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560" w:rsidRDefault="001F2560">
      <w:r w:rsidRPr="009C4C0F">
        <w:rPr>
          <w:noProof/>
        </w:rPr>
        <w:drawing>
          <wp:anchor distT="0" distB="0" distL="114300" distR="114300" simplePos="0" relativeHeight="251659264" behindDoc="0" locked="0" layoutInCell="1" allowOverlap="1" wp14:anchorId="52D62CD8" wp14:editId="7D833880">
            <wp:simplePos x="0" y="0"/>
            <wp:positionH relativeFrom="column">
              <wp:posOffset>2688336</wp:posOffset>
            </wp:positionH>
            <wp:positionV relativeFrom="paragraph">
              <wp:posOffset>-281634</wp:posOffset>
            </wp:positionV>
            <wp:extent cx="1304537" cy="95097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try_health_logo.jpg"/>
                    <pic:cNvPicPr/>
                  </pic:nvPicPr>
                  <pic:blipFill>
                    <a:blip r:embed="rId9">
                      <a:extLst>
                        <a:ext uri="{28A0092B-C50C-407E-A947-70E740481C1C}">
                          <a14:useLocalDpi xmlns:a14="http://schemas.microsoft.com/office/drawing/2010/main" val="0"/>
                        </a:ext>
                      </a:extLst>
                    </a:blip>
                    <a:stretch>
                      <a:fillRect/>
                    </a:stretch>
                  </pic:blipFill>
                  <pic:spPr>
                    <a:xfrm>
                      <a:off x="0" y="0"/>
                      <a:ext cx="1314049" cy="957910"/>
                    </a:xfrm>
                    <a:prstGeom prst="rect">
                      <a:avLst/>
                    </a:prstGeom>
                  </pic:spPr>
                </pic:pic>
              </a:graphicData>
            </a:graphic>
            <wp14:sizeRelH relativeFrom="page">
              <wp14:pctWidth>0</wp14:pctWidth>
            </wp14:sizeRelH>
            <wp14:sizeRelV relativeFrom="page">
              <wp14:pctHeight>0</wp14:pctHeight>
            </wp14:sizeRelV>
          </wp:anchor>
        </w:drawing>
      </w:r>
    </w:p>
    <w:p w:rsidR="001F2560" w:rsidRDefault="001F2560"/>
    <w:p w:rsidR="001F2560" w:rsidRDefault="001F2560"/>
    <w:p w:rsidR="001F2560" w:rsidRDefault="001F2560"/>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2588"/>
        <w:gridCol w:w="2973"/>
        <w:gridCol w:w="987"/>
        <w:gridCol w:w="1367"/>
      </w:tblGrid>
      <w:tr w:rsidR="006B34E5" w:rsidRPr="00312C7A" w:rsidTr="001F2560">
        <w:trPr>
          <w:cantSplit/>
          <w:trHeight w:val="467"/>
          <w:jc w:val="center"/>
        </w:trPr>
        <w:tc>
          <w:tcPr>
            <w:tcW w:w="1214" w:type="pct"/>
            <w:tcBorders>
              <w:top w:val="nil"/>
              <w:left w:val="nil"/>
              <w:bottom w:val="double" w:sz="4" w:space="0" w:color="auto"/>
              <w:right w:val="nil"/>
            </w:tcBorders>
            <w:tcMar>
              <w:top w:w="43" w:type="dxa"/>
              <w:left w:w="115" w:type="dxa"/>
              <w:bottom w:w="43" w:type="dxa"/>
              <w:right w:w="115" w:type="dxa"/>
            </w:tcMar>
            <w:vAlign w:val="center"/>
          </w:tcPr>
          <w:p w:rsidR="0050700F" w:rsidRPr="00312C7A" w:rsidRDefault="0050700F" w:rsidP="001F2560">
            <w:pPr>
              <w:pStyle w:val="questionnairename"/>
              <w:tabs>
                <w:tab w:val="right" w:pos="9522"/>
              </w:tabs>
              <w:spacing w:before="240" w:line="276" w:lineRule="auto"/>
              <w:contextualSpacing/>
              <w:jc w:val="left"/>
              <w:rPr>
                <w:caps w:val="0"/>
                <w:sz w:val="20"/>
                <w:lang w:val="en-GB"/>
              </w:rPr>
            </w:pPr>
          </w:p>
        </w:tc>
        <w:tc>
          <w:tcPr>
            <w:tcW w:w="3132" w:type="pct"/>
            <w:gridSpan w:val="3"/>
            <w:tcBorders>
              <w:top w:val="nil"/>
              <w:left w:val="nil"/>
              <w:bottom w:val="double" w:sz="4" w:space="0" w:color="auto"/>
              <w:right w:val="nil"/>
            </w:tcBorders>
            <w:vAlign w:val="center"/>
          </w:tcPr>
          <w:p w:rsidR="006178F5" w:rsidRPr="00BA1833" w:rsidRDefault="0050700F" w:rsidP="001F2560">
            <w:pPr>
              <w:pStyle w:val="questionnairename"/>
              <w:tabs>
                <w:tab w:val="right" w:pos="9522"/>
              </w:tabs>
              <w:spacing w:line="276" w:lineRule="auto"/>
              <w:contextualSpacing/>
              <w:rPr>
                <w:sz w:val="20"/>
                <w:lang w:val="en-GB"/>
              </w:rPr>
            </w:pPr>
            <w:r w:rsidRPr="00BA1833">
              <w:rPr>
                <w:sz w:val="20"/>
                <w:lang w:val="en-GB"/>
              </w:rPr>
              <w:t xml:space="preserve">questionnaire for children </w:t>
            </w:r>
            <w:r w:rsidR="007C3588" w:rsidRPr="00BA1833">
              <w:rPr>
                <w:sz w:val="20"/>
                <w:lang w:val="en-GB"/>
              </w:rPr>
              <w:t>12-23 Months</w:t>
            </w:r>
          </w:p>
          <w:p w:rsidR="006178F5" w:rsidRPr="00E343BD" w:rsidRDefault="006178F5" w:rsidP="00E343BD">
            <w:pPr>
              <w:jc w:val="center"/>
              <w:rPr>
                <w:bCs/>
                <w:caps/>
                <w:sz w:val="20"/>
                <w:lang w:val="en-GB"/>
              </w:rPr>
            </w:pPr>
            <w:r w:rsidRPr="00BA1833">
              <w:rPr>
                <w:rFonts w:hint="cs"/>
                <w:bCs/>
                <w:caps/>
                <w:sz w:val="20"/>
                <w:rtl/>
                <w:lang w:val="en-GB"/>
              </w:rPr>
              <w:t xml:space="preserve">12-23 </w:t>
            </w:r>
            <w:r w:rsidR="00C603B3">
              <w:rPr>
                <w:rFonts w:ascii="Jameel Noori Nastaleeq" w:hAnsi="Jameel Noori Nastaleeq" w:cs="Jameel Noori Nastaleeq" w:hint="cs"/>
                <w:bCs/>
                <w:sz w:val="20"/>
                <w:rtl/>
              </w:rPr>
              <w:t>مہینے کے بچے ک</w:t>
            </w:r>
            <w:r w:rsidR="00C603B3">
              <w:rPr>
                <w:rFonts w:ascii="Jameel Noori Nastaleeq" w:hAnsi="Jameel Noori Nastaleeq" w:cs="Jameel Noori Nastaleeq" w:hint="cs"/>
                <w:bCs/>
                <w:sz w:val="20"/>
                <w:rtl/>
                <w:lang w:bidi="ur-PK"/>
              </w:rPr>
              <w:t>ا</w:t>
            </w:r>
            <w:r w:rsidRPr="00BA1833">
              <w:rPr>
                <w:rFonts w:ascii="Jameel Noori Nastaleeq" w:hAnsi="Jameel Noori Nastaleeq" w:cs="Jameel Noori Nastaleeq" w:hint="cs"/>
                <w:bCs/>
                <w:sz w:val="20"/>
                <w:rtl/>
              </w:rPr>
              <w:t xml:space="preserve">سوالنامہ </w:t>
            </w:r>
          </w:p>
          <w:p w:rsidR="0050700F" w:rsidRPr="00C22818" w:rsidRDefault="006178F5" w:rsidP="006178F5">
            <w:pPr>
              <w:pStyle w:val="questionnairename"/>
              <w:tabs>
                <w:tab w:val="right" w:pos="9522"/>
              </w:tabs>
              <w:spacing w:line="276" w:lineRule="auto"/>
              <w:ind w:left="144" w:hanging="144"/>
              <w:contextualSpacing/>
              <w:rPr>
                <w:sz w:val="24"/>
                <w:szCs w:val="24"/>
                <w:lang w:val="en-GB"/>
              </w:rPr>
            </w:pPr>
            <w:r w:rsidRPr="00BA1833">
              <w:rPr>
                <w:sz w:val="20"/>
                <w:lang w:bidi="ur-PK"/>
              </w:rPr>
              <w:t>Coverage Evaluation Survey, Pakistan, 20</w:t>
            </w:r>
            <w:r w:rsidRPr="00BA1833">
              <w:rPr>
                <w:rFonts w:hint="cs"/>
                <w:b w:val="0"/>
                <w:bCs/>
                <w:sz w:val="20"/>
                <w:rtl/>
                <w:lang w:bidi="ur-PK"/>
              </w:rPr>
              <w:t>20</w:t>
            </w:r>
          </w:p>
        </w:tc>
        <w:tc>
          <w:tcPr>
            <w:tcW w:w="654" w:type="pct"/>
            <w:tcBorders>
              <w:top w:val="nil"/>
              <w:left w:val="nil"/>
              <w:bottom w:val="double" w:sz="4" w:space="0" w:color="auto"/>
              <w:right w:val="nil"/>
            </w:tcBorders>
            <w:vAlign w:val="center"/>
          </w:tcPr>
          <w:p w:rsidR="0050700F" w:rsidRPr="00312C7A" w:rsidRDefault="0050700F" w:rsidP="00FE0F5B">
            <w:pPr>
              <w:pStyle w:val="questionnairename"/>
              <w:tabs>
                <w:tab w:val="right" w:pos="9522"/>
              </w:tabs>
              <w:spacing w:line="276" w:lineRule="auto"/>
              <w:ind w:left="144" w:hanging="144"/>
              <w:contextualSpacing/>
              <w:jc w:val="right"/>
              <w:rPr>
                <w:caps w:val="0"/>
                <w:sz w:val="20"/>
                <w:lang w:val="en-GB"/>
              </w:rPr>
            </w:pPr>
          </w:p>
        </w:tc>
      </w:tr>
      <w:tr w:rsidR="009F6881" w:rsidRPr="009F6881" w:rsidTr="001F2560">
        <w:trPr>
          <w:cantSplit/>
          <w:jc w:val="center"/>
        </w:trPr>
        <w:tc>
          <w:tcPr>
            <w:tcW w:w="5000" w:type="pct"/>
            <w:gridSpan w:val="5"/>
            <w:tcBorders>
              <w:top w:val="double" w:sz="4" w:space="0" w:color="auto"/>
              <w:left w:val="double" w:sz="4" w:space="0" w:color="auto"/>
              <w:bottom w:val="single" w:sz="4" w:space="0" w:color="auto"/>
              <w:right w:val="double" w:sz="4" w:space="0" w:color="auto"/>
            </w:tcBorders>
            <w:shd w:val="clear" w:color="auto" w:fill="DDD9C3" w:themeFill="background2" w:themeFillShade="E6"/>
            <w:tcMar>
              <w:top w:w="43" w:type="dxa"/>
              <w:left w:w="115" w:type="dxa"/>
              <w:bottom w:w="43" w:type="dxa"/>
              <w:right w:w="115" w:type="dxa"/>
            </w:tcMar>
          </w:tcPr>
          <w:p w:rsidR="00EF432A" w:rsidRPr="009F6881" w:rsidRDefault="00080D62" w:rsidP="002F5E8A">
            <w:pPr>
              <w:pStyle w:val="modulename"/>
              <w:tabs>
                <w:tab w:val="right" w:pos="10224"/>
              </w:tabs>
              <w:spacing w:line="276" w:lineRule="auto"/>
              <w:ind w:left="144" w:hanging="144"/>
              <w:contextualSpacing/>
              <w:rPr>
                <w:sz w:val="20"/>
                <w:lang w:val="en-GB"/>
              </w:rPr>
            </w:pPr>
            <w:r w:rsidRPr="009F6881">
              <w:rPr>
                <w:sz w:val="20"/>
                <w:lang w:val="en-GB"/>
              </w:rPr>
              <w:t>Eligible</w:t>
            </w:r>
            <w:r w:rsidR="00EF432A" w:rsidRPr="009F6881">
              <w:rPr>
                <w:sz w:val="20"/>
                <w:lang w:val="en-GB"/>
              </w:rPr>
              <w:t xml:space="preserve"> child </w:t>
            </w:r>
            <w:r w:rsidR="00933016" w:rsidRPr="009F6881">
              <w:rPr>
                <w:sz w:val="20"/>
                <w:lang w:val="en-GB"/>
              </w:rPr>
              <w:t xml:space="preserve">- </w:t>
            </w:r>
            <w:r w:rsidR="00EF432A" w:rsidRPr="009F6881">
              <w:rPr>
                <w:sz w:val="20"/>
                <w:lang w:val="en-GB"/>
              </w:rPr>
              <w:t>information panel</w:t>
            </w:r>
            <w:r w:rsidR="002F5E8A">
              <w:rPr>
                <w:sz w:val="20"/>
                <w:lang w:bidi="fa-IR"/>
              </w:rPr>
              <w:t>(</w:t>
            </w:r>
            <w:r w:rsidR="002F5E8A" w:rsidRPr="009F6881">
              <w:rPr>
                <w:sz w:val="20"/>
                <w:lang w:val="en-GB"/>
              </w:rPr>
              <w:t>uf</w:t>
            </w:r>
            <w:r w:rsidR="002F5E8A">
              <w:rPr>
                <w:sz w:val="20"/>
                <w:lang w:val="en-GB"/>
              </w:rPr>
              <w:t>)</w:t>
            </w:r>
            <w:r w:rsidR="00EF432A" w:rsidRPr="009F6881">
              <w:rPr>
                <w:sz w:val="20"/>
                <w:lang w:val="en-GB"/>
              </w:rPr>
              <w:tab/>
            </w:r>
            <w:r w:rsidR="002F5E8A" w:rsidRPr="003C691B">
              <w:rPr>
                <w:rFonts w:ascii="Jameel Noori Nastaleeq" w:hAnsi="Jameel Noori Nastaleeq" w:cs="Jameel Noori Nastaleeq"/>
                <w:sz w:val="20"/>
                <w:rtl/>
                <w:lang w:val="en-GB"/>
              </w:rPr>
              <w:t>اہل بچے کا معلوماتی پینل</w:t>
            </w:r>
            <w:r w:rsidR="002F5E8A">
              <w:rPr>
                <w:rFonts w:ascii="Jameel Noori Nastaleeq" w:hAnsi="Jameel Noori Nastaleeq" w:cs="Jameel Noori Nastaleeq" w:hint="cs"/>
                <w:sz w:val="20"/>
                <w:rtl/>
                <w:lang w:val="en-GB"/>
              </w:rPr>
              <w:t>:</w:t>
            </w:r>
          </w:p>
        </w:tc>
      </w:tr>
      <w:tr w:rsidR="009B112F" w:rsidRPr="00312C7A" w:rsidTr="001F2560">
        <w:trPr>
          <w:cantSplit/>
          <w:trHeight w:val="433"/>
          <w:jc w:val="center"/>
        </w:trPr>
        <w:tc>
          <w:tcPr>
            <w:tcW w:w="2452" w:type="pct"/>
            <w:gridSpan w:val="2"/>
            <w:tcBorders>
              <w:left w:val="double" w:sz="4" w:space="0" w:color="auto"/>
              <w:bottom w:val="single" w:sz="4" w:space="0" w:color="auto"/>
            </w:tcBorders>
            <w:shd w:val="clear" w:color="auto" w:fill="FFFFFF" w:themeFill="background1"/>
            <w:tcMar>
              <w:top w:w="43" w:type="dxa"/>
              <w:left w:w="115" w:type="dxa"/>
              <w:bottom w:w="43" w:type="dxa"/>
              <w:right w:w="115" w:type="dxa"/>
            </w:tcMar>
            <w:vAlign w:val="center"/>
          </w:tcPr>
          <w:p w:rsidR="009B112F" w:rsidRPr="002F5E8A" w:rsidRDefault="009B08EB" w:rsidP="001F2560">
            <w:pPr>
              <w:pStyle w:val="Responsecategs"/>
              <w:tabs>
                <w:tab w:val="clear" w:pos="3942"/>
                <w:tab w:val="right" w:pos="5090"/>
              </w:tabs>
              <w:spacing w:line="276" w:lineRule="auto"/>
              <w:ind w:left="144" w:hanging="144"/>
              <w:contextualSpacing/>
              <w:rPr>
                <w:rFonts w:ascii="Times New Roman" w:hAnsi="Times New Roman"/>
                <w:b/>
                <w:lang w:val="en-GB"/>
              </w:rPr>
            </w:pPr>
            <w:r w:rsidRPr="002F5E8A">
              <w:rPr>
                <w:rFonts w:ascii="Times New Roman" w:hAnsi="Times New Roman"/>
                <w:b/>
                <w:lang w:val="en-GB"/>
              </w:rPr>
              <w:t>UF1</w:t>
            </w:r>
            <w:r w:rsidRPr="002F5E8A">
              <w:rPr>
                <w:rFonts w:ascii="Times New Roman" w:hAnsi="Times New Roman"/>
                <w:i/>
                <w:lang w:val="en-GB"/>
              </w:rPr>
              <w:t xml:space="preserve">: </w:t>
            </w:r>
            <w:r w:rsidR="009B112F" w:rsidRPr="002F5E8A">
              <w:rPr>
                <w:rFonts w:ascii="Times New Roman" w:hAnsi="Times New Roman"/>
                <w:i/>
                <w:lang w:val="en-GB"/>
              </w:rPr>
              <w:t>Geographical Area</w:t>
            </w:r>
            <w:r w:rsidR="009B112F" w:rsidRPr="002F5E8A">
              <w:rPr>
                <w:sz w:val="18"/>
                <w:szCs w:val="18"/>
                <w:lang w:val="en-GB" w:bidi="ur-PK"/>
              </w:rPr>
              <w:t xml:space="preserve"> </w:t>
            </w:r>
            <w:r w:rsidR="009B112F" w:rsidRPr="002F5E8A">
              <w:rPr>
                <w:rFonts w:cs="Jameel Noori Nastaleeq"/>
                <w:sz w:val="18"/>
                <w:szCs w:val="18"/>
                <w:rtl/>
                <w:lang w:val="en-GB" w:bidi="ur-PK"/>
              </w:rPr>
              <w:t>جغرافیائی علاقہ</w:t>
            </w:r>
            <w:r w:rsidR="007419C0" w:rsidRPr="002F5E8A">
              <w:rPr>
                <w:sz w:val="18"/>
                <w:szCs w:val="18"/>
                <w:lang w:val="en-GB" w:bidi="ur-PK"/>
              </w:rPr>
              <w:t xml:space="preserve"> ______________</w:t>
            </w:r>
            <w:r w:rsidR="003D1C4B">
              <w:rPr>
                <w:sz w:val="18"/>
                <w:szCs w:val="18"/>
                <w:lang w:val="en-GB" w:bidi="ur-PK"/>
              </w:rPr>
              <w:t>_</w:t>
            </w:r>
          </w:p>
        </w:tc>
        <w:tc>
          <w:tcPr>
            <w:tcW w:w="2548" w:type="pct"/>
            <w:gridSpan w:val="3"/>
            <w:tcBorders>
              <w:bottom w:val="single" w:sz="4" w:space="0" w:color="auto"/>
              <w:right w:val="double" w:sz="4" w:space="0" w:color="auto"/>
            </w:tcBorders>
            <w:shd w:val="clear" w:color="auto" w:fill="FFFFFF" w:themeFill="background1"/>
            <w:tcMar>
              <w:top w:w="43" w:type="dxa"/>
              <w:left w:w="115" w:type="dxa"/>
              <w:bottom w:w="43" w:type="dxa"/>
              <w:right w:w="115" w:type="dxa"/>
            </w:tcMar>
            <w:vAlign w:val="center"/>
          </w:tcPr>
          <w:p w:rsidR="009B112F" w:rsidRPr="003D1C4B" w:rsidRDefault="009B08EB" w:rsidP="001F2560">
            <w:pPr>
              <w:pStyle w:val="Responsecategs"/>
              <w:tabs>
                <w:tab w:val="clear" w:pos="3942"/>
                <w:tab w:val="right" w:pos="5118"/>
              </w:tabs>
              <w:spacing w:line="276" w:lineRule="auto"/>
              <w:ind w:left="144" w:hanging="144"/>
              <w:contextualSpacing/>
              <w:rPr>
                <w:rFonts w:ascii="Times New Roman" w:hAnsi="Times New Roman" w:cs="Arial"/>
                <w:b/>
                <w:lang w:bidi="fa-IR"/>
              </w:rPr>
            </w:pPr>
            <w:r w:rsidRPr="002F5E8A">
              <w:rPr>
                <w:rFonts w:ascii="Times New Roman" w:hAnsi="Times New Roman"/>
                <w:b/>
                <w:lang w:val="en-GB"/>
              </w:rPr>
              <w:t xml:space="preserve">UF2: </w:t>
            </w:r>
            <w:r w:rsidR="00CC4173" w:rsidRPr="002F5E8A">
              <w:rPr>
                <w:rFonts w:ascii="Times New Roman" w:hAnsi="Times New Roman"/>
                <w:i/>
                <w:lang w:val="en-GB"/>
              </w:rPr>
              <w:t>Province</w:t>
            </w:r>
            <w:r w:rsidR="00CC4173" w:rsidRPr="002F5E8A">
              <w:rPr>
                <w:rFonts w:asciiTheme="minorHAnsi" w:hAnsiTheme="minorHAnsi" w:cs="Jameel Noori Nastaleeq"/>
                <w:sz w:val="18"/>
                <w:szCs w:val="18"/>
                <w:rtl/>
                <w:lang w:val="en-GB" w:bidi="ur-PK"/>
              </w:rPr>
              <w:t xml:space="preserve"> </w:t>
            </w:r>
            <w:r w:rsidR="00CC4173" w:rsidRPr="002F5E8A">
              <w:rPr>
                <w:rFonts w:ascii="Jameel Noori Nastaleeq" w:hAnsi="Jameel Noori Nastaleeq" w:cs="Jameel Noori Nastaleeq"/>
                <w:rtl/>
              </w:rPr>
              <w:t>صوبہ</w:t>
            </w:r>
            <w:r w:rsidR="00CC4173" w:rsidRPr="002F5E8A">
              <w:rPr>
                <w:rFonts w:ascii="Jameel Noori Nastaleeq" w:hAnsi="Jameel Noori Nastaleeq" w:cs="Jameel Noori Nastaleeq"/>
              </w:rPr>
              <w:t xml:space="preserve"> </w:t>
            </w:r>
            <w:r w:rsidR="00CC4173" w:rsidRPr="002F5E8A">
              <w:rPr>
                <w:rFonts w:asciiTheme="minorHAnsi" w:hAnsiTheme="minorHAnsi" w:cs="Jameel Noori Nastaleeq"/>
                <w:b/>
                <w:bCs/>
                <w:sz w:val="18"/>
                <w:szCs w:val="18"/>
                <w:rtl/>
                <w:lang w:val="en-GB" w:bidi="ur-PK"/>
              </w:rPr>
              <w:t xml:space="preserve"> </w:t>
            </w:r>
            <w:r w:rsidR="00CC4173" w:rsidRPr="002F5E8A">
              <w:rPr>
                <w:rFonts w:asciiTheme="minorHAnsi" w:hAnsiTheme="minorHAnsi" w:cstheme="minorBidi"/>
                <w:b/>
                <w:bCs/>
                <w:sz w:val="18"/>
                <w:szCs w:val="18"/>
                <w:lang w:val="en-GB" w:bidi="ur-PK"/>
              </w:rPr>
              <w:t>_____________</w:t>
            </w:r>
            <w:r w:rsidR="003D1C4B">
              <w:rPr>
                <w:rFonts w:asciiTheme="minorHAnsi" w:hAnsiTheme="minorHAnsi" w:cs="Arial"/>
                <w:b/>
                <w:bCs/>
                <w:sz w:val="18"/>
                <w:szCs w:val="18"/>
                <w:lang w:bidi="fa-IR"/>
              </w:rPr>
              <w:t>_______________</w:t>
            </w:r>
          </w:p>
        </w:tc>
      </w:tr>
      <w:tr w:rsidR="00C40791" w:rsidRPr="00312C7A" w:rsidTr="001F2560">
        <w:trPr>
          <w:cantSplit/>
          <w:trHeight w:val="271"/>
          <w:jc w:val="center"/>
        </w:trPr>
        <w:tc>
          <w:tcPr>
            <w:tcW w:w="2452" w:type="pct"/>
            <w:gridSpan w:val="2"/>
            <w:tcBorders>
              <w:left w:val="double" w:sz="4" w:space="0" w:color="auto"/>
              <w:bottom w:val="single" w:sz="4" w:space="0" w:color="auto"/>
            </w:tcBorders>
            <w:shd w:val="clear" w:color="auto" w:fill="FFFFFF" w:themeFill="background1"/>
            <w:tcMar>
              <w:top w:w="43" w:type="dxa"/>
              <w:left w:w="115" w:type="dxa"/>
              <w:bottom w:w="43" w:type="dxa"/>
              <w:right w:w="115" w:type="dxa"/>
            </w:tcMar>
            <w:vAlign w:val="center"/>
          </w:tcPr>
          <w:p w:rsidR="00C40791" w:rsidRPr="002F5E8A" w:rsidRDefault="009B08EB" w:rsidP="001F2560">
            <w:pPr>
              <w:pStyle w:val="Responsecategs"/>
              <w:tabs>
                <w:tab w:val="clear" w:pos="3942"/>
                <w:tab w:val="right" w:pos="5090"/>
              </w:tabs>
              <w:spacing w:line="276" w:lineRule="auto"/>
              <w:ind w:left="0" w:firstLine="0"/>
              <w:contextualSpacing/>
              <w:rPr>
                <w:rFonts w:ascii="Times New Roman" w:hAnsi="Times New Roman"/>
                <w:b/>
                <w:lang w:val="en-GB"/>
              </w:rPr>
            </w:pPr>
            <w:r w:rsidRPr="002F5E8A">
              <w:rPr>
                <w:rFonts w:ascii="Times New Roman" w:hAnsi="Times New Roman"/>
                <w:b/>
                <w:lang w:val="en-GB"/>
              </w:rPr>
              <w:t xml:space="preserve">UF3: </w:t>
            </w:r>
            <w:r w:rsidR="00CC4173" w:rsidRPr="002F5E8A">
              <w:rPr>
                <w:rFonts w:ascii="Times New Roman" w:hAnsi="Times New Roman"/>
                <w:i/>
                <w:lang w:val="en-GB"/>
              </w:rPr>
              <w:t>District</w:t>
            </w:r>
            <w:r w:rsidR="00CC4173" w:rsidRPr="002F5E8A">
              <w:rPr>
                <w:rFonts w:ascii="Times New Roman" w:hAnsi="Times New Roman"/>
                <w:i/>
                <w:rtl/>
                <w:lang w:val="en-GB"/>
              </w:rPr>
              <w:t xml:space="preserve"> </w:t>
            </w:r>
            <w:r w:rsidR="00CC4173" w:rsidRPr="002F5E8A">
              <w:rPr>
                <w:rFonts w:cs="Jameel Noori Nastaleeq"/>
                <w:sz w:val="18"/>
                <w:szCs w:val="18"/>
                <w:rtl/>
                <w:lang w:val="en-GB" w:bidi="ur-PK"/>
              </w:rPr>
              <w:t>ضلع</w:t>
            </w:r>
            <w:r w:rsidR="00CC4173" w:rsidRPr="002F5E8A">
              <w:rPr>
                <w:rFonts w:asciiTheme="minorHAnsi" w:hAnsiTheme="minorHAnsi" w:cs="Jameel Noori Nastaleeq"/>
                <w:b/>
                <w:bCs/>
                <w:i/>
                <w:sz w:val="18"/>
                <w:szCs w:val="18"/>
                <w:rtl/>
                <w:lang w:val="en-GB" w:bidi="ur-PK"/>
              </w:rPr>
              <w:t xml:space="preserve"> </w:t>
            </w:r>
            <w:r w:rsidR="00CC4173" w:rsidRPr="002F5E8A">
              <w:rPr>
                <w:rFonts w:asciiTheme="minorHAnsi" w:hAnsiTheme="minorHAnsi" w:cstheme="minorBidi"/>
                <w:b/>
                <w:bCs/>
                <w:sz w:val="18"/>
                <w:szCs w:val="18"/>
                <w:lang w:val="en-GB" w:bidi="ur-PK"/>
              </w:rPr>
              <w:t>____________________</w:t>
            </w:r>
            <w:r w:rsidR="003D1C4B">
              <w:rPr>
                <w:rFonts w:asciiTheme="minorHAnsi" w:hAnsiTheme="minorHAnsi" w:cstheme="minorBidi"/>
                <w:b/>
                <w:bCs/>
                <w:sz w:val="18"/>
                <w:szCs w:val="18"/>
                <w:lang w:val="en-GB" w:bidi="ur-PK"/>
              </w:rPr>
              <w:t>__</w:t>
            </w:r>
          </w:p>
        </w:tc>
        <w:tc>
          <w:tcPr>
            <w:tcW w:w="2548" w:type="pct"/>
            <w:gridSpan w:val="3"/>
            <w:tcBorders>
              <w:bottom w:val="single" w:sz="4" w:space="0" w:color="auto"/>
              <w:right w:val="double" w:sz="4" w:space="0" w:color="auto"/>
            </w:tcBorders>
            <w:shd w:val="clear" w:color="auto" w:fill="FFFFFF" w:themeFill="background1"/>
            <w:tcMar>
              <w:top w:w="43" w:type="dxa"/>
              <w:left w:w="115" w:type="dxa"/>
              <w:bottom w:w="43" w:type="dxa"/>
              <w:right w:w="115" w:type="dxa"/>
            </w:tcMar>
            <w:vAlign w:val="center"/>
          </w:tcPr>
          <w:p w:rsidR="00C40791" w:rsidRPr="002F5E8A" w:rsidRDefault="009B08EB" w:rsidP="001F2560">
            <w:pPr>
              <w:pStyle w:val="modulename"/>
              <w:tabs>
                <w:tab w:val="left" w:pos="7245"/>
                <w:tab w:val="right" w:pos="9504"/>
              </w:tabs>
              <w:rPr>
                <w:rFonts w:asciiTheme="minorHAnsi" w:hAnsiTheme="minorHAnsi" w:cstheme="minorBidi"/>
                <w:b w:val="0"/>
                <w:bCs/>
                <w:caps w:val="0"/>
                <w:sz w:val="18"/>
                <w:szCs w:val="18"/>
                <w:lang w:val="en-GB" w:bidi="ur-PK"/>
              </w:rPr>
            </w:pPr>
            <w:r w:rsidRPr="002F5E8A">
              <w:rPr>
                <w:caps w:val="0"/>
                <w:sz w:val="20"/>
                <w:lang w:val="en-GB"/>
              </w:rPr>
              <w:t xml:space="preserve">UF4: </w:t>
            </w:r>
            <w:r w:rsidR="00CC4173" w:rsidRPr="002F5E8A">
              <w:rPr>
                <w:b w:val="0"/>
                <w:i/>
                <w:caps w:val="0"/>
                <w:sz w:val="20"/>
                <w:lang w:val="en-GB"/>
              </w:rPr>
              <w:t>City</w:t>
            </w:r>
            <w:r w:rsidR="00CC4173" w:rsidRPr="002F5E8A">
              <w:rPr>
                <w:rFonts w:ascii="Jameel Noori Nastaleeq" w:hAnsi="Jameel Noori Nastaleeq" w:cs="Jameel Noori Nastaleeq"/>
                <w:sz w:val="20"/>
                <w:rtl/>
              </w:rPr>
              <w:t xml:space="preserve"> </w:t>
            </w:r>
            <w:r w:rsidR="00CC4173" w:rsidRPr="002F5E8A">
              <w:rPr>
                <w:rFonts w:asciiTheme="minorHAnsi" w:hAnsiTheme="minorHAnsi" w:cs="Jameel Noori Nastaleeq"/>
                <w:caps w:val="0"/>
                <w:sz w:val="18"/>
                <w:szCs w:val="18"/>
                <w:rtl/>
                <w:lang w:val="en-GB" w:bidi="ur-PK"/>
              </w:rPr>
              <w:t>شہ</w:t>
            </w:r>
            <w:r w:rsidR="00CC4173" w:rsidRPr="002F5E8A">
              <w:rPr>
                <w:rFonts w:ascii="Arial" w:hAnsi="Arial" w:cs="Jameel Noori Nastaleeq"/>
                <w:b w:val="0"/>
                <w:caps w:val="0"/>
                <w:sz w:val="18"/>
                <w:szCs w:val="18"/>
                <w:rtl/>
                <w:lang w:val="en-GB" w:bidi="ur-PK"/>
              </w:rPr>
              <w:t>ر</w:t>
            </w:r>
            <w:r w:rsidR="00CC4173" w:rsidRPr="002F5E8A">
              <w:rPr>
                <w:rFonts w:ascii="Jameel Noori Nastaleeq" w:hAnsi="Jameel Noori Nastaleeq" w:cs="Jameel Noori Nastaleeq"/>
                <w:sz w:val="20"/>
              </w:rPr>
              <w:t>:_________</w:t>
            </w:r>
            <w:r w:rsidR="001F2560" w:rsidRPr="002F5E8A">
              <w:rPr>
                <w:rFonts w:ascii="Jameel Noori Nastaleeq" w:hAnsi="Jameel Noori Nastaleeq" w:cs="Jameel Noori Nastaleeq"/>
                <w:sz w:val="20"/>
              </w:rPr>
              <w:t xml:space="preserve"> </w:t>
            </w:r>
            <w:r w:rsidR="00CC4173" w:rsidRPr="002F5E8A">
              <w:rPr>
                <w:rFonts w:ascii="Jameel Noori Nastaleeq" w:hAnsi="Jameel Noori Nastaleeq" w:cs="Jameel Noori Nastaleeq"/>
                <w:sz w:val="20"/>
              </w:rPr>
              <w:t>________</w:t>
            </w:r>
            <w:r w:rsidR="003D1C4B" w:rsidRPr="002F5E8A">
              <w:rPr>
                <w:rFonts w:ascii="Jameel Noori Nastaleeq" w:hAnsi="Jameel Noori Nastaleeq" w:cs="Jameel Noori Nastaleeq"/>
                <w:sz w:val="20"/>
              </w:rPr>
              <w:t>________</w:t>
            </w:r>
          </w:p>
        </w:tc>
      </w:tr>
      <w:tr w:rsidR="00CC4173" w:rsidRPr="00312C7A" w:rsidTr="001F2560">
        <w:trPr>
          <w:cantSplit/>
          <w:trHeight w:val="433"/>
          <w:jc w:val="center"/>
        </w:trPr>
        <w:tc>
          <w:tcPr>
            <w:tcW w:w="2452" w:type="pct"/>
            <w:gridSpan w:val="2"/>
            <w:tcBorders>
              <w:left w:val="double" w:sz="4" w:space="0" w:color="auto"/>
              <w:bottom w:val="single" w:sz="4" w:space="0" w:color="auto"/>
            </w:tcBorders>
            <w:shd w:val="clear" w:color="auto" w:fill="FFFFFF" w:themeFill="background1"/>
            <w:tcMar>
              <w:top w:w="43" w:type="dxa"/>
              <w:left w:w="115" w:type="dxa"/>
              <w:bottom w:w="43" w:type="dxa"/>
              <w:right w:w="115" w:type="dxa"/>
            </w:tcMar>
            <w:vAlign w:val="center"/>
          </w:tcPr>
          <w:p w:rsidR="00CC4173" w:rsidRPr="002F5E8A" w:rsidRDefault="009C0290" w:rsidP="001F2560">
            <w:pPr>
              <w:pStyle w:val="modulename"/>
              <w:tabs>
                <w:tab w:val="left" w:pos="7245"/>
                <w:tab w:val="right" w:pos="9504"/>
              </w:tabs>
              <w:contextualSpacing/>
              <w:rPr>
                <w:rFonts w:asciiTheme="minorHAnsi" w:hAnsiTheme="minorHAnsi" w:cstheme="minorBidi"/>
                <w:b w:val="0"/>
                <w:bCs/>
                <w:sz w:val="18"/>
                <w:szCs w:val="18"/>
                <w:lang w:val="en-GB" w:bidi="ur-PK"/>
              </w:rPr>
            </w:pPr>
            <w:r w:rsidRPr="002F5E8A">
              <w:rPr>
                <w:caps w:val="0"/>
                <w:sz w:val="20"/>
                <w:lang w:val="en-GB"/>
              </w:rPr>
              <w:t xml:space="preserve">UF5: </w:t>
            </w:r>
            <w:r w:rsidR="00CC4173" w:rsidRPr="002F5E8A">
              <w:rPr>
                <w:b w:val="0"/>
                <w:i/>
                <w:caps w:val="0"/>
                <w:sz w:val="20"/>
                <w:lang w:val="en-GB"/>
              </w:rPr>
              <w:t>Villag</w:t>
            </w:r>
            <w:r w:rsidR="00CC4173" w:rsidRPr="002F5E8A">
              <w:rPr>
                <w:rFonts w:asciiTheme="minorHAnsi" w:hAnsiTheme="minorHAnsi" w:cstheme="minorBidi"/>
                <w:b w:val="0"/>
                <w:i/>
                <w:iCs/>
                <w:caps w:val="0"/>
                <w:sz w:val="18"/>
                <w:szCs w:val="18"/>
                <w:lang w:val="en-GB" w:bidi="ur-PK"/>
              </w:rPr>
              <w:t>e</w:t>
            </w:r>
            <w:r w:rsidR="00CC4173" w:rsidRPr="002F5E8A">
              <w:rPr>
                <w:rFonts w:ascii="Jameel Noori Nastaleeq" w:hAnsi="Jameel Noori Nastaleeq" w:cs="Jameel Noori Nastaleeq"/>
                <w:b w:val="0"/>
                <w:caps w:val="0"/>
                <w:sz w:val="20"/>
                <w:rtl/>
              </w:rPr>
              <w:t xml:space="preserve"> گاؤں</w:t>
            </w:r>
            <w:r w:rsidR="00CC4173" w:rsidRPr="002F5E8A">
              <w:rPr>
                <w:rFonts w:asciiTheme="minorHAnsi" w:hAnsiTheme="minorHAnsi" w:cstheme="minorBidi"/>
                <w:b w:val="0"/>
                <w:bCs/>
                <w:sz w:val="18"/>
                <w:szCs w:val="18"/>
                <w:lang w:val="en-GB" w:bidi="ur-PK"/>
              </w:rPr>
              <w:t>_____________________</w:t>
            </w:r>
            <w:r w:rsidR="003D1C4B">
              <w:rPr>
                <w:rFonts w:asciiTheme="minorHAnsi" w:hAnsiTheme="minorHAnsi" w:cstheme="minorBidi"/>
                <w:b w:val="0"/>
                <w:bCs/>
                <w:sz w:val="18"/>
                <w:szCs w:val="18"/>
                <w:lang w:val="en-GB" w:bidi="ur-PK"/>
              </w:rPr>
              <w:t>______________</w:t>
            </w:r>
          </w:p>
        </w:tc>
        <w:tc>
          <w:tcPr>
            <w:tcW w:w="2548" w:type="pct"/>
            <w:gridSpan w:val="3"/>
            <w:tcBorders>
              <w:bottom w:val="single" w:sz="4" w:space="0" w:color="auto"/>
              <w:right w:val="double" w:sz="4" w:space="0" w:color="auto"/>
            </w:tcBorders>
            <w:shd w:val="clear" w:color="auto" w:fill="FFFFFF" w:themeFill="background1"/>
            <w:tcMar>
              <w:top w:w="43" w:type="dxa"/>
              <w:left w:w="115" w:type="dxa"/>
              <w:bottom w:w="43" w:type="dxa"/>
              <w:right w:w="115" w:type="dxa"/>
            </w:tcMar>
            <w:vAlign w:val="center"/>
          </w:tcPr>
          <w:p w:rsidR="00CC4173" w:rsidRPr="002F5E8A" w:rsidRDefault="00CC4173" w:rsidP="001F2560">
            <w:pPr>
              <w:pStyle w:val="modulename"/>
              <w:tabs>
                <w:tab w:val="left" w:pos="7245"/>
                <w:tab w:val="right" w:pos="9504"/>
              </w:tabs>
              <w:rPr>
                <w:rFonts w:asciiTheme="minorHAnsi" w:hAnsiTheme="minorHAnsi" w:cstheme="minorBidi"/>
                <w:sz w:val="18"/>
                <w:szCs w:val="18"/>
                <w:lang w:val="en-GB" w:bidi="ur-PK"/>
              </w:rPr>
            </w:pPr>
            <w:r w:rsidRPr="002F5E8A">
              <w:rPr>
                <w:bCs/>
                <w:iCs/>
                <w:caps w:val="0"/>
                <w:sz w:val="20"/>
                <w:lang w:val="en-GB"/>
              </w:rPr>
              <w:t>UF</w:t>
            </w:r>
            <w:r w:rsidR="00343202" w:rsidRPr="002F5E8A">
              <w:rPr>
                <w:caps w:val="0"/>
                <w:sz w:val="20"/>
                <w:lang w:val="en-GB"/>
              </w:rPr>
              <w:t>6</w:t>
            </w:r>
            <w:r w:rsidRPr="002F5E8A">
              <w:rPr>
                <w:b w:val="0"/>
                <w:i/>
                <w:caps w:val="0"/>
                <w:sz w:val="20"/>
                <w:lang w:val="en-GB"/>
              </w:rPr>
              <w:t>.</w:t>
            </w:r>
            <w:r w:rsidRPr="002F5E8A">
              <w:rPr>
                <w:lang w:val="en-GB"/>
              </w:rPr>
              <w:t xml:space="preserve"> </w:t>
            </w:r>
            <w:r w:rsidRPr="002F5E8A">
              <w:rPr>
                <w:b w:val="0"/>
                <w:i/>
                <w:caps w:val="0"/>
                <w:sz w:val="20"/>
                <w:lang w:val="en-GB"/>
              </w:rPr>
              <w:t>Cluster number</w:t>
            </w:r>
            <w:r w:rsidRPr="002F5E8A">
              <w:rPr>
                <w:i/>
                <w:lang w:val="en-GB"/>
              </w:rPr>
              <w:t xml:space="preserve"> </w:t>
            </w:r>
            <w:r w:rsidRPr="002F5E8A">
              <w:rPr>
                <w:rFonts w:ascii="Jameel Noori Nastaleeq" w:hAnsi="Jameel Noori Nastaleeq" w:cs="Jameel Noori Nastaleeq"/>
                <w:rtl/>
              </w:rPr>
              <w:t>کلسٹر نمبر</w:t>
            </w:r>
            <w:r w:rsidRPr="002F5E8A">
              <w:rPr>
                <w:rFonts w:ascii="Jameel Noori Nastaleeq" w:hAnsi="Jameel Noori Nastaleeq" w:cs="Jameel Noori Nastaleeq" w:hint="cs"/>
                <w:rtl/>
              </w:rPr>
              <w:t xml:space="preserve">     </w:t>
            </w:r>
            <w:r w:rsidRPr="003D1C4B">
              <w:rPr>
                <w:iCs/>
                <w:lang w:val="en-GB"/>
              </w:rPr>
              <w:t xml:space="preserve"> ___  ___ ___</w:t>
            </w:r>
            <w:r w:rsidR="003D1C4B">
              <w:rPr>
                <w:iCs/>
                <w:lang w:val="en-GB"/>
              </w:rPr>
              <w:t xml:space="preserve"> </w:t>
            </w:r>
            <w:r w:rsidR="003D1C4B" w:rsidRPr="003D1C4B">
              <w:rPr>
                <w:iCs/>
                <w:lang w:val="en-GB"/>
              </w:rPr>
              <w:t>___</w:t>
            </w:r>
            <w:r w:rsidR="003D1C4B">
              <w:rPr>
                <w:iCs/>
                <w:lang w:val="en-GB"/>
              </w:rPr>
              <w:t xml:space="preserve"> </w:t>
            </w:r>
            <w:r w:rsidR="003D1C4B" w:rsidRPr="003D1C4B">
              <w:rPr>
                <w:iCs/>
                <w:lang w:val="en-GB"/>
              </w:rPr>
              <w:t>___</w:t>
            </w:r>
          </w:p>
        </w:tc>
      </w:tr>
      <w:tr w:rsidR="00DC2C2D" w:rsidRPr="00312C7A" w:rsidTr="001F2560">
        <w:trPr>
          <w:cantSplit/>
          <w:trHeight w:val="280"/>
          <w:jc w:val="center"/>
        </w:trPr>
        <w:tc>
          <w:tcPr>
            <w:tcW w:w="2452" w:type="pct"/>
            <w:gridSpan w:val="2"/>
            <w:tcBorders>
              <w:left w:val="double" w:sz="4" w:space="0" w:color="auto"/>
              <w:bottom w:val="single" w:sz="4" w:space="0" w:color="auto"/>
            </w:tcBorders>
            <w:shd w:val="clear" w:color="auto" w:fill="FFFFFF" w:themeFill="background1"/>
            <w:tcMar>
              <w:top w:w="43" w:type="dxa"/>
              <w:left w:w="115" w:type="dxa"/>
              <w:bottom w:w="43" w:type="dxa"/>
              <w:right w:w="115" w:type="dxa"/>
            </w:tcMar>
            <w:vAlign w:val="center"/>
          </w:tcPr>
          <w:p w:rsidR="00DC2C2D" w:rsidRPr="00312C7A" w:rsidRDefault="00DC2C2D" w:rsidP="001F2560">
            <w:pPr>
              <w:pStyle w:val="Responsecategs"/>
              <w:tabs>
                <w:tab w:val="clear" w:pos="3942"/>
                <w:tab w:val="right" w:pos="5090"/>
              </w:tabs>
              <w:spacing w:line="276" w:lineRule="auto"/>
              <w:ind w:left="144" w:hanging="144"/>
              <w:contextualSpacing/>
              <w:rPr>
                <w:rFonts w:ascii="Times New Roman" w:hAnsi="Times New Roman"/>
                <w:b/>
                <w:lang w:val="en-GB"/>
              </w:rPr>
            </w:pPr>
            <w:r>
              <w:rPr>
                <w:rFonts w:ascii="Times New Roman" w:hAnsi="Times New Roman"/>
                <w:b/>
                <w:lang w:val="en-GB"/>
              </w:rPr>
              <w:t>UF</w:t>
            </w:r>
            <w:r w:rsidR="00343202" w:rsidRPr="00612351">
              <w:rPr>
                <w:rFonts w:ascii="Times New Roman" w:hAnsi="Times New Roman"/>
                <w:b/>
                <w:bCs/>
                <w:lang w:bidi="ur-PK"/>
              </w:rPr>
              <w:t>7</w:t>
            </w:r>
            <w:r>
              <w:rPr>
                <w:rFonts w:ascii="Times New Roman" w:hAnsi="Times New Roman"/>
                <w:b/>
                <w:lang w:val="en-GB"/>
              </w:rPr>
              <w:t xml:space="preserve">: </w:t>
            </w:r>
            <w:r w:rsidRPr="00DC2C2D">
              <w:rPr>
                <w:rFonts w:ascii="Times New Roman" w:hAnsi="Times New Roman"/>
                <w:bCs/>
                <w:i/>
                <w:iCs/>
                <w:lang w:val="en-GB"/>
              </w:rPr>
              <w:t>Household number</w:t>
            </w:r>
            <w:r>
              <w:rPr>
                <w:rFonts w:ascii="Times New Roman" w:hAnsi="Times New Roman"/>
                <w:b/>
                <w:lang w:val="en-GB"/>
              </w:rPr>
              <w:t xml:space="preserve"> </w:t>
            </w:r>
            <w:r w:rsidRPr="00523245">
              <w:rPr>
                <w:rFonts w:asciiTheme="minorHAnsi" w:hAnsiTheme="minorHAnsi" w:cs="Jameel Noori Nastaleeq"/>
                <w:b/>
                <w:sz w:val="18"/>
                <w:szCs w:val="18"/>
                <w:rtl/>
                <w:lang w:val="en-GB" w:bidi="ur-PK"/>
              </w:rPr>
              <w:t>گھران</w:t>
            </w:r>
            <w:r w:rsidRPr="00523245">
              <w:rPr>
                <w:rFonts w:asciiTheme="minorHAnsi" w:hAnsiTheme="minorHAnsi" w:cs="Jameel Noori Nastaleeq" w:hint="cs"/>
                <w:b/>
                <w:sz w:val="18"/>
                <w:szCs w:val="18"/>
                <w:rtl/>
                <w:lang w:val="en-GB" w:bidi="ur-PK"/>
              </w:rPr>
              <w:t xml:space="preserve">ہ </w:t>
            </w:r>
            <w:r w:rsidRPr="00523245">
              <w:rPr>
                <w:rFonts w:asciiTheme="minorHAnsi" w:hAnsiTheme="minorHAnsi" w:cs="Jameel Noori Nastaleeq"/>
                <w:b/>
                <w:sz w:val="18"/>
                <w:szCs w:val="18"/>
                <w:rtl/>
                <w:lang w:val="en-GB" w:bidi="ur-PK"/>
              </w:rPr>
              <w:t>نمبر</w:t>
            </w:r>
            <w:r>
              <w:rPr>
                <w:rFonts w:asciiTheme="minorHAnsi" w:hAnsiTheme="minorHAnsi" w:cs="Jameel Noori Nastaleeq"/>
                <w:b/>
                <w:sz w:val="18"/>
                <w:szCs w:val="18"/>
                <w:lang w:val="en-GB" w:bidi="ur-PK"/>
              </w:rPr>
              <w:t xml:space="preserve">  </w:t>
            </w:r>
            <w:r w:rsidR="003D1C4B">
              <w:rPr>
                <w:rFonts w:asciiTheme="minorHAnsi" w:hAnsiTheme="minorHAnsi" w:cs="Jameel Noori Nastaleeq"/>
                <w:b/>
                <w:sz w:val="18"/>
                <w:szCs w:val="18"/>
                <w:lang w:val="en-GB" w:bidi="ur-PK"/>
              </w:rPr>
              <w:t xml:space="preserve">   </w:t>
            </w:r>
            <w:r w:rsidRPr="003D1C4B">
              <w:rPr>
                <w:rFonts w:asciiTheme="minorHAnsi" w:hAnsiTheme="minorHAnsi" w:cs="Jameel Noori Nastaleeq"/>
                <w:b/>
                <w:sz w:val="18"/>
                <w:szCs w:val="18"/>
                <w:lang w:val="en-GB" w:bidi="ur-PK"/>
              </w:rPr>
              <w:t>___ ___ ___ ____</w:t>
            </w:r>
            <w:r w:rsidR="003D1C4B" w:rsidRPr="003D1C4B">
              <w:rPr>
                <w:rFonts w:asciiTheme="minorHAnsi" w:hAnsiTheme="minorHAnsi" w:cs="Jameel Noori Nastaleeq"/>
                <w:b/>
                <w:sz w:val="18"/>
                <w:szCs w:val="18"/>
                <w:lang w:val="en-GB" w:bidi="ur-PK"/>
              </w:rPr>
              <w:t xml:space="preserve"> </w:t>
            </w:r>
          </w:p>
        </w:tc>
        <w:tc>
          <w:tcPr>
            <w:tcW w:w="2548" w:type="pct"/>
            <w:gridSpan w:val="3"/>
            <w:tcBorders>
              <w:bottom w:val="single" w:sz="4" w:space="0" w:color="auto"/>
              <w:right w:val="double" w:sz="4" w:space="0" w:color="auto"/>
            </w:tcBorders>
            <w:shd w:val="clear" w:color="auto" w:fill="FFFFFF" w:themeFill="background1"/>
            <w:tcMar>
              <w:top w:w="43" w:type="dxa"/>
              <w:left w:w="115" w:type="dxa"/>
              <w:bottom w:w="43" w:type="dxa"/>
              <w:right w:w="115" w:type="dxa"/>
            </w:tcMar>
            <w:vAlign w:val="center"/>
          </w:tcPr>
          <w:p w:rsidR="00DC2C2D" w:rsidRDefault="00612351" w:rsidP="001F2560">
            <w:pPr>
              <w:pStyle w:val="Responsecategs"/>
              <w:tabs>
                <w:tab w:val="clear" w:pos="3942"/>
                <w:tab w:val="right" w:leader="dot" w:pos="4320"/>
                <w:tab w:val="right" w:pos="4835"/>
              </w:tabs>
              <w:spacing w:line="276" w:lineRule="auto"/>
              <w:ind w:left="144" w:hanging="144"/>
              <w:contextualSpacing/>
              <w:rPr>
                <w:rFonts w:ascii="Times New Roman" w:hAnsi="Times New Roman"/>
                <w:b/>
                <w:lang w:val="en-GB"/>
              </w:rPr>
            </w:pPr>
            <w:r>
              <w:rPr>
                <w:rFonts w:ascii="Times New Roman" w:hAnsi="Times New Roman"/>
                <w:b/>
                <w:lang w:val="en-GB"/>
              </w:rPr>
              <w:t>UF</w:t>
            </w:r>
            <w:r w:rsidR="00343202" w:rsidRPr="00612351">
              <w:rPr>
                <w:rFonts w:ascii="Times New Roman" w:hAnsi="Times New Roman"/>
                <w:b/>
                <w:lang w:val="en-GB"/>
              </w:rPr>
              <w:t>8</w:t>
            </w:r>
            <w:r w:rsidR="00DC2C2D">
              <w:rPr>
                <w:rFonts w:ascii="Times New Roman" w:hAnsi="Times New Roman"/>
                <w:b/>
                <w:lang w:val="en-GB"/>
              </w:rPr>
              <w:t xml:space="preserve">: </w:t>
            </w:r>
            <w:r w:rsidR="00DC2C2D" w:rsidRPr="00DC2C2D">
              <w:rPr>
                <w:rFonts w:ascii="Times New Roman" w:hAnsi="Times New Roman"/>
                <w:bCs/>
                <w:i/>
                <w:iCs/>
                <w:lang w:val="en-GB"/>
              </w:rPr>
              <w:t xml:space="preserve">Child’s </w:t>
            </w:r>
            <w:r w:rsidR="00DC2C2D">
              <w:rPr>
                <w:rFonts w:ascii="Times New Roman" w:hAnsi="Times New Roman"/>
                <w:bCs/>
                <w:i/>
                <w:iCs/>
                <w:lang w:val="en-GB"/>
              </w:rPr>
              <w:t>n</w:t>
            </w:r>
            <w:r w:rsidR="00DC2C2D" w:rsidRPr="00DC2C2D">
              <w:rPr>
                <w:rFonts w:ascii="Times New Roman" w:hAnsi="Times New Roman"/>
                <w:bCs/>
                <w:i/>
                <w:iCs/>
                <w:lang w:val="en-GB"/>
              </w:rPr>
              <w:t>ame</w:t>
            </w:r>
            <w:r w:rsidR="00C603B3">
              <w:rPr>
                <w:rFonts w:ascii="Jameel Noori Nastaleeq" w:hAnsi="Jameel Noori Nastaleeq" w:cs="Jameel Noori Nastaleeq"/>
                <w:rtl/>
              </w:rPr>
              <w:t xml:space="preserve"> بچہ</w:t>
            </w:r>
            <w:r w:rsidR="00C603B3">
              <w:rPr>
                <w:rFonts w:ascii="Jameel Noori Nastaleeq" w:hAnsi="Jameel Noori Nastaleeq" w:cs="Jameel Noori Nastaleeq" w:hint="cs"/>
                <w:rtl/>
                <w:lang w:bidi="ur-PK"/>
              </w:rPr>
              <w:t>/بچی</w:t>
            </w:r>
            <w:r w:rsidR="0049630A" w:rsidRPr="0049630A">
              <w:rPr>
                <w:rFonts w:ascii="Jameel Noori Nastaleeq" w:hAnsi="Jameel Noori Nastaleeq" w:cs="Jameel Noori Nastaleeq"/>
                <w:rtl/>
              </w:rPr>
              <w:t xml:space="preserve"> کا نام</w:t>
            </w:r>
            <w:r w:rsidR="00DC2C2D" w:rsidRPr="00DC2C2D">
              <w:rPr>
                <w:rFonts w:ascii="Times New Roman" w:hAnsi="Times New Roman"/>
                <w:bCs/>
                <w:lang w:val="en-GB"/>
              </w:rPr>
              <w:t xml:space="preserve"> </w:t>
            </w:r>
            <w:r w:rsidR="00DC2C2D">
              <w:rPr>
                <w:rFonts w:ascii="Times New Roman" w:hAnsi="Times New Roman"/>
                <w:bCs/>
                <w:lang w:val="en-GB"/>
              </w:rPr>
              <w:t>___________</w:t>
            </w:r>
            <w:r w:rsidR="003D1C4B">
              <w:rPr>
                <w:rFonts w:ascii="Times New Roman" w:hAnsi="Times New Roman"/>
                <w:bCs/>
                <w:lang w:val="en-GB"/>
              </w:rPr>
              <w:t>_______</w:t>
            </w:r>
          </w:p>
        </w:tc>
      </w:tr>
      <w:tr w:rsidR="00FE0F5B" w:rsidRPr="00312C7A" w:rsidTr="001F2560">
        <w:trPr>
          <w:cantSplit/>
          <w:trHeight w:val="415"/>
          <w:jc w:val="center"/>
        </w:trPr>
        <w:tc>
          <w:tcPr>
            <w:tcW w:w="2452" w:type="pct"/>
            <w:gridSpan w:val="2"/>
            <w:tcBorders>
              <w:top w:val="single" w:sz="4" w:space="0" w:color="auto"/>
              <w:left w:val="double" w:sz="4" w:space="0" w:color="auto"/>
              <w:bottom w:val="single" w:sz="4" w:space="0" w:color="auto"/>
            </w:tcBorders>
            <w:shd w:val="clear" w:color="auto" w:fill="FFFFFF" w:themeFill="background1"/>
            <w:tcMar>
              <w:top w:w="43" w:type="dxa"/>
              <w:left w:w="115" w:type="dxa"/>
              <w:bottom w:w="43" w:type="dxa"/>
              <w:right w:w="115" w:type="dxa"/>
            </w:tcMar>
          </w:tcPr>
          <w:p w:rsidR="00FE46E1" w:rsidRDefault="00DC2C2D" w:rsidP="00165643">
            <w:pPr>
              <w:pStyle w:val="Responsecategs"/>
              <w:tabs>
                <w:tab w:val="clear" w:pos="3942"/>
                <w:tab w:val="right" w:leader="dot" w:pos="4320"/>
                <w:tab w:val="right" w:pos="4835"/>
              </w:tabs>
              <w:spacing w:line="276" w:lineRule="auto"/>
              <w:ind w:left="144" w:hanging="144"/>
              <w:contextualSpacing/>
              <w:rPr>
                <w:rFonts w:ascii="Times New Roman" w:hAnsi="Times New Roman"/>
                <w:lang w:bidi="ur-PK"/>
              </w:rPr>
            </w:pPr>
            <w:r w:rsidRPr="00606B7B">
              <w:rPr>
                <w:rFonts w:ascii="Times New Roman" w:hAnsi="Times New Roman"/>
                <w:b/>
                <w:bCs/>
                <w:lang w:bidi="ur-PK"/>
              </w:rPr>
              <w:t>UF</w:t>
            </w:r>
            <w:r w:rsidR="00343202" w:rsidRPr="00612351">
              <w:rPr>
                <w:rFonts w:ascii="Times New Roman" w:hAnsi="Times New Roman"/>
                <w:b/>
                <w:lang w:val="en-GB"/>
              </w:rPr>
              <w:t>9</w:t>
            </w:r>
            <w:r w:rsidRPr="00612351">
              <w:rPr>
                <w:rFonts w:ascii="Times New Roman" w:hAnsi="Times New Roman"/>
                <w:b/>
                <w:lang w:val="en-GB"/>
              </w:rPr>
              <w:t>:</w:t>
            </w:r>
            <w:r>
              <w:rPr>
                <w:rFonts w:ascii="Times New Roman" w:hAnsi="Times New Roman"/>
                <w:lang w:bidi="ur-PK"/>
              </w:rPr>
              <w:t xml:space="preserve"> Mother’s/Caregiver’s name </w:t>
            </w:r>
          </w:p>
          <w:p w:rsidR="00DF5E0C" w:rsidRPr="00DE5E50" w:rsidRDefault="00FE46E1" w:rsidP="001F2560">
            <w:pPr>
              <w:pStyle w:val="Responsecategs"/>
              <w:tabs>
                <w:tab w:val="clear" w:pos="3942"/>
                <w:tab w:val="right" w:leader="dot" w:pos="4320"/>
                <w:tab w:val="right" w:pos="4835"/>
              </w:tabs>
              <w:spacing w:line="276" w:lineRule="auto"/>
              <w:ind w:left="144" w:hanging="144"/>
              <w:contextualSpacing/>
              <w:jc w:val="right"/>
              <w:rPr>
                <w:rFonts w:ascii="Times New Roman" w:hAnsi="Times New Roman"/>
                <w:rtl/>
                <w:lang w:bidi="ur-PK"/>
              </w:rPr>
            </w:pPr>
            <w:r>
              <w:rPr>
                <w:rFonts w:ascii="Times New Roman" w:hAnsi="Times New Roman"/>
                <w:lang w:bidi="ur-PK"/>
              </w:rPr>
              <w:t>______________________</w:t>
            </w:r>
            <w:r w:rsidRPr="00DC2C2D">
              <w:rPr>
                <w:rFonts w:ascii="Jameel Noori Nastaleeq" w:hAnsi="Jameel Noori Nastaleeq" w:cs="Jameel Noori Nastaleeq"/>
                <w:rtl/>
              </w:rPr>
              <w:t xml:space="preserve"> والدہ / </w:t>
            </w:r>
            <w:r>
              <w:rPr>
                <w:rFonts w:ascii="Jameel Noori Nastaleeq" w:hAnsi="Jameel Noori Nastaleeq" w:cs="Jameel Noori Nastaleeq" w:hint="cs"/>
                <w:rtl/>
              </w:rPr>
              <w:t xml:space="preserve">دیکھ بھال کرنے والے </w:t>
            </w:r>
            <w:r w:rsidRPr="00DC2C2D">
              <w:rPr>
                <w:rFonts w:ascii="Jameel Noori Nastaleeq" w:hAnsi="Jameel Noori Nastaleeq" w:cs="Jameel Noori Nastaleeq"/>
                <w:rtl/>
              </w:rPr>
              <w:t xml:space="preserve"> کا نام</w:t>
            </w:r>
          </w:p>
        </w:tc>
        <w:tc>
          <w:tcPr>
            <w:tcW w:w="2548" w:type="pct"/>
            <w:gridSpan w:val="3"/>
            <w:tcBorders>
              <w:top w:val="single" w:sz="4" w:space="0" w:color="auto"/>
              <w:bottom w:val="single" w:sz="4" w:space="0" w:color="auto"/>
              <w:right w:val="double" w:sz="4" w:space="0" w:color="auto"/>
            </w:tcBorders>
            <w:shd w:val="clear" w:color="auto" w:fill="FFFFFF" w:themeFill="background1"/>
            <w:tcMar>
              <w:top w:w="43" w:type="dxa"/>
              <w:left w:w="115" w:type="dxa"/>
              <w:bottom w:w="43" w:type="dxa"/>
              <w:right w:w="115" w:type="dxa"/>
            </w:tcMar>
          </w:tcPr>
          <w:p w:rsidR="00165643" w:rsidRDefault="00612351" w:rsidP="00165643">
            <w:pPr>
              <w:pStyle w:val="Responsecategs"/>
              <w:tabs>
                <w:tab w:val="right" w:leader="dot" w:pos="4320"/>
                <w:tab w:val="right" w:pos="4835"/>
              </w:tabs>
              <w:ind w:left="144" w:hanging="144"/>
              <w:contextualSpacing/>
              <w:rPr>
                <w:rFonts w:ascii="Jameel Noori Nastaleeq" w:hAnsi="Jameel Noori Nastaleeq" w:cs="Jameel Noori Nastaleeq"/>
              </w:rPr>
            </w:pPr>
            <w:r>
              <w:rPr>
                <w:rFonts w:ascii="Times New Roman" w:hAnsi="Times New Roman"/>
                <w:b/>
                <w:lang w:val="en-GB"/>
              </w:rPr>
              <w:t>UF</w:t>
            </w:r>
            <w:r w:rsidR="00343202" w:rsidRPr="00612351">
              <w:rPr>
                <w:rFonts w:ascii="Times New Roman" w:hAnsi="Times New Roman"/>
                <w:b/>
                <w:lang w:val="en-GB"/>
              </w:rPr>
              <w:t>10</w:t>
            </w:r>
            <w:r w:rsidR="00165643" w:rsidRPr="00612351">
              <w:rPr>
                <w:rFonts w:ascii="Times New Roman" w:hAnsi="Times New Roman"/>
                <w:b/>
                <w:lang w:val="en-GB"/>
              </w:rPr>
              <w:t>.</w:t>
            </w:r>
            <w:r w:rsidR="00165643" w:rsidRPr="00312C7A">
              <w:rPr>
                <w:rFonts w:ascii="Times New Roman" w:hAnsi="Times New Roman"/>
                <w:lang w:val="en-GB"/>
              </w:rPr>
              <w:t xml:space="preserve"> </w:t>
            </w:r>
            <w:r w:rsidR="00165643" w:rsidRPr="008033B9">
              <w:rPr>
                <w:rFonts w:ascii="Times New Roman" w:hAnsi="Times New Roman"/>
                <w:i/>
                <w:lang w:val="en-GB"/>
              </w:rPr>
              <w:t>Interviewer’s name and Code number</w:t>
            </w:r>
            <w:r w:rsidR="00165643" w:rsidRPr="008033B9">
              <w:rPr>
                <w:rFonts w:ascii="Jameel Noori Nastaleeq" w:hAnsi="Jameel Noori Nastaleeq" w:cs="Jameel Noori Nastaleeq" w:hint="cs"/>
                <w:rtl/>
              </w:rPr>
              <w:t xml:space="preserve"> </w:t>
            </w:r>
          </w:p>
          <w:p w:rsidR="00165643" w:rsidRDefault="00165643" w:rsidP="002F5E8A">
            <w:pPr>
              <w:pStyle w:val="Responsecategs"/>
              <w:tabs>
                <w:tab w:val="right" w:leader="dot" w:pos="4320"/>
                <w:tab w:val="right" w:pos="4835"/>
              </w:tabs>
              <w:ind w:left="144" w:hanging="144"/>
              <w:contextualSpacing/>
              <w:jc w:val="right"/>
              <w:rPr>
                <w:rFonts w:ascii="Jameel Noori Nastaleeq" w:hAnsi="Jameel Noori Nastaleeq" w:cs="Jameel Noori Nastaleeq"/>
                <w:rtl/>
                <w:lang w:bidi="ur-PK"/>
              </w:rPr>
            </w:pPr>
            <w:r w:rsidRPr="008033B9">
              <w:rPr>
                <w:rFonts w:ascii="Jameel Noori Nastaleeq" w:hAnsi="Jameel Noori Nastaleeq" w:cs="Jameel Noori Nastaleeq"/>
                <w:rtl/>
              </w:rPr>
              <w:t>انٹرو</w:t>
            </w:r>
            <w:r w:rsidRPr="008033B9">
              <w:rPr>
                <w:rFonts w:ascii="Jameel Noori Nastaleeq" w:hAnsi="Jameel Noori Nastaleeq" w:cs="Jameel Noori Nastaleeq" w:hint="cs"/>
                <w:rtl/>
              </w:rPr>
              <w:t>ی</w:t>
            </w:r>
            <w:r w:rsidRPr="008033B9">
              <w:rPr>
                <w:rFonts w:ascii="Jameel Noori Nastaleeq" w:hAnsi="Jameel Noori Nastaleeq" w:cs="Jameel Noori Nastaleeq" w:hint="eastAsia"/>
                <w:rtl/>
              </w:rPr>
              <w:t>ول</w:t>
            </w:r>
            <w:r w:rsidRPr="008033B9">
              <w:rPr>
                <w:rFonts w:ascii="Jameel Noori Nastaleeq" w:hAnsi="Jameel Noori Nastaleeq" w:cs="Jameel Noori Nastaleeq" w:hint="cs"/>
                <w:rtl/>
              </w:rPr>
              <w:t>ی</w:t>
            </w:r>
            <w:r w:rsidRPr="008033B9">
              <w:rPr>
                <w:rFonts w:ascii="Jameel Noori Nastaleeq" w:hAnsi="Jameel Noori Nastaleeq" w:cs="Jameel Noori Nastaleeq" w:hint="eastAsia"/>
                <w:rtl/>
              </w:rPr>
              <w:t>نے</w:t>
            </w:r>
            <w:r w:rsidRPr="008033B9">
              <w:rPr>
                <w:rFonts w:ascii="Jameel Noori Nastaleeq" w:hAnsi="Jameel Noori Nastaleeq" w:cs="Jameel Noori Nastaleeq"/>
                <w:rtl/>
              </w:rPr>
              <w:t xml:space="preserve"> والے کا نام اور</w:t>
            </w:r>
            <w:r>
              <w:rPr>
                <w:rtl/>
              </w:rPr>
              <w:t xml:space="preserve"> </w:t>
            </w:r>
            <w:r w:rsidRPr="00CB53E6">
              <w:rPr>
                <w:rFonts w:ascii="Jameel Noori Nastaleeq" w:hAnsi="Jameel Noori Nastaleeq" w:cs="Jameel Noori Nastaleeq"/>
                <w:rtl/>
              </w:rPr>
              <w:t>کوڈ</w:t>
            </w:r>
            <w:r w:rsidRPr="008033B9">
              <w:rPr>
                <w:rFonts w:ascii="Jameel Noori Nastaleeq" w:hAnsi="Jameel Noori Nastaleeq" w:cs="Jameel Noori Nastaleeq"/>
                <w:rtl/>
              </w:rPr>
              <w:t>نمبر</w:t>
            </w:r>
            <w:r>
              <w:rPr>
                <w:rFonts w:ascii="Jameel Noori Nastaleeq" w:hAnsi="Jameel Noori Nastaleeq" w:cs="Jameel Noori Nastaleeq" w:hint="cs"/>
                <w:rtl/>
                <w:lang w:bidi="ur-PK"/>
              </w:rPr>
              <w:t xml:space="preserve"> </w:t>
            </w:r>
            <w:r w:rsidR="002F5E8A">
              <w:rPr>
                <w:rFonts w:ascii="Jameel Noori Nastaleeq" w:hAnsi="Jameel Noori Nastaleeq" w:cs="Jameel Noori Nastaleeq" w:hint="cs"/>
                <w:rtl/>
                <w:lang w:bidi="ur-PK"/>
              </w:rPr>
              <w:t>:</w:t>
            </w:r>
          </w:p>
          <w:p w:rsidR="00DF5E0C" w:rsidRPr="002F5E8A" w:rsidRDefault="006749A6" w:rsidP="001F2560">
            <w:pPr>
              <w:pStyle w:val="Responsecategs"/>
              <w:tabs>
                <w:tab w:val="clear" w:pos="3942"/>
                <w:tab w:val="right" w:leader="dot" w:pos="4320"/>
              </w:tabs>
              <w:spacing w:line="276" w:lineRule="auto"/>
              <w:ind w:left="144" w:hanging="144"/>
              <w:contextualSpacing/>
              <w:jc w:val="right"/>
              <w:rPr>
                <w:rFonts w:ascii="Jameel Noori Nastaleeq" w:hAnsi="Jameel Noori Nastaleeq" w:cs="Jameel Noori Nastaleeq"/>
              </w:rPr>
            </w:pPr>
            <w:r w:rsidRPr="006749A6">
              <w:rPr>
                <w:rFonts w:ascii="Jameel Noori Nastaleeq" w:hAnsi="Jameel Noori Nastaleeq" w:cs="Jameel Noori Nastaleeq"/>
                <w:lang w:val="en-GB"/>
              </w:rPr>
              <w:t xml:space="preserve">_  _  </w:t>
            </w:r>
            <w:r w:rsidRPr="006749A6">
              <w:rPr>
                <w:rFonts w:ascii="Jameel Noori Nastaleeq" w:hAnsi="Jameel Noori Nastaleeq" w:cs="Jameel Noori Nastaleeq"/>
              </w:rPr>
              <w:t>__</w:t>
            </w:r>
            <w:r w:rsidRPr="006749A6">
              <w:rPr>
                <w:rFonts w:ascii="Jameel Noori Nastaleeq" w:hAnsi="Jameel Noori Nastaleeq" w:cs="Jameel Noori Nastaleeq"/>
                <w:rtl/>
              </w:rPr>
              <w:t xml:space="preserve"> کوڈنمبر</w:t>
            </w:r>
            <w:r w:rsidRPr="006749A6">
              <w:rPr>
                <w:rFonts w:ascii="Jameel Noori Nastaleeq" w:hAnsi="Jameel Noori Nastaleeq" w:cs="Jameel Noori Nastaleeq"/>
              </w:rPr>
              <w:t xml:space="preserve"> ______________</w:t>
            </w:r>
            <w:r w:rsidRPr="006749A6">
              <w:rPr>
                <w:rFonts w:ascii="Jameel Noori Nastaleeq" w:hAnsi="Jameel Noori Nastaleeq" w:cs="Jameel Noori Nastaleeq"/>
                <w:rtl/>
              </w:rPr>
              <w:t xml:space="preserve"> نام</w:t>
            </w:r>
          </w:p>
        </w:tc>
      </w:tr>
      <w:tr w:rsidR="008810BB" w:rsidRPr="00312C7A" w:rsidTr="001F2560">
        <w:trPr>
          <w:cantSplit/>
          <w:trHeight w:val="289"/>
          <w:jc w:val="center"/>
        </w:trPr>
        <w:tc>
          <w:tcPr>
            <w:tcW w:w="5000" w:type="pct"/>
            <w:gridSpan w:val="5"/>
            <w:tcBorders>
              <w:top w:val="single" w:sz="4" w:space="0" w:color="auto"/>
              <w:left w:val="double" w:sz="4" w:space="0" w:color="auto"/>
              <w:bottom w:val="single" w:sz="4" w:space="0" w:color="auto"/>
              <w:right w:val="double" w:sz="4" w:space="0" w:color="auto"/>
            </w:tcBorders>
            <w:shd w:val="clear" w:color="auto" w:fill="FFFFFF" w:themeFill="background1"/>
            <w:tcMar>
              <w:top w:w="43" w:type="dxa"/>
              <w:left w:w="115" w:type="dxa"/>
              <w:bottom w:w="43" w:type="dxa"/>
              <w:right w:w="115" w:type="dxa"/>
            </w:tcMar>
          </w:tcPr>
          <w:p w:rsidR="00BF23FF" w:rsidRPr="00312C7A" w:rsidRDefault="008810BB" w:rsidP="001F2560">
            <w:pPr>
              <w:tabs>
                <w:tab w:val="right" w:leader="dot" w:pos="4230"/>
              </w:tabs>
              <w:ind w:left="144" w:hanging="144"/>
              <w:contextualSpacing/>
              <w:rPr>
                <w:lang w:val="en-GB"/>
              </w:rPr>
            </w:pPr>
            <w:r w:rsidRPr="00312C7A">
              <w:rPr>
                <w:b/>
                <w:sz w:val="20"/>
                <w:lang w:val="en-GB"/>
              </w:rPr>
              <w:t>UF</w:t>
            </w:r>
            <w:r w:rsidR="00343202" w:rsidRPr="00612351">
              <w:rPr>
                <w:b/>
                <w:bCs/>
                <w:sz w:val="20"/>
                <w:lang w:bidi="ur-PK"/>
              </w:rPr>
              <w:t>11</w:t>
            </w:r>
            <w:r w:rsidRPr="00312C7A">
              <w:rPr>
                <w:sz w:val="20"/>
                <w:lang w:val="en-GB"/>
              </w:rPr>
              <w:t xml:space="preserve">. </w:t>
            </w:r>
            <w:r w:rsidRPr="00A45CBD">
              <w:rPr>
                <w:i/>
                <w:sz w:val="20"/>
                <w:lang w:val="en-GB"/>
              </w:rPr>
              <w:t>Supervisor’s name and code number</w:t>
            </w:r>
            <w:r>
              <w:rPr>
                <w:rFonts w:ascii="Jameel Noori Nastaleeq" w:hAnsi="Jameel Noori Nastaleeq" w:cs="Jameel Noori Nastaleeq" w:hint="cs"/>
                <w:rtl/>
              </w:rPr>
              <w:t xml:space="preserve"> سُپروائزر</w:t>
            </w:r>
            <w:r w:rsidRPr="00B454A9">
              <w:rPr>
                <w:rFonts w:ascii="Jameel Noori Nastaleeq" w:hAnsi="Jameel Noori Nastaleeq" w:cs="Jameel Noori Nastaleeq"/>
                <w:rtl/>
              </w:rPr>
              <w:t xml:space="preserve">کا نام اور </w:t>
            </w:r>
            <w:r w:rsidRPr="00CB53E6">
              <w:rPr>
                <w:rFonts w:ascii="Jameel Noori Nastaleeq" w:hAnsi="Jameel Noori Nastaleeq" w:cs="Jameel Noori Nastaleeq"/>
                <w:rtl/>
              </w:rPr>
              <w:t>کوڈ</w:t>
            </w:r>
            <w:r w:rsidRPr="00B454A9">
              <w:rPr>
                <w:rFonts w:ascii="Jameel Noori Nastaleeq" w:hAnsi="Jameel Noori Nastaleeq" w:cs="Jameel Noori Nastaleeq" w:hint="cs"/>
                <w:rtl/>
              </w:rPr>
              <w:t>نمبر</w:t>
            </w:r>
            <w:r w:rsidR="001F2560">
              <w:rPr>
                <w:rFonts w:ascii="Jameel Noori Nastaleeq" w:hAnsi="Jameel Noori Nastaleeq" w:cs="Jameel Noori Nastaleeq"/>
              </w:rPr>
              <w:t xml:space="preserve"> </w:t>
            </w:r>
            <w:r w:rsidR="00BF23FF" w:rsidRPr="006749A6">
              <w:rPr>
                <w:rFonts w:ascii="Jameel Noori Nastaleeq" w:hAnsi="Jameel Noori Nastaleeq" w:cs="Jameel Noori Nastaleeq"/>
                <w:lang w:val="en-GB"/>
              </w:rPr>
              <w:t xml:space="preserve">__  __  </w:t>
            </w:r>
            <w:r w:rsidR="00BF23FF" w:rsidRPr="006749A6">
              <w:rPr>
                <w:rFonts w:ascii="Jameel Noori Nastaleeq" w:hAnsi="Jameel Noori Nastaleeq" w:cs="Jameel Noori Nastaleeq"/>
              </w:rPr>
              <w:t>__</w:t>
            </w:r>
            <w:r w:rsidR="00BF23FF" w:rsidRPr="006749A6">
              <w:rPr>
                <w:rFonts w:ascii="Jameel Noori Nastaleeq" w:hAnsi="Jameel Noori Nastaleeq" w:cs="Jameel Noori Nastaleeq"/>
                <w:rtl/>
              </w:rPr>
              <w:t xml:space="preserve"> کوڈنمبر</w:t>
            </w:r>
            <w:r w:rsidR="00BF23FF" w:rsidRPr="006749A6">
              <w:rPr>
                <w:rFonts w:ascii="Jameel Noori Nastaleeq" w:hAnsi="Jameel Noori Nastaleeq" w:cs="Jameel Noori Nastaleeq"/>
              </w:rPr>
              <w:t xml:space="preserve"> _____________________</w:t>
            </w:r>
            <w:r w:rsidR="00BF23FF" w:rsidRPr="006749A6">
              <w:rPr>
                <w:rFonts w:ascii="Jameel Noori Nastaleeq" w:hAnsi="Jameel Noori Nastaleeq" w:cs="Jameel Noori Nastaleeq"/>
                <w:rtl/>
              </w:rPr>
              <w:t xml:space="preserve"> نام</w:t>
            </w:r>
          </w:p>
        </w:tc>
      </w:tr>
      <w:tr w:rsidR="006B34E5" w:rsidRPr="00312C7A" w:rsidTr="001F2560">
        <w:trPr>
          <w:cantSplit/>
          <w:trHeight w:val="352"/>
          <w:jc w:val="center"/>
        </w:trPr>
        <w:tc>
          <w:tcPr>
            <w:tcW w:w="2452" w:type="pct"/>
            <w:gridSpan w:val="2"/>
            <w:vMerge w:val="restart"/>
            <w:tcBorders>
              <w:top w:val="single" w:sz="4" w:space="0" w:color="auto"/>
              <w:left w:val="double" w:sz="4" w:space="0" w:color="auto"/>
              <w:bottom w:val="double" w:sz="4" w:space="0" w:color="auto"/>
              <w:right w:val="single" w:sz="4" w:space="0" w:color="auto"/>
            </w:tcBorders>
            <w:shd w:val="clear" w:color="auto" w:fill="FFFFFF" w:themeFill="background1"/>
            <w:tcMar>
              <w:top w:w="43" w:type="dxa"/>
              <w:left w:w="115" w:type="dxa"/>
              <w:bottom w:w="43" w:type="dxa"/>
              <w:right w:w="115" w:type="dxa"/>
            </w:tcMar>
          </w:tcPr>
          <w:p w:rsidR="001702C3" w:rsidRDefault="00612351" w:rsidP="001702C3">
            <w:pPr>
              <w:pStyle w:val="Responsecategs"/>
              <w:tabs>
                <w:tab w:val="right" w:leader="dot" w:pos="4320"/>
              </w:tabs>
              <w:spacing w:line="276" w:lineRule="auto"/>
              <w:ind w:left="144" w:hanging="144"/>
              <w:contextualSpacing/>
              <w:rPr>
                <w:rFonts w:ascii="Times New Roman" w:hAnsi="Times New Roman"/>
                <w:i/>
                <w:rtl/>
                <w:lang w:val="en-GB"/>
              </w:rPr>
            </w:pPr>
            <w:r>
              <w:rPr>
                <w:rFonts w:ascii="Times New Roman" w:hAnsi="Times New Roman"/>
                <w:b/>
                <w:lang w:val="en-GB"/>
              </w:rPr>
              <w:t>UF</w:t>
            </w:r>
            <w:r w:rsidR="00343202" w:rsidRPr="00612351">
              <w:rPr>
                <w:rFonts w:ascii="Times New Roman" w:hAnsi="Times New Roman"/>
                <w:b/>
                <w:lang w:val="en-GB"/>
              </w:rPr>
              <w:t>12</w:t>
            </w:r>
            <w:r w:rsidR="006B34E5" w:rsidRPr="00312C7A">
              <w:rPr>
                <w:rFonts w:ascii="Times New Roman" w:hAnsi="Times New Roman"/>
                <w:lang w:val="en-GB"/>
              </w:rPr>
              <w:t xml:space="preserve">. </w:t>
            </w:r>
            <w:r w:rsidR="006B34E5" w:rsidRPr="00312C7A">
              <w:rPr>
                <w:rFonts w:ascii="Times New Roman" w:hAnsi="Times New Roman"/>
                <w:i/>
                <w:lang w:val="en-GB"/>
              </w:rPr>
              <w:t>Day / Month / Year of interview</w:t>
            </w:r>
            <w:r w:rsidR="00F956DC">
              <w:rPr>
                <w:rFonts w:ascii="Times New Roman" w:hAnsi="Times New Roman" w:hint="cs"/>
                <w:i/>
                <w:rtl/>
                <w:lang w:val="en-GB"/>
              </w:rPr>
              <w:t xml:space="preserve">   </w:t>
            </w:r>
          </w:p>
          <w:p w:rsidR="006B34E5" w:rsidRPr="00E24358" w:rsidRDefault="001702C3" w:rsidP="00BF23FF">
            <w:pPr>
              <w:pStyle w:val="Responsecategs"/>
              <w:tabs>
                <w:tab w:val="right" w:leader="dot" w:pos="4320"/>
              </w:tabs>
              <w:spacing w:line="276" w:lineRule="auto"/>
              <w:ind w:left="144" w:hanging="144"/>
              <w:contextualSpacing/>
              <w:jc w:val="right"/>
              <w:rPr>
                <w:rFonts w:ascii="Times New Roman" w:hAnsi="Times New Roman"/>
                <w:u w:val="single"/>
                <w:lang w:val="en-GB"/>
              </w:rPr>
            </w:pPr>
            <w:r>
              <w:rPr>
                <w:rFonts w:ascii="Times New Roman" w:hAnsi="Times New Roman" w:hint="cs"/>
                <w:b/>
                <w:rtl/>
                <w:lang w:val="en-GB"/>
              </w:rPr>
              <w:t xml:space="preserve">    </w:t>
            </w:r>
            <w:r>
              <w:rPr>
                <w:rFonts w:ascii="Times New Roman" w:hAnsi="Times New Roman"/>
                <w:b/>
              </w:rPr>
              <w:t xml:space="preserve">  </w:t>
            </w:r>
            <w:r w:rsidR="00F956DC">
              <w:rPr>
                <w:rFonts w:ascii="Jameel Noori Nastaleeq" w:hAnsi="Jameel Noori Nastaleeq" w:cs="Jameel Noori Nastaleeq" w:hint="cs"/>
                <w:rtl/>
              </w:rPr>
              <w:t>انٹرویو</w:t>
            </w:r>
            <w:r w:rsidR="00F956DC" w:rsidRPr="00B454A9">
              <w:rPr>
                <w:rFonts w:ascii="Jameel Noori Nastaleeq" w:hAnsi="Jameel Noori Nastaleeq" w:cs="Jameel Noori Nastaleeq"/>
                <w:rtl/>
              </w:rPr>
              <w:t xml:space="preserve"> کا دن / مہینہ / سال</w:t>
            </w:r>
            <w:r w:rsidR="00F956DC">
              <w:rPr>
                <w:rFonts w:ascii="Jameel Noori Nastaleeq" w:hAnsi="Jameel Noori Nastaleeq" w:cs="Jameel Noori Nastaleeq" w:hint="cs"/>
                <w:rtl/>
              </w:rPr>
              <w:t xml:space="preserve"> </w:t>
            </w:r>
            <w:r>
              <w:rPr>
                <w:rFonts w:ascii="Jameel Noori Nastaleeq" w:hAnsi="Jameel Noori Nastaleeq" w:cs="Jameel Noori Nastaleeq"/>
              </w:rPr>
              <w:t xml:space="preserve"> </w:t>
            </w:r>
            <w:r w:rsidR="006B34E5" w:rsidRPr="00312C7A">
              <w:rPr>
                <w:rFonts w:ascii="Times New Roman" w:hAnsi="Times New Roman"/>
                <w:lang w:val="en-GB"/>
              </w:rPr>
              <w:t xml:space="preserve">___ ___ /___ ___ / </w:t>
            </w:r>
            <w:r w:rsidR="006B34E5" w:rsidRPr="00312C7A">
              <w:rPr>
                <w:rFonts w:ascii="Times New Roman" w:hAnsi="Times New Roman"/>
                <w:u w:val="single"/>
                <w:lang w:val="en-GB"/>
              </w:rPr>
              <w:t xml:space="preserve"> 2 </w:t>
            </w:r>
            <w:r w:rsidR="00A94E82" w:rsidRPr="00312C7A">
              <w:rPr>
                <w:rFonts w:ascii="Times New Roman" w:hAnsi="Times New Roman"/>
                <w:lang w:val="en-GB"/>
              </w:rPr>
              <w:t xml:space="preserve"> </w:t>
            </w:r>
            <w:r w:rsidR="006B34E5" w:rsidRPr="00312C7A">
              <w:rPr>
                <w:rFonts w:ascii="Times New Roman" w:hAnsi="Times New Roman"/>
                <w:u w:val="single"/>
                <w:lang w:val="en-GB"/>
              </w:rPr>
              <w:t xml:space="preserve"> 0 </w:t>
            </w:r>
            <w:r w:rsidR="00A94E82" w:rsidRPr="00312C7A">
              <w:rPr>
                <w:rFonts w:ascii="Times New Roman" w:hAnsi="Times New Roman"/>
                <w:lang w:val="en-GB"/>
              </w:rPr>
              <w:t xml:space="preserve"> </w:t>
            </w:r>
            <w:r w:rsidR="006B34E5" w:rsidRPr="00312C7A">
              <w:rPr>
                <w:rFonts w:ascii="Times New Roman" w:hAnsi="Times New Roman"/>
                <w:u w:val="single"/>
                <w:lang w:val="en-GB"/>
              </w:rPr>
              <w:t xml:space="preserve"> </w:t>
            </w:r>
            <w:r w:rsidR="00DF5E0C">
              <w:rPr>
                <w:rFonts w:ascii="Times New Roman" w:hAnsi="Times New Roman"/>
                <w:u w:val="single"/>
                <w:lang w:val="en-GB"/>
              </w:rPr>
              <w:t>2</w:t>
            </w:r>
            <w:r w:rsidR="00A94E82" w:rsidRPr="00312C7A">
              <w:rPr>
                <w:rFonts w:ascii="Times New Roman" w:hAnsi="Times New Roman"/>
                <w:u w:val="single"/>
                <w:lang w:val="en-GB"/>
              </w:rPr>
              <w:t xml:space="preserve"> </w:t>
            </w:r>
            <w:r w:rsidR="006B34E5" w:rsidRPr="00312C7A">
              <w:rPr>
                <w:rFonts w:ascii="Times New Roman" w:hAnsi="Times New Roman"/>
                <w:lang w:val="en-GB"/>
              </w:rPr>
              <w:t xml:space="preserve"> </w:t>
            </w:r>
            <w:r w:rsidR="00E24358" w:rsidRPr="00E24358">
              <w:rPr>
                <w:rFonts w:ascii="Times New Roman" w:hAnsi="Times New Roman"/>
                <w:u w:val="single"/>
                <w:lang w:val="en-GB"/>
              </w:rPr>
              <w:t>0</w:t>
            </w:r>
          </w:p>
        </w:tc>
        <w:tc>
          <w:tcPr>
            <w:tcW w:w="1422" w:type="pct"/>
            <w:vMerge w:val="restart"/>
            <w:tcBorders>
              <w:top w:val="single" w:sz="4" w:space="0" w:color="auto"/>
              <w:left w:val="single" w:sz="4" w:space="0" w:color="auto"/>
              <w:bottom w:val="double" w:sz="4" w:space="0" w:color="auto"/>
              <w:right w:val="single" w:sz="4" w:space="0" w:color="auto"/>
            </w:tcBorders>
            <w:shd w:val="clear" w:color="auto" w:fill="FFFFFF" w:themeFill="background1"/>
            <w:tcMar>
              <w:top w:w="43" w:type="dxa"/>
              <w:left w:w="115" w:type="dxa"/>
              <w:bottom w:w="43" w:type="dxa"/>
              <w:right w:w="115" w:type="dxa"/>
            </w:tcMar>
          </w:tcPr>
          <w:p w:rsidR="002A5A74" w:rsidRDefault="006B34E5" w:rsidP="001702C3">
            <w:pPr>
              <w:pStyle w:val="Instructionstointvw"/>
              <w:ind w:left="144" w:hanging="144"/>
              <w:contextualSpacing/>
              <w:rPr>
                <w:rtl/>
                <w:lang w:val="da-DK"/>
              </w:rPr>
            </w:pPr>
            <w:r w:rsidRPr="00312C7A">
              <w:rPr>
                <w:b/>
                <w:i w:val="0"/>
                <w:lang w:val="en-GB"/>
              </w:rPr>
              <w:t>U</w:t>
            </w:r>
            <w:r w:rsidR="00612351">
              <w:rPr>
                <w:b/>
                <w:i w:val="0"/>
                <w:lang w:val="en-GB"/>
              </w:rPr>
              <w:t>F</w:t>
            </w:r>
            <w:r w:rsidR="00343202" w:rsidRPr="00612351">
              <w:rPr>
                <w:b/>
                <w:i w:val="0"/>
                <w:lang w:val="en-GB"/>
              </w:rPr>
              <w:t>13</w:t>
            </w:r>
            <w:r w:rsidRPr="00312C7A">
              <w:rPr>
                <w:i w:val="0"/>
                <w:lang w:val="en-GB"/>
              </w:rPr>
              <w:t xml:space="preserve">. </w:t>
            </w:r>
            <w:r w:rsidRPr="00312C7A">
              <w:rPr>
                <w:lang w:val="da-DK"/>
              </w:rPr>
              <w:t>Record the time</w:t>
            </w:r>
            <w:r w:rsidR="00F956DC">
              <w:rPr>
                <w:rFonts w:hint="cs"/>
                <w:rtl/>
                <w:lang w:val="da-DK"/>
              </w:rPr>
              <w:t xml:space="preserve">     </w:t>
            </w:r>
          </w:p>
          <w:p w:rsidR="006B34E5" w:rsidRPr="00312C7A" w:rsidRDefault="00F956DC" w:rsidP="001702C3">
            <w:pPr>
              <w:pStyle w:val="Instructionstointvw"/>
              <w:ind w:left="144" w:hanging="144"/>
              <w:contextualSpacing/>
              <w:jc w:val="right"/>
              <w:rPr>
                <w:i w:val="0"/>
                <w:lang w:val="en-GB"/>
              </w:rPr>
            </w:pPr>
            <w:r w:rsidRPr="00B454A9">
              <w:rPr>
                <w:rFonts w:ascii="Jameel Noori Nastaleeq" w:hAnsi="Jameel Noori Nastaleeq" w:cs="Jameel Noori Nastaleeq"/>
                <w:rtl/>
              </w:rPr>
              <w:t>وقت ریکارڈ کریں</w:t>
            </w:r>
          </w:p>
        </w:tc>
        <w:tc>
          <w:tcPr>
            <w:tcW w:w="472" w:type="pct"/>
            <w:tcBorders>
              <w:top w:val="single" w:sz="4" w:space="0" w:color="auto"/>
              <w:left w:val="single" w:sz="4" w:space="0" w:color="auto"/>
              <w:bottom w:val="nil"/>
              <w:right w:val="nil"/>
            </w:tcBorders>
            <w:shd w:val="clear" w:color="auto" w:fill="FFFFFF" w:themeFill="background1"/>
          </w:tcPr>
          <w:p w:rsidR="006B34E5" w:rsidRPr="00312C7A" w:rsidRDefault="006B34E5" w:rsidP="003C691B">
            <w:pPr>
              <w:pStyle w:val="Responsecategs"/>
              <w:tabs>
                <w:tab w:val="clear" w:pos="3942"/>
                <w:tab w:val="right" w:leader="dot" w:pos="1602"/>
              </w:tabs>
              <w:ind w:left="0" w:firstLine="0"/>
              <w:contextualSpacing/>
              <w:jc w:val="center"/>
              <w:rPr>
                <w:rFonts w:ascii="Times New Roman" w:hAnsi="Times New Roman"/>
                <w:caps/>
              </w:rPr>
            </w:pPr>
            <w:r w:rsidRPr="00312C7A">
              <w:rPr>
                <w:rFonts w:ascii="Times New Roman" w:hAnsi="Times New Roman"/>
                <w:caps/>
              </w:rPr>
              <w:t>Hours</w:t>
            </w:r>
            <w:r w:rsidR="00D02291" w:rsidRPr="00B86995">
              <w:rPr>
                <w:rFonts w:ascii="Jameel Noori Nastaleeq" w:hAnsi="Jameel Noori Nastaleeq" w:cs="Jameel Noori Nastaleeq"/>
                <w:rtl/>
              </w:rPr>
              <w:t xml:space="preserve"> گھنٹے</w:t>
            </w:r>
          </w:p>
        </w:tc>
        <w:tc>
          <w:tcPr>
            <w:tcW w:w="654" w:type="pct"/>
            <w:tcBorders>
              <w:top w:val="single" w:sz="4" w:space="0" w:color="auto"/>
              <w:left w:val="nil"/>
              <w:bottom w:val="nil"/>
              <w:right w:val="double" w:sz="4" w:space="0" w:color="auto"/>
            </w:tcBorders>
            <w:shd w:val="clear" w:color="auto" w:fill="FFFFFF" w:themeFill="background1"/>
          </w:tcPr>
          <w:p w:rsidR="001702C3" w:rsidRDefault="006B34E5" w:rsidP="001702C3">
            <w:pPr>
              <w:pStyle w:val="Responsecategs"/>
              <w:tabs>
                <w:tab w:val="clear" w:pos="3942"/>
                <w:tab w:val="left" w:pos="240"/>
                <w:tab w:val="right" w:leader="dot" w:pos="1164"/>
              </w:tabs>
              <w:ind w:left="0" w:firstLine="0"/>
              <w:contextualSpacing/>
              <w:rPr>
                <w:rFonts w:ascii="Times New Roman" w:hAnsi="Times New Roman"/>
                <w:caps/>
              </w:rPr>
            </w:pPr>
            <w:r w:rsidRPr="00312C7A">
              <w:rPr>
                <w:rFonts w:ascii="Times New Roman" w:hAnsi="Times New Roman"/>
                <w:caps/>
              </w:rPr>
              <w:t>:</w:t>
            </w:r>
            <w:r w:rsidR="001702C3">
              <w:rPr>
                <w:rFonts w:ascii="Times New Roman" w:hAnsi="Times New Roman"/>
                <w:caps/>
              </w:rPr>
              <w:t xml:space="preserve">  </w:t>
            </w:r>
            <w:r w:rsidR="001702C3" w:rsidRPr="00312C7A">
              <w:rPr>
                <w:rFonts w:ascii="Times New Roman" w:hAnsi="Times New Roman"/>
                <w:caps/>
              </w:rPr>
              <w:t>Minutes</w:t>
            </w:r>
          </w:p>
          <w:p w:rsidR="006B34E5" w:rsidRPr="00312C7A" w:rsidRDefault="00D02291" w:rsidP="001F2560">
            <w:pPr>
              <w:pStyle w:val="Responsecategs"/>
              <w:tabs>
                <w:tab w:val="clear" w:pos="3942"/>
                <w:tab w:val="left" w:pos="240"/>
                <w:tab w:val="right" w:leader="dot" w:pos="1164"/>
              </w:tabs>
              <w:ind w:left="0" w:firstLine="0"/>
              <w:contextualSpacing/>
              <w:jc w:val="center"/>
              <w:rPr>
                <w:rFonts w:ascii="Times New Roman" w:hAnsi="Times New Roman"/>
                <w:lang w:val="en-GB"/>
              </w:rPr>
            </w:pPr>
            <w:r w:rsidRPr="00B86995">
              <w:rPr>
                <w:rFonts w:ascii="Jameel Noori Nastaleeq" w:hAnsi="Jameel Noori Nastaleeq" w:cs="Jameel Noori Nastaleeq" w:hint="cs"/>
                <w:rtl/>
              </w:rPr>
              <w:t>منٹس</w:t>
            </w:r>
          </w:p>
        </w:tc>
      </w:tr>
      <w:tr w:rsidR="006B34E5" w:rsidRPr="00312C7A" w:rsidTr="001F2560">
        <w:trPr>
          <w:cantSplit/>
          <w:trHeight w:val="27"/>
          <w:jc w:val="center"/>
        </w:trPr>
        <w:tc>
          <w:tcPr>
            <w:tcW w:w="2452" w:type="pct"/>
            <w:gridSpan w:val="2"/>
            <w:vMerge/>
            <w:tcBorders>
              <w:top w:val="single" w:sz="4" w:space="0" w:color="auto"/>
              <w:left w:val="double" w:sz="4" w:space="0" w:color="auto"/>
              <w:bottom w:val="double" w:sz="4" w:space="0" w:color="auto"/>
              <w:right w:val="single" w:sz="4" w:space="0" w:color="auto"/>
            </w:tcBorders>
            <w:shd w:val="clear" w:color="auto" w:fill="FFFFFF" w:themeFill="background1"/>
            <w:tcMar>
              <w:top w:w="43" w:type="dxa"/>
              <w:left w:w="115" w:type="dxa"/>
              <w:bottom w:w="43" w:type="dxa"/>
              <w:right w:w="115" w:type="dxa"/>
            </w:tcMar>
          </w:tcPr>
          <w:p w:rsidR="006B34E5" w:rsidRPr="00312C7A" w:rsidRDefault="006B34E5" w:rsidP="001702C3">
            <w:pPr>
              <w:pStyle w:val="Responsecategs"/>
              <w:tabs>
                <w:tab w:val="right" w:leader="dot" w:pos="4320"/>
              </w:tabs>
              <w:spacing w:line="276" w:lineRule="auto"/>
              <w:ind w:left="144" w:hanging="144"/>
              <w:contextualSpacing/>
              <w:rPr>
                <w:rFonts w:ascii="Times New Roman" w:hAnsi="Times New Roman"/>
                <w:b/>
                <w:lang w:val="en-GB"/>
              </w:rPr>
            </w:pPr>
          </w:p>
        </w:tc>
        <w:tc>
          <w:tcPr>
            <w:tcW w:w="1422" w:type="pct"/>
            <w:vMerge/>
            <w:tcBorders>
              <w:top w:val="single" w:sz="4" w:space="0" w:color="auto"/>
              <w:left w:val="single" w:sz="4" w:space="0" w:color="auto"/>
              <w:bottom w:val="double" w:sz="4" w:space="0" w:color="auto"/>
              <w:right w:val="single" w:sz="4" w:space="0" w:color="auto"/>
            </w:tcBorders>
            <w:shd w:val="clear" w:color="auto" w:fill="FFFFFF" w:themeFill="background1"/>
            <w:tcMar>
              <w:top w:w="43" w:type="dxa"/>
              <w:left w:w="115" w:type="dxa"/>
              <w:bottom w:w="43" w:type="dxa"/>
              <w:right w:w="115" w:type="dxa"/>
            </w:tcMar>
          </w:tcPr>
          <w:p w:rsidR="006B34E5" w:rsidRPr="00312C7A" w:rsidRDefault="006B34E5" w:rsidP="001702C3">
            <w:pPr>
              <w:pStyle w:val="Instructionstointvw"/>
              <w:spacing w:line="276" w:lineRule="auto"/>
              <w:ind w:left="144" w:hanging="144"/>
              <w:contextualSpacing/>
              <w:rPr>
                <w:b/>
                <w:i w:val="0"/>
                <w:lang w:val="en-GB"/>
              </w:rPr>
            </w:pPr>
          </w:p>
        </w:tc>
        <w:tc>
          <w:tcPr>
            <w:tcW w:w="472" w:type="pct"/>
            <w:tcBorders>
              <w:top w:val="nil"/>
              <w:left w:val="single" w:sz="4" w:space="0" w:color="auto"/>
              <w:bottom w:val="double" w:sz="4" w:space="0" w:color="auto"/>
              <w:right w:val="nil"/>
            </w:tcBorders>
            <w:shd w:val="clear" w:color="auto" w:fill="FFFFFF" w:themeFill="background1"/>
            <w:vAlign w:val="center"/>
          </w:tcPr>
          <w:p w:rsidR="006B34E5" w:rsidRPr="00312C7A" w:rsidRDefault="001F2560" w:rsidP="001F2560">
            <w:pPr>
              <w:pStyle w:val="Responsecategs"/>
              <w:tabs>
                <w:tab w:val="clear" w:pos="3942"/>
                <w:tab w:val="right" w:leader="dot" w:pos="1602"/>
              </w:tabs>
              <w:ind w:left="0" w:firstLine="0"/>
              <w:contextualSpacing/>
              <w:jc w:val="center"/>
              <w:rPr>
                <w:rFonts w:ascii="Times New Roman" w:hAnsi="Times New Roman"/>
                <w:caps/>
              </w:rPr>
            </w:pPr>
            <w:r w:rsidRPr="00312C7A">
              <w:rPr>
                <w:rFonts w:ascii="Times New Roman" w:hAnsi="Times New Roman"/>
              </w:rPr>
              <w:t>__ __</w:t>
            </w:r>
          </w:p>
        </w:tc>
        <w:tc>
          <w:tcPr>
            <w:tcW w:w="654" w:type="pct"/>
            <w:tcBorders>
              <w:top w:val="nil"/>
              <w:left w:val="nil"/>
              <w:bottom w:val="double" w:sz="4" w:space="0" w:color="auto"/>
              <w:right w:val="double" w:sz="4" w:space="0" w:color="auto"/>
            </w:tcBorders>
            <w:shd w:val="clear" w:color="auto" w:fill="FFFFFF" w:themeFill="background1"/>
            <w:vAlign w:val="center"/>
          </w:tcPr>
          <w:p w:rsidR="006B34E5" w:rsidRPr="00312C7A" w:rsidRDefault="001F2560" w:rsidP="001F2560">
            <w:pPr>
              <w:pStyle w:val="Responsecategs"/>
              <w:tabs>
                <w:tab w:val="clear" w:pos="3942"/>
                <w:tab w:val="left" w:pos="240"/>
                <w:tab w:val="right" w:leader="dot" w:pos="1602"/>
              </w:tabs>
              <w:ind w:left="0" w:hanging="133"/>
              <w:contextualSpacing/>
              <w:jc w:val="center"/>
              <w:rPr>
                <w:rFonts w:ascii="Times New Roman" w:hAnsi="Times New Roman"/>
                <w:caps/>
              </w:rPr>
            </w:pPr>
            <w:r w:rsidRPr="00312C7A">
              <w:rPr>
                <w:rFonts w:ascii="Times New Roman" w:hAnsi="Times New Roman"/>
              </w:rPr>
              <w:t>__ __</w:t>
            </w:r>
          </w:p>
        </w:tc>
      </w:tr>
    </w:tbl>
    <w:p w:rsidR="00431981" w:rsidRPr="00312C7A" w:rsidRDefault="00431981">
      <w:pPr>
        <w:rPr>
          <w:sz w:val="20"/>
        </w:rPr>
      </w:pPr>
    </w:p>
    <w:tbl>
      <w:tblPr>
        <w:tblW w:w="4938"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79"/>
        <w:gridCol w:w="3935"/>
        <w:gridCol w:w="1452"/>
      </w:tblGrid>
      <w:tr w:rsidR="00E62A6E" w:rsidRPr="00312C7A" w:rsidTr="00171135">
        <w:trPr>
          <w:cantSplit/>
          <w:trHeight w:val="937"/>
          <w:jc w:val="center"/>
        </w:trPr>
        <w:tc>
          <w:tcPr>
            <w:tcW w:w="2451" w:type="pct"/>
            <w:tcBorders>
              <w:top w:val="single" w:sz="4" w:space="0" w:color="auto"/>
              <w:bottom w:val="single" w:sz="4" w:space="0" w:color="auto"/>
            </w:tcBorders>
            <w:shd w:val="clear" w:color="auto" w:fill="B6DDE8"/>
            <w:tcMar>
              <w:top w:w="43" w:type="dxa"/>
              <w:bottom w:w="43" w:type="dxa"/>
            </w:tcMar>
          </w:tcPr>
          <w:p w:rsidR="00171135" w:rsidRDefault="00E62A6E" w:rsidP="00343202">
            <w:pPr>
              <w:rPr>
                <w:caps/>
                <w:sz w:val="20"/>
                <w:rtl/>
                <w:lang w:val="en-GB"/>
              </w:rPr>
            </w:pPr>
            <w:r w:rsidRPr="00975FE2">
              <w:rPr>
                <w:b/>
                <w:bCs/>
                <w:caps/>
                <w:sz w:val="20"/>
              </w:rPr>
              <w:t>UF</w:t>
            </w:r>
            <w:r w:rsidR="00343202" w:rsidRPr="00B10859">
              <w:rPr>
                <w:b/>
                <w:sz w:val="20"/>
                <w:lang w:val="en-GB"/>
              </w:rPr>
              <w:t>14</w:t>
            </w:r>
            <w:r w:rsidRPr="00B10859">
              <w:rPr>
                <w:b/>
                <w:sz w:val="20"/>
                <w:lang w:val="en-GB"/>
              </w:rPr>
              <w:t>.</w:t>
            </w:r>
            <w:r w:rsidRPr="00975FE2">
              <w:rPr>
                <w:caps/>
                <w:sz w:val="20"/>
                <w:lang w:val="en-GB"/>
              </w:rPr>
              <w:t xml:space="preserve"> </w:t>
            </w:r>
            <w:r w:rsidR="00BF23FF" w:rsidRPr="00975FE2">
              <w:rPr>
                <w:sz w:val="20"/>
                <w:lang w:val="en-GB"/>
              </w:rPr>
              <w:t>Check if this respondent is interviewed for household or children questionnaire in this household</w:t>
            </w:r>
            <w:r w:rsidRPr="00975FE2">
              <w:rPr>
                <w:caps/>
                <w:sz w:val="20"/>
                <w:lang w:val="en-GB"/>
              </w:rPr>
              <w:t>?</w:t>
            </w:r>
          </w:p>
          <w:p w:rsidR="00E62A6E" w:rsidRPr="00442427" w:rsidRDefault="00442427" w:rsidP="00171135">
            <w:pPr>
              <w:jc w:val="right"/>
              <w:rPr>
                <w:rStyle w:val="1IntvwqstChar1"/>
                <w:rFonts w:asciiTheme="majorBidi" w:hAnsiTheme="majorBidi" w:cstheme="majorBidi"/>
                <w:b/>
                <w:bCs/>
                <w:smallCaps w:val="0"/>
              </w:rPr>
            </w:pPr>
            <w:r w:rsidRPr="004D34E9">
              <w:rPr>
                <w:rFonts w:ascii="Jameel Noori Nastaleeq" w:hAnsi="Jameel Noori Nastaleeq" w:cs="Jameel Noori Nastaleeq" w:hint="cs"/>
                <w:rtl/>
              </w:rPr>
              <w:t xml:space="preserve"> چیک کریں کہ</w:t>
            </w:r>
            <w:r>
              <w:rPr>
                <w:rFonts w:ascii="Jameel Noori Nastaleeq" w:hAnsi="Jameel Noori Nastaleeq" w:cs="Jameel Noori Nastaleeq" w:hint="cs"/>
                <w:rtl/>
              </w:rPr>
              <w:t xml:space="preserve"> کیا آیا</w:t>
            </w:r>
            <w:r w:rsidRPr="004D34E9">
              <w:rPr>
                <w:rFonts w:ascii="Jameel Noori Nastaleeq" w:hAnsi="Jameel Noori Nastaleeq" w:cs="Jameel Noori Nastaleeq" w:hint="cs"/>
                <w:rtl/>
              </w:rPr>
              <w:t xml:space="preserve">اس گھر میں جواب دہندہ کا انٹرویو گھریلو یا بچوں کے </w:t>
            </w:r>
            <w:r>
              <w:rPr>
                <w:rFonts w:ascii="Jameel Noori Nastaleeq" w:hAnsi="Jameel Noori Nastaleeq" w:cs="Jameel Noori Nastaleeq" w:hint="cs"/>
                <w:rtl/>
              </w:rPr>
              <w:t>سوالنامہ</w:t>
            </w:r>
            <w:r>
              <w:rPr>
                <w:rFonts w:ascii="Jameel Noori Nastaleeq" w:hAnsi="Jameel Noori Nastaleeq" w:cs="Jameel Noori Nastaleeq" w:hint="cs"/>
                <w:rtl/>
                <w:lang w:bidi="ur-PK"/>
              </w:rPr>
              <w:t xml:space="preserve"> </w:t>
            </w:r>
            <w:r w:rsidRPr="004D34E9">
              <w:rPr>
                <w:rFonts w:ascii="Jameel Noori Nastaleeq" w:hAnsi="Jameel Noori Nastaleeq" w:cs="Jameel Noori Nastaleeq" w:hint="cs"/>
                <w:rtl/>
              </w:rPr>
              <w:t xml:space="preserve">کے لئےکر لیا گیا ہے؟ </w:t>
            </w:r>
          </w:p>
        </w:tc>
        <w:tc>
          <w:tcPr>
            <w:tcW w:w="1862" w:type="pct"/>
            <w:tcBorders>
              <w:top w:val="single" w:sz="4" w:space="0" w:color="auto"/>
              <w:bottom w:val="single" w:sz="4" w:space="0" w:color="auto"/>
            </w:tcBorders>
            <w:shd w:val="clear" w:color="auto" w:fill="B6DDE8"/>
          </w:tcPr>
          <w:p w:rsidR="00E62A6E" w:rsidRDefault="00BF23FF" w:rsidP="00171135">
            <w:pPr>
              <w:pStyle w:val="Responsecategs"/>
              <w:tabs>
                <w:tab w:val="clear" w:pos="3942"/>
                <w:tab w:val="right" w:leader="dot" w:pos="3581"/>
              </w:tabs>
              <w:spacing w:line="276" w:lineRule="auto"/>
              <w:ind w:left="144" w:hanging="144"/>
              <w:contextualSpacing/>
              <w:rPr>
                <w:rFonts w:ascii="Times New Roman" w:hAnsi="Times New Roman"/>
                <w:caps/>
              </w:rPr>
            </w:pPr>
            <w:r>
              <w:rPr>
                <w:rFonts w:ascii="Times New Roman" w:hAnsi="Times New Roman"/>
              </w:rPr>
              <w:t>Yes</w:t>
            </w:r>
            <w:r w:rsidRPr="007577BA">
              <w:rPr>
                <w:rFonts w:ascii="Times New Roman" w:hAnsi="Times New Roman"/>
                <w:lang w:val="en-GB"/>
              </w:rPr>
              <w:t>, interviewed already</w:t>
            </w:r>
            <w:r w:rsidR="0055133D" w:rsidRPr="0055133D">
              <w:rPr>
                <w:rFonts w:ascii="Jameel Noori Nastaleeq" w:hAnsi="Jameel Noori Nastaleeq" w:cs="Jameel Noori Nastaleeq"/>
                <w:sz w:val="24"/>
                <w:rtl/>
              </w:rPr>
              <w:t xml:space="preserve">ہاں </w:t>
            </w:r>
            <w:r w:rsidR="0055133D">
              <w:rPr>
                <w:rFonts w:ascii="Jameel Noori Nastaleeq" w:hAnsi="Jameel Noori Nastaleeq" w:cs="Jameel Noori Nastaleeq" w:hint="cs"/>
                <w:sz w:val="24"/>
                <w:rtl/>
                <w:lang w:bidi="ur-PK"/>
              </w:rPr>
              <w:t xml:space="preserve">،  </w:t>
            </w:r>
            <w:r w:rsidR="0055133D" w:rsidRPr="0055133D">
              <w:rPr>
                <w:rFonts w:ascii="Jameel Noori Nastaleeq" w:hAnsi="Jameel Noori Nastaleeq" w:cs="Jameel Noori Nastaleeq"/>
                <w:sz w:val="24"/>
                <w:rtl/>
              </w:rPr>
              <w:t>پہلے ہ</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sz w:val="24"/>
                <w:rtl/>
              </w:rPr>
              <w:t xml:space="preserve"> انٹر</w:t>
            </w:r>
            <w:r w:rsidR="00171135">
              <w:rPr>
                <w:rFonts w:ascii="Jameel Noori Nastaleeq" w:hAnsi="Jameel Noori Nastaleeq" w:cs="Jameel Noori Nastaleeq" w:hint="cs"/>
                <w:sz w:val="24"/>
                <w:rtl/>
              </w:rPr>
              <w:t>ہو چکاہے</w:t>
            </w:r>
            <w:r w:rsidR="00E62A6E" w:rsidRPr="007577BA">
              <w:rPr>
                <w:rFonts w:ascii="Times New Roman" w:hAnsi="Times New Roman"/>
                <w:caps/>
                <w:lang w:val="en-GB"/>
              </w:rPr>
              <w:tab/>
            </w:r>
            <w:r w:rsidR="00E62A6E">
              <w:rPr>
                <w:rFonts w:ascii="Times New Roman" w:hAnsi="Times New Roman"/>
                <w:caps/>
              </w:rPr>
              <w:t>1</w:t>
            </w:r>
          </w:p>
          <w:p w:rsidR="00E62A6E" w:rsidRPr="00DF5E0C" w:rsidRDefault="00BF23FF" w:rsidP="00171135">
            <w:pPr>
              <w:pStyle w:val="Responsecategs"/>
              <w:tabs>
                <w:tab w:val="clear" w:pos="3942"/>
                <w:tab w:val="right" w:leader="dot" w:pos="3581"/>
              </w:tabs>
              <w:ind w:left="144" w:hanging="144"/>
              <w:contextualSpacing/>
              <w:rPr>
                <w:rStyle w:val="1IntvwqstChar1"/>
                <w:rFonts w:ascii="Times New Roman" w:hAnsi="Times New Roman"/>
                <w:caps/>
                <w:smallCaps w:val="0"/>
                <w:lang w:val="en-GB"/>
              </w:rPr>
            </w:pPr>
            <w:r>
              <w:rPr>
                <w:rFonts w:ascii="Times New Roman" w:hAnsi="Times New Roman"/>
              </w:rPr>
              <w:t xml:space="preserve">No, first interview </w:t>
            </w:r>
            <w:r w:rsidR="0055133D" w:rsidRPr="0055133D">
              <w:rPr>
                <w:rFonts w:ascii="Jameel Noori Nastaleeq" w:hAnsi="Jameel Noori Nastaleeq" w:cs="Jameel Noori Nastaleeq"/>
                <w:sz w:val="24"/>
                <w:rtl/>
              </w:rPr>
              <w:t>نہ</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hint="eastAsia"/>
                <w:sz w:val="24"/>
                <w:rtl/>
              </w:rPr>
              <w:t>ں</w:t>
            </w:r>
            <w:r w:rsidR="0055133D" w:rsidRPr="0055133D">
              <w:rPr>
                <w:rFonts w:ascii="Jameel Noori Nastaleeq" w:hAnsi="Jameel Noori Nastaleeq" w:cs="Jameel Noori Nastaleeq"/>
                <w:sz w:val="24"/>
                <w:rtl/>
              </w:rPr>
              <w:t xml:space="preserve"> ، پہلا انٹرو</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hint="eastAsia"/>
                <w:sz w:val="24"/>
                <w:rtl/>
              </w:rPr>
              <w:t>و</w:t>
            </w:r>
            <w:r w:rsidR="00E62A6E">
              <w:rPr>
                <w:rFonts w:ascii="Times New Roman" w:hAnsi="Times New Roman"/>
                <w:caps/>
              </w:rPr>
              <w:tab/>
              <w:t>2</w:t>
            </w:r>
          </w:p>
        </w:tc>
        <w:tc>
          <w:tcPr>
            <w:tcW w:w="687" w:type="pct"/>
            <w:tcBorders>
              <w:top w:val="single" w:sz="4" w:space="0" w:color="auto"/>
              <w:bottom w:val="single" w:sz="4" w:space="0" w:color="auto"/>
            </w:tcBorders>
            <w:shd w:val="clear" w:color="auto" w:fill="B6DDE8"/>
          </w:tcPr>
          <w:p w:rsidR="00A52AA3" w:rsidRPr="00A52AA3" w:rsidRDefault="00A52AA3" w:rsidP="00E62A6E">
            <w:pPr>
              <w:pStyle w:val="skipcolumn"/>
              <w:spacing w:line="276" w:lineRule="auto"/>
              <w:ind w:left="144" w:hanging="144"/>
              <w:contextualSpacing/>
              <w:rPr>
                <w:rFonts w:ascii="Times New Roman" w:hAnsi="Times New Roman"/>
                <w:smallCaps w:val="0"/>
                <w:sz w:val="6"/>
                <w:szCs w:val="6"/>
                <w:rtl/>
                <w:lang w:val="en-GB"/>
              </w:rPr>
            </w:pPr>
          </w:p>
          <w:p w:rsidR="00E62A6E" w:rsidRDefault="00E62A6E" w:rsidP="00E62A6E">
            <w:pPr>
              <w:pStyle w:val="skipcolumn"/>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1</w:t>
            </w:r>
            <w:r w:rsidRPr="00312C7A">
              <w:rPr>
                <w:rFonts w:ascii="Times New Roman" w:hAnsi="Times New Roman"/>
                <w:i/>
                <w:smallCaps w:val="0"/>
                <w:lang w:val="en-GB"/>
              </w:rPr>
              <w:sym w:font="Wingdings" w:char="F0F0"/>
            </w:r>
            <w:r w:rsidR="00D96421">
              <w:rPr>
                <w:rFonts w:ascii="Times New Roman" w:hAnsi="Times New Roman"/>
                <w:i/>
                <w:smallCaps w:val="0"/>
                <w:lang w:val="en-GB"/>
              </w:rPr>
              <w:t>UF15</w:t>
            </w:r>
            <w:r>
              <w:rPr>
                <w:rFonts w:ascii="Times New Roman" w:hAnsi="Times New Roman"/>
                <w:i/>
                <w:smallCaps w:val="0"/>
                <w:lang w:val="en-GB"/>
              </w:rPr>
              <w:t>B</w:t>
            </w:r>
          </w:p>
          <w:p w:rsidR="00A52AA3" w:rsidRPr="00A52AA3" w:rsidRDefault="00A52AA3" w:rsidP="00E62A6E">
            <w:pPr>
              <w:pStyle w:val="skipcolumn"/>
              <w:spacing w:line="276" w:lineRule="auto"/>
              <w:ind w:left="144" w:hanging="144"/>
              <w:contextualSpacing/>
              <w:rPr>
                <w:rFonts w:ascii="Times New Roman" w:hAnsi="Times New Roman"/>
                <w:i/>
                <w:smallCaps w:val="0"/>
                <w:sz w:val="10"/>
                <w:szCs w:val="10"/>
                <w:lang w:val="en-GB"/>
              </w:rPr>
            </w:pPr>
          </w:p>
          <w:p w:rsidR="00E62A6E" w:rsidRPr="00312C7A" w:rsidRDefault="00E62A6E" w:rsidP="00E62A6E">
            <w:pPr>
              <w:pStyle w:val="skipcolumn"/>
              <w:spacing w:line="276" w:lineRule="auto"/>
              <w:ind w:left="144" w:hanging="144"/>
              <w:contextualSpacing/>
              <w:rPr>
                <w:rStyle w:val="1IntvwqstChar1"/>
                <w:rFonts w:ascii="Times New Roman" w:hAnsi="Times New Roman"/>
                <w:i/>
                <w:lang w:val="en-GB"/>
              </w:rPr>
            </w:pPr>
            <w:r w:rsidRPr="00312C7A">
              <w:rPr>
                <w:rStyle w:val="1IntvwqstChar1"/>
                <w:rFonts w:ascii="Times New Roman" w:hAnsi="Times New Roman"/>
                <w:lang w:val="en-GB"/>
              </w:rPr>
              <w:t>2</w:t>
            </w:r>
            <w:r w:rsidRPr="00312C7A">
              <w:rPr>
                <w:rFonts w:ascii="Times New Roman" w:hAnsi="Times New Roman"/>
                <w:i/>
                <w:smallCaps w:val="0"/>
                <w:lang w:val="en-GB"/>
              </w:rPr>
              <w:sym w:font="Wingdings" w:char="F0F0"/>
            </w:r>
            <w:r w:rsidR="00D96421">
              <w:rPr>
                <w:rStyle w:val="1IntvwqstChar1"/>
                <w:rFonts w:ascii="Times New Roman" w:hAnsi="Times New Roman"/>
                <w:i/>
              </w:rPr>
              <w:t>UF15</w:t>
            </w:r>
            <w:r>
              <w:rPr>
                <w:rStyle w:val="1IntvwqstChar1"/>
                <w:rFonts w:ascii="Times New Roman" w:hAnsi="Times New Roman"/>
                <w:i/>
              </w:rPr>
              <w:t>A</w:t>
            </w:r>
          </w:p>
        </w:tc>
      </w:tr>
      <w:tr w:rsidR="00FE0F5B" w:rsidRPr="00312C7A" w:rsidTr="00171135">
        <w:tblPrEx>
          <w:tblCellMar>
            <w:left w:w="108" w:type="dxa"/>
            <w:right w:w="108" w:type="dxa"/>
          </w:tblCellMar>
        </w:tblPrEx>
        <w:trPr>
          <w:cantSplit/>
          <w:trHeight w:val="1515"/>
          <w:jc w:val="center"/>
        </w:trPr>
        <w:tc>
          <w:tcPr>
            <w:tcW w:w="2451" w:type="pct"/>
            <w:tcBorders>
              <w:top w:val="single" w:sz="4" w:space="0" w:color="auto"/>
            </w:tcBorders>
            <w:tcMar>
              <w:top w:w="43" w:type="dxa"/>
              <w:left w:w="115" w:type="dxa"/>
              <w:bottom w:w="43" w:type="dxa"/>
              <w:right w:w="115" w:type="dxa"/>
            </w:tcMar>
          </w:tcPr>
          <w:p w:rsidR="00962994" w:rsidRDefault="00612351" w:rsidP="00600EA5">
            <w:pPr>
              <w:pStyle w:val="1IntvwqstChar1Char"/>
              <w:spacing w:line="276" w:lineRule="auto"/>
              <w:ind w:left="144" w:hanging="144"/>
              <w:contextualSpacing/>
              <w:rPr>
                <w:rFonts w:ascii="Times New Roman" w:hAnsi="Times New Roman"/>
                <w:smallCaps w:val="0"/>
                <w:rtl/>
                <w:lang w:val="en-GB"/>
              </w:rPr>
            </w:pPr>
            <w:r>
              <w:rPr>
                <w:rFonts w:ascii="Times New Roman" w:hAnsi="Times New Roman"/>
                <w:b/>
                <w:smallCaps w:val="0"/>
              </w:rPr>
              <w:t>UF</w:t>
            </w:r>
            <w:r w:rsidR="00343202" w:rsidRPr="00612351">
              <w:rPr>
                <w:rFonts w:ascii="Times New Roman" w:hAnsi="Times New Roman"/>
                <w:b/>
                <w:smallCaps w:val="0"/>
              </w:rPr>
              <w:t>15A</w:t>
            </w:r>
            <w:r w:rsidR="00FE0F5B" w:rsidRPr="00312C7A">
              <w:rPr>
                <w:rFonts w:ascii="Times New Roman" w:hAnsi="Times New Roman"/>
                <w:smallCaps w:val="0"/>
              </w:rPr>
              <w:t xml:space="preserve">. </w:t>
            </w:r>
            <w:proofErr w:type="spellStart"/>
            <w:r w:rsidR="00001B61" w:rsidRPr="0049579D">
              <w:rPr>
                <w:rStyle w:val="adaptationnoteChar"/>
                <w:rFonts w:ascii="Times New Roman" w:hAnsi="Times New Roman"/>
                <w:b w:val="0"/>
                <w:bCs/>
                <w:i w:val="0"/>
                <w:iCs/>
                <w:lang w:val="en-GB"/>
              </w:rPr>
              <w:t>Asalum</w:t>
            </w:r>
            <w:proofErr w:type="spellEnd"/>
            <w:r w:rsidR="00001B61" w:rsidRPr="0049579D">
              <w:rPr>
                <w:rStyle w:val="adaptationnoteChar"/>
                <w:rFonts w:ascii="Times New Roman" w:hAnsi="Times New Roman"/>
                <w:b w:val="0"/>
                <w:bCs/>
                <w:i w:val="0"/>
                <w:iCs/>
                <w:lang w:val="en-GB"/>
              </w:rPr>
              <w:t>-o-</w:t>
            </w:r>
            <w:proofErr w:type="spellStart"/>
            <w:r w:rsidR="00001B61" w:rsidRPr="0049579D">
              <w:rPr>
                <w:rStyle w:val="adaptationnoteChar"/>
                <w:rFonts w:ascii="Times New Roman" w:hAnsi="Times New Roman"/>
                <w:b w:val="0"/>
                <w:bCs/>
                <w:i w:val="0"/>
                <w:iCs/>
                <w:lang w:val="en-GB"/>
              </w:rPr>
              <w:t>Alaikum</w:t>
            </w:r>
            <w:proofErr w:type="spellEnd"/>
            <w:r w:rsidR="0049579D" w:rsidRPr="0049579D">
              <w:t>,</w:t>
            </w:r>
            <w:r w:rsidR="00E546CF" w:rsidRPr="0049579D">
              <w:rPr>
                <w:rFonts w:ascii="Times New Roman" w:hAnsi="Times New Roman"/>
                <w:smallCaps w:val="0"/>
              </w:rPr>
              <w:t xml:space="preserve"> my name is (</w:t>
            </w:r>
            <w:r w:rsidR="00E546CF" w:rsidRPr="0049579D">
              <w:rPr>
                <w:rFonts w:ascii="Times New Roman" w:hAnsi="Times New Roman"/>
                <w:b/>
                <w:i/>
                <w:smallCaps w:val="0"/>
                <w:lang w:val="en-GB"/>
              </w:rPr>
              <w:t>your name</w:t>
            </w:r>
            <w:r w:rsidR="00E546CF" w:rsidRPr="0049579D">
              <w:rPr>
                <w:rFonts w:ascii="Times New Roman" w:hAnsi="Times New Roman"/>
                <w:smallCaps w:val="0"/>
              </w:rPr>
              <w:t xml:space="preserve">). </w:t>
            </w:r>
            <w:r w:rsidR="00962994" w:rsidRPr="0049579D">
              <w:rPr>
                <w:rFonts w:ascii="Times New Roman" w:hAnsi="Times New Roman"/>
                <w:smallCaps w:val="0"/>
              </w:rPr>
              <w:t xml:space="preserve">We are from </w:t>
            </w:r>
            <w:r w:rsidR="00001B61" w:rsidRPr="0049579D">
              <w:rPr>
                <w:rStyle w:val="adaptationnoteChar"/>
                <w:rFonts w:ascii="Times New Roman" w:hAnsi="Times New Roman"/>
                <w:b w:val="0"/>
                <w:bCs/>
                <w:i w:val="0"/>
                <w:iCs/>
                <w:lang w:val="en-GB"/>
              </w:rPr>
              <w:t xml:space="preserve">National Ministry of Health Services, Regulation and Coordination, </w:t>
            </w:r>
            <w:proofErr w:type="gramStart"/>
            <w:r w:rsidR="00001B61" w:rsidRPr="0049579D">
              <w:rPr>
                <w:rStyle w:val="adaptationnoteChar"/>
                <w:rFonts w:ascii="Times New Roman" w:hAnsi="Times New Roman"/>
                <w:b w:val="0"/>
                <w:bCs/>
                <w:i w:val="0"/>
                <w:iCs/>
                <w:lang w:val="en-GB"/>
              </w:rPr>
              <w:t>Government</w:t>
            </w:r>
            <w:proofErr w:type="gramEnd"/>
            <w:r w:rsidR="00001B61" w:rsidRPr="0049579D">
              <w:rPr>
                <w:rStyle w:val="adaptationnoteChar"/>
                <w:rFonts w:ascii="Times New Roman" w:hAnsi="Times New Roman"/>
                <w:b w:val="0"/>
                <w:bCs/>
                <w:i w:val="0"/>
                <w:iCs/>
                <w:lang w:val="en-GB"/>
              </w:rPr>
              <w:t xml:space="preserve"> of Pakistan</w:t>
            </w:r>
            <w:r w:rsidR="00962994" w:rsidRPr="0049579D">
              <w:rPr>
                <w:rFonts w:ascii="Times New Roman" w:hAnsi="Times New Roman"/>
                <w:smallCaps w:val="0"/>
              </w:rPr>
              <w:t xml:space="preserve">. </w:t>
            </w:r>
            <w:r w:rsidR="00962994" w:rsidRPr="0049579D">
              <w:rPr>
                <w:rFonts w:ascii="Times New Roman" w:hAnsi="Times New Roman"/>
                <w:smallCaps w:val="0"/>
                <w:lang w:val="en-GB"/>
              </w:rPr>
              <w:t xml:space="preserve">We are conducting a survey about the situation of </w:t>
            </w:r>
            <w:r w:rsidR="00F93736" w:rsidRPr="0049579D">
              <w:rPr>
                <w:rFonts w:ascii="Times New Roman" w:hAnsi="Times New Roman"/>
                <w:smallCaps w:val="0"/>
                <w:lang w:val="en-GB"/>
              </w:rPr>
              <w:t>the children health in Pakistan</w:t>
            </w:r>
            <w:r w:rsidR="00962994" w:rsidRPr="0049579D">
              <w:rPr>
                <w:rFonts w:ascii="Times New Roman" w:hAnsi="Times New Roman"/>
                <w:smallCaps w:val="0"/>
                <w:lang w:val="en-GB"/>
              </w:rPr>
              <w:t>. I would like to talk to you about (</w:t>
            </w:r>
            <w:r w:rsidR="00962994" w:rsidRPr="0049579D">
              <w:rPr>
                <w:rFonts w:ascii="Times New Roman" w:hAnsi="Times New Roman"/>
                <w:b/>
                <w:i/>
                <w:smallCaps w:val="0"/>
              </w:rPr>
              <w:t>child’s name</w:t>
            </w:r>
            <w:r w:rsidR="00962994" w:rsidRPr="0049579D">
              <w:rPr>
                <w:rFonts w:ascii="Times New Roman" w:hAnsi="Times New Roman"/>
                <w:smallCaps w:val="0"/>
                <w:lang w:val="en-GB"/>
              </w:rPr>
              <w:t xml:space="preserve">)’s </w:t>
            </w:r>
            <w:r w:rsidR="00600EA5" w:rsidRPr="0049579D">
              <w:rPr>
                <w:rFonts w:ascii="Times New Roman" w:hAnsi="Times New Roman"/>
                <w:smallCaps w:val="0"/>
                <w:lang w:val="en-GB"/>
              </w:rPr>
              <w:t>vaccination</w:t>
            </w:r>
            <w:r w:rsidR="00F93736" w:rsidRPr="0049579D">
              <w:rPr>
                <w:rFonts w:ascii="Times New Roman" w:hAnsi="Times New Roman"/>
                <w:smallCaps w:val="0"/>
                <w:lang w:val="en-GB"/>
              </w:rPr>
              <w:t xml:space="preserve"> history</w:t>
            </w:r>
            <w:r w:rsidR="00962994" w:rsidRPr="0049579D">
              <w:rPr>
                <w:rFonts w:ascii="Times New Roman" w:hAnsi="Times New Roman"/>
                <w:smallCaps w:val="0"/>
                <w:lang w:val="en-GB"/>
              </w:rPr>
              <w:t>. Th</w:t>
            </w:r>
            <w:r w:rsidR="00917045" w:rsidRPr="0049579D">
              <w:rPr>
                <w:rFonts w:ascii="Times New Roman" w:hAnsi="Times New Roman"/>
                <w:smallCaps w:val="0"/>
                <w:lang w:val="en-GB"/>
              </w:rPr>
              <w:t>is</w:t>
            </w:r>
            <w:r w:rsidR="00962994" w:rsidRPr="0049579D">
              <w:rPr>
                <w:rFonts w:ascii="Times New Roman" w:hAnsi="Times New Roman"/>
                <w:smallCaps w:val="0"/>
                <w:lang w:val="en-GB"/>
              </w:rPr>
              <w:t xml:space="preserve"> interview will take about </w:t>
            </w:r>
            <w:r w:rsidR="00540E8B">
              <w:rPr>
                <w:rFonts w:ascii="Times New Roman" w:hAnsi="Times New Roman"/>
                <w:smallCaps w:val="0"/>
                <w:lang w:val="en-GB"/>
              </w:rPr>
              <w:t>30</w:t>
            </w:r>
            <w:r w:rsidR="00962994" w:rsidRPr="0049579D">
              <w:rPr>
                <w:rFonts w:ascii="Times New Roman" w:hAnsi="Times New Roman"/>
                <w:smallCaps w:val="0"/>
                <w:lang w:val="en-GB"/>
              </w:rPr>
              <w:t xml:space="preserve"> minutes. All the information we obtain will remain strictly confidential and anonymous. If you wish not to answer a question or wish to stop the interview, please let me know.</w:t>
            </w:r>
            <w:r w:rsidR="00FE0F5B" w:rsidRPr="0049579D">
              <w:rPr>
                <w:rFonts w:ascii="Times New Roman" w:hAnsi="Times New Roman"/>
                <w:smallCaps w:val="0"/>
                <w:lang w:val="en-GB"/>
              </w:rPr>
              <w:t xml:space="preserve"> May I start now?</w:t>
            </w:r>
          </w:p>
          <w:p w:rsidR="00892F08" w:rsidRPr="00312C7A" w:rsidRDefault="00892F08" w:rsidP="002F6F02">
            <w:pPr>
              <w:jc w:val="right"/>
              <w:rPr>
                <w:smallCaps/>
                <w:lang w:val="en-GB"/>
              </w:rPr>
            </w:pPr>
            <w:r w:rsidRPr="005810E2">
              <w:rPr>
                <w:rFonts w:ascii="Jameel Noori Nastaleeq" w:hAnsi="Jameel Noori Nastaleeq" w:cs="Jameel Noori Nastaleeq" w:hint="cs"/>
                <w:sz w:val="20"/>
                <w:rtl/>
              </w:rPr>
              <w:t>اسلام</w:t>
            </w:r>
            <w:r w:rsidRPr="005810E2">
              <w:rPr>
                <w:rFonts w:ascii="Jameel Noori Nastaleeq" w:hAnsi="Jameel Noori Nastaleeq" w:cs="Jameel Noori Nastaleeq"/>
                <w:sz w:val="20"/>
                <w:rtl/>
              </w:rPr>
              <w:t xml:space="preserve"> </w:t>
            </w:r>
            <w:r w:rsidRPr="005810E2">
              <w:rPr>
                <w:rFonts w:ascii="Jameel Noori Nastaleeq" w:hAnsi="Jameel Noori Nastaleeq" w:cs="Jameel Noori Nastaleeq" w:hint="cs"/>
                <w:sz w:val="20"/>
                <w:rtl/>
              </w:rPr>
              <w:t>وعلیکم، میرا نام(</w:t>
            </w:r>
            <w:r w:rsidRPr="005810E2">
              <w:rPr>
                <w:rFonts w:ascii="Jameel Noori Nastaleeq" w:hAnsi="Jameel Noori Nastaleeq" w:cs="Jameel Noori Nastaleeq" w:hint="cs"/>
                <w:b/>
                <w:bCs/>
                <w:sz w:val="20"/>
                <w:rtl/>
              </w:rPr>
              <w:t>آپ کا نام</w:t>
            </w:r>
            <w:r w:rsidRPr="005810E2">
              <w:rPr>
                <w:rFonts w:ascii="Jameel Noori Nastaleeq" w:hAnsi="Jameel Noori Nastaleeq" w:cs="Jameel Noori Nastaleeq" w:hint="cs"/>
                <w:sz w:val="20"/>
                <w:rtl/>
              </w:rPr>
              <w:t>)ہے۔ ہ</w:t>
            </w:r>
            <w:r w:rsidRPr="005810E2">
              <w:rPr>
                <w:rFonts w:ascii="Jameel Noori Nastaleeq" w:hAnsi="Jameel Noori Nastaleeq" w:cs="Jameel Noori Nastaleeq" w:hint="cs"/>
                <w:rtl/>
              </w:rPr>
              <w:t xml:space="preserve"> ہمارا تعلق </w:t>
            </w:r>
            <w:r>
              <w:rPr>
                <w:rFonts w:ascii="Jameel Noori Nastaleeq" w:hAnsi="Jameel Noori Nastaleeq" w:cs="Jameel Noori Nastaleeq" w:hint="cs"/>
                <w:rtl/>
              </w:rPr>
              <w:t xml:space="preserve"> </w:t>
            </w:r>
            <w:r w:rsidRPr="00B5043D">
              <w:rPr>
                <w:rFonts w:ascii="Jameel Noori Nastaleeq" w:hAnsi="Jameel Noori Nastaleeq" w:cs="Jameel Noori Nastaleeq"/>
                <w:rtl/>
              </w:rPr>
              <w:t>قوم</w:t>
            </w:r>
            <w:r w:rsidRPr="00B5043D">
              <w:rPr>
                <w:rFonts w:ascii="Jameel Noori Nastaleeq" w:hAnsi="Jameel Noori Nastaleeq" w:cs="Jameel Noori Nastaleeq" w:hint="cs"/>
                <w:rtl/>
              </w:rPr>
              <w:t>ی</w:t>
            </w:r>
            <w:r w:rsidRPr="00B5043D">
              <w:rPr>
                <w:rFonts w:ascii="Jameel Noori Nastaleeq" w:hAnsi="Jameel Noori Nastaleeq" w:cs="Jameel Noori Nastaleeq"/>
                <w:rtl/>
              </w:rPr>
              <w:t xml:space="preserve"> ادارہ صحت</w:t>
            </w:r>
            <w:r w:rsidRPr="005810E2">
              <w:rPr>
                <w:rFonts w:ascii="Jameel Noori Nastaleeq" w:hAnsi="Jameel Noori Nastaleeq" w:cs="Jameel Noori Nastaleeq" w:hint="cs"/>
                <w:rtl/>
              </w:rPr>
              <w:t xml:space="preserve">، حکومت پاکستان سے </w:t>
            </w:r>
            <w:r w:rsidR="00C71D8F" w:rsidRPr="00C71D8F">
              <w:rPr>
                <w:rFonts w:ascii="Jameel Noori Nastaleeq" w:hAnsi="Jameel Noori Nastaleeq" w:cs="Jameel Noori Nastaleeq"/>
                <w:rtl/>
              </w:rPr>
              <w:t>ہ</w:t>
            </w:r>
            <w:r w:rsidR="00C71D8F" w:rsidRPr="00C71D8F">
              <w:rPr>
                <w:rFonts w:ascii="Jameel Noori Nastaleeq" w:hAnsi="Jameel Noori Nastaleeq" w:cs="Jameel Noori Nastaleeq" w:hint="cs"/>
                <w:rtl/>
              </w:rPr>
              <w:t>ی</w:t>
            </w:r>
            <w:r w:rsidR="00C71D8F" w:rsidRPr="00C71D8F">
              <w:rPr>
                <w:rFonts w:ascii="Jameel Noori Nastaleeq" w:hAnsi="Jameel Noori Nastaleeq" w:cs="Jameel Noori Nastaleeq" w:hint="eastAsia"/>
                <w:rtl/>
              </w:rPr>
              <w:t>ں</w:t>
            </w:r>
            <w:r w:rsidRPr="005810E2">
              <w:rPr>
                <w:rFonts w:ascii="Jameel Noori Nastaleeq" w:hAnsi="Jameel Noori Nastaleeq" w:cs="Jameel Noori Nastaleeq" w:hint="cs"/>
                <w:rtl/>
              </w:rPr>
              <w:t>۔</w:t>
            </w:r>
            <w:r w:rsidRPr="005810E2">
              <w:rPr>
                <w:rFonts w:ascii="Jameel Noori Nastaleeq" w:hAnsi="Jameel Noori Nastaleeq" w:cs="Jameel Noori Nastaleeq" w:hint="cs"/>
                <w:sz w:val="20"/>
                <w:rtl/>
              </w:rPr>
              <w:t>ہم پاکستان میں بچوں کی صحت کے حوالے سے ایک سروے کا انعقاد کررہے ہیں۔میں آپ سے آپ کے</w:t>
            </w:r>
            <w:r>
              <w:rPr>
                <w:rFonts w:ascii="Jameel Noori Nastaleeq" w:hAnsi="Jameel Noori Nastaleeq" w:cs="Jameel Noori Nastaleeq" w:hint="cs"/>
                <w:sz w:val="20"/>
                <w:rtl/>
              </w:rPr>
              <w:t xml:space="preserve"> (</w:t>
            </w:r>
            <w:r w:rsidRPr="0003291A">
              <w:rPr>
                <w:rFonts w:ascii="Jameel Noori Nastaleeq" w:hAnsi="Jameel Noori Nastaleeq" w:cs="Jameel Noori Nastaleeq" w:hint="cs"/>
                <w:b/>
                <w:bCs/>
                <w:sz w:val="20"/>
                <w:rtl/>
              </w:rPr>
              <w:t>بچے کا نام</w:t>
            </w:r>
            <w:r>
              <w:rPr>
                <w:rFonts w:ascii="Jameel Noori Nastaleeq" w:hAnsi="Jameel Noori Nastaleeq" w:cs="Jameel Noori Nastaleeq" w:hint="cs"/>
                <w:sz w:val="20"/>
                <w:rtl/>
              </w:rPr>
              <w:t xml:space="preserve">) کی حفاظتی ٹیکوں کی گزشتہ معلومات </w:t>
            </w:r>
            <w:r w:rsidRPr="005810E2">
              <w:rPr>
                <w:rFonts w:ascii="Jameel Noori Nastaleeq" w:hAnsi="Jameel Noori Nastaleeq" w:cs="Jameel Noori Nastaleeq" w:hint="cs"/>
                <w:sz w:val="20"/>
                <w:rtl/>
              </w:rPr>
              <w:t xml:space="preserve"> کے بارے میں بات کرنا چاہتا/چاہتی ہوں۔اس انٹرویو می</w:t>
            </w:r>
            <w:r>
              <w:rPr>
                <w:rFonts w:ascii="Jameel Noori Nastaleeq" w:hAnsi="Jameel Noori Nastaleeq" w:cs="Jameel Noori Nastaleeq" w:hint="cs"/>
                <w:sz w:val="20"/>
                <w:rtl/>
              </w:rPr>
              <w:t xml:space="preserve">ں </w:t>
            </w:r>
            <w:r w:rsidR="002F6F02">
              <w:rPr>
                <w:rFonts w:ascii="Jameel Noori Nastaleeq" w:hAnsi="Jameel Noori Nastaleeq" w:cs="Jameel Noori Nastaleeq" w:hint="cs"/>
                <w:rtl/>
              </w:rPr>
              <w:t xml:space="preserve">تقریباً </w:t>
            </w:r>
            <w:r w:rsidR="002F6F02" w:rsidRPr="00D87581">
              <w:rPr>
                <w:rFonts w:ascii="Jameel Noori Nastaleeq" w:hAnsi="Jameel Noori Nastaleeq" w:cs="Jameel Noori Nastaleeq"/>
                <w:rtl/>
              </w:rPr>
              <w:t>30</w:t>
            </w:r>
            <w:r w:rsidR="002F6F02">
              <w:rPr>
                <w:rFonts w:ascii="Jameel Noori Nastaleeq" w:hAnsi="Jameel Noori Nastaleeq" w:cs="Jameel Noori Nastaleeq" w:hint="cs"/>
                <w:rtl/>
              </w:rPr>
              <w:t xml:space="preserve">منٹس </w:t>
            </w:r>
            <w:r>
              <w:rPr>
                <w:rFonts w:ascii="Jameel Noori Nastaleeq" w:hAnsi="Jameel Noori Nastaleeq" w:cs="Jameel Noori Nastaleeq" w:hint="cs"/>
                <w:sz w:val="20"/>
                <w:rtl/>
              </w:rPr>
              <w:t>لگیں گے</w:t>
            </w:r>
            <w:r w:rsidRPr="005810E2">
              <w:rPr>
                <w:rFonts w:ascii="Jameel Noori Nastaleeq" w:hAnsi="Jameel Noori Nastaleeq" w:cs="Jameel Noori Nastaleeq" w:hint="cs"/>
                <w:sz w:val="20"/>
                <w:rtl/>
              </w:rPr>
              <w:t>۔ آپ سے حاصل کردہ تمام معلومات  مکمل طور پر خفیہ رہیں گی</w:t>
            </w:r>
            <w:r>
              <w:rPr>
                <w:rFonts w:ascii="Jameel Noori Nastaleeq" w:hAnsi="Jameel Noori Nastaleeq" w:cs="Jameel Noori Nastaleeq" w:hint="cs"/>
                <w:sz w:val="20"/>
                <w:rtl/>
                <w:lang w:bidi="ur-PK"/>
              </w:rPr>
              <w:t xml:space="preserve"> </w:t>
            </w:r>
            <w:r w:rsidRPr="008C0055">
              <w:rPr>
                <w:rFonts w:ascii="Jameel Noori Nastaleeq" w:hAnsi="Jameel Noori Nastaleeq" w:cs="Jameel Noori Nastaleeq"/>
                <w:sz w:val="20"/>
                <w:rtl/>
              </w:rPr>
              <w:t>اور آپکا نام ظاہرنہ</w:t>
            </w:r>
            <w:r w:rsidRPr="008C0055">
              <w:rPr>
                <w:rFonts w:ascii="Jameel Noori Nastaleeq" w:hAnsi="Jameel Noori Nastaleeq" w:cs="Jameel Noori Nastaleeq" w:hint="cs"/>
                <w:sz w:val="20"/>
                <w:rtl/>
              </w:rPr>
              <w:t>ی</w:t>
            </w:r>
            <w:r w:rsidRPr="008C0055">
              <w:rPr>
                <w:rFonts w:ascii="Jameel Noori Nastaleeq" w:hAnsi="Jameel Noori Nastaleeq" w:cs="Jameel Noori Nastaleeq" w:hint="eastAsia"/>
                <w:sz w:val="20"/>
                <w:rtl/>
              </w:rPr>
              <w:t>ں</w:t>
            </w:r>
            <w:r w:rsidRPr="005810E2">
              <w:rPr>
                <w:rFonts w:ascii="Jameel Noori Nastaleeq" w:hAnsi="Jameel Noori Nastaleeq" w:cs="Jameel Noori Nastaleeq" w:hint="cs"/>
                <w:sz w:val="20"/>
                <w:rtl/>
              </w:rPr>
              <w:t xml:space="preserve"> </w:t>
            </w:r>
            <w:r>
              <w:rPr>
                <w:rFonts w:ascii="Jameel Noori Nastaleeq" w:hAnsi="Jameel Noori Nastaleeq" w:cs="Jameel Noori Nastaleeq" w:hint="cs"/>
                <w:sz w:val="20"/>
                <w:rtl/>
              </w:rPr>
              <w:t>کیا جائے گا</w:t>
            </w:r>
            <w:r w:rsidRPr="005810E2">
              <w:rPr>
                <w:rFonts w:ascii="Jameel Noori Nastaleeq" w:hAnsi="Jameel Noori Nastaleeq" w:cs="Jameel Noori Nastaleeq" w:hint="cs"/>
                <w:sz w:val="20"/>
                <w:rtl/>
              </w:rPr>
              <w:t>۔ اگر آپ کسی سوال کا جواب نہیں دینا چاہتے یا اس انٹرویوکو روکنا چاہتے  ہیں ، تو براہ کرم مجھے بتائیں۔ کیا میں اب انٹرویو شروع کر</w:t>
            </w:r>
            <w:r>
              <w:rPr>
                <w:rFonts w:ascii="Jameel Noori Nastaleeq" w:hAnsi="Jameel Noori Nastaleeq" w:cs="Jameel Noori Nastaleeq" w:hint="cs"/>
                <w:sz w:val="20"/>
                <w:rtl/>
              </w:rPr>
              <w:t xml:space="preserve"> سکتی/</w:t>
            </w:r>
            <w:r w:rsidRPr="005810E2">
              <w:rPr>
                <w:rFonts w:ascii="Jameel Noori Nastaleeq" w:hAnsi="Jameel Noori Nastaleeq" w:cs="Jameel Noori Nastaleeq" w:hint="cs"/>
                <w:sz w:val="20"/>
                <w:rtl/>
              </w:rPr>
              <w:t>سکتا ہوں؟</w:t>
            </w:r>
          </w:p>
        </w:tc>
        <w:tc>
          <w:tcPr>
            <w:tcW w:w="2549" w:type="pct"/>
            <w:gridSpan w:val="2"/>
            <w:tcBorders>
              <w:top w:val="single" w:sz="4" w:space="0" w:color="auto"/>
            </w:tcBorders>
          </w:tcPr>
          <w:p w:rsidR="00962994" w:rsidRDefault="00612351" w:rsidP="00600EA5">
            <w:pPr>
              <w:pStyle w:val="1Intvwqst"/>
              <w:spacing w:line="276" w:lineRule="auto"/>
              <w:ind w:left="144" w:hanging="144"/>
              <w:contextualSpacing/>
              <w:rPr>
                <w:rFonts w:ascii="Times New Roman" w:hAnsi="Times New Roman"/>
                <w:smallCaps w:val="0"/>
                <w:lang w:val="en-GB"/>
              </w:rPr>
            </w:pPr>
            <w:r>
              <w:rPr>
                <w:rFonts w:ascii="Times New Roman" w:hAnsi="Times New Roman"/>
                <w:b/>
                <w:smallCaps w:val="0"/>
                <w:lang w:val="en-GB"/>
              </w:rPr>
              <w:t>UF</w:t>
            </w:r>
            <w:r w:rsidR="00343202" w:rsidRPr="00612351">
              <w:rPr>
                <w:rFonts w:ascii="Times New Roman" w:hAnsi="Times New Roman"/>
                <w:b/>
                <w:smallCaps w:val="0"/>
              </w:rPr>
              <w:t>15B</w:t>
            </w:r>
            <w:r w:rsidR="00FE0F5B" w:rsidRPr="00312C7A">
              <w:rPr>
                <w:rFonts w:ascii="Times New Roman" w:hAnsi="Times New Roman"/>
                <w:smallCaps w:val="0"/>
                <w:lang w:val="en-GB"/>
              </w:rPr>
              <w:t xml:space="preserve">. </w:t>
            </w:r>
            <w:r w:rsidR="00962994" w:rsidRPr="00312C7A">
              <w:rPr>
                <w:rFonts w:ascii="Times New Roman" w:hAnsi="Times New Roman"/>
                <w:smallCaps w:val="0"/>
                <w:lang w:val="en-GB"/>
              </w:rPr>
              <w:t>Now I would like to talk to you about (</w:t>
            </w:r>
            <w:r w:rsidR="00962994" w:rsidRPr="00312C7A">
              <w:rPr>
                <w:rFonts w:ascii="Times New Roman" w:hAnsi="Times New Roman"/>
                <w:b/>
                <w:i/>
                <w:smallCaps w:val="0"/>
              </w:rPr>
              <w:t>child’s name</w:t>
            </w:r>
            <w:r w:rsidR="00962994" w:rsidRPr="00312C7A">
              <w:rPr>
                <w:rFonts w:ascii="Times New Roman" w:hAnsi="Times New Roman"/>
                <w:smallCaps w:val="0"/>
                <w:lang w:val="en-GB"/>
              </w:rPr>
              <w:t xml:space="preserve">)’s </w:t>
            </w:r>
            <w:r w:rsidR="00600EA5">
              <w:rPr>
                <w:rFonts w:ascii="Times New Roman" w:hAnsi="Times New Roman"/>
                <w:smallCaps w:val="0"/>
                <w:lang w:val="en-GB"/>
              </w:rPr>
              <w:t>vaccination</w:t>
            </w:r>
            <w:r w:rsidR="00F93736">
              <w:rPr>
                <w:rFonts w:ascii="Times New Roman" w:hAnsi="Times New Roman"/>
                <w:smallCaps w:val="0"/>
                <w:lang w:val="en-GB"/>
              </w:rPr>
              <w:t xml:space="preserve"> record</w:t>
            </w:r>
            <w:r w:rsidR="00962994" w:rsidRPr="00312C7A">
              <w:rPr>
                <w:rFonts w:ascii="Times New Roman" w:hAnsi="Times New Roman"/>
                <w:smallCaps w:val="0"/>
                <w:lang w:val="en-GB"/>
              </w:rPr>
              <w:t xml:space="preserve"> in more detail. This interview will take </w:t>
            </w:r>
            <w:r w:rsidR="00962994" w:rsidRPr="00EF2966">
              <w:rPr>
                <w:rFonts w:ascii="Times New Roman" w:hAnsi="Times New Roman"/>
                <w:smallCaps w:val="0"/>
                <w:lang w:val="en-GB"/>
              </w:rPr>
              <w:t xml:space="preserve">about </w:t>
            </w:r>
            <w:r w:rsidR="001E0634">
              <w:rPr>
                <w:rFonts w:ascii="Times New Roman" w:hAnsi="Times New Roman"/>
                <w:smallCaps w:val="0"/>
                <w:lang w:val="en-GB"/>
              </w:rPr>
              <w:t xml:space="preserve">30 </w:t>
            </w:r>
            <w:r w:rsidR="00962994" w:rsidRPr="00EF2966">
              <w:rPr>
                <w:rFonts w:ascii="Times New Roman" w:hAnsi="Times New Roman"/>
                <w:smallCaps w:val="0"/>
                <w:lang w:val="en-GB"/>
              </w:rPr>
              <w:t>minutes</w:t>
            </w:r>
            <w:r w:rsidR="00962994" w:rsidRPr="00312C7A">
              <w:rPr>
                <w:rFonts w:ascii="Times New Roman" w:hAnsi="Times New Roman"/>
                <w:smallCaps w:val="0"/>
                <w:lang w:val="en-GB"/>
              </w:rPr>
              <w:t>. Again, all the information we obtain will remain strictly confidential and anonymous. If you wish not to answer a question or wish to stop the interview, please let me know.</w:t>
            </w:r>
            <w:r w:rsidR="00FE0F5B" w:rsidRPr="00312C7A">
              <w:rPr>
                <w:rFonts w:ascii="Times New Roman" w:hAnsi="Times New Roman"/>
                <w:smallCaps w:val="0"/>
                <w:lang w:val="en-GB"/>
              </w:rPr>
              <w:t xml:space="preserve"> May I start now?</w:t>
            </w:r>
          </w:p>
          <w:p w:rsidR="001E0634" w:rsidRPr="003C691B" w:rsidRDefault="001E0634" w:rsidP="003C691B">
            <w:pPr>
              <w:ind w:left="180" w:hanging="180"/>
              <w:jc w:val="right"/>
              <w:rPr>
                <w:rFonts w:asciiTheme="majorBidi" w:hAnsiTheme="majorBidi" w:cstheme="majorBidi"/>
                <w:b/>
                <w:bCs/>
              </w:rPr>
            </w:pPr>
            <w:r w:rsidRPr="00254A74">
              <w:rPr>
                <w:rFonts w:ascii="Jameel Noori Nastaleeq" w:hAnsi="Jameel Noori Nastaleeq" w:cs="Jameel Noori Nastaleeq" w:hint="cs"/>
                <w:sz w:val="20"/>
                <w:rtl/>
              </w:rPr>
              <w:t>اب میں آپ سے</w:t>
            </w:r>
            <w:r w:rsidRPr="005810E2">
              <w:rPr>
                <w:rFonts w:ascii="Jameel Noori Nastaleeq" w:hAnsi="Jameel Noori Nastaleeq" w:cs="Jameel Noori Nastaleeq" w:hint="cs"/>
                <w:sz w:val="20"/>
                <w:rtl/>
              </w:rPr>
              <w:t xml:space="preserve"> آپ کے</w:t>
            </w:r>
            <w:r>
              <w:rPr>
                <w:rFonts w:ascii="Jameel Noori Nastaleeq" w:hAnsi="Jameel Noori Nastaleeq" w:cs="Jameel Noori Nastaleeq" w:hint="cs"/>
                <w:sz w:val="20"/>
                <w:rtl/>
              </w:rPr>
              <w:t xml:space="preserve"> (</w:t>
            </w:r>
            <w:r w:rsidRPr="0003291A">
              <w:rPr>
                <w:rFonts w:ascii="Jameel Noori Nastaleeq" w:hAnsi="Jameel Noori Nastaleeq" w:cs="Jameel Noori Nastaleeq" w:hint="cs"/>
                <w:b/>
                <w:bCs/>
                <w:sz w:val="20"/>
                <w:rtl/>
              </w:rPr>
              <w:t>بچے کا نام</w:t>
            </w:r>
            <w:r>
              <w:rPr>
                <w:rFonts w:ascii="Jameel Noori Nastaleeq" w:hAnsi="Jameel Noori Nastaleeq" w:cs="Jameel Noori Nastaleeq" w:hint="cs"/>
                <w:sz w:val="20"/>
                <w:rtl/>
              </w:rPr>
              <w:t xml:space="preserve">) کی حفاظتی ٹیکوں کی گزشتہ معلومات </w:t>
            </w:r>
            <w:r w:rsidR="00DA1EFE">
              <w:rPr>
                <w:rFonts w:ascii="Jameel Noori Nastaleeq" w:hAnsi="Jameel Noori Nastaleeq" w:cs="Jameel Noori Nastaleeq" w:hint="cs"/>
                <w:sz w:val="20"/>
                <w:rtl/>
                <w:lang w:bidi="ur-PK"/>
              </w:rPr>
              <w:t xml:space="preserve"> </w:t>
            </w:r>
            <w:r w:rsidR="00DA1EFE" w:rsidRPr="005810E2">
              <w:rPr>
                <w:rFonts w:ascii="Jameel Noori Nastaleeq" w:hAnsi="Jameel Noori Nastaleeq" w:cs="Jameel Noori Nastaleeq" w:hint="cs"/>
                <w:sz w:val="20"/>
                <w:rtl/>
              </w:rPr>
              <w:t>کے بارے میں</w:t>
            </w:r>
            <w:r w:rsidR="00DA1EFE">
              <w:rPr>
                <w:rFonts w:ascii="Jameel Noori Nastaleeq" w:hAnsi="Jameel Noori Nastaleeq" w:cs="Jameel Noori Nastaleeq" w:hint="cs"/>
                <w:sz w:val="20"/>
                <w:rtl/>
              </w:rPr>
              <w:t xml:space="preserve"> مزید تفصیل سے </w:t>
            </w:r>
            <w:r w:rsidR="00DA1EFE" w:rsidRPr="005810E2">
              <w:rPr>
                <w:rFonts w:ascii="Jameel Noori Nastaleeq" w:hAnsi="Jameel Noori Nastaleeq" w:cs="Jameel Noori Nastaleeq" w:hint="cs"/>
                <w:sz w:val="20"/>
                <w:rtl/>
              </w:rPr>
              <w:t xml:space="preserve"> بات کرنا چاہتا/چاہتی ہوں۔اس انٹرویو می</w:t>
            </w:r>
            <w:r w:rsidR="00DA1EFE">
              <w:rPr>
                <w:rFonts w:ascii="Jameel Noori Nastaleeq" w:hAnsi="Jameel Noori Nastaleeq" w:cs="Jameel Noori Nastaleeq" w:hint="cs"/>
                <w:sz w:val="20"/>
                <w:rtl/>
              </w:rPr>
              <w:t xml:space="preserve">ں </w:t>
            </w:r>
            <w:r w:rsidR="00DA1EFE">
              <w:rPr>
                <w:rFonts w:ascii="Jameel Noori Nastaleeq" w:hAnsi="Jameel Noori Nastaleeq" w:cs="Jameel Noori Nastaleeq" w:hint="cs"/>
                <w:rtl/>
              </w:rPr>
              <w:t xml:space="preserve">تقریباً </w:t>
            </w:r>
            <w:r w:rsidR="00DA1EFE" w:rsidRPr="00D87581">
              <w:rPr>
                <w:rFonts w:ascii="Jameel Noori Nastaleeq" w:hAnsi="Jameel Noori Nastaleeq" w:cs="Jameel Noori Nastaleeq"/>
                <w:rtl/>
              </w:rPr>
              <w:t>30</w:t>
            </w:r>
            <w:r w:rsidR="00DA1EFE">
              <w:rPr>
                <w:rFonts w:ascii="Jameel Noori Nastaleeq" w:hAnsi="Jameel Noori Nastaleeq" w:cs="Jameel Noori Nastaleeq" w:hint="cs"/>
                <w:rtl/>
              </w:rPr>
              <w:t xml:space="preserve">منٹس </w:t>
            </w:r>
            <w:r w:rsidR="00DA1EFE">
              <w:rPr>
                <w:rFonts w:ascii="Jameel Noori Nastaleeq" w:hAnsi="Jameel Noori Nastaleeq" w:cs="Jameel Noori Nastaleeq" w:hint="cs"/>
                <w:sz w:val="20"/>
                <w:rtl/>
              </w:rPr>
              <w:t>لگیں گے</w:t>
            </w:r>
            <w:r w:rsidR="00DA1EFE" w:rsidRPr="005810E2">
              <w:rPr>
                <w:rFonts w:ascii="Jameel Noori Nastaleeq" w:hAnsi="Jameel Noori Nastaleeq" w:cs="Jameel Noori Nastaleeq" w:hint="cs"/>
                <w:sz w:val="20"/>
                <w:rtl/>
              </w:rPr>
              <w:t>۔</w:t>
            </w:r>
            <w:r w:rsidR="00DA1EFE">
              <w:rPr>
                <w:rFonts w:ascii="Jameel Noori Nastaleeq" w:hAnsi="Jameel Noori Nastaleeq" w:cs="Jameel Noori Nastaleeq" w:hint="cs"/>
                <w:sz w:val="20"/>
                <w:rtl/>
              </w:rPr>
              <w:t xml:space="preserve">میں پھر کہتا </w:t>
            </w:r>
            <w:r w:rsidR="00592346" w:rsidRPr="00592346">
              <w:rPr>
                <w:rFonts w:ascii="Jameel Noori Nastaleeq" w:hAnsi="Jameel Noori Nastaleeq" w:cs="Jameel Noori Nastaleeq"/>
                <w:sz w:val="20"/>
                <w:rtl/>
              </w:rPr>
              <w:t>/کہت</w:t>
            </w:r>
            <w:r w:rsidR="00592346" w:rsidRPr="00592346">
              <w:rPr>
                <w:rFonts w:ascii="Jameel Noori Nastaleeq" w:hAnsi="Jameel Noori Nastaleeq" w:cs="Jameel Noori Nastaleeq" w:hint="cs"/>
                <w:sz w:val="20"/>
                <w:rtl/>
              </w:rPr>
              <w:t>ی</w:t>
            </w:r>
            <w:r w:rsidR="00592346">
              <w:rPr>
                <w:rFonts w:ascii="Jameel Noori Nastaleeq" w:hAnsi="Jameel Noori Nastaleeq" w:cs="Jameel Noori Nastaleeq" w:hint="cs"/>
                <w:sz w:val="20"/>
                <w:rtl/>
              </w:rPr>
              <w:t xml:space="preserve"> </w:t>
            </w:r>
            <w:r w:rsidR="00DA1EFE">
              <w:rPr>
                <w:rFonts w:ascii="Jameel Noori Nastaleeq" w:hAnsi="Jameel Noori Nastaleeq" w:cs="Jameel Noori Nastaleeq" w:hint="cs"/>
                <w:sz w:val="20"/>
                <w:rtl/>
              </w:rPr>
              <w:t>ہوں کہ،</w:t>
            </w:r>
            <w:r w:rsidR="00DA1EFE" w:rsidRPr="005810E2">
              <w:rPr>
                <w:rFonts w:ascii="Jameel Noori Nastaleeq" w:hAnsi="Jameel Noori Nastaleeq" w:cs="Jameel Noori Nastaleeq" w:hint="cs"/>
                <w:sz w:val="20"/>
                <w:rtl/>
              </w:rPr>
              <w:t xml:space="preserve"> آپ سے حاصل کردہ تمام معلومات  مکمل طور پر خفیہ اور  رہیں گی</w:t>
            </w:r>
            <w:r w:rsidR="00DA1EFE">
              <w:rPr>
                <w:rFonts w:ascii="Jameel Noori Nastaleeq" w:hAnsi="Jameel Noori Nastaleeq" w:cs="Jameel Noori Nastaleeq" w:hint="cs"/>
                <w:sz w:val="20"/>
                <w:rtl/>
              </w:rPr>
              <w:t xml:space="preserve"> </w:t>
            </w:r>
            <w:r w:rsidR="00DA1EFE" w:rsidRPr="008C0055">
              <w:rPr>
                <w:rFonts w:ascii="Jameel Noori Nastaleeq" w:hAnsi="Jameel Noori Nastaleeq" w:cs="Jameel Noori Nastaleeq"/>
                <w:sz w:val="20"/>
                <w:rtl/>
              </w:rPr>
              <w:t>اور آپکا نام ظاہرنہ</w:t>
            </w:r>
            <w:r w:rsidR="00DA1EFE" w:rsidRPr="008C0055">
              <w:rPr>
                <w:rFonts w:ascii="Jameel Noori Nastaleeq" w:hAnsi="Jameel Noori Nastaleeq" w:cs="Jameel Noori Nastaleeq" w:hint="cs"/>
                <w:sz w:val="20"/>
                <w:rtl/>
              </w:rPr>
              <w:t>ی</w:t>
            </w:r>
            <w:r w:rsidR="00DA1EFE" w:rsidRPr="008C0055">
              <w:rPr>
                <w:rFonts w:ascii="Jameel Noori Nastaleeq" w:hAnsi="Jameel Noori Nastaleeq" w:cs="Jameel Noori Nastaleeq" w:hint="eastAsia"/>
                <w:sz w:val="20"/>
                <w:rtl/>
              </w:rPr>
              <w:t>ں</w:t>
            </w:r>
            <w:r w:rsidR="00DA1EFE" w:rsidRPr="008C0055">
              <w:rPr>
                <w:rFonts w:ascii="Jameel Noori Nastaleeq" w:hAnsi="Jameel Noori Nastaleeq" w:cs="Jameel Noori Nastaleeq"/>
                <w:sz w:val="20"/>
                <w:rtl/>
              </w:rPr>
              <w:t xml:space="preserve"> </w:t>
            </w:r>
            <w:r w:rsidR="00DA1EFE">
              <w:rPr>
                <w:rFonts w:ascii="Jameel Noori Nastaleeq" w:hAnsi="Jameel Noori Nastaleeq" w:cs="Jameel Noori Nastaleeq" w:hint="cs"/>
                <w:sz w:val="20"/>
                <w:rtl/>
                <w:lang w:bidi="ur-PK"/>
              </w:rPr>
              <w:t xml:space="preserve"> کیا جائے گا</w:t>
            </w:r>
            <w:r w:rsidR="00DA1EFE" w:rsidRPr="005810E2">
              <w:rPr>
                <w:rFonts w:ascii="Jameel Noori Nastaleeq" w:hAnsi="Jameel Noori Nastaleeq" w:cs="Jameel Noori Nastaleeq" w:hint="cs"/>
                <w:sz w:val="20"/>
                <w:rtl/>
              </w:rPr>
              <w:t>۔ اگر آپ کسی سوال کا جواب نہیں دینا چاہتے یا اس انٹرویوکو روکنا چاہتے  ہیں ، تو براہ کرم مجھے بتائیں۔ کیا میں اب انٹرویو شروع کر</w:t>
            </w:r>
            <w:r w:rsidR="00DA1EFE">
              <w:rPr>
                <w:rFonts w:ascii="Jameel Noori Nastaleeq" w:hAnsi="Jameel Noori Nastaleeq" w:cs="Jameel Noori Nastaleeq" w:hint="cs"/>
                <w:sz w:val="20"/>
                <w:rtl/>
              </w:rPr>
              <w:t xml:space="preserve"> سکتی/</w:t>
            </w:r>
            <w:r w:rsidR="00DA1EFE" w:rsidRPr="005810E2">
              <w:rPr>
                <w:rFonts w:ascii="Jameel Noori Nastaleeq" w:hAnsi="Jameel Noori Nastaleeq" w:cs="Jameel Noori Nastaleeq" w:hint="cs"/>
                <w:sz w:val="20"/>
                <w:rtl/>
              </w:rPr>
              <w:t>سکتا ہوں؟</w:t>
            </w:r>
          </w:p>
        </w:tc>
      </w:tr>
      <w:tr w:rsidR="00A94E82" w:rsidRPr="00312C7A" w:rsidTr="00171135">
        <w:trPr>
          <w:cantSplit/>
          <w:trHeight w:val="577"/>
          <w:jc w:val="center"/>
        </w:trPr>
        <w:tc>
          <w:tcPr>
            <w:tcW w:w="2451" w:type="pct"/>
            <w:tcMar>
              <w:top w:w="43" w:type="dxa"/>
              <w:left w:w="115" w:type="dxa"/>
              <w:bottom w:w="43" w:type="dxa"/>
              <w:right w:w="115" w:type="dxa"/>
            </w:tcMar>
          </w:tcPr>
          <w:p w:rsidR="00FE0F5B" w:rsidRPr="00312C7A" w:rsidRDefault="002B333F" w:rsidP="00A52AA3">
            <w:pPr>
              <w:pStyle w:val="1IntvwqstChar1Char"/>
              <w:tabs>
                <w:tab w:val="right" w:leader="dot" w:pos="4794"/>
              </w:tabs>
              <w:spacing w:line="276" w:lineRule="auto"/>
              <w:ind w:left="144" w:hanging="144"/>
              <w:contextualSpacing/>
              <w:rPr>
                <w:rStyle w:val="Instructionsinparens"/>
                <w:i w:val="0"/>
                <w:iCs/>
                <w:caps/>
                <w:smallCaps w:val="0"/>
                <w:lang w:val="en-GB"/>
              </w:rPr>
            </w:pPr>
            <w:r>
              <w:rPr>
                <w:rStyle w:val="Instructionsinparens"/>
                <w:i w:val="0"/>
                <w:iCs/>
                <w:smallCaps w:val="0"/>
                <w:lang w:val="en-GB"/>
              </w:rPr>
              <w:t>Yes, p</w:t>
            </w:r>
            <w:r w:rsidRPr="00312C7A">
              <w:rPr>
                <w:rStyle w:val="Instructionsinparens"/>
                <w:i w:val="0"/>
                <w:iCs/>
                <w:smallCaps w:val="0"/>
                <w:lang w:val="en-GB"/>
              </w:rPr>
              <w:t xml:space="preserve">ermission </w:t>
            </w:r>
            <w:r>
              <w:rPr>
                <w:rStyle w:val="Instructionsinparens"/>
                <w:i w:val="0"/>
                <w:iCs/>
                <w:smallCaps w:val="0"/>
                <w:lang w:val="en-GB"/>
              </w:rPr>
              <w:t xml:space="preserve">is granted </w:t>
            </w:r>
            <w:r w:rsidR="003E5E23" w:rsidRPr="005810E2">
              <w:rPr>
                <w:rFonts w:ascii="Jameel Noori Nastaleeq" w:hAnsi="Jameel Noori Nastaleeq" w:cs="Jameel Noori Nastaleeq" w:hint="cs"/>
                <w:sz w:val="18"/>
                <w:szCs w:val="18"/>
                <w:rtl/>
              </w:rPr>
              <w:t xml:space="preserve"> </w:t>
            </w:r>
            <w:r w:rsidR="003E5E23" w:rsidRPr="00107DC6">
              <w:rPr>
                <w:rFonts w:ascii="Jameel Noori Nastaleeq" w:hAnsi="Jameel Noori Nastaleeq" w:cs="Jameel Noori Nastaleeq" w:hint="cs"/>
                <w:smallCaps w:val="0"/>
                <w:rtl/>
              </w:rPr>
              <w:t>ہاں، اجازت مل گئی ہے</w:t>
            </w:r>
            <w:r w:rsidR="00FE0F5B" w:rsidRPr="00312C7A">
              <w:rPr>
                <w:rStyle w:val="Instructionsinparens"/>
                <w:i w:val="0"/>
                <w:iCs/>
                <w:caps/>
                <w:smallCaps w:val="0"/>
                <w:lang w:val="en-GB"/>
              </w:rPr>
              <w:tab/>
              <w:t>1</w:t>
            </w:r>
          </w:p>
          <w:p w:rsidR="00FE0F5B" w:rsidRPr="00312C7A" w:rsidRDefault="005A23F0" w:rsidP="00A52AA3">
            <w:pPr>
              <w:pStyle w:val="1IntvwqstChar1Char"/>
              <w:tabs>
                <w:tab w:val="right" w:leader="dot" w:pos="4794"/>
              </w:tabs>
              <w:spacing w:line="276" w:lineRule="auto"/>
              <w:ind w:left="144" w:hanging="144"/>
              <w:contextualSpacing/>
              <w:rPr>
                <w:rStyle w:val="Instructionsinparens"/>
                <w:i w:val="0"/>
                <w:iCs/>
                <w:caps/>
                <w:smallCaps w:val="0"/>
                <w:lang w:val="en-GB"/>
              </w:rPr>
            </w:pPr>
            <w:r>
              <w:rPr>
                <w:rStyle w:val="Instructionsinparens"/>
                <w:i w:val="0"/>
                <w:iCs/>
                <w:smallCaps w:val="0"/>
                <w:lang w:val="en-GB"/>
              </w:rPr>
              <w:t>N</w:t>
            </w:r>
            <w:r w:rsidRPr="00312C7A">
              <w:rPr>
                <w:rStyle w:val="Instructionsinparens"/>
                <w:i w:val="0"/>
                <w:iCs/>
                <w:smallCaps w:val="0"/>
                <w:lang w:val="en-GB"/>
              </w:rPr>
              <w:t xml:space="preserve">o, permission is </w:t>
            </w:r>
            <w:r>
              <w:rPr>
                <w:rStyle w:val="Instructionsinparens"/>
                <w:i w:val="0"/>
                <w:iCs/>
                <w:smallCaps w:val="0"/>
                <w:lang w:val="en-GB"/>
              </w:rPr>
              <w:t xml:space="preserve">denied </w:t>
            </w:r>
            <w:r w:rsidR="003E5E23" w:rsidRPr="005810E2">
              <w:rPr>
                <w:rFonts w:ascii="Jameel Noori Nastaleeq" w:hAnsi="Jameel Noori Nastaleeq" w:cs="Jameel Noori Nastaleeq" w:hint="cs"/>
                <w:sz w:val="18"/>
                <w:szCs w:val="18"/>
                <w:rtl/>
              </w:rPr>
              <w:t xml:space="preserve"> </w:t>
            </w:r>
            <w:r w:rsidR="003E5E23" w:rsidRPr="00107DC6">
              <w:rPr>
                <w:rFonts w:ascii="Jameel Noori Nastaleeq" w:hAnsi="Jameel Noori Nastaleeq" w:cs="Jameel Noori Nastaleeq" w:hint="cs"/>
                <w:smallCaps w:val="0"/>
                <w:rtl/>
              </w:rPr>
              <w:t>نہیں، اجازت نہیں ملی</w:t>
            </w:r>
            <w:r w:rsidR="006B34E5" w:rsidRPr="00312C7A">
              <w:rPr>
                <w:rStyle w:val="Instructionsinparens"/>
                <w:i w:val="0"/>
                <w:iCs/>
                <w:caps/>
                <w:smallCaps w:val="0"/>
                <w:lang w:val="en-GB"/>
              </w:rPr>
              <w:tab/>
              <w:t>2</w:t>
            </w:r>
          </w:p>
        </w:tc>
        <w:tc>
          <w:tcPr>
            <w:tcW w:w="2549" w:type="pct"/>
            <w:gridSpan w:val="2"/>
          </w:tcPr>
          <w:p w:rsidR="00FE0F5B" w:rsidRDefault="00FE0F5B" w:rsidP="00296334">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1</w:t>
            </w:r>
            <w:r w:rsidRPr="00312C7A">
              <w:rPr>
                <w:rFonts w:ascii="Times New Roman" w:hAnsi="Times New Roman"/>
                <w:i/>
                <w:smallCaps w:val="0"/>
                <w:lang w:val="en-GB"/>
              </w:rPr>
              <w:sym w:font="Wingdings" w:char="F0F0"/>
            </w:r>
            <w:r w:rsidR="00730C92">
              <w:rPr>
                <w:rFonts w:ascii="Times New Roman" w:hAnsi="Times New Roman"/>
                <w:i/>
                <w:smallCaps w:val="0"/>
                <w:lang w:val="en-GB"/>
              </w:rPr>
              <w:t xml:space="preserve">Eligible </w:t>
            </w:r>
            <w:r w:rsidR="00296334">
              <w:rPr>
                <w:rFonts w:ascii="Times New Roman" w:hAnsi="Times New Roman"/>
                <w:i/>
                <w:smallCaps w:val="0"/>
              </w:rPr>
              <w:t>CB</w:t>
            </w:r>
            <w:r w:rsidR="00730C92" w:rsidRPr="00312C7A">
              <w:rPr>
                <w:rFonts w:ascii="Times New Roman" w:hAnsi="Times New Roman"/>
                <w:i/>
                <w:smallCaps w:val="0"/>
                <w:lang w:val="en-GB"/>
              </w:rPr>
              <w:t xml:space="preserve"> </w:t>
            </w:r>
            <w:r w:rsidRPr="00312C7A">
              <w:rPr>
                <w:rFonts w:ascii="Times New Roman" w:hAnsi="Times New Roman"/>
                <w:i/>
                <w:smallCaps w:val="0"/>
                <w:lang w:val="en-GB"/>
              </w:rPr>
              <w:t>Module</w:t>
            </w:r>
            <w:r w:rsidR="00C72D2A">
              <w:rPr>
                <w:rFonts w:ascii="Times New Roman" w:hAnsi="Times New Roman"/>
                <w:i/>
                <w:smallCaps w:val="0"/>
                <w:lang w:val="en-GB"/>
              </w:rPr>
              <w:t xml:space="preserve"> </w:t>
            </w:r>
            <w:r w:rsidR="00171135" w:rsidRPr="00C72D2A">
              <w:rPr>
                <w:rFonts w:ascii="Jameel Noori Nastaleeq" w:hAnsi="Jameel Noori Nastaleeq" w:cs="Jameel Noori Nastaleeq" w:hint="cs"/>
                <w:smallCaps w:val="0"/>
                <w:rtl/>
              </w:rPr>
              <w:t>اہل بچے کے پس منظر کا ماڈیول</w:t>
            </w:r>
            <w:r w:rsidR="00171135">
              <w:rPr>
                <w:rFonts w:ascii="Jameel Noori Nastaleeq" w:hAnsi="Jameel Noori Nastaleeq" w:cs="Jameel Noori Nastaleeq" w:hint="cs"/>
                <w:smallCaps w:val="0"/>
                <w:rtl/>
              </w:rPr>
              <w:t xml:space="preserve"> </w:t>
            </w:r>
            <w:r w:rsidR="00296334">
              <w:rPr>
                <w:rFonts w:ascii="Jameel Noori Nastaleeq" w:hAnsi="Jameel Noori Nastaleeq" w:cs="Jameel Noori Nastaleeq" w:hint="cs"/>
                <w:smallCaps w:val="0"/>
                <w:rtl/>
              </w:rPr>
              <w:t xml:space="preserve"> </w:t>
            </w:r>
          </w:p>
          <w:p w:rsidR="00FE0F5B" w:rsidRPr="00312C7A" w:rsidRDefault="00FE0F5B" w:rsidP="001702C3">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Style w:val="Instructionsinparens"/>
                <w:iCs/>
                <w:smallCaps w:val="0"/>
              </w:rPr>
              <w:t>UF1</w:t>
            </w:r>
            <w:r w:rsidR="00333FCD">
              <w:rPr>
                <w:rStyle w:val="Instructionsinparens"/>
                <w:iCs/>
                <w:smallCaps w:val="0"/>
              </w:rPr>
              <w:t>6</w:t>
            </w:r>
          </w:p>
        </w:tc>
      </w:tr>
    </w:tbl>
    <w:p w:rsidR="00431981" w:rsidRPr="00312C7A" w:rsidRDefault="00431981">
      <w:pPr>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5245"/>
        <w:gridCol w:w="4410"/>
        <w:gridCol w:w="1044"/>
      </w:tblGrid>
      <w:tr w:rsidR="00FE0F5B" w:rsidRPr="00312C7A" w:rsidTr="00A52AA3">
        <w:trPr>
          <w:cantSplit/>
          <w:trHeight w:val="1754"/>
          <w:jc w:val="center"/>
        </w:trPr>
        <w:tc>
          <w:tcPr>
            <w:tcW w:w="2451" w:type="pct"/>
            <w:shd w:val="clear" w:color="auto" w:fill="FFFFFF" w:themeFill="background1"/>
            <w:tcMar>
              <w:top w:w="43" w:type="dxa"/>
              <w:left w:w="115" w:type="dxa"/>
              <w:bottom w:w="43" w:type="dxa"/>
              <w:right w:w="115" w:type="dxa"/>
            </w:tcMar>
          </w:tcPr>
          <w:p w:rsidR="00962994" w:rsidRPr="009F344B" w:rsidRDefault="00962994" w:rsidP="00285569">
            <w:pPr>
              <w:pStyle w:val="Responsecategs"/>
              <w:spacing w:line="276" w:lineRule="auto"/>
              <w:ind w:left="144" w:hanging="144"/>
              <w:contextualSpacing/>
              <w:rPr>
                <w:rFonts w:ascii="Times New Roman" w:hAnsi="Times New Roman"/>
                <w:i/>
                <w:lang w:val="en-GB"/>
              </w:rPr>
            </w:pPr>
            <w:r w:rsidRPr="009F344B">
              <w:rPr>
                <w:rFonts w:ascii="Times New Roman" w:hAnsi="Times New Roman"/>
                <w:b/>
                <w:lang w:val="en-GB"/>
              </w:rPr>
              <w:lastRenderedPageBreak/>
              <w:t>UF</w:t>
            </w:r>
            <w:r w:rsidR="00333FCD" w:rsidRPr="00612351">
              <w:rPr>
                <w:rFonts w:ascii="Times New Roman" w:hAnsi="Times New Roman"/>
                <w:b/>
                <w:lang w:val="en-GB"/>
              </w:rPr>
              <w:t>16</w:t>
            </w:r>
            <w:r w:rsidRPr="009F344B">
              <w:rPr>
                <w:rStyle w:val="1IntvwqstCharCharCharChar1"/>
                <w:rFonts w:ascii="Times New Roman" w:hAnsi="Times New Roman"/>
                <w:smallCaps w:val="0"/>
                <w:lang w:val="en-GB"/>
              </w:rPr>
              <w:t xml:space="preserve">. </w:t>
            </w:r>
            <w:r w:rsidRPr="000D0BC9">
              <w:rPr>
                <w:rFonts w:ascii="Times New Roman" w:hAnsi="Times New Roman"/>
                <w:iCs/>
                <w:lang w:val="en-GB"/>
              </w:rPr>
              <w:t xml:space="preserve">Result of interview for children </w:t>
            </w:r>
            <w:r w:rsidR="006E651B" w:rsidRPr="000D0BC9">
              <w:rPr>
                <w:rFonts w:ascii="Times New Roman" w:hAnsi="Times New Roman"/>
                <w:iCs/>
                <w:lang w:val="en-GB"/>
              </w:rPr>
              <w:t>12-23 months</w:t>
            </w:r>
          </w:p>
          <w:p w:rsidR="009F344B" w:rsidRPr="009F344B" w:rsidRDefault="009F344B" w:rsidP="009F344B">
            <w:pPr>
              <w:pStyle w:val="Responsecategs"/>
              <w:spacing w:line="276" w:lineRule="auto"/>
              <w:ind w:left="144" w:hanging="144"/>
              <w:contextualSpacing/>
              <w:jc w:val="right"/>
              <w:rPr>
                <w:rFonts w:ascii="Jameel Noori Nastaleeq" w:hAnsi="Jameel Noori Nastaleeq" w:cs="Jameel Noori Nastaleeq"/>
              </w:rPr>
            </w:pPr>
            <w:r w:rsidRPr="009F344B">
              <w:rPr>
                <w:rFonts w:ascii="Jameel Noori Nastaleeq" w:hAnsi="Jameel Noori Nastaleeq" w:cs="Jameel Noori Nastaleeq" w:hint="cs"/>
                <w:rtl/>
              </w:rPr>
              <w:t>12 سے23 مہینے کے بچے کےانٹرویو کا نتیجہ</w:t>
            </w:r>
          </w:p>
          <w:p w:rsidR="00962994" w:rsidRPr="009F344B" w:rsidRDefault="00962994" w:rsidP="00FE0F5B">
            <w:pPr>
              <w:spacing w:line="276" w:lineRule="auto"/>
              <w:ind w:left="144" w:hanging="144"/>
              <w:contextualSpacing/>
              <w:rPr>
                <w:i/>
                <w:sz w:val="20"/>
                <w:lang w:val="en-GB"/>
              </w:rPr>
            </w:pPr>
          </w:p>
          <w:p w:rsidR="00962994" w:rsidRPr="009F344B" w:rsidRDefault="00962994" w:rsidP="004865F2">
            <w:pPr>
              <w:pStyle w:val="InstructionstointvwChar4"/>
              <w:tabs>
                <w:tab w:val="left" w:pos="524"/>
              </w:tabs>
              <w:spacing w:line="276" w:lineRule="auto"/>
              <w:ind w:left="144" w:hanging="144"/>
              <w:contextualSpacing/>
              <w:rPr>
                <w:lang w:val="en-GB"/>
              </w:rPr>
            </w:pPr>
            <w:r w:rsidRPr="009F344B">
              <w:rPr>
                <w:lang w:val="en-GB"/>
              </w:rPr>
              <w:tab/>
              <w:t>Codes refer to mother/care</w:t>
            </w:r>
            <w:r w:rsidR="004865F2" w:rsidRPr="009F344B">
              <w:rPr>
                <w:lang w:val="en-GB"/>
              </w:rPr>
              <w:t>giver</w:t>
            </w:r>
            <w:r w:rsidRPr="009F344B">
              <w:rPr>
                <w:lang w:val="en-GB"/>
              </w:rPr>
              <w:t>.</w:t>
            </w:r>
          </w:p>
          <w:p w:rsidR="008A1BFF" w:rsidRDefault="008A1BFF" w:rsidP="00FE0F5B">
            <w:pPr>
              <w:pStyle w:val="InstructionstointvwChar4"/>
              <w:tabs>
                <w:tab w:val="left" w:pos="524"/>
              </w:tabs>
              <w:spacing w:line="276" w:lineRule="auto"/>
              <w:ind w:left="144" w:hanging="144"/>
              <w:contextualSpacing/>
              <w:rPr>
                <w:lang w:val="en-GB"/>
              </w:rPr>
            </w:pPr>
            <w:r w:rsidRPr="009F344B">
              <w:rPr>
                <w:lang w:val="en-GB"/>
              </w:rPr>
              <w:tab/>
              <w:t>Discuss any result not completed with Supervisor.</w:t>
            </w:r>
          </w:p>
          <w:p w:rsidR="00141246" w:rsidRPr="008B63DA" w:rsidRDefault="00141246" w:rsidP="008B63DA">
            <w:pPr>
              <w:pStyle w:val="Responsecategs"/>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rtl/>
              </w:rPr>
              <w:t xml:space="preserve">ماں /   دیکھ بھال کرنے </w:t>
            </w:r>
            <w:r w:rsidR="00AF2826" w:rsidRPr="00AF2826">
              <w:rPr>
                <w:rFonts w:ascii="Jameel Noori Nastaleeq" w:hAnsi="Jameel Noori Nastaleeq" w:cs="Jameel Noori Nastaleeq"/>
                <w:rtl/>
              </w:rPr>
              <w:t>والے کے کوڈز کا حوالہ د</w:t>
            </w:r>
            <w:r w:rsidR="00AF2826" w:rsidRPr="00AF2826">
              <w:rPr>
                <w:rFonts w:ascii="Jameel Noori Nastaleeq" w:hAnsi="Jameel Noori Nastaleeq" w:cs="Jameel Noori Nastaleeq" w:hint="cs"/>
                <w:rtl/>
              </w:rPr>
              <w:t>ی</w:t>
            </w:r>
            <w:r w:rsidR="00AF2826" w:rsidRPr="00AF2826">
              <w:rPr>
                <w:rFonts w:ascii="Jameel Noori Nastaleeq" w:hAnsi="Jameel Noori Nastaleeq" w:cs="Jameel Noori Nastaleeq" w:hint="eastAsia"/>
                <w:rtl/>
              </w:rPr>
              <w:t>ں</w:t>
            </w:r>
            <w:r>
              <w:rPr>
                <w:rFonts w:ascii="Jameel Noori Nastaleeq" w:hAnsi="Jameel Noori Nastaleeq" w:cs="Jameel Noori Nastaleeq" w:hint="cs"/>
                <w:rtl/>
              </w:rPr>
              <w:t xml:space="preserve"> </w:t>
            </w:r>
            <w:r w:rsidR="00AF2826">
              <w:rPr>
                <w:rFonts w:ascii="Jameel Noori Nastaleeq" w:hAnsi="Jameel Noori Nastaleeq" w:cs="Jameel Noori Nastaleeq"/>
              </w:rPr>
              <w:t xml:space="preserve"> </w:t>
            </w:r>
            <w:r w:rsidRPr="00B454A9">
              <w:rPr>
                <w:rFonts w:ascii="Jameel Noori Nastaleeq" w:hAnsi="Jameel Noori Nastaleeq" w:cs="Jameel Noori Nastaleeq" w:hint="cs"/>
                <w:rtl/>
              </w:rPr>
              <w:t xml:space="preserve"> </w:t>
            </w:r>
          </w:p>
          <w:p w:rsidR="000D0BC9" w:rsidRPr="009F344B" w:rsidRDefault="000D0BC9" w:rsidP="000D0BC9">
            <w:pPr>
              <w:pStyle w:val="InstructionstointvwChar4"/>
              <w:tabs>
                <w:tab w:val="left" w:pos="524"/>
              </w:tabs>
              <w:spacing w:line="276" w:lineRule="auto"/>
              <w:ind w:left="144" w:hanging="144"/>
              <w:contextualSpacing/>
              <w:jc w:val="right"/>
              <w:rPr>
                <w:rStyle w:val="1IntvwqstCharCharCharChar1"/>
                <w:rFonts w:ascii="Times New Roman" w:hAnsi="Times New Roman"/>
                <w:smallCaps w:val="0"/>
                <w:lang w:val="en-GB"/>
              </w:rPr>
            </w:pPr>
            <w:r w:rsidRPr="006C1312">
              <w:rPr>
                <w:rFonts w:ascii="Jameel Noori Nastaleeq" w:hAnsi="Jameel Noori Nastaleeq" w:cs="Jameel Noori Nastaleeq"/>
                <w:i w:val="0"/>
                <w:sz w:val="18"/>
                <w:szCs w:val="18"/>
                <w:rtl/>
                <w:lang w:val="en-GB"/>
              </w:rPr>
              <w:t>نامکمل انٹرو</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و</w:t>
            </w:r>
            <w:r w:rsidRPr="006C1312">
              <w:rPr>
                <w:rFonts w:ascii="Jameel Noori Nastaleeq" w:hAnsi="Jameel Noori Nastaleeq" w:cs="Jameel Noori Nastaleeq"/>
                <w:i w:val="0"/>
                <w:sz w:val="18"/>
                <w:szCs w:val="18"/>
                <w:rtl/>
                <w:lang w:val="en-GB"/>
              </w:rPr>
              <w:t xml:space="preserve"> کے کس</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بھ</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نت</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جہ</w:t>
            </w:r>
            <w:r w:rsidRPr="006C1312">
              <w:rPr>
                <w:rFonts w:ascii="Jameel Noori Nastaleeq" w:hAnsi="Jameel Noori Nastaleeq" w:cs="Jameel Noori Nastaleeq"/>
                <w:i w:val="0"/>
                <w:sz w:val="18"/>
                <w:szCs w:val="18"/>
                <w:rtl/>
                <w:lang w:val="en-GB"/>
              </w:rPr>
              <w:t xml:space="preserve"> ک</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صورت م</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ں</w:t>
            </w:r>
            <w:r w:rsidRPr="006C1312">
              <w:rPr>
                <w:rFonts w:ascii="Jameel Noori Nastaleeq" w:hAnsi="Jameel Noori Nastaleeq" w:cs="Jameel Noori Nastaleeq"/>
                <w:i w:val="0"/>
                <w:sz w:val="18"/>
                <w:szCs w:val="18"/>
                <w:rtl/>
                <w:lang w:val="en-GB"/>
              </w:rPr>
              <w:t xml:space="preserve"> سپروائزر سے رابطہ کر</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ں</w:t>
            </w:r>
          </w:p>
        </w:tc>
        <w:tc>
          <w:tcPr>
            <w:tcW w:w="2549" w:type="pct"/>
            <w:gridSpan w:val="2"/>
            <w:shd w:val="clear" w:color="auto" w:fill="FFFFFF" w:themeFill="background1"/>
            <w:tcMar>
              <w:top w:w="43" w:type="dxa"/>
              <w:left w:w="115" w:type="dxa"/>
              <w:bottom w:w="43" w:type="dxa"/>
              <w:right w:w="115" w:type="dxa"/>
            </w:tcMar>
          </w:tcPr>
          <w:p w:rsidR="00997517" w:rsidRDefault="006E0399" w:rsidP="003C691B">
            <w:pPr>
              <w:pStyle w:val="1IntvwqstChar1Char"/>
              <w:tabs>
                <w:tab w:val="right" w:leader="dot" w:pos="5040"/>
                <w:tab w:val="right" w:leader="hyphen" w:pos="5792"/>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C</w:t>
            </w:r>
            <w:r w:rsidRPr="00B70E0D">
              <w:rPr>
                <w:rStyle w:val="Instructionsinparens"/>
                <w:rFonts w:asciiTheme="minorHAnsi" w:hAnsiTheme="minorHAnsi" w:cstheme="minorBidi"/>
                <w:i w:val="0"/>
                <w:iCs/>
                <w:smallCaps w:val="0"/>
                <w:sz w:val="18"/>
                <w:szCs w:val="18"/>
                <w:lang w:bidi="ur-PK"/>
              </w:rPr>
              <w:t>ompleted</w:t>
            </w:r>
            <w:r w:rsidR="00997517" w:rsidRPr="00B70E0D">
              <w:rPr>
                <w:rStyle w:val="Instructionsinparens"/>
                <w:rFonts w:ascii="Jameel Noori Nastaleeq" w:hAnsi="Jameel Noori Nastaleeq" w:cs="Jameel Noori Nastaleeq"/>
                <w:smallCaps w:val="0"/>
                <w:sz w:val="18"/>
                <w:szCs w:val="18"/>
                <w:rtl/>
                <w:lang w:bidi="ur-PK"/>
              </w:rPr>
              <w:t>مکمل</w:t>
            </w:r>
            <w:r w:rsidR="00997517" w:rsidRPr="00B70E0D">
              <w:rPr>
                <w:rStyle w:val="Instructionsinparens"/>
                <w:rFonts w:asciiTheme="minorHAnsi" w:hAnsiTheme="minorHAnsi" w:cstheme="minorBidi" w:hint="cs"/>
                <w:smallCaps w:val="0"/>
                <w:sz w:val="18"/>
                <w:szCs w:val="18"/>
                <w:rtl/>
                <w:lang w:bidi="ur-PK"/>
              </w:rPr>
              <w:t xml:space="preserve"> </w:t>
            </w:r>
            <w:r w:rsidR="004B3BFB">
              <w:rPr>
                <w:rStyle w:val="Instructionsinparens"/>
                <w:rFonts w:asciiTheme="minorHAnsi" w:hAnsiTheme="minorHAnsi" w:cstheme="minorBidi"/>
                <w:smallCaps w:val="0"/>
                <w:sz w:val="18"/>
                <w:szCs w:val="18"/>
                <w:rtl/>
                <w:lang w:bidi="ur-PK"/>
              </w:rPr>
              <w:tab/>
            </w:r>
            <w:r w:rsidR="00997517" w:rsidRPr="00FD51FC">
              <w:rPr>
                <w:rStyle w:val="Instructionsinparens"/>
                <w:rFonts w:asciiTheme="minorHAnsi" w:hAnsiTheme="minorHAnsi" w:cstheme="minorBidi"/>
                <w:i w:val="0"/>
                <w:iCs/>
                <w:smallCaps w:val="0"/>
                <w:lang w:bidi="ur-PK"/>
              </w:rPr>
              <w:t>1</w:t>
            </w:r>
          </w:p>
          <w:p w:rsidR="00997517" w:rsidRPr="00B70E0D" w:rsidRDefault="00997517" w:rsidP="003C691B">
            <w:pPr>
              <w:pStyle w:val="1IntvwqstChar1Char"/>
              <w:tabs>
                <w:tab w:val="right" w:leader="dot" w:pos="5040"/>
                <w:tab w:val="right" w:leader="hyphen" w:pos="6048"/>
              </w:tabs>
              <w:contextualSpacing/>
              <w:rPr>
                <w:rStyle w:val="Instructionsinparens"/>
                <w:rFonts w:asciiTheme="minorHAnsi" w:hAnsiTheme="minorHAnsi" w:cstheme="minorBidi"/>
                <w:smallCaps w:val="0"/>
                <w:sz w:val="18"/>
                <w:szCs w:val="18"/>
                <w:lang w:bidi="ur-PK"/>
              </w:rPr>
            </w:pPr>
            <w:r w:rsidRPr="00E75A16">
              <w:rPr>
                <w:rStyle w:val="Instructionsinparens"/>
                <w:rFonts w:asciiTheme="minorHAnsi" w:hAnsiTheme="minorHAnsi" w:cstheme="minorBidi"/>
                <w:i w:val="0"/>
                <w:iCs/>
                <w:smallCaps w:val="0"/>
                <w:sz w:val="18"/>
                <w:szCs w:val="18"/>
                <w:lang w:bidi="ur-PK"/>
              </w:rPr>
              <w:t>Partially completed</w:t>
            </w:r>
            <w:r>
              <w:rPr>
                <w:rFonts w:ascii="Jameel Noori Nastaleeq" w:hAnsi="Jameel Noori Nastaleeq" w:cs="Jameel Noori Nastaleeq" w:hint="cs"/>
                <w:rtl/>
              </w:rPr>
              <w:t xml:space="preserve">جزوی طور پر مکمل </w:t>
            </w:r>
            <w:r w:rsidR="004B3BFB">
              <w:rPr>
                <w:rFonts w:ascii="Jameel Noori Nastaleeq" w:hAnsi="Jameel Noori Nastaleeq" w:cs="Jameel Noori Nastaleeq"/>
                <w:rtl/>
              </w:rPr>
              <w:tab/>
            </w:r>
            <w:r w:rsidR="00F9105B" w:rsidRPr="00FD51FC">
              <w:rPr>
                <w:rFonts w:asciiTheme="minorHAnsi" w:hAnsiTheme="minorHAnsi" w:cstheme="minorHAnsi"/>
              </w:rPr>
              <w:t>2</w:t>
            </w:r>
          </w:p>
          <w:p w:rsidR="003C691B" w:rsidRDefault="00170FD5" w:rsidP="003C691B">
            <w:pPr>
              <w:pStyle w:val="1IntvwqstChar1Char"/>
              <w:tabs>
                <w:tab w:val="right" w:leader="dot" w:pos="5040"/>
                <w:tab w:val="right" w:leader="hyphen"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No</w:t>
            </w:r>
            <w:r w:rsidRPr="00B70E0D">
              <w:rPr>
                <w:rStyle w:val="Instructionsinparens"/>
                <w:rFonts w:asciiTheme="minorHAnsi" w:hAnsiTheme="minorHAnsi" w:cstheme="minorBidi"/>
                <w:i w:val="0"/>
                <w:iCs/>
                <w:smallCaps w:val="0"/>
                <w:sz w:val="18"/>
                <w:szCs w:val="18"/>
                <w:lang w:bidi="ur-PK"/>
              </w:rPr>
              <w:t xml:space="preserve"> </w:t>
            </w:r>
            <w:r>
              <w:rPr>
                <w:rStyle w:val="Instructionsinparens"/>
                <w:rFonts w:asciiTheme="minorHAnsi" w:hAnsiTheme="minorHAnsi" w:cstheme="minorBidi"/>
                <w:i w:val="0"/>
                <w:iCs/>
                <w:smallCaps w:val="0"/>
                <w:sz w:val="18"/>
                <w:szCs w:val="18"/>
                <w:lang w:bidi="ur-PK"/>
              </w:rPr>
              <w:t>HH</w:t>
            </w:r>
            <w:r w:rsidRPr="00B70E0D">
              <w:rPr>
                <w:rStyle w:val="Instructionsinparens"/>
                <w:rFonts w:asciiTheme="minorHAnsi" w:hAnsiTheme="minorHAnsi" w:cstheme="minorBidi"/>
                <w:i w:val="0"/>
                <w:iCs/>
                <w:smallCaps w:val="0"/>
                <w:sz w:val="18"/>
                <w:szCs w:val="18"/>
                <w:lang w:bidi="ur-PK"/>
              </w:rPr>
              <w:t xml:space="preserve"> member or no </w:t>
            </w:r>
            <w:r>
              <w:rPr>
                <w:rStyle w:val="Instructionsinparens"/>
                <w:rFonts w:asciiTheme="minorHAnsi" w:hAnsiTheme="minorHAnsi" w:cstheme="minorBidi"/>
                <w:i w:val="0"/>
                <w:iCs/>
                <w:smallCaps w:val="0"/>
                <w:sz w:val="18"/>
                <w:szCs w:val="18"/>
                <w:lang w:bidi="ur-PK"/>
              </w:rPr>
              <w:t xml:space="preserve">competent respondent at </w:t>
            </w:r>
          </w:p>
          <w:p w:rsidR="00997517" w:rsidRPr="00997517" w:rsidRDefault="00170FD5" w:rsidP="003C691B">
            <w:pPr>
              <w:pStyle w:val="1IntvwqstChar1Char"/>
              <w:tabs>
                <w:tab w:val="right" w:leader="dot" w:pos="5040"/>
                <w:tab w:val="right" w:leader="hyphen"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 xml:space="preserve">home at </w:t>
            </w:r>
            <w:r w:rsidRPr="00B70E0D">
              <w:rPr>
                <w:rStyle w:val="Instructionsinparens"/>
                <w:rFonts w:asciiTheme="minorHAnsi" w:hAnsiTheme="minorHAnsi" w:cstheme="minorBidi"/>
                <w:i w:val="0"/>
                <w:iCs/>
                <w:smallCaps w:val="0"/>
                <w:sz w:val="18"/>
                <w:szCs w:val="18"/>
                <w:lang w:bidi="ur-PK"/>
              </w:rPr>
              <w:t>time</w:t>
            </w:r>
            <w:r>
              <w:rPr>
                <w:rStyle w:val="Instructionsinparens"/>
                <w:rFonts w:asciiTheme="minorHAnsi" w:hAnsiTheme="minorHAnsi" w:cstheme="minorBidi"/>
                <w:i w:val="0"/>
                <w:iCs/>
                <w:smallCaps w:val="0"/>
                <w:sz w:val="18"/>
                <w:szCs w:val="18"/>
                <w:lang w:bidi="ur-PK"/>
              </w:rPr>
              <w:t xml:space="preserve">  </w:t>
            </w:r>
            <w:r w:rsidRPr="00B70E0D">
              <w:rPr>
                <w:rStyle w:val="Instructionsinparens"/>
                <w:rFonts w:asciiTheme="minorHAnsi" w:hAnsiTheme="minorHAnsi" w:cstheme="minorBidi"/>
                <w:i w:val="0"/>
                <w:iCs/>
                <w:smallCaps w:val="0"/>
                <w:sz w:val="18"/>
                <w:szCs w:val="18"/>
                <w:lang w:bidi="ur-PK"/>
              </w:rPr>
              <w:t>of visit</w:t>
            </w:r>
            <w:r>
              <w:rPr>
                <w:rStyle w:val="Instructionsinparens"/>
                <w:rFonts w:asciiTheme="minorHAnsi" w:hAnsiTheme="minorHAnsi" w:cstheme="minorBidi"/>
                <w:i w:val="0"/>
                <w:iCs/>
                <w:smallCaps w:val="0"/>
                <w:sz w:val="18"/>
                <w:szCs w:val="18"/>
                <w:lang w:bidi="ur-PK"/>
              </w:rPr>
              <w:t xml:space="preserve">  </w:t>
            </w:r>
            <w:r w:rsidR="00997517" w:rsidRPr="00B70E0D">
              <w:rPr>
                <w:rStyle w:val="Instructionsinparens"/>
                <w:rFonts w:ascii="Jameel Noori Nastaleeq" w:hAnsi="Jameel Noori Nastaleeq" w:cs="Jameel Noori Nastaleeq"/>
                <w:smallCaps w:val="0"/>
                <w:sz w:val="18"/>
                <w:szCs w:val="18"/>
                <w:rtl/>
                <w:lang w:bidi="ur-PK"/>
              </w:rPr>
              <w:t xml:space="preserve">گھرانے کا کوئی فرد یا </w:t>
            </w:r>
            <w:r w:rsidR="00997517" w:rsidRPr="00BA1459">
              <w:rPr>
                <w:rFonts w:ascii="Jameel Noori Nastaleeq" w:hAnsi="Jameel Noori Nastaleeq" w:cs="Jameel Noori Nastaleeq"/>
                <w:rtl/>
              </w:rPr>
              <w:t>سمجھدار</w:t>
            </w:r>
            <w:r w:rsidR="00997517" w:rsidRPr="00523245">
              <w:rPr>
                <w:rFonts w:ascii="Jameel Noori Nastaleeq" w:hAnsi="Jameel Noori Nastaleeq" w:cs="Jameel Noori Nastaleeq"/>
                <w:sz w:val="18"/>
                <w:szCs w:val="18"/>
                <w:rtl/>
                <w:lang w:bidi="ur-PK"/>
              </w:rPr>
              <w:t xml:space="preserve"> </w:t>
            </w:r>
            <w:r w:rsidR="00997517" w:rsidRPr="00B70E0D">
              <w:rPr>
                <w:rStyle w:val="Instructionsinparens"/>
                <w:rFonts w:ascii="Jameel Noori Nastaleeq" w:hAnsi="Jameel Noori Nastaleeq" w:cs="Jameel Noori Nastaleeq"/>
                <w:smallCaps w:val="0"/>
                <w:sz w:val="18"/>
                <w:szCs w:val="18"/>
                <w:rtl/>
                <w:lang w:bidi="ur-PK"/>
              </w:rPr>
              <w:t xml:space="preserve">جواب دہندہ گھر پر موجود نہیں </w:t>
            </w:r>
            <w:r w:rsidR="004B3BFB" w:rsidRPr="004B3BFB">
              <w:rPr>
                <w:rFonts w:ascii="Jameel Noori Nastaleeq" w:hAnsi="Jameel Noori Nastaleeq" w:cs="Jameel Noori Nastaleeq"/>
                <w:rtl/>
              </w:rPr>
              <w:tab/>
            </w:r>
            <w:r w:rsidR="00A82C2B" w:rsidRPr="00FD51FC">
              <w:rPr>
                <w:rStyle w:val="Instructionsinparens"/>
                <w:rFonts w:asciiTheme="minorHAnsi" w:hAnsiTheme="minorHAnsi" w:cstheme="minorBidi"/>
                <w:i w:val="0"/>
                <w:iCs/>
                <w:smallCaps w:val="0"/>
                <w:lang w:bidi="ur-PK"/>
              </w:rPr>
              <w:t>3</w:t>
            </w:r>
          </w:p>
          <w:p w:rsidR="003C691B" w:rsidRDefault="00170FD5" w:rsidP="003C691B">
            <w:pPr>
              <w:pStyle w:val="1IntvwqstChar1Char"/>
              <w:tabs>
                <w:tab w:val="right" w:leader="dot" w:pos="5040"/>
                <w:tab w:val="right" w:leader="dot"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Entire household absent for e</w:t>
            </w:r>
            <w:r w:rsidRPr="00B70E0D">
              <w:rPr>
                <w:rStyle w:val="Instructionsinparens"/>
                <w:rFonts w:asciiTheme="minorHAnsi" w:hAnsiTheme="minorHAnsi" w:cstheme="minorBidi"/>
                <w:i w:val="0"/>
                <w:iCs/>
                <w:smallCaps w:val="0"/>
                <w:sz w:val="18"/>
                <w:szCs w:val="18"/>
                <w:lang w:bidi="ur-PK"/>
              </w:rPr>
              <w:t xml:space="preserve">xtended </w:t>
            </w:r>
          </w:p>
          <w:p w:rsidR="00997517" w:rsidRDefault="00170FD5" w:rsidP="003C691B">
            <w:pPr>
              <w:pStyle w:val="1IntvwqstChar1Char"/>
              <w:tabs>
                <w:tab w:val="right" w:leader="dot" w:pos="5040"/>
                <w:tab w:val="right" w:leader="dot"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period o</w:t>
            </w:r>
            <w:r w:rsidRPr="00B70E0D">
              <w:rPr>
                <w:rStyle w:val="Instructionsinparens"/>
                <w:rFonts w:asciiTheme="minorHAnsi" w:hAnsiTheme="minorHAnsi" w:cstheme="minorBidi"/>
                <w:i w:val="0"/>
                <w:iCs/>
                <w:smallCaps w:val="0"/>
                <w:sz w:val="18"/>
                <w:szCs w:val="18"/>
                <w:lang w:bidi="ur-PK"/>
              </w:rPr>
              <w:t>f Time</w:t>
            </w:r>
            <w:r w:rsidR="00997517" w:rsidRPr="00B70E0D">
              <w:rPr>
                <w:rStyle w:val="Instructionsinparens"/>
                <w:rFonts w:ascii="Jameel Noori Nastaleeq" w:hAnsi="Jameel Noori Nastaleeq" w:cs="Jameel Noori Nastaleeq"/>
                <w:smallCaps w:val="0"/>
                <w:sz w:val="18"/>
                <w:szCs w:val="18"/>
                <w:rtl/>
                <w:lang w:bidi="ur-PK"/>
              </w:rPr>
              <w:t>گھران</w:t>
            </w:r>
            <w:r w:rsidR="00997517" w:rsidRPr="00B70E0D">
              <w:rPr>
                <w:rStyle w:val="Instructionsinparens"/>
                <w:rFonts w:ascii="Jameel Noori Nastaleeq" w:hAnsi="Jameel Noori Nastaleeq" w:cs="Jameel Noori Nastaleeq" w:hint="cs"/>
                <w:smallCaps w:val="0"/>
                <w:sz w:val="18"/>
                <w:szCs w:val="18"/>
                <w:rtl/>
                <w:lang w:bidi="ur-PK"/>
              </w:rPr>
              <w:t>ے</w:t>
            </w:r>
            <w:r w:rsidR="00997517" w:rsidRPr="00B70E0D">
              <w:rPr>
                <w:rStyle w:val="Instructionsinparens"/>
                <w:rFonts w:ascii="Jameel Noori Nastaleeq" w:hAnsi="Jameel Noori Nastaleeq" w:cs="Jameel Noori Nastaleeq"/>
                <w:smallCaps w:val="0"/>
                <w:sz w:val="18"/>
                <w:szCs w:val="18"/>
                <w:rtl/>
                <w:lang w:bidi="ur-PK"/>
              </w:rPr>
              <w:t xml:space="preserve"> کے تمام افراد لمبے عرصے کے لیے گھر سے غیر حاضر تھے</w:t>
            </w:r>
            <w:r w:rsidR="004B3BFB" w:rsidRPr="004B3BFB">
              <w:rPr>
                <w:rFonts w:ascii="Jameel Noori Nastaleeq" w:hAnsi="Jameel Noori Nastaleeq" w:cs="Jameel Noori Nastaleeq"/>
                <w:rtl/>
              </w:rPr>
              <w:tab/>
            </w:r>
            <w:r w:rsidR="00A82C2B" w:rsidRPr="00FD51FC">
              <w:rPr>
                <w:rStyle w:val="Instructionsinparens"/>
                <w:rFonts w:asciiTheme="minorHAnsi" w:hAnsiTheme="minorHAnsi" w:cstheme="minorBidi"/>
                <w:i w:val="0"/>
                <w:iCs/>
                <w:smallCaps w:val="0"/>
                <w:lang w:bidi="ur-PK"/>
              </w:rPr>
              <w:t>4</w:t>
            </w:r>
          </w:p>
          <w:p w:rsidR="003C691B" w:rsidRDefault="00DF1B61" w:rsidP="003C691B">
            <w:pPr>
              <w:pStyle w:val="1IntvwqstChar1Char"/>
              <w:tabs>
                <w:tab w:val="right" w:leader="dot" w:pos="5040"/>
                <w:tab w:val="right" w:leader="hyphen" w:pos="5792"/>
              </w:tabs>
              <w:contextualSpacing/>
              <w:rPr>
                <w:rStyle w:val="Instructionsinparens"/>
                <w:rFonts w:asciiTheme="minorHAnsi" w:hAnsiTheme="minorHAnsi" w:cstheme="minorBidi"/>
                <w:i w:val="0"/>
                <w:smallCaps w:val="0"/>
                <w:sz w:val="18"/>
                <w:szCs w:val="18"/>
                <w:lang w:bidi="ur-PK"/>
              </w:rPr>
            </w:pPr>
            <w:r w:rsidRPr="00DF1B61">
              <w:rPr>
                <w:rStyle w:val="Instructionsinparens"/>
                <w:rFonts w:asciiTheme="minorHAnsi" w:hAnsiTheme="minorHAnsi" w:cstheme="minorBidi"/>
                <w:i w:val="0"/>
                <w:iCs/>
                <w:smallCaps w:val="0"/>
                <w:sz w:val="18"/>
                <w:szCs w:val="18"/>
                <w:lang w:bidi="ur-PK"/>
              </w:rPr>
              <w:t xml:space="preserve">Child </w:t>
            </w:r>
            <w:r>
              <w:rPr>
                <w:rStyle w:val="Instructionsinparens"/>
                <w:rFonts w:asciiTheme="minorHAnsi" w:hAnsiTheme="minorHAnsi" w:cstheme="minorBidi"/>
                <w:i w:val="0"/>
                <w:iCs/>
                <w:smallCaps w:val="0"/>
                <w:sz w:val="18"/>
                <w:szCs w:val="18"/>
                <w:lang w:bidi="ur-PK"/>
              </w:rPr>
              <w:t>not e</w:t>
            </w:r>
            <w:r w:rsidRPr="00DF1B61">
              <w:rPr>
                <w:rStyle w:val="Instructionsinparens"/>
                <w:rFonts w:asciiTheme="minorHAnsi" w:hAnsiTheme="minorHAnsi" w:cstheme="minorBidi"/>
                <w:i w:val="0"/>
                <w:iCs/>
                <w:smallCaps w:val="0"/>
                <w:sz w:val="18"/>
                <w:szCs w:val="18"/>
                <w:lang w:bidi="ur-PK"/>
              </w:rPr>
              <w:t>ligible/Not 12-23 Months Age</w:t>
            </w:r>
            <w:r w:rsidR="00A82C2B">
              <w:rPr>
                <w:rStyle w:val="Instructionsinparens"/>
                <w:rFonts w:asciiTheme="minorHAnsi" w:hAnsiTheme="minorHAnsi" w:cstheme="minorBidi"/>
                <w:i w:val="0"/>
                <w:smallCaps w:val="0"/>
                <w:sz w:val="18"/>
                <w:szCs w:val="18"/>
                <w:lang w:bidi="ur-PK"/>
              </w:rPr>
              <w:t xml:space="preserve"> </w:t>
            </w:r>
          </w:p>
          <w:p w:rsidR="00A82C2B" w:rsidRDefault="00A82C2B" w:rsidP="003C691B">
            <w:pPr>
              <w:pStyle w:val="1IntvwqstChar1Char"/>
              <w:tabs>
                <w:tab w:val="right" w:leader="dot" w:pos="5040"/>
                <w:tab w:val="right" w:leader="hyphen" w:pos="5792"/>
              </w:tabs>
              <w:contextualSpacing/>
              <w:rPr>
                <w:rFonts w:ascii="Jameel Noori Nastaleeq" w:hAnsi="Jameel Noori Nastaleeq" w:cs="Jameel Noori Nastaleeq"/>
              </w:rPr>
            </w:pPr>
            <w:r w:rsidRPr="00A82C2B">
              <w:rPr>
                <w:rFonts w:ascii="Jameel Noori Nastaleeq" w:hAnsi="Jameel Noori Nastaleeq" w:cs="Jameel Noori Nastaleeq"/>
                <w:rtl/>
              </w:rPr>
              <w:t>بچہ اہل نہ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ں</w:t>
            </w:r>
            <w:r w:rsidRPr="00A82C2B">
              <w:rPr>
                <w:rFonts w:ascii="Jameel Noori Nastaleeq" w:hAnsi="Jameel Noori Nastaleeq" w:cs="Jameel Noori Nastaleeq"/>
                <w:rtl/>
              </w:rPr>
              <w:t>/بچے ک</w:t>
            </w:r>
            <w:r w:rsidRPr="00A82C2B">
              <w:rPr>
                <w:rFonts w:ascii="Jameel Noori Nastaleeq" w:hAnsi="Jameel Noori Nastaleeq" w:cs="Jameel Noori Nastaleeq" w:hint="cs"/>
                <w:rtl/>
              </w:rPr>
              <w:t>ی</w:t>
            </w:r>
            <w:r w:rsidRPr="00A82C2B">
              <w:rPr>
                <w:rFonts w:ascii="Jameel Noori Nastaleeq" w:hAnsi="Jameel Noori Nastaleeq" w:cs="Jameel Noori Nastaleeq"/>
                <w:rtl/>
              </w:rPr>
              <w:t xml:space="preserve"> عمر12 سے 23 مہ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نے</w:t>
            </w:r>
            <w:r w:rsidRPr="00A82C2B">
              <w:rPr>
                <w:rFonts w:ascii="Jameel Noori Nastaleeq" w:hAnsi="Jameel Noori Nastaleeq" w:cs="Jameel Noori Nastaleeq"/>
                <w:rtl/>
              </w:rPr>
              <w:t xml:space="preserve"> نہ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ں</w:t>
            </w:r>
            <w:r w:rsidRPr="00A82C2B">
              <w:rPr>
                <w:rFonts w:ascii="Jameel Noori Nastaleeq" w:hAnsi="Jameel Noori Nastaleeq" w:cs="Jameel Noori Nastaleeq"/>
                <w:rtl/>
              </w:rPr>
              <w:t xml:space="preserve"> ہے</w:t>
            </w:r>
            <w:r w:rsidR="00665B9C">
              <w:rPr>
                <w:rFonts w:ascii="Jameel Noori Nastaleeq" w:hAnsi="Jameel Noori Nastaleeq" w:cs="Jameel Noori Nastaleeq"/>
              </w:rPr>
              <w:t>-</w:t>
            </w:r>
            <w:r w:rsidR="003C691B">
              <w:rPr>
                <w:rFonts w:ascii="Jameel Noori Nastaleeq" w:hAnsi="Jameel Noori Nastaleeq" w:cs="Jameel Noori Nastaleeq"/>
              </w:rPr>
              <w:tab/>
            </w:r>
            <w:r w:rsidRPr="00FD51FC">
              <w:rPr>
                <w:rFonts w:asciiTheme="minorHAnsi" w:hAnsiTheme="minorHAnsi" w:cstheme="minorHAnsi"/>
              </w:rPr>
              <w:t>5</w:t>
            </w:r>
          </w:p>
          <w:p w:rsidR="00A82C2B" w:rsidRPr="00A82C2B" w:rsidRDefault="00432C25" w:rsidP="003C691B">
            <w:pPr>
              <w:pStyle w:val="1IntvwqstChar1Char"/>
              <w:tabs>
                <w:tab w:val="right" w:leader="dot" w:pos="5040"/>
                <w:tab w:val="right" w:leader="hyphen" w:pos="5792"/>
              </w:tabs>
              <w:contextualSpacing/>
              <w:rPr>
                <w:rStyle w:val="Instructionsinparens"/>
                <w:rFonts w:asciiTheme="minorHAnsi" w:hAnsiTheme="minorHAnsi" w:cstheme="minorBidi"/>
                <w:i w:val="0"/>
                <w:smallCaps w:val="0"/>
                <w:sz w:val="18"/>
                <w:szCs w:val="18"/>
                <w:lang w:bidi="ur-PK"/>
              </w:rPr>
            </w:pPr>
            <w:r w:rsidRPr="00A82C2B">
              <w:rPr>
                <w:rStyle w:val="Instructionsinparens"/>
                <w:rFonts w:asciiTheme="minorHAnsi" w:hAnsiTheme="minorHAnsi" w:cstheme="minorBidi"/>
                <w:i w:val="0"/>
                <w:smallCaps w:val="0"/>
                <w:sz w:val="18"/>
                <w:szCs w:val="18"/>
                <w:lang w:bidi="ur-PK"/>
              </w:rPr>
              <w:t>Incapacitated(Specify)</w:t>
            </w:r>
            <w:r w:rsidR="009723C7">
              <w:rPr>
                <w:rStyle w:val="Instructionsinparens"/>
                <w:rFonts w:asciiTheme="minorHAnsi" w:hAnsiTheme="minorHAnsi" w:cstheme="minorBidi"/>
                <w:i w:val="0"/>
                <w:smallCaps w:val="0"/>
                <w:sz w:val="18"/>
                <w:szCs w:val="18"/>
                <w:lang w:bidi="ur-PK"/>
              </w:rPr>
              <w:t xml:space="preserve"> </w:t>
            </w:r>
            <w:r w:rsidR="009723C7" w:rsidRPr="009723C7">
              <w:rPr>
                <w:rStyle w:val="Instructionsinparens"/>
                <w:rFonts w:ascii="Jameel Noori Nastaleeq" w:hAnsi="Jameel Noori Nastaleeq" w:cs="Jameel Noori Nastaleeq"/>
                <w:smallCaps w:val="0"/>
                <w:sz w:val="18"/>
                <w:szCs w:val="18"/>
                <w:rtl/>
                <w:lang w:bidi="ur-PK"/>
              </w:rPr>
              <w:t>معذور</w:t>
            </w:r>
            <w:r w:rsidR="009723C7" w:rsidRPr="009723C7">
              <w:rPr>
                <w:rStyle w:val="Instructionsinparens"/>
                <w:rFonts w:ascii="Jameel Noori Nastaleeq" w:hAnsi="Jameel Noori Nastaleeq" w:cs="Jameel Noori Nastaleeq" w:hint="cs"/>
                <w:smallCaps w:val="0"/>
                <w:sz w:val="18"/>
                <w:szCs w:val="18"/>
                <w:rtl/>
                <w:lang w:bidi="ur-PK"/>
              </w:rPr>
              <w:t>ی</w:t>
            </w:r>
            <w:r w:rsidR="009723C7" w:rsidRPr="009723C7">
              <w:rPr>
                <w:rStyle w:val="Instructionsinparens"/>
                <w:rFonts w:ascii="Jameel Noori Nastaleeq" w:hAnsi="Jameel Noori Nastaleeq" w:cs="Jameel Noori Nastaleeq"/>
                <w:smallCaps w:val="0"/>
                <w:sz w:val="18"/>
                <w:szCs w:val="18"/>
                <w:rtl/>
                <w:lang w:bidi="ur-PK"/>
              </w:rPr>
              <w:t xml:space="preserve"> (وضاحت کر</w:t>
            </w:r>
            <w:r w:rsidR="009723C7" w:rsidRPr="009723C7">
              <w:rPr>
                <w:rStyle w:val="Instructionsinparens"/>
                <w:rFonts w:ascii="Jameel Noori Nastaleeq" w:hAnsi="Jameel Noori Nastaleeq" w:cs="Jameel Noori Nastaleeq" w:hint="cs"/>
                <w:smallCaps w:val="0"/>
                <w:sz w:val="18"/>
                <w:szCs w:val="18"/>
                <w:rtl/>
                <w:lang w:bidi="ur-PK"/>
              </w:rPr>
              <w:t>ی</w:t>
            </w:r>
            <w:r w:rsidR="009723C7" w:rsidRPr="009723C7">
              <w:rPr>
                <w:rStyle w:val="Instructionsinparens"/>
                <w:rFonts w:ascii="Jameel Noori Nastaleeq" w:hAnsi="Jameel Noori Nastaleeq" w:cs="Jameel Noori Nastaleeq" w:hint="eastAsia"/>
                <w:smallCaps w:val="0"/>
                <w:sz w:val="18"/>
                <w:szCs w:val="18"/>
                <w:rtl/>
                <w:lang w:bidi="ur-PK"/>
              </w:rPr>
              <w:t>ں</w:t>
            </w:r>
            <w:r w:rsidR="009723C7" w:rsidRPr="009723C7">
              <w:rPr>
                <w:rStyle w:val="Instructionsinparens"/>
                <w:rFonts w:ascii="Jameel Noori Nastaleeq" w:hAnsi="Jameel Noori Nastaleeq" w:cs="Jameel Noori Nastaleeq"/>
                <w:smallCaps w:val="0"/>
                <w:sz w:val="18"/>
                <w:szCs w:val="18"/>
                <w:rtl/>
                <w:lang w:bidi="ur-PK"/>
              </w:rPr>
              <w:t>)</w:t>
            </w:r>
            <w:r w:rsidR="004B3BFB" w:rsidRPr="0016528A">
              <w:rPr>
                <w:rStyle w:val="Instructionsinparens"/>
                <w:rFonts w:asciiTheme="minorHAnsi" w:hAnsiTheme="minorHAnsi" w:cstheme="minorBidi"/>
                <w:i w:val="0"/>
                <w:smallCaps w:val="0"/>
                <w:sz w:val="18"/>
                <w:szCs w:val="18"/>
                <w:lang w:bidi="ur-PK"/>
              </w:rPr>
              <w:tab/>
            </w:r>
            <w:r w:rsidR="00FD51FC" w:rsidRPr="00FD51FC">
              <w:rPr>
                <w:rStyle w:val="Instructionsinparens"/>
                <w:rFonts w:asciiTheme="minorHAnsi" w:hAnsiTheme="minorHAnsi" w:cstheme="minorHAnsi"/>
                <w:i w:val="0"/>
                <w:iCs/>
                <w:smallCaps w:val="0"/>
                <w:lang w:bidi="ur-PK"/>
              </w:rPr>
              <w:t>6</w:t>
            </w:r>
          </w:p>
          <w:p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sidRPr="00B70E0D">
              <w:rPr>
                <w:rStyle w:val="Instructionsinparens"/>
                <w:rFonts w:asciiTheme="minorHAnsi" w:hAnsiTheme="minorHAnsi" w:cstheme="minorBidi"/>
                <w:i w:val="0"/>
                <w:iCs/>
                <w:smallCaps w:val="0"/>
                <w:sz w:val="18"/>
                <w:szCs w:val="18"/>
                <w:lang w:bidi="ur-PK"/>
              </w:rPr>
              <w:t>Refused</w:t>
            </w:r>
            <w:r w:rsidR="00997517" w:rsidRPr="00B70E0D">
              <w:rPr>
                <w:rStyle w:val="Instructionsinparens"/>
                <w:rFonts w:ascii="Jameel Noori Nastaleeq" w:hAnsi="Jameel Noori Nastaleeq" w:cs="Jameel Noori Nastaleeq" w:hint="cs"/>
                <w:smallCaps w:val="0"/>
                <w:sz w:val="18"/>
                <w:szCs w:val="18"/>
                <w:rtl/>
                <w:lang w:bidi="ur-PK"/>
              </w:rPr>
              <w:t>انکار کردیا</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7</w:t>
            </w:r>
          </w:p>
          <w:p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Pr>
                <w:rStyle w:val="Instructionsinparens"/>
                <w:rFonts w:asciiTheme="minorHAnsi" w:hAnsiTheme="minorHAnsi" w:cstheme="minorBidi"/>
                <w:i w:val="0"/>
                <w:iCs/>
                <w:smallCaps w:val="0"/>
                <w:sz w:val="18"/>
                <w:szCs w:val="18"/>
                <w:lang w:bidi="ur-PK"/>
              </w:rPr>
              <w:t>Dwelling vacant or address not a d</w:t>
            </w:r>
            <w:r w:rsidRPr="00B70E0D">
              <w:rPr>
                <w:rStyle w:val="Instructionsinparens"/>
                <w:rFonts w:asciiTheme="minorHAnsi" w:hAnsiTheme="minorHAnsi" w:cstheme="minorBidi"/>
                <w:i w:val="0"/>
                <w:iCs/>
                <w:smallCaps w:val="0"/>
                <w:sz w:val="18"/>
                <w:szCs w:val="18"/>
                <w:lang w:bidi="ur-PK"/>
              </w:rPr>
              <w:t>welling</w:t>
            </w:r>
            <w:r w:rsidR="00997517" w:rsidRPr="00B70E0D">
              <w:rPr>
                <w:rStyle w:val="Instructionsinparens"/>
                <w:rFonts w:asciiTheme="minorHAnsi" w:hAnsiTheme="minorHAnsi" w:cstheme="minorBidi" w:hint="cs"/>
                <w:smallCaps w:val="0"/>
                <w:sz w:val="18"/>
                <w:szCs w:val="18"/>
                <w:rtl/>
                <w:lang w:bidi="ur-PK"/>
              </w:rPr>
              <w:t xml:space="preserve"> </w:t>
            </w:r>
            <w:r w:rsidR="00997517" w:rsidRPr="00B70E0D">
              <w:rPr>
                <w:rStyle w:val="Instructionsinparens"/>
                <w:rFonts w:ascii="Jameel Noori Nastaleeq" w:hAnsi="Jameel Noori Nastaleeq" w:cs="Jameel Noori Nastaleeq" w:hint="cs"/>
                <w:smallCaps w:val="0"/>
                <w:sz w:val="18"/>
                <w:szCs w:val="18"/>
                <w:rtl/>
                <w:lang w:bidi="ur-PK"/>
              </w:rPr>
              <w:t xml:space="preserve">خالی گھر/غیر رہائشی </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8</w:t>
            </w:r>
          </w:p>
          <w:p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Pr>
                <w:rStyle w:val="Instructionsinparens"/>
                <w:rFonts w:asciiTheme="minorHAnsi" w:hAnsiTheme="minorHAnsi" w:cstheme="minorBidi"/>
                <w:i w:val="0"/>
                <w:iCs/>
                <w:smallCaps w:val="0"/>
                <w:sz w:val="18"/>
                <w:szCs w:val="18"/>
                <w:lang w:bidi="ur-PK"/>
              </w:rPr>
              <w:t>Dwelling not f</w:t>
            </w:r>
            <w:r w:rsidRPr="00B70E0D">
              <w:rPr>
                <w:rStyle w:val="Instructionsinparens"/>
                <w:rFonts w:asciiTheme="minorHAnsi" w:hAnsiTheme="minorHAnsi" w:cstheme="minorBidi"/>
                <w:i w:val="0"/>
                <w:iCs/>
                <w:smallCaps w:val="0"/>
                <w:sz w:val="18"/>
                <w:szCs w:val="18"/>
                <w:lang w:bidi="ur-PK"/>
              </w:rPr>
              <w:t>ound</w:t>
            </w:r>
            <w:r w:rsidR="00997517" w:rsidRPr="00B70E0D">
              <w:rPr>
                <w:rStyle w:val="Instructionsinparens"/>
                <w:rFonts w:ascii="Jameel Noori Nastaleeq" w:hAnsi="Jameel Noori Nastaleeq" w:cs="Jameel Noori Nastaleeq" w:hint="cs"/>
                <w:smallCaps w:val="0"/>
                <w:sz w:val="18"/>
                <w:szCs w:val="18"/>
                <w:rtl/>
                <w:lang w:bidi="ur-PK"/>
              </w:rPr>
              <w:t>گھر نہیں ملا</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9</w:t>
            </w:r>
          </w:p>
          <w:p w:rsidR="00E546CF" w:rsidRPr="009F344B" w:rsidRDefault="009917D5" w:rsidP="003C691B">
            <w:pPr>
              <w:pStyle w:val="Otherspecify"/>
              <w:tabs>
                <w:tab w:val="clear" w:pos="3946"/>
                <w:tab w:val="right" w:leader="dot" w:pos="5040"/>
                <w:tab w:val="right" w:leader="underscore" w:pos="6048"/>
              </w:tabs>
              <w:spacing w:line="276" w:lineRule="auto"/>
              <w:ind w:left="144" w:hanging="144"/>
              <w:contextualSpacing/>
              <w:rPr>
                <w:rFonts w:ascii="Times New Roman" w:hAnsi="Times New Roman"/>
                <w:b w:val="0"/>
                <w:caps/>
                <w:sz w:val="20"/>
                <w:lang w:val="en-GB"/>
              </w:rPr>
            </w:pPr>
            <w:r w:rsidRPr="009917D5">
              <w:rPr>
                <w:rStyle w:val="Instructionsinparens"/>
                <w:rFonts w:asciiTheme="minorHAnsi" w:hAnsiTheme="minorHAnsi" w:cstheme="minorBidi"/>
                <w:b w:val="0"/>
                <w:i w:val="0"/>
                <w:iCs/>
                <w:sz w:val="18"/>
                <w:szCs w:val="18"/>
                <w:lang w:bidi="ur-PK"/>
              </w:rPr>
              <w:t>Other specify</w:t>
            </w:r>
            <w:r w:rsidR="00997517" w:rsidRPr="009917D5">
              <w:rPr>
                <w:rStyle w:val="Instructionsinparens"/>
                <w:rFonts w:asciiTheme="minorHAnsi" w:hAnsiTheme="minorHAnsi" w:cstheme="minorBidi"/>
                <w:b w:val="0"/>
                <w:i w:val="0"/>
                <w:iCs/>
                <w:sz w:val="18"/>
                <w:szCs w:val="18"/>
                <w:rtl/>
                <w:lang w:bidi="ur-PK"/>
              </w:rPr>
              <w:t xml:space="preserve"> </w:t>
            </w:r>
            <w:r w:rsidR="00997517" w:rsidRPr="009917D5">
              <w:rPr>
                <w:rStyle w:val="Instructionsinparens"/>
                <w:rFonts w:ascii="Jameel Noori Nastaleeq" w:hAnsi="Jameel Noori Nastaleeq" w:cs="Jameel Noori Nastaleeq" w:hint="cs"/>
                <w:b w:val="0"/>
                <w:sz w:val="18"/>
                <w:szCs w:val="18"/>
                <w:rtl/>
                <w:lang w:bidi="ur-PK"/>
              </w:rPr>
              <w:t>دیگر وضاحت کریں</w:t>
            </w:r>
            <w:r w:rsidR="004B3BFB">
              <w:rPr>
                <w:rStyle w:val="Instructionsinparens"/>
                <w:rFonts w:ascii="Jameel Noori Nastaleeq" w:hAnsi="Jameel Noori Nastaleeq" w:cs="Jameel Noori Nastaleeq"/>
                <w:b w:val="0"/>
                <w:sz w:val="18"/>
                <w:szCs w:val="18"/>
                <w:rtl/>
                <w:lang w:bidi="ur-PK"/>
              </w:rPr>
              <w:tab/>
            </w:r>
            <w:r w:rsidR="00997517" w:rsidRPr="00FD51FC">
              <w:rPr>
                <w:rStyle w:val="Instructionsinparens"/>
                <w:rFonts w:asciiTheme="minorHAnsi" w:hAnsiTheme="minorHAnsi" w:cstheme="minorBidi"/>
                <w:b w:val="0"/>
                <w:bCs/>
                <w:i w:val="0"/>
                <w:iCs/>
                <w:smallCaps/>
                <w:lang w:bidi="ur-PK"/>
              </w:rPr>
              <w:t>96</w:t>
            </w:r>
          </w:p>
        </w:tc>
      </w:tr>
      <w:tr w:rsidR="00A14883" w:rsidRPr="00312C7A" w:rsidTr="00296334">
        <w:tblPrEx>
          <w:tblBorders>
            <w:top w:val="single" w:sz="4" w:space="0" w:color="auto"/>
            <w:left w:val="single" w:sz="4" w:space="0" w:color="auto"/>
            <w:bottom w:val="single" w:sz="4" w:space="0" w:color="auto"/>
            <w:right w:val="single" w:sz="4" w:space="0" w:color="auto"/>
          </w:tblBorders>
          <w:shd w:val="clear" w:color="auto" w:fill="auto"/>
        </w:tblPrEx>
        <w:trPr>
          <w:cantSplit/>
          <w:trHeight w:val="269"/>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hemeFill="text1"/>
            <w:tcMar>
              <w:top w:w="43" w:type="dxa"/>
              <w:left w:w="115" w:type="dxa"/>
              <w:bottom w:w="43" w:type="dxa"/>
              <w:right w:w="115" w:type="dxa"/>
            </w:tcMar>
          </w:tcPr>
          <w:p w:rsidR="00A14883" w:rsidRPr="00312C7A" w:rsidRDefault="006E651B" w:rsidP="00296334">
            <w:pPr>
              <w:pStyle w:val="modulename"/>
              <w:tabs>
                <w:tab w:val="right" w:pos="10206"/>
              </w:tabs>
              <w:ind w:left="144" w:hanging="144"/>
              <w:contextualSpacing/>
              <w:rPr>
                <w:caps w:val="0"/>
                <w:color w:val="FFFFFF" w:themeColor="background1"/>
                <w:sz w:val="20"/>
                <w:lang w:val="en-GB"/>
              </w:rPr>
            </w:pPr>
            <w:r>
              <w:rPr>
                <w:caps w:val="0"/>
                <w:color w:val="FFFFFF" w:themeColor="background1"/>
                <w:sz w:val="20"/>
                <w:lang w:val="en-GB"/>
              </w:rPr>
              <w:t>ELIGIBLE CHILD</w:t>
            </w:r>
            <w:r w:rsidR="00A14883" w:rsidRPr="00312C7A">
              <w:rPr>
                <w:caps w:val="0"/>
                <w:color w:val="FFFFFF" w:themeColor="background1"/>
                <w:sz w:val="20"/>
                <w:lang w:val="en-GB"/>
              </w:rPr>
              <w:t>’S BACKGROUND</w:t>
            </w:r>
            <w:r w:rsidR="00BA29AF">
              <w:rPr>
                <w:caps w:val="0"/>
                <w:color w:val="FFFFFF" w:themeColor="background1"/>
                <w:sz w:val="20"/>
                <w:lang w:val="en-GB"/>
              </w:rPr>
              <w:t xml:space="preserve"> (CB)</w:t>
            </w:r>
            <w:r w:rsidR="00296334">
              <w:rPr>
                <w:rFonts w:hint="cs"/>
                <w:caps w:val="0"/>
                <w:color w:val="FFFFFF" w:themeColor="background1"/>
                <w:sz w:val="20"/>
                <w:rtl/>
                <w:lang w:val="en-GB"/>
              </w:rPr>
              <w:t xml:space="preserve">                             </w:t>
            </w:r>
            <w:r w:rsidR="00BA29AF">
              <w:rPr>
                <w:caps w:val="0"/>
                <w:color w:val="FFFFFF" w:themeColor="background1"/>
                <w:sz w:val="20"/>
                <w:lang w:val="en-GB"/>
              </w:rPr>
              <w:t xml:space="preserve"> </w:t>
            </w:r>
            <w:r w:rsidR="00BA29AF">
              <w:rPr>
                <w:rFonts w:ascii="Jameel Noori Nastaleeq" w:hAnsi="Jameel Noori Nastaleeq" w:cs="Jameel Noori Nastaleeq" w:hint="cs"/>
                <w:szCs w:val="24"/>
                <w:rtl/>
              </w:rPr>
              <w:t xml:space="preserve">اہل بچے کا </w:t>
            </w:r>
            <w:r w:rsidR="00BA29AF">
              <w:rPr>
                <w:rFonts w:ascii="Jameel Noori Nastaleeq" w:hAnsi="Jameel Noori Nastaleeq" w:cs="Jameel Noori Nastaleeq" w:hint="cs"/>
                <w:szCs w:val="24"/>
                <w:rtl/>
                <w:lang w:bidi="ur-PK"/>
              </w:rPr>
              <w:t xml:space="preserve"> پس منظر</w:t>
            </w:r>
            <w:r w:rsidR="00296334">
              <w:rPr>
                <w:rFonts w:ascii="Jameel Noori Nastaleeq" w:hAnsi="Jameel Noori Nastaleeq" w:cs="Jameel Noori Nastaleeq" w:hint="cs"/>
                <w:szCs w:val="24"/>
                <w:rtl/>
                <w:lang w:bidi="ur-PK"/>
              </w:rPr>
              <w:t xml:space="preserve">                                             </w:t>
            </w:r>
          </w:p>
        </w:tc>
      </w:tr>
      <w:tr w:rsidR="002951D8" w:rsidRPr="00312C7A" w:rsidTr="002951D8">
        <w:tblPrEx>
          <w:shd w:val="clear" w:color="auto" w:fill="auto"/>
        </w:tblPrEx>
        <w:trPr>
          <w:cantSplit/>
          <w:trHeight w:val="550"/>
          <w:jc w:val="center"/>
        </w:trPr>
        <w:tc>
          <w:tcPr>
            <w:tcW w:w="5000" w:type="pct"/>
            <w:gridSpan w:val="3"/>
            <w:tcMar>
              <w:top w:w="43" w:type="dxa"/>
              <w:left w:w="115" w:type="dxa"/>
              <w:bottom w:w="43" w:type="dxa"/>
              <w:right w:w="115" w:type="dxa"/>
            </w:tcMar>
          </w:tcPr>
          <w:p w:rsidR="002951D8" w:rsidRDefault="002951D8" w:rsidP="00FE0F5B">
            <w:pPr>
              <w:pStyle w:val="skipcolumn"/>
              <w:spacing w:line="276" w:lineRule="auto"/>
              <w:ind w:left="144" w:hanging="144"/>
              <w:contextualSpacing/>
              <w:rPr>
                <w:rStyle w:val="Instructionsinparens"/>
                <w:i w:val="0"/>
                <w:iCs/>
                <w:smallCaps w:val="0"/>
              </w:rPr>
            </w:pPr>
            <w:r>
              <w:rPr>
                <w:rStyle w:val="1IntvwqstCharCharCharChar1"/>
                <w:rFonts w:ascii="Times New Roman" w:hAnsi="Times New Roman"/>
                <w:b/>
                <w:lang w:val="en-GB"/>
              </w:rPr>
              <w:t>C</w:t>
            </w:r>
            <w:r w:rsidRPr="00312C7A">
              <w:rPr>
                <w:rStyle w:val="1IntvwqstCharCharCharChar1"/>
                <w:rFonts w:ascii="Times New Roman" w:hAnsi="Times New Roman"/>
                <w:b/>
                <w:lang w:val="en-GB"/>
              </w:rPr>
              <w:t>B0</w:t>
            </w:r>
            <w:r w:rsidRPr="00312C7A">
              <w:rPr>
                <w:rStyle w:val="1IntvwqstCharCharCharChar1"/>
                <w:rFonts w:ascii="Times New Roman" w:hAnsi="Times New Roman"/>
                <w:lang w:val="en-GB"/>
              </w:rPr>
              <w:t xml:space="preserve">. </w:t>
            </w:r>
            <w:r w:rsidRPr="00312C7A">
              <w:rPr>
                <w:rStyle w:val="Instructionsinparens"/>
                <w:i w:val="0"/>
                <w:iCs/>
                <w:smallCaps w:val="0"/>
              </w:rPr>
              <w:t>Before I begin the interview, could you please bring (</w:t>
            </w:r>
            <w:r w:rsidRPr="00312C7A">
              <w:rPr>
                <w:rStyle w:val="Instructionsinparens"/>
                <w:b/>
                <w:iCs/>
                <w:smallCaps w:val="0"/>
                <w:lang w:val="en-GB"/>
              </w:rPr>
              <w:t>name</w:t>
            </w:r>
            <w:r w:rsidRPr="00312C7A">
              <w:rPr>
                <w:rStyle w:val="Instructionsinparens"/>
                <w:i w:val="0"/>
                <w:iCs/>
                <w:smallCaps w:val="0"/>
              </w:rPr>
              <w:t xml:space="preserve">)’s Birth Certificate, </w:t>
            </w:r>
            <w:r w:rsidRPr="006E651B">
              <w:rPr>
                <w:rStyle w:val="Instructionsinparens"/>
                <w:i w:val="0"/>
                <w:iCs/>
                <w:smallCaps w:val="0"/>
              </w:rPr>
              <w:t xml:space="preserve">Immunization Card, </w:t>
            </w:r>
            <w:r w:rsidRPr="00312C7A">
              <w:rPr>
                <w:rStyle w:val="Instructionsinparens"/>
                <w:i w:val="0"/>
                <w:iCs/>
                <w:smallCaps w:val="0"/>
              </w:rPr>
              <w:t xml:space="preserve">and any </w:t>
            </w:r>
            <w:r w:rsidR="002778FD">
              <w:rPr>
                <w:rStyle w:val="Instructionsinparens"/>
                <w:i w:val="0"/>
                <w:iCs/>
                <w:smallCaps w:val="0"/>
              </w:rPr>
              <w:t xml:space="preserve">other </w:t>
            </w:r>
            <w:r w:rsidRPr="00312C7A">
              <w:rPr>
                <w:rStyle w:val="Instructionsinparens"/>
                <w:i w:val="0"/>
                <w:iCs/>
                <w:smallCaps w:val="0"/>
              </w:rPr>
              <w:t xml:space="preserve">immunization record from a </w:t>
            </w:r>
            <w:r w:rsidR="00395989">
              <w:rPr>
                <w:rStyle w:val="Instructionsinparens"/>
                <w:i w:val="0"/>
                <w:iCs/>
                <w:smallCaps w:val="0"/>
              </w:rPr>
              <w:t xml:space="preserve">public or </w:t>
            </w:r>
            <w:r w:rsidRPr="00312C7A">
              <w:rPr>
                <w:rStyle w:val="Instructionsinparens"/>
                <w:i w:val="0"/>
                <w:iCs/>
                <w:smallCaps w:val="0"/>
              </w:rPr>
              <w:t>private health provider</w:t>
            </w:r>
            <w:r>
              <w:rPr>
                <w:rStyle w:val="Instructionsinparens"/>
                <w:i w:val="0"/>
                <w:iCs/>
                <w:smallCaps w:val="0"/>
              </w:rPr>
              <w:t xml:space="preserve"> available in home</w:t>
            </w:r>
            <w:r w:rsidRPr="00312C7A">
              <w:rPr>
                <w:rStyle w:val="Instructionsinparens"/>
                <w:i w:val="0"/>
                <w:iCs/>
                <w:smallCaps w:val="0"/>
              </w:rPr>
              <w:t>? We will need to refer to those documents.</w:t>
            </w:r>
          </w:p>
          <w:p w:rsidR="008B63DA" w:rsidRPr="00312C7A" w:rsidRDefault="008B63DA" w:rsidP="008B63DA">
            <w:pPr>
              <w:jc w:val="right"/>
              <w:rPr>
                <w:smallCaps/>
                <w:lang w:val="en-GB" w:bidi="ur-PK"/>
              </w:rPr>
            </w:pPr>
            <w:r w:rsidRPr="00245A35">
              <w:rPr>
                <w:rFonts w:ascii="Jameel Noori Nastaleeq" w:hAnsi="Jameel Noori Nastaleeq" w:cs="Jameel Noori Nastaleeq" w:hint="cs"/>
                <w:sz w:val="20"/>
                <w:rtl/>
              </w:rPr>
              <w:t>اس سے پہلے کہ میں انٹرویو کی شروعات کروں، کیا آپ</w:t>
            </w:r>
            <w:r>
              <w:rPr>
                <w:rFonts w:ascii="Jameel Noori Nastaleeq" w:hAnsi="Jameel Noori Nastaleeq" w:cs="Jameel Noori Nastaleeq" w:hint="cs"/>
                <w:sz w:val="20"/>
                <w:rtl/>
              </w:rPr>
              <w:t xml:space="preserve"> گھر میں دستیاب </w:t>
            </w:r>
            <w:r w:rsidRPr="00245A35">
              <w:rPr>
                <w:rFonts w:ascii="Jameel Noori Nastaleeq" w:hAnsi="Jameel Noori Nastaleeq" w:cs="Jameel Noori Nastaleeq" w:hint="cs"/>
                <w:sz w:val="20"/>
                <w:rtl/>
              </w:rPr>
              <w:t xml:space="preserve"> </w:t>
            </w:r>
            <w:r w:rsidR="00C838C8">
              <w:rPr>
                <w:rFonts w:ascii="Jameel Noori Nastaleeq" w:hAnsi="Jameel Noori Nastaleeq" w:cs="Jameel Noori Nastaleeq" w:hint="cs"/>
                <w:sz w:val="20"/>
                <w:rtl/>
              </w:rPr>
              <w:t>بچے</w:t>
            </w:r>
            <w:r w:rsidRPr="00245A35">
              <w:rPr>
                <w:rFonts w:ascii="Jameel Noori Nastaleeq" w:hAnsi="Jameel Noori Nastaleeq" w:cs="Jameel Noori Nastaleeq" w:hint="cs"/>
                <w:sz w:val="20"/>
                <w:rtl/>
              </w:rPr>
              <w:t xml:space="preserve"> کا پیدائش کا سرٹیفیکیٹ ، حفاضتی ٹیکوں کا کارڈ، اور حفاظتی ٹیکوں کا کوئی اور ریکارڈ جو</w:t>
            </w:r>
            <w:r>
              <w:rPr>
                <w:rFonts w:ascii="Jameel Noori Nastaleeq" w:hAnsi="Jameel Noori Nastaleeq" w:cs="Jameel Noori Nastaleeq" w:hint="cs"/>
                <w:sz w:val="20"/>
                <w:rtl/>
              </w:rPr>
              <w:t xml:space="preserve"> پرائیوٹ ہیلتھ پرووائیڈر سے ملا ہومجھے  </w:t>
            </w:r>
            <w:r w:rsidRPr="001E179D">
              <w:rPr>
                <w:rFonts w:ascii="Jameel Noori Nastaleeq" w:hAnsi="Jameel Noori Nastaleeq" w:cs="Jameel Noori Nastaleeq" w:hint="cs"/>
                <w:sz w:val="20"/>
                <w:rtl/>
              </w:rPr>
              <w:t>لا کر دکھا سکتی ہیں؟</w:t>
            </w:r>
            <w:r>
              <w:rPr>
                <w:rFonts w:ascii="Jameel Noori Nastaleeq" w:hAnsi="Jameel Noori Nastaleeq" w:cs="Jameel Noori Nastaleeq" w:hint="cs"/>
                <w:sz w:val="20"/>
                <w:rtl/>
              </w:rPr>
              <w:t xml:space="preserve">  کیونکہ ہمیں ان دستاویزات کے حوالہ کی ضرورت پڑے گی</w:t>
            </w:r>
            <w:r w:rsidR="00ED2316">
              <w:rPr>
                <w:rFonts w:ascii="Jameel Noori Nastaleeq" w:hAnsi="Jameel Noori Nastaleeq" w:cs="Jameel Noori Nastaleeq" w:hint="cs"/>
                <w:sz w:val="20"/>
                <w:rtl/>
                <w:lang w:bidi="ur-PK"/>
              </w:rPr>
              <w:t>۔</w:t>
            </w:r>
          </w:p>
        </w:tc>
      </w:tr>
      <w:tr w:rsidR="00395989" w:rsidRPr="00312C7A" w:rsidTr="00A52AA3">
        <w:tblPrEx>
          <w:shd w:val="clear" w:color="auto" w:fill="auto"/>
        </w:tblPrEx>
        <w:trPr>
          <w:cantSplit/>
          <w:trHeight w:val="1081"/>
          <w:jc w:val="center"/>
        </w:trPr>
        <w:tc>
          <w:tcPr>
            <w:tcW w:w="2451" w:type="pct"/>
            <w:tcMar>
              <w:top w:w="43" w:type="dxa"/>
              <w:left w:w="115" w:type="dxa"/>
              <w:bottom w:w="43" w:type="dxa"/>
              <w:right w:w="115" w:type="dxa"/>
            </w:tcMar>
          </w:tcPr>
          <w:p w:rsidR="006D1DE6" w:rsidRDefault="00395989" w:rsidP="00453B6C">
            <w:pPr>
              <w:pStyle w:val="1Intvwqst"/>
              <w:spacing w:line="276" w:lineRule="auto"/>
              <w:ind w:left="144" w:hanging="144"/>
              <w:contextualSpacing/>
              <w:rPr>
                <w:rStyle w:val="1IntvwqstCharCharCharChar1"/>
                <w:rFonts w:ascii="Times New Roman" w:hAnsi="Times New Roman"/>
                <w:bCs/>
                <w:rtl/>
                <w:lang w:val="en-GB"/>
              </w:rPr>
            </w:pPr>
            <w:r>
              <w:rPr>
                <w:rStyle w:val="1IntvwqstCharCharCharChar1"/>
                <w:rFonts w:ascii="Times New Roman" w:hAnsi="Times New Roman"/>
                <w:b/>
                <w:lang w:val="en-GB"/>
              </w:rPr>
              <w:t>CB</w:t>
            </w:r>
            <w:r w:rsidR="00453B6C">
              <w:rPr>
                <w:rStyle w:val="1IntvwqstCharCharCharChar1"/>
                <w:rFonts w:ascii="Times New Roman" w:hAnsi="Times New Roman"/>
                <w:b/>
                <w:lang w:val="en-GB"/>
              </w:rPr>
              <w:t>1</w:t>
            </w:r>
            <w:r>
              <w:rPr>
                <w:rStyle w:val="1IntvwqstCharCharCharChar1"/>
                <w:rFonts w:ascii="Times New Roman" w:hAnsi="Times New Roman"/>
                <w:b/>
                <w:lang w:val="en-GB"/>
              </w:rPr>
              <w:t xml:space="preserve">. </w:t>
            </w:r>
            <w:r>
              <w:rPr>
                <w:rStyle w:val="1IntvwqstCharCharCharChar1"/>
                <w:rFonts w:ascii="Times New Roman" w:hAnsi="Times New Roman"/>
                <w:bCs/>
                <w:lang w:val="en-GB"/>
              </w:rPr>
              <w:t>W</w:t>
            </w:r>
            <w:r w:rsidRPr="00395989">
              <w:rPr>
                <w:rStyle w:val="1IntvwqstCharCharCharChar1"/>
                <w:rFonts w:ascii="Times New Roman" w:hAnsi="Times New Roman"/>
                <w:bCs/>
                <w:lang w:val="en-GB"/>
              </w:rPr>
              <w:t xml:space="preserve">hat is your highest </w:t>
            </w:r>
            <w:r>
              <w:rPr>
                <w:rStyle w:val="1IntvwqstCharCharCharChar1"/>
                <w:rFonts w:ascii="Times New Roman" w:hAnsi="Times New Roman"/>
                <w:bCs/>
                <w:lang w:val="en-GB"/>
              </w:rPr>
              <w:t xml:space="preserve">grade </w:t>
            </w:r>
            <w:r w:rsidRPr="00395989">
              <w:rPr>
                <w:rStyle w:val="1IntvwqstCharCharCharChar1"/>
                <w:rFonts w:ascii="Times New Roman" w:hAnsi="Times New Roman"/>
                <w:bCs/>
                <w:lang w:val="en-GB"/>
              </w:rPr>
              <w:t>of completed education?</w:t>
            </w:r>
            <w:r w:rsidR="00ED2316">
              <w:rPr>
                <w:rStyle w:val="1IntvwqstCharCharCharChar1"/>
                <w:rFonts w:ascii="Times New Roman" w:hAnsi="Times New Roman" w:hint="cs"/>
                <w:bCs/>
                <w:rtl/>
                <w:lang w:val="en-GB"/>
              </w:rPr>
              <w:t xml:space="preserve"> </w:t>
            </w:r>
          </w:p>
          <w:p w:rsidR="00395989" w:rsidRDefault="00ED2316" w:rsidP="006D1DE6">
            <w:pPr>
              <w:pStyle w:val="1Intvwqst"/>
              <w:spacing w:line="276" w:lineRule="auto"/>
              <w:ind w:left="144" w:hanging="144"/>
              <w:contextualSpacing/>
              <w:jc w:val="right"/>
              <w:rPr>
                <w:rStyle w:val="1IntvwqstCharCharCharChar1"/>
                <w:rFonts w:ascii="Times New Roman" w:hAnsi="Times New Roman"/>
                <w:bCs/>
                <w:lang w:val="en-GB"/>
              </w:rPr>
            </w:pPr>
            <w:r>
              <w:rPr>
                <w:rFonts w:ascii="Jameel Noori Nastaleeq" w:hAnsi="Jameel Noori Nastaleeq" w:cs="Jameel Noori Nastaleeq" w:hint="cs"/>
                <w:rtl/>
              </w:rPr>
              <w:t>آپ کی زیادہ سے زیادہ مکمل  کردہ تعلیم</w:t>
            </w:r>
            <w:r w:rsidRPr="00ED2B58">
              <w:rPr>
                <w:rFonts w:ascii="Jameel Noori Nastaleeq" w:hAnsi="Jameel Noori Nastaleeq" w:cs="Jameel Noori Nastaleeq" w:hint="cs"/>
                <w:rtl/>
              </w:rPr>
              <w:t xml:space="preserve"> </w:t>
            </w:r>
            <w:r>
              <w:rPr>
                <w:rFonts w:ascii="Jameel Noori Nastaleeq" w:hAnsi="Jameel Noori Nastaleeq" w:cs="Jameel Noori Nastaleeq" w:hint="cs"/>
                <w:rtl/>
              </w:rPr>
              <w:t>کتنی</w:t>
            </w:r>
            <w:r w:rsidRPr="00ED2B58">
              <w:rPr>
                <w:rFonts w:ascii="Jameel Noori Nastaleeq" w:hAnsi="Jameel Noori Nastaleeq" w:cs="Jameel Noori Nastaleeq" w:hint="cs"/>
                <w:rtl/>
              </w:rPr>
              <w:t xml:space="preserve"> ہے؟ </w:t>
            </w:r>
            <w:r>
              <w:rPr>
                <w:rFonts w:asciiTheme="majorBidi" w:hAnsiTheme="majorBidi" w:cstheme="majorBidi" w:hint="cs"/>
                <w:b/>
                <w:bCs/>
                <w:rtl/>
              </w:rPr>
              <w:t xml:space="preserve"> </w:t>
            </w:r>
          </w:p>
          <w:p w:rsidR="00395989" w:rsidRPr="00577506" w:rsidRDefault="00577506" w:rsidP="00395989">
            <w:pPr>
              <w:pStyle w:val="1Intvwqst"/>
              <w:spacing w:line="276" w:lineRule="auto"/>
              <w:ind w:left="144" w:hanging="144"/>
              <w:contextualSpacing/>
              <w:rPr>
                <w:rStyle w:val="1IntvwqstCharCharCharChar1"/>
                <w:rFonts w:ascii="Times New Roman" w:hAnsi="Times New Roman"/>
                <w:bCs/>
                <w:i/>
                <w:iCs/>
                <w:lang w:val="en-GB"/>
              </w:rPr>
            </w:pPr>
            <w:r w:rsidRPr="00577506">
              <w:rPr>
                <w:rStyle w:val="1IntvwqstCharCharCharChar1"/>
                <w:rFonts w:ascii="Times New Roman" w:hAnsi="Times New Roman"/>
                <w:bCs/>
                <w:i/>
                <w:iCs/>
                <w:lang w:val="en-GB"/>
              </w:rPr>
              <w:t xml:space="preserve">As for Education Grade passed </w:t>
            </w:r>
            <w:r w:rsidRPr="00ED2316">
              <w:rPr>
                <w:rStyle w:val="1IntvwqstCharCharCharChar1"/>
                <w:rFonts w:ascii="Times New Roman" w:hAnsi="Times New Roman"/>
                <w:bCs/>
                <w:i/>
                <w:iCs/>
                <w:lang w:val="en-GB"/>
              </w:rPr>
              <w:t>for mother/caregiver</w:t>
            </w:r>
          </w:p>
          <w:p w:rsidR="00395989" w:rsidRDefault="00453B6C" w:rsidP="00D631E2">
            <w:pPr>
              <w:pStyle w:val="1Intvwqst"/>
              <w:spacing w:line="276" w:lineRule="auto"/>
              <w:ind w:left="144" w:hanging="144"/>
              <w:contextualSpacing/>
              <w:rPr>
                <w:rStyle w:val="1IntvwqstCharCharCharChar1"/>
                <w:rFonts w:ascii="Times New Roman" w:hAnsi="Times New Roman"/>
                <w:bCs/>
                <w:i/>
                <w:iCs/>
                <w:rtl/>
                <w:lang w:val="en-GB"/>
              </w:rPr>
            </w:pPr>
            <w:r>
              <w:rPr>
                <w:rStyle w:val="1IntvwqstCharCharCharChar1"/>
                <w:rFonts w:ascii="Times New Roman" w:hAnsi="Times New Roman"/>
                <w:bCs/>
                <w:i/>
                <w:iCs/>
                <w:lang w:val="en-GB"/>
              </w:rPr>
              <w:t>(</w:t>
            </w:r>
            <w:r w:rsidR="00395989" w:rsidRPr="00395989">
              <w:rPr>
                <w:rStyle w:val="1IntvwqstCharCharCharChar1"/>
                <w:rFonts w:ascii="Times New Roman" w:hAnsi="Times New Roman"/>
                <w:bCs/>
                <w:i/>
                <w:iCs/>
                <w:lang w:val="en-GB"/>
              </w:rPr>
              <w:t xml:space="preserve">Write </w:t>
            </w:r>
            <w:r w:rsidR="00D631E2">
              <w:rPr>
                <w:rStyle w:val="1IntvwqstCharCharCharChar1"/>
                <w:rFonts w:ascii="Times New Roman" w:hAnsi="Times New Roman"/>
                <w:bCs/>
                <w:i/>
                <w:iCs/>
                <w:lang w:val="en-GB"/>
              </w:rPr>
              <w:t xml:space="preserve">77 </w:t>
            </w:r>
            <w:r w:rsidR="00395989">
              <w:rPr>
                <w:rStyle w:val="1IntvwqstCharCharCharChar1"/>
                <w:rFonts w:ascii="Times New Roman" w:hAnsi="Times New Roman"/>
                <w:bCs/>
                <w:i/>
                <w:iCs/>
                <w:lang w:val="en-GB"/>
              </w:rPr>
              <w:t>if u</w:t>
            </w:r>
            <w:r w:rsidR="00395989" w:rsidRPr="00395989">
              <w:rPr>
                <w:rStyle w:val="1IntvwqstCharCharCharChar1"/>
                <w:rFonts w:ascii="Times New Roman" w:hAnsi="Times New Roman"/>
                <w:bCs/>
                <w:i/>
                <w:iCs/>
                <w:lang w:val="en-GB"/>
              </w:rPr>
              <w:t>n educated</w:t>
            </w:r>
            <w:r>
              <w:rPr>
                <w:rStyle w:val="1IntvwqstCharCharCharChar1"/>
                <w:rFonts w:ascii="Times New Roman" w:hAnsi="Times New Roman"/>
                <w:bCs/>
                <w:i/>
                <w:iCs/>
                <w:lang w:val="en-GB"/>
              </w:rPr>
              <w:t>)</w:t>
            </w:r>
          </w:p>
          <w:p w:rsidR="00ED2316" w:rsidRPr="00ED2316" w:rsidRDefault="00ED2316" w:rsidP="00ED2316">
            <w:pPr>
              <w:jc w:val="right"/>
              <w:rPr>
                <w:rFonts w:ascii="Jameel Noori Nastaleeq" w:hAnsi="Jameel Noori Nastaleeq" w:cs="Jameel Noori Nastaleeq"/>
                <w:smallCaps/>
                <w:sz w:val="20"/>
                <w:rtl/>
              </w:rPr>
            </w:pPr>
            <w:r w:rsidRPr="00ED2316">
              <w:rPr>
                <w:rFonts w:ascii="Jameel Noori Nastaleeq" w:hAnsi="Jameel Noori Nastaleeq" w:cs="Jameel Noori Nastaleeq" w:hint="cs"/>
                <w:smallCaps/>
                <w:sz w:val="20"/>
                <w:rtl/>
              </w:rPr>
              <w:t>جہاں تک ماں  یا دیکھ بھال کرنے والے کا تعلیمی گریڈ  ہےپوچھیں۔</w:t>
            </w:r>
          </w:p>
          <w:p w:rsidR="00ED2316" w:rsidRPr="00395989" w:rsidRDefault="00ED2316" w:rsidP="00A61C58">
            <w:pPr>
              <w:pStyle w:val="1Intvwqst"/>
              <w:spacing w:line="276" w:lineRule="auto"/>
              <w:ind w:left="144" w:hanging="144"/>
              <w:contextualSpacing/>
              <w:jc w:val="right"/>
              <w:rPr>
                <w:rStyle w:val="1IntvwqstCharCharCharChar1"/>
                <w:rFonts w:ascii="Times New Roman" w:hAnsi="Times New Roman"/>
                <w:bCs/>
                <w:i/>
                <w:iCs/>
                <w:lang w:val="en-GB"/>
              </w:rPr>
            </w:pPr>
            <w:r w:rsidRPr="00ED2316">
              <w:rPr>
                <w:rFonts w:ascii="Jameel Noori Nastaleeq" w:hAnsi="Jameel Noori Nastaleeq" w:cs="Jameel Noori Nastaleeq" w:hint="cs"/>
                <w:rtl/>
              </w:rPr>
              <w:t xml:space="preserve">(اگر غیر تعلیم تافتہ یا ان پڑھ تو </w:t>
            </w:r>
            <w:r w:rsidR="00D631E2">
              <w:rPr>
                <w:rFonts w:ascii="Jameel Noori Nastaleeq" w:hAnsi="Jameel Noori Nastaleeq" w:cs="Jameel Noori Nastaleeq" w:hint="cs"/>
                <w:rtl/>
              </w:rPr>
              <w:t>77</w:t>
            </w:r>
            <w:r w:rsidR="00D631E2" w:rsidRPr="00ED2316">
              <w:rPr>
                <w:rFonts w:ascii="Jameel Noori Nastaleeq" w:hAnsi="Jameel Noori Nastaleeq" w:cs="Jameel Noori Nastaleeq" w:hint="cs"/>
                <w:rtl/>
              </w:rPr>
              <w:t xml:space="preserve"> </w:t>
            </w:r>
            <w:r w:rsidRPr="00ED2316">
              <w:rPr>
                <w:rFonts w:ascii="Jameel Noori Nastaleeq" w:hAnsi="Jameel Noori Nastaleeq" w:cs="Jameel Noori Nastaleeq" w:hint="cs"/>
                <w:rtl/>
              </w:rPr>
              <w:t>لکھیں</w:t>
            </w:r>
            <w:r>
              <w:rPr>
                <w:rFonts w:ascii="Jameel Noori Nastaleeq" w:hAnsi="Jameel Noori Nastaleeq" w:cs="Jameel Noori Nastaleeq" w:hint="cs"/>
                <w:i/>
                <w:iCs/>
                <w:rtl/>
              </w:rPr>
              <w:t>)</w:t>
            </w:r>
          </w:p>
        </w:tc>
        <w:tc>
          <w:tcPr>
            <w:tcW w:w="2061" w:type="pct"/>
            <w:tcMar>
              <w:top w:w="43" w:type="dxa"/>
              <w:left w:w="115" w:type="dxa"/>
              <w:bottom w:w="43" w:type="dxa"/>
              <w:right w:w="115" w:type="dxa"/>
            </w:tcMar>
            <w:vAlign w:val="center"/>
          </w:tcPr>
          <w:p w:rsidR="00395989" w:rsidRDefault="00E655DE" w:rsidP="00775108">
            <w:pPr>
              <w:pStyle w:val="Responsecategs"/>
              <w:tabs>
                <w:tab w:val="clear" w:pos="3942"/>
                <w:tab w:val="right" w:leader="dot" w:pos="4115"/>
              </w:tabs>
              <w:spacing w:line="276" w:lineRule="auto"/>
              <w:ind w:left="144" w:hanging="144"/>
              <w:contextualSpacing/>
            </w:pPr>
            <w:r>
              <w:t>Grade</w:t>
            </w:r>
            <w:r w:rsidR="00846EE5" w:rsidRPr="00331876">
              <w:rPr>
                <w:rFonts w:ascii="Jameel Noori Nastaleeq" w:hAnsi="Jameel Noori Nastaleeq" w:cs="Jameel Noori Nastaleeq" w:hint="cs"/>
                <w:rtl/>
              </w:rPr>
              <w:t xml:space="preserve"> تعلیمی گریڈ</w:t>
            </w:r>
            <w:r w:rsidR="00846EE5">
              <w:rPr>
                <w:rFonts w:ascii="Jameel Noori Nastaleeq" w:hAnsi="Jameel Noori Nastaleeq" w:cs="Jameel Noori Nastaleeq" w:hint="cs"/>
                <w:rtl/>
              </w:rPr>
              <w:t xml:space="preserve"> </w:t>
            </w:r>
            <w:r w:rsidR="00395989" w:rsidRPr="00FC490C">
              <w:tab/>
              <w:t>__ __</w:t>
            </w:r>
          </w:p>
          <w:p w:rsidR="0016528A" w:rsidRDefault="0016528A" w:rsidP="00775108">
            <w:pPr>
              <w:pStyle w:val="Responsecategs"/>
              <w:tabs>
                <w:tab w:val="clear" w:pos="3942"/>
                <w:tab w:val="right" w:leader="dot" w:pos="4115"/>
              </w:tabs>
              <w:spacing w:line="276" w:lineRule="auto"/>
              <w:ind w:left="144" w:hanging="144"/>
              <w:contextualSpacing/>
            </w:pPr>
            <w:r>
              <w:t>Religious Education</w:t>
            </w:r>
            <w:r w:rsidRPr="00331876">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مذہبی تعلیم </w:t>
            </w:r>
            <w:r w:rsidRPr="00FC490C">
              <w:tab/>
              <w:t>__ __</w:t>
            </w:r>
          </w:p>
          <w:p w:rsidR="001A0F74" w:rsidRPr="00312C7A" w:rsidRDefault="001A0F74" w:rsidP="008E0FC7">
            <w:pPr>
              <w:pStyle w:val="Responsecategs"/>
              <w:tabs>
                <w:tab w:val="clear" w:pos="3942"/>
                <w:tab w:val="right" w:leader="dot" w:pos="4115"/>
              </w:tabs>
              <w:spacing w:line="276" w:lineRule="auto"/>
              <w:ind w:left="144" w:hanging="144"/>
              <w:contextualSpacing/>
              <w:rPr>
                <w:rFonts w:ascii="Times New Roman" w:hAnsi="Times New Roman"/>
                <w:caps/>
                <w:lang w:val="en-GB"/>
              </w:rPr>
            </w:pPr>
            <w:r>
              <w:t xml:space="preserve">Don’t know </w:t>
            </w:r>
            <w:r w:rsidR="00846EE5" w:rsidRPr="00A96C2A">
              <w:rPr>
                <w:rFonts w:ascii="Jameel Noori Nastaleeq" w:hAnsi="Jameel Noori Nastaleeq" w:cs="Jameel Noori Nastaleeq" w:hint="cs"/>
                <w:rtl/>
              </w:rPr>
              <w:t>معلوم نہیں</w:t>
            </w:r>
            <w:r w:rsidR="00846EE5">
              <w:t xml:space="preserve"> …………………</w:t>
            </w:r>
            <w:r w:rsidR="0016528A">
              <w:t>…….…</w:t>
            </w:r>
            <w:r>
              <w:t>98</w:t>
            </w:r>
          </w:p>
        </w:tc>
        <w:tc>
          <w:tcPr>
            <w:tcW w:w="488" w:type="pct"/>
            <w:tcMar>
              <w:top w:w="43" w:type="dxa"/>
              <w:left w:w="115" w:type="dxa"/>
              <w:bottom w:w="43" w:type="dxa"/>
              <w:right w:w="115" w:type="dxa"/>
            </w:tcMar>
          </w:tcPr>
          <w:p w:rsidR="00395989" w:rsidRPr="00312C7A" w:rsidRDefault="00395989" w:rsidP="00FE0F5B">
            <w:pPr>
              <w:pStyle w:val="skipcolumn"/>
              <w:spacing w:line="276" w:lineRule="auto"/>
              <w:ind w:left="144" w:hanging="144"/>
              <w:contextualSpacing/>
              <w:rPr>
                <w:rFonts w:ascii="Times New Roman" w:hAnsi="Times New Roman"/>
                <w:smallCaps w:val="0"/>
                <w:lang w:val="en-GB"/>
              </w:rPr>
            </w:pPr>
          </w:p>
        </w:tc>
      </w:tr>
      <w:tr w:rsidR="00453B6C" w:rsidRPr="00312C7A" w:rsidTr="00A52AA3">
        <w:tblPrEx>
          <w:shd w:val="clear" w:color="auto" w:fill="auto"/>
        </w:tblPrEx>
        <w:trPr>
          <w:cantSplit/>
          <w:trHeight w:val="739"/>
          <w:jc w:val="center"/>
        </w:trPr>
        <w:tc>
          <w:tcPr>
            <w:tcW w:w="2451" w:type="pct"/>
            <w:tcMar>
              <w:top w:w="43" w:type="dxa"/>
              <w:left w:w="115" w:type="dxa"/>
              <w:bottom w:w="43" w:type="dxa"/>
              <w:right w:w="115" w:type="dxa"/>
            </w:tcMar>
          </w:tcPr>
          <w:p w:rsidR="006D1DE6" w:rsidRDefault="00453B6C" w:rsidP="00F607D7">
            <w:pPr>
              <w:pStyle w:val="1Intvwqst"/>
              <w:spacing w:line="276" w:lineRule="auto"/>
              <w:ind w:left="144" w:hanging="144"/>
              <w:contextualSpacing/>
              <w:rPr>
                <w:rFonts w:ascii="Jameel Noori Nastaleeq" w:hAnsi="Jameel Noori Nastaleeq" w:cs="Jameel Noori Nastaleeq"/>
                <w:smallCaps w:val="0"/>
                <w:rtl/>
              </w:rPr>
            </w:pPr>
            <w:r>
              <w:rPr>
                <w:rStyle w:val="1IntvwqstCharCharCharChar1"/>
                <w:rFonts w:ascii="Times New Roman" w:hAnsi="Times New Roman"/>
                <w:b/>
                <w:lang w:val="en-GB"/>
              </w:rPr>
              <w:t xml:space="preserve">CB2. </w:t>
            </w:r>
            <w:r>
              <w:rPr>
                <w:rStyle w:val="1IntvwqstCharCharCharChar1"/>
                <w:rFonts w:ascii="Times New Roman" w:hAnsi="Times New Roman"/>
                <w:bCs/>
                <w:lang w:val="en-GB"/>
              </w:rPr>
              <w:t>W</w:t>
            </w:r>
            <w:r w:rsidRPr="00395989">
              <w:rPr>
                <w:rStyle w:val="1IntvwqstCharCharCharChar1"/>
                <w:rFonts w:ascii="Times New Roman" w:hAnsi="Times New Roman"/>
                <w:bCs/>
                <w:lang w:val="en-GB"/>
              </w:rPr>
              <w:t xml:space="preserve">hat is highest </w:t>
            </w:r>
            <w:r>
              <w:rPr>
                <w:rStyle w:val="1IntvwqstCharCharCharChar1"/>
                <w:rFonts w:ascii="Times New Roman" w:hAnsi="Times New Roman"/>
                <w:bCs/>
                <w:lang w:val="en-GB"/>
              </w:rPr>
              <w:t xml:space="preserve">grade </w:t>
            </w:r>
            <w:r w:rsidRPr="00395989">
              <w:rPr>
                <w:rStyle w:val="1IntvwqstCharCharCharChar1"/>
                <w:rFonts w:ascii="Times New Roman" w:hAnsi="Times New Roman"/>
                <w:bCs/>
                <w:lang w:val="en-GB"/>
              </w:rPr>
              <w:t>of completed education</w:t>
            </w:r>
            <w:r>
              <w:rPr>
                <w:rStyle w:val="1IntvwqstCharCharCharChar1"/>
                <w:rFonts w:ascii="Times New Roman" w:hAnsi="Times New Roman"/>
                <w:bCs/>
                <w:lang w:val="en-GB"/>
              </w:rPr>
              <w:t xml:space="preserve"> of (</w:t>
            </w:r>
            <w:r w:rsidR="00775108">
              <w:rPr>
                <w:rStyle w:val="1IntvwqstCharCharCharChar1"/>
                <w:rFonts w:ascii="Times New Roman" w:hAnsi="Times New Roman"/>
                <w:bCs/>
                <w:lang w:val="en-GB"/>
              </w:rPr>
              <w:t>names</w:t>
            </w:r>
            <w:r>
              <w:rPr>
                <w:rStyle w:val="1IntvwqstCharCharCharChar1"/>
                <w:rFonts w:ascii="Times New Roman" w:hAnsi="Times New Roman"/>
                <w:bCs/>
                <w:lang w:val="en-GB"/>
              </w:rPr>
              <w:t xml:space="preserve">) </w:t>
            </w:r>
            <w:r w:rsidRPr="00846EE5">
              <w:rPr>
                <w:rStyle w:val="1IntvwqstCharCharCharChar1"/>
                <w:rFonts w:ascii="Times New Roman" w:hAnsi="Times New Roman"/>
                <w:bCs/>
                <w:lang w:val="en-GB"/>
              </w:rPr>
              <w:t>father?</w:t>
            </w:r>
            <w:r w:rsidR="00F62366">
              <w:rPr>
                <w:rStyle w:val="1IntvwqstCharCharCharChar1"/>
                <w:rFonts w:ascii="Times New Roman" w:hAnsi="Times New Roman"/>
                <w:bCs/>
                <w:lang w:val="en-GB"/>
              </w:rPr>
              <w:t xml:space="preserve">        </w:t>
            </w:r>
            <w:r w:rsidR="000329FC" w:rsidRPr="000329FC">
              <w:rPr>
                <w:rFonts w:ascii="Jameel Noori Nastaleeq" w:hAnsi="Jameel Noori Nastaleeq" w:cs="Jameel Noori Nastaleeq" w:hint="cs"/>
                <w:smallCaps w:val="0"/>
                <w:rtl/>
              </w:rPr>
              <w:t xml:space="preserve"> </w:t>
            </w:r>
          </w:p>
          <w:p w:rsidR="00453B6C" w:rsidRDefault="006D1DE6" w:rsidP="006D1DE6">
            <w:pPr>
              <w:pStyle w:val="1Intvwqst"/>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smallCaps w:val="0"/>
                <w:rtl/>
              </w:rPr>
              <w:t>بچہ/</w:t>
            </w:r>
            <w:r>
              <w:rPr>
                <w:rFonts w:ascii="Jameel Noori Nastaleeq" w:hAnsi="Jameel Noori Nastaleeq" w:cs="Jameel Noori Nastaleeq"/>
                <w:rtl/>
              </w:rPr>
              <w:t xml:space="preserve">بچی </w:t>
            </w:r>
            <w:r>
              <w:rPr>
                <w:rFonts w:ascii="Jameel Noori Nastaleeq" w:hAnsi="Jameel Noori Nastaleeq" w:cs="Jameel Noori Nastaleeq" w:hint="cs"/>
                <w:rtl/>
              </w:rPr>
              <w:t>(نام)</w:t>
            </w:r>
            <w:r>
              <w:rPr>
                <w:rFonts w:ascii="Jameel Noori Nastaleeq" w:hAnsi="Jameel Noori Nastaleeq" w:cs="Jameel Noori Nastaleeq"/>
                <w:rtl/>
              </w:rPr>
              <w:t>کے</w:t>
            </w:r>
            <w:r w:rsidR="000329FC" w:rsidRPr="00331876">
              <w:rPr>
                <w:rFonts w:ascii="Jameel Noori Nastaleeq" w:hAnsi="Jameel Noori Nastaleeq" w:cs="Jameel Noori Nastaleeq" w:hint="cs"/>
                <w:rtl/>
              </w:rPr>
              <w:t xml:space="preserve"> والد کی مکمل کردہ زیادہ سے زیادہ تعلیم کتنی ہے؟</w:t>
            </w:r>
            <w:r w:rsidR="000329FC">
              <w:rPr>
                <w:rFonts w:ascii="Jameel Noori Nastaleeq" w:hAnsi="Jameel Noori Nastaleeq" w:cs="Jameel Noori Nastaleeq" w:hint="cs"/>
                <w:rtl/>
              </w:rPr>
              <w:t xml:space="preserve"> </w:t>
            </w:r>
          </w:p>
          <w:p w:rsidR="00D631E2" w:rsidRPr="00577506" w:rsidRDefault="00D631E2" w:rsidP="00D631E2">
            <w:pPr>
              <w:pStyle w:val="1Intvwqst"/>
              <w:spacing w:line="276" w:lineRule="auto"/>
              <w:ind w:left="144" w:hanging="144"/>
              <w:contextualSpacing/>
              <w:rPr>
                <w:rStyle w:val="1IntvwqstCharCharCharChar1"/>
                <w:rFonts w:ascii="Times New Roman" w:hAnsi="Times New Roman"/>
                <w:bCs/>
                <w:i/>
                <w:iCs/>
                <w:lang w:val="en-GB"/>
              </w:rPr>
            </w:pPr>
            <w:r w:rsidRPr="00577506">
              <w:rPr>
                <w:rStyle w:val="1IntvwqstCharCharCharChar1"/>
                <w:rFonts w:ascii="Times New Roman" w:hAnsi="Times New Roman"/>
                <w:bCs/>
                <w:i/>
                <w:iCs/>
                <w:lang w:val="en-GB"/>
              </w:rPr>
              <w:t xml:space="preserve">As for Education Grade passed </w:t>
            </w:r>
            <w:r w:rsidRPr="00ED2316">
              <w:rPr>
                <w:rStyle w:val="1IntvwqstCharCharCharChar1"/>
                <w:rFonts w:ascii="Times New Roman" w:hAnsi="Times New Roman"/>
                <w:bCs/>
                <w:i/>
                <w:iCs/>
                <w:lang w:val="en-GB"/>
              </w:rPr>
              <w:t>for mother/caregiver</w:t>
            </w:r>
          </w:p>
          <w:p w:rsidR="00D631E2" w:rsidRDefault="00D631E2" w:rsidP="00D631E2">
            <w:pPr>
              <w:pStyle w:val="1Intvwqst"/>
              <w:spacing w:line="276" w:lineRule="auto"/>
              <w:ind w:left="144" w:hanging="144"/>
              <w:contextualSpacing/>
              <w:rPr>
                <w:rStyle w:val="1IntvwqstCharCharCharChar1"/>
                <w:rFonts w:ascii="Times New Roman" w:hAnsi="Times New Roman"/>
                <w:bCs/>
                <w:i/>
                <w:iCs/>
                <w:rtl/>
                <w:lang w:val="en-GB"/>
              </w:rPr>
            </w:pPr>
            <w:r>
              <w:rPr>
                <w:rStyle w:val="1IntvwqstCharCharCharChar1"/>
                <w:rFonts w:ascii="Times New Roman" w:hAnsi="Times New Roman"/>
                <w:bCs/>
                <w:i/>
                <w:iCs/>
                <w:lang w:val="en-GB"/>
              </w:rPr>
              <w:t>(</w:t>
            </w:r>
            <w:r w:rsidRPr="00395989">
              <w:rPr>
                <w:rStyle w:val="1IntvwqstCharCharCharChar1"/>
                <w:rFonts w:ascii="Times New Roman" w:hAnsi="Times New Roman"/>
                <w:bCs/>
                <w:i/>
                <w:iCs/>
                <w:lang w:val="en-GB"/>
              </w:rPr>
              <w:t xml:space="preserve">Write </w:t>
            </w:r>
            <w:r>
              <w:rPr>
                <w:rStyle w:val="1IntvwqstCharCharCharChar1"/>
                <w:rFonts w:ascii="Times New Roman" w:hAnsi="Times New Roman"/>
                <w:bCs/>
                <w:i/>
                <w:iCs/>
                <w:lang w:val="en-GB"/>
              </w:rPr>
              <w:t>77 if u</w:t>
            </w:r>
            <w:r w:rsidRPr="00395989">
              <w:rPr>
                <w:rStyle w:val="1IntvwqstCharCharCharChar1"/>
                <w:rFonts w:ascii="Times New Roman" w:hAnsi="Times New Roman"/>
                <w:bCs/>
                <w:i/>
                <w:iCs/>
                <w:lang w:val="en-GB"/>
              </w:rPr>
              <w:t>n educated</w:t>
            </w:r>
            <w:r>
              <w:rPr>
                <w:rStyle w:val="1IntvwqstCharCharCharChar1"/>
                <w:rFonts w:ascii="Times New Roman" w:hAnsi="Times New Roman"/>
                <w:bCs/>
                <w:i/>
                <w:iCs/>
                <w:lang w:val="en-GB"/>
              </w:rPr>
              <w:t>)</w:t>
            </w:r>
          </w:p>
          <w:p w:rsidR="00D631E2" w:rsidRPr="00ED2316" w:rsidRDefault="00D631E2" w:rsidP="00D631E2">
            <w:pPr>
              <w:jc w:val="right"/>
              <w:rPr>
                <w:rFonts w:ascii="Jameel Noori Nastaleeq" w:hAnsi="Jameel Noori Nastaleeq" w:cs="Jameel Noori Nastaleeq"/>
                <w:smallCaps/>
                <w:sz w:val="20"/>
                <w:rtl/>
              </w:rPr>
            </w:pPr>
            <w:r w:rsidRPr="00ED2316">
              <w:rPr>
                <w:rFonts w:ascii="Jameel Noori Nastaleeq" w:hAnsi="Jameel Noori Nastaleeq" w:cs="Jameel Noori Nastaleeq" w:hint="cs"/>
                <w:smallCaps/>
                <w:sz w:val="20"/>
                <w:rtl/>
              </w:rPr>
              <w:t>جہاں تک ماں  یا دیکھ بھال کرنے والے کا تعلیمی گریڈ  ہےپوچھیں۔</w:t>
            </w:r>
          </w:p>
          <w:p w:rsidR="00D631E2" w:rsidRPr="00F607D7" w:rsidRDefault="00D631E2" w:rsidP="001127D2">
            <w:pPr>
              <w:pStyle w:val="1Intvwqst"/>
              <w:spacing w:line="276" w:lineRule="auto"/>
              <w:ind w:left="144" w:hanging="144"/>
              <w:contextualSpacing/>
              <w:jc w:val="right"/>
              <w:rPr>
                <w:rFonts w:ascii="Times New Roman" w:hAnsi="Times New Roman"/>
                <w:bCs/>
                <w:smallCaps w:val="0"/>
                <w:lang w:val="en-GB"/>
              </w:rPr>
            </w:pPr>
            <w:r w:rsidRPr="00ED2316">
              <w:rPr>
                <w:rFonts w:ascii="Jameel Noori Nastaleeq" w:hAnsi="Jameel Noori Nastaleeq" w:cs="Jameel Noori Nastaleeq" w:hint="cs"/>
                <w:rtl/>
              </w:rPr>
              <w:t xml:space="preserve">(اگر غیر تعلیم تافتہ یا ان پڑھ تو </w:t>
            </w:r>
            <w:r>
              <w:rPr>
                <w:rFonts w:ascii="Jameel Noori Nastaleeq" w:hAnsi="Jameel Noori Nastaleeq" w:cs="Jameel Noori Nastaleeq" w:hint="cs"/>
                <w:rtl/>
              </w:rPr>
              <w:t>77</w:t>
            </w:r>
            <w:r w:rsidRPr="00ED2316">
              <w:rPr>
                <w:rFonts w:ascii="Jameel Noori Nastaleeq" w:hAnsi="Jameel Noori Nastaleeq" w:cs="Jameel Noori Nastaleeq" w:hint="cs"/>
                <w:rtl/>
              </w:rPr>
              <w:t xml:space="preserve"> لکھیں</w:t>
            </w:r>
            <w:r w:rsidR="0016528A">
              <w:rPr>
                <w:rFonts w:ascii="Jameel Noori Nastaleeq" w:hAnsi="Jameel Noori Nastaleeq" w:cs="Jameel Noori Nastaleeq" w:hint="cs"/>
                <w:rtl/>
              </w:rPr>
              <w:t>)</w:t>
            </w:r>
          </w:p>
        </w:tc>
        <w:tc>
          <w:tcPr>
            <w:tcW w:w="2061" w:type="pct"/>
            <w:tcMar>
              <w:top w:w="43" w:type="dxa"/>
              <w:left w:w="115" w:type="dxa"/>
              <w:bottom w:w="43" w:type="dxa"/>
              <w:right w:w="115" w:type="dxa"/>
            </w:tcMar>
          </w:tcPr>
          <w:p w:rsidR="00577506" w:rsidRDefault="00577506" w:rsidP="00A503FD">
            <w:pPr>
              <w:pStyle w:val="Responsecategs"/>
              <w:tabs>
                <w:tab w:val="clear" w:pos="3942"/>
                <w:tab w:val="right" w:leader="dot" w:pos="4115"/>
              </w:tabs>
              <w:spacing w:line="276" w:lineRule="auto"/>
              <w:ind w:left="144" w:hanging="144"/>
              <w:contextualSpacing/>
              <w:rPr>
                <w:rtl/>
                <w:lang w:bidi="ur-PK"/>
              </w:rPr>
            </w:pPr>
          </w:p>
          <w:p w:rsidR="00846EE5" w:rsidRDefault="00E8110D" w:rsidP="00AC569E">
            <w:pPr>
              <w:pStyle w:val="Responsecategs"/>
              <w:tabs>
                <w:tab w:val="clear" w:pos="3942"/>
                <w:tab w:val="right" w:leader="dot" w:pos="4115"/>
              </w:tabs>
              <w:spacing w:line="276" w:lineRule="auto"/>
              <w:ind w:left="144" w:hanging="144"/>
              <w:contextualSpacing/>
            </w:pPr>
            <w:r>
              <w:t>Grade</w:t>
            </w:r>
            <w:r w:rsidR="00846EE5" w:rsidRPr="00331876">
              <w:rPr>
                <w:rFonts w:ascii="Jameel Noori Nastaleeq" w:hAnsi="Jameel Noori Nastaleeq" w:cs="Jameel Noori Nastaleeq" w:hint="cs"/>
                <w:rtl/>
              </w:rPr>
              <w:t xml:space="preserve"> تعلیمی گریڈ</w:t>
            </w:r>
            <w:r w:rsidR="00846EE5">
              <w:rPr>
                <w:rFonts w:ascii="Jameel Noori Nastaleeq" w:hAnsi="Jameel Noori Nastaleeq" w:cs="Jameel Noori Nastaleeq" w:hint="cs"/>
                <w:rtl/>
              </w:rPr>
              <w:t xml:space="preserve"> </w:t>
            </w:r>
            <w:r w:rsidR="00846EE5" w:rsidRPr="00FC490C">
              <w:tab/>
              <w:t>__ __</w:t>
            </w:r>
          </w:p>
          <w:p w:rsidR="001127D2" w:rsidRDefault="001127D2" w:rsidP="001127D2">
            <w:pPr>
              <w:pStyle w:val="Responsecategs"/>
              <w:tabs>
                <w:tab w:val="clear" w:pos="3942"/>
                <w:tab w:val="right" w:leader="dot" w:pos="4115"/>
              </w:tabs>
              <w:spacing w:line="276" w:lineRule="auto"/>
              <w:ind w:left="144" w:hanging="144"/>
              <w:contextualSpacing/>
            </w:pPr>
            <w:r>
              <w:t>Religious Education</w:t>
            </w:r>
            <w:r w:rsidRPr="00331876">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مذہبی تعلیم </w:t>
            </w:r>
            <w:r w:rsidRPr="00FC490C">
              <w:tab/>
              <w:t>__ __</w:t>
            </w:r>
          </w:p>
          <w:p w:rsidR="001A0F74" w:rsidRPr="00FC490C" w:rsidRDefault="001127D2" w:rsidP="008E0FC7">
            <w:pPr>
              <w:pStyle w:val="Responsecategs"/>
              <w:tabs>
                <w:tab w:val="clear" w:pos="3942"/>
                <w:tab w:val="right" w:leader="dot" w:pos="4115"/>
              </w:tabs>
              <w:spacing w:line="276" w:lineRule="auto"/>
              <w:ind w:left="144" w:hanging="144"/>
              <w:contextualSpacing/>
            </w:pPr>
            <w:r>
              <w:t xml:space="preserve">Don’t know </w:t>
            </w:r>
            <w:r w:rsidRPr="00A96C2A">
              <w:rPr>
                <w:rFonts w:ascii="Jameel Noori Nastaleeq" w:hAnsi="Jameel Noori Nastaleeq" w:cs="Jameel Noori Nastaleeq" w:hint="cs"/>
                <w:rtl/>
              </w:rPr>
              <w:t>معلوم نہیں</w:t>
            </w:r>
            <w:r>
              <w:t xml:space="preserve"> …………………….…98</w:t>
            </w:r>
          </w:p>
        </w:tc>
        <w:tc>
          <w:tcPr>
            <w:tcW w:w="488" w:type="pct"/>
            <w:tcMar>
              <w:top w:w="43" w:type="dxa"/>
              <w:left w:w="115" w:type="dxa"/>
              <w:bottom w:w="43" w:type="dxa"/>
              <w:right w:w="115" w:type="dxa"/>
            </w:tcMar>
          </w:tcPr>
          <w:p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rsidTr="00A52AA3">
        <w:tblPrEx>
          <w:shd w:val="clear" w:color="auto" w:fill="auto"/>
        </w:tblPrEx>
        <w:trPr>
          <w:cantSplit/>
          <w:trHeight w:val="3745"/>
          <w:jc w:val="center"/>
        </w:trPr>
        <w:tc>
          <w:tcPr>
            <w:tcW w:w="2451" w:type="pct"/>
            <w:tcMar>
              <w:top w:w="43" w:type="dxa"/>
              <w:left w:w="115" w:type="dxa"/>
              <w:bottom w:w="43" w:type="dxa"/>
              <w:right w:w="115" w:type="dxa"/>
            </w:tcMar>
          </w:tcPr>
          <w:p w:rsidR="00453B6C" w:rsidRPr="00312C7A" w:rsidRDefault="00453B6C" w:rsidP="00453B6C">
            <w:pPr>
              <w:pStyle w:val="1Intvwqst"/>
              <w:spacing w:line="276" w:lineRule="auto"/>
              <w:ind w:left="144" w:hanging="144"/>
              <w:contextualSpacing/>
              <w:rPr>
                <w:rFonts w:ascii="Times New Roman" w:hAnsi="Times New Roman"/>
                <w:smallCaps w:val="0"/>
                <w:lang w:val="en-GB"/>
              </w:rPr>
            </w:pPr>
            <w:r>
              <w:rPr>
                <w:rStyle w:val="1IntvwqstCharCharCharChar1"/>
                <w:rFonts w:ascii="Times New Roman" w:hAnsi="Times New Roman"/>
                <w:b/>
                <w:lang w:val="en-GB"/>
              </w:rPr>
              <w:t>C</w:t>
            </w:r>
            <w:r w:rsidRPr="00312C7A">
              <w:rPr>
                <w:rStyle w:val="1IntvwqstCharCharCharChar1"/>
                <w:rFonts w:ascii="Times New Roman" w:hAnsi="Times New Roman"/>
                <w:b/>
                <w:lang w:val="en-GB"/>
              </w:rPr>
              <w:t>B</w:t>
            </w:r>
            <w:r>
              <w:rPr>
                <w:rStyle w:val="1IntvwqstCharCharCharChar1"/>
                <w:rFonts w:ascii="Times New Roman" w:hAnsi="Times New Roman"/>
                <w:b/>
                <w:lang w:val="en-GB"/>
              </w:rPr>
              <w:t>3</w:t>
            </w:r>
            <w:r w:rsidRPr="00312C7A">
              <w:rPr>
                <w:rStyle w:val="1IntvwqstCharCharCharChar1"/>
                <w:rFonts w:ascii="Times New Roman" w:hAnsi="Times New Roman"/>
                <w:lang w:val="en-GB"/>
              </w:rPr>
              <w:t>.</w:t>
            </w:r>
            <w:r w:rsidRPr="00312C7A">
              <w:rPr>
                <w:rFonts w:ascii="Times New Roman" w:hAnsi="Times New Roman"/>
                <w:smallCaps w:val="0"/>
                <w:lang w:val="en-GB"/>
              </w:rPr>
              <w:t xml:space="preserve"> On what day, month and year was (</w:t>
            </w:r>
            <w:r w:rsidRPr="00312C7A">
              <w:rPr>
                <w:rStyle w:val="Instructionsinparens"/>
                <w:b/>
                <w:iCs/>
                <w:smallCaps w:val="0"/>
                <w:lang w:val="en-GB"/>
              </w:rPr>
              <w:t>name</w:t>
            </w:r>
            <w:r w:rsidRPr="00312C7A">
              <w:rPr>
                <w:rFonts w:ascii="Times New Roman" w:hAnsi="Times New Roman"/>
                <w:smallCaps w:val="0"/>
                <w:lang w:val="en-GB"/>
              </w:rPr>
              <w:t>) born?</w:t>
            </w:r>
          </w:p>
          <w:p w:rsidR="00453B6C" w:rsidRPr="00312C7A" w:rsidRDefault="001725D6" w:rsidP="00AC569E">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smallCaps w:val="0"/>
                <w:rtl/>
              </w:rPr>
              <w:t>بچہ/</w:t>
            </w:r>
            <w:r>
              <w:rPr>
                <w:rFonts w:ascii="Jameel Noori Nastaleeq" w:hAnsi="Jameel Noori Nastaleeq" w:cs="Jameel Noori Nastaleeq"/>
                <w:rtl/>
              </w:rPr>
              <w:t xml:space="preserve">بچی </w:t>
            </w:r>
            <w:r>
              <w:rPr>
                <w:rFonts w:ascii="Jameel Noori Nastaleeq" w:hAnsi="Jameel Noori Nastaleeq" w:cs="Jameel Noori Nastaleeq" w:hint="cs"/>
                <w:rtl/>
              </w:rPr>
              <w:t xml:space="preserve">(نام) </w:t>
            </w:r>
            <w:r w:rsidR="00AC569E">
              <w:rPr>
                <w:rFonts w:ascii="Jameel Noori Nastaleeq" w:hAnsi="Jameel Noori Nastaleeq" w:cs="Jameel Noori Nastaleeq" w:hint="cs"/>
                <w:rtl/>
              </w:rPr>
              <w:t xml:space="preserve">کی </w:t>
            </w:r>
            <w:r w:rsidR="00AC569E" w:rsidRPr="00331876">
              <w:rPr>
                <w:rFonts w:ascii="Jameel Noori Nastaleeq" w:hAnsi="Jameel Noori Nastaleeq" w:cs="Jameel Noori Nastaleeq" w:hint="cs"/>
                <w:rtl/>
              </w:rPr>
              <w:t xml:space="preserve"> پیدائش کس دن، مہینے اور سال میں ہوئی تھی؟ </w:t>
            </w:r>
            <w:r w:rsidR="00AC569E">
              <w:rPr>
                <w:rFonts w:asciiTheme="majorBidi" w:hAnsiTheme="majorBidi" w:cstheme="majorBidi" w:hint="cs"/>
                <w:b/>
                <w:bCs/>
                <w:rtl/>
              </w:rPr>
              <w:t xml:space="preserve"> </w:t>
            </w:r>
          </w:p>
          <w:p w:rsidR="00453B6C" w:rsidRDefault="00453B6C" w:rsidP="008E0FC7">
            <w:pPr>
              <w:pStyle w:val="1IntvwqstCharCharChar"/>
              <w:spacing w:line="276" w:lineRule="auto"/>
              <w:ind w:left="144" w:hanging="144"/>
              <w:contextualSpacing/>
              <w:rPr>
                <w:rFonts w:ascii="Times New Roman" w:hAnsi="Times New Roman"/>
                <w:smallCaps w:val="0"/>
                <w:lang w:val="en-GB"/>
              </w:rPr>
            </w:pPr>
            <w:r w:rsidRPr="00312C7A">
              <w:rPr>
                <w:rStyle w:val="Instructionsinparens"/>
                <w:iCs/>
                <w:smallCaps w:val="0"/>
                <w:lang w:val="en-GB"/>
              </w:rPr>
              <w:tab/>
              <w:t>Probe:</w:t>
            </w:r>
            <w:r w:rsidR="002123A4">
              <w:rPr>
                <w:rStyle w:val="Instructionsinparens"/>
                <w:iCs/>
                <w:smallCaps w:val="0"/>
                <w:lang w:val="en-GB"/>
              </w:rPr>
              <w:t xml:space="preserve"> </w:t>
            </w:r>
            <w:r w:rsidRPr="00312C7A">
              <w:rPr>
                <w:rFonts w:ascii="Times New Roman" w:hAnsi="Times New Roman"/>
                <w:smallCaps w:val="0"/>
                <w:lang w:val="en-GB"/>
              </w:rPr>
              <w:t>What is (his/her) birthday?</w:t>
            </w:r>
            <w:r w:rsidR="00AC569E">
              <w:rPr>
                <w:rFonts w:ascii="Times New Roman" w:hAnsi="Times New Roman"/>
                <w:smallCaps w:val="0"/>
                <w:lang w:val="en-GB"/>
              </w:rPr>
              <w:t xml:space="preserve"> </w:t>
            </w:r>
          </w:p>
          <w:p w:rsidR="00AC569E" w:rsidRPr="00AC569E" w:rsidRDefault="00AC569E" w:rsidP="00AC569E">
            <w:pPr>
              <w:jc w:val="right"/>
              <w:rPr>
                <w:rFonts w:ascii="Jameel Noori Nastaleeq" w:hAnsi="Jameel Noori Nastaleeq" w:cs="Jameel Noori Nastaleeq"/>
                <w:smallCaps/>
                <w:sz w:val="20"/>
                <w:rtl/>
              </w:rPr>
            </w:pPr>
            <w:r>
              <w:rPr>
                <w:rFonts w:ascii="Jameel Noori Nastaleeq" w:hAnsi="Jameel Noori Nastaleeq" w:cs="Jameel Noori Nastaleeq" w:hint="cs"/>
                <w:i/>
                <w:iCs/>
                <w:sz w:val="20"/>
                <w:rtl/>
              </w:rPr>
              <w:t xml:space="preserve">مزید </w:t>
            </w:r>
            <w:r w:rsidRPr="00AC569E">
              <w:rPr>
                <w:rFonts w:ascii="Jameel Noori Nastaleeq" w:hAnsi="Jameel Noori Nastaleeq" w:cs="Jameel Noori Nastaleeq" w:hint="cs"/>
                <w:smallCaps/>
                <w:sz w:val="20"/>
                <w:rtl/>
              </w:rPr>
              <w:t>پوچھیں:</w:t>
            </w:r>
          </w:p>
          <w:p w:rsidR="00AC569E" w:rsidRPr="00AC569E" w:rsidRDefault="00AC569E" w:rsidP="00AC569E">
            <w:pPr>
              <w:pStyle w:val="1Intvwqst"/>
              <w:spacing w:line="276" w:lineRule="auto"/>
              <w:ind w:left="144" w:hanging="144"/>
              <w:contextualSpacing/>
              <w:jc w:val="right"/>
              <w:rPr>
                <w:rFonts w:ascii="Jameel Noori Nastaleeq" w:hAnsi="Jameel Noori Nastaleeq" w:cs="Jameel Noori Nastaleeq"/>
              </w:rPr>
            </w:pPr>
            <w:r w:rsidRPr="00AC569E">
              <w:rPr>
                <w:rFonts w:ascii="Jameel Noori Nastaleeq" w:hAnsi="Jameel Noori Nastaleeq" w:cs="Jameel Noori Nastaleeq" w:hint="cs"/>
                <w:rtl/>
              </w:rPr>
              <w:t>(بچے/بچی )کی تاریخ پیدائش کیا ہے</w:t>
            </w:r>
            <w:r w:rsidRPr="00331876">
              <w:rPr>
                <w:rFonts w:ascii="Jameel Noori Nastaleeq" w:hAnsi="Jameel Noori Nastaleeq" w:cs="Jameel Noori Nastaleeq" w:hint="cs"/>
                <w:rtl/>
              </w:rPr>
              <w:t>؟</w:t>
            </w:r>
          </w:p>
          <w:p w:rsidR="00453B6C" w:rsidRPr="00312C7A" w:rsidRDefault="00453B6C" w:rsidP="00FE0F5B">
            <w:pPr>
              <w:pStyle w:val="InstructionstointvwChar4"/>
              <w:spacing w:line="276" w:lineRule="auto"/>
              <w:ind w:left="144" w:hanging="144"/>
              <w:contextualSpacing/>
              <w:rPr>
                <w:lang w:val="en-GB"/>
              </w:rPr>
            </w:pPr>
            <w:r w:rsidRPr="00312C7A">
              <w:rPr>
                <w:i w:val="0"/>
                <w:lang w:val="en-GB"/>
              </w:rPr>
              <w:tab/>
            </w:r>
            <w:r w:rsidRPr="00312C7A">
              <w:rPr>
                <w:lang w:val="en-GB"/>
              </w:rPr>
              <w:t xml:space="preserve">If the mother/caretaker knows the exact date of birth, also </w:t>
            </w:r>
            <w:r>
              <w:rPr>
                <w:lang w:val="en-GB"/>
              </w:rPr>
              <w:t>record</w:t>
            </w:r>
            <w:r w:rsidRPr="00312C7A">
              <w:rPr>
                <w:lang w:val="en-GB"/>
              </w:rPr>
              <w:t xml:space="preserve"> the day; otherwise, </w:t>
            </w:r>
            <w:r>
              <w:rPr>
                <w:lang w:val="en-GB"/>
              </w:rPr>
              <w:t>circle</w:t>
            </w:r>
            <w:r w:rsidRPr="00312C7A">
              <w:rPr>
                <w:lang w:val="en-GB"/>
              </w:rPr>
              <w:t xml:space="preserve"> ‘98’ for day.</w:t>
            </w:r>
          </w:p>
          <w:p w:rsidR="00453B6C" w:rsidRDefault="00453B6C" w:rsidP="00FE0F5B">
            <w:pPr>
              <w:pStyle w:val="InstructionstointvwChar4"/>
              <w:spacing w:line="276" w:lineRule="auto"/>
              <w:ind w:left="144" w:hanging="144"/>
              <w:contextualSpacing/>
              <w:rPr>
                <w:lang w:val="en-GB"/>
              </w:rPr>
            </w:pPr>
            <w:r w:rsidRPr="00312C7A">
              <w:rPr>
                <w:lang w:val="en-GB"/>
              </w:rPr>
              <w:tab/>
              <w:t xml:space="preserve">Month and year </w:t>
            </w:r>
            <w:r w:rsidRPr="00312C7A">
              <w:rPr>
                <w:u w:val="single"/>
                <w:lang w:val="en-GB"/>
              </w:rPr>
              <w:t>must</w:t>
            </w:r>
            <w:r w:rsidRPr="00312C7A">
              <w:rPr>
                <w:lang w:val="en-GB"/>
              </w:rPr>
              <w:t xml:space="preserve"> be recorded.</w:t>
            </w:r>
          </w:p>
          <w:p w:rsidR="00963743" w:rsidRPr="00963743" w:rsidRDefault="00963743" w:rsidP="00963743">
            <w:pPr>
              <w:jc w:val="right"/>
              <w:rPr>
                <w:rFonts w:ascii="Jameel Noori Nastaleeq" w:hAnsi="Jameel Noori Nastaleeq" w:cs="Jameel Noori Nastaleeq"/>
                <w:smallCaps/>
                <w:sz w:val="20"/>
                <w:rtl/>
              </w:rPr>
            </w:pPr>
            <w:r w:rsidRPr="00963743">
              <w:rPr>
                <w:rFonts w:ascii="Jameel Noori Nastaleeq" w:hAnsi="Jameel Noori Nastaleeq" w:cs="Jameel Noori Nastaleeq" w:hint="cs"/>
                <w:smallCaps/>
                <w:sz w:val="20"/>
                <w:rtl/>
              </w:rPr>
              <w:t>اگر ماں /دیکھ بھال کرنے والا  بچے کی پیدائش کی صحیح تاریخ جانتے ہیں ، تو پھر دن بھی ریکارڈ کریں؛ ورنہ ، دن کے لئے'98' پر نشان لگائیں۔</w:t>
            </w:r>
          </w:p>
          <w:p w:rsidR="00963743" w:rsidRPr="00312C7A" w:rsidRDefault="00963743" w:rsidP="00963743">
            <w:pPr>
              <w:pStyle w:val="InstructionstointvwChar4"/>
              <w:spacing w:line="276" w:lineRule="auto"/>
              <w:ind w:left="144" w:hanging="144"/>
              <w:contextualSpacing/>
              <w:jc w:val="right"/>
              <w:rPr>
                <w:lang w:val="en-GB"/>
              </w:rPr>
            </w:pPr>
            <w:r w:rsidRPr="00963743">
              <w:rPr>
                <w:rFonts w:ascii="Jameel Noori Nastaleeq" w:hAnsi="Jameel Noori Nastaleeq" w:cs="Jameel Noori Nastaleeq" w:hint="cs"/>
                <w:i w:val="0"/>
                <w:smallCaps/>
                <w:rtl/>
              </w:rPr>
              <w:t xml:space="preserve">مہینہ اور سال ریکارڈ کرنا </w:t>
            </w:r>
            <w:r w:rsidRPr="00EE6292">
              <w:rPr>
                <w:rFonts w:ascii="Jameel Noori Nastaleeq" w:hAnsi="Jameel Noori Nastaleeq" w:cs="Jameel Noori Nastaleeq" w:hint="cs"/>
                <w:i w:val="0"/>
                <w:smallCaps/>
                <w:u w:val="single"/>
                <w:rtl/>
              </w:rPr>
              <w:t>ضروری</w:t>
            </w:r>
            <w:r>
              <w:rPr>
                <w:rFonts w:ascii="Jameel Noori Nastaleeq" w:hAnsi="Jameel Noori Nastaleeq" w:cs="Jameel Noori Nastaleeq" w:hint="cs"/>
                <w:iCs/>
                <w:rtl/>
              </w:rPr>
              <w:t xml:space="preserve"> ہے</w:t>
            </w:r>
          </w:p>
        </w:tc>
        <w:tc>
          <w:tcPr>
            <w:tcW w:w="2061" w:type="pct"/>
            <w:tcMar>
              <w:top w:w="43" w:type="dxa"/>
              <w:left w:w="115" w:type="dxa"/>
              <w:bottom w:w="43" w:type="dxa"/>
              <w:right w:w="115" w:type="dxa"/>
            </w:tcMar>
          </w:tcPr>
          <w:p w:rsidR="00453B6C" w:rsidRPr="00312C7A" w:rsidRDefault="00453B6C" w:rsidP="00464088">
            <w:pPr>
              <w:pStyle w:val="Responsecategs"/>
              <w:tabs>
                <w:tab w:val="clear" w:pos="3942"/>
                <w:tab w:val="right" w:leader="dot" w:pos="4115"/>
              </w:tabs>
              <w:spacing w:line="276" w:lineRule="auto"/>
              <w:contextualSpacing/>
              <w:rPr>
                <w:rFonts w:ascii="Times New Roman" w:hAnsi="Times New Roman"/>
                <w:caps/>
                <w:lang w:val="en-GB"/>
              </w:rPr>
            </w:pPr>
            <w:r w:rsidRPr="0000727F">
              <w:t>Date of birth</w:t>
            </w:r>
            <w:r w:rsidR="00464088">
              <w:rPr>
                <w:rFonts w:ascii="Times New Roman" w:hAnsi="Times New Roman"/>
                <w:caps/>
                <w:lang w:val="en-GB"/>
              </w:rPr>
              <w:t xml:space="preserve"> </w:t>
            </w:r>
            <w:r w:rsidR="00464088" w:rsidRPr="00464088">
              <w:rPr>
                <w:rFonts w:ascii="Jameel Noori Nastaleeq" w:hAnsi="Jameel Noori Nastaleeq" w:cs="Jameel Noori Nastaleeq"/>
                <w:smallCaps/>
                <w:rtl/>
              </w:rPr>
              <w:t>تاریخ پیدائش</w:t>
            </w:r>
          </w:p>
          <w:p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00727F">
              <w:tab/>
              <w:t>Day</w:t>
            </w:r>
            <w:r w:rsidRPr="00312C7A">
              <w:rPr>
                <w:rFonts w:ascii="Times New Roman" w:hAnsi="Times New Roman"/>
                <w:caps/>
                <w:lang w:val="en-GB"/>
              </w:rPr>
              <w:t xml:space="preserve"> </w:t>
            </w:r>
            <w:r w:rsidR="00464088" w:rsidRPr="00B05505">
              <w:rPr>
                <w:rFonts w:ascii="Jameel Noori Nastaleeq" w:hAnsi="Jameel Noori Nastaleeq" w:cs="Jameel Noori Nastaleeq"/>
                <w:rtl/>
              </w:rPr>
              <w:t>دن</w:t>
            </w:r>
            <w:r w:rsidRPr="00312C7A">
              <w:rPr>
                <w:rFonts w:ascii="Times New Roman" w:hAnsi="Times New Roman"/>
                <w:caps/>
                <w:lang w:val="en-GB"/>
              </w:rPr>
              <w:tab/>
              <w:t>__ __</w:t>
            </w:r>
          </w:p>
          <w:p w:rsidR="00453B6C" w:rsidRPr="00312C7A" w:rsidRDefault="00453B6C" w:rsidP="00162C4E">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003D1C4B">
              <w:t>Don’t know</w:t>
            </w:r>
            <w:r w:rsidR="00464088" w:rsidRPr="00B05505">
              <w:rPr>
                <w:rFonts w:ascii="Jameel Noori Nastaleeq" w:hAnsi="Jameel Noori Nastaleeq" w:cs="Jameel Noori Nastaleeq" w:hint="cs"/>
                <w:rtl/>
              </w:rPr>
              <w:t xml:space="preserve"> </w:t>
            </w:r>
            <w:del w:id="0" w:author="Shaikh Asif" w:date="2020-02-20T20:24:00Z">
              <w:r w:rsidR="00464088" w:rsidRPr="00E33C6D" w:rsidDel="00162C4E">
                <w:rPr>
                  <w:rFonts w:ascii="Jameel Noori Nastaleeq" w:hAnsi="Jameel Noori Nastaleeq" w:cs="Jameel Noori Nastaleeq" w:hint="cs"/>
                  <w:smallCaps/>
                  <w:rtl/>
                </w:rPr>
                <w:delText xml:space="preserve">دن </w:delText>
              </w:r>
            </w:del>
            <w:r w:rsidR="00464088" w:rsidRPr="00E33C6D">
              <w:rPr>
                <w:rFonts w:ascii="Jameel Noori Nastaleeq" w:hAnsi="Jameel Noori Nastaleeq" w:cs="Jameel Noori Nastaleeq" w:hint="cs"/>
                <w:smallCaps/>
                <w:rtl/>
              </w:rPr>
              <w:t>معلوم نہیں</w:t>
            </w:r>
            <w:r w:rsidRPr="00312C7A">
              <w:rPr>
                <w:rFonts w:ascii="Times New Roman" w:hAnsi="Times New Roman"/>
                <w:caps/>
                <w:lang w:val="en-GB"/>
              </w:rPr>
              <w:tab/>
            </w:r>
            <w:r w:rsidRPr="00CB264B">
              <w:t>98</w:t>
            </w:r>
          </w:p>
          <w:p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Pr="0000727F">
              <w:t>Month</w:t>
            </w:r>
            <w:r w:rsidR="00464088">
              <w:rPr>
                <w:rFonts w:ascii="Jameel Noori Nastaleeq" w:hAnsi="Jameel Noori Nastaleeq" w:cs="Jameel Noori Nastaleeq" w:hint="cs"/>
                <w:rtl/>
              </w:rPr>
              <w:t xml:space="preserve"> مہینہ</w:t>
            </w:r>
            <w:r w:rsidR="003D1C4B">
              <w:rPr>
                <w:rFonts w:ascii="Jameel Noori Nastaleeq" w:hAnsi="Jameel Noori Nastaleeq" w:cs="Jameel Noori Nastaleeq" w:hint="cs"/>
                <w:rtl/>
                <w:lang w:bidi="ur-PK"/>
              </w:rPr>
              <w:t xml:space="preserve"> </w:t>
            </w:r>
            <w:r w:rsidRPr="00312C7A">
              <w:rPr>
                <w:rFonts w:ascii="Times New Roman" w:hAnsi="Times New Roman"/>
                <w:caps/>
                <w:lang w:val="en-GB"/>
              </w:rPr>
              <w:tab/>
              <w:t>__ __</w:t>
            </w:r>
          </w:p>
          <w:p w:rsidR="00464088" w:rsidRDefault="00464088"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p>
          <w:p w:rsidR="00453B6C" w:rsidRPr="00312C7A" w:rsidRDefault="00453B6C" w:rsidP="003D1C4B">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t>Y</w:t>
            </w:r>
            <w:r w:rsidRPr="0000727F">
              <w:t>ear</w:t>
            </w:r>
            <w:r w:rsidR="00E33C6D" w:rsidRPr="00B05505">
              <w:rPr>
                <w:rFonts w:ascii="Jameel Noori Nastaleeq" w:hAnsi="Jameel Noori Nastaleeq" w:cs="Jameel Noori Nastaleeq" w:hint="cs"/>
                <w:rtl/>
              </w:rPr>
              <w:t xml:space="preserve"> سال</w:t>
            </w:r>
            <w:r w:rsidR="003D1C4B">
              <w:rPr>
                <w:rFonts w:ascii="Jameel Noori Nastaleeq" w:hAnsi="Jameel Noori Nastaleeq" w:cs="Jameel Noori Nastaleeq" w:hint="cs"/>
                <w:rtl/>
              </w:rPr>
              <w:t xml:space="preserve"> </w:t>
            </w:r>
            <w:r w:rsidRPr="00312C7A">
              <w:rPr>
                <w:rFonts w:ascii="Times New Roman" w:hAnsi="Times New Roman"/>
                <w:caps/>
                <w:lang w:val="en-GB"/>
              </w:rPr>
              <w:tab/>
            </w:r>
            <w:r w:rsidRPr="00312C7A">
              <w:rPr>
                <w:rFonts w:ascii="Times New Roman" w:hAnsi="Times New Roman"/>
                <w:caps/>
                <w:u w:val="single"/>
                <w:lang w:val="en-GB"/>
              </w:rPr>
              <w:t xml:space="preserve"> 2 </w:t>
            </w:r>
            <w:r w:rsidRPr="00312C7A">
              <w:rPr>
                <w:rFonts w:ascii="Times New Roman" w:hAnsi="Times New Roman"/>
                <w:caps/>
                <w:lang w:val="en-GB"/>
              </w:rPr>
              <w:t xml:space="preserve"> </w:t>
            </w:r>
            <w:r w:rsidRPr="00312C7A">
              <w:rPr>
                <w:rFonts w:ascii="Times New Roman" w:hAnsi="Times New Roman"/>
                <w:caps/>
                <w:u w:val="single"/>
                <w:lang w:val="en-GB"/>
              </w:rPr>
              <w:t xml:space="preserve"> 0 </w:t>
            </w:r>
            <w:r w:rsidRPr="00312C7A">
              <w:rPr>
                <w:rFonts w:ascii="Times New Roman" w:hAnsi="Times New Roman"/>
                <w:caps/>
                <w:lang w:val="en-GB"/>
              </w:rPr>
              <w:t xml:space="preserve"> </w:t>
            </w:r>
            <w:r w:rsidRPr="00312C7A">
              <w:rPr>
                <w:rFonts w:ascii="Times New Roman" w:hAnsi="Times New Roman"/>
                <w:caps/>
                <w:u w:val="single"/>
                <w:lang w:val="en-GB"/>
              </w:rPr>
              <w:t xml:space="preserve"> </w:t>
            </w:r>
            <w:r w:rsidR="003D1C4B">
              <w:rPr>
                <w:rFonts w:ascii="Times New Roman" w:hAnsi="Times New Roman" w:hint="cs"/>
                <w:caps/>
                <w:u w:val="single"/>
                <w:rtl/>
                <w:lang w:val="en-GB"/>
              </w:rPr>
              <w:t>1</w:t>
            </w:r>
            <w:r w:rsidRPr="00312C7A">
              <w:rPr>
                <w:rFonts w:ascii="Times New Roman" w:hAnsi="Times New Roman"/>
                <w:caps/>
                <w:u w:val="single"/>
                <w:lang w:val="en-GB"/>
              </w:rPr>
              <w:t xml:space="preserve"> </w:t>
            </w:r>
            <w:r w:rsidRPr="00312C7A">
              <w:rPr>
                <w:rFonts w:ascii="Times New Roman" w:hAnsi="Times New Roman"/>
                <w:caps/>
                <w:lang w:val="en-GB"/>
              </w:rPr>
              <w:t xml:space="preserve"> __</w:t>
            </w:r>
          </w:p>
        </w:tc>
        <w:tc>
          <w:tcPr>
            <w:tcW w:w="488" w:type="pct"/>
            <w:tcMar>
              <w:top w:w="43" w:type="dxa"/>
              <w:left w:w="115" w:type="dxa"/>
              <w:bottom w:w="43" w:type="dxa"/>
              <w:right w:w="115" w:type="dxa"/>
            </w:tcMar>
          </w:tcPr>
          <w:p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rsidTr="00A52AA3">
        <w:tblPrEx>
          <w:shd w:val="clear" w:color="auto" w:fill="auto"/>
        </w:tblPrEx>
        <w:trPr>
          <w:cantSplit/>
          <w:trHeight w:val="3250"/>
          <w:jc w:val="center"/>
        </w:trPr>
        <w:tc>
          <w:tcPr>
            <w:tcW w:w="2451" w:type="pct"/>
            <w:tcMar>
              <w:top w:w="43" w:type="dxa"/>
              <w:left w:w="115" w:type="dxa"/>
              <w:bottom w:w="43" w:type="dxa"/>
              <w:right w:w="115" w:type="dxa"/>
            </w:tcMar>
          </w:tcPr>
          <w:p w:rsidR="00453B6C" w:rsidRPr="00312C7A" w:rsidRDefault="00453B6C" w:rsidP="001F2560">
            <w:pPr>
              <w:pStyle w:val="1Intvwqst"/>
              <w:spacing w:line="276" w:lineRule="auto"/>
              <w:ind w:left="144" w:hanging="144"/>
              <w:contextualSpacing/>
              <w:rPr>
                <w:rFonts w:ascii="Times New Roman" w:hAnsi="Times New Roman"/>
                <w:smallCaps w:val="0"/>
                <w:lang w:val="en-GB"/>
              </w:rPr>
            </w:pPr>
            <w:r>
              <w:rPr>
                <w:rFonts w:ascii="Times New Roman" w:hAnsi="Times New Roman"/>
                <w:b/>
                <w:smallCaps w:val="0"/>
                <w:lang w:val="en-GB"/>
              </w:rPr>
              <w:lastRenderedPageBreak/>
              <w:t>C</w:t>
            </w:r>
            <w:r w:rsidRPr="00312C7A">
              <w:rPr>
                <w:rFonts w:ascii="Times New Roman" w:hAnsi="Times New Roman"/>
                <w:b/>
                <w:smallCaps w:val="0"/>
                <w:lang w:val="en-GB"/>
              </w:rPr>
              <w:t>B</w:t>
            </w:r>
            <w:r>
              <w:rPr>
                <w:rFonts w:ascii="Times New Roman" w:hAnsi="Times New Roman"/>
                <w:b/>
                <w:smallCaps w:val="0"/>
                <w:lang w:val="en-GB"/>
              </w:rPr>
              <w:t>4</w:t>
            </w:r>
            <w:r w:rsidRPr="00312C7A">
              <w:rPr>
                <w:rFonts w:ascii="Times New Roman" w:hAnsi="Times New Roman"/>
                <w:smallCaps w:val="0"/>
                <w:lang w:val="en-GB"/>
              </w:rPr>
              <w:t>. How old is (</w:t>
            </w:r>
            <w:r w:rsidRPr="00312C7A">
              <w:rPr>
                <w:rStyle w:val="Instructionsinparens"/>
                <w:b/>
                <w:smallCaps w:val="0"/>
              </w:rPr>
              <w:t>name</w:t>
            </w:r>
            <w:r w:rsidRPr="00312C7A">
              <w:rPr>
                <w:rFonts w:ascii="Times New Roman" w:hAnsi="Times New Roman"/>
                <w:smallCaps w:val="0"/>
                <w:lang w:val="en-GB"/>
              </w:rPr>
              <w:t>)</w:t>
            </w:r>
            <w:proofErr w:type="gramStart"/>
            <w:r w:rsidRPr="00312C7A">
              <w:rPr>
                <w:rFonts w:ascii="Times New Roman" w:hAnsi="Times New Roman"/>
                <w:smallCaps w:val="0"/>
                <w:lang w:val="en-GB"/>
              </w:rPr>
              <w:t>?</w:t>
            </w:r>
            <w:r w:rsidR="00C71D5B">
              <w:rPr>
                <w:rFonts w:ascii="Jameel Noori Nastaleeq" w:hAnsi="Jameel Noori Nastaleeq" w:cs="Jameel Noori Nastaleeq" w:hint="cs"/>
                <w:smallCaps w:val="0"/>
                <w:rtl/>
              </w:rPr>
              <w:t>بچہ</w:t>
            </w:r>
            <w:proofErr w:type="gramEnd"/>
            <w:r w:rsidR="00C71D5B">
              <w:rPr>
                <w:rFonts w:ascii="Jameel Noori Nastaleeq" w:hAnsi="Jameel Noori Nastaleeq" w:cs="Jameel Noori Nastaleeq" w:hint="cs"/>
                <w:smallCaps w:val="0"/>
                <w:rtl/>
              </w:rPr>
              <w:t>/</w:t>
            </w:r>
            <w:r w:rsidR="00C71D5B">
              <w:rPr>
                <w:rFonts w:ascii="Jameel Noori Nastaleeq" w:hAnsi="Jameel Noori Nastaleeq" w:cs="Jameel Noori Nastaleeq"/>
                <w:rtl/>
              </w:rPr>
              <w:t xml:space="preserve">بچی </w:t>
            </w:r>
            <w:r w:rsidR="00C71D5B">
              <w:rPr>
                <w:rFonts w:ascii="Jameel Noori Nastaleeq" w:hAnsi="Jameel Noori Nastaleeq" w:cs="Jameel Noori Nastaleeq" w:hint="cs"/>
                <w:rtl/>
              </w:rPr>
              <w:t>(نام)</w:t>
            </w:r>
            <w:r w:rsidR="00751AE2">
              <w:rPr>
                <w:rFonts w:ascii="Jameel Noori Nastaleeq" w:hAnsi="Jameel Noori Nastaleeq" w:cs="Jameel Noori Nastaleeq" w:hint="cs"/>
                <w:rtl/>
              </w:rPr>
              <w:t xml:space="preserve"> کی عمر کتنی ہے؟</w:t>
            </w:r>
            <w:r w:rsidR="00C71D5B">
              <w:rPr>
                <w:rFonts w:ascii="Jameel Noori Nastaleeq" w:hAnsi="Jameel Noori Nastaleeq" w:cs="Jameel Noori Nastaleeq" w:hint="cs"/>
                <w:rtl/>
              </w:rPr>
              <w:t xml:space="preserve"> </w:t>
            </w:r>
          </w:p>
          <w:p w:rsidR="00453B6C" w:rsidRPr="00312C7A" w:rsidRDefault="00453B6C" w:rsidP="00FE0F5B">
            <w:pPr>
              <w:pStyle w:val="1Intvwqst"/>
              <w:spacing w:line="276" w:lineRule="auto"/>
              <w:ind w:left="144" w:hanging="144"/>
              <w:contextualSpacing/>
              <w:rPr>
                <w:rFonts w:ascii="Times New Roman" w:hAnsi="Times New Roman"/>
                <w:smallCaps w:val="0"/>
                <w:lang w:val="en-GB"/>
              </w:rPr>
            </w:pPr>
            <w:r w:rsidRPr="00312C7A">
              <w:rPr>
                <w:rStyle w:val="Instructionsinparens"/>
                <w:smallCaps w:val="0"/>
              </w:rPr>
              <w:tab/>
              <w:t>Probe</w:t>
            </w:r>
            <w:r w:rsidRPr="00312C7A">
              <w:rPr>
                <w:rFonts w:ascii="Times New Roman" w:hAnsi="Times New Roman"/>
                <w:smallCaps w:val="0"/>
                <w:lang w:val="en-GB"/>
              </w:rPr>
              <w:t>:</w:t>
            </w:r>
          </w:p>
          <w:p w:rsidR="00453B6C" w:rsidRDefault="00453B6C" w:rsidP="00FE0F5B">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smallCaps w:val="0"/>
                <w:lang w:val="en-GB"/>
              </w:rPr>
              <w:tab/>
              <w:t>How old was (</w:t>
            </w:r>
            <w:r w:rsidRPr="00312C7A">
              <w:rPr>
                <w:rStyle w:val="Instructionsinparens"/>
                <w:b/>
                <w:smallCaps w:val="0"/>
                <w:lang w:val="en-GB"/>
              </w:rPr>
              <w:t>name</w:t>
            </w:r>
            <w:r w:rsidRPr="00312C7A">
              <w:rPr>
                <w:rFonts w:ascii="Times New Roman" w:hAnsi="Times New Roman"/>
                <w:smallCaps w:val="0"/>
                <w:lang w:val="en-GB"/>
              </w:rPr>
              <w:t>) at (his/her) last birthday?</w:t>
            </w:r>
          </w:p>
          <w:p w:rsidR="00B21C06" w:rsidRPr="00B21C06" w:rsidRDefault="00B21C06" w:rsidP="00C838C8">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آخری سالگرہ کے وقت</w:t>
            </w:r>
            <w:r w:rsidR="00C838C8">
              <w:rPr>
                <w:rFonts w:ascii="Jameel Noori Nastaleeq" w:hAnsi="Jameel Noori Nastaleeq" w:cs="Jameel Noori Nastaleeq" w:hint="cs"/>
                <w:smallCaps/>
                <w:sz w:val="20"/>
                <w:rtl/>
              </w:rPr>
              <w:t xml:space="preserve">  </w:t>
            </w:r>
            <w:r w:rsidR="00C838C8" w:rsidRPr="00C838C8">
              <w:rPr>
                <w:rFonts w:ascii="Jameel Noori Nastaleeq" w:hAnsi="Jameel Noori Nastaleeq" w:cs="Jameel Noori Nastaleeq"/>
                <w:smallCaps/>
                <w:sz w:val="20"/>
                <w:rtl/>
              </w:rPr>
              <w:t>بچے</w:t>
            </w:r>
            <w:r w:rsidRPr="00B21C06">
              <w:rPr>
                <w:rFonts w:ascii="Jameel Noori Nastaleeq" w:hAnsi="Jameel Noori Nastaleeq" w:cs="Jameel Noori Nastaleeq" w:hint="cs"/>
                <w:smallCaps/>
                <w:sz w:val="20"/>
                <w:rtl/>
              </w:rPr>
              <w:t xml:space="preserve"> کی عمر کتنی تھی؟</w:t>
            </w:r>
          </w:p>
          <w:p w:rsidR="00453B6C" w:rsidRPr="00312C7A" w:rsidRDefault="00453B6C" w:rsidP="00FE0F5B">
            <w:pPr>
              <w:pStyle w:val="InstructionstointvwChar4"/>
              <w:spacing w:line="276" w:lineRule="auto"/>
              <w:ind w:left="144" w:hanging="144"/>
              <w:contextualSpacing/>
              <w:rPr>
                <w:lang w:val="en-GB"/>
              </w:rPr>
            </w:pPr>
            <w:r w:rsidRPr="00312C7A">
              <w:rPr>
                <w:lang w:val="en-GB"/>
              </w:rPr>
              <w:tab/>
              <w:t>Record age in completed years</w:t>
            </w:r>
            <w:r w:rsidR="00361732">
              <w:rPr>
                <w:lang w:val="en-GB"/>
              </w:rPr>
              <w:t xml:space="preserve"> and months</w:t>
            </w:r>
            <w:r w:rsidRPr="00312C7A">
              <w:rPr>
                <w:lang w:val="en-GB"/>
              </w:rPr>
              <w:t>.</w:t>
            </w:r>
          </w:p>
          <w:p w:rsidR="00453B6C" w:rsidRPr="00312C7A" w:rsidRDefault="00453B6C" w:rsidP="00FE0F5B">
            <w:pPr>
              <w:pStyle w:val="InstructionstointvwChar4"/>
              <w:spacing w:line="276" w:lineRule="auto"/>
              <w:ind w:left="144" w:hanging="144"/>
              <w:contextualSpacing/>
              <w:rPr>
                <w:lang w:val="en-GB"/>
              </w:rPr>
            </w:pPr>
            <w:r w:rsidRPr="00312C7A">
              <w:rPr>
                <w:lang w:val="en-GB"/>
              </w:rPr>
              <w:tab/>
              <w:t>Record ‘0’ if less than 1 year.</w:t>
            </w:r>
          </w:p>
          <w:p w:rsidR="00B21C06" w:rsidRPr="00B21C06" w:rsidRDefault="00453B6C" w:rsidP="00B21C06">
            <w:pPr>
              <w:pStyle w:val="InstructionstointvwChar4"/>
              <w:spacing w:line="276" w:lineRule="auto"/>
              <w:ind w:left="144" w:hanging="144"/>
              <w:contextualSpacing/>
              <w:rPr>
                <w:lang w:val="en-GB"/>
              </w:rPr>
            </w:pPr>
            <w:r w:rsidRPr="00312C7A">
              <w:rPr>
                <w:lang w:val="en-GB"/>
              </w:rPr>
              <w:tab/>
              <w:t xml:space="preserve">If responses to </w:t>
            </w:r>
            <w:r>
              <w:rPr>
                <w:lang w:val="en-GB"/>
              </w:rPr>
              <w:t>C</w:t>
            </w:r>
            <w:r w:rsidRPr="00312C7A">
              <w:rPr>
                <w:lang w:val="en-GB"/>
              </w:rPr>
              <w:t>B</w:t>
            </w:r>
            <w:r w:rsidR="00361732">
              <w:rPr>
                <w:lang w:val="en-GB"/>
              </w:rPr>
              <w:t>3</w:t>
            </w:r>
            <w:r w:rsidRPr="00312C7A">
              <w:rPr>
                <w:lang w:val="en-GB"/>
              </w:rPr>
              <w:t xml:space="preserve"> and </w:t>
            </w:r>
            <w:r>
              <w:rPr>
                <w:lang w:val="en-GB"/>
              </w:rPr>
              <w:t>C</w:t>
            </w:r>
            <w:r w:rsidRPr="00312C7A">
              <w:rPr>
                <w:lang w:val="en-GB"/>
              </w:rPr>
              <w:t>B</w:t>
            </w:r>
            <w:r w:rsidR="00361732">
              <w:rPr>
                <w:lang w:val="en-GB"/>
              </w:rPr>
              <w:t>4</w:t>
            </w:r>
            <w:r w:rsidRPr="00312C7A">
              <w:rPr>
                <w:lang w:val="en-GB"/>
              </w:rPr>
              <w:t xml:space="preserve"> are inconsistent, probe further and correct.</w:t>
            </w:r>
            <w:r w:rsidR="00B21C06" w:rsidRPr="00B21C06">
              <w:rPr>
                <w:rFonts w:ascii="Jameel Noori Nastaleeq" w:hAnsi="Jameel Noori Nastaleeq" w:cs="Jameel Noori Nastaleeq"/>
                <w:smallCaps/>
                <w:rtl/>
              </w:rPr>
              <w:t xml:space="preserve"> </w:t>
            </w:r>
          </w:p>
          <w:p w:rsidR="00B21C06" w:rsidRPr="00B21C06" w:rsidRDefault="00B21C06" w:rsidP="00B21C06">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عمر مکمل سالوں اور مہینوں میں ریکارڈ کریں۔</w:t>
            </w:r>
          </w:p>
          <w:p w:rsidR="00B21C06" w:rsidRPr="00B21C06" w:rsidRDefault="00B21C06" w:rsidP="00B21C06">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اگرعمر 1 سال سے کم ہے تو '0' ریکارڈ کریں۔</w:t>
            </w:r>
          </w:p>
          <w:p w:rsidR="00B21C06" w:rsidRPr="001F2560" w:rsidRDefault="00B21C06" w:rsidP="001F2560">
            <w:pPr>
              <w:jc w:val="right"/>
              <w:rPr>
                <w:rFonts w:ascii="Jameel Noori Nastaleeq" w:hAnsi="Jameel Noori Nastaleeq" w:cs="Jameel Noori Nastaleeq"/>
                <w:smallCaps/>
                <w:sz w:val="20"/>
              </w:rPr>
            </w:pPr>
            <w:r w:rsidRPr="00B21C06">
              <w:rPr>
                <w:rFonts w:ascii="Jameel Noori Nastaleeq" w:hAnsi="Jameel Noori Nastaleeq" w:cs="Jameel Noori Nastaleeq" w:hint="cs"/>
                <w:smallCaps/>
                <w:sz w:val="20"/>
                <w:rtl/>
              </w:rPr>
              <w:t>کے جوابات مطابقت نہیں رکھتے یا ان میں</w:t>
            </w:r>
            <w:r w:rsidR="00796B4E">
              <w:rPr>
                <w:rFonts w:ascii="Jameel Noori Nastaleeq" w:hAnsi="Jameel Noori Nastaleeq" w:cs="Jameel Noori Nastaleeq" w:hint="cs"/>
                <w:smallCaps/>
                <w:sz w:val="20"/>
                <w:rtl/>
              </w:rPr>
              <w:t xml:space="preserve"> </w:t>
            </w:r>
            <w:r w:rsidR="00796B4E" w:rsidRPr="00B21C06">
              <w:rPr>
                <w:rFonts w:ascii="Jameel Noori Nastaleeq" w:hAnsi="Jameel Noori Nastaleeq" w:cs="Jameel Noori Nastaleeq" w:hint="cs"/>
                <w:i/>
                <w:smallCaps/>
                <w:sz w:val="20"/>
                <w:rtl/>
              </w:rPr>
              <w:t>تضادہے،</w:t>
            </w:r>
            <w:r w:rsidRPr="00B21C06">
              <w:rPr>
                <w:rFonts w:ascii="Jameel Noori Nastaleeq" w:hAnsi="Jameel Noori Nastaleeq" w:cs="Jameel Noori Nastaleeq" w:hint="cs"/>
                <w:smallCaps/>
                <w:sz w:val="20"/>
                <w:rtl/>
              </w:rPr>
              <w:t xml:space="preserve"> </w:t>
            </w:r>
            <w:r w:rsidRPr="007D0A45">
              <w:rPr>
                <w:rFonts w:ascii="Jameel Noori Nastaleeq" w:hAnsi="Jameel Noori Nastaleeq" w:cs="Jameel Noori Nastaleeq"/>
                <w:b/>
                <w:bCs/>
                <w:smallCaps/>
                <w:sz w:val="20"/>
              </w:rPr>
              <w:t>CB4</w:t>
            </w:r>
            <w:r w:rsidRPr="00B21C06">
              <w:rPr>
                <w:rFonts w:ascii="Jameel Noori Nastaleeq" w:hAnsi="Jameel Noori Nastaleeq" w:cs="Jameel Noori Nastaleeq" w:hint="cs"/>
                <w:smallCaps/>
                <w:sz w:val="20"/>
                <w:rtl/>
              </w:rPr>
              <w:t xml:space="preserve"> اور </w:t>
            </w:r>
            <w:r w:rsidRPr="007D0A45">
              <w:rPr>
                <w:rFonts w:ascii="Jameel Noori Nastaleeq" w:hAnsi="Jameel Noori Nastaleeq" w:cs="Jameel Noori Nastaleeq"/>
                <w:b/>
                <w:bCs/>
                <w:smallCaps/>
                <w:sz w:val="20"/>
              </w:rPr>
              <w:t>CB3</w:t>
            </w:r>
            <w:r w:rsidRPr="00B21C06">
              <w:rPr>
                <w:rFonts w:ascii="Jameel Noori Nastaleeq" w:hAnsi="Jameel Noori Nastaleeq" w:cs="Jameel Noori Nastaleeq" w:hint="cs"/>
                <w:smallCaps/>
                <w:sz w:val="20"/>
                <w:rtl/>
              </w:rPr>
              <w:t>اگر سوال</w:t>
            </w:r>
            <w:r w:rsidR="001F2560">
              <w:rPr>
                <w:rFonts w:ascii="Jameel Noori Nastaleeq" w:hAnsi="Jameel Noori Nastaleeq" w:cs="Jameel Noori Nastaleeq" w:hint="cs"/>
                <w:smallCaps/>
                <w:sz w:val="20"/>
                <w:rtl/>
              </w:rPr>
              <w:t xml:space="preserve">  </w:t>
            </w:r>
            <w:r w:rsidR="001F2560" w:rsidRPr="00B21C06">
              <w:rPr>
                <w:rFonts w:ascii="Jameel Noori Nastaleeq" w:hAnsi="Jameel Noori Nastaleeq" w:cs="Jameel Noori Nastaleeq" w:hint="cs"/>
                <w:smallCaps/>
                <w:rtl/>
              </w:rPr>
              <w:t>تو مزیدتحقیق کریں</w:t>
            </w:r>
            <w:r w:rsidR="001F2560">
              <w:rPr>
                <w:rFonts w:ascii="Jameel Noori Nastaleeq" w:hAnsi="Jameel Noori Nastaleeq" w:cs="Jameel Noori Nastaleeq" w:hint="cs"/>
                <w:smallCaps/>
                <w:rtl/>
              </w:rPr>
              <w:t>،</w:t>
            </w:r>
            <w:r w:rsidR="001F2560" w:rsidRPr="00B21C06">
              <w:rPr>
                <w:rFonts w:ascii="Jameel Noori Nastaleeq" w:hAnsi="Jameel Noori Nastaleeq" w:cs="Jameel Noori Nastaleeq" w:hint="cs"/>
                <w:smallCaps/>
                <w:rtl/>
              </w:rPr>
              <w:t>اوران کودرست کریں</w:t>
            </w:r>
            <w:r w:rsidRPr="00B21C06">
              <w:rPr>
                <w:rFonts w:ascii="Jameel Noori Nastaleeq" w:hAnsi="Jameel Noori Nastaleeq" w:cs="Jameel Noori Nastaleeq" w:hint="cs"/>
                <w:smallCaps/>
                <w:sz w:val="20"/>
                <w:rtl/>
              </w:rPr>
              <w:t xml:space="preserve"> </w:t>
            </w:r>
            <w:r>
              <w:rPr>
                <w:rFonts w:ascii="Jameel Noori Nastaleeq" w:hAnsi="Jameel Noori Nastaleeq" w:cs="Jameel Noori Nastaleeq" w:hint="cs"/>
                <w:iCs/>
                <w:rtl/>
              </w:rPr>
              <w:t>۔</w:t>
            </w:r>
          </w:p>
        </w:tc>
        <w:tc>
          <w:tcPr>
            <w:tcW w:w="2061" w:type="pct"/>
            <w:tcMar>
              <w:top w:w="43" w:type="dxa"/>
              <w:left w:w="115" w:type="dxa"/>
              <w:bottom w:w="43" w:type="dxa"/>
              <w:right w:w="115" w:type="dxa"/>
            </w:tcMar>
          </w:tcPr>
          <w:p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p>
          <w:p w:rsidR="003478EA" w:rsidRPr="0000727F" w:rsidRDefault="00453B6C" w:rsidP="00A503FD">
            <w:pPr>
              <w:pStyle w:val="Responsecategs"/>
              <w:tabs>
                <w:tab w:val="clear" w:pos="3942"/>
                <w:tab w:val="right" w:leader="dot" w:pos="4115"/>
              </w:tabs>
              <w:spacing w:line="276" w:lineRule="auto"/>
              <w:ind w:left="144" w:hanging="144"/>
              <w:contextualSpacing/>
            </w:pPr>
            <w:r w:rsidRPr="0000727F">
              <w:t>Age (in completed years)</w:t>
            </w:r>
          </w:p>
          <w:p w:rsidR="00453B6C" w:rsidRDefault="003478EA" w:rsidP="008B5430">
            <w:pPr>
              <w:pStyle w:val="Responsecategs"/>
              <w:tabs>
                <w:tab w:val="clear" w:pos="3942"/>
                <w:tab w:val="right" w:leader="dot" w:pos="4115"/>
              </w:tabs>
              <w:spacing w:line="276" w:lineRule="auto"/>
              <w:ind w:left="144" w:hanging="144"/>
              <w:contextualSpacing/>
              <w:rPr>
                <w:rFonts w:ascii="Times New Roman" w:hAnsi="Times New Roman"/>
                <w:caps/>
                <w:lang w:val="en-GB"/>
              </w:rPr>
            </w:pPr>
            <w:r>
              <w:rPr>
                <w:rFonts w:ascii="Times New Roman" w:hAnsi="Times New Roman"/>
                <w:caps/>
                <w:lang w:val="en-GB"/>
              </w:rPr>
              <w:t xml:space="preserve"> </w:t>
            </w:r>
            <w:r>
              <w:rPr>
                <w:rFonts w:ascii="Jameel Noori Nastaleeq" w:hAnsi="Jameel Noori Nastaleeq" w:cs="Jameel Noori Nastaleeq" w:hint="cs"/>
                <w:rtl/>
              </w:rPr>
              <w:t>عمر(مکمل سالوں میں)</w:t>
            </w:r>
            <w:r w:rsidR="00C71D5B">
              <w:rPr>
                <w:rFonts w:ascii="Jameel Noori Nastaleeq" w:hAnsi="Jameel Noori Nastaleeq" w:cs="Jameel Noori Nastaleeq"/>
                <w:rtl/>
              </w:rPr>
              <w:tab/>
            </w:r>
            <w:r w:rsidR="00453B6C" w:rsidRPr="00312C7A">
              <w:rPr>
                <w:rFonts w:ascii="Times New Roman" w:hAnsi="Times New Roman"/>
                <w:caps/>
                <w:lang w:val="en-GB"/>
              </w:rPr>
              <w:t>__</w:t>
            </w:r>
            <w:r w:rsidR="001E6EC9">
              <w:rPr>
                <w:rFonts w:ascii="Times New Roman" w:hAnsi="Times New Roman"/>
                <w:caps/>
                <w:lang w:val="en-GB"/>
              </w:rPr>
              <w:t xml:space="preserve"> __</w:t>
            </w:r>
          </w:p>
          <w:p w:rsidR="00796DA9" w:rsidRPr="0000727F" w:rsidRDefault="00453B6C" w:rsidP="0000727F">
            <w:pPr>
              <w:pStyle w:val="Responsecategs"/>
              <w:tabs>
                <w:tab w:val="clear" w:pos="3942"/>
                <w:tab w:val="right" w:leader="dot" w:pos="4115"/>
              </w:tabs>
              <w:spacing w:line="276" w:lineRule="auto"/>
              <w:ind w:left="144" w:hanging="144"/>
              <w:contextualSpacing/>
            </w:pPr>
            <w:r w:rsidRPr="0000727F">
              <w:t>Age (in completed Months)</w:t>
            </w:r>
          </w:p>
          <w:p w:rsidR="00796DA9" w:rsidRDefault="00796DA9" w:rsidP="00796DA9">
            <w:pPr>
              <w:pStyle w:val="Responsecategs"/>
              <w:tabs>
                <w:tab w:val="clear" w:pos="3942"/>
                <w:tab w:val="right" w:leader="dot" w:pos="4115"/>
              </w:tabs>
              <w:spacing w:line="276" w:lineRule="auto"/>
              <w:ind w:left="144" w:hanging="144"/>
              <w:contextualSpacing/>
              <w:rPr>
                <w:rFonts w:ascii="Times New Roman" w:hAnsi="Times New Roman"/>
                <w:caps/>
                <w:lang w:val="en-GB"/>
              </w:rPr>
            </w:pPr>
            <w:r>
              <w:rPr>
                <w:rFonts w:ascii="Jameel Noori Nastaleeq" w:hAnsi="Jameel Noori Nastaleeq" w:cs="Jameel Noori Nastaleeq" w:hint="cs"/>
                <w:rtl/>
              </w:rPr>
              <w:t xml:space="preserve"> عمر(مکمل مہینوں میں)</w:t>
            </w:r>
            <w:r>
              <w:rPr>
                <w:rFonts w:ascii="Jameel Noori Nastaleeq" w:hAnsi="Jameel Noori Nastaleeq" w:cs="Jameel Noori Nastaleeq"/>
              </w:rPr>
              <w:t xml:space="preserve"> </w:t>
            </w:r>
            <w:r w:rsidRPr="00312C7A">
              <w:rPr>
                <w:rFonts w:ascii="Times New Roman" w:hAnsi="Times New Roman"/>
                <w:caps/>
                <w:lang w:val="en-GB"/>
              </w:rPr>
              <w:tab/>
              <w:t>__</w:t>
            </w:r>
            <w:r>
              <w:rPr>
                <w:rFonts w:ascii="Times New Roman" w:hAnsi="Times New Roman"/>
                <w:caps/>
                <w:lang w:val="en-GB"/>
              </w:rPr>
              <w:t xml:space="preserve"> __</w:t>
            </w:r>
          </w:p>
          <w:p w:rsidR="00796DA9" w:rsidRDefault="00796DA9" w:rsidP="00796DA9">
            <w:pPr>
              <w:tabs>
                <w:tab w:val="right" w:leader="dot" w:pos="3600"/>
              </w:tabs>
              <w:jc w:val="right"/>
              <w:rPr>
                <w:rtl/>
              </w:rPr>
            </w:pPr>
          </w:p>
          <w:p w:rsidR="00453B6C" w:rsidRPr="00312C7A" w:rsidRDefault="00453B6C" w:rsidP="00796DA9">
            <w:pPr>
              <w:pStyle w:val="Responsecategs"/>
              <w:tabs>
                <w:tab w:val="clear" w:pos="3942"/>
                <w:tab w:val="right" w:leader="dot" w:pos="4115"/>
              </w:tabs>
              <w:spacing w:line="276" w:lineRule="auto"/>
              <w:ind w:left="144" w:hanging="144"/>
              <w:contextualSpacing/>
              <w:rPr>
                <w:rFonts w:ascii="Times New Roman" w:hAnsi="Times New Roman"/>
                <w:caps/>
                <w:lang w:val="en-GB"/>
              </w:rPr>
            </w:pPr>
          </w:p>
        </w:tc>
        <w:tc>
          <w:tcPr>
            <w:tcW w:w="488" w:type="pct"/>
            <w:tcMar>
              <w:top w:w="43" w:type="dxa"/>
              <w:left w:w="115" w:type="dxa"/>
              <w:bottom w:w="43" w:type="dxa"/>
              <w:right w:w="115" w:type="dxa"/>
            </w:tcMar>
          </w:tcPr>
          <w:p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rsidTr="00A52AA3">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451" w:type="pct"/>
            <w:tcBorders>
              <w:left w:val="double" w:sz="4" w:space="0" w:color="auto"/>
              <w:bottom w:val="single" w:sz="4" w:space="0" w:color="auto"/>
              <w:right w:val="single" w:sz="4" w:space="0" w:color="auto"/>
            </w:tcBorders>
            <w:shd w:val="clear" w:color="auto" w:fill="auto"/>
            <w:tcMar>
              <w:top w:w="43" w:type="dxa"/>
              <w:bottom w:w="43" w:type="dxa"/>
            </w:tcMar>
          </w:tcPr>
          <w:p w:rsidR="00453B6C" w:rsidRDefault="00453B6C" w:rsidP="00C71D5B">
            <w:pPr>
              <w:pStyle w:val="Instructionstointvw"/>
              <w:spacing w:line="276" w:lineRule="auto"/>
              <w:ind w:left="144" w:hanging="144"/>
              <w:contextualSpacing/>
              <w:rPr>
                <w:rFonts w:ascii="Jameel Noori Nastaleeq" w:hAnsi="Jameel Noori Nastaleeq" w:cs="Jameel Noori Nastaleeq"/>
                <w:rtl/>
              </w:rPr>
            </w:pPr>
            <w:r w:rsidRPr="007220C3">
              <w:rPr>
                <w:b/>
                <w:i w:val="0"/>
                <w:iCs/>
                <w:lang w:val="en-GB"/>
              </w:rPr>
              <w:t>CB</w:t>
            </w:r>
            <w:r>
              <w:rPr>
                <w:b/>
                <w:i w:val="0"/>
                <w:iCs/>
                <w:lang w:val="en-GB"/>
              </w:rPr>
              <w:t>5</w:t>
            </w:r>
            <w:r w:rsidRPr="007220C3">
              <w:rPr>
                <w:i w:val="0"/>
                <w:iCs/>
                <w:lang w:val="en-GB"/>
              </w:rPr>
              <w:t>.</w:t>
            </w:r>
            <w:r w:rsidRPr="00312C7A">
              <w:rPr>
                <w:lang w:val="en-GB"/>
              </w:rPr>
              <w:t xml:space="preserve"> </w:t>
            </w:r>
            <w:r w:rsidRPr="007220C3">
              <w:rPr>
                <w:i w:val="0"/>
                <w:lang w:val="en-GB"/>
              </w:rPr>
              <w:t>What sex is (</w:t>
            </w:r>
            <w:r w:rsidRPr="007220C3">
              <w:rPr>
                <w:b/>
                <w:bCs/>
                <w:i w:val="0"/>
                <w:lang w:val="en-GB"/>
              </w:rPr>
              <w:t>name</w:t>
            </w:r>
            <w:r w:rsidRPr="007220C3">
              <w:rPr>
                <w:i w:val="0"/>
                <w:lang w:val="en-GB"/>
              </w:rPr>
              <w:t>)?</w:t>
            </w:r>
            <w:r w:rsidR="00286F01">
              <w:rPr>
                <w:rFonts w:ascii="Jameel Noori Nastaleeq" w:hAnsi="Jameel Noori Nastaleeq" w:cs="Jameel Noori Nastaleeq" w:hint="cs"/>
                <w:rtl/>
              </w:rPr>
              <w:t xml:space="preserve">  </w:t>
            </w:r>
          </w:p>
          <w:p w:rsidR="00286F01" w:rsidRPr="00691AA4" w:rsidRDefault="00286F01" w:rsidP="00286F01">
            <w:pPr>
              <w:pStyle w:val="Instructionstointvw"/>
              <w:spacing w:line="276" w:lineRule="auto"/>
              <w:ind w:left="144" w:hanging="144"/>
              <w:contextualSpacing/>
              <w:jc w:val="right"/>
              <w:rPr>
                <w:rStyle w:val="1IntvwqstChar1"/>
                <w:rFonts w:ascii="Times New Roman" w:hAnsi="Times New Roman"/>
                <w:b/>
                <w:i w:val="0"/>
                <w:smallCaps w:val="0"/>
                <w:color w:val="FF0000"/>
                <w:lang w:val="en-GB"/>
              </w:rPr>
            </w:pPr>
            <w:r>
              <w:rPr>
                <w:rFonts w:ascii="Jameel Noori Nastaleeq" w:hAnsi="Jameel Noori Nastaleeq" w:cs="Jameel Noori Nastaleeq" w:hint="cs"/>
                <w:rtl/>
              </w:rPr>
              <w:t xml:space="preserve">(نام) </w:t>
            </w:r>
            <w:r w:rsidRPr="00E54565">
              <w:rPr>
                <w:rFonts w:ascii="Jameel Noori Nastaleeq" w:hAnsi="Jameel Noori Nastaleeq" w:cs="Jameel Noori Nastaleeq" w:hint="cs"/>
                <w:rtl/>
              </w:rPr>
              <w:t>کی جنس کیا ہے؟</w:t>
            </w:r>
          </w:p>
        </w:tc>
        <w:tc>
          <w:tcPr>
            <w:tcW w:w="2061" w:type="pct"/>
            <w:tcBorders>
              <w:left w:val="single" w:sz="4" w:space="0" w:color="auto"/>
              <w:bottom w:val="single" w:sz="4" w:space="0" w:color="auto"/>
              <w:right w:val="single" w:sz="4" w:space="0" w:color="auto"/>
            </w:tcBorders>
            <w:shd w:val="clear" w:color="auto" w:fill="auto"/>
          </w:tcPr>
          <w:p w:rsidR="00453B6C" w:rsidRPr="00FE2A02" w:rsidRDefault="0000727F" w:rsidP="00297A83">
            <w:pPr>
              <w:pStyle w:val="Responsecategs"/>
              <w:rPr>
                <w:lang w:val="en-GB"/>
              </w:rPr>
            </w:pPr>
            <w:r>
              <w:t>Ma</w:t>
            </w:r>
            <w:r w:rsidR="00453B6C" w:rsidRPr="0000727F">
              <w:t>le</w:t>
            </w:r>
            <w:r w:rsidR="00453B6C">
              <w:rPr>
                <w:lang w:val="en-GB"/>
              </w:rPr>
              <w:t xml:space="preserve"> </w:t>
            </w:r>
            <w:r w:rsidR="009B508B">
              <w:rPr>
                <w:rFonts w:ascii="Jameel Noori Nastaleeq" w:hAnsi="Jameel Noori Nastaleeq" w:cs="Jameel Noori Nastaleeq" w:hint="cs"/>
                <w:rtl/>
              </w:rPr>
              <w:t>لڑکا</w:t>
            </w:r>
            <w:r w:rsidR="00453B6C" w:rsidRPr="00FE2A02">
              <w:rPr>
                <w:lang w:val="en-GB"/>
              </w:rPr>
              <w:tab/>
            </w:r>
            <w:r w:rsidR="00453B6C" w:rsidRPr="004E6E05">
              <w:rPr>
                <w:lang w:val="en-GB"/>
              </w:rPr>
              <w:t>1</w:t>
            </w:r>
          </w:p>
          <w:p w:rsidR="00453B6C" w:rsidRPr="006C3BCE" w:rsidRDefault="00E11E45" w:rsidP="006C3BCE">
            <w:pPr>
              <w:pStyle w:val="Responsecategs"/>
              <w:rPr>
                <w:lang w:val="en-GB"/>
              </w:rPr>
            </w:pPr>
            <w:r>
              <w:t>F</w:t>
            </w:r>
            <w:r w:rsidR="0000727F">
              <w:t>emal</w:t>
            </w:r>
            <w:r w:rsidR="00453B6C" w:rsidRPr="0000727F">
              <w:t>e</w:t>
            </w:r>
            <w:r w:rsidR="009B508B">
              <w:rPr>
                <w:rFonts w:ascii="Jameel Noori Nastaleeq" w:hAnsi="Jameel Noori Nastaleeq" w:cs="Jameel Noori Nastaleeq" w:hint="cs"/>
                <w:rtl/>
              </w:rPr>
              <w:t xml:space="preserve"> لڑکی</w:t>
            </w:r>
            <w:r w:rsidR="00453B6C">
              <w:rPr>
                <w:lang w:val="en-GB"/>
              </w:rPr>
              <w:tab/>
              <w:t>2</w:t>
            </w:r>
          </w:p>
        </w:tc>
        <w:tc>
          <w:tcPr>
            <w:tcW w:w="488" w:type="pct"/>
            <w:tcBorders>
              <w:left w:val="single" w:sz="4" w:space="0" w:color="auto"/>
              <w:bottom w:val="single" w:sz="4" w:space="0" w:color="auto"/>
              <w:right w:val="double" w:sz="4" w:space="0" w:color="auto"/>
            </w:tcBorders>
            <w:shd w:val="clear" w:color="auto" w:fill="auto"/>
          </w:tcPr>
          <w:p w:rsidR="00453B6C" w:rsidRPr="00691AA4" w:rsidRDefault="00453B6C" w:rsidP="00102175">
            <w:pPr>
              <w:pStyle w:val="skipcolumn"/>
              <w:spacing w:line="276" w:lineRule="auto"/>
              <w:ind w:left="144" w:hanging="144"/>
              <w:contextualSpacing/>
              <w:rPr>
                <w:rFonts w:ascii="Times New Roman" w:hAnsi="Times New Roman"/>
                <w:smallCaps w:val="0"/>
                <w:color w:val="FF0000"/>
                <w:lang w:val="en-GB"/>
              </w:rPr>
            </w:pPr>
          </w:p>
        </w:tc>
      </w:tr>
      <w:tr w:rsidR="00453B6C" w:rsidRPr="00312C7A" w:rsidTr="004E6E05">
        <w:tblPrEx>
          <w:tblBorders>
            <w:top w:val="single" w:sz="4" w:space="0" w:color="auto"/>
            <w:left w:val="single" w:sz="4" w:space="0" w:color="auto"/>
            <w:bottom w:val="single" w:sz="4" w:space="0" w:color="auto"/>
            <w:right w:val="single" w:sz="4" w:space="0" w:color="auto"/>
          </w:tblBorders>
          <w:shd w:val="clear" w:color="auto" w:fill="auto"/>
        </w:tblPrEx>
        <w:trPr>
          <w:cantSplit/>
          <w:trHeight w:val="2080"/>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Mar>
              <w:top w:w="43" w:type="dxa"/>
              <w:bottom w:w="43" w:type="dxa"/>
            </w:tcMar>
          </w:tcPr>
          <w:p w:rsidR="00453B6C" w:rsidRDefault="00453B6C" w:rsidP="00453B6C">
            <w:pPr>
              <w:pStyle w:val="InstructionstointvwChar4"/>
              <w:spacing w:line="276" w:lineRule="auto"/>
              <w:ind w:left="144" w:hanging="144"/>
              <w:contextualSpacing/>
              <w:rPr>
                <w:lang w:val="en-GB"/>
              </w:rPr>
            </w:pPr>
            <w:r w:rsidRPr="00312C7A">
              <w:rPr>
                <w:lang w:val="en-GB"/>
              </w:rPr>
              <w:t xml:space="preserve">Check </w:t>
            </w:r>
            <w:r>
              <w:rPr>
                <w:lang w:val="en-GB"/>
              </w:rPr>
              <w:t xml:space="preserve">eligible child’s </w:t>
            </w:r>
            <w:r w:rsidRPr="00312C7A">
              <w:rPr>
                <w:lang w:val="en-GB"/>
              </w:rPr>
              <w:t xml:space="preserve">age in </w:t>
            </w:r>
            <w:r>
              <w:rPr>
                <w:lang w:val="en-GB"/>
              </w:rPr>
              <w:t>CB4:</w:t>
            </w:r>
          </w:p>
          <w:p w:rsidR="00453B6C" w:rsidRPr="009B508B" w:rsidRDefault="00453B6C" w:rsidP="001E0F77">
            <w:pPr>
              <w:pStyle w:val="Responsecategs"/>
              <w:tabs>
                <w:tab w:val="clear" w:pos="3942"/>
                <w:tab w:val="right" w:leader="dot" w:pos="5112"/>
              </w:tabs>
              <w:spacing w:line="276" w:lineRule="auto"/>
              <w:ind w:left="144" w:hanging="144"/>
              <w:contextualSpacing/>
              <w:rPr>
                <w:rFonts w:ascii="Jameel Noori Nastaleeq" w:hAnsi="Jameel Noori Nastaleeq" w:cs="Jameel Noori Nastaleeq"/>
                <w:smallCaps/>
              </w:rPr>
            </w:pPr>
            <w:r w:rsidRPr="003C221F">
              <w:rPr>
                <w:rFonts w:ascii="Times New Roman" w:hAnsi="Times New Roman"/>
                <w:i/>
                <w:lang w:val="en-GB"/>
              </w:rPr>
              <w:t xml:space="preserve">If child </w:t>
            </w:r>
            <w:r w:rsidR="00286F01">
              <w:rPr>
                <w:rFonts w:ascii="Times New Roman" w:hAnsi="Times New Roman"/>
                <w:i/>
              </w:rPr>
              <w:t xml:space="preserve">is </w:t>
            </w:r>
            <w:r w:rsidRPr="003C221F">
              <w:rPr>
                <w:rFonts w:ascii="Times New Roman" w:hAnsi="Times New Roman"/>
                <w:i/>
                <w:lang w:val="en-GB"/>
              </w:rPr>
              <w:t xml:space="preserve">not </w:t>
            </w:r>
            <w:r>
              <w:rPr>
                <w:rFonts w:ascii="Times New Roman" w:hAnsi="Times New Roman"/>
                <w:i/>
                <w:lang w:val="en-GB"/>
              </w:rPr>
              <w:t>12-23</w:t>
            </w:r>
            <w:r w:rsidRPr="003C221F">
              <w:rPr>
                <w:rFonts w:ascii="Times New Roman" w:hAnsi="Times New Roman"/>
                <w:i/>
                <w:lang w:val="en-GB"/>
              </w:rPr>
              <w:t xml:space="preserve"> months age group, probe once again and verify and if still not </w:t>
            </w:r>
            <w:r>
              <w:rPr>
                <w:rFonts w:ascii="Times New Roman" w:hAnsi="Times New Roman"/>
                <w:i/>
                <w:smallCaps/>
                <w:lang w:val="en-GB"/>
              </w:rPr>
              <w:t>12-23</w:t>
            </w:r>
            <w:r w:rsidRPr="003C221F">
              <w:rPr>
                <w:rFonts w:ascii="Times New Roman" w:hAnsi="Times New Roman"/>
                <w:i/>
                <w:lang w:val="en-GB"/>
              </w:rPr>
              <w:t xml:space="preserve"> months, end the interview with thanks to respondent.</w:t>
            </w:r>
            <w:r>
              <w:rPr>
                <w:rFonts w:ascii="Times New Roman" w:hAnsi="Times New Roman"/>
                <w:i/>
                <w:smallCaps/>
                <w:lang w:val="en-GB"/>
              </w:rPr>
              <w:t xml:space="preserve"> </w:t>
            </w:r>
            <w:r w:rsidRPr="00010400">
              <w:rPr>
                <w:rFonts w:ascii="Times New Roman" w:hAnsi="Times New Roman"/>
                <w:iCs/>
                <w:smallCaps/>
                <w:lang w:val="en-GB"/>
              </w:rPr>
              <w:t>Go to ELIGIBLE CHILD – INFORMATION PANEL</w:t>
            </w:r>
            <w:r>
              <w:rPr>
                <w:rFonts w:ascii="Times New Roman" w:hAnsi="Times New Roman"/>
                <w:i/>
                <w:smallCaps/>
                <w:lang w:val="en-GB"/>
              </w:rPr>
              <w:t xml:space="preserve"> </w:t>
            </w:r>
            <w:r w:rsidR="00D631E2">
              <w:rPr>
                <w:rFonts w:ascii="Times New Roman" w:hAnsi="Times New Roman"/>
                <w:i/>
                <w:smallCaps/>
                <w:lang w:val="en-GB"/>
              </w:rPr>
              <w:t>uf1</w:t>
            </w:r>
            <w:r w:rsidR="001E0F77">
              <w:rPr>
                <w:rFonts w:ascii="Times New Roman" w:hAnsi="Times New Roman"/>
                <w:i/>
                <w:smallCaps/>
                <w:lang w:val="en-GB"/>
              </w:rPr>
              <w:t>6</w:t>
            </w:r>
            <w:r w:rsidR="00D631E2">
              <w:rPr>
                <w:rFonts w:ascii="Times New Roman" w:hAnsi="Times New Roman"/>
                <w:i/>
                <w:smallCaps/>
                <w:lang w:val="en-GB"/>
              </w:rPr>
              <w:t xml:space="preserve"> </w:t>
            </w:r>
            <w:r w:rsidRPr="00010400">
              <w:rPr>
                <w:rFonts w:ascii="Times New Roman" w:hAnsi="Times New Roman"/>
                <w:iCs/>
                <w:lang w:val="en-GB"/>
              </w:rPr>
              <w:t xml:space="preserve">and </w:t>
            </w:r>
            <w:r>
              <w:rPr>
                <w:rFonts w:ascii="Times New Roman" w:hAnsi="Times New Roman"/>
                <w:iCs/>
                <w:lang w:val="en-GB"/>
              </w:rPr>
              <w:t>circle</w:t>
            </w:r>
            <w:r>
              <w:rPr>
                <w:rFonts w:ascii="Times New Roman" w:hAnsi="Times New Roman"/>
                <w:i/>
                <w:smallCaps/>
                <w:lang w:val="en-GB"/>
              </w:rPr>
              <w:t xml:space="preserve"> </w:t>
            </w:r>
            <w:r>
              <w:rPr>
                <w:rFonts w:ascii="Times New Roman" w:hAnsi="Times New Roman"/>
                <w:caps/>
                <w:lang w:val="en-GB"/>
              </w:rPr>
              <w:t xml:space="preserve">child not eligible/not 12-23 months agE </w:t>
            </w:r>
            <w:r>
              <w:rPr>
                <w:rFonts w:ascii="Times New Roman" w:hAnsi="Times New Roman"/>
                <w:iCs/>
                <w:lang w:val="en-GB"/>
              </w:rPr>
              <w:t>c</w:t>
            </w:r>
            <w:r w:rsidRPr="00010400">
              <w:rPr>
                <w:rFonts w:ascii="Times New Roman" w:hAnsi="Times New Roman"/>
                <w:iCs/>
                <w:lang w:val="en-GB"/>
              </w:rPr>
              <w:t>ode</w:t>
            </w:r>
            <w:r>
              <w:rPr>
                <w:rFonts w:ascii="Times New Roman" w:hAnsi="Times New Roman"/>
                <w:caps/>
                <w:lang w:val="en-GB"/>
              </w:rPr>
              <w:t xml:space="preserve"> </w:t>
            </w:r>
            <w:r w:rsidRPr="00312C7A">
              <w:rPr>
                <w:rFonts w:ascii="Times New Roman" w:hAnsi="Times New Roman"/>
                <w:caps/>
                <w:lang w:val="en-GB"/>
              </w:rPr>
              <w:t>0</w:t>
            </w:r>
            <w:r>
              <w:rPr>
                <w:rFonts w:ascii="Times New Roman" w:hAnsi="Times New Roman"/>
                <w:caps/>
                <w:lang w:val="en-GB"/>
              </w:rPr>
              <w:t>5.</w:t>
            </w:r>
          </w:p>
          <w:p w:rsidR="009B508B" w:rsidRPr="009B508B" w:rsidRDefault="009B508B" w:rsidP="009B508B">
            <w:pPr>
              <w:jc w:val="right"/>
              <w:rPr>
                <w:rFonts w:ascii="Jameel Noori Nastaleeq" w:hAnsi="Jameel Noori Nastaleeq" w:cs="Jameel Noori Nastaleeq"/>
                <w:smallCaps/>
                <w:sz w:val="20"/>
                <w:rtl/>
              </w:rPr>
            </w:pPr>
            <w:r w:rsidRPr="009B508B">
              <w:rPr>
                <w:rFonts w:ascii="Jameel Noori Nastaleeq" w:hAnsi="Jameel Noori Nastaleeq" w:cs="Jameel Noori Nastaleeq" w:hint="cs"/>
                <w:smallCaps/>
                <w:sz w:val="20"/>
                <w:rtl/>
              </w:rPr>
              <w:t>سے چیک کریں:</w:t>
            </w:r>
            <w:r w:rsidRPr="00F6624A">
              <w:rPr>
                <w:rFonts w:ascii="Jameel Noori Nastaleeq" w:hAnsi="Jameel Noori Nastaleeq" w:cs="Jameel Noori Nastaleeq"/>
                <w:b/>
                <w:bCs/>
                <w:smallCaps/>
                <w:sz w:val="20"/>
              </w:rPr>
              <w:t>CB4</w:t>
            </w:r>
            <w:r w:rsidRPr="009B508B">
              <w:rPr>
                <w:rFonts w:ascii="Jameel Noori Nastaleeq" w:hAnsi="Jameel Noori Nastaleeq" w:cs="Jameel Noori Nastaleeq" w:hint="cs"/>
                <w:smallCaps/>
                <w:sz w:val="20"/>
                <w:rtl/>
              </w:rPr>
              <w:t>اہل بچے کی عمر سوال نمبر</w:t>
            </w:r>
          </w:p>
          <w:p w:rsidR="009B508B" w:rsidRPr="00691AA4" w:rsidRDefault="009B508B" w:rsidP="004E6E05">
            <w:pPr>
              <w:pStyle w:val="Responsecategs"/>
              <w:tabs>
                <w:tab w:val="clear" w:pos="3942"/>
                <w:tab w:val="right" w:leader="dot" w:pos="5112"/>
              </w:tabs>
              <w:bidi/>
              <w:ind w:left="144" w:hanging="144"/>
              <w:contextualSpacing/>
              <w:rPr>
                <w:rFonts w:ascii="Times New Roman" w:hAnsi="Times New Roman"/>
                <w:smallCaps/>
                <w:color w:val="FF0000"/>
                <w:lang w:val="en-GB"/>
              </w:rPr>
            </w:pPr>
            <w:r w:rsidRPr="009B508B">
              <w:rPr>
                <w:rFonts w:ascii="Jameel Noori Nastaleeq" w:hAnsi="Jameel Noori Nastaleeq" w:cs="Jameel Noori Nastaleeq" w:hint="cs"/>
                <w:smallCaps/>
                <w:rtl/>
              </w:rPr>
              <w:t>اگر بچہ12سے 23 ماہ کی عمر کے گروپ کا نہیں ہے،تو ایک بار پھر تحقیق کریں اور تصدیق کریں اور اگرپھر بھی اس کی عمر12سے 23ماہ نہیں بنتی ،تو جواب دہندہ کا شکریہ ادا کر کے انٹرویو کا اختتام کردیں۔اہل بچے کے معلوماتی پینل</w:t>
            </w:r>
            <w:r w:rsidR="00D631E2">
              <w:rPr>
                <w:rFonts w:ascii="Jameel Noori Nastaleeq" w:hAnsi="Jameel Noori Nastaleeq" w:cs="Jameel Noori Nastaleeq"/>
                <w:smallCaps/>
                <w:lang w:bidi="ur-PK"/>
              </w:rPr>
              <w:t xml:space="preserve"> </w:t>
            </w:r>
            <w:r w:rsidR="00D631E2" w:rsidRPr="009B112F">
              <w:rPr>
                <w:rFonts w:ascii="Times New Roman" w:hAnsi="Times New Roman"/>
                <w:caps/>
                <w:lang w:val="en-GB"/>
              </w:rPr>
              <w:t>uf1</w:t>
            </w:r>
            <w:r w:rsidR="001E0F77">
              <w:rPr>
                <w:rFonts w:ascii="Times New Roman" w:hAnsi="Times New Roman"/>
                <w:caps/>
                <w:lang w:val="en-GB"/>
              </w:rPr>
              <w:t>6</w:t>
            </w:r>
            <w:r w:rsidR="00D631E2">
              <w:rPr>
                <w:rFonts w:ascii="Jameel Noori Nastaleeq" w:hAnsi="Jameel Noori Nastaleeq" w:cs="Jameel Noori Nastaleeq"/>
                <w:smallCaps/>
              </w:rPr>
              <w:t xml:space="preserve"> </w:t>
            </w:r>
            <w:r w:rsidRPr="009B508B">
              <w:rPr>
                <w:rFonts w:ascii="Jameel Noori Nastaleeq" w:hAnsi="Jameel Noori Nastaleeq" w:cs="Jameel Noori Nastaleeq" w:hint="cs"/>
                <w:smallCaps/>
                <w:rtl/>
              </w:rPr>
              <w:t xml:space="preserve">پر جائیں ، اور بچہ اہل نہیں/بچے کی عمر 12 سے 23مہینے  نہیں کوڈ05 پر نشان لگائیں </w:t>
            </w:r>
            <w:r>
              <w:rPr>
                <w:rFonts w:ascii="Jameel Noori Nastaleeq" w:hAnsi="Jameel Noori Nastaleeq" w:cs="Jameel Noori Nastaleeq" w:hint="cs"/>
                <w:i/>
                <w:iCs/>
                <w:rtl/>
              </w:rPr>
              <w:t>۔</w:t>
            </w:r>
          </w:p>
        </w:tc>
      </w:tr>
    </w:tbl>
    <w:p w:rsidR="0016416E" w:rsidRPr="00312C7A" w:rsidRDefault="0016416E" w:rsidP="00BE7EDA">
      <w:pPr>
        <w:spacing w:line="276" w:lineRule="auto"/>
        <w:contextualSpacing/>
        <w:rPr>
          <w:sz w:val="20"/>
          <w:lang w:val="en-GB"/>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3"/>
        <w:gridCol w:w="4410"/>
        <w:gridCol w:w="1034"/>
      </w:tblGrid>
      <w:tr w:rsidR="008B5430" w:rsidRPr="00312C7A" w:rsidTr="00A52AA3">
        <w:trPr>
          <w:cantSplit/>
          <w:trHeight w:val="259"/>
          <w:jc w:val="center"/>
        </w:trPr>
        <w:tc>
          <w:tcPr>
            <w:tcW w:w="2451" w:type="pct"/>
            <w:tcBorders>
              <w:top w:val="double" w:sz="4" w:space="0" w:color="auto"/>
              <w:left w:val="double" w:sz="4" w:space="0" w:color="auto"/>
              <w:bottom w:val="single" w:sz="4" w:space="0" w:color="auto"/>
              <w:right w:val="single" w:sz="4" w:space="0" w:color="auto"/>
            </w:tcBorders>
            <w:shd w:val="clear" w:color="auto" w:fill="000000" w:themeFill="text1"/>
            <w:tcMar>
              <w:top w:w="43" w:type="dxa"/>
              <w:left w:w="115" w:type="dxa"/>
              <w:bottom w:w="43" w:type="dxa"/>
              <w:right w:w="115" w:type="dxa"/>
            </w:tcMar>
          </w:tcPr>
          <w:p w:rsidR="00172BDB" w:rsidRPr="00312C7A" w:rsidRDefault="00E32C9D" w:rsidP="00FE0F5B">
            <w:pPr>
              <w:pStyle w:val="modulename"/>
              <w:tabs>
                <w:tab w:val="right" w:pos="9504"/>
              </w:tabs>
              <w:spacing w:line="276" w:lineRule="auto"/>
              <w:ind w:left="144" w:hanging="144"/>
              <w:contextualSpacing/>
              <w:rPr>
                <w:color w:val="FFFFFF" w:themeColor="background1"/>
                <w:sz w:val="20"/>
                <w:lang w:val="en-GB"/>
              </w:rPr>
            </w:pPr>
            <w:r w:rsidRPr="00312C7A">
              <w:rPr>
                <w:sz w:val="20"/>
                <w:lang w:val="en-GB"/>
              </w:rPr>
              <w:br w:type="page"/>
            </w:r>
            <w:r w:rsidR="00172BDB" w:rsidRPr="00312C7A">
              <w:rPr>
                <w:b w:val="0"/>
                <w:color w:val="FFFFFF" w:themeColor="background1"/>
                <w:sz w:val="20"/>
                <w:lang w:val="en-GB"/>
              </w:rPr>
              <w:br w:type="page"/>
            </w:r>
            <w:r w:rsidR="00172BDB" w:rsidRPr="00312C7A">
              <w:rPr>
                <w:color w:val="FFFFFF" w:themeColor="background1"/>
                <w:sz w:val="20"/>
                <w:lang w:val="en-GB"/>
              </w:rPr>
              <w:t>immunization</w:t>
            </w:r>
            <w:r w:rsidR="002D61CF">
              <w:rPr>
                <w:color w:val="FFFFFF" w:themeColor="background1"/>
                <w:sz w:val="20"/>
                <w:lang w:val="en-GB"/>
              </w:rPr>
              <w:t xml:space="preserve"> (IM)</w:t>
            </w:r>
            <w:r w:rsidR="00D60EB1">
              <w:rPr>
                <w:color w:val="FFFFFF" w:themeColor="background1"/>
                <w:sz w:val="20"/>
                <w:lang w:val="en-GB"/>
              </w:rPr>
              <w:t xml:space="preserve"> </w:t>
            </w:r>
            <w:r w:rsidR="00D60EB1" w:rsidRPr="00092747">
              <w:rPr>
                <w:rFonts w:ascii="Jameel Noori Nastaleeq" w:hAnsi="Jameel Noori Nastaleeq" w:cs="Jameel Noori Nastaleeq" w:hint="cs"/>
                <w:szCs w:val="24"/>
                <w:rtl/>
              </w:rPr>
              <w:t>حفاظتی ٹیکے</w:t>
            </w:r>
          </w:p>
        </w:tc>
        <w:tc>
          <w:tcPr>
            <w:tcW w:w="2065" w:type="pct"/>
            <w:tcBorders>
              <w:top w:val="double" w:sz="4" w:space="0" w:color="auto"/>
              <w:left w:val="single" w:sz="4" w:space="0" w:color="auto"/>
              <w:bottom w:val="single" w:sz="4" w:space="0" w:color="auto"/>
              <w:right w:val="single" w:sz="4" w:space="0" w:color="auto"/>
            </w:tcBorders>
            <w:shd w:val="clear" w:color="auto" w:fill="000000" w:themeFill="text1"/>
          </w:tcPr>
          <w:p w:rsidR="00172BDB" w:rsidRPr="00312C7A" w:rsidRDefault="00172BDB" w:rsidP="00FE0F5B">
            <w:pPr>
              <w:pStyle w:val="modulename"/>
              <w:tabs>
                <w:tab w:val="right" w:pos="9504"/>
              </w:tabs>
              <w:spacing w:line="276" w:lineRule="auto"/>
              <w:ind w:left="144" w:hanging="144"/>
              <w:contextualSpacing/>
              <w:rPr>
                <w:color w:val="FFFFFF" w:themeColor="background1"/>
                <w:sz w:val="20"/>
                <w:lang w:val="en-GB"/>
              </w:rPr>
            </w:pPr>
          </w:p>
        </w:tc>
        <w:tc>
          <w:tcPr>
            <w:tcW w:w="484" w:type="pct"/>
            <w:tcBorders>
              <w:top w:val="double" w:sz="4" w:space="0" w:color="auto"/>
              <w:left w:val="single" w:sz="4" w:space="0" w:color="auto"/>
              <w:bottom w:val="single" w:sz="4" w:space="0" w:color="auto"/>
              <w:right w:val="double" w:sz="4" w:space="0" w:color="auto"/>
            </w:tcBorders>
            <w:shd w:val="clear" w:color="auto" w:fill="000000" w:themeFill="text1"/>
          </w:tcPr>
          <w:p w:rsidR="00172BDB" w:rsidRPr="00312C7A" w:rsidRDefault="00172BDB" w:rsidP="00FA37D4">
            <w:pPr>
              <w:pStyle w:val="modulename"/>
              <w:tabs>
                <w:tab w:val="right" w:pos="9504"/>
              </w:tabs>
              <w:spacing w:line="276" w:lineRule="auto"/>
              <w:ind w:left="144" w:hanging="144"/>
              <w:contextualSpacing/>
              <w:rPr>
                <w:color w:val="FFFFFF" w:themeColor="background1"/>
                <w:sz w:val="20"/>
                <w:lang w:val="en-GB"/>
              </w:rPr>
            </w:pPr>
          </w:p>
        </w:tc>
      </w:tr>
      <w:tr w:rsidR="008B5430" w:rsidRPr="00312C7A" w:rsidTr="00A52AA3">
        <w:trPr>
          <w:cantSplit/>
          <w:trHeight w:val="3003"/>
          <w:jc w:val="center"/>
        </w:trPr>
        <w:tc>
          <w:tcPr>
            <w:tcW w:w="2451" w:type="pct"/>
            <w:tcBorders>
              <w:left w:val="double" w:sz="4" w:space="0" w:color="auto"/>
              <w:bottom w:val="single" w:sz="4" w:space="0" w:color="auto"/>
            </w:tcBorders>
            <w:tcMar>
              <w:top w:w="29" w:type="dxa"/>
              <w:left w:w="115" w:type="dxa"/>
              <w:bottom w:w="29" w:type="dxa"/>
              <w:right w:w="115" w:type="dxa"/>
            </w:tcMar>
          </w:tcPr>
          <w:p w:rsidR="00E32C9D" w:rsidRDefault="00E32C9D" w:rsidP="00D362FA">
            <w:pPr>
              <w:pStyle w:val="1Intvwqst"/>
              <w:spacing w:line="276" w:lineRule="auto"/>
              <w:ind w:left="144" w:hanging="144"/>
              <w:contextualSpacing/>
              <w:rPr>
                <w:rFonts w:ascii="Times New Roman" w:hAnsi="Times New Roman"/>
                <w:smallCaps w:val="0"/>
                <w:lang w:val="en-GB"/>
              </w:rPr>
            </w:pPr>
            <w:r w:rsidRPr="009601FF">
              <w:rPr>
                <w:rFonts w:ascii="Times New Roman" w:hAnsi="Times New Roman"/>
                <w:b/>
                <w:smallCaps w:val="0"/>
                <w:lang w:val="en-GB"/>
              </w:rPr>
              <w:t>IM</w:t>
            </w:r>
            <w:r w:rsidR="00D362FA">
              <w:rPr>
                <w:rFonts w:ascii="Times New Roman" w:hAnsi="Times New Roman"/>
                <w:b/>
                <w:smallCaps w:val="0"/>
                <w:lang w:val="en-GB"/>
              </w:rPr>
              <w:t>1</w:t>
            </w:r>
            <w:r w:rsidRPr="009601FF">
              <w:rPr>
                <w:rFonts w:ascii="Times New Roman" w:hAnsi="Times New Roman"/>
                <w:smallCaps w:val="0"/>
                <w:lang w:val="en-GB"/>
              </w:rPr>
              <w:t xml:space="preserve">. Do you have a </w:t>
            </w:r>
            <w:r w:rsidR="009B103E" w:rsidRPr="009601FF">
              <w:rPr>
                <w:rFonts w:ascii="Times New Roman" w:hAnsi="Times New Roman"/>
                <w:smallCaps w:val="0"/>
                <w:lang w:val="en-GB"/>
              </w:rPr>
              <w:t xml:space="preserve">vaccination card </w:t>
            </w:r>
            <w:r w:rsidRPr="009601FF">
              <w:rPr>
                <w:rFonts w:ascii="Times New Roman" w:hAnsi="Times New Roman"/>
                <w:iCs/>
                <w:smallCaps w:val="0"/>
              </w:rPr>
              <w:t xml:space="preserve">from a </w:t>
            </w:r>
            <w:r w:rsidR="009B103E" w:rsidRPr="009601FF">
              <w:rPr>
                <w:rFonts w:ascii="Times New Roman" w:hAnsi="Times New Roman"/>
                <w:iCs/>
                <w:smallCaps w:val="0"/>
              </w:rPr>
              <w:t xml:space="preserve">Government or </w:t>
            </w:r>
            <w:r w:rsidRPr="009601FF">
              <w:rPr>
                <w:rFonts w:ascii="Times New Roman" w:hAnsi="Times New Roman"/>
                <w:iCs/>
                <w:smallCaps w:val="0"/>
              </w:rPr>
              <w:t xml:space="preserve">private health provider </w:t>
            </w:r>
            <w:r w:rsidRPr="009601FF">
              <w:rPr>
                <w:rFonts w:ascii="Times New Roman" w:hAnsi="Times New Roman"/>
                <w:smallCaps w:val="0"/>
                <w:lang w:val="en-GB"/>
              </w:rPr>
              <w:t>where (</w:t>
            </w:r>
            <w:r w:rsidRPr="009601FF">
              <w:rPr>
                <w:rStyle w:val="Instructionsinparens"/>
                <w:b/>
                <w:iCs/>
                <w:smallCaps w:val="0"/>
                <w:lang w:val="en-GB"/>
              </w:rPr>
              <w:t>name</w:t>
            </w:r>
            <w:r w:rsidRPr="009601FF">
              <w:rPr>
                <w:rFonts w:ascii="Times New Roman" w:hAnsi="Times New Roman"/>
                <w:smallCaps w:val="0"/>
                <w:lang w:val="en-GB"/>
              </w:rPr>
              <w:t>)’s vaccinations are written down?</w:t>
            </w:r>
          </w:p>
          <w:p w:rsidR="002D61CF" w:rsidRDefault="002D61CF" w:rsidP="00C838C8">
            <w:pPr>
              <w:jc w:val="right"/>
              <w:rPr>
                <w:rFonts w:asciiTheme="majorBidi" w:hAnsiTheme="majorBidi" w:cstheme="majorBidi"/>
                <w:b/>
                <w:bCs/>
                <w:rtl/>
              </w:rPr>
            </w:pPr>
            <w:r w:rsidRPr="00930152">
              <w:rPr>
                <w:rFonts w:ascii="Jameel Noori Nastaleeq" w:hAnsi="Jameel Noori Nastaleeq" w:cs="Jameel Noori Nastaleeq" w:hint="cs"/>
                <w:rtl/>
              </w:rPr>
              <w:t>کیا آپ کے پاس کسی سرکاری یا نجی مرکز صحت سے ملا ہوا حفاظتی ٹیکوں کا کارڈ موجود ہے جس میں</w:t>
            </w:r>
            <w:r w:rsidR="00C838C8">
              <w:rPr>
                <w:rFonts w:ascii="Jameel Noori Nastaleeq" w:hAnsi="Jameel Noori Nastaleeq" w:cs="Jameel Noori Nastaleeq" w:hint="cs"/>
                <w:rtl/>
              </w:rPr>
              <w:t xml:space="preserve"> </w:t>
            </w:r>
            <w:r w:rsidR="008A1DB3">
              <w:rPr>
                <w:rFonts w:ascii="Jameel Noori Nastaleeq" w:hAnsi="Jameel Noori Nastaleeq" w:cs="Jameel Noori Nastaleeq" w:hint="cs"/>
                <w:rtl/>
              </w:rPr>
              <w:t>بچہ/بچی (نام)</w:t>
            </w:r>
            <w:r w:rsidRPr="00930152">
              <w:rPr>
                <w:rFonts w:ascii="Jameel Noori Nastaleeq" w:hAnsi="Jameel Noori Nastaleeq" w:cs="Jameel Noori Nastaleeq" w:hint="cs"/>
                <w:rtl/>
              </w:rPr>
              <w:t xml:space="preserve"> کو لگن</w:t>
            </w:r>
            <w:r>
              <w:rPr>
                <w:rFonts w:ascii="Jameel Noori Nastaleeq" w:hAnsi="Jameel Noori Nastaleeq" w:cs="Jameel Noori Nastaleeq" w:hint="cs"/>
                <w:rtl/>
              </w:rPr>
              <w:t xml:space="preserve">ے والے حفاظتی ٹیکوں </w:t>
            </w:r>
            <w:r w:rsidR="009711CB">
              <w:rPr>
                <w:rFonts w:ascii="Jameel Noori Nastaleeq" w:hAnsi="Jameel Noori Nastaleeq" w:cs="Jameel Noori Nastaleeq" w:hint="cs"/>
                <w:rtl/>
              </w:rPr>
              <w:t>کا اندراج ہو</w:t>
            </w:r>
            <w:r w:rsidRPr="00930152">
              <w:rPr>
                <w:rFonts w:ascii="Jameel Noori Nastaleeq" w:hAnsi="Jameel Noori Nastaleeq" w:cs="Jameel Noori Nastaleeq" w:hint="cs"/>
                <w:rtl/>
              </w:rPr>
              <w:t>؟</w:t>
            </w:r>
            <w:r>
              <w:rPr>
                <w:rFonts w:asciiTheme="majorBidi" w:hAnsiTheme="majorBidi" w:cstheme="majorBidi" w:hint="cs"/>
                <w:b/>
                <w:bCs/>
                <w:rtl/>
              </w:rPr>
              <w:t xml:space="preserve"> </w:t>
            </w:r>
          </w:p>
          <w:p w:rsidR="007C4483" w:rsidRPr="004A4C1F" w:rsidRDefault="008A1DB3" w:rsidP="007C4483">
            <w:pPr>
              <w:rPr>
                <w:rFonts w:ascii="Jameel Noori Nastaleeq" w:hAnsi="Jameel Noori Nastaleeq" w:cs="Jameel Noori Nastaleeq"/>
                <w:sz w:val="10"/>
                <w:szCs w:val="10"/>
                <w:rtl/>
              </w:rPr>
            </w:pPr>
            <w:r w:rsidRPr="008A1DB3">
              <w:rPr>
                <w:iCs/>
                <w:sz w:val="20"/>
              </w:rPr>
              <w:t>If yes: may I see it please</w:t>
            </w:r>
            <w:r>
              <w:rPr>
                <w:smallCaps/>
                <w:lang w:val="en-GB"/>
              </w:rPr>
              <w:t xml:space="preserve">? </w:t>
            </w:r>
          </w:p>
          <w:p w:rsidR="007C4483" w:rsidRDefault="007C4483" w:rsidP="007C4483">
            <w:pPr>
              <w:jc w:val="right"/>
              <w:rPr>
                <w:rFonts w:ascii="Jameel Noori Nastaleeq" w:hAnsi="Jameel Noori Nastaleeq" w:cs="Jameel Noori Nastaleeq"/>
                <w:i/>
                <w:iCs/>
                <w:sz w:val="20"/>
                <w:rtl/>
              </w:rPr>
            </w:pPr>
            <w:r w:rsidRPr="007C4483">
              <w:rPr>
                <w:rFonts w:ascii="Jameel Noori Nastaleeq" w:hAnsi="Jameel Noori Nastaleeq" w:cs="Jameel Noori Nastaleeq" w:hint="cs"/>
                <w:rtl/>
              </w:rPr>
              <w:t>اگر ہاں:  تو برائے مہربانی کیا میں اسے دیکھ سکتا/ سکتی ہوں</w:t>
            </w:r>
            <w:r w:rsidRPr="00930152">
              <w:rPr>
                <w:rFonts w:ascii="Jameel Noori Nastaleeq" w:hAnsi="Jameel Noori Nastaleeq" w:cs="Jameel Noori Nastaleeq" w:hint="cs"/>
                <w:i/>
                <w:iCs/>
                <w:sz w:val="20"/>
                <w:rtl/>
              </w:rPr>
              <w:t>؟</w:t>
            </w:r>
          </w:p>
          <w:p w:rsidR="00E32C9D" w:rsidRDefault="00E32C9D" w:rsidP="00D362FA">
            <w:pPr>
              <w:pStyle w:val="1Intvwqst"/>
              <w:spacing w:line="276" w:lineRule="auto"/>
              <w:ind w:left="144" w:hanging="144"/>
              <w:contextualSpacing/>
              <w:rPr>
                <w:rFonts w:ascii="Times New Roman" w:hAnsi="Times New Roman"/>
                <w:i/>
                <w:smallCaps w:val="0"/>
                <w:lang w:val="en-GB"/>
              </w:rPr>
            </w:pPr>
            <w:r w:rsidRPr="009601FF">
              <w:rPr>
                <w:rFonts w:ascii="Times New Roman" w:hAnsi="Times New Roman"/>
                <w:smallCaps w:val="0"/>
                <w:lang w:val="en-GB"/>
              </w:rPr>
              <w:tab/>
            </w:r>
            <w:r w:rsidRPr="009601FF">
              <w:rPr>
                <w:rFonts w:ascii="Times New Roman" w:hAnsi="Times New Roman"/>
                <w:i/>
                <w:smallCaps w:val="0"/>
                <w:lang w:val="en-GB"/>
              </w:rPr>
              <w:t xml:space="preserve">The respondent should already have brought the </w:t>
            </w:r>
            <w:r w:rsidR="00D362FA">
              <w:rPr>
                <w:rFonts w:ascii="Times New Roman" w:hAnsi="Times New Roman"/>
                <w:i/>
                <w:smallCaps w:val="0"/>
                <w:lang w:val="en-GB"/>
              </w:rPr>
              <w:t>card</w:t>
            </w:r>
            <w:r w:rsidRPr="009601FF">
              <w:rPr>
                <w:rFonts w:ascii="Times New Roman" w:hAnsi="Times New Roman"/>
                <w:i/>
                <w:smallCaps w:val="0"/>
                <w:lang w:val="en-GB"/>
              </w:rPr>
              <w:t xml:space="preserve"> when you got permission to begin the interview.</w:t>
            </w:r>
          </w:p>
          <w:p w:rsidR="007C4483" w:rsidRPr="001828E0" w:rsidRDefault="008A1DB3" w:rsidP="001828E0">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smallCaps w:val="0"/>
                <w:sz w:val="24"/>
                <w:rtl/>
              </w:rPr>
              <w:t>جواب دہندہ انٹرویو کی اجازت ملنے کے بعد کارڈ فراہم کر چکی/چکا ہو گا۔</w:t>
            </w:r>
          </w:p>
        </w:tc>
        <w:tc>
          <w:tcPr>
            <w:tcW w:w="2065" w:type="pct"/>
            <w:tcBorders>
              <w:bottom w:val="single" w:sz="4" w:space="0" w:color="auto"/>
            </w:tcBorders>
            <w:tcMar>
              <w:top w:w="29" w:type="dxa"/>
              <w:left w:w="115" w:type="dxa"/>
              <w:bottom w:w="29" w:type="dxa"/>
              <w:right w:w="115" w:type="dxa"/>
            </w:tcMar>
            <w:vAlign w:val="center"/>
          </w:tcPr>
          <w:p w:rsidR="00E32C9D" w:rsidRPr="00312C7A" w:rsidRDefault="00D362FA" w:rsidP="00171135">
            <w:pPr>
              <w:pStyle w:val="Responsecategs"/>
              <w:tabs>
                <w:tab w:val="clear" w:pos="3942"/>
                <w:tab w:val="right" w:leader="dot" w:pos="4036"/>
              </w:tabs>
              <w:spacing w:line="360" w:lineRule="auto"/>
              <w:ind w:left="144" w:hanging="144"/>
              <w:contextualSpacing/>
              <w:rPr>
                <w:rFonts w:ascii="Times New Roman" w:hAnsi="Times New Roman"/>
                <w:caps/>
                <w:lang w:val="en-GB"/>
              </w:rPr>
            </w:pPr>
            <w:r w:rsidRPr="00CD6B0D">
              <w:t>Yes, seen</w:t>
            </w:r>
            <w:r w:rsidR="007B414A">
              <w:rPr>
                <w:rFonts w:ascii="Jameel Noori Nastaleeq" w:hAnsi="Jameel Noori Nastaleeq" w:cs="Jameel Noori Nastaleeq" w:hint="cs"/>
                <w:rtl/>
              </w:rPr>
              <w:t xml:space="preserve"> ہاں، کارڈدیکھ لیا</w:t>
            </w:r>
            <w:r w:rsidR="00E32C9D" w:rsidRPr="00312C7A">
              <w:rPr>
                <w:rFonts w:ascii="Times New Roman" w:hAnsi="Times New Roman"/>
                <w:caps/>
                <w:lang w:val="en-GB"/>
              </w:rPr>
              <w:tab/>
              <w:t>1</w:t>
            </w:r>
          </w:p>
          <w:p w:rsidR="00D362FA" w:rsidRDefault="00286F01" w:rsidP="00A52AA3">
            <w:pPr>
              <w:pStyle w:val="Responsecategs"/>
              <w:tabs>
                <w:tab w:val="clear" w:pos="3942"/>
                <w:tab w:val="right" w:leader="dot" w:pos="4036"/>
              </w:tabs>
              <w:spacing w:line="276" w:lineRule="auto"/>
              <w:ind w:left="144" w:hanging="144"/>
              <w:contextualSpacing/>
              <w:rPr>
                <w:rFonts w:ascii="Times New Roman" w:hAnsi="Times New Roman"/>
                <w:caps/>
                <w:lang w:val="en-GB"/>
              </w:rPr>
            </w:pPr>
            <w:del w:id="1" w:author="Shaikh Asif" w:date="2020-02-20T20:25:00Z">
              <w:r w:rsidDel="00162C4E">
                <w:delText>No</w:delText>
              </w:r>
            </w:del>
            <w:ins w:id="2" w:author="Shaikh Asif" w:date="2020-02-20T20:25:00Z">
              <w:r w:rsidR="00162C4E">
                <w:t xml:space="preserve"> </w:t>
              </w:r>
            </w:ins>
            <w:bookmarkStart w:id="3" w:name="_GoBack"/>
            <w:bookmarkEnd w:id="3"/>
            <w:r w:rsidR="00D362FA" w:rsidRPr="00CD6B0D">
              <w:t>, not seen</w:t>
            </w:r>
            <w:r w:rsidR="007B414A">
              <w:rPr>
                <w:rFonts w:ascii="Jameel Noori Nastaleeq" w:hAnsi="Jameel Noori Nastaleeq" w:cs="Jameel Noori Nastaleeq" w:hint="cs"/>
                <w:rtl/>
              </w:rPr>
              <w:t xml:space="preserve"> </w:t>
            </w:r>
            <w:r>
              <w:rPr>
                <w:rFonts w:ascii="Jameel Noori Nastaleeq" w:hAnsi="Jameel Noori Nastaleeq" w:cs="Jameel Noori Nastaleeq" w:hint="cs"/>
                <w:rtl/>
              </w:rPr>
              <w:t>نہیں</w:t>
            </w:r>
            <w:r w:rsidR="007B414A">
              <w:rPr>
                <w:rFonts w:ascii="Jameel Noori Nastaleeq" w:hAnsi="Jameel Noori Nastaleeq" w:cs="Jameel Noori Nastaleeq" w:hint="cs"/>
                <w:rtl/>
              </w:rPr>
              <w:t>، کارڈنہیں دیکھا</w:t>
            </w:r>
            <w:r w:rsidR="00D362FA" w:rsidRPr="00312C7A">
              <w:rPr>
                <w:rFonts w:ascii="Times New Roman" w:hAnsi="Times New Roman"/>
                <w:caps/>
                <w:lang w:val="en-GB"/>
              </w:rPr>
              <w:tab/>
            </w:r>
            <w:r w:rsidR="00D362FA">
              <w:rPr>
                <w:rFonts w:ascii="Times New Roman" w:hAnsi="Times New Roman"/>
                <w:caps/>
                <w:lang w:val="en-GB"/>
              </w:rPr>
              <w:t>2</w:t>
            </w:r>
          </w:p>
          <w:p w:rsidR="00D362FA" w:rsidRPr="00312C7A" w:rsidRDefault="00D362FA" w:rsidP="00171135">
            <w:pPr>
              <w:pStyle w:val="Responsecategs"/>
              <w:tabs>
                <w:tab w:val="clear" w:pos="3942"/>
                <w:tab w:val="right" w:leader="dot" w:pos="4036"/>
              </w:tabs>
              <w:spacing w:line="360" w:lineRule="auto"/>
              <w:ind w:left="144" w:hanging="144"/>
              <w:contextualSpacing/>
              <w:rPr>
                <w:rFonts w:ascii="Times New Roman" w:hAnsi="Times New Roman"/>
                <w:caps/>
                <w:lang w:val="en-GB"/>
              </w:rPr>
            </w:pPr>
            <w:r w:rsidRPr="00CD6B0D">
              <w:t>No</w:t>
            </w:r>
            <w:r w:rsidR="0080132C">
              <w:t xml:space="preserve"> </w:t>
            </w:r>
            <w:r w:rsidR="007B414A">
              <w:rPr>
                <w:rFonts w:ascii="Jameel Noori Nastaleeq" w:hAnsi="Jameel Noori Nastaleeq" w:cs="Jameel Noori Nastaleeq" w:hint="cs"/>
                <w:rtl/>
              </w:rPr>
              <w:t xml:space="preserve"> نہیں</w:t>
            </w:r>
            <w:r w:rsidRPr="00312C7A">
              <w:rPr>
                <w:rFonts w:ascii="Times New Roman" w:hAnsi="Times New Roman"/>
                <w:caps/>
                <w:lang w:val="en-GB"/>
              </w:rPr>
              <w:tab/>
            </w:r>
            <w:r>
              <w:rPr>
                <w:rFonts w:ascii="Times New Roman" w:hAnsi="Times New Roman"/>
                <w:caps/>
                <w:lang w:val="en-GB"/>
              </w:rPr>
              <w:t>3</w:t>
            </w:r>
          </w:p>
          <w:p w:rsidR="00E32C9D" w:rsidRPr="00312C7A" w:rsidRDefault="00E32C9D" w:rsidP="00171135">
            <w:pPr>
              <w:pStyle w:val="Responsecategs"/>
              <w:tabs>
                <w:tab w:val="clear" w:pos="3942"/>
                <w:tab w:val="right" w:leader="dot" w:pos="4349"/>
              </w:tabs>
              <w:spacing w:line="360" w:lineRule="auto"/>
              <w:ind w:left="144" w:hanging="144"/>
              <w:contextualSpacing/>
              <w:rPr>
                <w:rFonts w:ascii="Times New Roman" w:hAnsi="Times New Roman"/>
                <w:caps/>
                <w:lang w:val="en-GB"/>
              </w:rPr>
            </w:pPr>
          </w:p>
        </w:tc>
        <w:tc>
          <w:tcPr>
            <w:tcW w:w="484" w:type="pct"/>
            <w:tcBorders>
              <w:bottom w:val="single" w:sz="4" w:space="0" w:color="auto"/>
              <w:right w:val="double" w:sz="4" w:space="0" w:color="auto"/>
            </w:tcBorders>
            <w:tcMar>
              <w:top w:w="29" w:type="dxa"/>
              <w:left w:w="115" w:type="dxa"/>
              <w:bottom w:w="29" w:type="dxa"/>
              <w:right w:w="115" w:type="dxa"/>
            </w:tcMar>
          </w:tcPr>
          <w:p w:rsidR="007B414A" w:rsidRDefault="007B414A" w:rsidP="00871F42">
            <w:pPr>
              <w:pStyle w:val="skipcolumn"/>
              <w:spacing w:line="360" w:lineRule="auto"/>
              <w:ind w:left="144" w:hanging="144"/>
              <w:contextualSpacing/>
              <w:rPr>
                <w:rFonts w:ascii="Times New Roman" w:hAnsi="Times New Roman"/>
                <w:i/>
                <w:iCs/>
                <w:smallCaps w:val="0"/>
                <w:lang w:val="en-GB"/>
              </w:rPr>
            </w:pPr>
          </w:p>
          <w:p w:rsidR="007B414A" w:rsidRDefault="007B414A" w:rsidP="007B414A">
            <w:pPr>
              <w:pStyle w:val="skipcolumn"/>
              <w:spacing w:line="360" w:lineRule="auto"/>
              <w:contextualSpacing/>
              <w:rPr>
                <w:rFonts w:ascii="Times New Roman" w:hAnsi="Times New Roman"/>
                <w:i/>
                <w:iCs/>
                <w:smallCaps w:val="0"/>
                <w:lang w:val="en-GB"/>
              </w:rPr>
            </w:pPr>
          </w:p>
          <w:p w:rsidR="00A52AA3" w:rsidRDefault="00A52AA3" w:rsidP="007B414A">
            <w:pPr>
              <w:pStyle w:val="skipcolumn"/>
              <w:spacing w:line="360" w:lineRule="auto"/>
              <w:contextualSpacing/>
              <w:rPr>
                <w:rFonts w:ascii="Times New Roman" w:hAnsi="Times New Roman"/>
                <w:i/>
                <w:iCs/>
                <w:smallCaps w:val="0"/>
                <w:lang w:val="en-GB"/>
              </w:rPr>
            </w:pPr>
          </w:p>
          <w:p w:rsidR="002824DD" w:rsidRPr="00490DFF" w:rsidRDefault="002824DD" w:rsidP="002824DD">
            <w:pPr>
              <w:pStyle w:val="skipcolumn"/>
              <w:spacing w:line="360" w:lineRule="auto"/>
              <w:contextualSpacing/>
              <w:rPr>
                <w:rFonts w:ascii="Times New Roman" w:hAnsi="Times New Roman"/>
                <w:i/>
                <w:iCs/>
                <w:smallCaps w:val="0"/>
                <w:highlight w:val="yellow"/>
              </w:rPr>
            </w:pPr>
            <w:r w:rsidRPr="00490DFF">
              <w:rPr>
                <w:rFonts w:ascii="Times New Roman" w:hAnsi="Times New Roman"/>
                <w:i/>
                <w:iCs/>
                <w:smallCaps w:val="0"/>
                <w:highlight w:val="yellow"/>
                <w:lang w:val="en-GB"/>
              </w:rPr>
              <w:t>1</w:t>
            </w:r>
            <w:r w:rsidRPr="00490DFF">
              <w:rPr>
                <w:rFonts w:ascii="Times New Roman" w:hAnsi="Times New Roman"/>
                <w:i/>
                <w:iCs/>
                <w:smallCaps w:val="0"/>
                <w:highlight w:val="yellow"/>
                <w:lang w:val="en-GB"/>
              </w:rPr>
              <w:sym w:font="Wingdings" w:char="F0F0"/>
            </w:r>
            <w:r w:rsidRPr="00490DFF">
              <w:rPr>
                <w:rFonts w:ascii="Times New Roman" w:hAnsi="Times New Roman"/>
                <w:i/>
                <w:iCs/>
                <w:smallCaps w:val="0"/>
                <w:highlight w:val="yellow"/>
                <w:lang w:val="en-GB"/>
              </w:rPr>
              <w:t>IM</w:t>
            </w:r>
            <w:r w:rsidRPr="00490DFF">
              <w:rPr>
                <w:rFonts w:ascii="Times New Roman" w:hAnsi="Times New Roman"/>
                <w:i/>
                <w:iCs/>
                <w:smallCaps w:val="0"/>
                <w:highlight w:val="yellow"/>
              </w:rPr>
              <w:t>3</w:t>
            </w:r>
          </w:p>
          <w:p w:rsidR="00871F42" w:rsidRPr="00700E12" w:rsidRDefault="00871F42" w:rsidP="00700E12">
            <w:pPr>
              <w:pStyle w:val="skipcolumn"/>
              <w:spacing w:line="360" w:lineRule="auto"/>
              <w:contextualSpacing/>
              <w:rPr>
                <w:rFonts w:ascii="Times New Roman" w:hAnsi="Times New Roman"/>
                <w:i/>
                <w:iCs/>
                <w:smallCaps w:val="0"/>
              </w:rPr>
            </w:pPr>
            <w:r w:rsidRPr="00490DFF">
              <w:rPr>
                <w:rFonts w:ascii="Times New Roman" w:hAnsi="Times New Roman"/>
                <w:i/>
                <w:iCs/>
                <w:smallCaps w:val="0"/>
                <w:highlight w:val="yellow"/>
                <w:lang w:val="en-GB"/>
              </w:rPr>
              <w:t>2</w:t>
            </w:r>
            <w:r w:rsidR="00EA40C6" w:rsidRPr="00490DFF">
              <w:rPr>
                <w:rFonts w:ascii="Times New Roman" w:hAnsi="Times New Roman"/>
                <w:i/>
                <w:iCs/>
                <w:smallCaps w:val="0"/>
                <w:highlight w:val="yellow"/>
                <w:lang w:val="en-GB"/>
              </w:rPr>
              <w:t>,3</w:t>
            </w:r>
            <w:r w:rsidRPr="00490DFF">
              <w:rPr>
                <w:rFonts w:ascii="Times New Roman" w:hAnsi="Times New Roman"/>
                <w:i/>
                <w:iCs/>
                <w:smallCaps w:val="0"/>
                <w:highlight w:val="yellow"/>
                <w:lang w:val="en-GB"/>
              </w:rPr>
              <w:sym w:font="Wingdings" w:char="F0F0"/>
            </w:r>
            <w:r w:rsidR="00ED7AD9" w:rsidRPr="00490DFF">
              <w:rPr>
                <w:rFonts w:ascii="Times New Roman" w:hAnsi="Times New Roman"/>
                <w:i/>
                <w:iCs/>
                <w:smallCaps w:val="0"/>
                <w:highlight w:val="yellow"/>
                <w:lang w:val="en-GB"/>
              </w:rPr>
              <w:t>IM</w:t>
            </w:r>
            <w:r w:rsidR="00700E12" w:rsidRPr="00490DFF">
              <w:rPr>
                <w:rFonts w:ascii="Times New Roman" w:hAnsi="Times New Roman"/>
                <w:i/>
                <w:iCs/>
                <w:smallCaps w:val="0"/>
                <w:highlight w:val="yellow"/>
              </w:rPr>
              <w:t>2</w:t>
            </w:r>
          </w:p>
          <w:p w:rsidR="00E32C9D" w:rsidRPr="00312C7A" w:rsidRDefault="00E32C9D" w:rsidP="00D362FA">
            <w:pPr>
              <w:pStyle w:val="skipcolumn"/>
              <w:spacing w:line="360" w:lineRule="auto"/>
              <w:ind w:left="144" w:hanging="144"/>
              <w:contextualSpacing/>
              <w:rPr>
                <w:rFonts w:ascii="Times New Roman" w:hAnsi="Times New Roman"/>
                <w:smallCaps w:val="0"/>
                <w:lang w:val="en-GB"/>
              </w:rPr>
            </w:pPr>
          </w:p>
        </w:tc>
      </w:tr>
      <w:tr w:rsidR="008B5430" w:rsidRPr="00312C7A" w:rsidTr="00A52AA3">
        <w:trPr>
          <w:cantSplit/>
          <w:trHeight w:val="1014"/>
          <w:jc w:val="center"/>
        </w:trPr>
        <w:tc>
          <w:tcPr>
            <w:tcW w:w="2451" w:type="pct"/>
            <w:tcBorders>
              <w:left w:val="double" w:sz="4" w:space="0" w:color="auto"/>
              <w:bottom w:val="single" w:sz="4" w:space="0" w:color="auto"/>
            </w:tcBorders>
            <w:tcMar>
              <w:top w:w="29" w:type="dxa"/>
              <w:left w:w="115" w:type="dxa"/>
              <w:bottom w:w="29" w:type="dxa"/>
              <w:right w:w="115" w:type="dxa"/>
            </w:tcMar>
          </w:tcPr>
          <w:p w:rsidR="00E32C9D" w:rsidRDefault="00E32C9D" w:rsidP="00D362FA">
            <w:pPr>
              <w:pStyle w:val="1Intvwqst"/>
              <w:spacing w:line="276" w:lineRule="auto"/>
              <w:ind w:left="144" w:hanging="144"/>
              <w:contextualSpacing/>
              <w:rPr>
                <w:rFonts w:ascii="Times New Roman" w:hAnsi="Times New Roman"/>
                <w:smallCaps w:val="0"/>
                <w:rtl/>
                <w:lang w:val="en-GB"/>
              </w:rPr>
            </w:pPr>
            <w:r w:rsidRPr="009601FF">
              <w:rPr>
                <w:rFonts w:ascii="Times New Roman" w:hAnsi="Times New Roman"/>
                <w:b/>
                <w:smallCaps w:val="0"/>
                <w:lang w:val="en-GB"/>
              </w:rPr>
              <w:t>IM</w:t>
            </w:r>
            <w:r w:rsidR="00D362FA">
              <w:rPr>
                <w:rFonts w:ascii="Times New Roman" w:hAnsi="Times New Roman"/>
                <w:b/>
                <w:smallCaps w:val="0"/>
                <w:lang w:val="en-GB"/>
              </w:rPr>
              <w:t>2</w:t>
            </w:r>
            <w:r w:rsidR="00D362FA">
              <w:rPr>
                <w:rFonts w:ascii="Times New Roman" w:hAnsi="Times New Roman"/>
                <w:smallCaps w:val="0"/>
                <w:lang w:val="en-GB"/>
              </w:rPr>
              <w:t xml:space="preserve">. Did you ever have </w:t>
            </w:r>
            <w:r w:rsidRPr="009601FF">
              <w:rPr>
                <w:rFonts w:ascii="Times New Roman" w:hAnsi="Times New Roman"/>
                <w:smallCaps w:val="0"/>
                <w:lang w:val="en-GB"/>
              </w:rPr>
              <w:t xml:space="preserve">a </w:t>
            </w:r>
            <w:r w:rsidR="009B103E" w:rsidRPr="009601FF">
              <w:rPr>
                <w:rFonts w:ascii="Times New Roman" w:hAnsi="Times New Roman"/>
                <w:smallCaps w:val="0"/>
                <w:lang w:val="en-GB"/>
              </w:rPr>
              <w:t>vaccination card</w:t>
            </w:r>
            <w:r w:rsidRPr="009601FF">
              <w:rPr>
                <w:rFonts w:ascii="Times New Roman" w:hAnsi="Times New Roman"/>
                <w:iCs/>
                <w:smallCaps w:val="0"/>
              </w:rPr>
              <w:t xml:space="preserve"> from a </w:t>
            </w:r>
            <w:r w:rsidR="009B103E" w:rsidRPr="009601FF">
              <w:rPr>
                <w:rFonts w:ascii="Times New Roman" w:hAnsi="Times New Roman"/>
                <w:iCs/>
                <w:smallCaps w:val="0"/>
              </w:rPr>
              <w:t xml:space="preserve">Government or </w:t>
            </w:r>
            <w:r w:rsidRPr="009601FF">
              <w:rPr>
                <w:rFonts w:ascii="Times New Roman" w:hAnsi="Times New Roman"/>
                <w:iCs/>
                <w:smallCaps w:val="0"/>
              </w:rPr>
              <w:t>private health provider</w:t>
            </w:r>
            <w:r w:rsidRPr="009601FF">
              <w:rPr>
                <w:rFonts w:ascii="Times New Roman" w:hAnsi="Times New Roman"/>
                <w:smallCaps w:val="0"/>
                <w:lang w:val="en-GB"/>
              </w:rPr>
              <w:t xml:space="preserve"> for (</w:t>
            </w:r>
            <w:r w:rsidRPr="009601FF">
              <w:rPr>
                <w:rStyle w:val="Instructionsinparens"/>
                <w:b/>
                <w:iCs/>
                <w:smallCaps w:val="0"/>
                <w:lang w:val="en-GB"/>
              </w:rPr>
              <w:t>name</w:t>
            </w:r>
            <w:r w:rsidRPr="009601FF">
              <w:rPr>
                <w:rFonts w:ascii="Times New Roman" w:hAnsi="Times New Roman"/>
                <w:smallCaps w:val="0"/>
                <w:lang w:val="en-GB"/>
              </w:rPr>
              <w:t>)?</w:t>
            </w:r>
          </w:p>
          <w:p w:rsidR="004E6E05" w:rsidRDefault="004E6E05" w:rsidP="004E6E05">
            <w:pPr>
              <w:pStyle w:val="1Intvwqst"/>
              <w:ind w:left="144" w:hanging="144"/>
              <w:contextualSpacing/>
              <w:jc w:val="right"/>
              <w:rPr>
                <w:rFonts w:ascii="Times New Roman" w:hAnsi="Times New Roman"/>
                <w:smallCaps w:val="0"/>
                <w:rtl/>
                <w:lang w:val="en-GB" w:bidi="ur-PK"/>
              </w:rPr>
            </w:pPr>
          </w:p>
          <w:p w:rsidR="00D8543C" w:rsidRPr="00D8543C" w:rsidRDefault="00D8543C" w:rsidP="00D8543C">
            <w:pPr>
              <w:jc w:val="right"/>
              <w:rPr>
                <w:rFonts w:asciiTheme="majorBidi" w:hAnsiTheme="majorBidi" w:cstheme="majorBidi"/>
                <w:b/>
                <w:bCs/>
              </w:rPr>
            </w:pPr>
            <w:r w:rsidRPr="00FF0164">
              <w:rPr>
                <w:rFonts w:ascii="Jameel Noori Nastaleeq" w:hAnsi="Jameel Noori Nastaleeq" w:cs="Jameel Noori Nastaleeq" w:hint="cs"/>
                <w:rtl/>
              </w:rPr>
              <w:t xml:space="preserve">کیا </w:t>
            </w:r>
            <w:r w:rsidR="00C838C8" w:rsidRPr="00C838C8">
              <w:rPr>
                <w:rFonts w:ascii="Jameel Noori Nastaleeq" w:hAnsi="Jameel Noori Nastaleeq" w:cs="Jameel Noori Nastaleeq"/>
                <w:rtl/>
              </w:rPr>
              <w:t>بچے</w:t>
            </w:r>
            <w:r w:rsidRPr="00FF0164">
              <w:rPr>
                <w:rFonts w:ascii="Jameel Noori Nastaleeq" w:hAnsi="Jameel Noori Nastaleeq" w:cs="Jameel Noori Nastaleeq" w:hint="cs"/>
                <w:rtl/>
              </w:rPr>
              <w:t>کے لئےآپ کے پاس کبھی کسی سرکاری یا نجی مرکز صحت کا حفاظتی ٹیکوں کا کارڈ موجود تھا؟</w:t>
            </w:r>
          </w:p>
        </w:tc>
        <w:tc>
          <w:tcPr>
            <w:tcW w:w="2065" w:type="pct"/>
            <w:tcBorders>
              <w:bottom w:val="single" w:sz="4" w:space="0" w:color="auto"/>
            </w:tcBorders>
            <w:tcMar>
              <w:top w:w="29" w:type="dxa"/>
              <w:left w:w="115" w:type="dxa"/>
              <w:bottom w:w="29" w:type="dxa"/>
              <w:right w:w="115" w:type="dxa"/>
            </w:tcMar>
            <w:vAlign w:val="center"/>
          </w:tcPr>
          <w:p w:rsidR="00D8543C" w:rsidRPr="00312C7A" w:rsidRDefault="00D8747E" w:rsidP="00171135">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CD6B0D">
              <w:t>Yes</w:t>
            </w:r>
            <w:r w:rsidR="00D8543C">
              <w:rPr>
                <w:rFonts w:ascii="Jameel Noori Nastaleeq" w:hAnsi="Jameel Noori Nastaleeq" w:cs="Jameel Noori Nastaleeq" w:hint="cs"/>
                <w:rtl/>
              </w:rPr>
              <w:t xml:space="preserve"> ہاں</w:t>
            </w:r>
            <w:r w:rsidR="00D8543C" w:rsidRPr="00312C7A">
              <w:rPr>
                <w:rFonts w:ascii="Times New Roman" w:hAnsi="Times New Roman"/>
                <w:caps/>
                <w:lang w:val="en-GB"/>
              </w:rPr>
              <w:tab/>
              <w:t>1</w:t>
            </w:r>
          </w:p>
          <w:p w:rsidR="00E32C9D" w:rsidRPr="00312C7A" w:rsidRDefault="00D8747E" w:rsidP="00171135">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CD6B0D">
              <w:t>No</w:t>
            </w:r>
            <w:r w:rsidR="00D8543C">
              <w:rPr>
                <w:rFonts w:ascii="Jameel Noori Nastaleeq" w:hAnsi="Jameel Noori Nastaleeq" w:cs="Jameel Noori Nastaleeq" w:hint="cs"/>
                <w:rtl/>
              </w:rPr>
              <w:t xml:space="preserve"> نہیں</w:t>
            </w:r>
            <w:r w:rsidR="00D8543C" w:rsidRPr="00312C7A">
              <w:rPr>
                <w:rFonts w:ascii="Times New Roman" w:hAnsi="Times New Roman"/>
                <w:caps/>
                <w:lang w:val="en-GB"/>
              </w:rPr>
              <w:tab/>
            </w:r>
            <w:r w:rsidR="00D8543C">
              <w:rPr>
                <w:rFonts w:ascii="Times New Roman" w:hAnsi="Times New Roman"/>
                <w:caps/>
                <w:lang w:val="en-GB"/>
              </w:rPr>
              <w:t>2</w:t>
            </w:r>
          </w:p>
        </w:tc>
        <w:tc>
          <w:tcPr>
            <w:tcW w:w="484" w:type="pct"/>
            <w:tcBorders>
              <w:bottom w:val="single" w:sz="4" w:space="0" w:color="auto"/>
              <w:right w:val="double" w:sz="4" w:space="0" w:color="auto"/>
            </w:tcBorders>
            <w:tcMar>
              <w:top w:w="29" w:type="dxa"/>
              <w:left w:w="115" w:type="dxa"/>
              <w:bottom w:w="29" w:type="dxa"/>
              <w:right w:w="115" w:type="dxa"/>
            </w:tcMar>
          </w:tcPr>
          <w:p w:rsidR="009203F6" w:rsidRDefault="009203F6" w:rsidP="008B5430">
            <w:pPr>
              <w:pStyle w:val="skipcolumn"/>
              <w:spacing w:line="360" w:lineRule="auto"/>
              <w:contextualSpacing/>
              <w:rPr>
                <w:rFonts w:ascii="Times New Roman" w:hAnsi="Times New Roman"/>
                <w:i/>
                <w:iCs/>
                <w:smallCaps w:val="0"/>
                <w:lang w:val="en-GB"/>
              </w:rPr>
            </w:pPr>
          </w:p>
          <w:p w:rsidR="007469D6" w:rsidRPr="00A52AA3" w:rsidRDefault="007469D6" w:rsidP="008B5430">
            <w:pPr>
              <w:pStyle w:val="skipcolumn"/>
              <w:spacing w:line="360" w:lineRule="auto"/>
              <w:ind w:left="144" w:hanging="144"/>
              <w:contextualSpacing/>
              <w:rPr>
                <w:rFonts w:ascii="Times New Roman" w:hAnsi="Times New Roman"/>
                <w:i/>
                <w:iCs/>
                <w:smallCaps w:val="0"/>
                <w:sz w:val="18"/>
                <w:szCs w:val="18"/>
                <w:lang w:val="en-GB"/>
              </w:rPr>
            </w:pPr>
          </w:p>
          <w:p w:rsidR="00E32C9D" w:rsidRPr="00F952A2" w:rsidRDefault="009203F6" w:rsidP="008B5430">
            <w:pPr>
              <w:pStyle w:val="skipcolumn"/>
              <w:spacing w:line="360" w:lineRule="auto"/>
              <w:ind w:left="144" w:hanging="144"/>
              <w:contextualSpacing/>
              <w:rPr>
                <w:rFonts w:ascii="Times New Roman" w:hAnsi="Times New Roman"/>
                <w:i/>
                <w:iCs/>
                <w:smallCaps w:val="0"/>
                <w:lang w:val="en-GB"/>
              </w:rPr>
            </w:pPr>
            <w:r>
              <w:rPr>
                <w:rFonts w:ascii="Times New Roman" w:hAnsi="Times New Roman"/>
                <w:i/>
                <w:iCs/>
                <w:smallCaps w:val="0"/>
                <w:lang w:val="en-GB"/>
              </w:rPr>
              <w:t>2</w:t>
            </w:r>
            <w:r w:rsidRPr="00871F42">
              <w:rPr>
                <w:rFonts w:ascii="Times New Roman" w:hAnsi="Times New Roman"/>
                <w:i/>
                <w:iCs/>
                <w:smallCaps w:val="0"/>
                <w:lang w:val="en-GB"/>
              </w:rPr>
              <w:sym w:font="Wingdings" w:char="F0F0"/>
            </w:r>
            <w:r w:rsidRPr="00871F42">
              <w:rPr>
                <w:rFonts w:ascii="Times New Roman" w:hAnsi="Times New Roman"/>
                <w:i/>
                <w:iCs/>
                <w:smallCaps w:val="0"/>
                <w:lang w:val="en-GB"/>
              </w:rPr>
              <w:t>IM</w:t>
            </w:r>
            <w:r w:rsidR="00ED7AD9">
              <w:rPr>
                <w:rFonts w:ascii="Times New Roman" w:hAnsi="Times New Roman"/>
                <w:i/>
                <w:iCs/>
                <w:smallCaps w:val="0"/>
                <w:lang w:val="en-GB"/>
              </w:rPr>
              <w:t>8</w:t>
            </w:r>
          </w:p>
        </w:tc>
      </w:tr>
      <w:tr w:rsidR="008B5430" w:rsidRPr="00312C7A" w:rsidTr="00A52AA3">
        <w:trPr>
          <w:cantSplit/>
          <w:trHeight w:val="1191"/>
          <w:jc w:val="center"/>
        </w:trPr>
        <w:tc>
          <w:tcPr>
            <w:tcW w:w="2451" w:type="pct"/>
            <w:tcBorders>
              <w:left w:val="double" w:sz="4" w:space="0" w:color="auto"/>
              <w:bottom w:val="single" w:sz="4" w:space="0" w:color="auto"/>
            </w:tcBorders>
            <w:shd w:val="clear" w:color="auto" w:fill="FFFFFF" w:themeFill="background1"/>
            <w:tcMar>
              <w:top w:w="29" w:type="dxa"/>
              <w:left w:w="115" w:type="dxa"/>
              <w:bottom w:w="29" w:type="dxa"/>
              <w:right w:w="115" w:type="dxa"/>
            </w:tcMar>
          </w:tcPr>
          <w:p w:rsidR="00691AA4" w:rsidRDefault="00691AA4" w:rsidP="001513D8">
            <w:pPr>
              <w:pStyle w:val="1Intvwqst"/>
              <w:spacing w:line="276" w:lineRule="auto"/>
              <w:ind w:left="144" w:hanging="144"/>
              <w:contextualSpacing/>
              <w:rPr>
                <w:rFonts w:ascii="Times New Roman" w:hAnsi="Times New Roman"/>
                <w:i/>
                <w:iCs/>
                <w:smallCaps w:val="0"/>
                <w:rtl/>
                <w:lang w:val="en-GB"/>
              </w:rPr>
            </w:pPr>
            <w:r w:rsidRPr="00691AA4">
              <w:rPr>
                <w:rFonts w:ascii="Times New Roman" w:hAnsi="Times New Roman"/>
                <w:b/>
                <w:i/>
                <w:iCs/>
                <w:smallCaps w:val="0"/>
                <w:lang w:val="en-GB"/>
              </w:rPr>
              <w:t>IM</w:t>
            </w:r>
            <w:r w:rsidR="006239B1" w:rsidRPr="00434C50">
              <w:rPr>
                <w:rFonts w:ascii="Times New Roman" w:hAnsi="Times New Roman"/>
                <w:b/>
                <w:i/>
                <w:iCs/>
                <w:smallCaps w:val="0"/>
                <w:lang w:val="en-GB"/>
              </w:rPr>
              <w:t>3</w:t>
            </w:r>
            <w:r w:rsidRPr="00691AA4">
              <w:rPr>
                <w:rFonts w:ascii="Times New Roman" w:hAnsi="Times New Roman"/>
                <w:i/>
                <w:iCs/>
                <w:smallCaps w:val="0"/>
                <w:lang w:val="en-GB"/>
              </w:rPr>
              <w:t>. Check and copy Date of Birth recorded on card:</w:t>
            </w:r>
          </w:p>
          <w:p w:rsidR="00A52AA3" w:rsidRDefault="00A52AA3" w:rsidP="001513D8">
            <w:pPr>
              <w:pStyle w:val="1Intvwqst"/>
              <w:spacing w:line="276" w:lineRule="auto"/>
              <w:ind w:left="144" w:hanging="144"/>
              <w:contextualSpacing/>
              <w:rPr>
                <w:rFonts w:ascii="Times New Roman" w:hAnsi="Times New Roman"/>
                <w:i/>
                <w:iCs/>
                <w:smallCaps w:val="0"/>
                <w:rtl/>
                <w:lang w:val="en-GB" w:bidi="ur-PK"/>
              </w:rPr>
            </w:pPr>
          </w:p>
          <w:p w:rsidR="00D37218" w:rsidRPr="00691AA4" w:rsidRDefault="00D37218" w:rsidP="00D37218">
            <w:pPr>
              <w:pStyle w:val="1Intvwqst"/>
              <w:spacing w:line="276" w:lineRule="auto"/>
              <w:ind w:left="144" w:hanging="144"/>
              <w:contextualSpacing/>
              <w:jc w:val="right"/>
              <w:rPr>
                <w:rFonts w:ascii="Times New Roman" w:hAnsi="Times New Roman"/>
                <w:b/>
                <w:i/>
                <w:iCs/>
                <w:smallCaps w:val="0"/>
                <w:lang w:val="en-GB"/>
              </w:rPr>
            </w:pPr>
            <w:r w:rsidRPr="00015EAF">
              <w:rPr>
                <w:rFonts w:ascii="Jameel Noori Nastaleeq" w:hAnsi="Jameel Noori Nastaleeq" w:cs="Jameel Noori Nastaleeq" w:hint="cs"/>
                <w:rtl/>
              </w:rPr>
              <w:t>کارڈ پر لکھی ہوئی تار</w:t>
            </w:r>
            <w:r w:rsidR="001828E0">
              <w:rPr>
                <w:rFonts w:ascii="Jameel Noori Nastaleeq" w:hAnsi="Jameel Noori Nastaleeq" w:cs="Jameel Noori Nastaleeq" w:hint="cs"/>
                <w:rtl/>
              </w:rPr>
              <w:t>یخ پیدائش چیک کر یں اور درج کریں۔</w:t>
            </w:r>
          </w:p>
        </w:tc>
        <w:tc>
          <w:tcPr>
            <w:tcW w:w="2065" w:type="pct"/>
            <w:tcBorders>
              <w:bottom w:val="single" w:sz="4" w:space="0" w:color="auto"/>
            </w:tcBorders>
            <w:shd w:val="clear" w:color="auto" w:fill="FFFFFF" w:themeFill="background1"/>
            <w:tcMar>
              <w:top w:w="29" w:type="dxa"/>
              <w:left w:w="115" w:type="dxa"/>
              <w:bottom w:w="29" w:type="dxa"/>
              <w:right w:w="115" w:type="dxa"/>
            </w:tcMar>
          </w:tcPr>
          <w:p w:rsidR="00D37218" w:rsidRPr="00312C7A" w:rsidRDefault="00D37218" w:rsidP="00D37218">
            <w:pPr>
              <w:pStyle w:val="Responsecategs"/>
              <w:tabs>
                <w:tab w:val="clear" w:pos="3942"/>
                <w:tab w:val="right" w:leader="dot" w:pos="4115"/>
              </w:tabs>
              <w:spacing w:line="276" w:lineRule="auto"/>
              <w:contextualSpacing/>
              <w:rPr>
                <w:rFonts w:ascii="Times New Roman" w:hAnsi="Times New Roman"/>
                <w:caps/>
                <w:lang w:val="en-GB"/>
              </w:rPr>
            </w:pPr>
            <w:r w:rsidRPr="0000727F">
              <w:t>Date of birth</w:t>
            </w:r>
            <w:r>
              <w:rPr>
                <w:rFonts w:ascii="Times New Roman" w:hAnsi="Times New Roman"/>
                <w:caps/>
                <w:lang w:val="en-GB"/>
              </w:rPr>
              <w:t xml:space="preserve"> </w:t>
            </w:r>
            <w:r w:rsidRPr="00464088">
              <w:rPr>
                <w:rFonts w:ascii="Jameel Noori Nastaleeq" w:hAnsi="Jameel Noori Nastaleeq" w:cs="Jameel Noori Nastaleeq"/>
                <w:smallCaps/>
                <w:rtl/>
              </w:rPr>
              <w:t>تاریخ پیدائش</w:t>
            </w:r>
            <w:r w:rsidR="002123A4">
              <w:rPr>
                <w:rFonts w:ascii="Jameel Noori Nastaleeq" w:hAnsi="Jameel Noori Nastaleeq" w:cs="Jameel Noori Nastaleeq"/>
                <w:smallCaps/>
              </w:rPr>
              <w:t xml:space="preserve">  _____</w:t>
            </w:r>
            <w:r w:rsidR="00B7435A">
              <w:rPr>
                <w:rFonts w:ascii="Jameel Noori Nastaleeq" w:hAnsi="Jameel Noori Nastaleeq" w:cs="Jameel Noori Nastaleeq"/>
                <w:smallCaps/>
              </w:rPr>
              <w:t>/</w:t>
            </w:r>
            <w:r w:rsidR="002123A4">
              <w:rPr>
                <w:rFonts w:ascii="Jameel Noori Nastaleeq" w:hAnsi="Jameel Noori Nastaleeq" w:cs="Jameel Noori Nastaleeq"/>
                <w:smallCaps/>
              </w:rPr>
              <w:t>_______</w:t>
            </w:r>
            <w:r w:rsidR="00B7435A">
              <w:rPr>
                <w:rFonts w:ascii="Jameel Noori Nastaleeq" w:hAnsi="Jameel Noori Nastaleeq" w:cs="Jameel Noori Nastaleeq"/>
                <w:smallCaps/>
              </w:rPr>
              <w:t>/</w:t>
            </w:r>
            <w:r w:rsidR="002123A4">
              <w:rPr>
                <w:rFonts w:ascii="Jameel Noori Nastaleeq" w:hAnsi="Jameel Noori Nastaleeq" w:cs="Jameel Noori Nastaleeq"/>
                <w:smallCaps/>
              </w:rPr>
              <w:t>_______</w:t>
            </w:r>
          </w:p>
          <w:p w:rsidR="00D37218" w:rsidRPr="00312C7A" w:rsidRDefault="00D37218" w:rsidP="004E6E05">
            <w:pPr>
              <w:pStyle w:val="Responsecategs"/>
              <w:tabs>
                <w:tab w:val="clear" w:pos="3942"/>
                <w:tab w:val="right" w:leader="dot" w:pos="4032"/>
              </w:tabs>
              <w:spacing w:line="276" w:lineRule="auto"/>
              <w:ind w:left="144" w:hanging="144"/>
              <w:contextualSpacing/>
              <w:rPr>
                <w:rFonts w:ascii="Times New Roman" w:hAnsi="Times New Roman"/>
                <w:caps/>
                <w:lang w:val="en-GB"/>
              </w:rPr>
            </w:pPr>
            <w:r w:rsidRPr="0000727F">
              <w:tab/>
              <w:t>Day</w:t>
            </w:r>
            <w:r w:rsidRPr="00312C7A">
              <w:rPr>
                <w:rFonts w:ascii="Times New Roman" w:hAnsi="Times New Roman"/>
                <w:caps/>
                <w:lang w:val="en-GB"/>
              </w:rPr>
              <w:t xml:space="preserve"> </w:t>
            </w:r>
            <w:r w:rsidRPr="00B05505">
              <w:rPr>
                <w:rFonts w:ascii="Jameel Noori Nastaleeq" w:hAnsi="Jameel Noori Nastaleeq" w:cs="Jameel Noori Nastaleeq"/>
                <w:rtl/>
              </w:rPr>
              <w:t>دن</w:t>
            </w:r>
            <w:r w:rsidRPr="00312C7A">
              <w:rPr>
                <w:rFonts w:ascii="Times New Roman" w:hAnsi="Times New Roman"/>
                <w:caps/>
                <w:lang w:val="en-GB"/>
              </w:rPr>
              <w:tab/>
              <w:t>__ __</w:t>
            </w:r>
          </w:p>
          <w:p w:rsidR="00D37218" w:rsidRPr="00312C7A" w:rsidRDefault="00D37218" w:rsidP="004E6E05">
            <w:pPr>
              <w:pStyle w:val="Responsecategs"/>
              <w:tabs>
                <w:tab w:val="clear" w:pos="3942"/>
                <w:tab w:val="right" w:leader="dot" w:pos="4032"/>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004852A2">
              <w:t>Don’t know</w:t>
            </w:r>
            <w:r w:rsidRPr="0000727F">
              <w:t xml:space="preserve"> day</w:t>
            </w:r>
            <w:r w:rsidRPr="00B05505">
              <w:rPr>
                <w:rFonts w:ascii="Jameel Noori Nastaleeq" w:hAnsi="Jameel Noori Nastaleeq" w:cs="Jameel Noori Nastaleeq" w:hint="cs"/>
                <w:rtl/>
              </w:rPr>
              <w:t xml:space="preserve"> </w:t>
            </w:r>
            <w:r w:rsidRPr="00E33C6D">
              <w:rPr>
                <w:rFonts w:ascii="Jameel Noori Nastaleeq" w:hAnsi="Jameel Noori Nastaleeq" w:cs="Jameel Noori Nastaleeq" w:hint="cs"/>
                <w:smallCaps/>
                <w:rtl/>
              </w:rPr>
              <w:t>دن معلوم نہیں</w:t>
            </w:r>
            <w:r w:rsidRPr="00312C7A">
              <w:rPr>
                <w:rFonts w:ascii="Times New Roman" w:hAnsi="Times New Roman"/>
                <w:caps/>
                <w:lang w:val="en-GB"/>
              </w:rPr>
              <w:tab/>
              <w:t>98</w:t>
            </w:r>
          </w:p>
          <w:p w:rsidR="00D37218" w:rsidRPr="00312C7A" w:rsidRDefault="00D37218" w:rsidP="004E6E05">
            <w:pPr>
              <w:pStyle w:val="Responsecategs"/>
              <w:tabs>
                <w:tab w:val="clear" w:pos="3942"/>
                <w:tab w:val="right" w:leader="dot" w:pos="4032"/>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Pr="0000727F">
              <w:t>Month</w:t>
            </w:r>
            <w:r>
              <w:rPr>
                <w:rFonts w:ascii="Jameel Noori Nastaleeq" w:hAnsi="Jameel Noori Nastaleeq" w:cs="Jameel Noori Nastaleeq" w:hint="cs"/>
                <w:rtl/>
              </w:rPr>
              <w:t xml:space="preserve"> مہینہ</w:t>
            </w:r>
            <w:r w:rsidRPr="00312C7A">
              <w:rPr>
                <w:rFonts w:ascii="Times New Roman" w:hAnsi="Times New Roman"/>
                <w:caps/>
                <w:lang w:val="en-GB"/>
              </w:rPr>
              <w:tab/>
              <w:t>__ __</w:t>
            </w:r>
          </w:p>
          <w:p w:rsidR="00691AA4" w:rsidRPr="00312C7A" w:rsidRDefault="00D37218" w:rsidP="004E6E05">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t>Y</w:t>
            </w:r>
            <w:r w:rsidRPr="0000727F">
              <w:t>ear</w:t>
            </w:r>
            <w:r w:rsidRPr="00B05505">
              <w:rPr>
                <w:rFonts w:ascii="Jameel Noori Nastaleeq" w:hAnsi="Jameel Noori Nastaleeq" w:cs="Jameel Noori Nastaleeq" w:hint="cs"/>
                <w:rtl/>
              </w:rPr>
              <w:t xml:space="preserve"> سال</w:t>
            </w:r>
            <w:r w:rsidRPr="00312C7A">
              <w:rPr>
                <w:rFonts w:ascii="Times New Roman" w:hAnsi="Times New Roman"/>
                <w:caps/>
                <w:lang w:val="en-GB"/>
              </w:rPr>
              <w:tab/>
            </w:r>
            <w:r w:rsidRPr="00312C7A">
              <w:rPr>
                <w:rFonts w:ascii="Times New Roman" w:hAnsi="Times New Roman"/>
                <w:caps/>
                <w:u w:val="single"/>
                <w:lang w:val="en-GB"/>
              </w:rPr>
              <w:t xml:space="preserve"> 2 </w:t>
            </w:r>
            <w:r w:rsidRPr="00312C7A">
              <w:rPr>
                <w:rFonts w:ascii="Times New Roman" w:hAnsi="Times New Roman"/>
                <w:caps/>
                <w:lang w:val="en-GB"/>
              </w:rPr>
              <w:t xml:space="preserve"> </w:t>
            </w:r>
            <w:r w:rsidRPr="00312C7A">
              <w:rPr>
                <w:rFonts w:ascii="Times New Roman" w:hAnsi="Times New Roman"/>
                <w:caps/>
                <w:u w:val="single"/>
                <w:lang w:val="en-GB"/>
              </w:rPr>
              <w:t xml:space="preserve"> 0 </w:t>
            </w:r>
            <w:r w:rsidRPr="00312C7A">
              <w:rPr>
                <w:rFonts w:ascii="Times New Roman" w:hAnsi="Times New Roman"/>
                <w:caps/>
                <w:lang w:val="en-GB"/>
              </w:rPr>
              <w:t xml:space="preserve"> </w:t>
            </w:r>
            <w:r w:rsidRPr="00312C7A">
              <w:rPr>
                <w:rFonts w:ascii="Times New Roman" w:hAnsi="Times New Roman"/>
                <w:caps/>
                <w:u w:val="single"/>
                <w:lang w:val="en-GB"/>
              </w:rPr>
              <w:t xml:space="preserve"> </w:t>
            </w:r>
            <w:r w:rsidR="008B5430">
              <w:rPr>
                <w:rFonts w:ascii="Times New Roman" w:hAnsi="Times New Roman"/>
                <w:caps/>
                <w:u w:val="single"/>
                <w:lang w:val="en-GB"/>
              </w:rPr>
              <w:t>1</w:t>
            </w:r>
            <w:r w:rsidRPr="00312C7A">
              <w:rPr>
                <w:rFonts w:ascii="Times New Roman" w:hAnsi="Times New Roman"/>
                <w:caps/>
                <w:u w:val="single"/>
                <w:lang w:val="en-GB"/>
              </w:rPr>
              <w:t xml:space="preserve"> </w:t>
            </w:r>
            <w:r w:rsidRPr="00312C7A">
              <w:rPr>
                <w:rFonts w:ascii="Times New Roman" w:hAnsi="Times New Roman"/>
                <w:caps/>
                <w:lang w:val="en-GB"/>
              </w:rPr>
              <w:t xml:space="preserve"> __</w:t>
            </w:r>
          </w:p>
        </w:tc>
        <w:tc>
          <w:tcPr>
            <w:tcW w:w="484" w:type="pct"/>
            <w:tcBorders>
              <w:bottom w:val="single" w:sz="4" w:space="0" w:color="auto"/>
              <w:right w:val="double" w:sz="4" w:space="0" w:color="auto"/>
            </w:tcBorders>
            <w:shd w:val="clear" w:color="auto" w:fill="FFFFFF" w:themeFill="background1"/>
            <w:tcMar>
              <w:top w:w="29" w:type="dxa"/>
              <w:left w:w="115" w:type="dxa"/>
              <w:bottom w:w="29" w:type="dxa"/>
              <w:right w:w="115" w:type="dxa"/>
            </w:tcMar>
          </w:tcPr>
          <w:p w:rsidR="00691AA4" w:rsidRPr="00312C7A" w:rsidRDefault="00691AA4" w:rsidP="00FE0F5B">
            <w:pPr>
              <w:pStyle w:val="skipcolumn"/>
              <w:spacing w:line="276" w:lineRule="auto"/>
              <w:ind w:left="144" w:hanging="144"/>
              <w:contextualSpacing/>
              <w:rPr>
                <w:rFonts w:ascii="Times New Roman" w:hAnsi="Times New Roman"/>
                <w:smallCaps w:val="0"/>
                <w:lang w:val="en-GB"/>
              </w:rPr>
            </w:pPr>
          </w:p>
        </w:tc>
      </w:tr>
    </w:tbl>
    <w:p w:rsidR="00292738" w:rsidRDefault="00292738"/>
    <w:p w:rsidR="001B1883" w:rsidRDefault="001B1883">
      <w:pPr>
        <w:rPr>
          <w:rtl/>
        </w:rPr>
      </w:pPr>
    </w:p>
    <w:p w:rsidR="001F2560" w:rsidRDefault="001F2560">
      <w:pPr>
        <w:rPr>
          <w:rtl/>
        </w:rPr>
      </w:pPr>
    </w:p>
    <w:p w:rsidR="001F2560" w:rsidRDefault="001F2560">
      <w:pPr>
        <w:rPr>
          <w:rtl/>
        </w:rPr>
      </w:pPr>
    </w:p>
    <w:p w:rsidR="001F2560" w:rsidRDefault="001F2560">
      <w:pPr>
        <w:rPr>
          <w:rtl/>
        </w:rPr>
      </w:pPr>
    </w:p>
    <w:p w:rsidR="001F2560" w:rsidRDefault="001F2560">
      <w:pPr>
        <w:rPr>
          <w:rtl/>
        </w:rPr>
      </w:pPr>
    </w:p>
    <w:p w:rsidR="001F2560" w:rsidRDefault="001F2560">
      <w:pPr>
        <w:rPr>
          <w:rtl/>
        </w:rPr>
      </w:pPr>
    </w:p>
    <w:p w:rsidR="001F2560" w:rsidRDefault="001F2560"/>
    <w:tbl>
      <w:tblPr>
        <w:tblW w:w="46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7"/>
        <w:gridCol w:w="734"/>
        <w:gridCol w:w="371"/>
        <w:gridCol w:w="551"/>
        <w:gridCol w:w="555"/>
        <w:gridCol w:w="643"/>
        <w:gridCol w:w="551"/>
        <w:gridCol w:w="463"/>
        <w:gridCol w:w="639"/>
      </w:tblGrid>
      <w:tr w:rsidR="001B1883" w:rsidRPr="00312C7A" w:rsidTr="00764931">
        <w:trPr>
          <w:cantSplit/>
          <w:trHeight w:val="195"/>
          <w:jc w:val="center"/>
        </w:trPr>
        <w:tc>
          <w:tcPr>
            <w:tcW w:w="2750" w:type="pct"/>
            <w:vMerge w:val="restart"/>
            <w:tcBorders>
              <w:left w:val="double" w:sz="4" w:space="0" w:color="auto"/>
              <w:right w:val="single" w:sz="4" w:space="0" w:color="auto"/>
            </w:tcBorders>
            <w:shd w:val="clear" w:color="auto" w:fill="FFFFFF" w:themeFill="background1"/>
            <w:tcMar>
              <w:top w:w="29" w:type="dxa"/>
              <w:left w:w="115" w:type="dxa"/>
              <w:bottom w:w="29" w:type="dxa"/>
              <w:right w:w="115" w:type="dxa"/>
            </w:tcMar>
          </w:tcPr>
          <w:p w:rsidR="001B1883" w:rsidRDefault="001B1883" w:rsidP="008B5430">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Pr="001B173D">
              <w:rPr>
                <w:rFonts w:ascii="Times New Roman" w:hAnsi="Times New Roman"/>
                <w:b/>
                <w:smallCaps w:val="0"/>
                <w:lang w:val="en-GB"/>
              </w:rPr>
              <w:t>4</w:t>
            </w:r>
            <w:r w:rsidRPr="00312C7A">
              <w:rPr>
                <w:rFonts w:ascii="Times New Roman" w:hAnsi="Times New Roman"/>
                <w:smallCaps w:val="0"/>
                <w:lang w:val="en-GB"/>
              </w:rPr>
              <w:t>.</w:t>
            </w:r>
          </w:p>
          <w:p w:rsidR="001B1883" w:rsidRDefault="001B1883" w:rsidP="008B5430">
            <w:pPr>
              <w:pStyle w:val="1Intvwqst"/>
              <w:spacing w:line="276" w:lineRule="auto"/>
              <w:ind w:left="144" w:hanging="144"/>
              <w:contextualSpacing/>
              <w:rPr>
                <w:rFonts w:ascii="Times New Roman" w:hAnsi="Times New Roman"/>
                <w:smallCaps w:val="0"/>
                <w:rtl/>
              </w:rPr>
            </w:pPr>
            <w:r>
              <w:rPr>
                <w:rFonts w:ascii="Times New Roman" w:hAnsi="Times New Roman"/>
                <w:smallCaps w:val="0"/>
                <w:lang w:val="en-GB"/>
              </w:rPr>
              <w:t xml:space="preserve"> </w:t>
            </w:r>
            <w:r w:rsidRPr="009C6B55">
              <w:rPr>
                <w:rFonts w:ascii="Times New Roman" w:hAnsi="Times New Roman"/>
                <w:smallCaps w:val="0"/>
              </w:rPr>
              <w:t xml:space="preserve">Copy dates for each vaccination from the vaccination card </w:t>
            </w:r>
          </w:p>
          <w:p w:rsidR="004E6E05" w:rsidRPr="009C6B55" w:rsidRDefault="004E6E05" w:rsidP="008B5430">
            <w:pPr>
              <w:pStyle w:val="1Intvwqst"/>
              <w:spacing w:line="276" w:lineRule="auto"/>
              <w:ind w:left="144" w:hanging="144"/>
              <w:contextualSpacing/>
              <w:rPr>
                <w:rFonts w:ascii="Times New Roman" w:hAnsi="Times New Roman"/>
                <w:smallCaps w:val="0"/>
              </w:rPr>
            </w:pPr>
          </w:p>
          <w:p w:rsidR="001B1883" w:rsidRPr="00312C7A" w:rsidRDefault="009C6B55" w:rsidP="004E6E05">
            <w:pPr>
              <w:pStyle w:val="skipcolumn"/>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rtl/>
              </w:rPr>
              <w:t>حفاظتی ٹیکوں کے</w:t>
            </w:r>
            <w:r w:rsidR="001B1883" w:rsidRPr="00C770AA">
              <w:rPr>
                <w:rFonts w:ascii="Jameel Noori Nastaleeq" w:hAnsi="Jameel Noori Nastaleeq" w:cs="Jameel Noori Nastaleeq"/>
                <w:rtl/>
              </w:rPr>
              <w:t xml:space="preserve"> کارڈ سے ہرحفاظت</w:t>
            </w:r>
            <w:r w:rsidR="001B1883" w:rsidRPr="00C770AA">
              <w:rPr>
                <w:rFonts w:ascii="Jameel Noori Nastaleeq" w:hAnsi="Jameel Noori Nastaleeq" w:cs="Jameel Noori Nastaleeq" w:hint="cs"/>
                <w:rtl/>
              </w:rPr>
              <w:t>ی</w:t>
            </w:r>
            <w:r w:rsidR="001B1883" w:rsidRPr="00C770AA">
              <w:rPr>
                <w:rFonts w:ascii="Jameel Noori Nastaleeq" w:hAnsi="Jameel Noori Nastaleeq" w:cs="Jameel Noori Nastaleeq"/>
                <w:rtl/>
              </w:rPr>
              <w:t xml:space="preserve"> ٹ</w:t>
            </w:r>
            <w:r w:rsidR="001B1883" w:rsidRPr="00C770AA">
              <w:rPr>
                <w:rFonts w:ascii="Jameel Noori Nastaleeq" w:hAnsi="Jameel Noori Nastaleeq" w:cs="Jameel Noori Nastaleeq" w:hint="cs"/>
                <w:rtl/>
              </w:rPr>
              <w:t>ی</w:t>
            </w:r>
            <w:r w:rsidR="001B1883" w:rsidRPr="00C770AA">
              <w:rPr>
                <w:rFonts w:ascii="Jameel Noori Nastaleeq" w:hAnsi="Jameel Noori Nastaleeq" w:cs="Jameel Noori Nastaleeq" w:hint="eastAsia"/>
                <w:rtl/>
              </w:rPr>
              <w:t>کے</w:t>
            </w:r>
            <w:r w:rsidR="001B1883" w:rsidRPr="00C770AA">
              <w:rPr>
                <w:rFonts w:ascii="Jameel Noori Nastaleeq" w:hAnsi="Jameel Noori Nastaleeq" w:cs="Jameel Noori Nastaleeq"/>
                <w:rtl/>
              </w:rPr>
              <w:t xml:space="preserve"> ک</w:t>
            </w:r>
            <w:r w:rsidR="001B1883" w:rsidRPr="00C770AA">
              <w:rPr>
                <w:rFonts w:ascii="Jameel Noori Nastaleeq" w:hAnsi="Jameel Noori Nastaleeq" w:cs="Jameel Noori Nastaleeq" w:hint="cs"/>
                <w:rtl/>
              </w:rPr>
              <w:t>ی</w:t>
            </w:r>
            <w:r w:rsidR="001B1883" w:rsidRPr="00C770AA">
              <w:rPr>
                <w:rFonts w:ascii="Jameel Noori Nastaleeq" w:hAnsi="Jameel Noori Nastaleeq" w:cs="Jameel Noori Nastaleeq"/>
                <w:rtl/>
              </w:rPr>
              <w:t xml:space="preserve"> تار</w:t>
            </w:r>
            <w:r w:rsidR="001B1883" w:rsidRPr="00C770AA">
              <w:rPr>
                <w:rFonts w:ascii="Jameel Noori Nastaleeq" w:hAnsi="Jameel Noori Nastaleeq" w:cs="Jameel Noori Nastaleeq" w:hint="cs"/>
                <w:rtl/>
              </w:rPr>
              <w:t>ی</w:t>
            </w:r>
            <w:r w:rsidR="001B1883" w:rsidRPr="00C770AA">
              <w:rPr>
                <w:rFonts w:ascii="Jameel Noori Nastaleeq" w:hAnsi="Jameel Noori Nastaleeq" w:cs="Jameel Noori Nastaleeq" w:hint="eastAsia"/>
                <w:rtl/>
              </w:rPr>
              <w:t>خ</w:t>
            </w:r>
            <w:r w:rsidR="004E6E05">
              <w:rPr>
                <w:rFonts w:ascii="Jameel Noori Nastaleeq" w:hAnsi="Jameel Noori Nastaleeq" w:cs="Jameel Noori Nastaleeq"/>
                <w:rtl/>
              </w:rPr>
              <w:t xml:space="preserve"> لکھ د</w:t>
            </w:r>
            <w:r w:rsidR="004E6E05">
              <w:rPr>
                <w:rFonts w:ascii="Jameel Noori Nastaleeq" w:hAnsi="Jameel Noori Nastaleeq" w:cs="Jameel Noori Nastaleeq" w:hint="cs"/>
                <w:rtl/>
              </w:rPr>
              <w:t>یں</w:t>
            </w:r>
            <w:r w:rsidR="001B1883" w:rsidRPr="00C770AA">
              <w:rPr>
                <w:rFonts w:ascii="Jameel Noori Nastaleeq" w:hAnsi="Jameel Noori Nastaleeq" w:cs="Jameel Noori Nastaleeq"/>
                <w:rtl/>
              </w:rPr>
              <w:t>۔</w:t>
            </w:r>
          </w:p>
        </w:tc>
        <w:tc>
          <w:tcPr>
            <w:tcW w:w="2250" w:type="pct"/>
            <w:gridSpan w:val="8"/>
            <w:tcBorders>
              <w:left w:val="single" w:sz="4" w:space="0" w:color="auto"/>
              <w:right w:val="single" w:sz="4" w:space="0" w:color="auto"/>
            </w:tcBorders>
            <w:shd w:val="clear" w:color="auto" w:fill="FFFFFF" w:themeFill="background1"/>
            <w:vAlign w:val="center"/>
          </w:tcPr>
          <w:p w:rsidR="001B1883" w:rsidRDefault="001B1883" w:rsidP="004E6E05">
            <w:pPr>
              <w:pStyle w:val="skipcolumn"/>
              <w:ind w:left="144" w:hanging="144"/>
              <w:contextualSpacing/>
              <w:jc w:val="center"/>
              <w:rPr>
                <w:rFonts w:ascii="Times New Roman" w:hAnsi="Times New Roman"/>
                <w:b/>
                <w:caps/>
                <w:sz w:val="18"/>
                <w:szCs w:val="18"/>
                <w:lang w:val="en-GB"/>
              </w:rPr>
            </w:pPr>
            <w:r>
              <w:rPr>
                <w:rFonts w:ascii="Times New Roman" w:hAnsi="Times New Roman"/>
                <w:b/>
                <w:caps/>
                <w:sz w:val="18"/>
                <w:szCs w:val="18"/>
                <w:lang w:val="en-GB"/>
              </w:rPr>
              <w:t>vaccination card</w:t>
            </w:r>
          </w:p>
          <w:p w:rsidR="00E04CCB" w:rsidRPr="00E04CCB" w:rsidRDefault="00E04CCB" w:rsidP="004E6E05">
            <w:pPr>
              <w:pStyle w:val="skipcolumn"/>
              <w:ind w:left="144" w:hanging="144"/>
              <w:contextualSpacing/>
              <w:jc w:val="center"/>
              <w:rPr>
                <w:rFonts w:ascii="Jameel Noori Nastaleeq" w:hAnsi="Jameel Noori Nastaleeq" w:cs="Jameel Noori Nastaleeq"/>
                <w:b/>
                <w:caps/>
                <w:sz w:val="18"/>
                <w:szCs w:val="18"/>
                <w:rtl/>
                <w:lang w:val="en-GB" w:bidi="ur-PK"/>
              </w:rPr>
            </w:pPr>
            <w:r w:rsidRPr="00E04CCB">
              <w:rPr>
                <w:rFonts w:ascii="Jameel Noori Nastaleeq" w:hAnsi="Jameel Noori Nastaleeq" w:cs="Jameel Noori Nastaleeq"/>
                <w:rtl/>
              </w:rPr>
              <w:t>حفاظ</w:t>
            </w:r>
            <w:r w:rsidRPr="00E04CCB">
              <w:rPr>
                <w:rFonts w:ascii="Jameel Noori Nastaleeq" w:hAnsi="Jameel Noori Nastaleeq" w:cs="Jameel Noori Nastaleeq"/>
                <w:b/>
                <w:caps/>
                <w:sz w:val="18"/>
                <w:szCs w:val="18"/>
                <w:rtl/>
                <w:lang w:val="en-GB" w:bidi="ur-PK"/>
              </w:rPr>
              <w:t>تی ٹیکوں کا کارڈ</w:t>
            </w:r>
          </w:p>
        </w:tc>
      </w:tr>
      <w:tr w:rsidR="001B1883" w:rsidRPr="00312C7A" w:rsidTr="00764931">
        <w:trPr>
          <w:cantSplit/>
          <w:trHeight w:val="627"/>
          <w:jc w:val="center"/>
        </w:trPr>
        <w:tc>
          <w:tcPr>
            <w:tcW w:w="2750" w:type="pct"/>
            <w:vMerge/>
            <w:tcBorders>
              <w:left w:val="double" w:sz="4" w:space="0" w:color="auto"/>
              <w:right w:val="single" w:sz="4" w:space="0" w:color="auto"/>
            </w:tcBorders>
            <w:shd w:val="clear" w:color="auto" w:fill="FFFFFF" w:themeFill="background1"/>
            <w:tcMar>
              <w:top w:w="29" w:type="dxa"/>
              <w:left w:w="115" w:type="dxa"/>
              <w:bottom w:w="29" w:type="dxa"/>
              <w:right w:w="115" w:type="dxa"/>
            </w:tcMar>
          </w:tcPr>
          <w:p w:rsidR="001B1883" w:rsidRPr="00312C7A" w:rsidRDefault="001B1883" w:rsidP="00B50AA7">
            <w:pPr>
              <w:pStyle w:val="skipcolumn"/>
              <w:spacing w:line="276" w:lineRule="auto"/>
              <w:ind w:left="144" w:hanging="144"/>
              <w:contextualSpacing/>
              <w:rPr>
                <w:rFonts w:ascii="Times New Roman" w:hAnsi="Times New Roman"/>
                <w:smallCaps w:val="0"/>
                <w:lang w:val="en-GB"/>
              </w:rPr>
            </w:pPr>
          </w:p>
        </w:tc>
        <w:tc>
          <w:tcPr>
            <w:tcW w:w="552" w:type="pct"/>
            <w:gridSpan w:val="2"/>
            <w:tcBorders>
              <w:left w:val="single" w:sz="4" w:space="0" w:color="auto"/>
              <w:right w:val="single" w:sz="4" w:space="0" w:color="auto"/>
            </w:tcBorders>
            <w:shd w:val="clear" w:color="auto" w:fill="FFFFFF" w:themeFill="background1"/>
            <w:vAlign w:val="center"/>
          </w:tcPr>
          <w:p w:rsidR="001B1883" w:rsidRPr="005D3D41" w:rsidRDefault="001B1883" w:rsidP="005A1933">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Day</w:t>
            </w:r>
            <w:r w:rsidRPr="00BC64DE">
              <w:rPr>
                <w:rFonts w:ascii="Jameel Noori Nastaleeq" w:hAnsi="Jameel Noori Nastaleeq" w:cs="Jameel Noori Nastaleeq" w:hint="cs"/>
                <w:rtl/>
              </w:rPr>
              <w:t xml:space="preserve"> دن</w:t>
            </w:r>
          </w:p>
        </w:tc>
        <w:tc>
          <w:tcPr>
            <w:tcW w:w="552" w:type="pct"/>
            <w:gridSpan w:val="2"/>
            <w:tcBorders>
              <w:left w:val="single" w:sz="4" w:space="0" w:color="auto"/>
              <w:right w:val="single" w:sz="4" w:space="0" w:color="auto"/>
            </w:tcBorders>
            <w:shd w:val="clear" w:color="auto" w:fill="FFFFFF" w:themeFill="background1"/>
            <w:vAlign w:val="center"/>
          </w:tcPr>
          <w:p w:rsidR="001B1883" w:rsidRPr="005D3D41" w:rsidRDefault="001B1883" w:rsidP="005A1933">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Month</w:t>
            </w:r>
            <w:r w:rsidRPr="00BC64DE">
              <w:rPr>
                <w:rFonts w:ascii="Jameel Noori Nastaleeq" w:hAnsi="Jameel Noori Nastaleeq" w:cs="Jameel Noori Nastaleeq" w:hint="cs"/>
                <w:rtl/>
              </w:rPr>
              <w:t xml:space="preserve"> مہینہ</w:t>
            </w:r>
          </w:p>
        </w:tc>
        <w:tc>
          <w:tcPr>
            <w:tcW w:w="1146" w:type="pct"/>
            <w:gridSpan w:val="4"/>
            <w:tcBorders>
              <w:left w:val="single" w:sz="4" w:space="0" w:color="auto"/>
              <w:bottom w:val="single" w:sz="4" w:space="0" w:color="auto"/>
              <w:right w:val="double" w:sz="4" w:space="0" w:color="auto"/>
            </w:tcBorders>
            <w:shd w:val="clear" w:color="auto" w:fill="FFFFFF" w:themeFill="background1"/>
            <w:vAlign w:val="center"/>
          </w:tcPr>
          <w:p w:rsidR="001B1883" w:rsidRPr="005D3D41" w:rsidRDefault="001B1883" w:rsidP="005A1933">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Year</w:t>
            </w:r>
            <w:r>
              <w:rPr>
                <w:rFonts w:ascii="Times New Roman" w:hAnsi="Times New Roman"/>
                <w:b/>
                <w:caps/>
                <w:sz w:val="16"/>
                <w:szCs w:val="16"/>
                <w:lang w:val="en-GB"/>
              </w:rPr>
              <w:t xml:space="preserve"> </w:t>
            </w:r>
            <w:r w:rsidRPr="00BC64DE">
              <w:rPr>
                <w:rFonts w:ascii="Jameel Noori Nastaleeq" w:hAnsi="Jameel Noori Nastaleeq" w:cs="Jameel Noori Nastaleeq" w:hint="cs"/>
                <w:rtl/>
              </w:rPr>
              <w:t xml:space="preserve"> سال</w:t>
            </w:r>
          </w:p>
        </w:tc>
      </w:tr>
      <w:tr w:rsidR="001B1883" w:rsidRPr="00312C7A" w:rsidTr="00764931">
        <w:trPr>
          <w:cantSplit/>
          <w:trHeight w:val="176"/>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BCG</w:t>
            </w:r>
            <w:r>
              <w:rPr>
                <w:rFonts w:ascii="Times New Roman" w:hAnsi="Times New Roman" w:hint="cs"/>
                <w:smallCaps w:val="0"/>
                <w:rtl/>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Pr="00C979CB">
              <w:rPr>
                <w:rFonts w:ascii="Jameel Noori Nastaleeq" w:hAnsi="Jameel Noori Nastaleeq" w:cs="Jameel Noori Nastaleeq" w:hint="cs"/>
                <w:rtl/>
                <w:lang w:bidi="ur-PK"/>
              </w:rPr>
              <w:t>(</w:t>
            </w:r>
            <w:r w:rsidRPr="00C979CB">
              <w:rPr>
                <w:rFonts w:ascii="Jameel Noori Nastaleeq" w:hAnsi="Jameel Noori Nastaleeq" w:cs="Jameel Noori Nastaleeq"/>
                <w:rtl/>
                <w:lang w:bidi="ur-PK"/>
              </w:rPr>
              <w:t>بی سی جی</w:t>
            </w:r>
            <w:r w:rsidRPr="00C979CB">
              <w:rPr>
                <w:rFonts w:ascii="Jameel Noori Nastaleeq" w:hAnsi="Jameel Noori Nastaleeq" w:cs="Jameel Noori Nastaleeq" w:hint="cs"/>
                <w:rtl/>
                <w:lang w:bidi="ur-PK"/>
              </w:rPr>
              <w:t>) ٹی بی کی بیماری سے بچائو کا ٹیکہ</w:t>
            </w:r>
            <w:r>
              <w:rPr>
                <w:rFonts w:ascii="Times New Roman" w:hAnsi="Times New Roman" w:hint="cs"/>
                <w:smallCaps w:val="0"/>
                <w:rtl/>
                <w:lang w:val="en-GB"/>
              </w:rPr>
              <w:t xml:space="preserve"> </w:t>
            </w:r>
          </w:p>
        </w:tc>
        <w:tc>
          <w:tcPr>
            <w:tcW w:w="36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1702C3">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1702C3">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1702C3">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1702C3">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1702C3">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314"/>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4E6E05">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sidRPr="009601FF">
              <w:rPr>
                <w:rFonts w:ascii="Times New Roman" w:hAnsi="Times New Roman"/>
                <w:smallCaps w:val="0"/>
                <w:lang w:val="en-GB"/>
              </w:rPr>
              <w:t>(at birth)</w:t>
            </w:r>
            <w:r>
              <w:rPr>
                <w:rFonts w:ascii="Times New Roman" w:hAnsi="Times New Roman" w:hint="cs"/>
                <w:smallCaps w:val="0"/>
                <w:rtl/>
              </w:rPr>
              <w:t xml:space="preserve">  </w:t>
            </w:r>
            <w:r w:rsidR="009C6B55">
              <w:rPr>
                <w:rFonts w:ascii="Times New Roman" w:hAnsi="Times New Roman"/>
                <w:smallCaps w:val="0"/>
              </w:rPr>
              <w:t>(</w:t>
            </w:r>
            <w:r w:rsidRPr="009601FF">
              <w:rPr>
                <w:rFonts w:ascii="Times New Roman" w:hAnsi="Times New Roman"/>
                <w:smallCaps w:val="0"/>
              </w:rPr>
              <w:t>OPV</w:t>
            </w:r>
            <w:r>
              <w:rPr>
                <w:rFonts w:ascii="Times New Roman" w:hAnsi="Times New Roman" w:hint="cs"/>
                <w:smallCaps w:val="0"/>
                <w:rtl/>
                <w:lang w:val="en-GB"/>
              </w:rPr>
              <w:t xml:space="preserve"> </w:t>
            </w:r>
            <w:r>
              <w:rPr>
                <w:rFonts w:ascii="Times New Roman" w:hAnsi="Times New Roman"/>
                <w:smallCaps w:val="0"/>
                <w:lang w:val="en-GB"/>
              </w:rPr>
              <w:t>0</w:t>
            </w:r>
            <w:r w:rsidR="009C6B55">
              <w:rPr>
                <w:rFonts w:ascii="Times New Roman" w:hAnsi="Times New Roman"/>
                <w:smallCaps w:val="0"/>
                <w:lang w:val="en-GB"/>
              </w:rPr>
              <w:t>)</w:t>
            </w:r>
            <w:r>
              <w:rPr>
                <w:rFonts w:ascii="Times New Roman" w:hAnsi="Times New Roman"/>
                <w:smallCaps w:val="0"/>
                <w:lang w:val="en-GB"/>
              </w:rPr>
              <w:t xml:space="preserve"> </w:t>
            </w:r>
            <w:r w:rsidR="009C6B55">
              <w:rPr>
                <w:rFonts w:ascii="Times New Roman" w:hAnsi="Times New Roman"/>
                <w:smallCaps w:val="0"/>
                <w:lang w:val="en-GB"/>
              </w:rPr>
              <w:t xml:space="preserve"> </w:t>
            </w:r>
            <w:r w:rsidRPr="00C979CB">
              <w:rPr>
                <w:rFonts w:ascii="Jameel Noori Nastaleeq" w:hAnsi="Jameel Noori Nastaleeq" w:cs="Jameel Noori Nastaleeq"/>
                <w:rtl/>
                <w:lang w:bidi="ur-PK"/>
              </w:rPr>
              <w:t>پ</w:t>
            </w:r>
            <w:r w:rsidRPr="00C979CB">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C979CB">
              <w:rPr>
                <w:rFonts w:ascii="Jameel Noori Nastaleeq" w:hAnsi="Jameel Noori Nastaleeq" w:cs="Jameel Noori Nastaleeq" w:hint="cs"/>
                <w:rtl/>
                <w:lang w:bidi="ur-PK"/>
              </w:rPr>
              <w:t>ریعے دیئے جانے والے قطرے)  پہلی خورا</w:t>
            </w:r>
            <w:r w:rsidR="009C6B55">
              <w:rPr>
                <w:rFonts w:ascii="Jameel Noori Nastaleeq" w:hAnsi="Jameel Noori Nastaleeq" w:cs="Jameel Noori Nastaleeq" w:hint="cs"/>
                <w:rtl/>
                <w:lang w:bidi="ur-PK"/>
              </w:rPr>
              <w:t xml:space="preserve"> </w:t>
            </w:r>
            <w:r w:rsidRPr="00C979CB">
              <w:rPr>
                <w:rFonts w:ascii="Jameel Noori Nastaleeq" w:hAnsi="Jameel Noori Nastaleeq" w:cs="Jameel Noori Nastaleeq" w:hint="cs"/>
                <w:rtl/>
                <w:lang w:bidi="ur-PK"/>
              </w:rPr>
              <w:t>ک</w:t>
            </w:r>
            <w:r w:rsidR="009C6B55">
              <w:rPr>
                <w:rFonts w:ascii="Jameel Noori Nastaleeq" w:hAnsi="Jameel Noori Nastaleeq" w:cs="Jameel Noori Nastaleeq" w:hint="cs"/>
                <w:rtl/>
                <w:lang w:bidi="ur-PK"/>
              </w:rPr>
              <w:t xml:space="preserve"> </w:t>
            </w:r>
          </w:p>
        </w:tc>
        <w:tc>
          <w:tcPr>
            <w:tcW w:w="36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184"/>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sidR="009C6B55">
              <w:rPr>
                <w:rFonts w:ascii="Times New Roman" w:hAnsi="Times New Roman"/>
                <w:smallCaps w:val="0"/>
              </w:rPr>
              <w:t>(</w:t>
            </w:r>
            <w:r w:rsidRPr="009601FF">
              <w:rPr>
                <w:rFonts w:ascii="Times New Roman" w:hAnsi="Times New Roman"/>
                <w:smallCaps w:val="0"/>
              </w:rPr>
              <w:t>OPV</w:t>
            </w:r>
            <w:r w:rsidRPr="009601FF">
              <w:rPr>
                <w:rFonts w:ascii="Times New Roman" w:hAnsi="Times New Roman"/>
                <w:smallCaps w:val="0"/>
                <w:lang w:val="en-GB"/>
              </w:rPr>
              <w:t>1</w:t>
            </w:r>
            <w:r w:rsidR="009C6B55">
              <w:rPr>
                <w:rFonts w:ascii="Times New Roman" w:hAnsi="Times New Roman"/>
                <w:smallCaps w:val="0"/>
                <w:lang w:val="en-GB"/>
              </w:rPr>
              <w:t>)</w:t>
            </w:r>
            <w:r>
              <w:rPr>
                <w:rFonts w:ascii="Times New Roman" w:hAnsi="Times New Roman"/>
                <w:smallCaps w:val="0"/>
                <w:lang w:val="en-GB"/>
              </w:rPr>
              <w:t xml:space="preserve"> </w:t>
            </w:r>
            <w:r w:rsidR="009C6B55">
              <w:rPr>
                <w:rFonts w:ascii="Times New Roman" w:hAnsi="Times New Roman"/>
                <w:smallCaps w:val="0"/>
                <w:lang w:val="en-GB"/>
              </w:rPr>
              <w:t xml:space="preserve"> </w:t>
            </w:r>
            <w:r w:rsidRPr="00C979CB">
              <w:rPr>
                <w:rFonts w:ascii="Jameel Noori Nastaleeq" w:hAnsi="Jameel Noori Nastaleeq" w:cs="Jameel Noori Nastaleeq"/>
                <w:rtl/>
                <w:lang w:bidi="ur-PK"/>
              </w:rPr>
              <w:t>پ</w:t>
            </w:r>
            <w:r w:rsidRPr="00C979CB">
              <w:rPr>
                <w:rFonts w:ascii="Jameel Noori Nastaleeq" w:hAnsi="Jameel Noori Nastaleeq" w:cs="Jameel Noori Nastaleeq" w:hint="cs"/>
                <w:rtl/>
                <w:lang w:bidi="ur-PK"/>
              </w:rPr>
              <w:t xml:space="preserve">ولیو(پیدائش کے </w:t>
            </w:r>
            <w:r w:rsidRPr="00FB2F03">
              <w:rPr>
                <w:rFonts w:ascii="Jameel Noori Nastaleeq" w:hAnsi="Jameel Noori Nastaleeq" w:cs="Jameel Noori Nastaleeq"/>
                <w:rtl/>
                <w:lang w:bidi="ur-PK"/>
              </w:rPr>
              <w:t>وقت منہ</w:t>
            </w:r>
            <w:r>
              <w:rPr>
                <w:rFonts w:ascii="Jameel Noori Nastaleeq" w:hAnsi="Jameel Noori Nastaleeq" w:cs="Jameel Noori Nastaleeq" w:hint="cs"/>
                <w:rtl/>
                <w:lang w:bidi="ur-PK"/>
              </w:rPr>
              <w:t xml:space="preserve"> </w:t>
            </w:r>
            <w:r w:rsidRPr="00C979CB">
              <w:rPr>
                <w:rFonts w:ascii="Jameel Noori Nastaleeq" w:hAnsi="Jameel Noori Nastaleeq" w:cs="Jameel Noori Nastaleeq" w:hint="cs"/>
                <w:rtl/>
                <w:lang w:bidi="ur-PK"/>
              </w:rPr>
              <w:t xml:space="preserve">کے </w:t>
            </w:r>
            <w:r w:rsidRPr="00C979CB">
              <w:rPr>
                <w:rFonts w:ascii="Jameel Noori Nastaleeq" w:hAnsi="Jameel Noori Nastaleeq" w:cs="Jameel Noori Nastaleeq"/>
                <w:rtl/>
                <w:lang w:bidi="ur-PK"/>
              </w:rPr>
              <w:t>ذ</w:t>
            </w:r>
            <w:r w:rsidRPr="00C979CB">
              <w:rPr>
                <w:rFonts w:ascii="Jameel Noori Nastaleeq" w:hAnsi="Jameel Noori Nastaleeq" w:cs="Jameel Noori Nastaleeq" w:hint="cs"/>
                <w:rtl/>
                <w:lang w:bidi="ur-PK"/>
              </w:rPr>
              <w:t>ریعے دیئے جانے والے قطرے)</w:t>
            </w:r>
            <w:r>
              <w:rPr>
                <w:rFonts w:ascii="Times New Roman" w:hAnsi="Times New Roman"/>
                <w:smallCaps w:val="0"/>
                <w:lang w:val="en-GB"/>
              </w:rPr>
              <w:t xml:space="preserve">  </w:t>
            </w:r>
          </w:p>
        </w:tc>
        <w:tc>
          <w:tcPr>
            <w:tcW w:w="36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08"/>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Pentavalent</w:t>
            </w:r>
            <w:r w:rsidR="009C6B55">
              <w:rPr>
                <w:rFonts w:ascii="Times New Roman" w:hAnsi="Times New Roman"/>
                <w:smallCaps w:val="0"/>
              </w:rPr>
              <w:t>1</w:t>
            </w:r>
            <w:r w:rsidRPr="009601FF">
              <w:rPr>
                <w:rFonts w:ascii="Times New Roman" w:hAnsi="Times New Roman"/>
                <w:smallCaps w:val="0"/>
              </w:rPr>
              <w:t xml:space="preserve"> (</w:t>
            </w:r>
            <w:r w:rsidRPr="00EB3352">
              <w:rPr>
                <w:rFonts w:ascii="Times New Roman" w:hAnsi="Times New Roman"/>
                <w:smallCaps w:val="0"/>
                <w:lang w:val="en-GB"/>
              </w:rPr>
              <w:t>DPTHibHepB</w:t>
            </w:r>
            <w:r w:rsidRPr="009601FF">
              <w:rPr>
                <w:rFonts w:ascii="Times New Roman" w:hAnsi="Times New Roman"/>
                <w:smallCaps w:val="0"/>
              </w:rPr>
              <w:t>)</w:t>
            </w:r>
            <w:r w:rsidRPr="009601FF">
              <w:rPr>
                <w:rFonts w:ascii="Times New Roman" w:hAnsi="Times New Roman"/>
                <w:smallCaps w:val="0"/>
                <w:lang w:val="en-GB"/>
              </w:rPr>
              <w:t xml:space="preserve"> </w:t>
            </w:r>
            <w:r w:rsidR="009C6B55">
              <w:rPr>
                <w:rFonts w:ascii="Times New Roman" w:hAnsi="Times New Roman"/>
                <w:smallCaps w:val="0"/>
                <w:lang w:val="en-GB"/>
              </w:rPr>
              <w:t>(</w:t>
            </w:r>
            <w:r w:rsidRPr="009601FF">
              <w:rPr>
                <w:rFonts w:ascii="Times New Roman" w:hAnsi="Times New Roman"/>
                <w:smallCaps w:val="0"/>
              </w:rPr>
              <w:t>Penta1</w:t>
            </w:r>
            <w:r w:rsidR="009C6B55">
              <w:rPr>
                <w:rFonts w:ascii="Times New Roman" w:hAnsi="Times New Roman"/>
                <w:smallCaps w:val="0"/>
              </w:rPr>
              <w:t>)</w:t>
            </w:r>
            <w:r w:rsidRPr="00C979CB">
              <w:rPr>
                <w:rFonts w:ascii="Jameel Noori Nastaleeq" w:hAnsi="Jameel Noori Nastaleeq" w:cs="Jameel Noori Nastaleeq" w:hint="cs"/>
                <w:rtl/>
                <w:lang w:bidi="ur-PK"/>
              </w:rPr>
              <w:t xml:space="preserve">پہلی خوراک   </w:t>
            </w:r>
            <w:r>
              <w:rPr>
                <w:rFonts w:ascii="Jameel Noori Nastaleeq" w:hAnsi="Jameel Noori Nastaleeq" w:cs="Jameel Noori Nastaleeq"/>
                <w:lang w:bidi="ur-PK"/>
              </w:rPr>
              <w:t xml:space="preserve">  </w:t>
            </w:r>
            <w:r w:rsidRPr="00C979CB">
              <w:rPr>
                <w:rFonts w:ascii="Jameel Noori Nastaleeq" w:hAnsi="Jameel Noori Nastaleeq" w:cs="Jameel Noori Nastaleeq" w:hint="cs"/>
                <w:rtl/>
                <w:lang w:bidi="ur-PK"/>
              </w:rPr>
              <w:t xml:space="preserve">  پینٹا</w:t>
            </w:r>
            <w:r w:rsidRPr="00C979CB">
              <w:rPr>
                <w:rFonts w:ascii="Jameel Noori Nastaleeq" w:hAnsi="Jameel Noori Nastaleeq" w:cs="Jameel Noori Nastaleeq"/>
                <w:rtl/>
                <w:lang w:bidi="ur-PK"/>
              </w:rPr>
              <w:t xml:space="preserve"> </w:t>
            </w:r>
            <w:r w:rsidRPr="00C979CB">
              <w:rPr>
                <w:rFonts w:ascii="Jameel Noori Nastaleeq" w:hAnsi="Jameel Noori Nastaleeq" w:cs="Jameel Noori Nastaleeq" w:hint="cs"/>
                <w:rtl/>
                <w:lang w:bidi="ur-PK"/>
              </w:rPr>
              <w:t>وایلنٹ</w:t>
            </w:r>
            <w:r w:rsidRPr="00C979CB">
              <w:rPr>
                <w:rFonts w:ascii="Jameel Noori Nastaleeq" w:hAnsi="Jameel Noori Nastaleeq" w:cs="Jameel Noori Nastaleeq"/>
                <w:rtl/>
                <w:lang w:bidi="ur-PK"/>
              </w:rPr>
              <w:t xml:space="preserve"> </w:t>
            </w:r>
            <w:r w:rsidRPr="00C979CB">
              <w:rPr>
                <w:rFonts w:ascii="Jameel Noori Nastaleeq" w:hAnsi="Jameel Noori Nastaleeq" w:cs="Jameel Noori Nastaleeq" w:hint="cs"/>
                <w:rtl/>
                <w:lang w:bidi="ur-PK"/>
              </w:rPr>
              <w:t>ویکسین</w:t>
            </w:r>
          </w:p>
        </w:tc>
        <w:tc>
          <w:tcPr>
            <w:tcW w:w="36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Pneumococcal</w:t>
            </w:r>
            <w:r w:rsidR="009C6B55">
              <w:rPr>
                <w:rFonts w:ascii="Times New Roman" w:hAnsi="Times New Roman"/>
                <w:smallCaps w:val="0"/>
                <w:lang w:val="en-GB"/>
              </w:rPr>
              <w:t xml:space="preserve"> 1</w:t>
            </w:r>
            <w:r w:rsidRPr="009601FF">
              <w:rPr>
                <w:rFonts w:ascii="Times New Roman" w:hAnsi="Times New Roman"/>
                <w:smallCaps w:val="0"/>
                <w:lang w:val="en-GB"/>
              </w:rPr>
              <w:t xml:space="preserve"> (Conjugate) </w:t>
            </w:r>
            <w:r w:rsidR="009C6B55">
              <w:rPr>
                <w:rFonts w:ascii="Times New Roman" w:hAnsi="Times New Roman"/>
                <w:smallCaps w:val="0"/>
                <w:lang w:val="en-GB"/>
              </w:rPr>
              <w:t>(</w:t>
            </w:r>
            <w:r w:rsidRPr="009601FF">
              <w:rPr>
                <w:rFonts w:ascii="Times New Roman" w:hAnsi="Times New Roman"/>
                <w:smallCaps w:val="0"/>
                <w:lang w:val="en-GB"/>
              </w:rPr>
              <w:t>PCV1</w:t>
            </w:r>
            <w:r w:rsidR="009C6B55">
              <w:rPr>
                <w:rFonts w:ascii="Times New Roman" w:hAnsi="Times New Roman"/>
                <w:smallCaps w:val="0"/>
                <w:lang w:val="en-GB"/>
              </w:rPr>
              <w:t>)</w:t>
            </w:r>
            <w:r>
              <w:rPr>
                <w:rFonts w:ascii="Times New Roman" w:hAnsi="Times New Roman"/>
                <w:smallCaps w:val="0"/>
                <w:lang w:val="en-GB"/>
              </w:rPr>
              <w:t xml:space="preserve">     </w:t>
            </w:r>
            <w:r w:rsidRPr="00C979CB">
              <w:rPr>
                <w:rFonts w:ascii="Jameel Noori Nastaleeq" w:hAnsi="Jameel Noori Nastaleeq" w:cs="Jameel Noori Nastaleeq" w:hint="cs"/>
                <w:rtl/>
                <w:lang w:bidi="ur-PK"/>
              </w:rPr>
              <w:t>پہلی خوراک</w:t>
            </w:r>
            <w:r w:rsidRPr="00C15162">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 xml:space="preserve"> </w:t>
            </w:r>
            <w:r>
              <w:rPr>
                <w:rFonts w:ascii="Jameel Noori Nastaleeq" w:hAnsi="Jameel Noori Nastaleeq" w:cs="Jameel Noori Nastaleeq" w:hint="cs"/>
                <w:sz w:val="18"/>
                <w:szCs w:val="18"/>
                <w:rtl/>
              </w:rPr>
              <w:t xml:space="preserve"> </w:t>
            </w:r>
            <w:r w:rsidRPr="00C15162">
              <w:rPr>
                <w:rFonts w:ascii="Jameel Noori Nastaleeq" w:hAnsi="Jameel Noori Nastaleeq" w:cs="Jameel Noori Nastaleeq" w:hint="cs"/>
                <w:sz w:val="18"/>
                <w:szCs w:val="18"/>
                <w:rtl/>
              </w:rPr>
              <w:t xml:space="preserve">  </w:t>
            </w:r>
            <w:r w:rsidRPr="00C979CB">
              <w:rPr>
                <w:rFonts w:ascii="Jameel Noori Nastaleeq" w:hAnsi="Jameel Noori Nastaleeq" w:cs="Jameel Noori Nastaleeq" w:hint="cs"/>
                <w:rtl/>
                <w:lang w:bidi="ur-PK"/>
              </w:rPr>
              <w:t>نمونیا کی ویکسین</w:t>
            </w:r>
          </w:p>
        </w:tc>
        <w:tc>
          <w:tcPr>
            <w:tcW w:w="36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vAlign w:val="center"/>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57"/>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EF7531">
              <w:rPr>
                <w:rFonts w:ascii="Times New Roman" w:hAnsi="Times New Roman"/>
                <w:smallCaps w:val="0"/>
                <w:lang w:val="en-GB"/>
              </w:rPr>
              <w:t>Rota</w:t>
            </w:r>
            <w:r>
              <w:rPr>
                <w:rFonts w:ascii="Times New Roman" w:hAnsi="Times New Roman"/>
                <w:smallCaps w:val="0"/>
                <w:lang w:val="en-GB"/>
              </w:rPr>
              <w:t>virus vaccine</w:t>
            </w:r>
            <w:r w:rsidR="009C6B55">
              <w:rPr>
                <w:rFonts w:ascii="Times New Roman" w:hAnsi="Times New Roman"/>
                <w:smallCaps w:val="0"/>
                <w:lang w:val="en-GB"/>
              </w:rPr>
              <w:t>1</w:t>
            </w:r>
            <w:r>
              <w:rPr>
                <w:rFonts w:ascii="Times New Roman" w:hAnsi="Times New Roman"/>
                <w:smallCaps w:val="0"/>
                <w:lang w:val="en-GB"/>
              </w:rPr>
              <w:t xml:space="preserve"> (RV1)         </w:t>
            </w:r>
            <w:r>
              <w:rPr>
                <w:rFonts w:ascii="Times New Roman" w:hAnsi="Times New Roman" w:hint="cs"/>
                <w:smallCaps w:val="0"/>
                <w:rtl/>
                <w:lang w:val="en-GB"/>
              </w:rPr>
              <w:t xml:space="preserve">  </w:t>
            </w:r>
            <w:r>
              <w:rPr>
                <w:rFonts w:ascii="Times New Roman" w:hAnsi="Times New Roman"/>
                <w:smallCaps w:val="0"/>
                <w:lang w:val="en-GB"/>
              </w:rPr>
              <w:t xml:space="preserve">          </w:t>
            </w:r>
            <w:r w:rsidRPr="00EF7531">
              <w:rPr>
                <w:rFonts w:ascii="Jameel Noori Nastaleeq" w:hAnsi="Jameel Noori Nastaleeq" w:cs="Jameel Noori Nastaleeq"/>
                <w:sz w:val="18"/>
                <w:szCs w:val="18"/>
              </w:rPr>
              <w:t xml:space="preserve"> </w:t>
            </w:r>
            <w:r w:rsidRPr="00754098">
              <w:rPr>
                <w:rFonts w:ascii="Jameel Noori Nastaleeq" w:hAnsi="Jameel Noori Nastaleeq" w:cs="Jameel Noori Nastaleeq"/>
                <w:rtl/>
                <w:lang w:bidi="ur-PK"/>
              </w:rPr>
              <w:t>روٹا وائرس و</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کس</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ن</w:t>
            </w:r>
            <w:r w:rsidRPr="00754098">
              <w:rPr>
                <w:rFonts w:ascii="Jameel Noori Nastaleeq" w:hAnsi="Jameel Noori Nastaleeq" w:cs="Jameel Noori Nastaleeq"/>
                <w:rtl/>
                <w:lang w:bidi="ur-PK"/>
              </w:rPr>
              <w:t xml:space="preserve"> 1</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08"/>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sidR="009C6B55">
              <w:rPr>
                <w:rFonts w:ascii="Times New Roman" w:hAnsi="Times New Roman"/>
                <w:smallCaps w:val="0"/>
                <w:lang w:val="en-GB"/>
              </w:rPr>
              <w:t>(</w:t>
            </w:r>
            <w:r w:rsidRPr="009601FF">
              <w:rPr>
                <w:rFonts w:ascii="Times New Roman" w:hAnsi="Times New Roman"/>
                <w:smallCaps w:val="0"/>
              </w:rPr>
              <w:t>OPV</w:t>
            </w:r>
            <w:r w:rsidRPr="009601FF">
              <w:rPr>
                <w:rFonts w:ascii="Times New Roman" w:hAnsi="Times New Roman"/>
                <w:smallCaps w:val="0"/>
                <w:lang w:val="en-GB"/>
              </w:rPr>
              <w:t>2</w:t>
            </w:r>
            <w:r w:rsidR="009C6B55">
              <w:rPr>
                <w:rFonts w:ascii="Times New Roman" w:hAnsi="Times New Roman"/>
                <w:smallCaps w:val="0"/>
                <w:lang w:val="en-GB"/>
              </w:rPr>
              <w:t>)</w:t>
            </w:r>
            <w:r>
              <w:rPr>
                <w:rFonts w:ascii="Times New Roman" w:hAnsi="Times New Roman"/>
                <w:smallCaps w:val="0"/>
                <w:lang w:val="en-GB"/>
              </w:rPr>
              <w:t xml:space="preserve">   </w:t>
            </w:r>
            <w:r w:rsidRPr="00AE0200">
              <w:rPr>
                <w:rFonts w:ascii="Jameel Noori Nastaleeq" w:hAnsi="Jameel Noori Nastaleeq" w:cs="Jameel Noori Nastaleeq"/>
                <w:rtl/>
                <w:lang w:bidi="ur-PK"/>
              </w:rPr>
              <w:t>پ</w:t>
            </w:r>
            <w:r w:rsidRPr="00AE0200">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AE0200">
              <w:rPr>
                <w:rFonts w:ascii="Jameel Noori Nastaleeq" w:hAnsi="Jameel Noori Nastaleeq" w:cs="Jameel Noori Nastaleeq" w:hint="cs"/>
                <w:rtl/>
                <w:lang w:bidi="ur-PK"/>
              </w:rPr>
              <w:t>ریعے دیئے جانے والے قطرے)  دوسری خوراک</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3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Pentavalent</w:t>
            </w:r>
            <w:r w:rsidR="009C6B55">
              <w:rPr>
                <w:rFonts w:ascii="Times New Roman" w:hAnsi="Times New Roman"/>
                <w:smallCaps w:val="0"/>
              </w:rPr>
              <w:t>2</w:t>
            </w:r>
            <w:r w:rsidRPr="009601FF">
              <w:rPr>
                <w:rFonts w:ascii="Times New Roman" w:hAnsi="Times New Roman"/>
                <w:smallCaps w:val="0"/>
              </w:rPr>
              <w:t xml:space="preserve"> (DPTHibHepB)</w:t>
            </w:r>
            <w:r w:rsidRPr="009601FF">
              <w:rPr>
                <w:rFonts w:ascii="Times New Roman" w:hAnsi="Times New Roman"/>
                <w:smallCaps w:val="0"/>
                <w:lang w:val="en-GB"/>
              </w:rPr>
              <w:t xml:space="preserve"> </w:t>
            </w:r>
            <w:r w:rsidR="009C6B55">
              <w:rPr>
                <w:rFonts w:ascii="Times New Roman" w:hAnsi="Times New Roman"/>
                <w:smallCaps w:val="0"/>
                <w:lang w:val="en-GB"/>
              </w:rPr>
              <w:t>(</w:t>
            </w:r>
            <w:r w:rsidRPr="009601FF">
              <w:rPr>
                <w:rFonts w:ascii="Times New Roman" w:hAnsi="Times New Roman"/>
                <w:smallCaps w:val="0"/>
              </w:rPr>
              <w:t>Penta</w:t>
            </w:r>
            <w:r>
              <w:rPr>
                <w:rFonts w:ascii="Times New Roman" w:hAnsi="Times New Roman"/>
                <w:smallCaps w:val="0"/>
              </w:rPr>
              <w:t xml:space="preserve"> </w:t>
            </w:r>
            <w:r w:rsidRPr="009601FF">
              <w:rPr>
                <w:rFonts w:ascii="Times New Roman" w:hAnsi="Times New Roman"/>
                <w:smallCaps w:val="0"/>
              </w:rPr>
              <w:t>2</w:t>
            </w:r>
            <w:r w:rsidR="009C6B55">
              <w:rPr>
                <w:rFonts w:ascii="Times New Roman" w:hAnsi="Times New Roman"/>
                <w:smallCaps w:val="0"/>
              </w:rPr>
              <w:t>)</w:t>
            </w:r>
            <w:r>
              <w:rPr>
                <w:rFonts w:ascii="Times New Roman" w:hAnsi="Times New Roman"/>
                <w:smallCaps w:val="0"/>
              </w:rPr>
              <w:t xml:space="preserve">   </w:t>
            </w:r>
            <w:r w:rsidRPr="00524B8B">
              <w:rPr>
                <w:rFonts w:ascii="Jameel Noori Nastaleeq" w:hAnsi="Jameel Noori Nastaleeq" w:cs="Jameel Noori Nastaleeq" w:hint="cs"/>
                <w:rtl/>
                <w:lang w:bidi="ur-PK"/>
              </w:rPr>
              <w:t>دوسری خوراک</w:t>
            </w:r>
            <w:r w:rsidRPr="00C15162">
              <w:rPr>
                <w:rFonts w:ascii="Jameel Noori Nastaleeq" w:hAnsi="Jameel Noori Nastaleeq" w:cs="Jameel Noori Nastaleeq" w:hint="cs"/>
                <w:sz w:val="18"/>
                <w:szCs w:val="18"/>
                <w:rtl/>
              </w:rPr>
              <w:t xml:space="preserve"> </w:t>
            </w:r>
            <w:r>
              <w:rPr>
                <w:rFonts w:ascii="Jameel Noori Nastaleeq" w:hAnsi="Jameel Noori Nastaleeq" w:cs="Jameel Noori Nastaleeq" w:hint="cs"/>
                <w:sz w:val="18"/>
                <w:szCs w:val="18"/>
                <w:rtl/>
              </w:rPr>
              <w:t xml:space="preserve"> </w:t>
            </w:r>
            <w:r w:rsidRPr="00524B8B">
              <w:rPr>
                <w:rFonts w:ascii="Jameel Noori Nastaleeq" w:hAnsi="Jameel Noori Nastaleeq" w:cs="Jameel Noori Nastaleeq" w:hint="cs"/>
                <w:rtl/>
                <w:lang w:bidi="ur-PK"/>
              </w:rPr>
              <w:t>پینٹاوایلنٹ</w:t>
            </w:r>
            <w:r w:rsidRPr="00524B8B">
              <w:rPr>
                <w:rFonts w:ascii="Jameel Noori Nastaleeq" w:hAnsi="Jameel Noori Nastaleeq" w:cs="Jameel Noori Nastaleeq"/>
                <w:rtl/>
                <w:lang w:bidi="ur-PK"/>
              </w:rPr>
              <w:t xml:space="preserve"> </w:t>
            </w:r>
            <w:r w:rsidRPr="00524B8B">
              <w:rPr>
                <w:rFonts w:ascii="Jameel Noori Nastaleeq" w:hAnsi="Jameel Noori Nastaleeq" w:cs="Jameel Noori Nastaleeq" w:hint="cs"/>
                <w:rtl/>
                <w:lang w:bidi="ur-PK"/>
              </w:rPr>
              <w:t>ویکسین</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00"/>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Pneumococcal</w:t>
            </w:r>
            <w:r w:rsidR="009C6B55">
              <w:rPr>
                <w:rFonts w:ascii="Times New Roman" w:hAnsi="Times New Roman"/>
                <w:smallCaps w:val="0"/>
                <w:lang w:val="en-GB"/>
              </w:rPr>
              <w:t>2</w:t>
            </w:r>
            <w:r w:rsidRPr="009601FF">
              <w:rPr>
                <w:rFonts w:ascii="Times New Roman" w:hAnsi="Times New Roman"/>
                <w:smallCaps w:val="0"/>
                <w:lang w:val="en-GB"/>
              </w:rPr>
              <w:t xml:space="preserve"> (Conjugate) </w:t>
            </w:r>
            <w:r w:rsidR="009C6B55">
              <w:rPr>
                <w:rFonts w:ascii="Times New Roman" w:hAnsi="Times New Roman"/>
                <w:smallCaps w:val="0"/>
                <w:lang w:val="en-GB"/>
              </w:rPr>
              <w:t>(</w:t>
            </w:r>
            <w:r w:rsidRPr="009601FF">
              <w:rPr>
                <w:rFonts w:ascii="Times New Roman" w:hAnsi="Times New Roman"/>
                <w:smallCaps w:val="0"/>
                <w:lang w:val="en-GB"/>
              </w:rPr>
              <w:t>PCV2</w:t>
            </w:r>
            <w:r w:rsidR="009C6B55">
              <w:rPr>
                <w:rFonts w:ascii="Times New Roman" w:hAnsi="Times New Roman"/>
                <w:smallCaps w:val="0"/>
                <w:lang w:val="en-GB"/>
              </w:rPr>
              <w:t>)</w:t>
            </w:r>
            <w:r>
              <w:rPr>
                <w:rFonts w:ascii="Times New Roman" w:hAnsi="Times New Roman"/>
                <w:smallCaps w:val="0"/>
                <w:lang w:val="en-GB"/>
              </w:rPr>
              <w:t xml:space="preserve">  </w:t>
            </w:r>
            <w:r w:rsidRPr="00524B8B">
              <w:rPr>
                <w:rFonts w:ascii="Jameel Noori Nastaleeq" w:hAnsi="Jameel Noori Nastaleeq" w:cs="Jameel Noori Nastaleeq" w:hint="cs"/>
                <w:rtl/>
                <w:lang w:bidi="ur-PK"/>
              </w:rPr>
              <w:t>دوسری  خوراک</w:t>
            </w:r>
            <w:r w:rsidRPr="00C15162">
              <w:rPr>
                <w:rFonts w:ascii="Jameel Noori Nastaleeq" w:hAnsi="Jameel Noori Nastaleeq" w:cs="Jameel Noori Nastaleeq" w:hint="cs"/>
                <w:sz w:val="18"/>
                <w:szCs w:val="18"/>
                <w:rtl/>
              </w:rPr>
              <w:t xml:space="preserve">  </w:t>
            </w:r>
            <w:r w:rsidRPr="00524B8B">
              <w:rPr>
                <w:rFonts w:ascii="Jameel Noori Nastaleeq" w:hAnsi="Jameel Noori Nastaleeq" w:cs="Jameel Noori Nastaleeq" w:hint="cs"/>
                <w:rtl/>
                <w:lang w:bidi="ur-PK"/>
              </w:rPr>
              <w:t>نمونیا کی ویکسین</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135"/>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EF7531">
              <w:rPr>
                <w:rFonts w:ascii="Times New Roman" w:hAnsi="Times New Roman"/>
                <w:smallCaps w:val="0"/>
                <w:lang w:val="en-GB"/>
              </w:rPr>
              <w:t>Rota</w:t>
            </w:r>
            <w:r>
              <w:rPr>
                <w:rFonts w:ascii="Times New Roman" w:hAnsi="Times New Roman"/>
                <w:smallCaps w:val="0"/>
                <w:lang w:val="en-GB"/>
              </w:rPr>
              <w:t>virus vaccine2</w:t>
            </w:r>
            <w:r w:rsidR="009C6B55">
              <w:rPr>
                <w:rFonts w:ascii="Times New Roman" w:hAnsi="Times New Roman"/>
                <w:smallCaps w:val="0"/>
                <w:lang w:val="en-GB"/>
              </w:rPr>
              <w:t xml:space="preserve"> </w:t>
            </w:r>
            <w:r>
              <w:rPr>
                <w:rFonts w:ascii="Times New Roman" w:hAnsi="Times New Roman"/>
                <w:smallCaps w:val="0"/>
                <w:lang w:val="en-GB"/>
              </w:rPr>
              <w:t xml:space="preserve">(RV2)           </w:t>
            </w:r>
            <w:r w:rsidR="001F2560">
              <w:rPr>
                <w:rFonts w:ascii="Times New Roman" w:hAnsi="Times New Roman" w:hint="cs"/>
                <w:smallCaps w:val="0"/>
                <w:rtl/>
                <w:lang w:val="en-GB"/>
              </w:rPr>
              <w:t xml:space="preserve">                </w:t>
            </w:r>
            <w:r>
              <w:rPr>
                <w:rFonts w:ascii="Times New Roman" w:hAnsi="Times New Roman"/>
                <w:smallCaps w:val="0"/>
                <w:lang w:val="en-GB"/>
              </w:rPr>
              <w:t xml:space="preserve"> </w:t>
            </w:r>
            <w:r w:rsidRPr="00754098">
              <w:rPr>
                <w:rFonts w:ascii="Jameel Noori Nastaleeq" w:hAnsi="Jameel Noori Nastaleeq" w:cs="Jameel Noori Nastaleeq"/>
                <w:rtl/>
                <w:lang w:bidi="ur-PK"/>
              </w:rPr>
              <w:t>روٹا وائرس و</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کس</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ن</w:t>
            </w:r>
            <w:r w:rsidRPr="00754098">
              <w:rPr>
                <w:rFonts w:ascii="Jameel Noori Nastaleeq" w:hAnsi="Jameel Noori Nastaleeq" w:cs="Jameel Noori Nastaleeq"/>
                <w:rtl/>
                <w:lang w:bidi="ur-PK"/>
              </w:rPr>
              <w:t xml:space="preserve"> </w:t>
            </w:r>
            <w:r>
              <w:rPr>
                <w:rFonts w:ascii="Jameel Noori Nastaleeq" w:hAnsi="Jameel Noori Nastaleeq" w:cs="Jameel Noori Nastaleeq" w:hint="cs"/>
                <w:rtl/>
                <w:lang w:bidi="ur-PK"/>
              </w:rPr>
              <w:t>2</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312C7A" w:rsidRDefault="001B1883" w:rsidP="001F2560">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sidR="009C6B55">
              <w:rPr>
                <w:rFonts w:ascii="Times New Roman" w:hAnsi="Times New Roman"/>
                <w:smallCaps w:val="0"/>
                <w:lang w:val="en-GB"/>
              </w:rPr>
              <w:t>(</w:t>
            </w:r>
            <w:r w:rsidRPr="009601FF">
              <w:rPr>
                <w:rFonts w:ascii="Times New Roman" w:hAnsi="Times New Roman"/>
                <w:smallCaps w:val="0"/>
              </w:rPr>
              <w:t>OPV</w:t>
            </w:r>
            <w:r w:rsidRPr="009601FF">
              <w:rPr>
                <w:rFonts w:ascii="Times New Roman" w:hAnsi="Times New Roman"/>
                <w:smallCaps w:val="0"/>
                <w:lang w:val="en-GB"/>
              </w:rPr>
              <w:t>3</w:t>
            </w:r>
            <w:r w:rsidR="009C6B55">
              <w:rPr>
                <w:rFonts w:ascii="Times New Roman" w:hAnsi="Times New Roman"/>
                <w:smallCaps w:val="0"/>
                <w:lang w:val="en-GB"/>
              </w:rPr>
              <w:t xml:space="preserve">)     </w:t>
            </w:r>
            <w:r w:rsidRPr="00236DED">
              <w:rPr>
                <w:rFonts w:ascii="Jameel Noori Nastaleeq" w:hAnsi="Jameel Noori Nastaleeq" w:cs="Jameel Noori Nastaleeq"/>
                <w:rtl/>
                <w:lang w:bidi="ur-PK"/>
              </w:rPr>
              <w:t>پ</w:t>
            </w:r>
            <w:r w:rsidRPr="00236DED">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236DED">
              <w:rPr>
                <w:rFonts w:ascii="Jameel Noori Nastaleeq" w:hAnsi="Jameel Noori Nastaleeq" w:cs="Jameel Noori Nastaleeq" w:hint="cs"/>
                <w:rtl/>
                <w:lang w:bidi="ur-PK"/>
              </w:rPr>
              <w:t>ریعے دیئے جانے والے قطرے)  تیسری خوراک</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9601FF" w:rsidRDefault="001B1883" w:rsidP="00B80019">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rPr>
              <w:t>Pentavalent</w:t>
            </w:r>
            <w:r w:rsidR="009C6B55">
              <w:rPr>
                <w:rFonts w:ascii="Times New Roman" w:hAnsi="Times New Roman"/>
                <w:smallCaps w:val="0"/>
              </w:rPr>
              <w:t>3</w:t>
            </w:r>
            <w:r w:rsidRPr="009601FF">
              <w:rPr>
                <w:rFonts w:ascii="Times New Roman" w:hAnsi="Times New Roman"/>
                <w:smallCaps w:val="0"/>
              </w:rPr>
              <w:t xml:space="preserve"> (DPTHibHepB)</w:t>
            </w:r>
            <w:r w:rsidRPr="009601FF">
              <w:rPr>
                <w:rFonts w:ascii="Times New Roman" w:hAnsi="Times New Roman"/>
                <w:smallCaps w:val="0"/>
                <w:lang w:val="en-GB"/>
              </w:rPr>
              <w:t xml:space="preserve"> </w:t>
            </w:r>
            <w:r w:rsidR="009C6B55">
              <w:rPr>
                <w:rFonts w:ascii="Times New Roman" w:hAnsi="Times New Roman"/>
                <w:smallCaps w:val="0"/>
                <w:lang w:val="en-GB"/>
              </w:rPr>
              <w:t>(</w:t>
            </w:r>
            <w:r w:rsidRPr="009601FF">
              <w:rPr>
                <w:rFonts w:ascii="Times New Roman" w:hAnsi="Times New Roman"/>
                <w:smallCaps w:val="0"/>
              </w:rPr>
              <w:t>Penta</w:t>
            </w:r>
            <w:r>
              <w:rPr>
                <w:rFonts w:ascii="Times New Roman" w:hAnsi="Times New Roman"/>
                <w:smallCaps w:val="0"/>
              </w:rPr>
              <w:t xml:space="preserve"> </w:t>
            </w:r>
            <w:r w:rsidRPr="009601FF">
              <w:rPr>
                <w:rFonts w:ascii="Times New Roman" w:hAnsi="Times New Roman"/>
                <w:smallCaps w:val="0"/>
              </w:rPr>
              <w:t>3</w:t>
            </w:r>
            <w:r w:rsidR="009C6B55">
              <w:rPr>
                <w:rFonts w:ascii="Times New Roman" w:hAnsi="Times New Roman"/>
                <w:smallCaps w:val="0"/>
              </w:rPr>
              <w:t>)</w:t>
            </w:r>
            <w:r>
              <w:rPr>
                <w:rFonts w:ascii="Times New Roman" w:hAnsi="Times New Roman"/>
                <w:smallCaps w:val="0"/>
              </w:rPr>
              <w:t xml:space="preserve">       </w:t>
            </w:r>
            <w:r w:rsidRPr="00FB2F03">
              <w:rPr>
                <w:rFonts w:ascii="Jameel Noori Nastaleeq" w:hAnsi="Jameel Noori Nastaleeq" w:cs="Jameel Noori Nastaleeq" w:hint="cs"/>
                <w:rtl/>
                <w:lang w:bidi="ur-PK"/>
              </w:rPr>
              <w:t>تیسری خوراک</w:t>
            </w:r>
            <w:r>
              <w:rPr>
                <w:rFonts w:ascii="Jameel Noori Nastaleeq" w:hAnsi="Jameel Noori Nastaleeq" w:cs="Jameel Noori Nastaleeq" w:hint="cs"/>
                <w:rtl/>
                <w:lang w:bidi="ur-PK"/>
              </w:rPr>
              <w:t xml:space="preserve"> </w:t>
            </w:r>
            <w:r>
              <w:rPr>
                <w:rFonts w:ascii="Jameel Noori Nastaleeq" w:hAnsi="Jameel Noori Nastaleeq" w:cs="Jameel Noori Nastaleeq" w:hint="cs"/>
                <w:sz w:val="18"/>
                <w:szCs w:val="18"/>
                <w:rtl/>
              </w:rPr>
              <w:t xml:space="preserve"> </w:t>
            </w:r>
            <w:r w:rsidRPr="00C15162">
              <w:rPr>
                <w:rFonts w:ascii="Jameel Noori Nastaleeq" w:hAnsi="Jameel Noori Nastaleeq" w:cs="Jameel Noori Nastaleeq" w:hint="cs"/>
                <w:sz w:val="18"/>
                <w:szCs w:val="18"/>
                <w:rtl/>
              </w:rPr>
              <w:t xml:space="preserve"> </w:t>
            </w:r>
            <w:r w:rsidRPr="00FB2F03">
              <w:rPr>
                <w:rFonts w:ascii="Jameel Noori Nastaleeq" w:hAnsi="Jameel Noori Nastaleeq" w:cs="Jameel Noori Nastaleeq" w:hint="cs"/>
                <w:rtl/>
                <w:lang w:bidi="ur-PK"/>
              </w:rPr>
              <w:t>پینٹاوایلنٹ</w:t>
            </w:r>
            <w:r w:rsidRPr="00FB2F03">
              <w:rPr>
                <w:rFonts w:ascii="Jameel Noori Nastaleeq" w:hAnsi="Jameel Noori Nastaleeq" w:cs="Jameel Noori Nastaleeq"/>
                <w:rtl/>
                <w:lang w:bidi="ur-PK"/>
              </w:rPr>
              <w:t xml:space="preserve"> </w:t>
            </w:r>
            <w:r w:rsidRPr="00FB2F03">
              <w:rPr>
                <w:rFonts w:ascii="Jameel Noori Nastaleeq" w:hAnsi="Jameel Noori Nastaleeq" w:cs="Jameel Noori Nastaleeq" w:hint="cs"/>
                <w:rtl/>
                <w:lang w:bidi="ur-PK"/>
              </w:rPr>
              <w:t>ویکسین</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9601FF" w:rsidRDefault="001B1883" w:rsidP="001F2560">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Pneumococcal</w:t>
            </w:r>
            <w:r w:rsidR="009C6B55">
              <w:rPr>
                <w:rFonts w:ascii="Times New Roman" w:hAnsi="Times New Roman"/>
                <w:smallCaps w:val="0"/>
                <w:lang w:val="en-GB"/>
              </w:rPr>
              <w:t>3</w:t>
            </w:r>
            <w:r w:rsidRPr="009601FF">
              <w:rPr>
                <w:rFonts w:ascii="Times New Roman" w:hAnsi="Times New Roman"/>
                <w:smallCaps w:val="0"/>
                <w:lang w:val="en-GB"/>
              </w:rPr>
              <w:t xml:space="preserve"> (Conjugate)</w:t>
            </w:r>
            <w:r w:rsidR="009C6B55">
              <w:rPr>
                <w:rFonts w:ascii="Times New Roman" w:hAnsi="Times New Roman"/>
                <w:smallCaps w:val="0"/>
                <w:lang w:val="en-GB"/>
              </w:rPr>
              <w:t xml:space="preserve"> (</w:t>
            </w:r>
            <w:r w:rsidRPr="009601FF">
              <w:rPr>
                <w:rFonts w:ascii="Times New Roman" w:hAnsi="Times New Roman"/>
                <w:smallCaps w:val="0"/>
                <w:lang w:val="en-GB"/>
              </w:rPr>
              <w:t>PCV3</w:t>
            </w:r>
            <w:r w:rsidR="009C6B55">
              <w:rPr>
                <w:rFonts w:ascii="Times New Roman" w:hAnsi="Times New Roman"/>
                <w:smallCaps w:val="0"/>
                <w:lang w:val="en-GB"/>
              </w:rPr>
              <w:t>)</w:t>
            </w:r>
            <w:r>
              <w:rPr>
                <w:rFonts w:ascii="Times New Roman" w:hAnsi="Times New Roman"/>
                <w:smallCaps w:val="0"/>
                <w:lang w:val="en-GB"/>
              </w:rPr>
              <w:t xml:space="preserve"> </w:t>
            </w:r>
            <w:r w:rsidR="001F2560">
              <w:rPr>
                <w:rFonts w:ascii="Jameel Noori Nastaleeq" w:hAnsi="Jameel Noori Nastaleeq" w:cs="Jameel Noori Nastaleeq" w:hint="cs"/>
                <w:rtl/>
                <w:lang w:bidi="ur-PK"/>
              </w:rPr>
              <w:t>تیسری  خوراک</w:t>
            </w:r>
            <w:r w:rsidRPr="008926BF">
              <w:rPr>
                <w:rFonts w:ascii="Jameel Noori Nastaleeq" w:hAnsi="Jameel Noori Nastaleeq" w:cs="Jameel Noori Nastaleeq" w:hint="cs"/>
                <w:rtl/>
                <w:lang w:bidi="ur-PK"/>
              </w:rPr>
              <w:t xml:space="preserve">  </w:t>
            </w:r>
            <w:r w:rsidRPr="00C15162">
              <w:rPr>
                <w:rFonts w:asciiTheme="majorBidi" w:hAnsiTheme="majorBidi" w:cstheme="majorBidi"/>
                <w:sz w:val="18"/>
                <w:szCs w:val="18"/>
              </w:rPr>
              <w:t>(</w:t>
            </w:r>
            <w:r w:rsidR="00E04CCB">
              <w:rPr>
                <w:rFonts w:asciiTheme="majorBidi" w:hAnsiTheme="majorBidi" w:cs="Arial" w:hint="cs"/>
                <w:sz w:val="18"/>
                <w:szCs w:val="18"/>
                <w:rtl/>
                <w:lang w:bidi="ur-PK"/>
              </w:rPr>
              <w:t>(</w:t>
            </w:r>
            <w:r w:rsidRPr="008926BF">
              <w:rPr>
                <w:rFonts w:ascii="Jameel Noori Nastaleeq" w:hAnsi="Jameel Noori Nastaleeq" w:cs="Jameel Noori Nastaleeq" w:hint="cs"/>
                <w:rtl/>
                <w:lang w:bidi="ur-PK"/>
              </w:rPr>
              <w:t>نمونیا کی ویکسین</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9601FF" w:rsidRDefault="001B1883" w:rsidP="001F2560">
            <w:pPr>
              <w:pStyle w:val="skipcolumn"/>
              <w:spacing w:line="276" w:lineRule="auto"/>
              <w:ind w:left="144" w:hanging="144"/>
              <w:contextualSpacing/>
              <w:rPr>
                <w:rFonts w:ascii="Times New Roman" w:hAnsi="Times New Roman"/>
                <w:smallCaps w:val="0"/>
              </w:rPr>
            </w:pPr>
            <w:r w:rsidRPr="00AC37B8">
              <w:rPr>
                <w:rFonts w:ascii="Times New Roman" w:hAnsi="Times New Roman"/>
                <w:smallCaps w:val="0"/>
              </w:rPr>
              <w:t>Polio</w:t>
            </w:r>
            <w:r w:rsidR="00E04CCB">
              <w:rPr>
                <w:rFonts w:ascii="Times New Roman" w:hAnsi="Times New Roman"/>
                <w:smallCaps w:val="0"/>
              </w:rPr>
              <w:t xml:space="preserve"> (</w:t>
            </w:r>
            <w:r w:rsidRPr="00374DDF">
              <w:rPr>
                <w:rFonts w:ascii="Times New Roman" w:hAnsi="Times New Roman"/>
                <w:smallCaps w:val="0"/>
              </w:rPr>
              <w:t>IPV</w:t>
            </w:r>
            <w:r w:rsidR="00E04CCB">
              <w:rPr>
                <w:rFonts w:ascii="Times New Roman" w:hAnsi="Times New Roman"/>
                <w:smallCaps w:val="0"/>
              </w:rPr>
              <w:t>)</w:t>
            </w:r>
            <w:r w:rsidR="009C6B55">
              <w:rPr>
                <w:rFonts w:ascii="Times New Roman" w:hAnsi="Times New Roman"/>
                <w:smallCaps w:val="0"/>
              </w:rPr>
              <w:t xml:space="preserve"> </w:t>
            </w:r>
            <w:r w:rsidR="00E04CCB">
              <w:rPr>
                <w:rFonts w:ascii="Times New Roman" w:hAnsi="Times New Roman"/>
                <w:smallCaps w:val="0"/>
              </w:rPr>
              <w:t xml:space="preserve"> </w:t>
            </w:r>
            <w:r>
              <w:rPr>
                <w:rFonts w:ascii="Jameel Noori Nastaleeq" w:hAnsi="Jameel Noori Nastaleeq" w:cs="Jameel Noori Nastaleeq"/>
                <w:lang w:bidi="ur-PK"/>
              </w:rPr>
              <w:t xml:space="preserve">            </w:t>
            </w:r>
            <w:r w:rsidR="001F2560">
              <w:rPr>
                <w:rFonts w:ascii="Jameel Noori Nastaleeq" w:hAnsi="Jameel Noori Nastaleeq" w:cs="Jameel Noori Nastaleeq" w:hint="cs"/>
                <w:rtl/>
                <w:lang w:bidi="ur-PK"/>
              </w:rPr>
              <w:t xml:space="preserve">                                          </w:t>
            </w:r>
            <w:r w:rsidRPr="00374DDF">
              <w:rPr>
                <w:rFonts w:ascii="Jameel Noori Nastaleeq" w:hAnsi="Jameel Noori Nastaleeq" w:cs="Jameel Noori Nastaleeq"/>
                <w:lang w:bidi="ur-PK"/>
              </w:rPr>
              <w:t xml:space="preserve">     </w:t>
            </w:r>
            <w:r w:rsidR="009C6B55" w:rsidRPr="00D540A4">
              <w:rPr>
                <w:rFonts w:ascii="Jameel Noori Nastaleeq" w:hAnsi="Jameel Noori Nastaleeq" w:cs="Jameel Noori Nastaleeq"/>
                <w:rtl/>
                <w:lang w:bidi="ur-PK"/>
              </w:rPr>
              <w:t>پ</w:t>
            </w:r>
            <w:r w:rsidR="009C6B55" w:rsidRPr="00D540A4">
              <w:rPr>
                <w:rFonts w:ascii="Jameel Noori Nastaleeq" w:hAnsi="Jameel Noori Nastaleeq" w:cs="Jameel Noori Nastaleeq" w:hint="cs"/>
                <w:rtl/>
                <w:lang w:bidi="ur-PK"/>
              </w:rPr>
              <w:t>ولیو(آئی پی وی انجکشن)</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524013" w:rsidRDefault="001B1883" w:rsidP="001F2560">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Measles-1</w:t>
            </w:r>
            <w:r>
              <w:rPr>
                <w:rFonts w:ascii="Times New Roman" w:hAnsi="Times New Roman" w:hint="cs"/>
                <w:smallCaps w:val="0"/>
                <w:rtl/>
                <w:lang w:val="en-GB"/>
              </w:rPr>
              <w:t xml:space="preserve">  </w:t>
            </w:r>
            <w:r>
              <w:rPr>
                <w:rFonts w:ascii="Times New Roman" w:hAnsi="Times New Roman"/>
                <w:smallCaps w:val="0"/>
                <w:lang w:val="en-GB"/>
              </w:rPr>
              <w:t xml:space="preserve">                        </w:t>
            </w:r>
            <w:r w:rsidR="001F2560">
              <w:rPr>
                <w:rFonts w:ascii="Times New Roman" w:hAnsi="Times New Roman" w:hint="cs"/>
                <w:smallCaps w:val="0"/>
                <w:rtl/>
                <w:lang w:val="en-GB"/>
              </w:rPr>
              <w:t xml:space="preserve">                   </w:t>
            </w:r>
            <w:r>
              <w:rPr>
                <w:rFonts w:ascii="Times New Roman" w:hAnsi="Times New Roman"/>
                <w:smallCaps w:val="0"/>
                <w:lang w:val="en-GB"/>
              </w:rPr>
              <w:t xml:space="preserve">   </w:t>
            </w:r>
            <w:r w:rsidRPr="00D540A4">
              <w:rPr>
                <w:rFonts w:ascii="Jameel Noori Nastaleeq" w:hAnsi="Jameel Noori Nastaleeq" w:cs="Jameel Noori Nastaleeq" w:hint="cs"/>
                <w:rtl/>
                <w:lang w:bidi="ur-PK"/>
              </w:rPr>
              <w:t>(خسرہ کا ٹیکہ) پہلی</w:t>
            </w:r>
            <w:r>
              <w:rPr>
                <w:rFonts w:ascii="Jameel Noori Nastaleeq" w:hAnsi="Jameel Noori Nastaleeq" w:cs="Jameel Noori Nastaleeq" w:hint="cs"/>
                <w:rtl/>
                <w:lang w:bidi="ur-PK"/>
              </w:rPr>
              <w:t xml:space="preserve"> خوراک </w:t>
            </w:r>
          </w:p>
        </w:tc>
        <w:tc>
          <w:tcPr>
            <w:tcW w:w="36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bottom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bottom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bottom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1B1883" w:rsidRPr="00312C7A" w:rsidTr="00764931">
        <w:trPr>
          <w:cantSplit/>
          <w:trHeight w:val="241"/>
          <w:jc w:val="center"/>
        </w:trPr>
        <w:tc>
          <w:tcPr>
            <w:tcW w:w="2750" w:type="pct"/>
            <w:tcBorders>
              <w:left w:val="double" w:sz="4" w:space="0" w:color="auto"/>
              <w:right w:val="single" w:sz="4" w:space="0" w:color="auto"/>
            </w:tcBorders>
            <w:shd w:val="clear" w:color="auto" w:fill="FFFFFF" w:themeFill="background1"/>
            <w:tcMar>
              <w:top w:w="29" w:type="dxa"/>
              <w:left w:w="115" w:type="dxa"/>
              <w:bottom w:w="29" w:type="dxa"/>
              <w:right w:w="115" w:type="dxa"/>
            </w:tcMar>
            <w:vAlign w:val="center"/>
          </w:tcPr>
          <w:p w:rsidR="001B1883" w:rsidRPr="009601FF" w:rsidRDefault="001B1883" w:rsidP="001F2560">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Measles-2</w:t>
            </w:r>
            <w:r>
              <w:rPr>
                <w:rFonts w:ascii="Times New Roman" w:hAnsi="Times New Roman" w:hint="cs"/>
                <w:smallCaps w:val="0"/>
                <w:rtl/>
                <w:lang w:val="en-GB"/>
              </w:rPr>
              <w:t xml:space="preserve">  </w:t>
            </w:r>
            <w:r>
              <w:rPr>
                <w:rFonts w:ascii="Times New Roman" w:hAnsi="Times New Roman"/>
                <w:smallCaps w:val="0"/>
                <w:lang w:val="en-GB"/>
              </w:rPr>
              <w:t xml:space="preserve">               </w:t>
            </w:r>
            <w:r w:rsidR="001F2560">
              <w:rPr>
                <w:rFonts w:ascii="Times New Roman" w:hAnsi="Times New Roman" w:hint="cs"/>
                <w:smallCaps w:val="0"/>
                <w:rtl/>
                <w:lang w:val="en-GB"/>
              </w:rPr>
              <w:t xml:space="preserve">                          </w:t>
            </w:r>
            <w:r>
              <w:rPr>
                <w:rFonts w:ascii="Times New Roman" w:hAnsi="Times New Roman"/>
                <w:smallCaps w:val="0"/>
                <w:lang w:val="en-GB"/>
              </w:rPr>
              <w:t xml:space="preserve"> </w:t>
            </w:r>
            <w:r w:rsidRPr="00D540A4">
              <w:rPr>
                <w:rFonts w:ascii="Jameel Noori Nastaleeq" w:hAnsi="Jameel Noori Nastaleeq" w:cs="Jameel Noori Nastaleeq" w:hint="cs"/>
                <w:rtl/>
                <w:lang w:bidi="ur-PK"/>
              </w:rPr>
              <w:t xml:space="preserve">(خسرہ کا ٹیکہ) </w:t>
            </w:r>
            <w:r>
              <w:rPr>
                <w:rFonts w:ascii="Jameel Noori Nastaleeq" w:hAnsi="Jameel Noori Nastaleeq" w:cs="Jameel Noori Nastaleeq" w:hint="cs"/>
                <w:rtl/>
                <w:lang w:bidi="ur-PK"/>
              </w:rPr>
              <w:t xml:space="preserve"> </w:t>
            </w:r>
            <w:r w:rsidRPr="00D540A4">
              <w:rPr>
                <w:rFonts w:ascii="Jameel Noori Nastaleeq" w:hAnsi="Jameel Noori Nastaleeq" w:cs="Jameel Noori Nastaleeq" w:hint="cs"/>
                <w:rtl/>
                <w:lang w:bidi="ur-PK"/>
              </w:rPr>
              <w:t>دوسری خوراک</w:t>
            </w:r>
            <w:r w:rsidRPr="004A4C1F">
              <w:rPr>
                <w:rFonts w:ascii="Jameel Noori Nastaleeq" w:hAnsi="Jameel Noori Nastaleeq" w:cs="Jameel Noori Nastaleeq" w:hint="cs"/>
                <w:sz w:val="18"/>
                <w:szCs w:val="18"/>
                <w:rtl/>
              </w:rPr>
              <w:t xml:space="preserve"> </w:t>
            </w:r>
          </w:p>
        </w:tc>
        <w:tc>
          <w:tcPr>
            <w:tcW w:w="367" w:type="pct"/>
            <w:tcBorders>
              <w:left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right w:val="single" w:sz="4" w:space="0" w:color="auto"/>
            </w:tcBorders>
            <w:shd w:val="clear" w:color="auto" w:fill="FFFFFF" w:themeFill="background1"/>
          </w:tcPr>
          <w:p w:rsidR="001B1883" w:rsidRPr="00312C7A" w:rsidRDefault="001B1883"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75" w:type="pct"/>
            <w:tcBorders>
              <w:left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31" w:type="pct"/>
            <w:tcBorders>
              <w:left w:val="single" w:sz="4" w:space="0" w:color="auto"/>
              <w:right w:val="single" w:sz="4" w:space="0" w:color="auto"/>
            </w:tcBorders>
            <w:shd w:val="clear" w:color="auto" w:fill="FFFFFF" w:themeFill="background1"/>
            <w:vAlign w:val="center"/>
          </w:tcPr>
          <w:p w:rsidR="001B1883" w:rsidRDefault="001B1883" w:rsidP="005A1933">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1</w:t>
            </w:r>
          </w:p>
        </w:tc>
        <w:tc>
          <w:tcPr>
            <w:tcW w:w="319" w:type="pct"/>
            <w:tcBorders>
              <w:left w:val="single" w:sz="4" w:space="0" w:color="auto"/>
              <w:right w:val="double" w:sz="4" w:space="0" w:color="auto"/>
            </w:tcBorders>
            <w:shd w:val="clear" w:color="auto" w:fill="FFFFFF" w:themeFill="background1"/>
          </w:tcPr>
          <w:p w:rsidR="001B1883" w:rsidRDefault="001B1883" w:rsidP="008B5430">
            <w:pPr>
              <w:pStyle w:val="skipcolumn"/>
              <w:spacing w:line="276" w:lineRule="auto"/>
              <w:ind w:left="144" w:hanging="144"/>
              <w:contextualSpacing/>
              <w:rPr>
                <w:rFonts w:ascii="Times New Roman" w:hAnsi="Times New Roman"/>
                <w:smallCaps w:val="0"/>
                <w:lang w:val="en-GB"/>
              </w:rPr>
            </w:pPr>
          </w:p>
        </w:tc>
      </w:tr>
      <w:tr w:rsidR="009C6B55" w:rsidRPr="00312C7A" w:rsidTr="00764931">
        <w:trPr>
          <w:cantSplit/>
          <w:trHeight w:val="241"/>
          <w:jc w:val="center"/>
        </w:trPr>
        <w:tc>
          <w:tcPr>
            <w:tcW w:w="2750" w:type="pct"/>
            <w:tcBorders>
              <w:left w:val="double" w:sz="4" w:space="0" w:color="auto"/>
              <w:right w:val="single" w:sz="4" w:space="0" w:color="auto"/>
            </w:tcBorders>
            <w:shd w:val="clear" w:color="auto" w:fill="FFFFFF" w:themeFill="background1"/>
            <w:tcMar>
              <w:top w:w="29" w:type="dxa"/>
              <w:left w:w="115" w:type="dxa"/>
              <w:bottom w:w="29" w:type="dxa"/>
              <w:right w:w="115" w:type="dxa"/>
            </w:tcMar>
            <w:vAlign w:val="center"/>
          </w:tcPr>
          <w:p w:rsidR="009C6B55" w:rsidRPr="009601FF" w:rsidRDefault="009C6B55" w:rsidP="00085011">
            <w:pPr>
              <w:pStyle w:val="skipcolumn"/>
              <w:spacing w:line="276" w:lineRule="auto"/>
              <w:ind w:left="144" w:hanging="144"/>
              <w:contextualSpacing/>
              <w:rPr>
                <w:rFonts w:ascii="Times New Roman" w:hAnsi="Times New Roman"/>
                <w:smallCaps w:val="0"/>
                <w:lang w:val="en-GB"/>
              </w:rPr>
            </w:pPr>
          </w:p>
        </w:tc>
        <w:tc>
          <w:tcPr>
            <w:tcW w:w="367"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right w:val="single" w:sz="4" w:space="0" w:color="auto"/>
            </w:tcBorders>
            <w:shd w:val="clear" w:color="auto" w:fill="FFFFFF" w:themeFill="background1"/>
            <w:vAlign w:val="center"/>
          </w:tcPr>
          <w:p w:rsidR="009C6B55" w:rsidRDefault="009C6B55" w:rsidP="005A1933">
            <w:pPr>
              <w:pStyle w:val="skipcolumn"/>
              <w:spacing w:line="276" w:lineRule="auto"/>
              <w:ind w:left="144" w:hanging="144"/>
              <w:contextualSpacing/>
              <w:jc w:val="center"/>
              <w:rPr>
                <w:rFonts w:ascii="Times New Roman" w:hAnsi="Times New Roman"/>
                <w:smallCaps w:val="0"/>
                <w:lang w:val="en-GB"/>
              </w:rPr>
            </w:pPr>
          </w:p>
        </w:tc>
        <w:tc>
          <w:tcPr>
            <w:tcW w:w="275" w:type="pct"/>
            <w:tcBorders>
              <w:left w:val="single" w:sz="4" w:space="0" w:color="auto"/>
              <w:right w:val="single" w:sz="4" w:space="0" w:color="auto"/>
            </w:tcBorders>
            <w:shd w:val="clear" w:color="auto" w:fill="FFFFFF" w:themeFill="background1"/>
            <w:vAlign w:val="center"/>
          </w:tcPr>
          <w:p w:rsidR="009C6B55" w:rsidRDefault="009C6B55" w:rsidP="005A1933">
            <w:pPr>
              <w:pStyle w:val="skipcolumn"/>
              <w:spacing w:line="276" w:lineRule="auto"/>
              <w:ind w:left="144" w:hanging="144"/>
              <w:contextualSpacing/>
              <w:jc w:val="center"/>
              <w:rPr>
                <w:rFonts w:ascii="Times New Roman" w:hAnsi="Times New Roman"/>
                <w:smallCaps w:val="0"/>
                <w:lang w:val="en-GB"/>
              </w:rPr>
            </w:pPr>
          </w:p>
        </w:tc>
        <w:tc>
          <w:tcPr>
            <w:tcW w:w="231" w:type="pct"/>
            <w:tcBorders>
              <w:left w:val="single" w:sz="4" w:space="0" w:color="auto"/>
              <w:right w:val="single" w:sz="4" w:space="0" w:color="auto"/>
            </w:tcBorders>
            <w:shd w:val="clear" w:color="auto" w:fill="FFFFFF" w:themeFill="background1"/>
            <w:vAlign w:val="center"/>
          </w:tcPr>
          <w:p w:rsidR="009C6B55" w:rsidRDefault="009C6B55" w:rsidP="005A1933">
            <w:pPr>
              <w:pStyle w:val="skipcolumn"/>
              <w:spacing w:line="276" w:lineRule="auto"/>
              <w:ind w:left="144" w:hanging="144"/>
              <w:contextualSpacing/>
              <w:jc w:val="center"/>
              <w:rPr>
                <w:rFonts w:ascii="Times New Roman" w:hAnsi="Times New Roman"/>
                <w:smallCaps w:val="0"/>
                <w:lang w:val="en-GB"/>
              </w:rPr>
            </w:pPr>
          </w:p>
        </w:tc>
        <w:tc>
          <w:tcPr>
            <w:tcW w:w="319" w:type="pct"/>
            <w:tcBorders>
              <w:left w:val="single" w:sz="4" w:space="0" w:color="auto"/>
              <w:right w:val="double" w:sz="4" w:space="0" w:color="auto"/>
            </w:tcBorders>
            <w:shd w:val="clear" w:color="auto" w:fill="FFFFFF" w:themeFill="background1"/>
          </w:tcPr>
          <w:p w:rsidR="009C6B55" w:rsidRDefault="009C6B55" w:rsidP="008B5430">
            <w:pPr>
              <w:pStyle w:val="skipcolumn"/>
              <w:spacing w:line="276" w:lineRule="auto"/>
              <w:ind w:left="144" w:hanging="144"/>
              <w:contextualSpacing/>
              <w:rPr>
                <w:rFonts w:ascii="Times New Roman" w:hAnsi="Times New Roman"/>
                <w:smallCaps w:val="0"/>
                <w:lang w:val="en-GB"/>
              </w:rPr>
            </w:pPr>
          </w:p>
        </w:tc>
      </w:tr>
      <w:tr w:rsidR="009C6B55" w:rsidRPr="00312C7A" w:rsidTr="00764931">
        <w:trPr>
          <w:cantSplit/>
          <w:trHeight w:val="241"/>
          <w:jc w:val="center"/>
        </w:trPr>
        <w:tc>
          <w:tcPr>
            <w:tcW w:w="2750" w:type="pct"/>
            <w:tcBorders>
              <w:left w:val="double" w:sz="4" w:space="0" w:color="auto"/>
              <w:right w:val="single" w:sz="4" w:space="0" w:color="auto"/>
            </w:tcBorders>
            <w:shd w:val="clear" w:color="auto" w:fill="FFFFFF" w:themeFill="background1"/>
            <w:tcMar>
              <w:top w:w="29" w:type="dxa"/>
              <w:left w:w="115" w:type="dxa"/>
              <w:bottom w:w="29" w:type="dxa"/>
              <w:right w:w="115" w:type="dxa"/>
            </w:tcMar>
            <w:vAlign w:val="center"/>
          </w:tcPr>
          <w:p w:rsidR="009C6B55" w:rsidRPr="009601FF" w:rsidRDefault="009C6B55" w:rsidP="00085011">
            <w:pPr>
              <w:pStyle w:val="skipcolumn"/>
              <w:spacing w:line="276" w:lineRule="auto"/>
              <w:ind w:left="144" w:hanging="144"/>
              <w:contextualSpacing/>
              <w:rPr>
                <w:rFonts w:ascii="Times New Roman" w:hAnsi="Times New Roman"/>
                <w:smallCaps w:val="0"/>
                <w:lang w:val="en-GB"/>
              </w:rPr>
            </w:pPr>
          </w:p>
        </w:tc>
        <w:tc>
          <w:tcPr>
            <w:tcW w:w="367"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185"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275"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277" w:type="pct"/>
            <w:tcBorders>
              <w:left w:val="single" w:sz="4" w:space="0" w:color="auto"/>
              <w:right w:val="single" w:sz="4" w:space="0" w:color="auto"/>
            </w:tcBorders>
            <w:shd w:val="clear" w:color="auto" w:fill="FFFFFF" w:themeFill="background1"/>
          </w:tcPr>
          <w:p w:rsidR="009C6B55" w:rsidRPr="00312C7A" w:rsidRDefault="009C6B55" w:rsidP="008B5430">
            <w:pPr>
              <w:pStyle w:val="skipcolumn"/>
              <w:spacing w:line="276" w:lineRule="auto"/>
              <w:ind w:left="144" w:hanging="144"/>
              <w:contextualSpacing/>
              <w:rPr>
                <w:rFonts w:ascii="Times New Roman" w:hAnsi="Times New Roman"/>
                <w:smallCaps w:val="0"/>
                <w:lang w:val="en-GB"/>
              </w:rPr>
            </w:pPr>
          </w:p>
        </w:tc>
        <w:tc>
          <w:tcPr>
            <w:tcW w:w="321" w:type="pct"/>
            <w:tcBorders>
              <w:left w:val="single" w:sz="4" w:space="0" w:color="auto"/>
              <w:right w:val="single" w:sz="4" w:space="0" w:color="auto"/>
            </w:tcBorders>
            <w:shd w:val="clear" w:color="auto" w:fill="FFFFFF" w:themeFill="background1"/>
            <w:vAlign w:val="center"/>
          </w:tcPr>
          <w:p w:rsidR="009C6B55" w:rsidRDefault="009C6B55" w:rsidP="005A1933">
            <w:pPr>
              <w:pStyle w:val="skipcolumn"/>
              <w:spacing w:line="276" w:lineRule="auto"/>
              <w:ind w:left="144" w:hanging="144"/>
              <w:contextualSpacing/>
              <w:jc w:val="center"/>
              <w:rPr>
                <w:rFonts w:ascii="Times New Roman" w:hAnsi="Times New Roman"/>
                <w:smallCaps w:val="0"/>
                <w:lang w:val="en-GB"/>
              </w:rPr>
            </w:pPr>
          </w:p>
        </w:tc>
        <w:tc>
          <w:tcPr>
            <w:tcW w:w="275" w:type="pct"/>
            <w:tcBorders>
              <w:left w:val="single" w:sz="4" w:space="0" w:color="auto"/>
              <w:right w:val="single" w:sz="4" w:space="0" w:color="auto"/>
            </w:tcBorders>
            <w:shd w:val="clear" w:color="auto" w:fill="FFFFFF" w:themeFill="background1"/>
            <w:vAlign w:val="center"/>
          </w:tcPr>
          <w:p w:rsidR="009C6B55" w:rsidRDefault="009C6B55" w:rsidP="005A1933">
            <w:pPr>
              <w:pStyle w:val="skipcolumn"/>
              <w:spacing w:line="276" w:lineRule="auto"/>
              <w:ind w:left="144" w:hanging="144"/>
              <w:contextualSpacing/>
              <w:jc w:val="center"/>
              <w:rPr>
                <w:rFonts w:ascii="Times New Roman" w:hAnsi="Times New Roman"/>
                <w:smallCaps w:val="0"/>
                <w:lang w:val="en-GB"/>
              </w:rPr>
            </w:pPr>
          </w:p>
        </w:tc>
        <w:tc>
          <w:tcPr>
            <w:tcW w:w="231" w:type="pct"/>
            <w:tcBorders>
              <w:left w:val="single" w:sz="4" w:space="0" w:color="auto"/>
              <w:right w:val="single" w:sz="4" w:space="0" w:color="auto"/>
            </w:tcBorders>
            <w:shd w:val="clear" w:color="auto" w:fill="FFFFFF" w:themeFill="background1"/>
            <w:vAlign w:val="center"/>
          </w:tcPr>
          <w:p w:rsidR="009C6B55" w:rsidRDefault="009C6B55" w:rsidP="005A1933">
            <w:pPr>
              <w:pStyle w:val="skipcolumn"/>
              <w:spacing w:line="276" w:lineRule="auto"/>
              <w:ind w:left="144" w:hanging="144"/>
              <w:contextualSpacing/>
              <w:jc w:val="center"/>
              <w:rPr>
                <w:rFonts w:ascii="Times New Roman" w:hAnsi="Times New Roman"/>
                <w:smallCaps w:val="0"/>
                <w:lang w:val="en-GB"/>
              </w:rPr>
            </w:pPr>
          </w:p>
        </w:tc>
        <w:tc>
          <w:tcPr>
            <w:tcW w:w="319" w:type="pct"/>
            <w:tcBorders>
              <w:left w:val="single" w:sz="4" w:space="0" w:color="auto"/>
              <w:right w:val="double" w:sz="4" w:space="0" w:color="auto"/>
            </w:tcBorders>
            <w:shd w:val="clear" w:color="auto" w:fill="FFFFFF" w:themeFill="background1"/>
          </w:tcPr>
          <w:p w:rsidR="009C6B55" w:rsidRDefault="009C6B55" w:rsidP="008B5430">
            <w:pPr>
              <w:pStyle w:val="skipcolumn"/>
              <w:spacing w:line="276" w:lineRule="auto"/>
              <w:ind w:left="144" w:hanging="144"/>
              <w:contextualSpacing/>
              <w:rPr>
                <w:rFonts w:ascii="Times New Roman" w:hAnsi="Times New Roman"/>
                <w:smallCaps w:val="0"/>
                <w:lang w:val="en-GB"/>
              </w:rPr>
            </w:pPr>
          </w:p>
        </w:tc>
      </w:tr>
    </w:tbl>
    <w:p w:rsidR="00BE7EDA" w:rsidRDefault="00BE7EDA"/>
    <w:tbl>
      <w:tblPr>
        <w:tblW w:w="47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3"/>
        <w:gridCol w:w="4175"/>
        <w:gridCol w:w="1056"/>
      </w:tblGrid>
      <w:tr w:rsidR="00764931" w:rsidRPr="00312C7A" w:rsidTr="00171135">
        <w:trPr>
          <w:cantSplit/>
          <w:jc w:val="center"/>
        </w:trPr>
        <w:tc>
          <w:tcPr>
            <w:tcW w:w="2404" w:type="pct"/>
            <w:tcBorders>
              <w:left w:val="double" w:sz="4" w:space="0" w:color="auto"/>
            </w:tcBorders>
            <w:shd w:val="clear" w:color="auto" w:fill="FFFFFF" w:themeFill="background1"/>
            <w:tcMar>
              <w:top w:w="29" w:type="dxa"/>
              <w:left w:w="115" w:type="dxa"/>
              <w:bottom w:w="29" w:type="dxa"/>
              <w:right w:w="115" w:type="dxa"/>
            </w:tcMar>
          </w:tcPr>
          <w:p w:rsidR="00764931" w:rsidRDefault="00764931" w:rsidP="00764931">
            <w:pPr>
              <w:pStyle w:val="1Intvwqst"/>
              <w:spacing w:line="276" w:lineRule="auto"/>
              <w:ind w:left="144" w:hanging="144"/>
              <w:contextualSpacing/>
              <w:rPr>
                <w:rFonts w:ascii="Times New Roman" w:hAnsi="Times New Roman"/>
                <w:smallCaps w:val="0"/>
                <w:rtl/>
                <w:lang w:val="en-GB"/>
              </w:rPr>
            </w:pPr>
            <w:r w:rsidRPr="00312C7A">
              <w:rPr>
                <w:rFonts w:ascii="Times New Roman" w:hAnsi="Times New Roman"/>
                <w:b/>
                <w:smallCaps w:val="0"/>
              </w:rPr>
              <w:t>IM</w:t>
            </w:r>
            <w:r>
              <w:rPr>
                <w:rFonts w:ascii="Times New Roman" w:hAnsi="Times New Roman"/>
                <w:b/>
                <w:smallCaps w:val="0"/>
              </w:rPr>
              <w:t>5</w:t>
            </w:r>
            <w:r w:rsidRPr="001B173D">
              <w:rPr>
                <w:rFonts w:ascii="Times New Roman" w:hAnsi="Times New Roman"/>
                <w:smallCaps w:val="0"/>
              </w:rPr>
              <w:t>.</w:t>
            </w:r>
            <w:r w:rsidRPr="00312C7A">
              <w:rPr>
                <w:rFonts w:ascii="Times New Roman" w:hAnsi="Times New Roman"/>
                <w:smallCaps w:val="0"/>
              </w:rPr>
              <w:t xml:space="preserve"> </w:t>
            </w:r>
            <w:r w:rsidRPr="00312C7A">
              <w:rPr>
                <w:rFonts w:ascii="Times New Roman" w:hAnsi="Times New Roman"/>
                <w:smallCaps w:val="0"/>
                <w:lang w:val="en-GB"/>
              </w:rPr>
              <w:t xml:space="preserve">In addition to what is recorded on the </w:t>
            </w:r>
            <w:r>
              <w:rPr>
                <w:rFonts w:ascii="Times New Roman" w:hAnsi="Times New Roman"/>
                <w:smallCaps w:val="0"/>
                <w:lang w:val="en-GB"/>
              </w:rPr>
              <w:t>card</w:t>
            </w:r>
            <w:r w:rsidRPr="00312C7A">
              <w:rPr>
                <w:rFonts w:ascii="Times New Roman" w:hAnsi="Times New Roman"/>
                <w:smallCaps w:val="0"/>
                <w:lang w:val="en-GB"/>
              </w:rPr>
              <w:t xml:space="preserve"> you have shown me, did (</w:t>
            </w:r>
            <w:r w:rsidRPr="00312C7A">
              <w:rPr>
                <w:rFonts w:ascii="Times New Roman" w:hAnsi="Times New Roman"/>
                <w:b/>
                <w:i/>
                <w:iCs/>
                <w:smallCaps w:val="0"/>
                <w:lang w:val="en-GB"/>
              </w:rPr>
              <w:t>name</w:t>
            </w:r>
            <w:r w:rsidRPr="00312C7A">
              <w:rPr>
                <w:rFonts w:ascii="Times New Roman" w:hAnsi="Times New Roman"/>
                <w:smallCaps w:val="0"/>
                <w:lang w:val="en-GB"/>
              </w:rPr>
              <w:t>) receive any other vaccinations?</w:t>
            </w:r>
          </w:p>
          <w:p w:rsidR="00764931" w:rsidRPr="001656AA" w:rsidRDefault="00764931" w:rsidP="00764931">
            <w:pPr>
              <w:jc w:val="right"/>
              <w:rPr>
                <w:rFonts w:ascii="Jameel Noori Nastaleeq" w:hAnsi="Jameel Noori Nastaleeq" w:cs="Jameel Noori Nastaleeq"/>
                <w:smallCaps/>
                <w:sz w:val="20"/>
                <w:lang w:bidi="ur-PK"/>
              </w:rPr>
            </w:pPr>
            <w:r w:rsidRPr="001656AA">
              <w:rPr>
                <w:rFonts w:ascii="Jameel Noori Nastaleeq" w:hAnsi="Jameel Noori Nastaleeq" w:cs="Jameel Noori Nastaleeq" w:hint="cs"/>
                <w:smallCaps/>
                <w:sz w:val="20"/>
                <w:rtl/>
                <w:lang w:bidi="ur-PK"/>
              </w:rPr>
              <w:t xml:space="preserve">اس کارڈ پر درج ویکسین کے علاوہ جو آپ نے مجھے دکھایا ہے، کیا </w:t>
            </w:r>
            <w:r w:rsidRPr="00C838C8">
              <w:rPr>
                <w:rFonts w:ascii="Jameel Noori Nastaleeq" w:hAnsi="Jameel Noori Nastaleeq" w:cs="Jameel Noori Nastaleeq"/>
                <w:smallCaps/>
                <w:sz w:val="20"/>
                <w:rtl/>
                <w:lang w:bidi="ur-PK"/>
              </w:rPr>
              <w:t>بچے</w:t>
            </w:r>
            <w:r w:rsidRPr="001656AA">
              <w:rPr>
                <w:rFonts w:ascii="Jameel Noori Nastaleeq" w:hAnsi="Jameel Noori Nastaleeq" w:cs="Jameel Noori Nastaleeq" w:hint="cs"/>
                <w:smallCaps/>
                <w:sz w:val="20"/>
                <w:rtl/>
                <w:lang w:bidi="ur-PK"/>
              </w:rPr>
              <w:t>کو</w:t>
            </w:r>
            <w:r>
              <w:rPr>
                <w:rFonts w:ascii="Jameel Noori Nastaleeq" w:hAnsi="Jameel Noori Nastaleeq" w:cs="Jameel Noori Nastaleeq" w:hint="cs"/>
                <w:smallCaps/>
                <w:sz w:val="20"/>
                <w:rtl/>
                <w:lang w:bidi="ur-PK"/>
              </w:rPr>
              <w:t xml:space="preserve"> </w:t>
            </w:r>
            <w:r>
              <w:rPr>
                <w:rFonts w:ascii="Jameel Noori Nastaleeq" w:hAnsi="Jameel Noori Nastaleeq" w:cs="Jameel Noori Nastaleeq" w:hint="cs"/>
                <w:rtl/>
                <w:lang w:bidi="ur-PK"/>
              </w:rPr>
              <w:t xml:space="preserve">کوئی اوراضافی  ویکسین </w:t>
            </w:r>
            <w:r w:rsidRPr="00B362F1">
              <w:rPr>
                <w:rFonts w:ascii="Jameel Noori Nastaleeq" w:hAnsi="Jameel Noori Nastaleeq" w:cs="Jameel Noori Nastaleeq" w:hint="cs"/>
                <w:rtl/>
                <w:lang w:bidi="ur-PK"/>
              </w:rPr>
              <w:t>بھی لگی ہے</w:t>
            </w:r>
            <w:r w:rsidRPr="00B362F1">
              <w:rPr>
                <w:rFonts w:ascii="Jameel Noori Nastaleeq" w:hAnsi="Jameel Noori Nastaleeq" w:cs="Jameel Noori Nastaleeq" w:hint="cs"/>
                <w:rtl/>
              </w:rPr>
              <w:t>؟</w:t>
            </w:r>
            <w:r w:rsidRPr="001656AA">
              <w:rPr>
                <w:rFonts w:ascii="Jameel Noori Nastaleeq" w:hAnsi="Jameel Noori Nastaleeq" w:cs="Jameel Noori Nastaleeq" w:hint="cs"/>
                <w:smallCaps/>
                <w:sz w:val="20"/>
                <w:rtl/>
                <w:lang w:bidi="ur-PK"/>
              </w:rPr>
              <w:t xml:space="preserve">  </w:t>
            </w:r>
          </w:p>
        </w:tc>
        <w:tc>
          <w:tcPr>
            <w:tcW w:w="2072" w:type="pct"/>
            <w:tcBorders>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4A698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rtl/>
                <w:lang w:val="en-GB" w:bidi="ur-PK"/>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Pr>
                <w:rFonts w:ascii="Jameel Noori Nastaleeq" w:hAnsi="Jameel Noori Nastaleeq" w:cs="Jameel Noori Nastaleeq" w:hint="cs"/>
                <w:smallCaps/>
                <w:rtl/>
              </w:rPr>
              <w:t xml:space="preserve"> </w:t>
            </w:r>
            <w:r w:rsidRPr="00312C7A">
              <w:rPr>
                <w:rFonts w:ascii="Times New Roman" w:hAnsi="Times New Roman"/>
                <w:caps/>
                <w:lang w:val="en-GB"/>
              </w:rPr>
              <w:tab/>
              <w:t>8</w:t>
            </w:r>
          </w:p>
        </w:tc>
        <w:tc>
          <w:tcPr>
            <w:tcW w:w="524" w:type="pct"/>
            <w:tcBorders>
              <w:left w:val="single" w:sz="4" w:space="0" w:color="auto"/>
              <w:bottom w:val="single" w:sz="4" w:space="0" w:color="auto"/>
              <w:right w:val="double" w:sz="4" w:space="0" w:color="auto"/>
            </w:tcBorders>
            <w:shd w:val="clear" w:color="auto" w:fill="FFFFFF" w:themeFill="background1"/>
            <w:tcMar>
              <w:top w:w="29" w:type="dxa"/>
              <w:left w:w="115" w:type="dxa"/>
              <w:bottom w:w="29" w:type="dxa"/>
              <w:right w:w="115" w:type="dxa"/>
            </w:tcMar>
          </w:tcPr>
          <w:p w:rsidR="00764931" w:rsidRPr="00312C7A" w:rsidRDefault="00764931" w:rsidP="00764931">
            <w:pPr>
              <w:pStyle w:val="skipcolumn"/>
              <w:spacing w:line="276" w:lineRule="auto"/>
              <w:ind w:left="144" w:hanging="144"/>
              <w:contextualSpacing/>
              <w:rPr>
                <w:rFonts w:ascii="Times New Roman" w:hAnsi="Times New Roman"/>
                <w:smallCaps w:val="0"/>
                <w:lang w:val="en-GB"/>
              </w:rPr>
            </w:pPr>
          </w:p>
          <w:p w:rsidR="00764931" w:rsidRPr="00A52AA3" w:rsidRDefault="00764931" w:rsidP="00764931">
            <w:pPr>
              <w:pStyle w:val="skipcolumn"/>
              <w:spacing w:line="276" w:lineRule="auto"/>
              <w:ind w:left="144" w:hanging="144"/>
              <w:contextualSpacing/>
              <w:rPr>
                <w:rFonts w:ascii="Times New Roman" w:hAnsi="Times New Roman"/>
                <w:smallCaps w:val="0"/>
                <w:sz w:val="26"/>
                <w:szCs w:val="26"/>
                <w:rtl/>
                <w:lang w:val="en-GB"/>
              </w:rPr>
            </w:pPr>
          </w:p>
          <w:p w:rsidR="00764931" w:rsidRDefault="00764931" w:rsidP="00764931">
            <w:pPr>
              <w:pStyle w:val="skipcolumn"/>
              <w:spacing w:line="276" w:lineRule="auto"/>
              <w:ind w:left="144" w:hanging="144"/>
              <w:contextualSpacing/>
              <w:rPr>
                <w:rFonts w:ascii="Times New Roman" w:hAnsi="Times New Roman"/>
                <w:i/>
                <w:smallCaps w:val="0"/>
                <w:rtl/>
                <w:lang w:val="en-GB"/>
              </w:rPr>
            </w:pPr>
            <w:r>
              <w:rPr>
                <w:rFonts w:ascii="Times New Roman" w:hAnsi="Times New Roman"/>
                <w:smallCaps w:val="0"/>
                <w:lang w:val="en-GB"/>
              </w:rPr>
              <w:t>2</w:t>
            </w:r>
            <w:r w:rsidRPr="00202006">
              <w:rPr>
                <w:rFonts w:ascii="Times New Roman" w:hAnsi="Times New Roman"/>
                <w:i/>
                <w:smallCaps w:val="0"/>
                <w:lang w:val="en-GB"/>
              </w:rPr>
              <w:sym w:font="Wingdings" w:char="F0F0"/>
            </w:r>
            <w:r w:rsidRPr="00202006">
              <w:rPr>
                <w:rFonts w:ascii="Times New Roman" w:hAnsi="Times New Roman"/>
                <w:i/>
                <w:smallCaps w:val="0"/>
                <w:lang w:val="en-GB"/>
              </w:rPr>
              <w:t>IM</w:t>
            </w:r>
            <w:r>
              <w:rPr>
                <w:rFonts w:ascii="Times New Roman" w:hAnsi="Times New Roman"/>
                <w:i/>
                <w:smallCaps w:val="0"/>
                <w:lang w:val="en-GB"/>
              </w:rPr>
              <w:t>23</w:t>
            </w:r>
          </w:p>
          <w:p w:rsidR="00764931" w:rsidRPr="00312C7A" w:rsidRDefault="00764931" w:rsidP="00764931">
            <w:pPr>
              <w:pStyle w:val="skipcolumn"/>
              <w:spacing w:line="276" w:lineRule="auto"/>
              <w:ind w:left="144" w:hanging="144"/>
              <w:contextualSpacing/>
              <w:rPr>
                <w:rFonts w:ascii="Times New Roman" w:hAnsi="Times New Roman"/>
                <w:smallCaps w:val="0"/>
                <w:lang w:val="en-GB"/>
              </w:rPr>
            </w:pPr>
            <w:r w:rsidRPr="00312C7A">
              <w:rPr>
                <w:rFonts w:ascii="Times New Roman" w:hAnsi="Times New Roman"/>
                <w:smallCaps w:val="0"/>
                <w:lang w:val="en-GB"/>
              </w:rPr>
              <w:t>8</w:t>
            </w:r>
            <w:r w:rsidRPr="00312C7A">
              <w:rPr>
                <w:rFonts w:ascii="Times New Roman" w:hAnsi="Times New Roman"/>
                <w:i/>
                <w:smallCaps w:val="0"/>
                <w:lang w:val="en-GB"/>
              </w:rPr>
              <w:sym w:font="Wingdings" w:char="F0F0"/>
            </w:r>
            <w:r>
              <w:rPr>
                <w:rFonts w:ascii="Times New Roman" w:hAnsi="Times New Roman"/>
                <w:i/>
                <w:smallCaps w:val="0"/>
                <w:lang w:val="en-GB"/>
              </w:rPr>
              <w:t>I</w:t>
            </w:r>
            <w:r w:rsidRPr="00202006">
              <w:rPr>
                <w:rFonts w:ascii="Times New Roman" w:hAnsi="Times New Roman"/>
                <w:i/>
                <w:smallCaps w:val="0"/>
                <w:lang w:val="en-GB"/>
              </w:rPr>
              <w:t>M</w:t>
            </w:r>
            <w:r>
              <w:rPr>
                <w:rFonts w:ascii="Times New Roman" w:hAnsi="Times New Roman"/>
                <w:i/>
                <w:smallCaps w:val="0"/>
                <w:lang w:val="en-GB"/>
              </w:rPr>
              <w:t>23</w:t>
            </w:r>
          </w:p>
        </w:tc>
      </w:tr>
      <w:tr w:rsidR="00764931" w:rsidRPr="00312C7A" w:rsidTr="00171135">
        <w:trPr>
          <w:cantSplit/>
          <w:jc w:val="center"/>
        </w:trPr>
        <w:tc>
          <w:tcPr>
            <w:tcW w:w="2404" w:type="pct"/>
            <w:tcBorders>
              <w:left w:val="double" w:sz="4" w:space="0" w:color="auto"/>
            </w:tcBorders>
            <w:shd w:val="clear" w:color="auto" w:fill="FFFFFF" w:themeFill="background1"/>
            <w:tcMar>
              <w:top w:w="29" w:type="dxa"/>
              <w:left w:w="115" w:type="dxa"/>
              <w:bottom w:w="29" w:type="dxa"/>
              <w:right w:w="115" w:type="dxa"/>
            </w:tcMar>
          </w:tcPr>
          <w:p w:rsidR="00764931" w:rsidRDefault="00764931" w:rsidP="00764931">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b/>
                <w:smallCaps w:val="0"/>
              </w:rPr>
              <w:t>IM</w:t>
            </w:r>
            <w:r>
              <w:rPr>
                <w:rFonts w:ascii="Times New Roman" w:hAnsi="Times New Roman"/>
                <w:b/>
                <w:smallCaps w:val="0"/>
              </w:rPr>
              <w:t>6</w:t>
            </w:r>
            <w:r w:rsidRPr="00312C7A">
              <w:rPr>
                <w:rFonts w:ascii="Times New Roman" w:hAnsi="Times New Roman"/>
                <w:smallCaps w:val="0"/>
              </w:rPr>
              <w:t xml:space="preserve">. </w:t>
            </w:r>
            <w:r w:rsidRPr="00312C7A">
              <w:rPr>
                <w:rFonts w:ascii="Times New Roman" w:hAnsi="Times New Roman"/>
                <w:i/>
                <w:smallCaps w:val="0"/>
              </w:rPr>
              <w:t>Check</w:t>
            </w:r>
            <w:r w:rsidRPr="00752EF1">
              <w:rPr>
                <w:rFonts w:ascii="Times New Roman" w:hAnsi="Times New Roman"/>
                <w:i/>
                <w:smallCaps w:val="0"/>
                <w:shd w:val="clear" w:color="auto" w:fill="FFFFFF" w:themeFill="background1"/>
              </w:rPr>
              <w:t xml:space="preserve"> </w:t>
            </w:r>
            <w:r w:rsidRPr="00752EF1">
              <w:rPr>
                <w:rFonts w:ascii="Times New Roman" w:hAnsi="Times New Roman"/>
                <w:i/>
                <w:smallCaps w:val="0"/>
                <w:shd w:val="clear" w:color="auto" w:fill="FFFFFF" w:themeFill="background1"/>
                <w:lang w:val="en-GB"/>
              </w:rPr>
              <w:t>IM4</w:t>
            </w:r>
            <w:r>
              <w:rPr>
                <w:rFonts w:ascii="Times New Roman" w:hAnsi="Times New Roman"/>
                <w:i/>
                <w:smallCaps w:val="0"/>
                <w:lang w:val="en-GB"/>
              </w:rPr>
              <w:t>:</w:t>
            </w:r>
            <w:r w:rsidRPr="00312C7A">
              <w:rPr>
                <w:rFonts w:ascii="Times New Roman" w:hAnsi="Times New Roman"/>
                <w:i/>
                <w:smallCaps w:val="0"/>
                <w:lang w:val="en-GB"/>
              </w:rPr>
              <w:t xml:space="preserve"> Are all </w:t>
            </w:r>
            <w:r w:rsidRPr="009601FF">
              <w:rPr>
                <w:rFonts w:ascii="Times New Roman" w:hAnsi="Times New Roman"/>
                <w:i/>
                <w:smallCaps w:val="0"/>
                <w:lang w:val="en-GB"/>
              </w:rPr>
              <w:t xml:space="preserve">vaccines (BCG to </w:t>
            </w:r>
            <w:r w:rsidRPr="00490DFF">
              <w:rPr>
                <w:rFonts w:ascii="Times New Roman" w:hAnsi="Times New Roman"/>
                <w:i/>
                <w:smallCaps w:val="0"/>
                <w:color w:val="FF0000"/>
                <w:lang w:val="en-GB"/>
              </w:rPr>
              <w:t>Measles-2</w:t>
            </w:r>
            <w:r w:rsidRPr="009601FF">
              <w:rPr>
                <w:rFonts w:ascii="Times New Roman" w:hAnsi="Times New Roman"/>
                <w:i/>
                <w:smallCaps w:val="0"/>
                <w:lang w:val="en-GB"/>
              </w:rPr>
              <w:t xml:space="preserve">) </w:t>
            </w:r>
            <w:r w:rsidRPr="00312C7A">
              <w:rPr>
                <w:rFonts w:ascii="Times New Roman" w:hAnsi="Times New Roman"/>
                <w:i/>
                <w:smallCaps w:val="0"/>
                <w:lang w:val="en-GB"/>
              </w:rPr>
              <w:t>recorded?</w:t>
            </w:r>
          </w:p>
          <w:p w:rsidR="00764931" w:rsidRPr="00312C7A" w:rsidRDefault="00764931" w:rsidP="00764931">
            <w:pPr>
              <w:shd w:val="clear" w:color="auto" w:fill="FFFFFF" w:themeFill="background1"/>
              <w:jc w:val="right"/>
              <w:rPr>
                <w:b/>
                <w:smallCaps/>
                <w:lang w:val="en-GB"/>
              </w:rPr>
            </w:pPr>
            <w:r w:rsidRPr="00A23C42">
              <w:rPr>
                <w:rFonts w:hint="cs"/>
                <w:caps/>
                <w:sz w:val="20"/>
                <w:rtl/>
                <w:lang w:val="en-GB"/>
              </w:rPr>
              <w:t>آ</w:t>
            </w:r>
            <w:r w:rsidRPr="00A23C42">
              <w:rPr>
                <w:rFonts w:ascii="Jameel Noori Nastaleeq" w:hAnsi="Jameel Noori Nastaleeq" w:cs="Jameel Noori Nastaleeq" w:hint="cs"/>
                <w:smallCaps/>
                <w:sz w:val="20"/>
                <w:rtl/>
              </w:rPr>
              <w:t>ئی ایم</w:t>
            </w:r>
            <w:r w:rsidRPr="00700E12">
              <w:rPr>
                <w:rFonts w:ascii="Jameel Noori Nastaleeq" w:hAnsi="Jameel Noori Nastaleeq" w:cs="Jameel Noori Nastaleeq" w:hint="cs"/>
                <w:smallCaps/>
                <w:sz w:val="22"/>
                <w:szCs w:val="22"/>
                <w:rtl/>
                <w:lang w:bidi="ur-PK"/>
              </w:rPr>
              <w:t>۴</w:t>
            </w:r>
            <w:r>
              <w:rPr>
                <w:rFonts w:ascii="Jameel Noori Nastaleeq" w:hAnsi="Jameel Noori Nastaleeq" w:cs="Jameel Noori Nastaleeq" w:hint="cs"/>
                <w:smallCaps/>
                <w:sz w:val="20"/>
                <w:rtl/>
                <w:lang w:bidi="ur-PK"/>
              </w:rPr>
              <w:t xml:space="preserve"> </w:t>
            </w:r>
            <w:r w:rsidRPr="00752EF1">
              <w:rPr>
                <w:rFonts w:ascii="Jameel Noori Nastaleeq" w:hAnsi="Jameel Noori Nastaleeq" w:cs="Jameel Noori Nastaleeq" w:hint="cs"/>
                <w:smallCaps/>
                <w:sz w:val="20"/>
                <w:rtl/>
                <w:lang w:bidi="ur-PK"/>
              </w:rPr>
              <w:t>چیک کریں: کیا تمام حفاظتی ٹیکوں(بی سی جی سے لے کر</w:t>
            </w:r>
            <w:r w:rsidRPr="00DE5380">
              <w:rPr>
                <w:rFonts w:ascii="Jameel Noori Nastaleeq" w:hAnsi="Jameel Noori Nastaleeq" w:cs="Jameel Noori Nastaleeq" w:hint="cs"/>
                <w:smallCaps/>
                <w:sz w:val="20"/>
                <w:rtl/>
                <w:lang w:bidi="ur-PK"/>
              </w:rPr>
              <w:t xml:space="preserve"> خسرہ کی دوسری</w:t>
            </w:r>
            <w:r w:rsidRPr="00752EF1">
              <w:rPr>
                <w:rFonts w:ascii="Jameel Noori Nastaleeq" w:hAnsi="Jameel Noori Nastaleeq" w:cs="Jameel Noori Nastaleeq" w:hint="cs"/>
                <w:smallCaps/>
                <w:sz w:val="20"/>
                <w:rtl/>
                <w:lang w:bidi="ur-PK"/>
              </w:rPr>
              <w:t xml:space="preserve">  </w:t>
            </w:r>
            <w:r w:rsidRPr="00DE5380">
              <w:rPr>
                <w:rFonts w:ascii="Jameel Noori Nastaleeq" w:hAnsi="Jameel Noori Nastaleeq" w:cs="Jameel Noori Nastaleeq" w:hint="cs"/>
                <w:smallCaps/>
                <w:sz w:val="20"/>
                <w:rtl/>
                <w:lang w:bidi="ur-PK"/>
              </w:rPr>
              <w:t>خوراک</w:t>
            </w:r>
            <w:r>
              <w:rPr>
                <w:rFonts w:ascii="Jameel Noori Nastaleeq" w:hAnsi="Jameel Noori Nastaleeq" w:cs="Jameel Noori Nastaleeq" w:hint="cs"/>
                <w:smallCaps/>
                <w:sz w:val="20"/>
                <w:rtl/>
                <w:lang w:bidi="ur-PK"/>
              </w:rPr>
              <w:t xml:space="preserve"> </w:t>
            </w:r>
            <w:r w:rsidRPr="00DE5380">
              <w:rPr>
                <w:rFonts w:ascii="Jameel Noori Nastaleeq" w:hAnsi="Jameel Noori Nastaleeq" w:cs="Jameel Noori Nastaleeq" w:hint="cs"/>
                <w:smallCaps/>
                <w:sz w:val="20"/>
                <w:rtl/>
                <w:lang w:bidi="ur-PK"/>
              </w:rPr>
              <w:t>ت</w:t>
            </w:r>
            <w:r>
              <w:rPr>
                <w:rFonts w:ascii="Jameel Noori Nastaleeq" w:hAnsi="Jameel Noori Nastaleeq" w:cs="Jameel Noori Nastaleeq" w:hint="cs"/>
                <w:smallCaps/>
                <w:sz w:val="20"/>
                <w:rtl/>
                <w:lang w:bidi="ur-PK"/>
              </w:rPr>
              <w:t>ک کی معلومات ریکارڈ کر لی گئی ہیں</w:t>
            </w:r>
            <w:r w:rsidRPr="00DE5380">
              <w:rPr>
                <w:rFonts w:ascii="Jameel Noori Nastaleeq" w:hAnsi="Jameel Noori Nastaleeq" w:cs="Jameel Noori Nastaleeq" w:hint="cs"/>
                <w:smallCaps/>
                <w:sz w:val="20"/>
                <w:rtl/>
                <w:lang w:bidi="ur-PK"/>
              </w:rPr>
              <w:t>؟</w:t>
            </w:r>
            <w:r w:rsidRPr="00752EF1">
              <w:rPr>
                <w:rFonts w:ascii="Jameel Noori Nastaleeq" w:hAnsi="Jameel Noori Nastaleeq" w:cs="Jameel Noori Nastaleeq" w:hint="cs"/>
                <w:smallCaps/>
                <w:sz w:val="20"/>
                <w:rtl/>
                <w:lang w:bidi="ur-PK"/>
              </w:rPr>
              <w:t xml:space="preserve"> </w:t>
            </w:r>
            <w:r>
              <w:rPr>
                <w:rFonts w:ascii="Jameel Noori Nastaleeq" w:hAnsi="Jameel Noori Nastaleeq" w:cs="Jameel Noori Nastaleeq"/>
                <w:smallCaps/>
                <w:sz w:val="20"/>
                <w:lang w:bidi="ur-PK"/>
              </w:rPr>
              <w:t xml:space="preserve"> </w:t>
            </w:r>
          </w:p>
        </w:tc>
        <w:tc>
          <w:tcPr>
            <w:tcW w:w="2072" w:type="pct"/>
            <w:tcBorders>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Pr="00A23C42"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tc>
        <w:tc>
          <w:tcPr>
            <w:tcW w:w="524" w:type="pct"/>
            <w:tcBorders>
              <w:left w:val="single" w:sz="4" w:space="0" w:color="auto"/>
              <w:bottom w:val="single" w:sz="4" w:space="0" w:color="auto"/>
              <w:right w:val="double" w:sz="4" w:space="0" w:color="auto"/>
            </w:tcBorders>
            <w:shd w:val="clear" w:color="auto" w:fill="FFFFFF" w:themeFill="background1"/>
            <w:tcMar>
              <w:top w:w="29" w:type="dxa"/>
              <w:left w:w="115" w:type="dxa"/>
              <w:bottom w:w="29" w:type="dxa"/>
              <w:right w:w="115" w:type="dxa"/>
            </w:tcMar>
          </w:tcPr>
          <w:p w:rsidR="00764931" w:rsidRPr="00A52AA3" w:rsidRDefault="00764931" w:rsidP="00764931">
            <w:pPr>
              <w:pStyle w:val="skipcolumn"/>
              <w:spacing w:line="276" w:lineRule="auto"/>
              <w:contextualSpacing/>
              <w:rPr>
                <w:rFonts w:ascii="Times New Roman" w:hAnsi="Times New Roman"/>
                <w:smallCaps w:val="0"/>
                <w:sz w:val="22"/>
                <w:szCs w:val="22"/>
                <w:lang w:val="en-GB"/>
              </w:rPr>
            </w:pPr>
          </w:p>
          <w:p w:rsidR="00764931" w:rsidRPr="00312C7A" w:rsidRDefault="00764931" w:rsidP="00764931">
            <w:pPr>
              <w:pStyle w:val="skipcolumn"/>
              <w:spacing w:line="276" w:lineRule="auto"/>
              <w:contextualSpacing/>
              <w:rPr>
                <w:rFonts w:ascii="Times New Roman" w:hAnsi="Times New Roman"/>
                <w:i/>
                <w:smallCaps w:val="0"/>
                <w:lang w:val="en-GB"/>
              </w:rPr>
            </w:pPr>
          </w:p>
        </w:tc>
      </w:tr>
      <w:tr w:rsidR="00764931" w:rsidRPr="00312C7A" w:rsidTr="004A6981">
        <w:trPr>
          <w:cantSplit/>
          <w:jc w:val="center"/>
        </w:trPr>
        <w:tc>
          <w:tcPr>
            <w:tcW w:w="4476" w:type="pct"/>
            <w:gridSpan w:val="2"/>
            <w:tcBorders>
              <w:left w:val="double" w:sz="4" w:space="0" w:color="auto"/>
            </w:tcBorders>
            <w:shd w:val="clear" w:color="auto" w:fill="FFFFFF" w:themeFill="background1"/>
            <w:tcMar>
              <w:top w:w="43" w:type="dxa"/>
              <w:left w:w="115" w:type="dxa"/>
              <w:bottom w:w="43" w:type="dxa"/>
              <w:right w:w="115" w:type="dxa"/>
            </w:tcMar>
          </w:tcPr>
          <w:p w:rsidR="00764931" w:rsidRPr="00A23C42" w:rsidRDefault="00764931" w:rsidP="00764931">
            <w:pPr>
              <w:pStyle w:val="1Intvwqst"/>
              <w:spacing w:line="276" w:lineRule="auto"/>
              <w:ind w:left="144" w:hanging="144"/>
              <w:contextualSpacing/>
              <w:rPr>
                <w:rFonts w:ascii="Times New Roman" w:hAnsi="Times New Roman"/>
                <w:i/>
                <w:smallCaps w:val="0"/>
              </w:rPr>
            </w:pPr>
            <w:r w:rsidRPr="00312C7A">
              <w:rPr>
                <w:rFonts w:ascii="Times New Roman" w:hAnsi="Times New Roman"/>
                <w:i/>
                <w:smallCaps w:val="0"/>
                <w:lang w:val="en-GB"/>
              </w:rPr>
              <w:t xml:space="preserve">Go back to </w:t>
            </w:r>
            <w:r w:rsidRPr="001B173D">
              <w:rPr>
                <w:rFonts w:ascii="Times New Roman" w:hAnsi="Times New Roman"/>
                <w:i/>
                <w:smallCaps w:val="0"/>
                <w:shd w:val="clear" w:color="auto" w:fill="FFFFFF" w:themeFill="background1"/>
                <w:lang w:val="en-GB"/>
              </w:rPr>
              <w:t>IM4</w:t>
            </w:r>
            <w:r w:rsidRPr="00312C7A">
              <w:rPr>
                <w:rFonts w:ascii="Times New Roman" w:hAnsi="Times New Roman"/>
                <w:i/>
                <w:smallCaps w:val="0"/>
                <w:lang w:val="en-GB"/>
              </w:rPr>
              <w:t xml:space="preserve"> and probe for these vaccinations.</w:t>
            </w:r>
            <w:r>
              <w:rPr>
                <w:rFonts w:ascii="Times New Roman" w:hAnsi="Times New Roman"/>
                <w:i/>
                <w:smallCaps w:val="0"/>
                <w:lang w:val="en-GB"/>
              </w:rPr>
              <w:t xml:space="preserve"> </w:t>
            </w:r>
            <w:r>
              <w:t xml:space="preserve"> </w:t>
            </w:r>
            <w:r>
              <w:rPr>
                <w:rFonts w:ascii="Times New Roman" w:hAnsi="Times New Roman"/>
                <w:i/>
                <w:smallCaps w:val="0"/>
                <w:lang w:val="en-GB"/>
              </w:rPr>
              <w:t>Record</w:t>
            </w:r>
            <w:r w:rsidRPr="00312C7A">
              <w:rPr>
                <w:rFonts w:ascii="Times New Roman" w:hAnsi="Times New Roman"/>
                <w:i/>
                <w:smallCaps w:val="0"/>
                <w:lang w:val="en-GB"/>
              </w:rPr>
              <w:t xml:space="preserve"> ‘66’ in the corresponding day column for each vaccine received.</w:t>
            </w:r>
            <w:r>
              <w:rPr>
                <w:rFonts w:ascii="Times New Roman" w:hAnsi="Times New Roman" w:hint="cs"/>
                <w:i/>
                <w:smallCaps w:val="0"/>
                <w:rtl/>
                <w:lang w:val="en-GB"/>
              </w:rPr>
              <w:t xml:space="preserve"> </w:t>
            </w:r>
            <w:r w:rsidRPr="00312C7A">
              <w:rPr>
                <w:rFonts w:ascii="Times New Roman" w:hAnsi="Times New Roman"/>
                <w:i/>
                <w:smallCaps w:val="0"/>
                <w:lang w:val="en-GB"/>
              </w:rPr>
              <w:t xml:space="preserve">For vaccinations </w:t>
            </w:r>
            <w:r w:rsidRPr="00312C7A">
              <w:rPr>
                <w:rFonts w:ascii="Times New Roman" w:hAnsi="Times New Roman"/>
                <w:i/>
                <w:smallCaps w:val="0"/>
                <w:u w:val="single"/>
                <w:lang w:val="en-GB"/>
              </w:rPr>
              <w:t>not</w:t>
            </w:r>
            <w:r w:rsidRPr="00312C7A">
              <w:rPr>
                <w:rFonts w:ascii="Times New Roman" w:hAnsi="Times New Roman"/>
                <w:i/>
                <w:smallCaps w:val="0"/>
                <w:lang w:val="en-GB"/>
              </w:rPr>
              <w:t xml:space="preserve"> received </w:t>
            </w:r>
            <w:r>
              <w:rPr>
                <w:rFonts w:ascii="Times New Roman" w:hAnsi="Times New Roman"/>
                <w:i/>
                <w:smallCaps w:val="0"/>
                <w:lang w:val="en-GB"/>
              </w:rPr>
              <w:t>record</w:t>
            </w:r>
            <w:r w:rsidRPr="00312C7A">
              <w:rPr>
                <w:rFonts w:ascii="Times New Roman" w:hAnsi="Times New Roman"/>
                <w:i/>
                <w:smallCaps w:val="0"/>
                <w:lang w:val="en-GB"/>
              </w:rPr>
              <w:t xml:space="preserve"> ‘00’</w:t>
            </w:r>
            <w:r>
              <w:rPr>
                <w:rFonts w:ascii="Times New Roman" w:hAnsi="Times New Roman" w:hint="cs"/>
                <w:i/>
                <w:smallCaps w:val="0"/>
                <w:rtl/>
                <w:lang w:val="en-GB"/>
              </w:rPr>
              <w:t xml:space="preserve">   </w:t>
            </w:r>
            <w:r>
              <w:rPr>
                <w:rFonts w:ascii="Times New Roman" w:hAnsi="Times New Roman"/>
                <w:i/>
                <w:smallCaps w:val="0"/>
              </w:rPr>
              <w:t xml:space="preserve"> </w:t>
            </w:r>
            <w:r w:rsidRPr="00312C7A">
              <w:rPr>
                <w:rFonts w:ascii="Times New Roman" w:hAnsi="Times New Roman"/>
                <w:i/>
                <w:smallCaps w:val="0"/>
                <w:lang w:val="en-GB"/>
              </w:rPr>
              <w:t xml:space="preserve">When </w:t>
            </w:r>
            <w:r w:rsidRPr="00312C7A">
              <w:rPr>
                <w:rFonts w:ascii="Times New Roman" w:hAnsi="Times New Roman"/>
                <w:i/>
                <w:smallCaps w:val="0"/>
                <w:u w:val="single"/>
                <w:lang w:val="en-GB"/>
              </w:rPr>
              <w:t>finished</w:t>
            </w:r>
            <w:r w:rsidRPr="00312C7A">
              <w:rPr>
                <w:rFonts w:ascii="Times New Roman" w:hAnsi="Times New Roman"/>
                <w:i/>
                <w:smallCaps w:val="0"/>
                <w:lang w:val="en-GB"/>
              </w:rPr>
              <w:t xml:space="preserve">, </w:t>
            </w:r>
            <w:r>
              <w:rPr>
                <w:rFonts w:ascii="Times New Roman" w:hAnsi="Times New Roman"/>
                <w:i/>
                <w:smallCaps w:val="0"/>
                <w:lang w:val="en-GB"/>
              </w:rPr>
              <w:t xml:space="preserve">go </w:t>
            </w:r>
            <w:r w:rsidRPr="00312C7A">
              <w:rPr>
                <w:rFonts w:ascii="Times New Roman" w:hAnsi="Times New Roman"/>
                <w:i/>
                <w:smallCaps w:val="0"/>
                <w:lang w:val="en-GB"/>
              </w:rPr>
              <w:t>to End of module.</w:t>
            </w:r>
          </w:p>
          <w:p w:rsidR="00764931" w:rsidRPr="00A23C42" w:rsidRDefault="00764931" w:rsidP="00764931">
            <w:pPr>
              <w:pStyle w:val="1Intvwqst"/>
              <w:spacing w:line="276" w:lineRule="auto"/>
              <w:ind w:left="144" w:hanging="144"/>
              <w:contextualSpacing/>
              <w:jc w:val="right"/>
              <w:rPr>
                <w:rFonts w:ascii="Jameel Noori Nastaleeq" w:hAnsi="Jameel Noori Nastaleeq" w:cs="Jameel Noori Nastaleeq"/>
                <w:smallCaps w:val="0"/>
                <w:sz w:val="24"/>
                <w:lang w:bidi="ur-PK"/>
              </w:rPr>
            </w:pPr>
            <w:r w:rsidRPr="001B173D">
              <w:rPr>
                <w:rFonts w:ascii="Jameel Noori Nastaleeq" w:hAnsi="Jameel Noori Nastaleeq" w:cs="Jameel Noori Nastaleeq" w:hint="cs"/>
                <w:shd w:val="clear" w:color="auto" w:fill="FFFFFF" w:themeFill="background1"/>
                <w:rtl/>
              </w:rPr>
              <w:t>واپس</w:t>
            </w:r>
            <w:r>
              <w:rPr>
                <w:rFonts w:ascii="Jameel Noori Nastaleeq" w:hAnsi="Jameel Noori Nastaleeq" w:cs="Jameel Noori Nastaleeq" w:hint="cs"/>
                <w:shd w:val="clear" w:color="auto" w:fill="FFFFFF" w:themeFill="background1"/>
                <w:rtl/>
              </w:rPr>
              <w:t xml:space="preserve"> </w:t>
            </w:r>
            <w:r w:rsidRPr="00752EF1">
              <w:rPr>
                <w:rFonts w:ascii="Jameel Noori Nastaleeq" w:hAnsi="Jameel Noori Nastaleeq" w:cs="Jameel Noori Nastaleeq" w:hint="cs"/>
                <w:smallCaps w:val="0"/>
                <w:shd w:val="clear" w:color="auto" w:fill="FFFFFF" w:themeFill="background1"/>
                <w:rtl/>
                <w:lang w:bidi="ur-PK"/>
              </w:rPr>
              <w:t>سوال نمبر</w:t>
            </w:r>
            <w:r w:rsidRPr="00A23C42">
              <w:rPr>
                <w:rFonts w:hint="cs"/>
                <w:caps/>
                <w:rtl/>
                <w:lang w:val="en-GB"/>
              </w:rPr>
              <w:t xml:space="preserve"> </w:t>
            </w:r>
            <w:r w:rsidRPr="00A23C42">
              <w:rPr>
                <w:rFonts w:ascii="Times New Roman" w:hAnsi="Times New Roman" w:hint="cs"/>
                <w:caps/>
                <w:rtl/>
                <w:lang w:val="en-GB"/>
              </w:rPr>
              <w:t>آ</w:t>
            </w:r>
            <w:r w:rsidRPr="00A23C42">
              <w:rPr>
                <w:rFonts w:ascii="Jameel Noori Nastaleeq" w:hAnsi="Jameel Noori Nastaleeq" w:cs="Jameel Noori Nastaleeq" w:hint="cs"/>
                <w:smallCaps w:val="0"/>
                <w:rtl/>
              </w:rPr>
              <w:t>ئی ایم</w:t>
            </w:r>
            <w:r w:rsidRPr="00A23C42">
              <w:rPr>
                <w:rFonts w:ascii="Jameel Noori Nastaleeq" w:hAnsi="Jameel Noori Nastaleeq" w:cs="Jameel Noori Nastaleeq" w:hint="cs"/>
                <w:smallCaps w:val="0"/>
                <w:rtl/>
                <w:lang w:bidi="ur-PK"/>
              </w:rPr>
              <w:t>۴</w:t>
            </w:r>
            <w:r w:rsidRPr="008E0AA6">
              <w:rPr>
                <w:rFonts w:ascii="Jameel Noori Nastaleeq" w:hAnsi="Jameel Noori Nastaleeq" w:cs="Jameel Noori Nastaleeq" w:hint="cs"/>
                <w:rtl/>
              </w:rPr>
              <w:t xml:space="preserve"> پر جائیں اور ان حفاظتی ٹیکوں کی جانچ کریں</w:t>
            </w:r>
            <w:r>
              <w:rPr>
                <w:rFonts w:ascii="Jameel Noori Nastaleeq" w:hAnsi="Jameel Noori Nastaleeq" w:cs="Jameel Noori Nastaleeq" w:hint="cs"/>
                <w:rtl/>
              </w:rPr>
              <w:t xml:space="preserve"> </w:t>
            </w:r>
            <w:r w:rsidRPr="004A51EC">
              <w:rPr>
                <w:rFonts w:ascii="Jameel Noori Nastaleeq" w:hAnsi="Jameel Noori Nastaleeq" w:cs="Jameel Noori Nastaleeq" w:hint="cs"/>
                <w:smallCaps w:val="0"/>
                <w:sz w:val="24"/>
                <w:rtl/>
              </w:rPr>
              <w:t>لگنے والی ہر ویکسین کے لئے اس دن کے کالم میں'66' ریکارڈ کریں</w:t>
            </w:r>
            <w:r>
              <w:rPr>
                <w:rFonts w:ascii="Jameel Noori Nastaleeq" w:hAnsi="Jameel Noori Nastaleeq" w:cs="Jameel Noori Nastaleeq" w:hint="cs"/>
                <w:smallCaps w:val="0"/>
                <w:sz w:val="24"/>
                <w:rtl/>
              </w:rPr>
              <w:t xml:space="preserve">۔ </w:t>
            </w:r>
            <w:r w:rsidRPr="004A51EC">
              <w:rPr>
                <w:rFonts w:ascii="Jameel Noori Nastaleeq" w:hAnsi="Jameel Noori Nastaleeq" w:cs="Jameel Noori Nastaleeq" w:hint="cs"/>
                <w:smallCaps w:val="0"/>
                <w:sz w:val="24"/>
                <w:rtl/>
              </w:rPr>
              <w:t>جو ویکسینز نہیں لگیں ان کے لئے'</w:t>
            </w:r>
            <w:r>
              <w:rPr>
                <w:rFonts w:ascii="Jameel Noori Nastaleeq" w:hAnsi="Jameel Noori Nastaleeq" w:cs="Jameel Noori Nastaleeq" w:hint="cs"/>
                <w:smallCaps w:val="0"/>
                <w:sz w:val="24"/>
                <w:rtl/>
              </w:rPr>
              <w:t>77</w:t>
            </w:r>
            <w:r w:rsidRPr="004A51EC">
              <w:rPr>
                <w:rFonts w:ascii="Jameel Noori Nastaleeq" w:hAnsi="Jameel Noori Nastaleeq" w:cs="Jameel Noori Nastaleeq" w:hint="cs"/>
                <w:smallCaps w:val="0"/>
                <w:sz w:val="24"/>
                <w:rtl/>
              </w:rPr>
              <w:t>' ریکارڈ کریں۔</w:t>
            </w:r>
            <w:r>
              <w:rPr>
                <w:rFonts w:ascii="Jameel Noori Nastaleeq" w:hAnsi="Jameel Noori Nastaleeq" w:cs="Jameel Noori Nastaleeq" w:hint="cs"/>
                <w:smallCaps w:val="0"/>
                <w:sz w:val="24"/>
                <w:rtl/>
              </w:rPr>
              <w:t xml:space="preserve"> </w:t>
            </w:r>
            <w:r w:rsidRPr="006B2C80">
              <w:rPr>
                <w:rFonts w:ascii="Jameel Noori Nastaleeq" w:hAnsi="Jameel Noori Nastaleeq" w:cs="Jameel Noori Nastaleeq" w:hint="cs"/>
                <w:smallCaps w:val="0"/>
                <w:sz w:val="24"/>
                <w:rtl/>
              </w:rPr>
              <w:t xml:space="preserve">جب </w:t>
            </w:r>
            <w:r w:rsidRPr="006B2C80">
              <w:rPr>
                <w:rFonts w:ascii="Jameel Noori Nastaleeq" w:hAnsi="Jameel Noori Nastaleeq" w:cs="Jameel Noori Nastaleeq" w:hint="cs"/>
                <w:smallCaps w:val="0"/>
                <w:sz w:val="24"/>
                <w:u w:val="single"/>
                <w:rtl/>
              </w:rPr>
              <w:t xml:space="preserve">مکمل </w:t>
            </w:r>
            <w:r w:rsidRPr="006B2C80">
              <w:rPr>
                <w:rFonts w:ascii="Jameel Noori Nastaleeq" w:hAnsi="Jameel Noori Nastaleeq" w:cs="Jameel Noori Nastaleeq" w:hint="cs"/>
                <w:smallCaps w:val="0"/>
                <w:sz w:val="24"/>
                <w:rtl/>
              </w:rPr>
              <w:t>کر لیں، تو ماڈیول کے اختتام پر جائیں</w:t>
            </w:r>
            <w:r>
              <w:rPr>
                <w:rFonts w:ascii="Times New Roman" w:hAnsi="Times New Roman"/>
                <w:i/>
                <w:smallCaps w:val="0"/>
                <w:lang w:val="en-GB"/>
              </w:rPr>
              <w:t xml:space="preserve">         </w:t>
            </w:r>
          </w:p>
        </w:tc>
        <w:tc>
          <w:tcPr>
            <w:tcW w:w="524" w:type="pct"/>
            <w:tcBorders>
              <w:right w:val="double" w:sz="4" w:space="0" w:color="auto"/>
            </w:tcBorders>
            <w:shd w:val="clear" w:color="auto" w:fill="FFFFFF" w:themeFill="background1"/>
            <w:tcMar>
              <w:top w:w="43" w:type="dxa"/>
              <w:left w:w="115" w:type="dxa"/>
              <w:bottom w:w="43" w:type="dxa"/>
              <w:right w:w="115" w:type="dxa"/>
            </w:tcMar>
            <w:vAlign w:val="center"/>
          </w:tcPr>
          <w:p w:rsidR="00764931" w:rsidRPr="006043D1" w:rsidRDefault="00764931" w:rsidP="00764931">
            <w:pPr>
              <w:pStyle w:val="skipcolumn"/>
              <w:keepNext/>
              <w:keepLines/>
              <w:spacing w:line="276" w:lineRule="auto"/>
              <w:ind w:left="144" w:hanging="144"/>
              <w:contextualSpacing/>
              <w:rPr>
                <w:rFonts w:ascii="Times New Roman" w:hAnsi="Times New Roman"/>
                <w:i/>
                <w:smallCaps w:val="0"/>
              </w:rPr>
            </w:pPr>
          </w:p>
        </w:tc>
      </w:tr>
      <w:tr w:rsidR="00764931" w:rsidRPr="00312C7A" w:rsidTr="00171135">
        <w:trPr>
          <w:cantSplit/>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keepNext/>
              <w:keepLines/>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lastRenderedPageBreak/>
              <w:t>IM</w:t>
            </w:r>
            <w:r w:rsidRPr="001B173D">
              <w:rPr>
                <w:rFonts w:ascii="Times New Roman" w:hAnsi="Times New Roman"/>
                <w:b/>
                <w:smallCaps w:val="0"/>
                <w:lang w:val="en-GB"/>
              </w:rPr>
              <w:t>8</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Style w:val="Instructionsinparens"/>
                <w:b/>
                <w:iCs/>
                <w:smallCaps w:val="0"/>
                <w:lang w:val="en-GB"/>
              </w:rPr>
              <w:t>name</w:t>
            </w:r>
            <w:r w:rsidRPr="00312C7A">
              <w:rPr>
                <w:rFonts w:ascii="Times New Roman" w:hAnsi="Times New Roman"/>
                <w:smallCaps w:val="0"/>
                <w:lang w:val="en-GB"/>
              </w:rPr>
              <w:t>) ever received any vaccinations to prevent (him/her) from getting diseases, including vaccinations received in a campaign, immunization day or child health day?</w:t>
            </w:r>
          </w:p>
          <w:p w:rsidR="00764931" w:rsidRPr="00C90F80" w:rsidRDefault="00764931" w:rsidP="00764931">
            <w:pPr>
              <w:jc w:val="right"/>
              <w:rPr>
                <w:rFonts w:asciiTheme="majorBidi" w:hAnsiTheme="majorBidi" w:cstheme="majorBidi"/>
                <w:b/>
                <w:bCs/>
                <w:sz w:val="20"/>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 xml:space="preserve"> کبھی بیماریوں سے</w:t>
            </w:r>
            <w:r>
              <w:rPr>
                <w:rFonts w:ascii="Jameel Noori Nastaleeq" w:hAnsi="Jameel Noori Nastaleeq" w:cs="Jameel Noori Nastaleeq" w:hint="cs"/>
                <w:rtl/>
              </w:rPr>
              <w:t xml:space="preserve"> </w:t>
            </w:r>
            <w:r w:rsidRPr="00C90F80">
              <w:rPr>
                <w:rFonts w:ascii="Jameel Noori Nastaleeq" w:hAnsi="Jameel Noori Nastaleeq" w:cs="Jameel Noori Nastaleeq"/>
                <w:rtl/>
              </w:rPr>
              <w:t>بچاؤ</w:t>
            </w:r>
            <w:r>
              <w:rPr>
                <w:rFonts w:ascii="Jameel Noori Nastaleeq" w:hAnsi="Jameel Noori Nastaleeq" w:cs="Jameel Noori Nastaleeq" w:hint="cs"/>
                <w:rtl/>
              </w:rPr>
              <w:t>کے لئے کوئی ویکسین لگی ہے</w:t>
            </w:r>
            <w:r>
              <w:rPr>
                <w:rFonts w:ascii="Jameel Noori Nastaleeq" w:hAnsi="Jameel Noori Nastaleeq" w:cs="Jameel Noori Nastaleeq" w:hint="cs"/>
                <w:rtl/>
                <w:lang w:bidi="ur-PK"/>
              </w:rPr>
              <w:t>جو اسے بیماریوں سے بچا سکے۔</w:t>
            </w:r>
            <w:r>
              <w:rPr>
                <w:rFonts w:ascii="Jameel Noori Nastaleeq" w:hAnsi="Jameel Noori Nastaleeq" w:cs="Jameel Noori Nastaleeq" w:hint="cs"/>
                <w:rtl/>
              </w:rPr>
              <w:t xml:space="preserve"> </w:t>
            </w:r>
            <w:r w:rsidRPr="0070487D">
              <w:rPr>
                <w:rFonts w:ascii="Jameel Noori Nastaleeq" w:hAnsi="Jameel Noori Nastaleeq" w:cs="Jameel Noori Nastaleeq" w:hint="cs"/>
                <w:rtl/>
              </w:rPr>
              <w:t>اس میں حفاظتی ٹیکوں کی مہم</w:t>
            </w:r>
            <w:r>
              <w:rPr>
                <w:rFonts w:ascii="Jameel Noori Nastaleeq" w:hAnsi="Jameel Noori Nastaleeq" w:cs="Jameel Noori Nastaleeq" w:hint="cs"/>
                <w:rtl/>
              </w:rPr>
              <w:t xml:space="preserve"> کے دوران لگنے والی ویکسین </w:t>
            </w:r>
            <w:r w:rsidRPr="0070487D">
              <w:rPr>
                <w:rFonts w:ascii="Jameel Noori Nastaleeq" w:hAnsi="Jameel Noori Nastaleeq" w:cs="Jameel Noori Nastaleeq" w:hint="cs"/>
                <w:rtl/>
              </w:rPr>
              <w:t>، حفاظتی ٹیکے لگ</w:t>
            </w:r>
            <w:r>
              <w:rPr>
                <w:rFonts w:ascii="Jameel Noori Nastaleeq" w:hAnsi="Jameel Noori Nastaleeq" w:cs="Jameel Noori Nastaleeq" w:hint="cs"/>
                <w:rtl/>
              </w:rPr>
              <w:t>انے والا</w:t>
            </w:r>
            <w:r w:rsidRPr="0070487D">
              <w:rPr>
                <w:rFonts w:ascii="Jameel Noori Nastaleeq" w:hAnsi="Jameel Noori Nastaleeq" w:cs="Jameel Noori Nastaleeq" w:hint="cs"/>
                <w:rtl/>
              </w:rPr>
              <w:t xml:space="preserve"> دن یا بچوں کی صحت کے دن لگنے والی ویکسین شامل ہیں</w:t>
            </w:r>
            <w:r>
              <w:rPr>
                <w:rFonts w:ascii="Jameel Noori Nastaleeq" w:hAnsi="Jameel Noori Nastaleeq" w:cs="Jameel Noori Nastaleeq" w:hint="cs"/>
                <w:rtl/>
              </w:rPr>
              <w:t>۔</w:t>
            </w:r>
          </w:p>
        </w:tc>
        <w:tc>
          <w:tcPr>
            <w:tcW w:w="2072" w:type="pct"/>
            <w:tcMar>
              <w:top w:w="43" w:type="dxa"/>
              <w:left w:w="115" w:type="dxa"/>
              <w:bottom w:w="43" w:type="dxa"/>
              <w:right w:w="115" w:type="dxa"/>
            </w:tcMar>
            <w:vAlign w:val="cente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keepNext/>
              <w:keepLines/>
              <w:tabs>
                <w:tab w:val="clear" w:pos="3942"/>
                <w:tab w:val="right" w:leader="dot" w:pos="3600"/>
              </w:tabs>
              <w:rPr>
                <w:rFonts w:ascii="Times New Roman" w:hAnsi="Times New Roman"/>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90AEA" w:rsidRDefault="00764931" w:rsidP="00764931">
            <w:pPr>
              <w:pStyle w:val="skipcolumn"/>
              <w:keepNext/>
              <w:keepLines/>
              <w:pageBreakBefore/>
              <w:spacing w:line="276" w:lineRule="auto"/>
              <w:ind w:left="144" w:hanging="144"/>
              <w:contextualSpacing/>
              <w:rPr>
                <w:rFonts w:ascii="Times New Roman" w:hAnsi="Times New Roman"/>
                <w:smallCaps w:val="0"/>
                <w:lang w:val="en-GB"/>
              </w:rPr>
            </w:pPr>
          </w:p>
          <w:p w:rsidR="00764931" w:rsidRDefault="00764931" w:rsidP="00764931">
            <w:pPr>
              <w:pStyle w:val="skipcolumn"/>
              <w:keepNext/>
              <w:keepLines/>
              <w:pageBreakBefore/>
              <w:spacing w:line="276" w:lineRule="auto"/>
              <w:ind w:left="144" w:hanging="144"/>
              <w:contextualSpacing/>
              <w:rPr>
                <w:rFonts w:ascii="Times New Roman" w:hAnsi="Times New Roman"/>
                <w:smallCaps w:val="0"/>
                <w:rtl/>
                <w:lang w:val="en-GB"/>
              </w:rPr>
            </w:pPr>
          </w:p>
          <w:p w:rsidR="00764931" w:rsidRDefault="00764931" w:rsidP="00764931">
            <w:pPr>
              <w:pStyle w:val="skipcolumn"/>
              <w:keepNext/>
              <w:keepLines/>
              <w:pageBreakBefore/>
              <w:spacing w:line="276" w:lineRule="auto"/>
              <w:ind w:left="144" w:hanging="144"/>
              <w:contextualSpacing/>
              <w:rPr>
                <w:rFonts w:ascii="Times New Roman" w:hAnsi="Times New Roman"/>
                <w:smallCaps w:val="0"/>
                <w:rtl/>
                <w:lang w:val="en-GB"/>
              </w:rPr>
            </w:pPr>
          </w:p>
          <w:p w:rsidR="00764931" w:rsidRPr="00A52AA3" w:rsidRDefault="00764931" w:rsidP="00764931">
            <w:pPr>
              <w:pStyle w:val="skipcolumn"/>
              <w:keepNext/>
              <w:keepLines/>
              <w:pageBreakBefore/>
              <w:spacing w:line="276" w:lineRule="auto"/>
              <w:ind w:left="144" w:hanging="144"/>
              <w:contextualSpacing/>
              <w:rPr>
                <w:rFonts w:ascii="Times New Roman" w:hAnsi="Times New Roman"/>
                <w:smallCaps w:val="0"/>
                <w:sz w:val="10"/>
                <w:szCs w:val="10"/>
                <w:rtl/>
                <w:lang w:val="en-GB"/>
              </w:rPr>
            </w:pPr>
          </w:p>
          <w:p w:rsidR="00764931" w:rsidRPr="00390AEA" w:rsidRDefault="00764931" w:rsidP="00764931">
            <w:pPr>
              <w:pStyle w:val="skipcolumn"/>
              <w:keepNext/>
              <w:keepLines/>
              <w:pageBreakBefore/>
              <w:spacing w:line="276" w:lineRule="auto"/>
              <w:ind w:left="144" w:hanging="144"/>
              <w:contextualSpacing/>
              <w:rPr>
                <w:rFonts w:ascii="Times New Roman" w:hAnsi="Times New Roman"/>
                <w:smallCaps w:val="0"/>
                <w:lang w:val="en-GB"/>
              </w:rPr>
            </w:pPr>
            <w:r w:rsidRPr="00390AEA">
              <w:rPr>
                <w:rFonts w:ascii="Times New Roman" w:hAnsi="Times New Roman"/>
                <w:smallCaps w:val="0"/>
                <w:lang w:val="en-GB"/>
              </w:rPr>
              <w:t>2</w:t>
            </w:r>
            <w:r w:rsidRPr="00390AEA">
              <w:rPr>
                <w:rFonts w:ascii="Times New Roman" w:hAnsi="Times New Roman"/>
                <w:i/>
                <w:smallCaps w:val="0"/>
                <w:lang w:val="en-GB"/>
              </w:rPr>
              <w:sym w:font="Wingdings" w:char="F0F0"/>
            </w:r>
            <w:r w:rsidRPr="00390AEA">
              <w:rPr>
                <w:rFonts w:ascii="Times New Roman" w:hAnsi="Times New Roman"/>
                <w:i/>
                <w:smallCaps w:val="0"/>
                <w:lang w:val="en-GB"/>
              </w:rPr>
              <w:t>IM</w:t>
            </w:r>
            <w:r>
              <w:rPr>
                <w:rFonts w:ascii="Times New Roman" w:hAnsi="Times New Roman"/>
                <w:i/>
                <w:smallCaps w:val="0"/>
                <w:lang w:val="en-GB"/>
              </w:rPr>
              <w:t>24</w:t>
            </w:r>
          </w:p>
        </w:tc>
      </w:tr>
      <w:tr w:rsidR="00764931" w:rsidRPr="00312C7A" w:rsidTr="00171135">
        <w:trPr>
          <w:cantSplit/>
          <w:trHeight w:val="530"/>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rtl/>
                <w:lang w:val="en-GB"/>
              </w:rPr>
            </w:pPr>
            <w:r w:rsidRPr="00312C7A">
              <w:rPr>
                <w:rFonts w:ascii="Times New Roman" w:hAnsi="Times New Roman"/>
                <w:b/>
                <w:smallCaps w:val="0"/>
                <w:lang w:val="en-GB"/>
              </w:rPr>
              <w:t>IM</w:t>
            </w:r>
            <w:r w:rsidRPr="001B173D">
              <w:rPr>
                <w:rFonts w:ascii="Times New Roman" w:hAnsi="Times New Roman"/>
                <w:b/>
                <w:smallCaps w:val="0"/>
                <w:lang w:val="en-GB"/>
              </w:rPr>
              <w:t>9</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Style w:val="Instructionsinparens"/>
                <w:b/>
                <w:iCs/>
                <w:smallCaps w:val="0"/>
                <w:lang w:val="en-GB"/>
              </w:rPr>
              <w:t>name</w:t>
            </w:r>
            <w:r w:rsidRPr="00312C7A">
              <w:rPr>
                <w:rFonts w:ascii="Times New Roman" w:hAnsi="Times New Roman"/>
                <w:smallCaps w:val="0"/>
                <w:lang w:val="en-GB"/>
              </w:rPr>
              <w:t>) ever received a BCG vaccination against tuberculosis – that is, an injection in the arm or shoulder that usually causes a scar?</w:t>
            </w:r>
          </w:p>
          <w:p w:rsidR="00764931" w:rsidRPr="00312C7A" w:rsidRDefault="00764931" w:rsidP="00764931">
            <w:pPr>
              <w:jc w:val="right"/>
              <w:rPr>
                <w:smallCaps/>
                <w:lang w:val="en-GB"/>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ٹی بی(تپ دق) کی بیماری </w:t>
            </w:r>
            <w:r w:rsidRPr="0070487D">
              <w:rPr>
                <w:rFonts w:ascii="Jameel Noori Nastaleeq" w:hAnsi="Jameel Noori Nastaleeq" w:cs="Jameel Noori Nastaleeq" w:hint="cs"/>
                <w:rtl/>
              </w:rPr>
              <w:t>سے ب</w:t>
            </w:r>
            <w:r w:rsidRPr="00C90F80">
              <w:rPr>
                <w:rFonts w:ascii="Jameel Noori Nastaleeq" w:hAnsi="Jameel Noori Nastaleeq" w:cs="Jameel Noori Nastaleeq"/>
                <w:rtl/>
              </w:rPr>
              <w:t>چاؤ</w:t>
            </w:r>
            <w:r w:rsidRPr="0070487D">
              <w:rPr>
                <w:rFonts w:ascii="Jameel Noori Nastaleeq" w:hAnsi="Jameel Noori Nastaleeq" w:cs="Jameel Noori Nastaleeq" w:hint="cs"/>
                <w:rtl/>
              </w:rPr>
              <w:t xml:space="preserve">کے لئے </w:t>
            </w:r>
            <w:r>
              <w:rPr>
                <w:rFonts w:ascii="Jameel Noori Nastaleeq" w:hAnsi="Jameel Noori Nastaleeq" w:cs="Jameel Noori Nastaleeq" w:hint="cs"/>
                <w:rtl/>
              </w:rPr>
              <w:t>بی سی جی کی ویکسین لگی</w:t>
            </w:r>
            <w:r w:rsidRPr="00840231">
              <w:rPr>
                <w:rFonts w:ascii="Jameel Noori Nastaleeq" w:hAnsi="Jameel Noori Nastaleeq" w:cs="Jameel Noori Nastaleeq" w:hint="cs"/>
                <w:sz w:val="4"/>
                <w:szCs w:val="4"/>
                <w:rtl/>
              </w:rPr>
              <w:t xml:space="preserve"> </w:t>
            </w:r>
            <w:r w:rsidRPr="0070487D">
              <w:rPr>
                <w:rFonts w:ascii="Jameel Noori Nastaleeq" w:hAnsi="Jameel Noori Nastaleeq" w:cs="Jameel Noori Nastaleeq" w:hint="cs"/>
                <w:rtl/>
              </w:rPr>
              <w:t>ہے،</w:t>
            </w:r>
            <w:r>
              <w:rPr>
                <w:rFonts w:ascii="Jameel Noori Nastaleeq" w:hAnsi="Jameel Noori Nastaleeq" w:cs="Jameel Noori Nastaleeq" w:hint="cs"/>
                <w:rtl/>
              </w:rPr>
              <w:t xml:space="preserve"> یہ ایک انجکشن ہےجوعام طور پر  بازو یا کندھے میں لگایا جاتا ہے جس کی وجہ سے بازو یا کندھے پر نشان پڑ جاتا ہے؟</w:t>
            </w:r>
          </w:p>
        </w:tc>
        <w:tc>
          <w:tcPr>
            <w:tcW w:w="2072" w:type="pct"/>
            <w:tcMar>
              <w:top w:w="43" w:type="dxa"/>
              <w:left w:w="115" w:type="dxa"/>
              <w:bottom w:w="43" w:type="dxa"/>
              <w:right w:w="115" w:type="dxa"/>
            </w:tcMar>
            <w:vAlign w:val="cente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rsidTr="00171135">
        <w:trPr>
          <w:cantSplit/>
          <w:trHeight w:val="530"/>
          <w:jc w:val="center"/>
        </w:trPr>
        <w:tc>
          <w:tcPr>
            <w:tcW w:w="2404" w:type="pct"/>
            <w:tcBorders>
              <w:left w:val="double" w:sz="4" w:space="0" w:color="auto"/>
            </w:tcBorders>
            <w:tcMar>
              <w:top w:w="43" w:type="dxa"/>
              <w:left w:w="115" w:type="dxa"/>
              <w:bottom w:w="43" w:type="dxa"/>
              <w:right w:w="115" w:type="dxa"/>
            </w:tcMar>
          </w:tcPr>
          <w:p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Pr="001B173D">
              <w:rPr>
                <w:rFonts w:ascii="Times New Roman" w:hAnsi="Times New Roman"/>
                <w:b/>
                <w:smallCaps w:val="0"/>
                <w:lang w:val="en-GB"/>
              </w:rPr>
              <w:t>10</w:t>
            </w:r>
            <w:r w:rsidRPr="00312C7A">
              <w:rPr>
                <w:rFonts w:ascii="Times New Roman" w:hAnsi="Times New Roman"/>
                <w:smallCaps w:val="0"/>
                <w:lang w:val="en-GB"/>
              </w:rPr>
              <w:t>. Has (</w:t>
            </w:r>
            <w:r w:rsidRPr="00312C7A">
              <w:rPr>
                <w:rStyle w:val="Instructionsinparens"/>
                <w:b/>
                <w:iCs/>
                <w:smallCaps w:val="0"/>
                <w:lang w:val="en-GB"/>
              </w:rPr>
              <w:t>name</w:t>
            </w:r>
            <w:r w:rsidRPr="00312C7A">
              <w:rPr>
                <w:rFonts w:ascii="Times New Roman" w:hAnsi="Times New Roman"/>
                <w:smallCaps w:val="0"/>
                <w:lang w:val="en-GB"/>
              </w:rPr>
              <w:t>) ever received any vaccination drops in the mouth to protect (him/her) from polio?</w:t>
            </w:r>
          </w:p>
          <w:p w:rsidR="00764931" w:rsidRDefault="00764931" w:rsidP="00764931">
            <w:pPr>
              <w:jc w:val="right"/>
              <w:rPr>
                <w:rFonts w:ascii="Jameel Noori Nastaleeq" w:hAnsi="Jameel Noori Nastaleeq" w:cs="Jameel Noori Nastaleeq"/>
                <w:rtl/>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منہ کے </w:t>
            </w:r>
            <w:r w:rsidRPr="00D51C94">
              <w:rPr>
                <w:rFonts w:ascii="Jameel Noori Nastaleeq" w:hAnsi="Jameel Noori Nastaleeq" w:cs="Jameel Noori Nastaleeq"/>
                <w:rtl/>
              </w:rPr>
              <w:t>ذ</w:t>
            </w:r>
            <w:r w:rsidRPr="00D51C94" w:rsidDel="00D51C94">
              <w:rPr>
                <w:rFonts w:ascii="Jameel Noori Nastaleeq" w:hAnsi="Jameel Noori Nastaleeq" w:cs="Jameel Noori Nastaleeq" w:hint="cs"/>
                <w:rtl/>
              </w:rPr>
              <w:t xml:space="preserve"> </w:t>
            </w:r>
            <w:r>
              <w:rPr>
                <w:rFonts w:ascii="Jameel Noori Nastaleeq" w:hAnsi="Jameel Noori Nastaleeq" w:cs="Jameel Noori Nastaleeq" w:hint="cs"/>
                <w:rtl/>
              </w:rPr>
              <w:t>ریعے دیئے جانے والے  پولیو کی بیماری سے</w:t>
            </w:r>
            <w:r>
              <w:rPr>
                <w:rFonts w:ascii="Jameel Noori Nastaleeq" w:hAnsi="Jameel Noori Nastaleeq" w:cs="Jameel Noori Nastaleeq" w:hint="cs"/>
                <w:rtl/>
                <w:lang w:bidi="ur-PK"/>
              </w:rPr>
              <w:t xml:space="preserve"> </w:t>
            </w:r>
            <w:r w:rsidRPr="0070487D">
              <w:rPr>
                <w:rFonts w:ascii="Jameel Noori Nastaleeq" w:hAnsi="Jameel Noori Nastaleeq" w:cs="Jameel Noori Nastaleeq" w:hint="cs"/>
                <w:rtl/>
              </w:rPr>
              <w:t>ب</w:t>
            </w:r>
            <w:r w:rsidRPr="00C90F80">
              <w:rPr>
                <w:rFonts w:ascii="Jameel Noori Nastaleeq" w:hAnsi="Jameel Noori Nastaleeq" w:cs="Jameel Noori Nastaleeq"/>
                <w:rtl/>
              </w:rPr>
              <w:t>چاؤ</w:t>
            </w:r>
            <w:r>
              <w:rPr>
                <w:rFonts w:ascii="Jameel Noori Nastaleeq" w:hAnsi="Jameel Noori Nastaleeq" w:cs="Jameel Noori Nastaleeq" w:hint="cs"/>
                <w:rtl/>
              </w:rPr>
              <w:t>کے قطرےپلوائے گئے ہیں؟</w:t>
            </w:r>
          </w:p>
          <w:p w:rsidR="00764931" w:rsidRDefault="00764931" w:rsidP="00764931">
            <w:pPr>
              <w:rPr>
                <w:i/>
                <w:smallCaps/>
                <w:rtl/>
                <w:lang w:val="en-GB"/>
              </w:rPr>
            </w:pPr>
            <w:r>
              <w:rPr>
                <w:rFonts w:ascii="Jameel Noori Nastaleeq" w:hAnsi="Jameel Noori Nastaleeq" w:cs="Jameel Noori Nastaleeq" w:hint="cs"/>
                <w:rtl/>
              </w:rPr>
              <w:t xml:space="preserve"> </w:t>
            </w:r>
            <w:r w:rsidRPr="00942FE6">
              <w:rPr>
                <w:i/>
                <w:sz w:val="20"/>
                <w:szCs w:val="16"/>
                <w:lang w:val="en-GB"/>
              </w:rPr>
              <w:t>Probe by indicating that the first drop is usually given at birth and later at the same time as injections to prevent other diseases.</w:t>
            </w:r>
          </w:p>
          <w:p w:rsidR="00764931" w:rsidRPr="00F71D9D" w:rsidRDefault="00764931" w:rsidP="00764931">
            <w:pPr>
              <w:pStyle w:val="1Intvwqst"/>
              <w:ind w:left="144" w:hanging="144"/>
              <w:contextualSpacing/>
              <w:jc w:val="right"/>
              <w:rPr>
                <w:rFonts w:ascii="Times New Roman" w:hAnsi="Times New Roman"/>
                <w:smallCaps w:val="0"/>
                <w:sz w:val="19"/>
                <w:szCs w:val="19"/>
                <w:lang w:val="en-GB"/>
              </w:rPr>
            </w:pPr>
            <w:r w:rsidRPr="00F71D9D">
              <w:rPr>
                <w:rFonts w:ascii="Jameel Noori Nastaleeq" w:hAnsi="Jameel Noori Nastaleeq" w:cs="Jameel Noori Nastaleeq" w:hint="cs"/>
                <w:smallCaps w:val="0"/>
                <w:sz w:val="19"/>
                <w:szCs w:val="19"/>
                <w:rtl/>
              </w:rPr>
              <w:t xml:space="preserve">نشاندہی کرتے ہوئے  اس بات کی تحقیق کریں کہ بعض اوقات پولیو کے قطروں کی پہلی خوراک پیدائش کے وقت  اور  دیگر بیماریوں سے </w:t>
            </w:r>
            <w:r w:rsidRPr="0070487D">
              <w:rPr>
                <w:rFonts w:ascii="Jameel Noori Nastaleeq" w:hAnsi="Jameel Noori Nastaleeq" w:cs="Jameel Noori Nastaleeq" w:hint="cs"/>
                <w:rtl/>
              </w:rPr>
              <w:t>ب</w:t>
            </w:r>
            <w:r w:rsidRPr="00C90F80">
              <w:rPr>
                <w:rFonts w:ascii="Jameel Noori Nastaleeq" w:hAnsi="Jameel Noori Nastaleeq" w:cs="Jameel Noori Nastaleeq"/>
                <w:rtl/>
              </w:rPr>
              <w:t>چاؤ</w:t>
            </w:r>
            <w:r w:rsidRPr="00F71D9D">
              <w:rPr>
                <w:rFonts w:ascii="Jameel Noori Nastaleeq" w:hAnsi="Jameel Noori Nastaleeq" w:cs="Jameel Noori Nastaleeq" w:hint="cs"/>
                <w:smallCaps w:val="0"/>
                <w:sz w:val="19"/>
                <w:szCs w:val="19"/>
                <w:rtl/>
              </w:rPr>
              <w:t>کے انجکشن لگاتے وقت ایک ساتھ ہی دے دی جاتی ہے۔</w:t>
            </w:r>
          </w:p>
        </w:tc>
        <w:tc>
          <w:tcPr>
            <w:tcW w:w="2072" w:type="pct"/>
            <w:tcMar>
              <w:top w:w="43" w:type="dxa"/>
              <w:left w:w="115" w:type="dxa"/>
              <w:bottom w:w="43" w:type="dxa"/>
              <w:right w:w="115" w:type="dxa"/>
            </w:tcMar>
            <w:vAlign w:val="center"/>
          </w:tcPr>
          <w:p w:rsidR="00764931" w:rsidRPr="00312C7A" w:rsidRDefault="00764931" w:rsidP="00764931">
            <w:pPr>
              <w:pStyle w:val="Responsecategs"/>
              <w:tabs>
                <w:tab w:val="clear" w:pos="3942"/>
                <w:tab w:val="right" w:leader="dot" w:pos="3600"/>
                <w:tab w:val="right" w:leader="dot" w:pos="504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 w:val="right" w:leader="dot" w:pos="504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 w:val="right" w:leader="dot" w:pos="4864"/>
                <w:tab w:val="right" w:leader="dot" w:pos="5040"/>
              </w:tabs>
              <w:spacing w:line="276" w:lineRule="auto"/>
              <w:ind w:left="144" w:hanging="144"/>
              <w:contextualSpacing/>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rPr>
                <w:rFonts w:ascii="Times New Roman" w:hAnsi="Times New Roman"/>
                <w:smallCaps w:val="0"/>
                <w:lang w:val="en-GB"/>
              </w:rPr>
            </w:pPr>
          </w:p>
          <w:p w:rsidR="00764931" w:rsidRDefault="00764931" w:rsidP="00764931">
            <w:pPr>
              <w:pStyle w:val="skipcolumn"/>
              <w:rPr>
                <w:rFonts w:ascii="Times New Roman" w:hAnsi="Times New Roman"/>
                <w:smallCaps w:val="0"/>
                <w:rtl/>
                <w:lang w:val="en-GB"/>
              </w:rPr>
            </w:pPr>
          </w:p>
          <w:p w:rsidR="00764931" w:rsidRDefault="00764931" w:rsidP="00764931">
            <w:pPr>
              <w:pStyle w:val="skipcolumn"/>
              <w:rPr>
                <w:rFonts w:ascii="Times New Roman" w:hAnsi="Times New Roman"/>
                <w:smallCaps w:val="0"/>
                <w:rtl/>
                <w:lang w:val="en-GB"/>
              </w:rPr>
            </w:pPr>
          </w:p>
          <w:p w:rsidR="00764931" w:rsidRDefault="00764931" w:rsidP="00764931">
            <w:pPr>
              <w:pStyle w:val="skipcolumn"/>
              <w:rPr>
                <w:rFonts w:ascii="Times New Roman" w:hAnsi="Times New Roman"/>
                <w:smallCaps w:val="0"/>
                <w:rtl/>
                <w:lang w:val="en-GB"/>
              </w:rPr>
            </w:pPr>
          </w:p>
          <w:p w:rsidR="00764931" w:rsidRPr="00A52AA3" w:rsidRDefault="00764931" w:rsidP="00764931">
            <w:pPr>
              <w:pStyle w:val="skipcolumn"/>
              <w:rPr>
                <w:rFonts w:ascii="Times New Roman" w:hAnsi="Times New Roman"/>
                <w:smallCaps w:val="0"/>
                <w:sz w:val="6"/>
                <w:szCs w:val="6"/>
                <w:lang w:val="en-GB"/>
              </w:rPr>
            </w:pPr>
          </w:p>
          <w:p w:rsidR="00764931" w:rsidRDefault="00764931" w:rsidP="00764931">
            <w:pPr>
              <w:pStyle w:val="skipcolumn"/>
              <w:rPr>
                <w:rFonts w:ascii="Times New Roman" w:hAnsi="Times New Roman"/>
                <w:i/>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14</w:t>
            </w:r>
          </w:p>
          <w:p w:rsidR="00764931" w:rsidRPr="00A52AA3" w:rsidRDefault="00764931" w:rsidP="00764931">
            <w:pPr>
              <w:pStyle w:val="skipcolumn"/>
              <w:rPr>
                <w:rFonts w:ascii="Times New Roman" w:hAnsi="Times New Roman"/>
                <w:smallCaps w:val="0"/>
                <w:sz w:val="14"/>
                <w:szCs w:val="14"/>
                <w:lang w:val="en-GB"/>
              </w:rPr>
            </w:pPr>
          </w:p>
          <w:p w:rsidR="00764931" w:rsidRPr="00312C7A" w:rsidRDefault="00764931" w:rsidP="00764931">
            <w:pPr>
              <w:pStyle w:val="skipcolumn"/>
              <w:spacing w:line="276" w:lineRule="auto"/>
              <w:ind w:left="144" w:hanging="144"/>
              <w:contextualSpacing/>
              <w:rPr>
                <w:rFonts w:ascii="Times New Roman" w:hAnsi="Times New Roman"/>
                <w:smallCaps w:val="0"/>
                <w:lang w:val="en-GB"/>
              </w:rPr>
            </w:pPr>
            <w:r w:rsidRPr="00312C7A">
              <w:rPr>
                <w:rFonts w:ascii="Times New Roman" w:hAnsi="Times New Roman"/>
                <w:smallCaps w:val="0"/>
                <w:lang w:val="en-GB"/>
              </w:rPr>
              <w:t>8</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14</w:t>
            </w:r>
          </w:p>
        </w:tc>
      </w:tr>
      <w:tr w:rsidR="00764931" w:rsidRPr="00312C7A" w:rsidTr="004A6981">
        <w:trPr>
          <w:cantSplit/>
          <w:trHeight w:val="1027"/>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IM11</w:t>
            </w:r>
            <w:r w:rsidRPr="001B173D">
              <w:rPr>
                <w:rFonts w:ascii="Times New Roman" w:hAnsi="Times New Roman"/>
                <w:smallCaps w:val="0"/>
                <w:lang w:val="en-GB"/>
              </w:rPr>
              <w:t>.</w:t>
            </w:r>
            <w:r w:rsidRPr="00312C7A">
              <w:rPr>
                <w:rFonts w:ascii="Times New Roman" w:hAnsi="Times New Roman"/>
                <w:smallCaps w:val="0"/>
                <w:lang w:val="en-GB"/>
              </w:rPr>
              <w:t xml:space="preserve"> Were the first polio drops received in the first two weeks after birth?</w:t>
            </w:r>
          </w:p>
          <w:p w:rsidR="00764931" w:rsidRPr="00BA1833" w:rsidRDefault="00764931" w:rsidP="00764931">
            <w:pPr>
              <w:jc w:val="right"/>
              <w:rPr>
                <w:rFonts w:asciiTheme="majorBidi" w:hAnsiTheme="majorBidi" w:cstheme="majorBidi"/>
                <w:b/>
                <w:bCs/>
                <w:sz w:val="20"/>
              </w:rPr>
            </w:pPr>
            <w:r w:rsidRPr="0070487D">
              <w:rPr>
                <w:rFonts w:ascii="Jameel Noori Nastaleeq" w:hAnsi="Jameel Noori Nastaleeq" w:cs="Jameel Noori Nastaleeq" w:hint="cs"/>
                <w:rtl/>
              </w:rPr>
              <w:t>کیا</w:t>
            </w:r>
            <w:r>
              <w:rPr>
                <w:rFonts w:ascii="Jameel Noori Nastaleeq" w:hAnsi="Jameel Noori Nastaleeq" w:cs="Jameel Noori Nastaleeq" w:hint="cs"/>
                <w:rtl/>
              </w:rPr>
              <w:t xml:space="preserve">پہلی بار پلائے گئے پولیو کے قطرے پیدائش </w:t>
            </w:r>
            <w:r>
              <w:rPr>
                <w:rFonts w:ascii="Jameel Noori Nastaleeq" w:hAnsi="Jameel Noori Nastaleeq" w:cs="Jameel Noori Nastaleeq" w:hint="cs"/>
                <w:rtl/>
                <w:lang w:bidi="ur-PK"/>
              </w:rPr>
              <w:t>کےبعد  پہلے دو ہفتوں میں دیئےگئے تھے؟</w:t>
            </w:r>
          </w:p>
        </w:tc>
        <w:tc>
          <w:tcPr>
            <w:tcW w:w="2072" w:type="pct"/>
            <w:tcMar>
              <w:top w:w="43" w:type="dxa"/>
              <w:left w:w="115" w:type="dxa"/>
              <w:bottom w:w="43" w:type="dxa"/>
              <w:right w:w="115" w:type="dxa"/>
            </w:tcMa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rsidTr="004A6981">
        <w:trPr>
          <w:cantSplit/>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IM12</w:t>
            </w:r>
            <w:r w:rsidRPr="001B173D">
              <w:rPr>
                <w:rFonts w:ascii="Times New Roman" w:hAnsi="Times New Roman"/>
                <w:smallCaps w:val="0"/>
                <w:lang w:val="en-GB"/>
              </w:rPr>
              <w:t>.</w:t>
            </w:r>
            <w:r w:rsidRPr="00312C7A">
              <w:rPr>
                <w:rFonts w:ascii="Times New Roman" w:hAnsi="Times New Roman"/>
                <w:smallCaps w:val="0"/>
                <w:lang w:val="en-GB"/>
              </w:rPr>
              <w:t xml:space="preserve"> How many times were the polio drops received?</w:t>
            </w:r>
          </w:p>
          <w:p w:rsidR="00764931" w:rsidRPr="00312C7A" w:rsidRDefault="00764931" w:rsidP="00764931">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rtl/>
              </w:rPr>
              <w:t xml:space="preserve">پولیو کے قطرےکتنی بار پلائے  گئے تھے؟    </w:t>
            </w:r>
          </w:p>
        </w:tc>
        <w:tc>
          <w:tcPr>
            <w:tcW w:w="2072" w:type="pct"/>
            <w:tcMar>
              <w:top w:w="43" w:type="dxa"/>
              <w:left w:w="115" w:type="dxa"/>
              <w:bottom w:w="43" w:type="dxa"/>
              <w:right w:w="115" w:type="dxa"/>
            </w:tcMar>
          </w:tcPr>
          <w:p w:rsidR="00764931" w:rsidRPr="00312C7A" w:rsidRDefault="00764931" w:rsidP="00764931">
            <w:pPr>
              <w:pStyle w:val="Responsecategs"/>
              <w:tabs>
                <w:tab w:val="right" w:leader="dot" w:pos="4349"/>
              </w:tabs>
              <w:rPr>
                <w:rFonts w:ascii="Times New Roman" w:hAnsi="Times New Roman"/>
                <w:caps/>
                <w:lang w:val="en-GB"/>
              </w:rPr>
            </w:pPr>
          </w:p>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B03C90">
              <w:rPr>
                <w:rFonts w:ascii="Times New Roman" w:hAnsi="Times New Roman"/>
                <w:lang w:val="en-GB"/>
              </w:rPr>
              <w:t>Number of times</w:t>
            </w:r>
            <w:r>
              <w:rPr>
                <w:rFonts w:ascii="Jameel Noori Nastaleeq" w:hAnsi="Jameel Noori Nastaleeq" w:cs="Jameel Noori Nastaleeq" w:hint="cs"/>
                <w:rtl/>
              </w:rPr>
              <w:t xml:space="preserve"> 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rsidTr="00171135">
        <w:trPr>
          <w:cantSplit/>
          <w:jc w:val="center"/>
        </w:trPr>
        <w:tc>
          <w:tcPr>
            <w:tcW w:w="2404" w:type="pct"/>
            <w:tcBorders>
              <w:left w:val="double" w:sz="4" w:space="0" w:color="auto"/>
            </w:tcBorders>
            <w:tcMar>
              <w:top w:w="43" w:type="dxa"/>
              <w:left w:w="115" w:type="dxa"/>
              <w:bottom w:w="43" w:type="dxa"/>
              <w:right w:w="115" w:type="dxa"/>
            </w:tcMar>
          </w:tcPr>
          <w:p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IM13</w:t>
            </w:r>
            <w:r w:rsidRPr="001B173D">
              <w:rPr>
                <w:rFonts w:ascii="Times New Roman" w:hAnsi="Times New Roman"/>
                <w:smallCaps w:val="0"/>
                <w:lang w:val="en-GB"/>
              </w:rPr>
              <w:t>.</w:t>
            </w:r>
            <w:r w:rsidRPr="00312C7A">
              <w:rPr>
                <w:rFonts w:ascii="Times New Roman" w:hAnsi="Times New Roman"/>
                <w:smallCaps w:val="0"/>
                <w:lang w:val="en-GB"/>
              </w:rPr>
              <w:t xml:space="preserve"> The last time (</w:t>
            </w:r>
            <w:r w:rsidRPr="00312C7A">
              <w:rPr>
                <w:rFonts w:ascii="Times New Roman" w:hAnsi="Times New Roman"/>
                <w:b/>
                <w:i/>
                <w:smallCaps w:val="0"/>
                <w:lang w:val="en-GB"/>
              </w:rPr>
              <w:t>name</w:t>
            </w:r>
            <w:r w:rsidRPr="00312C7A">
              <w:rPr>
                <w:rFonts w:ascii="Times New Roman" w:hAnsi="Times New Roman"/>
                <w:smallCaps w:val="0"/>
                <w:lang w:val="en-GB"/>
              </w:rPr>
              <w:t>) received the polio drops, did (he/she) also get an injection to protect against polio?</w:t>
            </w:r>
          </w:p>
          <w:p w:rsidR="00764931" w:rsidRDefault="00764931" w:rsidP="00764931">
            <w:pPr>
              <w:jc w:val="right"/>
              <w:rPr>
                <w:rFonts w:asciiTheme="majorBidi" w:hAnsiTheme="majorBidi" w:cstheme="majorBidi"/>
                <w:b/>
                <w:bCs/>
                <w:sz w:val="20"/>
                <w:rtl/>
              </w:rPr>
            </w:pPr>
            <w:r w:rsidRPr="006F5115">
              <w:rPr>
                <w:rFonts w:ascii="Jameel Noori Nastaleeq" w:hAnsi="Jameel Noori Nastaleeq" w:cs="Jameel Noori Nastaleeq" w:hint="cs"/>
                <w:rtl/>
              </w:rPr>
              <w:t>آخری بار جب</w:t>
            </w:r>
            <w:r>
              <w:rPr>
                <w:rFonts w:ascii="Jameel Noori Nastaleeq" w:hAnsi="Jameel Noori Nastaleeq" w:cs="Jameel Noori Nastaleeq" w:hint="cs"/>
                <w:rtl/>
                <w:lang w:bidi="ur-PK"/>
              </w:rPr>
              <w:t xml:space="preserve"> </w:t>
            </w:r>
            <w:r>
              <w:rPr>
                <w:rFonts w:ascii="Jameel Noori Nastaleeq" w:hAnsi="Jameel Noori Nastaleeq" w:cs="Jameel Noori Nastaleeq" w:hint="cs"/>
                <w:rtl/>
              </w:rPr>
              <w:t>بچے</w:t>
            </w:r>
            <w:r w:rsidRPr="006F5115">
              <w:rPr>
                <w:rFonts w:ascii="Jameel Noori Nastaleeq" w:hAnsi="Jameel Noori Nastaleeq" w:cs="Jameel Noori Nastaleeq" w:hint="cs"/>
                <w:rtl/>
              </w:rPr>
              <w:t xml:space="preserve"> کو</w:t>
            </w:r>
            <w:r>
              <w:rPr>
                <w:rFonts w:ascii="Jameel Noori Nastaleeq" w:hAnsi="Jameel Noori Nastaleeq" w:cs="Jameel Noori Nastaleeq" w:hint="cs"/>
                <w:rtl/>
              </w:rPr>
              <w:t xml:space="preserve">پولیو کے قطرےپلائے  گئے تھے؛ تو کیا اس وقت(بچے/بچی) کو پولیو سےبچائو کا ٹیکہ بھی لگوایا گیا تھا؟ </w:t>
            </w:r>
          </w:p>
          <w:p w:rsidR="00764931" w:rsidRDefault="00764931" w:rsidP="00764931">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ab/>
            </w:r>
            <w:r w:rsidRPr="00312C7A">
              <w:rPr>
                <w:rFonts w:ascii="Times New Roman" w:hAnsi="Times New Roman"/>
                <w:i/>
                <w:smallCaps w:val="0"/>
                <w:lang w:val="en-GB"/>
              </w:rPr>
              <w:t>Probe to ensure that both were given, drops and injection.</w:t>
            </w:r>
          </w:p>
          <w:p w:rsidR="00764931" w:rsidRPr="00BB1DF6" w:rsidRDefault="00764931" w:rsidP="00764931">
            <w:pPr>
              <w:pStyle w:val="1Intvwqst"/>
              <w:ind w:left="144" w:hanging="144"/>
              <w:contextualSpacing/>
              <w:jc w:val="right"/>
              <w:rPr>
                <w:rFonts w:ascii="Jameel Noori Nastaleeq" w:hAnsi="Jameel Noori Nastaleeq" w:cs="Jameel Noori Nastaleeq"/>
                <w:smallCaps w:val="0"/>
                <w:sz w:val="24"/>
                <w:rtl/>
                <w:lang w:bidi="ur-PK"/>
              </w:rPr>
            </w:pPr>
            <w:r w:rsidRPr="00A52AA3">
              <w:rPr>
                <w:rFonts w:ascii="Jameel Noori Nastaleeq" w:hAnsi="Jameel Noori Nastaleeq" w:cs="Jameel Noori Nastaleeq" w:hint="cs"/>
                <w:smallCaps w:val="0"/>
                <w:sz w:val="22"/>
                <w:szCs w:val="18"/>
                <w:rtl/>
              </w:rPr>
              <w:t>ا</w:t>
            </w:r>
            <w:r w:rsidRPr="00A52AA3">
              <w:rPr>
                <w:rFonts w:ascii="Jameel Noori Nastaleeq" w:hAnsi="Jameel Noori Nastaleeq" w:cs="Jameel Noori Nastaleeq" w:hint="cs"/>
                <w:i/>
                <w:iCs/>
                <w:smallCaps w:val="0"/>
                <w:sz w:val="22"/>
                <w:szCs w:val="18"/>
                <w:rtl/>
              </w:rPr>
              <w:t>س بات کی یقین دہانی کرنے کے لئےمزید پوچھیں کہ اس وقت قطرے اور  ٹیکہ  دونوں دیئے گئے تھے</w:t>
            </w:r>
            <w:r w:rsidRPr="00A52AA3">
              <w:rPr>
                <w:rFonts w:ascii="Jameel Noori Nastaleeq" w:hAnsi="Jameel Noori Nastaleeq" w:cs="Jameel Noori Nastaleeq" w:hint="cs"/>
                <w:i/>
                <w:iCs/>
                <w:smallCaps w:val="0"/>
                <w:sz w:val="24"/>
                <w:rtl/>
                <w:lang w:bidi="ur-PK"/>
              </w:rPr>
              <w:t>۔</w:t>
            </w:r>
          </w:p>
        </w:tc>
        <w:tc>
          <w:tcPr>
            <w:tcW w:w="2072" w:type="pct"/>
            <w:tcMar>
              <w:top w:w="43" w:type="dxa"/>
              <w:left w:w="115" w:type="dxa"/>
              <w:bottom w:w="43" w:type="dxa"/>
              <w:right w:w="115" w:type="dxa"/>
            </w:tcMar>
            <w:vAlign w:val="cente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rsidTr="004A6981">
        <w:trPr>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IM14</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lang w:val="en-GB"/>
              </w:rPr>
              <w:t>name</w:t>
            </w:r>
            <w:r w:rsidRPr="00312C7A">
              <w:rPr>
                <w:rFonts w:ascii="Times New Roman" w:hAnsi="Times New Roman"/>
                <w:smallCaps w:val="0"/>
                <w:lang w:val="en-GB"/>
              </w:rPr>
              <w:t xml:space="preserve">) ever received a Pentavalent vaccination – that is, an injection in the thigh to prevent (him/her) from getting tetanus, whooping cough, diphtheria, Hepatitis B disease, and Haemophilus influenza type </w:t>
            </w:r>
            <w:r>
              <w:rPr>
                <w:rFonts w:ascii="Times New Roman" w:hAnsi="Times New Roman"/>
                <w:smallCaps w:val="0"/>
                <w:lang w:val="en-GB"/>
              </w:rPr>
              <w:t>B</w:t>
            </w:r>
            <w:r w:rsidRPr="00312C7A">
              <w:rPr>
                <w:rFonts w:ascii="Times New Roman" w:hAnsi="Times New Roman"/>
                <w:smallCaps w:val="0"/>
                <w:lang w:val="en-GB"/>
              </w:rPr>
              <w:t>?</w:t>
            </w:r>
          </w:p>
          <w:p w:rsidR="00764931" w:rsidRDefault="00764931" w:rsidP="00764931">
            <w:pPr>
              <w:jc w:val="right"/>
              <w:rPr>
                <w:rFonts w:asciiTheme="majorBidi" w:hAnsiTheme="majorBidi" w:cstheme="majorBidi"/>
                <w:b/>
                <w:bCs/>
                <w:sz w:val="20"/>
                <w:rtl/>
                <w:lang w:bidi="ur-PK"/>
              </w:rPr>
            </w:pPr>
            <w:r>
              <w:rPr>
                <w:rFonts w:ascii="Jameel Noori Nastaleeq" w:hAnsi="Jameel Noori Nastaleeq" w:cs="Jameel Noori Nastaleeq" w:hint="cs"/>
                <w:rtl/>
              </w:rPr>
              <w:t>،)</w:t>
            </w:r>
            <w:r w:rsidRPr="00537C15">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لگا ہے یہ ایک انجکشن  ہےجو ران  میں لگایا جاتا ہے جو </w:t>
            </w:r>
            <w:r>
              <w:rPr>
                <w:rFonts w:ascii="Jameel Noori Nastaleeq" w:hAnsi="Jameel Noori Nastaleeq" w:cs="Jameel Noori Nastaleeq" w:hint="cs"/>
                <w:rtl/>
                <w:lang w:bidi="ur-PK"/>
              </w:rPr>
              <w:t xml:space="preserve"> </w:t>
            </w:r>
            <w:r w:rsidRPr="00033DAC">
              <w:rPr>
                <w:sz w:val="20"/>
              </w:rPr>
              <w:t>Pentavalent</w:t>
            </w:r>
            <w:r w:rsidRPr="0070487D">
              <w:rPr>
                <w:rFonts w:ascii="Jameel Noori Nastaleeq" w:hAnsi="Jameel Noori Nastaleeq" w:cs="Jameel Noori Nastaleeq" w:hint="cs"/>
                <w:rtl/>
              </w:rPr>
              <w:t xml:space="preserve">کیا </w:t>
            </w:r>
            <w:r>
              <w:rPr>
                <w:rFonts w:ascii="Jameel Noori Nastaleeq" w:hAnsi="Jameel Noori Nastaleeq" w:cs="Jameel Noori Nastaleeq"/>
                <w:rtl/>
              </w:rPr>
              <w:t xml:space="preserve">بچہ/بچی </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w:t>
            </w:r>
          </w:p>
          <w:p w:rsidR="00764931" w:rsidRPr="003A10F4" w:rsidRDefault="00764931" w:rsidP="00764931">
            <w:pPr>
              <w:jc w:val="right"/>
              <w:rPr>
                <w:rFonts w:asciiTheme="majorBidi" w:hAnsiTheme="majorBidi" w:cstheme="majorBidi"/>
                <w:b/>
                <w:bCs/>
                <w:sz w:val="20"/>
                <w:lang w:bidi="ur-PK"/>
              </w:rPr>
            </w:pPr>
            <w:r>
              <w:rPr>
                <w:rFonts w:ascii="Jameel Noori Nastaleeq" w:hAnsi="Jameel Noori Nastaleeq" w:cs="Jameel Noori Nastaleeq" w:hint="cs"/>
                <w:rtl/>
              </w:rPr>
              <w:t xml:space="preserve">بچہ/بچی </w:t>
            </w:r>
            <w:r>
              <w:rPr>
                <w:rFonts w:ascii="Jameel Noori Nastaleeq" w:hAnsi="Jameel Noori Nastaleeq" w:cs="Jameel Noori Nastaleeq" w:hint="cs"/>
                <w:rtl/>
                <w:lang w:bidi="ur-PK"/>
              </w:rPr>
              <w:t>کو</w:t>
            </w:r>
            <w:r>
              <w:rPr>
                <w:rFonts w:ascii="Jameel Noori Nastaleeq" w:hAnsi="Jameel Noori Nastaleeq" w:cs="Jameel Noori Nastaleeq" w:hint="cs"/>
                <w:rtl/>
              </w:rPr>
              <w:t xml:space="preserve"> تشنج،کالی کھانسی،</w:t>
            </w:r>
            <w:r>
              <w:rPr>
                <w:rFonts w:ascii="Jameel Noori Nastaleeq" w:hAnsi="Jameel Noori Nastaleeq" w:cs="Jameel Noori Nastaleeq" w:hint="cs"/>
                <w:rtl/>
                <w:lang w:bidi="ur-PK"/>
              </w:rPr>
              <w:t xml:space="preserve"> خناق،</w:t>
            </w:r>
            <w:r>
              <w:rPr>
                <w:rFonts w:ascii="Jameel Noori Nastaleeq" w:hAnsi="Jameel Noori Nastaleeq" w:cs="Jameel Noori Nastaleeq" w:hint="cs"/>
                <w:rtl/>
              </w:rPr>
              <w:t>ہیپا ٹائٹس بی کی بیماری ،اور ہیموفائلس انفلوئنزا بی سےمحفوظ رکھتا ہے؟</w:t>
            </w:r>
          </w:p>
          <w:p w:rsidR="00764931" w:rsidRDefault="00764931" w:rsidP="00764931">
            <w:pPr>
              <w:pStyle w:val="1Intvwqst"/>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ab/>
            </w:r>
            <w:r w:rsidRPr="00312C7A">
              <w:rPr>
                <w:rFonts w:ascii="Times New Roman" w:hAnsi="Times New Roman"/>
                <w:i/>
                <w:smallCaps w:val="0"/>
                <w:lang w:val="en-GB"/>
              </w:rPr>
              <w:t>Probe by indicating that Pentavalent vaccination is sometimes given at the same time as the Polio drops.</w:t>
            </w:r>
          </w:p>
          <w:p w:rsidR="00764931" w:rsidRPr="003A10F4" w:rsidRDefault="00764931" w:rsidP="00764931">
            <w:pPr>
              <w:pStyle w:val="1Intvwqst"/>
              <w:ind w:left="144" w:hanging="144"/>
              <w:contextualSpacing/>
              <w:jc w:val="right"/>
              <w:rPr>
                <w:rFonts w:ascii="Jameel Noori Nastaleeq" w:hAnsi="Jameel Noori Nastaleeq" w:cs="Jameel Noori Nastaleeq"/>
                <w:smallCaps w:val="0"/>
                <w:sz w:val="24"/>
              </w:rPr>
            </w:pPr>
            <w:r w:rsidRPr="003A10F4">
              <w:rPr>
                <w:rFonts w:ascii="Jameel Noori Nastaleeq" w:hAnsi="Jameel Noori Nastaleeq" w:cs="Jameel Noori Nastaleeq" w:hint="cs"/>
                <w:smallCaps w:val="0"/>
                <w:sz w:val="24"/>
                <w:rtl/>
              </w:rPr>
              <w:t>نشاندہی کرتے ہوئے اس بات کی تحقیق کریں کہ بعض اوقات پولیو کے قطروں کے ساتھ  ہی پینٹا ویلینٹ ویکسین بھی دی جاتی ہے</w:t>
            </w:r>
            <w:r>
              <w:rPr>
                <w:rFonts w:ascii="Jameel Noori Nastaleeq" w:hAnsi="Jameel Noori Nastaleeq" w:cs="Jameel Noori Nastaleeq" w:hint="cs"/>
                <w:smallCaps w:val="0"/>
                <w:sz w:val="24"/>
                <w:rtl/>
              </w:rPr>
              <w:t>۔</w:t>
            </w:r>
          </w:p>
        </w:tc>
        <w:tc>
          <w:tcPr>
            <w:tcW w:w="2072" w:type="pct"/>
            <w:tcMar>
              <w:top w:w="43" w:type="dxa"/>
              <w:left w:w="115" w:type="dxa"/>
              <w:bottom w:w="43" w:type="dxa"/>
              <w:right w:w="115" w:type="dxa"/>
            </w:tcMa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rPr>
                <w:rFonts w:ascii="Times New Roman" w:hAnsi="Times New Roman"/>
                <w:smallCaps w:val="0"/>
                <w:lang w:val="en-GB"/>
              </w:rPr>
            </w:pPr>
          </w:p>
          <w:p w:rsidR="00764931" w:rsidRDefault="00764931" w:rsidP="00764931">
            <w:pPr>
              <w:pStyle w:val="skipcolumn"/>
              <w:rPr>
                <w:rFonts w:ascii="Times New Roman" w:hAnsi="Times New Roman"/>
                <w:smallCaps w:val="0"/>
                <w:rtl/>
                <w:lang w:val="en-GB"/>
              </w:rPr>
            </w:pPr>
          </w:p>
          <w:p w:rsidR="00764931" w:rsidRPr="00312C7A" w:rsidRDefault="00764931" w:rsidP="00764931">
            <w:pPr>
              <w:pStyle w:val="skipcolumn"/>
              <w:rPr>
                <w:rFonts w:ascii="Times New Roman" w:hAnsi="Times New Roman"/>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16</w:t>
            </w:r>
          </w:p>
          <w:p w:rsidR="00764931" w:rsidRPr="00A52AA3" w:rsidRDefault="00764931" w:rsidP="00764931">
            <w:pPr>
              <w:pStyle w:val="skipcolumn"/>
              <w:rPr>
                <w:rFonts w:ascii="Times New Roman" w:hAnsi="Times New Roman"/>
                <w:smallCaps w:val="0"/>
                <w:sz w:val="14"/>
                <w:szCs w:val="14"/>
                <w:lang w:val="en-GB"/>
              </w:rPr>
            </w:pPr>
          </w:p>
          <w:p w:rsidR="00764931" w:rsidRPr="00312C7A" w:rsidRDefault="00764931" w:rsidP="00764931">
            <w:pPr>
              <w:pStyle w:val="skipcolumn"/>
              <w:rPr>
                <w:rFonts w:ascii="Times New Roman" w:hAnsi="Times New Roman"/>
                <w:smallCaps w:val="0"/>
                <w:lang w:val="en-GB"/>
              </w:rPr>
            </w:pPr>
            <w:r w:rsidRPr="00312C7A">
              <w:rPr>
                <w:rFonts w:ascii="Times New Roman" w:hAnsi="Times New Roman"/>
                <w:smallCaps w:val="0"/>
                <w:lang w:val="en-GB"/>
              </w:rPr>
              <w:t>8</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16</w:t>
            </w:r>
          </w:p>
        </w:tc>
      </w:tr>
      <w:tr w:rsidR="00764931" w:rsidRPr="00312C7A" w:rsidTr="00A52AA3">
        <w:trPr>
          <w:trHeight w:val="514"/>
          <w:jc w:val="center"/>
        </w:trPr>
        <w:tc>
          <w:tcPr>
            <w:tcW w:w="2404" w:type="pct"/>
            <w:tcBorders>
              <w:left w:val="double" w:sz="4" w:space="0" w:color="auto"/>
            </w:tcBorders>
            <w:tcMar>
              <w:top w:w="43" w:type="dxa"/>
              <w:left w:w="115" w:type="dxa"/>
              <w:bottom w:w="43" w:type="dxa"/>
              <w:right w:w="115" w:type="dxa"/>
            </w:tcMar>
          </w:tcPr>
          <w:p w:rsidR="00764931" w:rsidRPr="00312C7A" w:rsidRDefault="00764931" w:rsidP="00764931">
            <w:pPr>
              <w:pStyle w:val="1Intvwqst"/>
              <w:ind w:left="144" w:hanging="144"/>
              <w:contextualSpacing/>
              <w:rPr>
                <w:rFonts w:ascii="Times New Roman" w:hAnsi="Times New Roman"/>
                <w:smallCaps w:val="0"/>
                <w:lang w:val="en-GB" w:bidi="ur-PK"/>
              </w:rPr>
            </w:pPr>
            <w:r w:rsidRPr="001B173D">
              <w:rPr>
                <w:rFonts w:ascii="Times New Roman" w:hAnsi="Times New Roman"/>
                <w:b/>
                <w:smallCaps w:val="0"/>
                <w:lang w:val="en-GB"/>
              </w:rPr>
              <w:t>IM15</w:t>
            </w:r>
            <w:r w:rsidRPr="001B173D">
              <w:rPr>
                <w:rFonts w:ascii="Times New Roman" w:hAnsi="Times New Roman"/>
                <w:smallCaps w:val="0"/>
                <w:lang w:val="en-GB"/>
              </w:rPr>
              <w:t>.</w:t>
            </w:r>
            <w:r w:rsidRPr="00312C7A">
              <w:rPr>
                <w:rFonts w:ascii="Times New Roman" w:hAnsi="Times New Roman"/>
                <w:smallCaps w:val="0"/>
                <w:lang w:val="en-GB"/>
              </w:rPr>
              <w:t xml:space="preserve"> How many times was the Pentavalent vaccine received?</w:t>
            </w:r>
            <w:r>
              <w:rPr>
                <w:rFonts w:ascii="Times New Roman" w:hAnsi="Times New Roman" w:hint="cs"/>
                <w:smallCaps w:val="0"/>
                <w:rtl/>
                <w:lang w:val="en-GB"/>
              </w:rPr>
              <w:t xml:space="preserve"> </w:t>
            </w:r>
            <w:r w:rsidRPr="00A85001">
              <w:rPr>
                <w:rFonts w:ascii="Jameel Noori Nastaleeq" w:hAnsi="Jameel Noori Nastaleeq" w:cs="Jameel Noori Nastaleeq" w:hint="cs"/>
                <w:smallCaps w:val="0"/>
                <w:sz w:val="24"/>
                <w:rtl/>
              </w:rPr>
              <w:t>پینٹا ویلینٹ ویکسین کتنی بار لگی تھی</w:t>
            </w:r>
            <w:r>
              <w:rPr>
                <w:rFonts w:ascii="Jameel Noori Nastaleeq" w:hAnsi="Jameel Noori Nastaleeq" w:cs="Jameel Noori Nastaleeq" w:hint="cs"/>
                <w:rtl/>
              </w:rPr>
              <w:t xml:space="preserve">؟                                                  </w:t>
            </w:r>
          </w:p>
        </w:tc>
        <w:tc>
          <w:tcPr>
            <w:tcW w:w="2072" w:type="pct"/>
            <w:tcMar>
              <w:top w:w="43" w:type="dxa"/>
              <w:left w:w="115" w:type="dxa"/>
              <w:bottom w:w="43" w:type="dxa"/>
              <w:right w:w="115" w:type="dxa"/>
            </w:tcMar>
          </w:tcPr>
          <w:p w:rsidR="00764931" w:rsidRPr="00312C7A" w:rsidRDefault="00764931" w:rsidP="00764931">
            <w:pPr>
              <w:pStyle w:val="Responsecategs"/>
              <w:tabs>
                <w:tab w:val="clear" w:pos="3942"/>
                <w:tab w:val="right" w:leader="dot" w:pos="4349"/>
              </w:tabs>
              <w:rPr>
                <w:rFonts w:ascii="Times New Roman" w:hAnsi="Times New Roman"/>
                <w:caps/>
                <w:lang w:val="en-GB"/>
              </w:rPr>
            </w:pP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B03C90">
              <w:rPr>
                <w:rFonts w:ascii="Times New Roman" w:hAnsi="Times New Roman"/>
                <w:lang w:val="en-GB"/>
              </w:rPr>
              <w:t>Number of times</w:t>
            </w:r>
            <w:r w:rsidRPr="00B03C90">
              <w:rPr>
                <w:rFonts w:ascii="Times New Roman" w:hAnsi="Times New Roman" w:hint="cs"/>
                <w:rtl/>
                <w:lang w:val="en-GB"/>
              </w:rPr>
              <w:t xml:space="preserve"> </w:t>
            </w:r>
            <w:r>
              <w:rPr>
                <w:rFonts w:ascii="Jameel Noori Nastaleeq" w:hAnsi="Jameel Noori Nastaleeq" w:cs="Jameel Noori Nastaleeq" w:hint="cs"/>
                <w:rtl/>
              </w:rPr>
              <w:t>تعداد</w:t>
            </w:r>
            <w:r w:rsidRPr="00312C7A">
              <w:rPr>
                <w:rFonts w:ascii="Times New Roman" w:hAnsi="Times New Roman"/>
                <w:caps/>
                <w:lang w:val="en-GB"/>
              </w:rPr>
              <w:tab/>
            </w:r>
            <w:r>
              <w:rPr>
                <w:rFonts w:ascii="Times New Roman" w:hAnsi="Times New Roman"/>
                <w:caps/>
                <w:lang w:val="en-GB"/>
              </w:rPr>
              <w:t xml:space="preserve">__ </w:t>
            </w:r>
            <w:r w:rsidRPr="00312C7A">
              <w:rPr>
                <w:rFonts w:ascii="Times New Roman" w:hAnsi="Times New Roman"/>
                <w:caps/>
                <w:lang w:val="en-GB"/>
              </w:rPr>
              <w:t>__</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rPr>
                <w:sz w:val="20"/>
              </w:rPr>
            </w:pPr>
          </w:p>
        </w:tc>
      </w:tr>
      <w:tr w:rsidR="00764931" w:rsidRPr="00312C7A" w:rsidTr="004A6981">
        <w:trPr>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lastRenderedPageBreak/>
              <w:t>IM16</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lang w:val="en-GB"/>
              </w:rPr>
              <w:t>name</w:t>
            </w:r>
            <w:r w:rsidRPr="00312C7A">
              <w:rPr>
                <w:rFonts w:ascii="Times New Roman" w:hAnsi="Times New Roman"/>
                <w:smallCaps w:val="0"/>
                <w:lang w:val="en-GB"/>
              </w:rPr>
              <w:t xml:space="preserve">) ever received a Pneumococcal Conjugate vaccination – that is, an injection to prevent (him/her) from getting </w:t>
            </w:r>
            <w:r>
              <w:rPr>
                <w:rFonts w:ascii="Times New Roman" w:hAnsi="Times New Roman"/>
                <w:smallCaps w:val="0"/>
                <w:lang w:val="en-GB"/>
              </w:rPr>
              <w:t>pneumococcal disease, including ear infections and meningitis caused by pneumococcus</w:t>
            </w:r>
            <w:r w:rsidRPr="00312C7A">
              <w:rPr>
                <w:rFonts w:ascii="Times New Roman" w:hAnsi="Times New Roman"/>
                <w:smallCaps w:val="0"/>
                <w:lang w:val="en-GB"/>
              </w:rPr>
              <w:t>?</w:t>
            </w:r>
          </w:p>
          <w:p w:rsidR="00764931" w:rsidRDefault="00764931" w:rsidP="00764931">
            <w:pPr>
              <w:jc w:val="right"/>
              <w:rPr>
                <w:rFonts w:asciiTheme="majorBidi" w:hAnsiTheme="majorBidi" w:cstheme="majorBidi"/>
                <w:b/>
                <w:bCs/>
                <w:sz w:val="20"/>
                <w:rtl/>
              </w:rPr>
            </w:pPr>
            <w:r>
              <w:rPr>
                <w:rFonts w:hint="cs"/>
                <w:sz w:val="20"/>
                <w:rtl/>
              </w:rPr>
              <w:t>)</w:t>
            </w:r>
            <w:r w:rsidRPr="0083256A">
              <w:rPr>
                <w:rFonts w:ascii="Jameel Noori Nastaleeq" w:hAnsi="Jameel Noori Nastaleeq" w:cs="Jameel Noori Nastaleeq" w:hint="cs"/>
                <w:rtl/>
              </w:rPr>
              <w:t>نمونیا</w:t>
            </w:r>
            <w:r>
              <w:rPr>
                <w:rFonts w:ascii="Jameel Noori Nastaleeq" w:hAnsi="Jameel Noori Nastaleeq" w:cs="Jameel Noori Nastaleeq" w:hint="cs"/>
                <w:rtl/>
              </w:rPr>
              <w:t>کی ویکسین لگی</w:t>
            </w:r>
            <w:r w:rsidRPr="00537C15">
              <w:rPr>
                <w:rFonts w:ascii="Jameel Noori Nastaleeq" w:hAnsi="Jameel Noori Nastaleeq" w:cs="Jameel Noori Nastaleeq" w:hint="cs"/>
                <w:rtl/>
              </w:rPr>
              <w:t xml:space="preserve"> ہے</w:t>
            </w:r>
            <w:r>
              <w:rPr>
                <w:rFonts w:ascii="Jameel Noori Nastaleeq" w:hAnsi="Jameel Noori Nastaleeq" w:cs="Jameel Noori Nastaleeq" w:hint="cs"/>
                <w:rtl/>
              </w:rPr>
              <w:t>،</w:t>
            </w:r>
            <w:r w:rsidRPr="00537C15">
              <w:rPr>
                <w:rFonts w:ascii="Jameel Noori Nastaleeq" w:hAnsi="Jameel Noori Nastaleeq" w:cs="Jameel Noori Nastaleeq" w:hint="cs"/>
                <w:rtl/>
              </w:rPr>
              <w:t xml:space="preserve"> </w:t>
            </w:r>
            <w:r w:rsidRPr="00AC18D4">
              <w:rPr>
                <w:sz w:val="20"/>
                <w:lang w:val="en-GB"/>
              </w:rPr>
              <w:t>Pneumococcal</w:t>
            </w:r>
            <w:r w:rsidRPr="0070487D">
              <w:rPr>
                <w:rFonts w:ascii="Jameel Noori Nastaleeq" w:hAnsi="Jameel Noori Nastaleeq" w:cs="Jameel Noori Nastaleeq" w:hint="cs"/>
                <w:rtl/>
              </w:rPr>
              <w:t xml:space="preserve">کیا </w:t>
            </w:r>
            <w:r>
              <w:rPr>
                <w:rFonts w:ascii="Jameel Noori Nastaleeq" w:hAnsi="Jameel Noori Nastaleeq" w:cs="Jameel Noori Nastaleeq" w:hint="cs"/>
                <w:rtl/>
              </w:rPr>
              <w:t>بچےکو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w:t>
            </w:r>
          </w:p>
          <w:p w:rsidR="00764931" w:rsidRDefault="00764931" w:rsidP="00764931">
            <w:pPr>
              <w:jc w:val="right"/>
              <w:rPr>
                <w:rFonts w:asciiTheme="majorBidi" w:hAnsiTheme="majorBidi" w:cstheme="majorBidi"/>
                <w:b/>
                <w:bCs/>
                <w:sz w:val="20"/>
                <w:rtl/>
                <w:lang w:bidi="ur-PK"/>
              </w:rPr>
            </w:pPr>
            <w:r w:rsidRPr="00537C15">
              <w:rPr>
                <w:rFonts w:ascii="Jameel Noori Nastaleeq" w:hAnsi="Jameel Noori Nastaleeq" w:cs="Jameel Noori Nastaleeq" w:hint="cs"/>
                <w:rtl/>
              </w:rPr>
              <w:t>جو</w:t>
            </w:r>
            <w:r>
              <w:rPr>
                <w:rFonts w:ascii="Jameel Noori Nastaleeq" w:hAnsi="Jameel Noori Nastaleeq" w:cs="Jameel Noori Nastaleeq" w:hint="cs"/>
                <w:rtl/>
              </w:rPr>
              <w:t xml:space="preserve">ایک انجکشن ران  میں لگایا جاتا ہے جس سے (بچہ/بچی)نمونیہ، کان کا انفیکشن اور گردن توڑ بخار  کی بیماریوں سے </w:t>
            </w:r>
            <w:r w:rsidRPr="00865290">
              <w:rPr>
                <w:rFonts w:ascii="Jameel Noori Nastaleeq" w:hAnsi="Jameel Noori Nastaleeq" w:cs="Jameel Noori Nastaleeq"/>
                <w:rtl/>
              </w:rPr>
              <w:t>محفوظ</w:t>
            </w:r>
            <w:r>
              <w:rPr>
                <w:rFonts w:ascii="Jameel Noori Nastaleeq" w:hAnsi="Jameel Noori Nastaleeq" w:cs="Jameel Noori Nastaleeq" w:hint="cs"/>
                <w:rtl/>
              </w:rPr>
              <w:t xml:space="preserve"> رہتا ہے؟ </w:t>
            </w:r>
          </w:p>
          <w:p w:rsidR="00764931" w:rsidRDefault="00764931" w:rsidP="00764931">
            <w:pPr>
              <w:pStyle w:val="1Intvwqst"/>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ab/>
            </w:r>
            <w:r w:rsidRPr="00312C7A">
              <w:rPr>
                <w:rFonts w:ascii="Times New Roman" w:hAnsi="Times New Roman"/>
                <w:i/>
                <w:smallCaps w:val="0"/>
                <w:lang w:val="en-GB"/>
              </w:rPr>
              <w:t>Probe by indicating that P</w:t>
            </w:r>
            <w:r>
              <w:rPr>
                <w:rFonts w:ascii="Times New Roman" w:hAnsi="Times New Roman"/>
                <w:i/>
                <w:smallCaps w:val="0"/>
                <w:lang w:val="en-GB"/>
              </w:rPr>
              <w:t xml:space="preserve">neumococcal Conjugate </w:t>
            </w:r>
            <w:r w:rsidRPr="00312C7A">
              <w:rPr>
                <w:rFonts w:ascii="Times New Roman" w:hAnsi="Times New Roman"/>
                <w:i/>
                <w:smallCaps w:val="0"/>
                <w:lang w:val="en-GB"/>
              </w:rPr>
              <w:t xml:space="preserve">vaccination is sometimes given at </w:t>
            </w:r>
            <w:r>
              <w:rPr>
                <w:rFonts w:ascii="Times New Roman" w:hAnsi="Times New Roman"/>
                <w:i/>
                <w:smallCaps w:val="0"/>
                <w:lang w:val="en-GB"/>
              </w:rPr>
              <w:t>the same time as the Pentavalent vaccination</w:t>
            </w:r>
            <w:r w:rsidRPr="00312C7A">
              <w:rPr>
                <w:rFonts w:ascii="Times New Roman" w:hAnsi="Times New Roman"/>
                <w:i/>
                <w:smallCaps w:val="0"/>
                <w:lang w:val="en-GB"/>
              </w:rPr>
              <w:t>.</w:t>
            </w:r>
          </w:p>
          <w:p w:rsidR="00764931" w:rsidRPr="00CC50CA" w:rsidRDefault="00764931" w:rsidP="00764931">
            <w:pPr>
              <w:pStyle w:val="1Intvwqst"/>
              <w:spacing w:line="276" w:lineRule="auto"/>
              <w:ind w:left="144" w:hanging="144"/>
              <w:contextualSpacing/>
              <w:jc w:val="right"/>
              <w:rPr>
                <w:rFonts w:ascii="Times New Roman" w:hAnsi="Times New Roman"/>
                <w:smallCaps w:val="0"/>
                <w:lang w:val="en-GB"/>
              </w:rPr>
            </w:pPr>
            <w:r w:rsidRPr="00CC50CA">
              <w:rPr>
                <w:rFonts w:ascii="Jameel Noori Nastaleeq" w:hAnsi="Jameel Noori Nastaleeq" w:cs="Jameel Noori Nastaleeq" w:hint="cs"/>
                <w:rtl/>
              </w:rPr>
              <w:t>نشاندہی کرتے ہوئےاس بات کی تحقیق کریں کہ بعض اوقات پولیو کے قطروں کے ساتھ  ہی نمونیہ کی  ویکسین بھی دی جاتی ہے</w:t>
            </w:r>
            <w:r>
              <w:rPr>
                <w:rFonts w:ascii="Jameel Noori Nastaleeq" w:hAnsi="Jameel Noori Nastaleeq" w:cs="Jameel Noori Nastaleeq" w:hint="cs"/>
                <w:rtl/>
              </w:rPr>
              <w:t>۔</w:t>
            </w:r>
          </w:p>
        </w:tc>
        <w:tc>
          <w:tcPr>
            <w:tcW w:w="2072" w:type="pct"/>
            <w:tcMar>
              <w:top w:w="43" w:type="dxa"/>
              <w:left w:w="115" w:type="dxa"/>
              <w:bottom w:w="43" w:type="dxa"/>
              <w:right w:w="115" w:type="dxa"/>
            </w:tcMa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pStyle w:val="skipcolumn"/>
              <w:rPr>
                <w:rFonts w:ascii="Times New Roman" w:hAnsi="Times New Roman"/>
                <w:smallCaps w:val="0"/>
                <w:lang w:val="en-GB"/>
              </w:rPr>
            </w:pPr>
          </w:p>
          <w:p w:rsidR="00764931" w:rsidRPr="00312C7A" w:rsidRDefault="00764931" w:rsidP="00764931">
            <w:pPr>
              <w:pStyle w:val="skipcolumn"/>
              <w:rPr>
                <w:rFonts w:ascii="Times New Roman" w:hAnsi="Times New Roman"/>
                <w:smallCaps w:val="0"/>
                <w:lang w:val="en-GB"/>
              </w:rPr>
            </w:pPr>
          </w:p>
          <w:p w:rsidR="00764931" w:rsidRDefault="00764931" w:rsidP="00764931">
            <w:pPr>
              <w:pStyle w:val="skipcolumn"/>
              <w:rPr>
                <w:rFonts w:ascii="Times New Roman" w:hAnsi="Times New Roman"/>
                <w:i/>
                <w:smallCaps w:val="0"/>
                <w:rtl/>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18</w:t>
            </w:r>
          </w:p>
          <w:p w:rsidR="00764931" w:rsidRPr="00273DC0" w:rsidRDefault="00764931" w:rsidP="00764931">
            <w:pPr>
              <w:pStyle w:val="skipcolumn"/>
              <w:rPr>
                <w:rFonts w:ascii="Times New Roman" w:hAnsi="Times New Roman"/>
                <w:smallCaps w:val="0"/>
                <w:sz w:val="14"/>
                <w:szCs w:val="14"/>
                <w:lang w:val="en-GB"/>
              </w:rPr>
            </w:pPr>
          </w:p>
          <w:p w:rsidR="00764931" w:rsidRPr="00312C7A" w:rsidRDefault="00764931" w:rsidP="00764931">
            <w:pPr>
              <w:pStyle w:val="skipcolumn"/>
              <w:rPr>
                <w:rFonts w:ascii="Times New Roman" w:hAnsi="Times New Roman"/>
                <w:smallCaps w:val="0"/>
                <w:lang w:val="en-GB"/>
              </w:rPr>
            </w:pPr>
            <w:r w:rsidRPr="00312C7A">
              <w:rPr>
                <w:rFonts w:ascii="Times New Roman" w:hAnsi="Times New Roman"/>
                <w:smallCaps w:val="0"/>
                <w:lang w:val="en-GB"/>
              </w:rPr>
              <w:t>8</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18</w:t>
            </w:r>
          </w:p>
        </w:tc>
      </w:tr>
      <w:tr w:rsidR="00764931" w:rsidRPr="00312C7A" w:rsidTr="004A6981">
        <w:trPr>
          <w:trHeight w:val="530"/>
          <w:jc w:val="center"/>
        </w:trPr>
        <w:tc>
          <w:tcPr>
            <w:tcW w:w="2404" w:type="pct"/>
            <w:tcBorders>
              <w:left w:val="double" w:sz="4" w:space="0" w:color="auto"/>
            </w:tcBorders>
            <w:tcMar>
              <w:top w:w="43" w:type="dxa"/>
              <w:left w:w="115" w:type="dxa"/>
              <w:bottom w:w="43" w:type="dxa"/>
              <w:right w:w="115" w:type="dxa"/>
            </w:tcMar>
          </w:tcPr>
          <w:p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IM17</w:t>
            </w:r>
            <w:r w:rsidRPr="001B173D">
              <w:rPr>
                <w:rFonts w:ascii="Times New Roman" w:hAnsi="Times New Roman"/>
                <w:smallCaps w:val="0"/>
                <w:lang w:val="en-GB"/>
              </w:rPr>
              <w:t>.</w:t>
            </w:r>
            <w:r w:rsidRPr="00312C7A">
              <w:rPr>
                <w:rFonts w:ascii="Times New Roman" w:hAnsi="Times New Roman"/>
                <w:smallCaps w:val="0"/>
                <w:lang w:val="en-GB"/>
              </w:rPr>
              <w:t xml:space="preserve"> How many times was the pneumococcal vaccine received?</w:t>
            </w:r>
            <w:r>
              <w:rPr>
                <w:rFonts w:ascii="Times New Roman" w:hAnsi="Times New Roman"/>
                <w:smallCaps w:val="0"/>
                <w:lang w:val="en-GB"/>
              </w:rPr>
              <w:t xml:space="preserve"> </w:t>
            </w:r>
            <w:r>
              <w:rPr>
                <w:rFonts w:ascii="Jameel Noori Nastaleeq" w:hAnsi="Jameel Noori Nastaleeq" w:cs="Jameel Noori Nastaleeq" w:hint="cs"/>
                <w:rtl/>
              </w:rPr>
              <w:t xml:space="preserve">نمونیہ کی ویکسین کتنی بار لگی تھی؟                                              </w:t>
            </w:r>
          </w:p>
        </w:tc>
        <w:tc>
          <w:tcPr>
            <w:tcW w:w="2072" w:type="pct"/>
            <w:tcMar>
              <w:top w:w="43" w:type="dxa"/>
              <w:left w:w="115" w:type="dxa"/>
              <w:bottom w:w="43" w:type="dxa"/>
              <w:right w:w="115" w:type="dxa"/>
            </w:tcMar>
          </w:tcPr>
          <w:p w:rsidR="00764931" w:rsidRPr="00312C7A" w:rsidRDefault="00764931" w:rsidP="00764931">
            <w:pPr>
              <w:pStyle w:val="Responsecategs"/>
              <w:tabs>
                <w:tab w:val="clear" w:pos="3942"/>
                <w:tab w:val="right" w:leader="dot" w:pos="4349"/>
              </w:tabs>
              <w:rPr>
                <w:rFonts w:ascii="Times New Roman" w:hAnsi="Times New Roman"/>
                <w:caps/>
                <w:lang w:val="en-GB"/>
              </w:rPr>
            </w:pP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B03C90">
              <w:rPr>
                <w:rFonts w:ascii="Times New Roman" w:hAnsi="Times New Roman"/>
                <w:lang w:val="en-GB"/>
              </w:rPr>
              <w:t>Number of times</w:t>
            </w:r>
            <w:r>
              <w:rPr>
                <w:rFonts w:ascii="Jameel Noori Nastaleeq" w:hAnsi="Jameel Noori Nastaleeq" w:cs="Jameel Noori Nastaleeq" w:hint="cs"/>
                <w:rtl/>
              </w:rPr>
              <w:t xml:space="preserve"> تعداد</w:t>
            </w:r>
            <w:r w:rsidRPr="00312C7A">
              <w:rPr>
                <w:rFonts w:ascii="Times New Roman" w:hAnsi="Times New Roman"/>
                <w:caps/>
                <w:lang w:val="en-GB"/>
              </w:rPr>
              <w:tab/>
              <w:t>__</w:t>
            </w:r>
            <w:r>
              <w:rPr>
                <w:rFonts w:ascii="Times New Roman" w:hAnsi="Times New Roman" w:hint="cs"/>
                <w:caps/>
                <w:rtl/>
                <w:lang w:val="en-GB"/>
              </w:rPr>
              <w:t xml:space="preserve"> </w:t>
            </w:r>
            <w:r w:rsidRPr="00312C7A">
              <w:rPr>
                <w:rFonts w:ascii="Times New Roman" w:hAnsi="Times New Roman"/>
                <w:caps/>
                <w:lang w:val="en-GB"/>
              </w:rPr>
              <w:t>__</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rPr>
                <w:sz w:val="20"/>
              </w:rPr>
            </w:pPr>
          </w:p>
        </w:tc>
      </w:tr>
      <w:tr w:rsidR="00764931" w:rsidRPr="00312C7A" w:rsidTr="004A6981">
        <w:trPr>
          <w:trHeight w:val="530"/>
          <w:jc w:val="center"/>
        </w:trPr>
        <w:tc>
          <w:tcPr>
            <w:tcW w:w="2404" w:type="pct"/>
            <w:tcBorders>
              <w:left w:val="double" w:sz="4" w:space="0" w:color="auto"/>
            </w:tcBorders>
            <w:tcMar>
              <w:top w:w="43" w:type="dxa"/>
              <w:left w:w="115" w:type="dxa"/>
              <w:bottom w:w="43" w:type="dxa"/>
              <w:right w:w="115" w:type="dxa"/>
            </w:tcMar>
          </w:tcPr>
          <w:p w:rsidR="00764931" w:rsidRPr="00323536" w:rsidRDefault="00764931" w:rsidP="00764931">
            <w:pPr>
              <w:pStyle w:val="1Intvwqst"/>
              <w:ind w:left="0" w:firstLine="144"/>
              <w:contextualSpacing/>
              <w:jc w:val="both"/>
              <w:rPr>
                <w:rFonts w:ascii="Times New Roman" w:hAnsi="Times New Roman"/>
                <w:smallCaps w:val="0"/>
                <w:rtl/>
                <w:lang w:val="en-GB"/>
              </w:rPr>
            </w:pPr>
            <w:r w:rsidRPr="00323536">
              <w:rPr>
                <w:rFonts w:ascii="Times New Roman" w:hAnsi="Times New Roman"/>
                <w:b/>
                <w:smallCaps w:val="0"/>
              </w:rPr>
              <w:t xml:space="preserve">IM18. </w:t>
            </w:r>
            <w:r w:rsidRPr="00323536">
              <w:rPr>
                <w:rFonts w:ascii="Times New Roman" w:hAnsi="Times New Roman"/>
                <w:smallCaps w:val="0"/>
                <w:lang w:val="en-GB"/>
              </w:rPr>
              <w:t>Has (</w:t>
            </w:r>
            <w:r w:rsidRPr="00323536">
              <w:rPr>
                <w:rFonts w:ascii="Times New Roman" w:hAnsi="Times New Roman"/>
                <w:b/>
                <w:i/>
                <w:smallCaps w:val="0"/>
                <w:lang w:val="en-GB"/>
              </w:rPr>
              <w:t>name</w:t>
            </w:r>
            <w:r w:rsidRPr="00323536">
              <w:rPr>
                <w:rFonts w:ascii="Times New Roman" w:hAnsi="Times New Roman"/>
                <w:smallCaps w:val="0"/>
                <w:lang w:val="en-GB"/>
              </w:rPr>
              <w:t xml:space="preserve">) ever received </w:t>
            </w:r>
            <w:r w:rsidRPr="00273DC0">
              <w:rPr>
                <w:rFonts w:ascii="Times New Roman" w:hAnsi="Times New Roman"/>
                <w:smallCaps w:val="0"/>
                <w:lang w:val="en-GB"/>
              </w:rPr>
              <w:t xml:space="preserve">drops for </w:t>
            </w:r>
            <w:r w:rsidRPr="00323536">
              <w:rPr>
                <w:rFonts w:ascii="Times New Roman" w:hAnsi="Times New Roman"/>
                <w:smallCaps w:val="0"/>
                <w:lang w:val="en-GB"/>
              </w:rPr>
              <w:t>Rotavirus vaccine (RV) vaccination-</w:t>
            </w:r>
            <w:r w:rsidRPr="00273DC0">
              <w:rPr>
                <w:rFonts w:ascii="Times New Roman" w:hAnsi="Times New Roman"/>
                <w:smallCaps w:val="0"/>
                <w:lang w:val="en-GB"/>
              </w:rPr>
              <w:t xml:space="preserve"> </w:t>
            </w:r>
            <w:r w:rsidRPr="00323536">
              <w:rPr>
                <w:rFonts w:ascii="Times New Roman" w:hAnsi="Times New Roman"/>
                <w:smallCaps w:val="0"/>
                <w:lang w:val="en-GB"/>
              </w:rPr>
              <w:t xml:space="preserve">A vaccine given orally </w:t>
            </w:r>
            <w:r w:rsidRPr="00273DC0">
              <w:rPr>
                <w:rFonts w:ascii="Times New Roman" w:hAnsi="Times New Roman"/>
                <w:smallCaps w:val="0"/>
                <w:lang w:val="en-GB"/>
              </w:rPr>
              <w:t>soon after</w:t>
            </w:r>
            <w:r>
              <w:rPr>
                <w:rFonts w:ascii="Times New Roman" w:hAnsi="Times New Roman" w:hint="cs"/>
                <w:smallCaps w:val="0"/>
                <w:rtl/>
                <w:lang w:val="en-GB"/>
              </w:rPr>
              <w:t xml:space="preserve"> </w:t>
            </w:r>
            <w:r w:rsidRPr="00273DC0">
              <w:rPr>
                <w:rFonts w:ascii="Times New Roman" w:hAnsi="Times New Roman"/>
                <w:smallCaps w:val="0"/>
                <w:lang w:val="en-GB"/>
              </w:rPr>
              <w:t>6</w:t>
            </w:r>
            <w:r>
              <w:rPr>
                <w:rFonts w:ascii="Times New Roman" w:hAnsi="Times New Roman" w:hint="cs"/>
                <w:smallCaps w:val="0"/>
                <w:rtl/>
                <w:lang w:val="en-GB"/>
              </w:rPr>
              <w:t xml:space="preserve"> </w:t>
            </w:r>
            <w:r w:rsidRPr="00273DC0">
              <w:rPr>
                <w:rFonts w:ascii="Times New Roman" w:hAnsi="Times New Roman"/>
                <w:smallCaps w:val="0"/>
                <w:lang w:val="en-GB"/>
              </w:rPr>
              <w:t xml:space="preserve">weeks birth </w:t>
            </w:r>
            <w:r w:rsidRPr="00323536">
              <w:rPr>
                <w:rFonts w:ascii="Times New Roman" w:hAnsi="Times New Roman"/>
                <w:smallCaps w:val="0"/>
                <w:lang w:val="en-GB"/>
              </w:rPr>
              <w:t>to protect against rotavirus infections,</w:t>
            </w:r>
            <w:r>
              <w:rPr>
                <w:rFonts w:ascii="Times New Roman" w:hAnsi="Times New Roman"/>
                <w:smallCaps w:val="0"/>
                <w:lang w:val="en-GB"/>
              </w:rPr>
              <w:t xml:space="preserve"> </w:t>
            </w:r>
            <w:r w:rsidRPr="00323536">
              <w:rPr>
                <w:rFonts w:ascii="Times New Roman" w:hAnsi="Times New Roman"/>
                <w:smallCaps w:val="0"/>
                <w:lang w:val="en-GB"/>
              </w:rPr>
              <w:t xml:space="preserve">which are the leading cause of severe </w:t>
            </w:r>
            <w:proofErr w:type="spellStart"/>
            <w:r w:rsidRPr="00323536">
              <w:rPr>
                <w:rFonts w:ascii="Times New Roman" w:hAnsi="Times New Roman"/>
                <w:smallCaps w:val="0"/>
                <w:lang w:val="en-GB"/>
              </w:rPr>
              <w:t>diarrhea</w:t>
            </w:r>
            <w:proofErr w:type="spellEnd"/>
            <w:r w:rsidRPr="00323536">
              <w:rPr>
                <w:rFonts w:ascii="Times New Roman" w:hAnsi="Times New Roman"/>
                <w:smallCaps w:val="0"/>
                <w:lang w:val="en-GB"/>
              </w:rPr>
              <w:t xml:space="preserve"> among young children.</w:t>
            </w:r>
          </w:p>
          <w:p w:rsidR="00764931" w:rsidRPr="00D10419" w:rsidRDefault="00764931" w:rsidP="00764931">
            <w:pPr>
              <w:pStyle w:val="1Intvwqst"/>
              <w:ind w:left="144" w:hanging="144"/>
              <w:contextualSpacing/>
              <w:jc w:val="right"/>
              <w:rPr>
                <w:rFonts w:ascii="Times New Roman" w:hAnsi="Times New Roman"/>
                <w:b/>
                <w:smallCaps w:val="0"/>
              </w:rPr>
            </w:pPr>
            <w:r w:rsidRPr="00942FE6">
              <w:rPr>
                <w:rFonts w:ascii="Jameel Noori Nastaleeq" w:hAnsi="Jameel Noori Nastaleeq" w:cs="Jameel Noori Nastaleeq"/>
                <w:rtl/>
              </w:rPr>
              <w:t>ک</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ا</w:t>
            </w:r>
            <w:r w:rsidRPr="00942FE6">
              <w:rPr>
                <w:rFonts w:ascii="Jameel Noori Nastaleeq" w:hAnsi="Jameel Noori Nastaleeq" w:cs="Jameel Noori Nastaleeq"/>
                <w:rtl/>
              </w:rPr>
              <w:t xml:space="preserve"> </w:t>
            </w:r>
            <w:r>
              <w:rPr>
                <w:rFonts w:ascii="Jameel Noori Nastaleeq" w:hAnsi="Jameel Noori Nastaleeq" w:cs="Jameel Noori Nastaleeq"/>
                <w:rtl/>
              </w:rPr>
              <w:t>بچے</w:t>
            </w:r>
            <w:r w:rsidRPr="00942FE6">
              <w:rPr>
                <w:rFonts w:ascii="Jameel Noori Nastaleeq" w:hAnsi="Jameel Noori Nastaleeq" w:cs="Jameel Noori Nastaleeq"/>
                <w:rtl/>
              </w:rPr>
              <w:t xml:space="preserve"> کو کبھ</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روٹا وائرس سے بچاؤ کے قطرے پلا</w:t>
            </w:r>
            <w:r w:rsidRPr="00942FE6">
              <w:rPr>
                <w:rFonts w:ascii="Times New Roman" w:hAnsi="Times New Roman" w:hint="cs"/>
                <w:rtl/>
              </w:rPr>
              <w:t>ۓ</w:t>
            </w:r>
            <w:r w:rsidRPr="00942FE6">
              <w:rPr>
                <w:rFonts w:ascii="Jameel Noori Nastaleeq" w:hAnsi="Jameel Noori Nastaleeq" w:cs="Jameel Noori Nastaleeq"/>
                <w:rtl/>
              </w:rPr>
              <w:t xml:space="preserve"> گئے ہ</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ں؟</w:t>
            </w:r>
            <w:r w:rsidRPr="00942FE6">
              <w:rPr>
                <w:rFonts w:ascii="Jameel Noori Nastaleeq" w:hAnsi="Jameel Noori Nastaleeq" w:cs="Jameel Noori Nastaleeq"/>
                <w:rtl/>
              </w:rPr>
              <w:t xml:space="preserve">ہے؟ </w:t>
            </w:r>
            <w:r w:rsidRPr="00693BF1">
              <w:rPr>
                <w:rFonts w:ascii="Jameel Noori Nastaleeq" w:hAnsi="Jameel Noori Nastaleeq" w:cs="Jameel Noori Nastaleeq" w:hint="cs"/>
                <w:rtl/>
              </w:rPr>
              <w:t>ی</w:t>
            </w:r>
            <w:r w:rsidRPr="00693BF1">
              <w:rPr>
                <w:rFonts w:ascii="Jameel Noori Nastaleeq" w:hAnsi="Jameel Noori Nastaleeq" w:cs="Jameel Noori Nastaleeq" w:hint="eastAsia"/>
                <w:rtl/>
              </w:rPr>
              <w:t>ہ</w:t>
            </w:r>
            <w:r w:rsidRPr="00693BF1">
              <w:rPr>
                <w:rFonts w:ascii="Jameel Noori Nastaleeq" w:hAnsi="Jameel Noori Nastaleeq" w:cs="Jameel Noori Nastaleeq"/>
                <w:rtl/>
              </w:rPr>
              <w:t xml:space="preserve"> قطرے</w:t>
            </w:r>
            <w:r w:rsidRPr="00942FE6">
              <w:rPr>
                <w:rFonts w:ascii="Jameel Noori Nastaleeq" w:hAnsi="Jameel Noori Nastaleeq" w:cs="Jameel Noori Nastaleeq"/>
                <w:rtl/>
              </w:rPr>
              <w:t>منہ کے ذر</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عےپ</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دائش</w:t>
            </w:r>
            <w:r w:rsidRPr="00942FE6">
              <w:rPr>
                <w:rFonts w:ascii="Jameel Noori Nastaleeq" w:hAnsi="Jameel Noori Nastaleeq" w:cs="Jameel Noori Nastaleeq"/>
                <w:rtl/>
              </w:rPr>
              <w:t xml:space="preserve"> کےچھے ہفتے بعد د</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جات</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ہے، </w:t>
            </w:r>
            <w:r>
              <w:rPr>
                <w:rFonts w:ascii="Jameel Noori Nastaleeq" w:hAnsi="Jameel Noori Nastaleeq" w:cs="Jameel Noori Nastaleeq" w:hint="cs"/>
                <w:rtl/>
              </w:rPr>
              <w:t xml:space="preserve"> </w:t>
            </w:r>
            <w:r w:rsidRPr="00942FE6">
              <w:rPr>
                <w:rFonts w:ascii="Jameel Noori Nastaleeq" w:hAnsi="Jameel Noori Nastaleeq" w:cs="Jameel Noori Nastaleeq"/>
                <w:rtl/>
              </w:rPr>
              <w:t>روٹا وائرس چھوٹے بچوں م</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ں</w:t>
            </w:r>
            <w:r w:rsidRPr="00942FE6">
              <w:rPr>
                <w:rFonts w:ascii="Jameel Noori Nastaleeq" w:hAnsi="Jameel Noori Nastaleeq" w:cs="Jameel Noori Nastaleeq"/>
                <w:rtl/>
              </w:rPr>
              <w:t xml:space="preserve"> شد</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د</w:t>
            </w:r>
            <w:r w:rsidRPr="00942FE6">
              <w:rPr>
                <w:rFonts w:ascii="Jameel Noori Nastaleeq" w:hAnsi="Jameel Noori Nastaleeq" w:cs="Jameel Noori Nastaleeq"/>
                <w:rtl/>
              </w:rPr>
              <w:t xml:space="preserve"> اسہال ک</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سب سے بڑ</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وجہ بنت</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ہے۔</w:t>
            </w:r>
          </w:p>
        </w:tc>
        <w:tc>
          <w:tcPr>
            <w:tcW w:w="2072" w:type="pct"/>
            <w:tcMar>
              <w:top w:w="43" w:type="dxa"/>
              <w:left w:w="115" w:type="dxa"/>
              <w:bottom w:w="43" w:type="dxa"/>
              <w:right w:w="115" w:type="dxa"/>
            </w:tcMa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right w:val="double" w:sz="4" w:space="0" w:color="auto"/>
            </w:tcBorders>
            <w:tcMar>
              <w:top w:w="43" w:type="dxa"/>
              <w:left w:w="115" w:type="dxa"/>
              <w:bottom w:w="43" w:type="dxa"/>
              <w:right w:w="115" w:type="dxa"/>
            </w:tcMar>
          </w:tcPr>
          <w:p w:rsidR="00764931" w:rsidRDefault="00764931" w:rsidP="00764931">
            <w:pPr>
              <w:rPr>
                <w:sz w:val="20"/>
              </w:rPr>
            </w:pPr>
          </w:p>
          <w:p w:rsidR="00764931" w:rsidRPr="00273DC0" w:rsidRDefault="00764931" w:rsidP="00764931">
            <w:pPr>
              <w:rPr>
                <w:sz w:val="22"/>
                <w:szCs w:val="22"/>
              </w:rPr>
            </w:pPr>
          </w:p>
          <w:p w:rsidR="00764931" w:rsidRDefault="00764931" w:rsidP="00764931">
            <w:pPr>
              <w:pStyle w:val="skipcolumn"/>
              <w:rPr>
                <w:rFonts w:ascii="Times New Roman" w:hAnsi="Times New Roman"/>
                <w:i/>
                <w:smallCaps w:val="0"/>
                <w:sz w:val="18"/>
                <w:szCs w:val="18"/>
                <w:rtl/>
                <w:lang w:val="en-GB"/>
              </w:rPr>
            </w:pPr>
            <w:r w:rsidRPr="00350B02">
              <w:rPr>
                <w:rFonts w:ascii="Times New Roman" w:hAnsi="Times New Roman"/>
                <w:smallCaps w:val="0"/>
                <w:sz w:val="18"/>
                <w:szCs w:val="18"/>
                <w:lang w:val="en-GB"/>
              </w:rPr>
              <w:t>2</w:t>
            </w:r>
            <w:r w:rsidRPr="00350B02">
              <w:rPr>
                <w:rFonts w:ascii="Times New Roman" w:hAnsi="Times New Roman"/>
                <w:i/>
                <w:smallCaps w:val="0"/>
                <w:sz w:val="18"/>
                <w:szCs w:val="18"/>
                <w:lang w:val="en-GB"/>
              </w:rPr>
              <w:sym w:font="Wingdings" w:char="F0F0"/>
            </w:r>
            <w:r w:rsidRPr="00350B02">
              <w:rPr>
                <w:rFonts w:ascii="Times New Roman" w:hAnsi="Times New Roman"/>
                <w:i/>
                <w:smallCaps w:val="0"/>
                <w:sz w:val="18"/>
                <w:szCs w:val="18"/>
                <w:lang w:val="en-GB"/>
              </w:rPr>
              <w:t>IM20</w:t>
            </w:r>
          </w:p>
          <w:p w:rsidR="00764931" w:rsidRPr="00273DC0" w:rsidRDefault="00764931" w:rsidP="00764931">
            <w:pPr>
              <w:pStyle w:val="skipcolumn"/>
              <w:rPr>
                <w:rFonts w:ascii="Times New Roman" w:hAnsi="Times New Roman"/>
                <w:smallCaps w:val="0"/>
                <w:sz w:val="14"/>
                <w:szCs w:val="14"/>
                <w:lang w:val="en-GB"/>
              </w:rPr>
            </w:pPr>
          </w:p>
          <w:p w:rsidR="00764931" w:rsidRPr="00312C7A" w:rsidRDefault="00764931" w:rsidP="00764931">
            <w:pPr>
              <w:rPr>
                <w:sz w:val="20"/>
              </w:rPr>
            </w:pPr>
            <w:r w:rsidRPr="008B2395">
              <w:rPr>
                <w:sz w:val="18"/>
                <w:szCs w:val="18"/>
                <w:lang w:val="en-GB"/>
              </w:rPr>
              <w:t>8</w:t>
            </w:r>
            <w:r w:rsidRPr="00350B02">
              <w:rPr>
                <w:i/>
                <w:smallCaps/>
                <w:sz w:val="22"/>
                <w:szCs w:val="18"/>
                <w:lang w:val="en-GB"/>
              </w:rPr>
              <w:sym w:font="Wingdings" w:char="F0F0"/>
            </w:r>
            <w:r w:rsidRPr="00350B02">
              <w:rPr>
                <w:i/>
                <w:smallCaps/>
                <w:sz w:val="22"/>
                <w:szCs w:val="18"/>
                <w:lang w:val="en-GB"/>
              </w:rPr>
              <w:t>IM20</w:t>
            </w:r>
          </w:p>
        </w:tc>
      </w:tr>
      <w:tr w:rsidR="00764931" w:rsidRPr="00312C7A" w:rsidTr="004A6981">
        <w:trPr>
          <w:trHeight w:val="530"/>
          <w:jc w:val="center"/>
        </w:trPr>
        <w:tc>
          <w:tcPr>
            <w:tcW w:w="2404" w:type="pct"/>
            <w:tcBorders>
              <w:left w:val="doub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rPr>
              <w:t>IM19.</w:t>
            </w:r>
            <w:r w:rsidRPr="00EE6DF3">
              <w:rPr>
                <w:rFonts w:ascii="Times New Roman" w:hAnsi="Times New Roman"/>
                <w:b/>
                <w:smallCaps w:val="0"/>
              </w:rPr>
              <w:t xml:space="preserve"> </w:t>
            </w:r>
            <w:r w:rsidRPr="00312C7A">
              <w:rPr>
                <w:rFonts w:ascii="Times New Roman" w:hAnsi="Times New Roman"/>
                <w:smallCaps w:val="0"/>
                <w:lang w:val="en-GB"/>
              </w:rPr>
              <w:t>How many times were the drops received?</w:t>
            </w:r>
            <w:r>
              <w:rPr>
                <w:rFonts w:ascii="Times New Roman" w:hAnsi="Times New Roman"/>
                <w:smallCaps w:val="0"/>
                <w:lang w:val="en-GB"/>
              </w:rPr>
              <w:t xml:space="preserve">   </w:t>
            </w:r>
          </w:p>
          <w:p w:rsidR="00764931" w:rsidRPr="00D10419" w:rsidRDefault="00764931" w:rsidP="00764931">
            <w:pPr>
              <w:pStyle w:val="1Intvwqst"/>
              <w:spacing w:line="276" w:lineRule="auto"/>
              <w:ind w:left="144" w:hanging="144"/>
              <w:contextualSpacing/>
              <w:jc w:val="right"/>
              <w:rPr>
                <w:rFonts w:ascii="Times New Roman" w:hAnsi="Times New Roman"/>
                <w:b/>
                <w:smallCaps w:val="0"/>
                <w:highlight w:val="yellow"/>
              </w:rPr>
            </w:pPr>
            <w:r>
              <w:rPr>
                <w:rFonts w:ascii="Jameel Noori Nastaleeq" w:hAnsi="Jameel Noori Nastaleeq" w:cs="Jameel Noori Nastaleeq" w:hint="cs"/>
                <w:rtl/>
              </w:rPr>
              <w:t xml:space="preserve">قطرےکتنی بار پلائے  گئے تھے؟    </w:t>
            </w:r>
          </w:p>
        </w:tc>
        <w:tc>
          <w:tcPr>
            <w:tcW w:w="2072" w:type="pct"/>
            <w:tcMar>
              <w:top w:w="43" w:type="dxa"/>
              <w:left w:w="115" w:type="dxa"/>
              <w:bottom w:w="43" w:type="dxa"/>
              <w:right w:w="115" w:type="dxa"/>
            </w:tcMar>
          </w:tcPr>
          <w:p w:rsidR="00764931" w:rsidRDefault="00764931" w:rsidP="00764931">
            <w:pPr>
              <w:pStyle w:val="Responsecategs"/>
              <w:tabs>
                <w:tab w:val="clear" w:pos="3942"/>
                <w:tab w:val="right" w:leader="dot" w:pos="3600"/>
                <w:tab w:val="right" w:leader="dot" w:pos="4339"/>
              </w:tabs>
              <w:spacing w:line="276" w:lineRule="auto"/>
              <w:ind w:left="144" w:hanging="144"/>
              <w:contextualSpacing/>
              <w:rPr>
                <w:rFonts w:ascii="Times New Roman" w:hAnsi="Times New Roman"/>
                <w:caps/>
                <w:lang w:val="en-GB"/>
              </w:rPr>
            </w:pPr>
          </w:p>
          <w:p w:rsidR="00764931" w:rsidRPr="00CD6B0D" w:rsidRDefault="00764931" w:rsidP="00764931">
            <w:pPr>
              <w:pStyle w:val="Responsecategs"/>
              <w:tabs>
                <w:tab w:val="clear" w:pos="3942"/>
                <w:tab w:val="right" w:leader="dot" w:pos="3600"/>
                <w:tab w:val="right" w:leader="dot" w:pos="4798"/>
              </w:tabs>
              <w:spacing w:line="276" w:lineRule="auto"/>
              <w:contextualSpacing/>
            </w:pPr>
            <w:r w:rsidRPr="00B03C90">
              <w:rPr>
                <w:rFonts w:ascii="Times New Roman" w:hAnsi="Times New Roman"/>
                <w:lang w:val="en-GB"/>
              </w:rPr>
              <w:t>Number of times</w:t>
            </w:r>
            <w:r>
              <w:rPr>
                <w:rFonts w:ascii="Jameel Noori Nastaleeq" w:hAnsi="Jameel Noori Nastaleeq" w:cs="Jameel Noori Nastaleeq" w:hint="cs"/>
                <w:rtl/>
              </w:rPr>
              <w:t xml:space="preserve"> تعداد</w:t>
            </w:r>
            <w:r w:rsidRPr="00312C7A">
              <w:rPr>
                <w:rFonts w:ascii="Times New Roman" w:hAnsi="Times New Roman"/>
                <w:caps/>
                <w:lang w:val="en-GB"/>
              </w:rPr>
              <w:tab/>
              <w:t>__</w:t>
            </w:r>
            <w:r>
              <w:rPr>
                <w:rFonts w:ascii="Times New Roman" w:hAnsi="Times New Roman" w:hint="cs"/>
                <w:caps/>
                <w:rtl/>
                <w:lang w:val="en-GB"/>
              </w:rPr>
              <w:t xml:space="preserve"> </w:t>
            </w:r>
            <w:r w:rsidRPr="00312C7A">
              <w:rPr>
                <w:rFonts w:ascii="Times New Roman" w:hAnsi="Times New Roman"/>
                <w:caps/>
                <w:lang w:val="en-GB"/>
              </w:rPr>
              <w:t>__</w:t>
            </w:r>
          </w:p>
        </w:tc>
        <w:tc>
          <w:tcPr>
            <w:tcW w:w="524" w:type="pct"/>
            <w:tcBorders>
              <w:right w:val="double" w:sz="4" w:space="0" w:color="auto"/>
            </w:tcBorders>
            <w:tcMar>
              <w:top w:w="43" w:type="dxa"/>
              <w:left w:w="115" w:type="dxa"/>
              <w:bottom w:w="43" w:type="dxa"/>
              <w:right w:w="115" w:type="dxa"/>
            </w:tcMar>
          </w:tcPr>
          <w:p w:rsidR="00764931" w:rsidRPr="00312C7A" w:rsidRDefault="00764931" w:rsidP="00764931">
            <w:pPr>
              <w:rPr>
                <w:sz w:val="20"/>
              </w:rPr>
            </w:pPr>
          </w:p>
        </w:tc>
      </w:tr>
      <w:tr w:rsidR="00764931" w:rsidRPr="00312C7A" w:rsidTr="003D1C4B">
        <w:trPr>
          <w:trHeight w:val="856"/>
          <w:jc w:val="center"/>
        </w:trPr>
        <w:tc>
          <w:tcPr>
            <w:tcW w:w="2404" w:type="pct"/>
            <w:tcBorders>
              <w:left w:val="double" w:sz="4" w:space="0" w:color="auto"/>
              <w:bottom w:val="single" w:sz="4" w:space="0" w:color="auto"/>
            </w:tcBorders>
            <w:tcMar>
              <w:top w:w="43" w:type="dxa"/>
              <w:left w:w="115" w:type="dxa"/>
              <w:bottom w:w="43" w:type="dxa"/>
              <w:right w:w="115" w:type="dxa"/>
            </w:tcMar>
          </w:tcPr>
          <w:p w:rsidR="00764931"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IM20</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rPr>
              <w:t>name</w:t>
            </w:r>
            <w:r>
              <w:rPr>
                <w:rFonts w:ascii="Times New Roman" w:hAnsi="Times New Roman"/>
                <w:smallCaps w:val="0"/>
                <w:lang w:val="en-GB"/>
              </w:rPr>
              <w:t xml:space="preserve">) ever received an </w:t>
            </w:r>
            <w:r w:rsidRPr="00690CE2">
              <w:rPr>
                <w:rFonts w:ascii="Times New Roman" w:hAnsi="Times New Roman"/>
                <w:smallCaps w:val="0"/>
                <w:lang w:val="en-GB"/>
              </w:rPr>
              <w:t>inactivated polio vaccine (IPV)</w:t>
            </w:r>
            <w:r w:rsidRPr="00312C7A">
              <w:rPr>
                <w:rFonts w:ascii="Times New Roman" w:hAnsi="Times New Roman"/>
                <w:smallCaps w:val="0"/>
                <w:lang w:val="en-GB"/>
              </w:rPr>
              <w:t xml:space="preserve"> – </w:t>
            </w:r>
            <w:r w:rsidRPr="00690CE2">
              <w:rPr>
                <w:rFonts w:ascii="Times New Roman" w:hAnsi="Times New Roman"/>
                <w:smallCaps w:val="0"/>
                <w:lang w:val="en-GB"/>
              </w:rPr>
              <w:t xml:space="preserve">that is, a shot </w:t>
            </w:r>
            <w:r w:rsidRPr="00673FBF">
              <w:rPr>
                <w:rFonts w:ascii="Times New Roman" w:hAnsi="Times New Roman"/>
                <w:smallCaps w:val="0"/>
                <w:lang w:val="en-GB"/>
              </w:rPr>
              <w:t>in the thigh at the age of 14 weeks or older - to prevent (him/her) from getting polio?</w:t>
            </w:r>
          </w:p>
          <w:p w:rsidR="00764931" w:rsidRPr="00312C7A" w:rsidRDefault="00764931" w:rsidP="00764931">
            <w:pPr>
              <w:pStyle w:val="1Intvwqst"/>
              <w:ind w:left="144" w:hanging="144"/>
              <w:contextualSpacing/>
              <w:jc w:val="right"/>
              <w:rPr>
                <w:smallCaps w:val="0"/>
                <w:lang w:val="en-GB"/>
              </w:rPr>
            </w:pPr>
            <w:r>
              <w:rPr>
                <w:rFonts w:ascii="Jameel Noori Nastaleeq" w:hAnsi="Jameel Noori Nastaleeq" w:cs="Jameel Noori Nastaleeq" w:hint="cs"/>
                <w:smallCaps w:val="0"/>
                <w:rtl/>
              </w:rPr>
              <w:t>ک</w:t>
            </w:r>
            <w:r w:rsidRPr="009B4E8D">
              <w:rPr>
                <w:rFonts w:ascii="Jameel Noori Nastaleeq" w:hAnsi="Jameel Noori Nastaleeq" w:cs="Jameel Noori Nastaleeq" w:hint="cs"/>
                <w:smallCaps w:val="0"/>
                <w:rtl/>
              </w:rPr>
              <w:t xml:space="preserve">یا </w:t>
            </w:r>
            <w:r>
              <w:rPr>
                <w:rFonts w:ascii="Jameel Noori Nastaleeq" w:hAnsi="Jameel Noori Nastaleeq" w:cs="Jameel Noori Nastaleeq" w:hint="cs"/>
                <w:smallCaps w:val="0"/>
                <w:rtl/>
              </w:rPr>
              <w:t xml:space="preserve">بچہ/بچی (نام) </w:t>
            </w:r>
            <w:r w:rsidRPr="009B4E8D">
              <w:rPr>
                <w:rFonts w:ascii="Jameel Noori Nastaleeq" w:hAnsi="Jameel Noori Nastaleeq" w:cs="Jameel Noori Nastaleeq" w:hint="cs"/>
                <w:smallCaps w:val="0"/>
                <w:rtl/>
              </w:rPr>
              <w:t>کوکبھی</w:t>
            </w:r>
            <w:r w:rsidRPr="00D540A4">
              <w:rPr>
                <w:rFonts w:ascii="Jameel Noori Nastaleeq" w:hAnsi="Jameel Noori Nastaleeq" w:cs="Jameel Noori Nastaleeq" w:hint="cs"/>
                <w:rtl/>
                <w:lang w:bidi="ur-PK"/>
              </w:rPr>
              <w:t>آئی پی وی انجکشن</w:t>
            </w:r>
            <w:r>
              <w:rPr>
                <w:rFonts w:ascii="Jameel Noori Nastaleeq" w:hAnsi="Jameel Noori Nastaleeq" w:cs="Jameel Noori Nastaleeq" w:hint="cs"/>
                <w:smallCaps w:val="0"/>
                <w:rtl/>
              </w:rPr>
              <w:t xml:space="preserve"> لگا</w:t>
            </w:r>
            <w:r w:rsidRPr="009B4E8D">
              <w:rPr>
                <w:rFonts w:ascii="Jameel Noori Nastaleeq" w:hAnsi="Jameel Noori Nastaleeq" w:cs="Jameel Noori Nastaleeq" w:hint="cs"/>
                <w:smallCaps w:val="0"/>
                <w:rtl/>
              </w:rPr>
              <w:t xml:space="preserve"> ہے، ایک انجکشن جو 14</w:t>
            </w:r>
            <w:r>
              <w:rPr>
                <w:rFonts w:ascii="Jameel Noori Nastaleeq" w:hAnsi="Jameel Noori Nastaleeq" w:cs="Jameel Noori Nastaleeq" w:hint="cs"/>
                <w:rtl/>
              </w:rPr>
              <w:t xml:space="preserve"> ہفتےیا اس سے زیادہ عمر میں</w:t>
            </w:r>
            <w:r w:rsidRPr="009B4E8D">
              <w:rPr>
                <w:rFonts w:ascii="Jameel Noori Nastaleeq" w:hAnsi="Jameel Noori Nastaleeq" w:cs="Jameel Noori Nastaleeq" w:hint="cs"/>
                <w:smallCaps w:val="0"/>
                <w:rtl/>
              </w:rPr>
              <w:t xml:space="preserve"> </w:t>
            </w:r>
            <w:r>
              <w:rPr>
                <w:rFonts w:ascii="Jameel Noori Nastaleeq" w:hAnsi="Jameel Noori Nastaleeq" w:cs="Jameel Noori Nastaleeq" w:hint="cs"/>
                <w:rtl/>
              </w:rPr>
              <w:t xml:space="preserve">ران  میں لگایا جاتا ہے جس سے (بچہ/بچی) پولیو  کی بیماری سے </w:t>
            </w:r>
            <w:r w:rsidRPr="005B35DC">
              <w:rPr>
                <w:rFonts w:ascii="Jameel Noori Nastaleeq" w:hAnsi="Jameel Noori Nastaleeq" w:cs="Jameel Noori Nastaleeq"/>
                <w:rtl/>
              </w:rPr>
              <w:t>محفوظ</w:t>
            </w:r>
            <w:r>
              <w:rPr>
                <w:rFonts w:ascii="Jameel Noori Nastaleeq" w:hAnsi="Jameel Noori Nastaleeq" w:cs="Jameel Noori Nastaleeq" w:hint="cs"/>
                <w:rtl/>
              </w:rPr>
              <w:t xml:space="preserve"> رہتا /رہتی ہے؟</w:t>
            </w:r>
          </w:p>
        </w:tc>
        <w:tc>
          <w:tcPr>
            <w:tcW w:w="2072" w:type="pct"/>
            <w:tcBorders>
              <w:bottom w:val="single" w:sz="4" w:space="0" w:color="auto"/>
            </w:tcBorders>
            <w:tcMar>
              <w:top w:w="43" w:type="dxa"/>
              <w:left w:w="115" w:type="dxa"/>
              <w:bottom w:w="43" w:type="dxa"/>
              <w:right w:w="115" w:type="dxa"/>
            </w:tcMar>
            <w:vAlign w:val="center"/>
          </w:tcPr>
          <w:p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Pr="00312C7A" w:rsidRDefault="00764931" w:rsidP="00764931">
            <w:pPr>
              <w:pStyle w:val="Responsecategs"/>
              <w:tabs>
                <w:tab w:val="clear" w:pos="3942"/>
                <w:tab w:val="right" w:leader="dot" w:pos="3600"/>
              </w:tabs>
              <w:rPr>
                <w:rFonts w:ascii="Times New Roman" w:hAnsi="Times New Roman"/>
                <w:caps/>
                <w:lang w:val="en-GB"/>
              </w:rPr>
            </w:pPr>
            <w:r w:rsidRPr="00DA3DE9">
              <w:rPr>
                <w:rFonts w:ascii="Times New Roman" w:hAnsi="Times New Roman"/>
                <w:lang w:val="en-GB"/>
              </w:rPr>
              <w:t>Don’t</w:t>
            </w:r>
            <w:r>
              <w:rPr>
                <w:rFonts w:ascii="Times New Roman" w:hAnsi="Times New Roman"/>
                <w:lang w:val="en-GB"/>
              </w:rPr>
              <w:t xml:space="preserve"> </w:t>
            </w:r>
            <w:r w:rsidRPr="00312C7A">
              <w:rPr>
                <w:rFonts w:ascii="Times New Roman" w:hAnsi="Times New Roman"/>
                <w:lang w:val="en-GB"/>
              </w:rPr>
              <w:t>k</w:t>
            </w:r>
            <w:r w:rsidRPr="00E33C6D">
              <w:rPr>
                <w:rFonts w:ascii="Jameel Noori Nastaleeq" w:hAnsi="Jameel Noori Nastaleeq" w:cs="Jameel Noori Nastaleeq" w:hint="cs"/>
                <w:smallCaps/>
                <w:rtl/>
              </w:rPr>
              <w:t xml:space="preserve"> معلوم نہیں</w:t>
            </w:r>
            <w:r w:rsidRPr="00DA3DE9">
              <w:rPr>
                <w:rFonts w:ascii="Times New Roman" w:hAnsi="Times New Roman" w:hint="cs"/>
                <w:rtl/>
                <w:lang w:val="en-GB"/>
              </w:rPr>
              <w:t>won</w:t>
            </w:r>
            <w:r w:rsidRPr="00312C7A">
              <w:rPr>
                <w:rFonts w:ascii="Times New Roman" w:hAnsi="Times New Roman"/>
                <w:caps/>
                <w:lang w:val="en-GB"/>
              </w:rPr>
              <w:tab/>
              <w:t>8</w:t>
            </w:r>
          </w:p>
        </w:tc>
        <w:tc>
          <w:tcPr>
            <w:tcW w:w="524" w:type="pct"/>
            <w:tcBorders>
              <w:bottom w:val="single" w:sz="4" w:space="0" w:color="auto"/>
              <w:right w:val="double" w:sz="4" w:space="0" w:color="auto"/>
            </w:tcBorders>
            <w:tcMar>
              <w:top w:w="43" w:type="dxa"/>
              <w:left w:w="115" w:type="dxa"/>
              <w:bottom w:w="43" w:type="dxa"/>
              <w:right w:w="115" w:type="dxa"/>
            </w:tcMar>
          </w:tcPr>
          <w:p w:rsidR="00764931" w:rsidRPr="00312C7A" w:rsidRDefault="00764931" w:rsidP="00764931">
            <w:pPr>
              <w:pStyle w:val="skipcolumn"/>
              <w:rPr>
                <w:rFonts w:ascii="Times New Roman" w:hAnsi="Times New Roman"/>
                <w:smallCaps w:val="0"/>
                <w:lang w:val="en-GB"/>
              </w:rPr>
            </w:pPr>
          </w:p>
          <w:p w:rsidR="00764931" w:rsidRPr="00312C7A" w:rsidRDefault="00764931" w:rsidP="00764931">
            <w:pPr>
              <w:pStyle w:val="skipcolumn"/>
              <w:rPr>
                <w:rFonts w:ascii="Times New Roman" w:hAnsi="Times New Roman"/>
                <w:smallCaps w:val="0"/>
                <w:lang w:val="en-GB"/>
              </w:rPr>
            </w:pPr>
          </w:p>
          <w:p w:rsidR="00764931" w:rsidRPr="00312C7A" w:rsidRDefault="00764931" w:rsidP="00764931">
            <w:pPr>
              <w:pStyle w:val="skipcolumn"/>
              <w:rPr>
                <w:rFonts w:ascii="Times New Roman" w:hAnsi="Times New Roman"/>
                <w:lang w:val="en-GB"/>
              </w:rPr>
            </w:pPr>
          </w:p>
        </w:tc>
      </w:tr>
      <w:tr w:rsidR="00764931" w:rsidRPr="00312C7A" w:rsidTr="004A6981">
        <w:trPr>
          <w:trHeight w:val="856"/>
          <w:jc w:val="center"/>
        </w:trPr>
        <w:tc>
          <w:tcPr>
            <w:tcW w:w="2404" w:type="pct"/>
            <w:tcBorders>
              <w:left w:val="double" w:sz="4" w:space="0" w:color="auto"/>
              <w:bottom w:val="single" w:sz="4" w:space="0" w:color="auto"/>
            </w:tcBorders>
            <w:tcMar>
              <w:top w:w="43" w:type="dxa"/>
              <w:left w:w="115" w:type="dxa"/>
              <w:bottom w:w="43" w:type="dxa"/>
              <w:right w:w="115" w:type="dxa"/>
            </w:tcMar>
          </w:tcPr>
          <w:p w:rsidR="00764931" w:rsidRDefault="00764931" w:rsidP="00764931">
            <w:pPr>
              <w:pStyle w:val="1IntvwqstCharCharChar"/>
              <w:rPr>
                <w:rFonts w:ascii="Times New Roman" w:hAnsi="Times New Roman"/>
                <w:smallCaps w:val="0"/>
                <w:rtl/>
                <w:lang w:val="en-GB"/>
              </w:rPr>
            </w:pPr>
            <w:r w:rsidRPr="00312C7A">
              <w:rPr>
                <w:rFonts w:ascii="Times New Roman" w:hAnsi="Times New Roman"/>
                <w:b/>
                <w:smallCaps w:val="0"/>
                <w:lang w:val="en-GB"/>
              </w:rPr>
              <w:t>I</w:t>
            </w:r>
            <w:r w:rsidRPr="00EE6DF3">
              <w:rPr>
                <w:rFonts w:ascii="Times New Roman" w:hAnsi="Times New Roman"/>
                <w:b/>
                <w:smallCaps w:val="0"/>
                <w:lang w:val="en-GB"/>
              </w:rPr>
              <w:t>M</w:t>
            </w:r>
            <w:r w:rsidRPr="001B173D">
              <w:rPr>
                <w:rFonts w:ascii="Times New Roman" w:hAnsi="Times New Roman"/>
                <w:b/>
                <w:smallCaps w:val="0"/>
              </w:rPr>
              <w:t>21</w:t>
            </w:r>
            <w:r w:rsidRPr="00312C7A">
              <w:rPr>
                <w:rFonts w:ascii="Times New Roman" w:hAnsi="Times New Roman"/>
                <w:smallCaps w:val="0"/>
                <w:lang w:val="en-GB"/>
              </w:rPr>
              <w:t>. Has (</w:t>
            </w:r>
            <w:r w:rsidRPr="00312C7A">
              <w:rPr>
                <w:rFonts w:ascii="Times New Roman" w:hAnsi="Times New Roman"/>
                <w:b/>
                <w:i/>
                <w:smallCaps w:val="0"/>
              </w:rPr>
              <w:t>name</w:t>
            </w:r>
            <w:r>
              <w:rPr>
                <w:rFonts w:ascii="Times New Roman" w:hAnsi="Times New Roman"/>
                <w:smallCaps w:val="0"/>
                <w:lang w:val="en-GB"/>
              </w:rPr>
              <w:t>) ever received a Measles Injection</w:t>
            </w:r>
            <w:r>
              <w:rPr>
                <w:rFonts w:ascii="Times New Roman" w:hAnsi="Times New Roman"/>
                <w:smallCaps w:val="0"/>
              </w:rPr>
              <w:t xml:space="preserve"> </w:t>
            </w:r>
            <w:r w:rsidRPr="00312C7A">
              <w:rPr>
                <w:rFonts w:ascii="Times New Roman" w:hAnsi="Times New Roman"/>
                <w:smallCaps w:val="0"/>
                <w:lang w:val="en-GB"/>
              </w:rPr>
              <w:t>– that is, a shot in the arm at the age of 9 months or older - to prevent (him/her) from getting measles?</w:t>
            </w:r>
          </w:p>
          <w:p w:rsidR="00764931" w:rsidRPr="002C07DE" w:rsidRDefault="00764931" w:rsidP="00764931">
            <w:pPr>
              <w:pStyle w:val="1IntvwqstCharCharChar"/>
              <w:jc w:val="right"/>
              <w:rPr>
                <w:rFonts w:ascii="Times New Roman" w:hAnsi="Times New Roman"/>
                <w:smallCaps w:val="0"/>
                <w:lang w:val="en-GB"/>
              </w:rPr>
            </w:pPr>
            <w:r w:rsidRPr="003F484B">
              <w:rPr>
                <w:rFonts w:ascii="Jameel Noori Nastaleeq" w:hAnsi="Jameel Noori Nastaleeq" w:cs="Jameel Noori Nastaleeq" w:hint="cs"/>
                <w:rtl/>
              </w:rPr>
              <w:t xml:space="preserve">کیا </w:t>
            </w:r>
            <w:r>
              <w:rPr>
                <w:rFonts w:ascii="Jameel Noori Nastaleeq" w:hAnsi="Jameel Noori Nastaleeq" w:cs="Jameel Noori Nastaleeq" w:hint="cs"/>
                <w:rtl/>
              </w:rPr>
              <w:t>بچےکو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w:t>
            </w:r>
            <w:r w:rsidRPr="00A05ED3">
              <w:rPr>
                <w:rFonts w:ascii="Jameel Noori Nastaleeq" w:hAnsi="Jameel Noori Nastaleeq" w:cs="Jameel Noori Nastaleeq" w:hint="cs"/>
                <w:rtl/>
              </w:rPr>
              <w:t>خسرہ</w:t>
            </w:r>
            <w:r>
              <w:rPr>
                <w:rFonts w:ascii="Jameel Noori Nastaleeq" w:hAnsi="Jameel Noori Nastaleeq" w:cs="Jameel Noori Nastaleeq" w:hint="cs"/>
                <w:rtl/>
              </w:rPr>
              <w:t xml:space="preserve"> کا ٹیکہ لگا ہے، جو ایک انجکشن 9مہینے</w:t>
            </w:r>
            <w:r>
              <w:rPr>
                <w:rFonts w:ascii="Jameel Noori Nastaleeq" w:hAnsi="Jameel Noori Nastaleeq" w:cs="Jameel Noori Nastaleeq" w:hint="cs"/>
                <w:rtl/>
                <w:lang w:bidi="ur-PK"/>
              </w:rPr>
              <w:t>یا اس سے زیادہ</w:t>
            </w:r>
            <w:r>
              <w:rPr>
                <w:rFonts w:ascii="Jameel Noori Nastaleeq" w:hAnsi="Jameel Noori Nastaleeq" w:cs="Jameel Noori Nastaleeq" w:hint="cs"/>
                <w:rtl/>
              </w:rPr>
              <w:t xml:space="preserve"> عمر میں بازو  میں لگایا جاتا ہے جس سے (بچہ/بچی) خسرہ   کی بیماری سے </w:t>
            </w:r>
            <w:r w:rsidRPr="002E0A69">
              <w:rPr>
                <w:rFonts w:ascii="Jameel Noori Nastaleeq" w:hAnsi="Jameel Noori Nastaleeq" w:cs="Jameel Noori Nastaleeq"/>
                <w:rtl/>
              </w:rPr>
              <w:t>محفوظ</w:t>
            </w:r>
            <w:r>
              <w:rPr>
                <w:rFonts w:ascii="Jameel Noori Nastaleeq" w:hAnsi="Jameel Noori Nastaleeq" w:cs="Jameel Noori Nastaleeq" w:hint="cs"/>
                <w:rtl/>
              </w:rPr>
              <w:t xml:space="preserve"> رہتا ہے؟</w:t>
            </w:r>
          </w:p>
        </w:tc>
        <w:tc>
          <w:tcPr>
            <w:tcW w:w="2072" w:type="pct"/>
            <w:tcBorders>
              <w:bottom w:val="single" w:sz="4" w:space="0" w:color="auto"/>
            </w:tcBorders>
            <w:tcMar>
              <w:top w:w="43" w:type="dxa"/>
              <w:left w:w="115" w:type="dxa"/>
              <w:bottom w:w="43" w:type="dxa"/>
              <w:right w:w="115" w:type="dxa"/>
            </w:tcMar>
          </w:tcPr>
          <w:p w:rsidR="00764931" w:rsidRPr="00312C7A" w:rsidRDefault="00764931" w:rsidP="00764931">
            <w:pPr>
              <w:pStyle w:val="Responsecategs"/>
              <w:tabs>
                <w:tab w:val="clear" w:pos="3942"/>
                <w:tab w:val="right" w:leader="dot" w:pos="3600"/>
                <w:tab w:val="right" w:leader="dot" w:pos="4798"/>
              </w:tabs>
              <w:spacing w:line="276" w:lineRule="auto"/>
              <w:ind w:left="144" w:hanging="144"/>
              <w:contextualSpacing/>
              <w:rPr>
                <w:rFonts w:ascii="Times New Roman" w:hAnsi="Times New Roman"/>
                <w:caps/>
                <w:lang w:val="en-GB"/>
              </w:rPr>
            </w:pPr>
            <w:r w:rsidRPr="00CD6B0D">
              <w:t xml:space="preserve">Yes </w:t>
            </w:r>
            <w:r>
              <w:rPr>
                <w:rFonts w:ascii="Jameel Noori Nastaleeq" w:hAnsi="Jameel Noori Nastaleeq" w:cs="Jameel Noori Nastaleeq" w:hint="cs"/>
                <w:rtl/>
              </w:rPr>
              <w:t>ہاں</w:t>
            </w:r>
            <w:r w:rsidRPr="00312C7A">
              <w:rPr>
                <w:rFonts w:ascii="Times New Roman" w:hAnsi="Times New Roman"/>
                <w:caps/>
                <w:lang w:val="en-GB"/>
              </w:rPr>
              <w:tab/>
              <w:t>1</w:t>
            </w:r>
          </w:p>
          <w:p w:rsidR="00764931" w:rsidRDefault="00764931" w:rsidP="00764931">
            <w:pPr>
              <w:pStyle w:val="Responsecategs"/>
              <w:keepNext/>
              <w:keepLines/>
              <w:tabs>
                <w:tab w:val="clear" w:pos="3942"/>
                <w:tab w:val="right" w:leader="dot" w:pos="3600"/>
                <w:tab w:val="right" w:leader="dot" w:pos="4798"/>
              </w:tabs>
              <w:spacing w:line="276" w:lineRule="auto"/>
              <w:ind w:left="144" w:hanging="144"/>
              <w:contextualSpacing/>
              <w:rPr>
                <w:rFonts w:ascii="Times New Roman" w:hAnsi="Times New Roman"/>
                <w:caps/>
                <w:lang w:val="en-GB"/>
              </w:rPr>
            </w:pPr>
            <w:r w:rsidRPr="00CD6B0D">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rsidR="00764931" w:rsidRDefault="00764931" w:rsidP="00764931">
            <w:pPr>
              <w:tabs>
                <w:tab w:val="right" w:leader="dot" w:pos="3600"/>
                <w:tab w:val="right" w:leader="dot" w:pos="4798"/>
                <w:tab w:val="right" w:leader="dot" w:pos="4864"/>
              </w:tabs>
              <w:spacing w:line="276" w:lineRule="auto"/>
              <w:ind w:left="144" w:hanging="144"/>
              <w:contextualSpacing/>
              <w:rPr>
                <w:caps/>
                <w:smallCaps/>
                <w:sz w:val="20"/>
              </w:rPr>
            </w:pPr>
            <w:r w:rsidRPr="00DA3DE9">
              <w:rPr>
                <w:lang w:val="en-GB"/>
              </w:rPr>
              <w:t>Don’t</w:t>
            </w:r>
            <w:r>
              <w:rPr>
                <w:lang w:val="en-GB"/>
              </w:rPr>
              <w:t xml:space="preserve"> </w:t>
            </w:r>
            <w:r w:rsidRPr="00312C7A">
              <w:rPr>
                <w:lang w:val="en-GB"/>
              </w:rPr>
              <w:t>k</w:t>
            </w:r>
            <w:r w:rsidRPr="00E33C6D">
              <w:rPr>
                <w:rFonts w:ascii="Jameel Noori Nastaleeq" w:hAnsi="Jameel Noori Nastaleeq" w:cs="Jameel Noori Nastaleeq" w:hint="cs"/>
                <w:smallCaps/>
                <w:rtl/>
              </w:rPr>
              <w:t xml:space="preserve"> معلوم نہیں</w:t>
            </w:r>
            <w:r w:rsidRPr="00DA3DE9">
              <w:rPr>
                <w:rFonts w:hint="cs"/>
                <w:rtl/>
                <w:lang w:val="en-GB"/>
              </w:rPr>
              <w:t>won</w:t>
            </w:r>
            <w:r w:rsidRPr="00312C7A">
              <w:rPr>
                <w:caps/>
                <w:lang w:val="en-GB"/>
              </w:rPr>
              <w:tab/>
              <w:t>8</w:t>
            </w:r>
          </w:p>
        </w:tc>
        <w:tc>
          <w:tcPr>
            <w:tcW w:w="524" w:type="pct"/>
            <w:tcBorders>
              <w:bottom w:val="single" w:sz="4" w:space="0" w:color="auto"/>
              <w:right w:val="double" w:sz="4" w:space="0" w:color="auto"/>
            </w:tcBorders>
            <w:tcMar>
              <w:top w:w="43" w:type="dxa"/>
              <w:left w:w="115" w:type="dxa"/>
              <w:bottom w:w="43" w:type="dxa"/>
              <w:right w:w="115" w:type="dxa"/>
            </w:tcMar>
          </w:tcPr>
          <w:p w:rsidR="00764931" w:rsidRPr="00312C7A" w:rsidRDefault="00764931" w:rsidP="00764931">
            <w:pPr>
              <w:pStyle w:val="skipcolumn"/>
              <w:rPr>
                <w:rFonts w:ascii="Times New Roman" w:hAnsi="Times New Roman"/>
                <w:smallCaps w:val="0"/>
                <w:lang w:val="en-GB"/>
              </w:rPr>
            </w:pPr>
          </w:p>
          <w:p w:rsidR="00764931" w:rsidRDefault="00764931" w:rsidP="00764931">
            <w:pPr>
              <w:pStyle w:val="skipcolumn"/>
              <w:rPr>
                <w:rFonts w:ascii="Times New Roman" w:hAnsi="Times New Roman"/>
                <w:smallCaps w:val="0"/>
                <w:lang w:val="en-GB"/>
              </w:rPr>
            </w:pPr>
          </w:p>
          <w:p w:rsidR="00764931" w:rsidRPr="00312C7A" w:rsidRDefault="00764931" w:rsidP="00764931">
            <w:pPr>
              <w:pStyle w:val="skipcolumn"/>
              <w:rPr>
                <w:rFonts w:ascii="Times New Roman" w:hAnsi="Times New Roman"/>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23</w:t>
            </w:r>
          </w:p>
          <w:p w:rsidR="00764931" w:rsidRPr="00273DC0" w:rsidRDefault="00764931" w:rsidP="00764931">
            <w:pPr>
              <w:pStyle w:val="skipcolumn"/>
              <w:rPr>
                <w:rFonts w:ascii="Times New Roman" w:hAnsi="Times New Roman"/>
                <w:smallCaps w:val="0"/>
                <w:sz w:val="16"/>
                <w:szCs w:val="16"/>
                <w:lang w:val="en-GB"/>
              </w:rPr>
            </w:pPr>
          </w:p>
          <w:p w:rsidR="00764931" w:rsidRPr="00312C7A" w:rsidRDefault="00764931" w:rsidP="00764931">
            <w:pPr>
              <w:pStyle w:val="skipcolumn"/>
              <w:rPr>
                <w:i/>
                <w:lang w:val="en-GB"/>
              </w:rPr>
            </w:pPr>
            <w:r w:rsidRPr="00312C7A">
              <w:rPr>
                <w:rFonts w:ascii="Times New Roman" w:hAnsi="Times New Roman"/>
                <w:smallCaps w:val="0"/>
                <w:lang w:val="en-GB"/>
              </w:rPr>
              <w:t>8</w:t>
            </w:r>
            <w:r w:rsidRPr="008241E5">
              <w:rPr>
                <w:rFonts w:ascii="Times New Roman" w:hAnsi="Times New Roman"/>
                <w:smallCaps w:val="0"/>
                <w:lang w:val="en-GB"/>
              </w:rPr>
              <w:sym w:font="Wingdings" w:char="F0F0"/>
            </w:r>
            <w:r w:rsidRPr="008241E5">
              <w:rPr>
                <w:rFonts w:ascii="Times New Roman" w:hAnsi="Times New Roman"/>
                <w:i/>
                <w:iCs/>
                <w:smallCaps w:val="0"/>
                <w:lang w:val="en-GB"/>
              </w:rPr>
              <w:t>IM</w:t>
            </w:r>
            <w:r>
              <w:rPr>
                <w:rFonts w:ascii="Times New Roman" w:hAnsi="Times New Roman"/>
                <w:i/>
                <w:iCs/>
                <w:smallCaps w:val="0"/>
                <w:lang w:val="en-GB"/>
              </w:rPr>
              <w:t>23</w:t>
            </w:r>
          </w:p>
        </w:tc>
      </w:tr>
      <w:tr w:rsidR="00764931" w:rsidRPr="00312C7A" w:rsidTr="004A6981">
        <w:trPr>
          <w:trHeight w:val="622"/>
          <w:jc w:val="center"/>
        </w:trPr>
        <w:tc>
          <w:tcPr>
            <w:tcW w:w="2404" w:type="pct"/>
            <w:tcBorders>
              <w:left w:val="double" w:sz="4" w:space="0" w:color="auto"/>
              <w:bottom w:val="single" w:sz="4" w:space="0" w:color="auto"/>
            </w:tcBorders>
            <w:tcMar>
              <w:top w:w="43" w:type="dxa"/>
              <w:left w:w="115" w:type="dxa"/>
              <w:bottom w:w="43" w:type="dxa"/>
              <w:right w:w="115" w:type="dxa"/>
            </w:tcMar>
          </w:tcPr>
          <w:p w:rsidR="00764931" w:rsidRDefault="00764931" w:rsidP="00764931">
            <w:pPr>
              <w:pStyle w:val="1IntvwqstCharCharChar"/>
              <w:rPr>
                <w:rFonts w:ascii="Times New Roman" w:hAnsi="Times New Roman"/>
                <w:smallCaps w:val="0"/>
                <w:rtl/>
                <w:lang w:val="en-GB"/>
              </w:rPr>
            </w:pPr>
            <w:r w:rsidRPr="00DF71BE">
              <w:rPr>
                <w:rFonts w:ascii="Times New Roman" w:hAnsi="Times New Roman"/>
                <w:b/>
                <w:smallCaps w:val="0"/>
                <w:lang w:val="en-GB"/>
              </w:rPr>
              <w:t>IM</w:t>
            </w:r>
            <w:r w:rsidRPr="001B173D">
              <w:rPr>
                <w:rFonts w:ascii="Times New Roman" w:hAnsi="Times New Roman"/>
                <w:b/>
                <w:smallCaps w:val="0"/>
                <w:lang w:val="en-GB"/>
              </w:rPr>
              <w:t>22</w:t>
            </w:r>
            <w:r w:rsidRPr="00DF71BE">
              <w:rPr>
                <w:rFonts w:ascii="Times New Roman" w:hAnsi="Times New Roman"/>
                <w:b/>
                <w:smallCaps w:val="0"/>
                <w:lang w:val="en-GB"/>
              </w:rPr>
              <w:t>.</w:t>
            </w:r>
            <w:r>
              <w:rPr>
                <w:rFonts w:eastAsia="Arial" w:cs="Arial"/>
                <w:b/>
                <w:sz w:val="16"/>
              </w:rPr>
              <w:t xml:space="preserve"> </w:t>
            </w:r>
            <w:r w:rsidRPr="00DF71BE">
              <w:rPr>
                <w:rFonts w:ascii="Times New Roman" w:hAnsi="Times New Roman"/>
                <w:smallCaps w:val="0"/>
                <w:lang w:val="en-GB"/>
              </w:rPr>
              <w:t>How many times was a Measles Injection vaccine received?</w:t>
            </w:r>
          </w:p>
          <w:p w:rsidR="00764931" w:rsidRPr="00C838C8" w:rsidRDefault="00764931" w:rsidP="00764931">
            <w:pPr>
              <w:pStyle w:val="1IntvwqstCharCharChar"/>
              <w:jc w:val="right"/>
              <w:rPr>
                <w:rFonts w:ascii="Times New Roman" w:hAnsi="Times New Roman"/>
                <w:smallCaps w:val="0"/>
                <w:lang w:val="en-GB"/>
              </w:rPr>
            </w:pPr>
            <w:r w:rsidRPr="00935B91">
              <w:rPr>
                <w:rFonts w:ascii="Jameel Noori Nastaleeq" w:hAnsi="Jameel Noori Nastaleeq" w:cs="Jameel Noori Nastaleeq" w:hint="cs"/>
                <w:rtl/>
              </w:rPr>
              <w:t>کتنی بار</w:t>
            </w:r>
            <w:r w:rsidRPr="00A05ED3">
              <w:rPr>
                <w:rFonts w:ascii="Jameel Noori Nastaleeq" w:hAnsi="Jameel Noori Nastaleeq" w:cs="Jameel Noori Nastaleeq" w:hint="cs"/>
                <w:rtl/>
                <w:lang w:bidi="ur-PK"/>
              </w:rPr>
              <w:t xml:space="preserve"> خسرہ</w:t>
            </w:r>
            <w:r>
              <w:rPr>
                <w:rFonts w:ascii="Jameel Noori Nastaleeq" w:hAnsi="Jameel Noori Nastaleeq" w:cs="Jameel Noori Nastaleeq" w:hint="cs"/>
                <w:rtl/>
                <w:lang w:bidi="ur-PK"/>
              </w:rPr>
              <w:t xml:space="preserve"> کا ٹیکہ لگاتھا</w:t>
            </w:r>
            <w:r>
              <w:rPr>
                <w:rFonts w:ascii="Jameel Noori Nastaleeq" w:hAnsi="Jameel Noori Nastaleeq" w:cs="Jameel Noori Nastaleeq" w:hint="cs"/>
                <w:rtl/>
              </w:rPr>
              <w:t>؟</w:t>
            </w:r>
          </w:p>
        </w:tc>
        <w:tc>
          <w:tcPr>
            <w:tcW w:w="2072" w:type="pct"/>
            <w:tcBorders>
              <w:bottom w:val="single" w:sz="4" w:space="0" w:color="auto"/>
            </w:tcBorders>
            <w:tcMar>
              <w:top w:w="43" w:type="dxa"/>
              <w:left w:w="115" w:type="dxa"/>
              <w:bottom w:w="43" w:type="dxa"/>
              <w:right w:w="115" w:type="dxa"/>
            </w:tcMar>
          </w:tcPr>
          <w:p w:rsidR="00764931" w:rsidRDefault="00764931" w:rsidP="00764931">
            <w:pPr>
              <w:spacing w:line="259" w:lineRule="auto"/>
            </w:pPr>
            <w:r>
              <w:rPr>
                <w:rFonts w:ascii="Arial" w:eastAsia="Arial" w:hAnsi="Arial" w:cs="Arial"/>
              </w:rPr>
              <w:t xml:space="preserve"> </w:t>
            </w:r>
          </w:p>
          <w:p w:rsidR="00764931" w:rsidRDefault="00764931" w:rsidP="00764931">
            <w:pPr>
              <w:tabs>
                <w:tab w:val="right" w:leader="dot" w:pos="3600"/>
              </w:tabs>
              <w:spacing w:line="276" w:lineRule="auto"/>
              <w:ind w:left="144" w:hanging="144"/>
              <w:contextualSpacing/>
              <w:rPr>
                <w:caps/>
                <w:smallCaps/>
                <w:sz w:val="20"/>
              </w:rPr>
            </w:pPr>
            <w:r w:rsidRPr="00725832">
              <w:rPr>
                <w:sz w:val="20"/>
                <w:lang w:val="en-GB"/>
              </w:rPr>
              <w:t>Number of times</w:t>
            </w:r>
            <w:r w:rsidRPr="00725832">
              <w:rPr>
                <w:rFonts w:ascii="Jameel Noori Nastaleeq" w:hAnsi="Jameel Noori Nastaleeq" w:cs="Jameel Noori Nastaleeq"/>
                <w:sz w:val="20"/>
                <w:rtl/>
              </w:rPr>
              <w:t>تعداد</w:t>
            </w:r>
            <w:r w:rsidRPr="00725832">
              <w:rPr>
                <w:rFonts w:ascii="Jameel Noori Nastaleeq" w:hAnsi="Jameel Noori Nastaleeq" w:cs="Jameel Noori Nastaleeq"/>
                <w:sz w:val="20"/>
              </w:rPr>
              <w:t xml:space="preserve"> </w:t>
            </w:r>
            <w:r>
              <w:rPr>
                <w:rFonts w:ascii="Jameel Noori Nastaleeq" w:hAnsi="Jameel Noori Nastaleeq" w:cs="Jameel Noori Nastaleeq"/>
                <w:sz w:val="20"/>
              </w:rPr>
              <w:tab/>
            </w:r>
            <w:r>
              <w:rPr>
                <w:rFonts w:eastAsia="Arial" w:cs="Arial"/>
              </w:rPr>
              <w:t xml:space="preserve">__ __  </w:t>
            </w:r>
          </w:p>
        </w:tc>
        <w:tc>
          <w:tcPr>
            <w:tcW w:w="524" w:type="pct"/>
            <w:tcBorders>
              <w:bottom w:val="single" w:sz="4" w:space="0" w:color="auto"/>
              <w:right w:val="double" w:sz="4" w:space="0" w:color="auto"/>
            </w:tcBorders>
            <w:tcMar>
              <w:top w:w="43" w:type="dxa"/>
              <w:left w:w="115" w:type="dxa"/>
              <w:bottom w:w="43" w:type="dxa"/>
              <w:right w:w="115" w:type="dxa"/>
            </w:tcMar>
          </w:tcPr>
          <w:p w:rsidR="00764931" w:rsidRPr="00312C7A" w:rsidRDefault="00764931" w:rsidP="00764931">
            <w:pPr>
              <w:tabs>
                <w:tab w:val="right" w:leader="dot" w:pos="4620"/>
              </w:tabs>
              <w:spacing w:line="276" w:lineRule="auto"/>
              <w:ind w:left="144" w:hanging="144"/>
              <w:contextualSpacing/>
              <w:rPr>
                <w:i/>
                <w:lang w:val="en-GB"/>
              </w:rPr>
            </w:pPr>
          </w:p>
        </w:tc>
      </w:tr>
      <w:tr w:rsidR="00764931" w:rsidRPr="00312C7A" w:rsidTr="004F13A1">
        <w:trPr>
          <w:trHeight w:val="2035"/>
          <w:jc w:val="center"/>
        </w:trPr>
        <w:tc>
          <w:tcPr>
            <w:tcW w:w="2404" w:type="pct"/>
            <w:tcBorders>
              <w:left w:val="double" w:sz="4" w:space="0" w:color="auto"/>
              <w:bottom w:val="single" w:sz="4" w:space="0" w:color="auto"/>
            </w:tcBorders>
            <w:tcMar>
              <w:top w:w="43" w:type="dxa"/>
              <w:left w:w="115" w:type="dxa"/>
              <w:bottom w:w="43" w:type="dxa"/>
              <w:right w:w="115" w:type="dxa"/>
            </w:tcMar>
          </w:tcPr>
          <w:p w:rsidR="00764931" w:rsidRDefault="00764931" w:rsidP="00764931">
            <w:pPr>
              <w:pStyle w:val="1IntvwqstCharCharChar"/>
              <w:rPr>
                <w:rFonts w:ascii="Times New Roman" w:hAnsi="Times New Roman"/>
                <w:smallCaps w:val="0"/>
                <w:lang w:val="en-GB"/>
              </w:rPr>
            </w:pPr>
            <w:r w:rsidRPr="001B173D">
              <w:rPr>
                <w:rFonts w:ascii="Times New Roman" w:hAnsi="Times New Roman"/>
                <w:b/>
                <w:bCs/>
              </w:rPr>
              <w:t>IM23.</w:t>
            </w:r>
            <w:r>
              <w:rPr>
                <w:rFonts w:ascii="Times New Roman" w:hAnsi="Times New Roman"/>
                <w:b/>
                <w:bCs/>
              </w:rPr>
              <w:t xml:space="preserve"> </w:t>
            </w:r>
            <w:r>
              <w:rPr>
                <w:rFonts w:ascii="Times New Roman" w:hAnsi="Times New Roman"/>
                <w:smallCaps w:val="0"/>
                <w:lang w:val="en-GB"/>
              </w:rPr>
              <w:t xml:space="preserve">Where from (name) is </w:t>
            </w:r>
            <w:r w:rsidRPr="00A92F6A">
              <w:rPr>
                <w:rFonts w:ascii="Times New Roman" w:hAnsi="Times New Roman"/>
                <w:smallCaps w:val="0"/>
                <w:u w:val="single"/>
                <w:lang w:val="en-GB"/>
              </w:rPr>
              <w:t>usually</w:t>
            </w:r>
            <w:r>
              <w:rPr>
                <w:rFonts w:ascii="Times New Roman" w:hAnsi="Times New Roman"/>
                <w:smallCaps w:val="0"/>
                <w:lang w:val="en-GB"/>
              </w:rPr>
              <w:t xml:space="preserve"> vaccinated?</w:t>
            </w:r>
          </w:p>
          <w:p w:rsidR="00764931" w:rsidRDefault="00764931" w:rsidP="00764931">
            <w:pPr>
              <w:jc w:val="right"/>
              <w:rPr>
                <w:rFonts w:ascii="Jameel Noori Nastaleeq" w:hAnsi="Jameel Noori Nastaleeq" w:cs="Jameel Noori Nastaleeq"/>
                <w:smallCaps/>
                <w:sz w:val="20"/>
                <w:lang w:bidi="ur-PK"/>
              </w:rPr>
            </w:pPr>
            <w:r>
              <w:rPr>
                <w:rFonts w:ascii="Jameel Noori Nastaleeq" w:hAnsi="Jameel Noori Nastaleeq" w:cs="Jameel Noori Nastaleeq" w:hint="cs"/>
                <w:rtl/>
              </w:rPr>
              <w:t xml:space="preserve"> </w:t>
            </w:r>
            <w:r>
              <w:rPr>
                <w:rFonts w:ascii="Jameel Noori Nastaleeq" w:hAnsi="Jameel Noori Nastaleeq" w:cs="Jameel Noori Nastaleeq" w:hint="cs"/>
                <w:smallCaps/>
                <w:sz w:val="20"/>
                <w:rtl/>
              </w:rPr>
              <w:t>بچے</w:t>
            </w:r>
            <w:r w:rsidRPr="004C0C8D">
              <w:rPr>
                <w:rFonts w:ascii="Jameel Noori Nastaleeq" w:hAnsi="Jameel Noori Nastaleeq" w:cs="Jameel Noori Nastaleeq" w:hint="cs"/>
                <w:smallCaps/>
                <w:sz w:val="20"/>
                <w:rtl/>
              </w:rPr>
              <w:t xml:space="preserve"> کو </w:t>
            </w:r>
            <w:r w:rsidRPr="004C0C8D">
              <w:rPr>
                <w:rFonts w:ascii="Jameel Noori Nastaleeq" w:hAnsi="Jameel Noori Nastaleeq" w:cs="Jameel Noori Nastaleeq" w:hint="cs"/>
                <w:smallCaps/>
                <w:sz w:val="20"/>
                <w:u w:val="single"/>
                <w:rtl/>
              </w:rPr>
              <w:t xml:space="preserve">عام طور </w:t>
            </w:r>
            <w:r w:rsidRPr="004C0C8D">
              <w:rPr>
                <w:rFonts w:ascii="Jameel Noori Nastaleeq" w:hAnsi="Jameel Noori Nastaleeq" w:cs="Jameel Noori Nastaleeq" w:hint="cs"/>
                <w:smallCaps/>
                <w:sz w:val="20"/>
                <w:rtl/>
              </w:rPr>
              <w:t>پر حفاظتی ٹیکے کہاں سے لگواتے ہیں</w:t>
            </w:r>
            <w:r w:rsidRPr="004C0C8D">
              <w:rPr>
                <w:rFonts w:ascii="Jameel Noori Nastaleeq" w:hAnsi="Jameel Noori Nastaleeq" w:cs="Jameel Noori Nastaleeq" w:hint="cs"/>
                <w:smallCaps/>
                <w:sz w:val="20"/>
                <w:rtl/>
                <w:lang w:bidi="ur-PK"/>
              </w:rPr>
              <w:t>؟</w:t>
            </w:r>
          </w:p>
          <w:p w:rsidR="00764931" w:rsidRDefault="00764931" w:rsidP="00764931">
            <w:pPr>
              <w:jc w:val="right"/>
              <w:rPr>
                <w:rFonts w:asciiTheme="majorBidi" w:hAnsiTheme="majorBidi" w:cstheme="majorBidi"/>
                <w:b/>
                <w:bCs/>
                <w:sz w:val="20"/>
                <w:rtl/>
              </w:rPr>
            </w:pPr>
            <w:r w:rsidRPr="004C0C8D">
              <w:rPr>
                <w:rFonts w:ascii="Jameel Noori Nastaleeq" w:hAnsi="Jameel Noori Nastaleeq" w:cs="Jameel Noori Nastaleeq" w:hint="cs"/>
                <w:smallCaps/>
                <w:sz w:val="20"/>
                <w:rtl/>
                <w:lang w:bidi="ur-PK"/>
              </w:rPr>
              <w:t xml:space="preserve"> </w:t>
            </w:r>
          </w:p>
          <w:p w:rsidR="00764931" w:rsidRDefault="00764931" w:rsidP="00764931">
            <w:pPr>
              <w:pStyle w:val="1IntvwqstCharCharChar"/>
              <w:ind w:left="-23" w:firstLine="23"/>
              <w:rPr>
                <w:rFonts w:ascii="Times New Roman" w:hAnsi="Times New Roman"/>
                <w:i/>
                <w:smallCaps w:val="0"/>
                <w:lang w:val="en-GB"/>
              </w:rPr>
            </w:pPr>
            <w:r w:rsidRPr="00CD3FC1">
              <w:rPr>
                <w:rFonts w:ascii="Times New Roman" w:hAnsi="Times New Roman"/>
                <w:i/>
                <w:smallCaps w:val="0"/>
                <w:lang w:val="en-GB"/>
              </w:rPr>
              <w:t xml:space="preserve">If the child </w:t>
            </w:r>
            <w:r>
              <w:rPr>
                <w:rFonts w:ascii="Times New Roman" w:hAnsi="Times New Roman"/>
                <w:i/>
                <w:smallCaps w:val="0"/>
                <w:lang w:val="en-GB"/>
              </w:rPr>
              <w:t>is vaccinated from multiple sources, mention the usual source with higher frequency of vaccine doses.</w:t>
            </w:r>
          </w:p>
          <w:p w:rsidR="00764931" w:rsidRDefault="00764931" w:rsidP="00764931">
            <w:pPr>
              <w:pStyle w:val="1IntvwqstCharCharChar"/>
              <w:ind w:left="-23" w:firstLine="23"/>
              <w:rPr>
                <w:rFonts w:ascii="Times New Roman" w:hAnsi="Times New Roman"/>
                <w:i/>
                <w:smallCaps w:val="0"/>
                <w:rtl/>
                <w:lang w:val="en-GB"/>
              </w:rPr>
            </w:pPr>
          </w:p>
          <w:p w:rsidR="00764931" w:rsidRPr="007738AD" w:rsidRDefault="00764931" w:rsidP="00764931">
            <w:pPr>
              <w:pStyle w:val="1IntvwqstCharCharChar"/>
              <w:jc w:val="right"/>
              <w:rPr>
                <w:rFonts w:ascii="Times New Roman" w:hAnsi="Times New Roman"/>
                <w:smallCaps w:val="0"/>
                <w:lang w:val="en-GB" w:bidi="ur-PK"/>
              </w:rPr>
            </w:pPr>
            <w:r w:rsidRPr="007738AD">
              <w:rPr>
                <w:rFonts w:ascii="Jameel Noori Nastaleeq" w:hAnsi="Jameel Noori Nastaleeq" w:cs="Jameel Noori Nastaleeq" w:hint="cs"/>
                <w:rtl/>
              </w:rPr>
              <w:t xml:space="preserve">اگر بچے کو حفاظتی ٹیکے مختلف </w:t>
            </w:r>
            <w:r w:rsidRPr="007738AD">
              <w:rPr>
                <w:rFonts w:ascii="Jameel Noori Nastaleeq" w:hAnsi="Jameel Noori Nastaleeq" w:cs="Jameel Noori Nastaleeq"/>
                <w:rtl/>
              </w:rPr>
              <w:t>ذ</w:t>
            </w:r>
            <w:r w:rsidRPr="007738AD">
              <w:rPr>
                <w:rFonts w:ascii="Jameel Noori Nastaleeq" w:hAnsi="Jameel Noori Nastaleeq" w:cs="Jameel Noori Nastaleeq" w:hint="cs"/>
                <w:rtl/>
              </w:rPr>
              <w:t xml:space="preserve"> رائع سے لگوائے گئے ہیں،تومعمول کے مطابق سب سے زیادہ ویکسین جس جگہ سے لگوائی گئیں ہیں اس کو بیان کریں</w:t>
            </w:r>
            <w:r>
              <w:rPr>
                <w:rFonts w:ascii="Jameel Noori Nastaleeq" w:hAnsi="Jameel Noori Nastaleeq" w:cs="Jameel Noori Nastaleeq" w:hint="cs"/>
                <w:rtl/>
                <w:lang w:bidi="ur-PK"/>
              </w:rPr>
              <w:t>۔</w:t>
            </w:r>
          </w:p>
        </w:tc>
        <w:tc>
          <w:tcPr>
            <w:tcW w:w="2072" w:type="pct"/>
            <w:tcBorders>
              <w:bottom w:val="single" w:sz="4" w:space="0" w:color="auto"/>
            </w:tcBorders>
            <w:tcMar>
              <w:top w:w="43" w:type="dxa"/>
              <w:left w:w="115" w:type="dxa"/>
              <w:bottom w:w="43" w:type="dxa"/>
              <w:right w:w="115" w:type="dxa"/>
            </w:tcMar>
          </w:tcPr>
          <w:p w:rsidR="00764931" w:rsidRPr="0002284E" w:rsidRDefault="00764931" w:rsidP="00764931">
            <w:pPr>
              <w:tabs>
                <w:tab w:val="right" w:leader="dot" w:pos="3600"/>
                <w:tab w:val="right" w:leader="dot" w:pos="4620"/>
              </w:tabs>
              <w:contextualSpacing/>
              <w:rPr>
                <w:caps/>
                <w:sz w:val="20"/>
                <w:lang w:val="en-GB"/>
              </w:rPr>
            </w:pPr>
            <w:r w:rsidRPr="00FA669C">
              <w:rPr>
                <w:sz w:val="20"/>
                <w:lang w:val="en-GB"/>
              </w:rPr>
              <w:t>Govt. Health facility</w:t>
            </w:r>
            <w:r>
              <w:rPr>
                <w:rFonts w:ascii="Jameel Noori Nastaleeq" w:hAnsi="Jameel Noori Nastaleeq" w:cs="Jameel Noori Nastaleeq" w:hint="cs"/>
                <w:sz w:val="20"/>
                <w:rtl/>
              </w:rPr>
              <w:t xml:space="preserve"> سرکاری مرکز صحت</w:t>
            </w:r>
            <w:r w:rsidRPr="0002284E">
              <w:rPr>
                <w:caps/>
                <w:sz w:val="20"/>
                <w:lang w:val="en-GB"/>
              </w:rPr>
              <w:tab/>
            </w:r>
            <w:r>
              <w:rPr>
                <w:caps/>
                <w:sz w:val="20"/>
                <w:lang w:val="en-GB"/>
              </w:rPr>
              <w:t>1</w:t>
            </w:r>
          </w:p>
          <w:p w:rsidR="00764931" w:rsidRPr="0002284E" w:rsidRDefault="00764931" w:rsidP="00764931">
            <w:pPr>
              <w:tabs>
                <w:tab w:val="right" w:leader="dot" w:pos="3600"/>
                <w:tab w:val="right" w:leader="dot" w:pos="4620"/>
              </w:tabs>
              <w:ind w:left="144" w:hanging="144"/>
              <w:contextualSpacing/>
              <w:rPr>
                <w:caps/>
                <w:smallCaps/>
                <w:sz w:val="20"/>
              </w:rPr>
            </w:pPr>
            <w:r>
              <w:rPr>
                <w:sz w:val="20"/>
                <w:lang w:val="en-GB"/>
              </w:rPr>
              <w:t>P</w:t>
            </w:r>
            <w:r w:rsidRPr="00FA669C">
              <w:rPr>
                <w:sz w:val="20"/>
                <w:lang w:val="en-GB"/>
              </w:rPr>
              <w:t>rivate health facility</w:t>
            </w:r>
            <w:r>
              <w:rPr>
                <w:rFonts w:ascii="Jameel Noori Nastaleeq" w:hAnsi="Jameel Noori Nastaleeq" w:cs="Jameel Noori Nastaleeq" w:hint="cs"/>
                <w:rtl/>
              </w:rPr>
              <w:t xml:space="preserve"> </w:t>
            </w:r>
            <w:r>
              <w:rPr>
                <w:rFonts w:ascii="Jameel Noori Nastaleeq" w:hAnsi="Jameel Noori Nastaleeq" w:cs="Jameel Noori Nastaleeq" w:hint="cs"/>
                <w:sz w:val="20"/>
                <w:rtl/>
              </w:rPr>
              <w:t xml:space="preserve">پرائیوٹ </w:t>
            </w:r>
            <w:r w:rsidRPr="002C07DE">
              <w:rPr>
                <w:rFonts w:ascii="Jameel Noori Nastaleeq" w:hAnsi="Jameel Noori Nastaleeq" w:cs="Jameel Noori Nastaleeq" w:hint="cs"/>
                <w:sz w:val="20"/>
                <w:rtl/>
              </w:rPr>
              <w:t xml:space="preserve">مرکز </w:t>
            </w:r>
            <w:r>
              <w:rPr>
                <w:rFonts w:ascii="Jameel Noori Nastaleeq" w:hAnsi="Jameel Noori Nastaleeq" w:cs="Jameel Noori Nastaleeq" w:hint="cs"/>
                <w:sz w:val="20"/>
                <w:rtl/>
              </w:rPr>
              <w:t>صحت</w:t>
            </w:r>
            <w:r w:rsidRPr="0002284E">
              <w:rPr>
                <w:caps/>
                <w:smallCaps/>
                <w:sz w:val="20"/>
              </w:rPr>
              <w:tab/>
            </w:r>
            <w:r>
              <w:rPr>
                <w:caps/>
                <w:smallCaps/>
                <w:sz w:val="20"/>
              </w:rPr>
              <w:t>2</w:t>
            </w:r>
          </w:p>
          <w:p w:rsidR="00764931" w:rsidRDefault="00764931" w:rsidP="00764931">
            <w:pPr>
              <w:tabs>
                <w:tab w:val="right" w:leader="dot" w:pos="3600"/>
                <w:tab w:val="right" w:leader="dot" w:pos="4620"/>
              </w:tabs>
              <w:ind w:left="144" w:hanging="144"/>
              <w:contextualSpacing/>
              <w:rPr>
                <w:rFonts w:ascii="Jameel Noori Nastaleeq" w:hAnsi="Jameel Noori Nastaleeq" w:cs="Jameel Noori Nastaleeq"/>
                <w:sz w:val="20"/>
              </w:rPr>
            </w:pPr>
            <w:r w:rsidRPr="00FA669C">
              <w:rPr>
                <w:sz w:val="20"/>
                <w:lang w:val="en-GB"/>
              </w:rPr>
              <w:t>Government outreach service</w:t>
            </w:r>
            <w:r w:rsidRPr="00815E38">
              <w:rPr>
                <w:rFonts w:ascii="Jameel Noori Nastaleeq" w:hAnsi="Jameel Noori Nastaleeq" w:cs="Jameel Noori Nastaleeq"/>
                <w:sz w:val="20"/>
                <w:rtl/>
              </w:rPr>
              <w:t xml:space="preserve"> </w:t>
            </w:r>
          </w:p>
          <w:p w:rsidR="00764931" w:rsidRDefault="00764931" w:rsidP="00764931">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rtl/>
              </w:rPr>
              <w:t>سرکاری</w:t>
            </w:r>
            <w:r w:rsidRPr="00815E38">
              <w:rPr>
                <w:rFonts w:ascii="Jameel Noori Nastaleeq" w:hAnsi="Jameel Noori Nastaleeq" w:cs="Jameel Noori Nastaleeq"/>
                <w:sz w:val="20"/>
                <w:rtl/>
              </w:rPr>
              <w:t xml:space="preserve"> آؤٹ ر</w:t>
            </w:r>
            <w:r w:rsidRPr="00815E38">
              <w:rPr>
                <w:rFonts w:ascii="Jameel Noori Nastaleeq" w:hAnsi="Jameel Noori Nastaleeq" w:cs="Jameel Noori Nastaleeq" w:hint="cs"/>
                <w:sz w:val="20"/>
                <w:rtl/>
              </w:rPr>
              <w:t>ی</w:t>
            </w:r>
            <w:r w:rsidRPr="00815E38">
              <w:rPr>
                <w:rFonts w:ascii="Jameel Noori Nastaleeq" w:hAnsi="Jameel Noori Nastaleeq" w:cs="Jameel Noori Nastaleeq" w:hint="eastAsia"/>
                <w:sz w:val="20"/>
                <w:rtl/>
              </w:rPr>
              <w:t>چ</w:t>
            </w:r>
            <w:r w:rsidRPr="00815E38">
              <w:rPr>
                <w:rFonts w:ascii="Jameel Noori Nastaleeq" w:hAnsi="Jameel Noori Nastaleeq" w:cs="Jameel Noori Nastaleeq"/>
                <w:sz w:val="20"/>
                <w:rtl/>
              </w:rPr>
              <w:t xml:space="preserve"> سروس</w:t>
            </w:r>
            <w:r w:rsidRPr="0002284E">
              <w:rPr>
                <w:caps/>
                <w:smallCaps/>
                <w:sz w:val="20"/>
              </w:rPr>
              <w:tab/>
            </w:r>
            <w:r>
              <w:rPr>
                <w:caps/>
                <w:smallCaps/>
                <w:sz w:val="20"/>
              </w:rPr>
              <w:t>3</w:t>
            </w:r>
          </w:p>
          <w:p w:rsidR="00764931" w:rsidRPr="005D27A2" w:rsidRDefault="00764931" w:rsidP="00764931">
            <w:pPr>
              <w:tabs>
                <w:tab w:val="right" w:leader="dot" w:pos="3600"/>
                <w:tab w:val="right" w:leader="dot" w:pos="4620"/>
              </w:tabs>
              <w:ind w:left="144" w:hanging="144"/>
              <w:contextualSpacing/>
              <w:rPr>
                <w:rFonts w:ascii="Jameel Noori Nastaleeq" w:hAnsi="Jameel Noori Nastaleeq" w:cs="Jameel Noori Nastaleeq"/>
                <w:sz w:val="20"/>
              </w:rPr>
            </w:pPr>
            <w:r w:rsidRPr="00FA669C">
              <w:rPr>
                <w:sz w:val="20"/>
                <w:lang w:val="en-GB"/>
              </w:rPr>
              <w:t>Not vaccinated</w:t>
            </w:r>
            <w:r w:rsidRPr="005D27A2">
              <w:rPr>
                <w:rFonts w:ascii="Jameel Noori Nastaleeq" w:hAnsi="Jameel Noori Nastaleeq" w:cs="Jameel Noori Nastaleeq"/>
                <w:sz w:val="20"/>
                <w:rtl/>
              </w:rPr>
              <w:t>حفاظت</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sz w:val="20"/>
                <w:rtl/>
              </w:rPr>
              <w:t xml:space="preserve"> ٹ</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hint="eastAsia"/>
                <w:sz w:val="20"/>
                <w:rtl/>
              </w:rPr>
              <w:t>کےنہ</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hint="eastAsia"/>
                <w:sz w:val="20"/>
                <w:rtl/>
              </w:rPr>
              <w:t>ں</w:t>
            </w:r>
            <w:r w:rsidRPr="005D27A2">
              <w:rPr>
                <w:rFonts w:ascii="Jameel Noori Nastaleeq" w:hAnsi="Jameel Noori Nastaleeq" w:cs="Jameel Noori Nastaleeq"/>
                <w:sz w:val="20"/>
                <w:rtl/>
              </w:rPr>
              <w:t xml:space="preserve"> لگوائے</w:t>
            </w:r>
            <w:r>
              <w:rPr>
                <w:rFonts w:ascii="Jameel Noori Nastaleeq" w:hAnsi="Jameel Noori Nastaleeq" w:cs="Jameel Noori Nastaleeq" w:hint="cs"/>
                <w:sz w:val="20"/>
                <w:rtl/>
              </w:rPr>
              <w:tab/>
            </w:r>
            <w:r>
              <w:rPr>
                <w:caps/>
                <w:smallCaps/>
                <w:sz w:val="20"/>
              </w:rPr>
              <w:t>4</w:t>
            </w:r>
          </w:p>
          <w:p w:rsidR="00764931" w:rsidRPr="00A92F6A" w:rsidRDefault="00764931" w:rsidP="00764931">
            <w:pPr>
              <w:pStyle w:val="Responsecategs"/>
              <w:tabs>
                <w:tab w:val="clear" w:pos="3942"/>
                <w:tab w:val="right" w:leader="underscore" w:pos="3600"/>
              </w:tabs>
              <w:ind w:left="144" w:hanging="144"/>
              <w:contextualSpacing/>
              <w:rPr>
                <w:rFonts w:ascii="Times New Roman" w:hAnsi="Times New Roman"/>
                <w:caps/>
                <w:lang w:val="en-GB"/>
              </w:rPr>
            </w:pPr>
            <w:r w:rsidRPr="00FA669C">
              <w:rPr>
                <w:rFonts w:ascii="Times New Roman" w:hAnsi="Times New Roman"/>
                <w:lang w:val="en-GB"/>
              </w:rPr>
              <w:t>Other</w:t>
            </w:r>
            <w:r w:rsidRPr="008E4E6F">
              <w:rPr>
                <w:rFonts w:ascii="Times New Roman" w:hAnsi="Times New Roman"/>
                <w:caps/>
              </w:rPr>
              <w:t xml:space="preserve"> (</w:t>
            </w:r>
            <w:r w:rsidRPr="008E4E6F">
              <w:rPr>
                <w:rFonts w:ascii="Times New Roman" w:hAnsi="Times New Roman"/>
                <w:i/>
              </w:rPr>
              <w:t>specify</w:t>
            </w:r>
            <w:r w:rsidRPr="008E4E6F">
              <w:rPr>
                <w:rFonts w:ascii="Times New Roman" w:hAnsi="Times New Roman"/>
                <w:caps/>
              </w:rPr>
              <w:t>)</w:t>
            </w:r>
            <w:r>
              <w:rPr>
                <w:rFonts w:ascii="Jameel Noori Nastaleeq" w:hAnsi="Jameel Noori Nastaleeq" w:cs="Jameel Noori Nastaleeq" w:hint="cs"/>
                <w:rtl/>
              </w:rPr>
              <w:t xml:space="preserve"> دیگر(وضاحت کریں)</w:t>
            </w:r>
            <w:r>
              <w:rPr>
                <w:rFonts w:ascii="Jameel Noori Nastaleeq" w:hAnsi="Jameel Noori Nastaleeq" w:cs="Jameel Noori Nastaleeq"/>
                <w:rtl/>
              </w:rPr>
              <w:tab/>
            </w:r>
            <w:r>
              <w:rPr>
                <w:rFonts w:ascii="Times New Roman" w:hAnsi="Times New Roman"/>
                <w:caps/>
              </w:rPr>
              <w:t>6</w:t>
            </w:r>
          </w:p>
        </w:tc>
        <w:tc>
          <w:tcPr>
            <w:tcW w:w="524" w:type="pct"/>
            <w:tcBorders>
              <w:bottom w:val="single" w:sz="4" w:space="0" w:color="auto"/>
              <w:right w:val="double" w:sz="4" w:space="0" w:color="auto"/>
            </w:tcBorders>
            <w:tcMar>
              <w:top w:w="43" w:type="dxa"/>
              <w:left w:w="115" w:type="dxa"/>
              <w:bottom w:w="43" w:type="dxa"/>
              <w:right w:w="115" w:type="dxa"/>
            </w:tcMar>
          </w:tcPr>
          <w:p w:rsidR="00764931" w:rsidRPr="004F13A1" w:rsidRDefault="00764931" w:rsidP="00764931">
            <w:pPr>
              <w:tabs>
                <w:tab w:val="right" w:leader="dot" w:pos="4620"/>
              </w:tabs>
              <w:spacing w:line="276" w:lineRule="auto"/>
              <w:ind w:left="144" w:hanging="144"/>
              <w:contextualSpacing/>
              <w:rPr>
                <w:i/>
                <w:sz w:val="10"/>
                <w:szCs w:val="6"/>
                <w:rtl/>
                <w:lang w:val="en-GB"/>
              </w:rPr>
            </w:pPr>
          </w:p>
          <w:p w:rsidR="00764931" w:rsidRPr="008241E5" w:rsidRDefault="00764931" w:rsidP="00764931">
            <w:pPr>
              <w:tabs>
                <w:tab w:val="right" w:leader="dot" w:pos="4620"/>
              </w:tabs>
              <w:spacing w:line="276" w:lineRule="auto"/>
              <w:ind w:left="144" w:hanging="144"/>
              <w:contextualSpacing/>
              <w:rPr>
                <w:i/>
                <w:iCs/>
                <w:caps/>
                <w:smallCaps/>
                <w:sz w:val="20"/>
              </w:rPr>
            </w:pPr>
            <w:r w:rsidRPr="00312C7A">
              <w:rPr>
                <w:i/>
                <w:lang w:val="en-GB"/>
              </w:rPr>
              <w:sym w:font="Wingdings" w:char="F0F0"/>
            </w:r>
            <w:r>
              <w:rPr>
                <w:i/>
                <w:iCs/>
                <w:caps/>
                <w:smallCaps/>
                <w:sz w:val="20"/>
              </w:rPr>
              <w:t>IM25</w:t>
            </w:r>
          </w:p>
          <w:p w:rsidR="00764931" w:rsidRDefault="00764931" w:rsidP="00764931">
            <w:pPr>
              <w:tabs>
                <w:tab w:val="right" w:leader="dot" w:pos="4620"/>
              </w:tabs>
              <w:spacing w:line="276" w:lineRule="auto"/>
              <w:ind w:left="144" w:hanging="144"/>
              <w:contextualSpacing/>
              <w:rPr>
                <w:i/>
                <w:iCs/>
                <w:caps/>
                <w:smallCaps/>
                <w:sz w:val="20"/>
                <w:rtl/>
              </w:rPr>
            </w:pPr>
            <w:r w:rsidRPr="008241E5">
              <w:rPr>
                <w:i/>
                <w:iCs/>
                <w:caps/>
                <w:smallCaps/>
                <w:sz w:val="20"/>
              </w:rPr>
              <w:sym w:font="Wingdings" w:char="F0F0"/>
            </w:r>
            <w:r>
              <w:rPr>
                <w:i/>
                <w:iCs/>
                <w:caps/>
                <w:smallCaps/>
                <w:sz w:val="20"/>
              </w:rPr>
              <w:t>IM25</w:t>
            </w:r>
          </w:p>
          <w:p w:rsidR="00764931" w:rsidRPr="004F13A1" w:rsidRDefault="00764931" w:rsidP="00764931">
            <w:pPr>
              <w:tabs>
                <w:tab w:val="right" w:leader="dot" w:pos="4620"/>
              </w:tabs>
              <w:spacing w:line="276" w:lineRule="auto"/>
              <w:ind w:left="144" w:hanging="144"/>
              <w:contextualSpacing/>
              <w:rPr>
                <w:i/>
                <w:iCs/>
                <w:caps/>
                <w:smallCaps/>
                <w:sz w:val="28"/>
                <w:szCs w:val="28"/>
                <w:rtl/>
                <w:lang w:bidi="ur-PK"/>
              </w:rPr>
            </w:pPr>
          </w:p>
          <w:p w:rsidR="00764931" w:rsidRPr="008241E5" w:rsidRDefault="00764931" w:rsidP="00764931">
            <w:pPr>
              <w:tabs>
                <w:tab w:val="right" w:leader="dot" w:pos="4620"/>
              </w:tabs>
              <w:spacing w:line="276" w:lineRule="auto"/>
              <w:ind w:left="144" w:hanging="144"/>
              <w:contextualSpacing/>
              <w:rPr>
                <w:i/>
                <w:iCs/>
                <w:caps/>
                <w:smallCaps/>
                <w:sz w:val="20"/>
              </w:rPr>
            </w:pPr>
            <w:r w:rsidRPr="008241E5">
              <w:rPr>
                <w:i/>
                <w:iCs/>
                <w:caps/>
                <w:smallCaps/>
                <w:sz w:val="20"/>
              </w:rPr>
              <w:sym w:font="Wingdings" w:char="F0F0"/>
            </w:r>
            <w:r>
              <w:rPr>
                <w:i/>
                <w:iCs/>
                <w:caps/>
                <w:smallCaps/>
                <w:sz w:val="20"/>
              </w:rPr>
              <w:t>IM25</w:t>
            </w:r>
          </w:p>
          <w:p w:rsidR="00764931" w:rsidRPr="00082770" w:rsidRDefault="00764931" w:rsidP="00764931">
            <w:pPr>
              <w:pStyle w:val="skipcolumn"/>
              <w:rPr>
                <w:rFonts w:ascii="Times New Roman" w:hAnsi="Times New Roman"/>
                <w:smallCaps w:val="0"/>
                <w:lang w:val="en-GB"/>
              </w:rPr>
            </w:pP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25</w:t>
            </w:r>
          </w:p>
        </w:tc>
      </w:tr>
      <w:tr w:rsidR="00764931" w:rsidRPr="00312C7A" w:rsidTr="004A6981">
        <w:trPr>
          <w:trHeight w:val="307"/>
          <w:jc w:val="center"/>
        </w:trPr>
        <w:tc>
          <w:tcPr>
            <w:tcW w:w="2404" w:type="pct"/>
            <w:tcBorders>
              <w:left w:val="double" w:sz="4" w:space="0" w:color="auto"/>
              <w:bottom w:val="single" w:sz="4" w:space="0" w:color="auto"/>
            </w:tcBorders>
            <w:tcMar>
              <w:top w:w="43" w:type="dxa"/>
              <w:left w:w="115" w:type="dxa"/>
              <w:bottom w:w="43" w:type="dxa"/>
              <w:right w:w="115" w:type="dxa"/>
            </w:tcMar>
          </w:tcPr>
          <w:p w:rsidR="00764931" w:rsidRDefault="00764931" w:rsidP="00764931">
            <w:pPr>
              <w:pStyle w:val="1IntvwqstCharCharChar"/>
              <w:rPr>
                <w:rFonts w:ascii="Times New Roman" w:hAnsi="Times New Roman"/>
              </w:rPr>
            </w:pPr>
            <w:r>
              <w:rPr>
                <w:rFonts w:ascii="Times New Roman" w:hAnsi="Times New Roman"/>
                <w:b/>
                <w:bCs/>
              </w:rPr>
              <w:t>IM</w:t>
            </w:r>
            <w:r w:rsidRPr="001B173D">
              <w:rPr>
                <w:rFonts w:ascii="Times New Roman" w:hAnsi="Times New Roman"/>
                <w:b/>
                <w:bCs/>
                <w:shd w:val="clear" w:color="auto" w:fill="FFFFFF" w:themeFill="background1"/>
              </w:rPr>
              <w:t>24</w:t>
            </w:r>
            <w:r w:rsidRPr="00FA217F">
              <w:rPr>
                <w:rFonts w:ascii="Times New Roman" w:hAnsi="Times New Roman"/>
                <w:b/>
                <w:bCs/>
                <w:smallCaps w:val="0"/>
                <w:lang w:val="en-GB"/>
              </w:rPr>
              <w:t>.</w:t>
            </w:r>
            <w:r w:rsidRPr="00CD3FC1">
              <w:rPr>
                <w:rFonts w:ascii="Times New Roman" w:hAnsi="Times New Roman"/>
              </w:rPr>
              <w:t xml:space="preserve"> </w:t>
            </w:r>
            <w:r>
              <w:rPr>
                <w:rFonts w:ascii="Times New Roman" w:hAnsi="Times New Roman"/>
                <w:smallCaps w:val="0"/>
                <w:lang w:val="en-GB"/>
              </w:rPr>
              <w:t>W</w:t>
            </w:r>
            <w:r w:rsidRPr="0002284E">
              <w:rPr>
                <w:rFonts w:ascii="Times New Roman" w:hAnsi="Times New Roman"/>
                <w:smallCaps w:val="0"/>
                <w:lang w:val="en-GB"/>
              </w:rPr>
              <w:t xml:space="preserve">hy </w:t>
            </w:r>
            <w:r w:rsidRPr="00312C7A">
              <w:rPr>
                <w:rFonts w:ascii="Times New Roman" w:hAnsi="Times New Roman"/>
                <w:smallCaps w:val="0"/>
                <w:lang w:val="en-GB"/>
              </w:rPr>
              <w:t>(</w:t>
            </w:r>
            <w:r w:rsidRPr="00312C7A">
              <w:rPr>
                <w:rFonts w:ascii="Times New Roman" w:hAnsi="Times New Roman"/>
                <w:b/>
                <w:i/>
                <w:smallCaps w:val="0"/>
              </w:rPr>
              <w:t>name</w:t>
            </w:r>
            <w:r>
              <w:rPr>
                <w:rFonts w:ascii="Times New Roman" w:hAnsi="Times New Roman"/>
                <w:smallCaps w:val="0"/>
                <w:lang w:val="en-GB"/>
              </w:rPr>
              <w:t>)</w:t>
            </w:r>
            <w:r w:rsidRPr="0002284E">
              <w:rPr>
                <w:rFonts w:ascii="Times New Roman" w:hAnsi="Times New Roman"/>
                <w:smallCaps w:val="0"/>
                <w:lang w:val="en-GB"/>
              </w:rPr>
              <w:t xml:space="preserve"> is not vaccinated?</w:t>
            </w:r>
          </w:p>
          <w:p w:rsidR="00764931" w:rsidRDefault="00764931" w:rsidP="00764931">
            <w:pPr>
              <w:pStyle w:val="1IntvwqstCharCharChar"/>
              <w:jc w:val="right"/>
              <w:rPr>
                <w:rFonts w:ascii="Times New Roman" w:hAnsi="Times New Roman"/>
              </w:rPr>
            </w:pPr>
            <w:r w:rsidRPr="00CD3FC1">
              <w:rPr>
                <w:rFonts w:ascii="Times New Roman" w:hAnsi="Times New Roman"/>
              </w:rPr>
              <w:lastRenderedPageBreak/>
              <w:t xml:space="preserve"> </w:t>
            </w:r>
            <w:r>
              <w:rPr>
                <w:rFonts w:ascii="Jameel Noori Nastaleeq" w:hAnsi="Jameel Noori Nastaleeq" w:cs="Jameel Noori Nastaleeq" w:hint="cs"/>
                <w:rtl/>
              </w:rPr>
              <w:t xml:space="preserve"> بچے کو حفاظتی ٹیکے کیوں نہیں لگوائے؟</w:t>
            </w:r>
          </w:p>
          <w:p w:rsidR="00764931" w:rsidRDefault="00764931" w:rsidP="00764931">
            <w:pPr>
              <w:pStyle w:val="1IntvwqstCharCharChar"/>
              <w:ind w:left="-23" w:firstLine="23"/>
              <w:rPr>
                <w:rFonts w:ascii="Times New Roman" w:hAnsi="Times New Roman"/>
                <w:i/>
                <w:smallCaps w:val="0"/>
                <w:lang w:val="en-GB"/>
              </w:rPr>
            </w:pPr>
            <w:r w:rsidRPr="00CD3FC1">
              <w:rPr>
                <w:rFonts w:ascii="Times New Roman" w:hAnsi="Times New Roman"/>
                <w:i/>
                <w:smallCaps w:val="0"/>
                <w:lang w:val="en-GB"/>
              </w:rPr>
              <w:t xml:space="preserve">If the child has not received all their vaccinations, </w:t>
            </w:r>
            <w:r>
              <w:rPr>
                <w:rFonts w:ascii="Times New Roman" w:hAnsi="Times New Roman"/>
                <w:i/>
                <w:smallCaps w:val="0"/>
                <w:lang w:val="en-GB"/>
              </w:rPr>
              <w:t xml:space="preserve">ask </w:t>
            </w:r>
            <w:r w:rsidRPr="00CD3FC1">
              <w:rPr>
                <w:rFonts w:ascii="Times New Roman" w:hAnsi="Times New Roman"/>
                <w:i/>
                <w:smallCaps w:val="0"/>
                <w:lang w:val="en-GB"/>
              </w:rPr>
              <w:t>the mother/caretaker</w:t>
            </w:r>
            <w:r>
              <w:rPr>
                <w:rFonts w:ascii="Times New Roman" w:hAnsi="Times New Roman"/>
                <w:i/>
                <w:smallCaps w:val="0"/>
                <w:lang w:val="en-GB"/>
              </w:rPr>
              <w:t>.</w:t>
            </w:r>
          </w:p>
          <w:p w:rsidR="00764931" w:rsidRPr="00CD3FC1" w:rsidRDefault="00764931" w:rsidP="00764931">
            <w:pPr>
              <w:pStyle w:val="1IntvwqstCharCharChar"/>
              <w:ind w:left="-23" w:firstLine="23"/>
              <w:jc w:val="right"/>
              <w:rPr>
                <w:rFonts w:ascii="Times New Roman" w:hAnsi="Times New Roman"/>
                <w:i/>
                <w:smallCaps w:val="0"/>
                <w:lang w:val="en-GB"/>
              </w:rPr>
            </w:pPr>
            <w:r w:rsidRPr="001B136B">
              <w:rPr>
                <w:rFonts w:ascii="Jameel Noori Nastaleeq" w:hAnsi="Jameel Noori Nastaleeq" w:cs="Jameel Noori Nastaleeq" w:hint="cs"/>
                <w:smallCaps w:val="0"/>
                <w:rtl/>
              </w:rPr>
              <w:t>اگر بچے کوتمام حفاظتی ٹیکے نہیں لگوائے گئے، تو ماں/دیکھ بھال کرنے والے سے  پوچھیں۔</w:t>
            </w:r>
          </w:p>
          <w:p w:rsidR="00764931" w:rsidRPr="005B377C" w:rsidRDefault="00764931" w:rsidP="00764931">
            <w:pPr>
              <w:pStyle w:val="1IntvwqstCharCharChar"/>
              <w:ind w:left="0" w:firstLine="0"/>
              <w:rPr>
                <w:rFonts w:ascii="Times New Roman" w:hAnsi="Times New Roman"/>
                <w:i/>
                <w:smallCaps w:val="0"/>
                <w:rtl/>
                <w:lang w:val="en-GB"/>
              </w:rPr>
            </w:pPr>
            <w:r w:rsidRPr="00CD3FC1">
              <w:rPr>
                <w:rFonts w:ascii="Times New Roman" w:hAnsi="Times New Roman"/>
                <w:i/>
                <w:smallCaps w:val="0"/>
                <w:lang w:val="en-GB"/>
              </w:rPr>
              <w:t>Record all the reasons mentioned but do not prompt by asking specific. Encourage the mother to provide all reasons.</w:t>
            </w:r>
            <w:r>
              <w:rPr>
                <w:rFonts w:ascii="Jameel Noori Nastaleeq" w:hAnsi="Jameel Noori Nastaleeq" w:cs="Jameel Noori Nastaleeq" w:hint="cs"/>
                <w:smallCaps w:val="0"/>
                <w:rtl/>
              </w:rPr>
              <w:t xml:space="preserve"> </w:t>
            </w:r>
          </w:p>
          <w:p w:rsidR="00764931" w:rsidRPr="00136AAE" w:rsidRDefault="00764931" w:rsidP="00764931">
            <w:pPr>
              <w:pStyle w:val="1IntvwqstCharCharChar"/>
              <w:ind w:left="0" w:firstLine="0"/>
              <w:jc w:val="right"/>
              <w:rPr>
                <w:rFonts w:ascii="Times New Roman" w:hAnsi="Times New Roman"/>
                <w:i/>
                <w:smallCaps w:val="0"/>
                <w:lang w:val="en-GB"/>
              </w:rPr>
            </w:pPr>
            <w:r w:rsidRPr="001B136B">
              <w:rPr>
                <w:rFonts w:ascii="Jameel Noori Nastaleeq" w:hAnsi="Jameel Noori Nastaleeq" w:cs="Jameel Noori Nastaleeq" w:hint="cs"/>
                <w:rtl/>
              </w:rPr>
              <w:t xml:space="preserve">بتائی گئیں تمام وجوہات کو ریکارڈ کریں  لیکن فوری طور پر کسی مخصوص وجہ پر مت جائیں۔ ماں کو تمام وجوہات </w:t>
            </w:r>
            <w:r w:rsidRPr="005B377C">
              <w:rPr>
                <w:rFonts w:ascii="Jameel Noori Nastaleeq" w:hAnsi="Jameel Noori Nastaleeq" w:cs="Jameel Noori Nastaleeq"/>
                <w:rtl/>
              </w:rPr>
              <w:t>فراہم</w:t>
            </w:r>
            <w:r w:rsidRPr="001B136B">
              <w:rPr>
                <w:rFonts w:ascii="Jameel Noori Nastaleeq" w:hAnsi="Jameel Noori Nastaleeq" w:cs="Jameel Noori Nastaleeq" w:hint="cs"/>
                <w:rtl/>
              </w:rPr>
              <w:t xml:space="preserve"> کرنے کی ترغیب دیں</w:t>
            </w:r>
            <w:r>
              <w:rPr>
                <w:rFonts w:ascii="Jameel Noori Nastaleeq" w:hAnsi="Jameel Noori Nastaleeq" w:cs="Jameel Noori Nastaleeq" w:hint="cs"/>
                <w:rtl/>
              </w:rPr>
              <w:t>۔</w:t>
            </w:r>
          </w:p>
        </w:tc>
        <w:tc>
          <w:tcPr>
            <w:tcW w:w="2072" w:type="pct"/>
            <w:tcBorders>
              <w:bottom w:val="single" w:sz="4" w:space="0" w:color="auto"/>
            </w:tcBorders>
            <w:tcMar>
              <w:top w:w="43" w:type="dxa"/>
              <w:left w:w="115" w:type="dxa"/>
              <w:bottom w:w="43" w:type="dxa"/>
              <w:right w:w="115" w:type="dxa"/>
            </w:tcMar>
          </w:tcPr>
          <w:p w:rsidR="00764931" w:rsidRDefault="00764931" w:rsidP="00764931">
            <w:pPr>
              <w:tabs>
                <w:tab w:val="right" w:leader="dot" w:pos="3600"/>
                <w:tab w:val="right" w:leader="dot" w:pos="4320"/>
              </w:tabs>
              <w:rPr>
                <w:sz w:val="20"/>
                <w:rtl/>
                <w:lang w:val="en-GB"/>
              </w:rPr>
            </w:pPr>
            <w:r>
              <w:rPr>
                <w:sz w:val="20"/>
                <w:lang w:val="en-GB"/>
              </w:rPr>
              <w:lastRenderedPageBreak/>
              <w:t>P</w:t>
            </w:r>
            <w:r w:rsidRPr="00FA669C">
              <w:rPr>
                <w:sz w:val="20"/>
                <w:lang w:val="en-GB"/>
              </w:rPr>
              <w:t>lace of immunization too far</w:t>
            </w:r>
          </w:p>
          <w:p w:rsidR="00764931" w:rsidRPr="00367619" w:rsidRDefault="00764931" w:rsidP="00764931">
            <w:pPr>
              <w:tabs>
                <w:tab w:val="right" w:leader="dot" w:pos="3600"/>
                <w:tab w:val="right" w:leader="dot" w:pos="4320"/>
              </w:tabs>
              <w:rPr>
                <w:rFonts w:ascii="Jameel Noori Nastaleeq" w:hAnsi="Jameel Noori Nastaleeq" w:cs="Jameel Noori Nastaleeq"/>
              </w:rPr>
            </w:pPr>
            <w:r>
              <w:rPr>
                <w:rFonts w:ascii="Jameel Noori Nastaleeq" w:hAnsi="Jameel Noori Nastaleeq" w:cs="Jameel Noori Nastaleeq" w:hint="cs"/>
                <w:sz w:val="20"/>
                <w:rtl/>
              </w:rPr>
              <w:lastRenderedPageBreak/>
              <w:t>حفاظتی ٹیکوں کا مرکزبہت دور تھا</w:t>
            </w:r>
            <w:r>
              <w:rPr>
                <w:rFonts w:ascii="Jameel Noori Nastaleeq" w:hAnsi="Jameel Noori Nastaleeq" w:cs="Jameel Noori Nastaleeq"/>
                <w:sz w:val="20"/>
              </w:rPr>
              <w:t>…</w:t>
            </w:r>
            <w:r w:rsidRPr="0002284E">
              <w:rPr>
                <w:caps/>
                <w:smallCaps/>
                <w:sz w:val="20"/>
              </w:rPr>
              <w:tab/>
            </w:r>
            <w:r>
              <w:rPr>
                <w:caps/>
                <w:sz w:val="20"/>
                <w:lang w:val="en-GB"/>
              </w:rPr>
              <w:t>1</w:t>
            </w:r>
          </w:p>
          <w:p w:rsidR="00764931" w:rsidRDefault="00764931" w:rsidP="00764931">
            <w:pPr>
              <w:tabs>
                <w:tab w:val="right" w:leader="dot" w:pos="3600"/>
                <w:tab w:val="right" w:leader="dot" w:pos="4620"/>
              </w:tabs>
              <w:spacing w:line="276" w:lineRule="auto"/>
              <w:ind w:left="144" w:hanging="144"/>
              <w:contextualSpacing/>
              <w:rPr>
                <w:rFonts w:ascii="Jameel Noori Nastaleeq" w:hAnsi="Jameel Noori Nastaleeq" w:cs="Jameel Noori Nastaleeq"/>
                <w:sz w:val="20"/>
                <w:rtl/>
              </w:rPr>
            </w:pPr>
            <w:r w:rsidRPr="001300A4">
              <w:rPr>
                <w:sz w:val="20"/>
                <w:lang w:val="en-GB"/>
              </w:rPr>
              <w:t>Time of immunization not convenient</w:t>
            </w:r>
            <w:r>
              <w:rPr>
                <w:rFonts w:ascii="Jameel Noori Nastaleeq" w:hAnsi="Jameel Noori Nastaleeq" w:cs="Jameel Noori Nastaleeq" w:hint="cs"/>
                <w:sz w:val="20"/>
                <w:rtl/>
              </w:rPr>
              <w:t xml:space="preserve"> </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حفاظتی ٹیکے لگائے جانے کا وقت مناسب نہیں تھا</w:t>
            </w:r>
            <w:r w:rsidRPr="0002284E">
              <w:rPr>
                <w:caps/>
                <w:smallCaps/>
                <w:sz w:val="20"/>
              </w:rPr>
              <w:tab/>
            </w:r>
            <w:r>
              <w:rPr>
                <w:caps/>
                <w:smallCaps/>
                <w:sz w:val="20"/>
              </w:rPr>
              <w:t>...2</w:t>
            </w:r>
          </w:p>
          <w:p w:rsidR="00764931" w:rsidRDefault="00764931" w:rsidP="00764931">
            <w:pPr>
              <w:tabs>
                <w:tab w:val="right" w:leader="dot" w:pos="3600"/>
                <w:tab w:val="right" w:leader="dot" w:pos="4620"/>
              </w:tabs>
              <w:spacing w:line="276" w:lineRule="auto"/>
              <w:ind w:left="144" w:hanging="144"/>
              <w:contextualSpacing/>
              <w:rPr>
                <w:caps/>
                <w:smallCaps/>
                <w:sz w:val="20"/>
              </w:rPr>
            </w:pPr>
            <w:r w:rsidRPr="001300A4">
              <w:rPr>
                <w:sz w:val="20"/>
                <w:lang w:val="en-GB"/>
              </w:rPr>
              <w:t>Mother too busy</w:t>
            </w:r>
            <w:r>
              <w:rPr>
                <w:rFonts w:ascii="Jameel Noori Nastaleeq" w:hAnsi="Jameel Noori Nastaleeq" w:cs="Jameel Noori Nastaleeq" w:hint="cs"/>
                <w:sz w:val="20"/>
                <w:rtl/>
              </w:rPr>
              <w:t xml:space="preserve"> ماں مصروف تھی</w:t>
            </w:r>
            <w:r w:rsidRPr="0002284E">
              <w:rPr>
                <w:caps/>
                <w:smallCaps/>
                <w:sz w:val="20"/>
              </w:rPr>
              <w:tab/>
            </w:r>
            <w:r>
              <w:rPr>
                <w:caps/>
                <w:smallCaps/>
                <w:sz w:val="20"/>
              </w:rPr>
              <w:t>3</w:t>
            </w:r>
          </w:p>
          <w:p w:rsidR="00764931" w:rsidRPr="001300A4" w:rsidRDefault="00764931" w:rsidP="00764931">
            <w:pPr>
              <w:tabs>
                <w:tab w:val="right" w:leader="dot" w:pos="3600"/>
                <w:tab w:val="right" w:leader="dot" w:pos="4620"/>
              </w:tabs>
              <w:spacing w:line="276" w:lineRule="auto"/>
              <w:ind w:left="144" w:hanging="144"/>
              <w:contextualSpacing/>
              <w:rPr>
                <w:sz w:val="20"/>
                <w:rtl/>
                <w:lang w:val="en-GB"/>
              </w:rPr>
            </w:pPr>
            <w:r w:rsidRPr="001300A4">
              <w:rPr>
                <w:sz w:val="20"/>
                <w:lang w:val="en-GB"/>
              </w:rPr>
              <w:t>Family problem including mother ill</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 xml:space="preserve"> ماں کی بیماری  سمیت، خاندانی مسائل</w:t>
            </w:r>
            <w:r w:rsidRPr="0002284E">
              <w:rPr>
                <w:caps/>
                <w:smallCaps/>
                <w:sz w:val="20"/>
              </w:rPr>
              <w:tab/>
            </w:r>
            <w:r>
              <w:rPr>
                <w:caps/>
                <w:smallCaps/>
                <w:sz w:val="20"/>
              </w:rPr>
              <w:t>4</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sidRPr="001300A4">
              <w:rPr>
                <w:sz w:val="20"/>
                <w:lang w:val="en-GB"/>
              </w:rPr>
              <w:t>Child ill, not brought</w:t>
            </w:r>
            <w:r>
              <w:rPr>
                <w:rFonts w:ascii="Jameel Noori Nastaleeq" w:hAnsi="Jameel Noori Nastaleeq" w:cs="Jameel Noori Nastaleeq" w:hint="cs"/>
                <w:sz w:val="20"/>
                <w:rtl/>
              </w:rPr>
              <w:t xml:space="preserve"> بچہ بیمار تھا،لے کر نہیں گئے</w:t>
            </w:r>
            <w:r w:rsidRPr="0002284E">
              <w:rPr>
                <w:caps/>
                <w:smallCaps/>
                <w:sz w:val="20"/>
              </w:rPr>
              <w:tab/>
            </w:r>
            <w:r>
              <w:rPr>
                <w:caps/>
                <w:smallCaps/>
                <w:sz w:val="20"/>
              </w:rPr>
              <w:t>5</w:t>
            </w:r>
          </w:p>
          <w:p w:rsidR="00764931" w:rsidRPr="001300A4" w:rsidRDefault="00764931" w:rsidP="00764931">
            <w:pPr>
              <w:tabs>
                <w:tab w:val="right" w:leader="dot" w:pos="3600"/>
                <w:tab w:val="right" w:leader="dot" w:pos="4620"/>
              </w:tabs>
              <w:spacing w:line="276" w:lineRule="auto"/>
              <w:ind w:left="144" w:hanging="144"/>
              <w:contextualSpacing/>
              <w:rPr>
                <w:sz w:val="20"/>
                <w:rtl/>
                <w:lang w:val="en-GB"/>
              </w:rPr>
            </w:pPr>
            <w:r>
              <w:rPr>
                <w:sz w:val="20"/>
                <w:lang w:val="en-GB"/>
              </w:rPr>
              <w:t>Child</w:t>
            </w:r>
            <w:r w:rsidRPr="001300A4">
              <w:rPr>
                <w:sz w:val="20"/>
                <w:lang w:val="en-GB"/>
              </w:rPr>
              <w:t xml:space="preserve"> ill, brought but not vaccinated</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 xml:space="preserve"> بچہ بیمار تھا،لے کر گئےتھےلیکن ویکسین نہیں لگائی</w:t>
            </w:r>
            <w:r w:rsidRPr="0002284E">
              <w:rPr>
                <w:caps/>
                <w:smallCaps/>
                <w:sz w:val="20"/>
              </w:rPr>
              <w:tab/>
            </w:r>
            <w:r>
              <w:rPr>
                <w:caps/>
                <w:smallCaps/>
                <w:sz w:val="20"/>
              </w:rPr>
              <w:t>6</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sidRPr="001300A4">
              <w:rPr>
                <w:sz w:val="20"/>
                <w:lang w:val="en-GB"/>
              </w:rPr>
              <w:t>Long wait</w:t>
            </w:r>
            <w:r>
              <w:rPr>
                <w:rFonts w:ascii="Jameel Noori Nastaleeq" w:hAnsi="Jameel Noori Nastaleeq" w:cs="Jameel Noori Nastaleeq" w:hint="cs"/>
                <w:sz w:val="20"/>
                <w:rtl/>
              </w:rPr>
              <w:t xml:space="preserve"> طویل انتظار کرنے کی وجہ سے نہیں لگوائی</w:t>
            </w:r>
            <w:r w:rsidRPr="0002284E">
              <w:rPr>
                <w:caps/>
                <w:smallCaps/>
                <w:sz w:val="20"/>
              </w:rPr>
              <w:tab/>
            </w:r>
            <w:r>
              <w:rPr>
                <w:caps/>
                <w:smallCaps/>
                <w:sz w:val="20"/>
              </w:rPr>
              <w:t>7</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proofErr w:type="spellStart"/>
            <w:r w:rsidRPr="001300A4">
              <w:rPr>
                <w:sz w:val="20"/>
                <w:lang w:val="en-GB"/>
              </w:rPr>
              <w:t>Rumors</w:t>
            </w:r>
            <w:proofErr w:type="spellEnd"/>
            <w:r>
              <w:rPr>
                <w:rFonts w:ascii="Jameel Noori Nastaleeq" w:hAnsi="Jameel Noori Nastaleeq" w:cs="Jameel Noori Nastaleeq" w:hint="cs"/>
                <w:sz w:val="20"/>
                <w:rtl/>
              </w:rPr>
              <w:t xml:space="preserve"> افواہوں کی وجہ سے نہیں لگوائی</w:t>
            </w:r>
            <w:r w:rsidRPr="0002284E">
              <w:rPr>
                <w:caps/>
                <w:smallCaps/>
                <w:sz w:val="20"/>
              </w:rPr>
              <w:tab/>
            </w:r>
            <w:r>
              <w:rPr>
                <w:caps/>
                <w:smallCaps/>
                <w:sz w:val="20"/>
              </w:rPr>
              <w:t>8</w:t>
            </w:r>
          </w:p>
          <w:p w:rsidR="00764931" w:rsidRDefault="00764931" w:rsidP="00764931">
            <w:pPr>
              <w:tabs>
                <w:tab w:val="right" w:leader="dot" w:pos="3600"/>
                <w:tab w:val="right" w:leader="dot" w:pos="4620"/>
              </w:tabs>
              <w:spacing w:line="276" w:lineRule="auto"/>
              <w:ind w:left="144" w:hanging="144"/>
              <w:contextualSpacing/>
              <w:rPr>
                <w:rFonts w:ascii="Jameel Noori Nastaleeq" w:hAnsi="Jameel Noori Nastaleeq" w:cs="Jameel Noori Nastaleeq"/>
                <w:sz w:val="20"/>
                <w:rtl/>
              </w:rPr>
            </w:pPr>
            <w:r w:rsidRPr="001300A4">
              <w:rPr>
                <w:sz w:val="20"/>
                <w:lang w:val="en-GB"/>
              </w:rPr>
              <w:t>No faith in immunization</w:t>
            </w:r>
            <w:r>
              <w:rPr>
                <w:rFonts w:ascii="Jameel Noori Nastaleeq" w:hAnsi="Jameel Noori Nastaleeq" w:cs="Jameel Noori Nastaleeq" w:hint="cs"/>
                <w:sz w:val="20"/>
                <w:rtl/>
              </w:rPr>
              <w:t xml:space="preserve"> </w:t>
            </w:r>
          </w:p>
          <w:p w:rsidR="00764931"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حفاظتی ٹیکے لگوانے پر یقین نہیں ہے</w:t>
            </w:r>
            <w:r w:rsidRPr="0002284E">
              <w:rPr>
                <w:caps/>
                <w:smallCaps/>
                <w:sz w:val="20"/>
              </w:rPr>
              <w:tab/>
            </w:r>
            <w:r>
              <w:rPr>
                <w:caps/>
                <w:smallCaps/>
                <w:sz w:val="20"/>
              </w:rPr>
              <w:t>9</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sidRPr="001300A4">
              <w:rPr>
                <w:sz w:val="20"/>
                <w:lang w:val="en-GB"/>
              </w:rPr>
              <w:t>Fear of side reaction</w:t>
            </w:r>
            <w:r>
              <w:rPr>
                <w:rFonts w:ascii="Jameel Noori Nastaleeq" w:hAnsi="Jameel Noori Nastaleeq" w:cs="Jameel Noori Nastaleeq" w:hint="cs"/>
                <w:sz w:val="20"/>
                <w:rtl/>
              </w:rPr>
              <w:t xml:space="preserve"> ضمنی اثرات کا خوف</w:t>
            </w:r>
            <w:r w:rsidRPr="0002284E">
              <w:rPr>
                <w:caps/>
                <w:smallCaps/>
                <w:sz w:val="20"/>
              </w:rPr>
              <w:tab/>
            </w:r>
            <w:r>
              <w:rPr>
                <w:caps/>
                <w:smallCaps/>
                <w:sz w:val="20"/>
              </w:rPr>
              <w:t>10</w:t>
            </w:r>
          </w:p>
          <w:p w:rsidR="00764931" w:rsidRPr="001300A4" w:rsidRDefault="00764931" w:rsidP="00764931">
            <w:pPr>
              <w:tabs>
                <w:tab w:val="right" w:leader="dot" w:pos="3600"/>
                <w:tab w:val="right" w:leader="dot" w:pos="4620"/>
              </w:tabs>
              <w:spacing w:line="276" w:lineRule="auto"/>
              <w:ind w:left="144" w:hanging="144"/>
              <w:contextualSpacing/>
              <w:rPr>
                <w:sz w:val="20"/>
                <w:rtl/>
                <w:lang w:val="en-GB"/>
              </w:rPr>
            </w:pPr>
            <w:r w:rsidRPr="001300A4">
              <w:rPr>
                <w:sz w:val="20"/>
                <w:lang w:val="en-GB"/>
              </w:rPr>
              <w:t>Time or Place of immunization not Known</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 xml:space="preserve"> حفاظتی ٹیکے لگوانے کی جگہ اور وقت معلوم نہیں تھا</w:t>
            </w:r>
            <w:r w:rsidRPr="0002284E">
              <w:rPr>
                <w:caps/>
                <w:smallCaps/>
                <w:sz w:val="20"/>
              </w:rPr>
              <w:tab/>
            </w:r>
            <w:r>
              <w:rPr>
                <w:caps/>
                <w:smallCaps/>
                <w:sz w:val="20"/>
              </w:rPr>
              <w:t>11</w:t>
            </w:r>
          </w:p>
          <w:p w:rsidR="00764931" w:rsidRDefault="00764931" w:rsidP="00764931">
            <w:pPr>
              <w:tabs>
                <w:tab w:val="right" w:leader="dot" w:pos="3600"/>
                <w:tab w:val="right" w:leader="dot" w:pos="4620"/>
              </w:tabs>
              <w:spacing w:line="276" w:lineRule="auto"/>
              <w:ind w:left="144" w:hanging="144"/>
              <w:contextualSpacing/>
              <w:rPr>
                <w:sz w:val="20"/>
                <w:lang w:val="en-GB"/>
              </w:rPr>
            </w:pPr>
            <w:r w:rsidRPr="001300A4">
              <w:rPr>
                <w:sz w:val="20"/>
                <w:lang w:val="en-GB"/>
              </w:rPr>
              <w:t>Took child but no vaccine</w:t>
            </w:r>
            <w:r>
              <w:rPr>
                <w:sz w:val="20"/>
                <w:lang w:val="en-GB"/>
              </w:rPr>
              <w:t xml:space="preserve"> available </w:t>
            </w:r>
          </w:p>
          <w:p w:rsidR="00764931"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 xml:space="preserve"> بچے کو لے کر گئےلیکن ویکسین نہیں تھی</w:t>
            </w:r>
            <w:r w:rsidRPr="0002284E">
              <w:rPr>
                <w:caps/>
                <w:smallCaps/>
                <w:sz w:val="20"/>
              </w:rPr>
              <w:tab/>
            </w:r>
            <w:r>
              <w:rPr>
                <w:caps/>
                <w:smallCaps/>
                <w:sz w:val="20"/>
              </w:rPr>
              <w:t>12</w:t>
            </w:r>
          </w:p>
          <w:p w:rsidR="00764931" w:rsidRPr="001300A4" w:rsidRDefault="00764931" w:rsidP="00764931">
            <w:pPr>
              <w:tabs>
                <w:tab w:val="right" w:leader="dot" w:pos="3600"/>
                <w:tab w:val="right" w:leader="dot" w:pos="4620"/>
              </w:tabs>
              <w:spacing w:line="276" w:lineRule="auto"/>
              <w:ind w:left="144" w:hanging="144"/>
              <w:contextualSpacing/>
              <w:rPr>
                <w:sz w:val="20"/>
                <w:lang w:val="en-GB"/>
              </w:rPr>
            </w:pPr>
            <w:r w:rsidRPr="001300A4">
              <w:rPr>
                <w:sz w:val="20"/>
                <w:lang w:val="en-GB"/>
              </w:rPr>
              <w:t>Took child but no vaccinator</w:t>
            </w:r>
          </w:p>
          <w:p w:rsidR="00764931"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 xml:space="preserve"> بچے کو لے کر گئے لیکن ویکسین لگانے والا  اسٹاف نہیں تھا</w:t>
            </w:r>
            <w:r w:rsidRPr="0002284E">
              <w:rPr>
                <w:caps/>
                <w:smallCaps/>
                <w:sz w:val="20"/>
              </w:rPr>
              <w:tab/>
            </w:r>
            <w:r>
              <w:rPr>
                <w:caps/>
                <w:smallCaps/>
                <w:sz w:val="20"/>
              </w:rPr>
              <w:t>13</w:t>
            </w:r>
          </w:p>
          <w:p w:rsidR="00764931" w:rsidRDefault="00764931" w:rsidP="00764931">
            <w:pPr>
              <w:tabs>
                <w:tab w:val="right" w:leader="dot" w:pos="3600"/>
                <w:tab w:val="right" w:leader="dot" w:pos="4620"/>
              </w:tabs>
              <w:spacing w:line="276" w:lineRule="auto"/>
              <w:ind w:left="144" w:hanging="144"/>
              <w:contextualSpacing/>
              <w:rPr>
                <w:sz w:val="20"/>
                <w:rtl/>
                <w:lang w:val="en-GB"/>
              </w:rPr>
            </w:pPr>
            <w:r w:rsidRPr="001300A4">
              <w:rPr>
                <w:sz w:val="20"/>
                <w:lang w:val="en-GB"/>
              </w:rPr>
              <w:t>Took child facility closed</w:t>
            </w:r>
          </w:p>
          <w:p w:rsidR="00764931" w:rsidRPr="0002284E"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بچے کو لے کر گئے لیکن حفاظتی ٹیکوں کا مرکز بند تھا</w:t>
            </w:r>
            <w:r w:rsidRPr="0002284E">
              <w:rPr>
                <w:caps/>
                <w:smallCaps/>
                <w:sz w:val="20"/>
              </w:rPr>
              <w:tab/>
            </w:r>
            <w:r>
              <w:rPr>
                <w:caps/>
                <w:smallCaps/>
                <w:sz w:val="20"/>
              </w:rPr>
              <w:t>14</w:t>
            </w:r>
          </w:p>
          <w:p w:rsidR="00764931" w:rsidRDefault="00764931" w:rsidP="00764931">
            <w:pPr>
              <w:tabs>
                <w:tab w:val="right" w:leader="dot" w:pos="3600"/>
                <w:tab w:val="right" w:leader="dot" w:pos="4620"/>
              </w:tabs>
              <w:spacing w:line="276" w:lineRule="auto"/>
              <w:ind w:left="144" w:hanging="144"/>
              <w:contextualSpacing/>
              <w:rPr>
                <w:caps/>
                <w:smallCaps/>
                <w:sz w:val="20"/>
              </w:rPr>
            </w:pPr>
            <w:r w:rsidRPr="001300A4">
              <w:rPr>
                <w:sz w:val="20"/>
                <w:lang w:val="en-GB"/>
              </w:rPr>
              <w:t>Child was sick</w:t>
            </w:r>
            <w:r>
              <w:rPr>
                <w:rFonts w:ascii="Jameel Noori Nastaleeq" w:hAnsi="Jameel Noori Nastaleeq" w:cs="Jameel Noori Nastaleeq" w:hint="cs"/>
                <w:sz w:val="20"/>
                <w:rtl/>
              </w:rPr>
              <w:t xml:space="preserve"> بچہ بیمار تھا</w:t>
            </w:r>
            <w:r w:rsidRPr="0002284E">
              <w:rPr>
                <w:caps/>
                <w:smallCaps/>
                <w:sz w:val="20"/>
              </w:rPr>
              <w:tab/>
            </w:r>
            <w:r>
              <w:rPr>
                <w:caps/>
                <w:smallCaps/>
                <w:sz w:val="20"/>
              </w:rPr>
              <w:t>15</w:t>
            </w:r>
          </w:p>
          <w:p w:rsidR="00764931" w:rsidRDefault="00764931" w:rsidP="00764931">
            <w:pPr>
              <w:tabs>
                <w:tab w:val="right" w:leader="dot" w:pos="3600"/>
                <w:tab w:val="right" w:leader="dot" w:pos="4620"/>
              </w:tabs>
              <w:spacing w:line="276" w:lineRule="auto"/>
              <w:ind w:left="144" w:hanging="144"/>
              <w:contextualSpacing/>
              <w:rPr>
                <w:bCs/>
                <w:iCs/>
                <w:caps/>
                <w:sz w:val="20"/>
                <w:szCs w:val="16"/>
              </w:rPr>
            </w:pPr>
            <w:r w:rsidRPr="001300A4">
              <w:rPr>
                <w:sz w:val="20"/>
                <w:lang w:val="en-GB"/>
              </w:rPr>
              <w:t>Took child but not vaccination day</w:t>
            </w:r>
          </w:p>
          <w:p w:rsidR="00764931" w:rsidRPr="00135F79" w:rsidRDefault="00764931" w:rsidP="00764931">
            <w:pPr>
              <w:tabs>
                <w:tab w:val="right" w:leader="dot" w:pos="3600"/>
                <w:tab w:val="right" w:leader="dot" w:pos="4620"/>
              </w:tabs>
              <w:spacing w:line="276" w:lineRule="auto"/>
              <w:ind w:left="144" w:hanging="144"/>
              <w:contextualSpacing/>
              <w:rPr>
                <w:caps/>
                <w:smallCaps/>
                <w:sz w:val="20"/>
              </w:rPr>
            </w:pPr>
            <w:r>
              <w:rPr>
                <w:rFonts w:ascii="Jameel Noori Nastaleeq" w:hAnsi="Jameel Noori Nastaleeq" w:cs="Jameel Noori Nastaleeq" w:hint="cs"/>
                <w:sz w:val="20"/>
                <w:rtl/>
              </w:rPr>
              <w:t xml:space="preserve"> بچے کو لے کر گئے لیکن ٹیکے لگانے کا دن نہیں تھا</w:t>
            </w:r>
            <w:r w:rsidRPr="0002284E">
              <w:rPr>
                <w:caps/>
                <w:smallCaps/>
                <w:sz w:val="20"/>
              </w:rPr>
              <w:tab/>
            </w:r>
            <w:r>
              <w:rPr>
                <w:caps/>
                <w:smallCaps/>
                <w:sz w:val="20"/>
              </w:rPr>
              <w:t>16</w:t>
            </w:r>
          </w:p>
          <w:p w:rsidR="00764931" w:rsidRPr="008E4E6F" w:rsidRDefault="00764931" w:rsidP="00764931">
            <w:pPr>
              <w:pStyle w:val="Responsecategs"/>
              <w:tabs>
                <w:tab w:val="clear" w:pos="3942"/>
                <w:tab w:val="right" w:leader="underscore" w:pos="3600"/>
              </w:tabs>
              <w:spacing w:line="276" w:lineRule="auto"/>
              <w:ind w:left="144" w:hanging="144"/>
              <w:contextualSpacing/>
              <w:rPr>
                <w:rFonts w:ascii="Times New Roman" w:hAnsi="Times New Roman"/>
                <w:caps/>
                <w:lang w:val="en-GB"/>
              </w:rPr>
            </w:pPr>
            <w:r w:rsidRPr="001300A4">
              <w:rPr>
                <w:rFonts w:ascii="Times New Roman" w:hAnsi="Times New Roman"/>
                <w:lang w:val="en-GB"/>
              </w:rPr>
              <w:t>Other</w:t>
            </w:r>
            <w:r w:rsidRPr="008E4E6F">
              <w:rPr>
                <w:rFonts w:ascii="Times New Roman" w:hAnsi="Times New Roman"/>
                <w:caps/>
              </w:rPr>
              <w:t xml:space="preserve"> (</w:t>
            </w:r>
            <w:r w:rsidRPr="008E4E6F">
              <w:rPr>
                <w:rFonts w:ascii="Times New Roman" w:hAnsi="Times New Roman"/>
                <w:i/>
              </w:rPr>
              <w:t>specify</w:t>
            </w:r>
            <w:r w:rsidRPr="008E4E6F">
              <w:rPr>
                <w:rFonts w:ascii="Times New Roman" w:hAnsi="Times New Roman"/>
                <w:caps/>
              </w:rPr>
              <w:t>)</w:t>
            </w:r>
            <w:r>
              <w:rPr>
                <w:rFonts w:ascii="Jameel Noori Nastaleeq" w:hAnsi="Jameel Noori Nastaleeq" w:cs="Jameel Noori Nastaleeq" w:hint="cs"/>
                <w:rtl/>
              </w:rPr>
              <w:t xml:space="preserve"> دیگر(وضاحت کریں</w:t>
            </w:r>
            <w:r w:rsidRPr="008E4E6F">
              <w:rPr>
                <w:rFonts w:ascii="Times New Roman" w:hAnsi="Times New Roman"/>
                <w:caps/>
              </w:rPr>
              <w:t xml:space="preserve"> </w:t>
            </w:r>
            <w:r>
              <w:rPr>
                <w:rFonts w:ascii="Times New Roman" w:hAnsi="Times New Roman"/>
                <w:caps/>
              </w:rPr>
              <w:tab/>
              <w:t>17</w:t>
            </w:r>
          </w:p>
          <w:p w:rsidR="00764931" w:rsidRPr="005D1194" w:rsidRDefault="00764931" w:rsidP="00764931">
            <w:pPr>
              <w:pStyle w:val="Responsecategs"/>
              <w:tabs>
                <w:tab w:val="clear" w:pos="3942"/>
                <w:tab w:val="right" w:leader="dot" w:pos="3600"/>
                <w:tab w:val="right" w:leader="dot" w:pos="4620"/>
              </w:tabs>
              <w:rPr>
                <w:rFonts w:ascii="Times New Roman" w:hAnsi="Times New Roman"/>
                <w:caps/>
              </w:rPr>
            </w:pPr>
            <w:r>
              <w:rPr>
                <w:rFonts w:ascii="Times New Roman" w:hAnsi="Times New Roman"/>
                <w:lang w:val="en-GB"/>
              </w:rPr>
              <w:t>D</w:t>
            </w:r>
            <w:r w:rsidRPr="001300A4">
              <w:rPr>
                <w:rFonts w:ascii="Times New Roman" w:hAnsi="Times New Roman"/>
                <w:lang w:val="en-GB"/>
              </w:rPr>
              <w:t>on’t Know</w:t>
            </w:r>
            <w:r w:rsidRPr="00E33C6D">
              <w:rPr>
                <w:rFonts w:ascii="Jameel Noori Nastaleeq" w:hAnsi="Jameel Noori Nastaleeq" w:cs="Jameel Noori Nastaleeq" w:hint="cs"/>
                <w:smallCaps/>
                <w:rtl/>
              </w:rPr>
              <w:t xml:space="preserve"> معلوم نہیں</w:t>
            </w:r>
            <w:r w:rsidRPr="008E4E6F">
              <w:rPr>
                <w:rFonts w:ascii="Times New Roman" w:hAnsi="Times New Roman"/>
                <w:caps/>
              </w:rPr>
              <w:tab/>
            </w:r>
            <w:r>
              <w:rPr>
                <w:rFonts w:ascii="Times New Roman" w:hAnsi="Times New Roman"/>
                <w:caps/>
              </w:rPr>
              <w:t>99</w:t>
            </w:r>
          </w:p>
        </w:tc>
        <w:tc>
          <w:tcPr>
            <w:tcW w:w="524" w:type="pct"/>
            <w:tcBorders>
              <w:bottom w:val="single" w:sz="4" w:space="0" w:color="auto"/>
              <w:right w:val="double" w:sz="4" w:space="0" w:color="auto"/>
            </w:tcBorders>
            <w:tcMar>
              <w:top w:w="43" w:type="dxa"/>
              <w:left w:w="115" w:type="dxa"/>
              <w:bottom w:w="43" w:type="dxa"/>
              <w:right w:w="115" w:type="dxa"/>
            </w:tcMar>
          </w:tcPr>
          <w:p w:rsidR="00764931" w:rsidRPr="00312C7A" w:rsidRDefault="00764931" w:rsidP="00764931">
            <w:pPr>
              <w:pStyle w:val="skipcolumn"/>
              <w:rPr>
                <w:rFonts w:ascii="Times New Roman" w:hAnsi="Times New Roman"/>
                <w:lang w:val="en-GB"/>
              </w:rPr>
            </w:pPr>
          </w:p>
        </w:tc>
      </w:tr>
      <w:tr w:rsidR="00764931" w:rsidRPr="00312C7A" w:rsidTr="004A6981">
        <w:trPr>
          <w:cantSplit/>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rsidR="00764931" w:rsidRPr="009601FF" w:rsidRDefault="00764931" w:rsidP="00764931">
            <w:pPr>
              <w:pStyle w:val="skipcolumn"/>
              <w:shd w:val="clear" w:color="auto" w:fill="FFFFFF" w:themeFill="background1"/>
              <w:spacing w:line="276" w:lineRule="auto"/>
              <w:ind w:left="144" w:hanging="144"/>
              <w:contextualSpacing/>
              <w:rPr>
                <w:rFonts w:ascii="Times New Roman" w:hAnsi="Times New Roman"/>
                <w:i/>
                <w:smallCaps w:val="0"/>
                <w:lang w:val="en-GB"/>
              </w:rPr>
            </w:pPr>
            <w:r w:rsidRPr="009601FF">
              <w:rPr>
                <w:rFonts w:ascii="Times New Roman" w:hAnsi="Times New Roman"/>
                <w:b/>
                <w:smallCaps w:val="0"/>
              </w:rPr>
              <w:lastRenderedPageBreak/>
              <w:t>IM</w:t>
            </w:r>
            <w:r w:rsidRPr="001B173D">
              <w:rPr>
                <w:rFonts w:ascii="Times New Roman" w:hAnsi="Times New Roman"/>
                <w:b/>
                <w:smallCaps w:val="0"/>
                <w:shd w:val="clear" w:color="auto" w:fill="FFFFFF" w:themeFill="background1"/>
              </w:rPr>
              <w:t>25</w:t>
            </w:r>
            <w:r w:rsidRPr="00FA217F">
              <w:rPr>
                <w:rFonts w:ascii="Times New Roman" w:hAnsi="Times New Roman"/>
                <w:smallCaps w:val="0"/>
              </w:rPr>
              <w:t>.</w:t>
            </w:r>
            <w:r w:rsidRPr="009601FF">
              <w:rPr>
                <w:rFonts w:ascii="Times New Roman" w:hAnsi="Times New Roman"/>
                <w:smallCaps w:val="0"/>
              </w:rPr>
              <w:t xml:space="preserve"> </w:t>
            </w:r>
            <w:r w:rsidRPr="009601FF">
              <w:rPr>
                <w:rFonts w:ascii="Times New Roman" w:hAnsi="Times New Roman"/>
                <w:i/>
                <w:smallCaps w:val="0"/>
                <w:lang w:val="en-GB"/>
              </w:rPr>
              <w:t xml:space="preserve">Issue a </w:t>
            </w:r>
            <w:r>
              <w:rPr>
                <w:rFonts w:ascii="Times New Roman" w:hAnsi="Times New Roman"/>
                <w:i/>
                <w:smallCaps w:val="0"/>
                <w:lang w:val="en-GB"/>
              </w:rPr>
              <w:t>Q</w:t>
            </w:r>
            <w:r w:rsidRPr="001300A4">
              <w:rPr>
                <w:rFonts w:ascii="Times New Roman" w:hAnsi="Times New Roman"/>
                <w:i/>
                <w:smallCaps w:val="0"/>
                <w:u w:val="single"/>
                <w:lang w:val="en-GB"/>
              </w:rPr>
              <w:t>uestionnaire form for vaccination records at health facility</w:t>
            </w:r>
            <w:r w:rsidRPr="009601FF">
              <w:rPr>
                <w:rFonts w:ascii="Times New Roman" w:hAnsi="Times New Roman"/>
                <w:i/>
                <w:smallCaps w:val="0"/>
                <w:lang w:val="en-GB"/>
              </w:rPr>
              <w:t xml:space="preserve"> for this child. </w:t>
            </w:r>
          </w:p>
          <w:p w:rsidR="00764931" w:rsidRDefault="00764931" w:rsidP="00764931">
            <w:pPr>
              <w:pStyle w:val="skipcolumn"/>
              <w:shd w:val="clear" w:color="auto" w:fill="FFFFFF" w:themeFill="background1"/>
              <w:spacing w:line="276" w:lineRule="auto"/>
              <w:ind w:left="144" w:hanging="144"/>
              <w:contextualSpacing/>
              <w:rPr>
                <w:rFonts w:ascii="Times New Roman" w:hAnsi="Times New Roman"/>
                <w:i/>
                <w:smallCaps w:val="0"/>
                <w:lang w:val="en-GB"/>
              </w:rPr>
            </w:pPr>
            <w:r w:rsidRPr="009601FF">
              <w:rPr>
                <w:rFonts w:ascii="Times New Roman" w:hAnsi="Times New Roman"/>
                <w:b/>
                <w:smallCaps w:val="0"/>
              </w:rPr>
              <w:tab/>
            </w:r>
            <w:r w:rsidRPr="009601FF">
              <w:rPr>
                <w:rFonts w:ascii="Times New Roman" w:hAnsi="Times New Roman"/>
                <w:i/>
                <w:smallCaps w:val="0"/>
                <w:lang w:val="en-GB"/>
              </w:rPr>
              <w:t>Complete the Information Panel on that Questionnaire</w:t>
            </w:r>
          </w:p>
          <w:p w:rsidR="00764931" w:rsidRPr="009601FF" w:rsidRDefault="00764931" w:rsidP="00764931">
            <w:pPr>
              <w:shd w:val="clear" w:color="auto" w:fill="FFFFFF" w:themeFill="background1"/>
              <w:jc w:val="right"/>
              <w:rPr>
                <w:i/>
                <w:smallCaps/>
                <w:lang w:val="en-GB" w:bidi="ur-PK"/>
              </w:rPr>
            </w:pPr>
            <w:r w:rsidRPr="00845CB8">
              <w:rPr>
                <w:rFonts w:ascii="Jameel Noori Nastaleeq" w:hAnsi="Jameel Noori Nastaleeq" w:cs="Jameel Noori Nastaleeq" w:hint="cs"/>
                <w:sz w:val="20"/>
                <w:rtl/>
              </w:rPr>
              <w:t>اس</w:t>
            </w:r>
            <w:r w:rsidRPr="00845CB8">
              <w:rPr>
                <w:rFonts w:ascii="Jameel Noori Nastaleeq" w:hAnsi="Jameel Noori Nastaleeq" w:cs="Jameel Noori Nastaleeq"/>
                <w:sz w:val="20"/>
                <w:rtl/>
              </w:rPr>
              <w:t xml:space="preserve"> بچے کے حفاظت</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sz w:val="20"/>
                <w:rtl/>
              </w:rPr>
              <w:t xml:space="preserve">  ٹ</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کوں</w:t>
            </w:r>
            <w:r w:rsidRPr="00845CB8">
              <w:rPr>
                <w:rFonts w:ascii="Jameel Noori Nastaleeq" w:hAnsi="Jameel Noori Nastaleeq" w:cs="Jameel Noori Nastaleeq"/>
                <w:sz w:val="20"/>
                <w:rtl/>
              </w:rPr>
              <w:t xml:space="preserve"> کے 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کارڈ</w:t>
            </w:r>
            <w:r w:rsidRPr="00845CB8">
              <w:rPr>
                <w:rFonts w:ascii="Jameel Noori Nastaleeq" w:hAnsi="Jameel Noori Nastaleeq" w:cs="Jameel Noori Nastaleeq"/>
                <w:sz w:val="20"/>
                <w:rtl/>
              </w:rPr>
              <w:t xml:space="preserve"> کے لئے مرکز صحت پر  ا</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w:t>
            </w:r>
            <w:r w:rsidRPr="00845CB8">
              <w:rPr>
                <w:rFonts w:ascii="Jameel Noori Nastaleeq" w:hAnsi="Jameel Noori Nastaleeq" w:cs="Jameel Noori Nastaleeq"/>
                <w:sz w:val="20"/>
                <w:rtl/>
              </w:rPr>
              <w:t xml:space="preserve"> سوالنامہ  کا فارم جار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sz w:val="20"/>
                <w:rtl/>
              </w:rPr>
              <w:t xml:space="preserve"> کر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ں</w:t>
            </w:r>
            <w:r w:rsidRPr="00845CB8">
              <w:rPr>
                <w:rFonts w:ascii="Jameel Noori Nastaleeq" w:hAnsi="Jameel Noori Nastaleeq" w:cs="Jameel Noori Nastaleeq"/>
                <w:sz w:val="20"/>
                <w:rtl/>
              </w:rPr>
              <w:t xml:space="preserve">۔ اس سوالنامہ  کا انفارمیشن پینل مکمل </w:t>
            </w:r>
            <w:r w:rsidRPr="004D0C39">
              <w:rPr>
                <w:rFonts w:ascii="Jameel Noori Nastaleeq" w:hAnsi="Jameel Noori Nastaleeq" w:cs="Jameel Noori Nastaleeq"/>
                <w:sz w:val="20"/>
                <w:rtl/>
              </w:rPr>
              <w:t>کر</w:t>
            </w:r>
            <w:r w:rsidRPr="00845CB8">
              <w:rPr>
                <w:rFonts w:ascii="Jameel Noori Nastaleeq" w:hAnsi="Jameel Noori Nastaleeq" w:cs="Jameel Noori Nastaleeq"/>
                <w:sz w:val="20"/>
                <w:rtl/>
              </w:rPr>
              <w:t>یں</w:t>
            </w:r>
            <w:r>
              <w:rPr>
                <w:rFonts w:ascii="Jameel Noori Nastaleeq" w:hAnsi="Jameel Noori Nastaleeq" w:cs="Jameel Noori Nastaleeq" w:hint="cs"/>
                <w:sz w:val="20"/>
                <w:rtl/>
              </w:rPr>
              <w:t>۔</w:t>
            </w:r>
          </w:p>
        </w:tc>
      </w:tr>
      <w:tr w:rsidR="00764931" w:rsidRPr="00312C7A" w:rsidTr="004A6981">
        <w:trPr>
          <w:cantSplit/>
          <w:trHeight w:val="1050"/>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rsidR="00764931" w:rsidRPr="001300A4" w:rsidRDefault="00764931" w:rsidP="00764931">
            <w:pPr>
              <w:pStyle w:val="1Intvwqst"/>
              <w:spacing w:line="276" w:lineRule="auto"/>
              <w:ind w:left="0" w:firstLine="0"/>
              <w:contextualSpacing/>
              <w:rPr>
                <w:rFonts w:ascii="Times New Roman" w:hAnsi="Times New Roman"/>
                <w:i/>
                <w:smallCaps w:val="0"/>
                <w:u w:val="single"/>
                <w:lang w:val="en-GB"/>
              </w:rPr>
            </w:pPr>
            <w:r w:rsidRPr="001300A4">
              <w:rPr>
                <w:rFonts w:ascii="Times New Roman" w:hAnsi="Times New Roman"/>
                <w:i/>
                <w:smallCaps w:val="0"/>
                <w:u w:val="single"/>
                <w:lang w:val="en-GB"/>
              </w:rPr>
              <w:t>Now return to question UF16 [Result of interview for children 12-23 months] and record result.</w:t>
            </w:r>
            <w:r w:rsidRPr="001300A4">
              <w:rPr>
                <w:rFonts w:ascii="Times New Roman" w:hAnsi="Times New Roman" w:hint="cs"/>
                <w:i/>
                <w:smallCaps w:val="0"/>
                <w:u w:val="single"/>
                <w:rtl/>
                <w:lang w:val="en-GB"/>
              </w:rPr>
              <w:t xml:space="preserve">  </w:t>
            </w:r>
            <w:r w:rsidRPr="001300A4">
              <w:rPr>
                <w:rFonts w:ascii="Times New Roman" w:hAnsi="Times New Roman"/>
                <w:i/>
                <w:smallCaps w:val="0"/>
                <w:u w:val="single"/>
                <w:lang w:val="en-GB"/>
              </w:rPr>
              <w:t xml:space="preserve">               </w:t>
            </w:r>
          </w:p>
          <w:p w:rsidR="00764931" w:rsidRPr="005E577F" w:rsidRDefault="00764931" w:rsidP="00764931">
            <w:pPr>
              <w:pStyle w:val="1Intvwqst"/>
              <w:spacing w:line="276" w:lineRule="auto"/>
              <w:ind w:left="0" w:firstLine="0"/>
              <w:contextualSpacing/>
              <w:rPr>
                <w:rFonts w:ascii="Times New Roman" w:hAnsi="Times New Roman"/>
                <w:i/>
                <w:smallCaps w:val="0"/>
                <w:lang w:val="en-GB"/>
              </w:rPr>
            </w:pPr>
            <w:r w:rsidRPr="001300A4">
              <w:rPr>
                <w:rFonts w:ascii="Times New Roman" w:hAnsi="Times New Roman"/>
                <w:i/>
                <w:smallCaps w:val="0"/>
                <w:u w:val="single"/>
                <w:lang w:val="en-GB"/>
              </w:rPr>
              <w:t xml:space="preserve"> Thank the respondent for his/her cooperation and then </w:t>
            </w:r>
            <w:r>
              <w:rPr>
                <w:rFonts w:ascii="Times New Roman" w:hAnsi="Times New Roman"/>
                <w:i/>
                <w:smallCaps w:val="0"/>
                <w:lang w:val="en-GB"/>
              </w:rPr>
              <w:t>Record the time.</w:t>
            </w:r>
            <w:r>
              <w:rPr>
                <w:rFonts w:ascii="Times New Roman" w:hAnsi="Times New Roman" w:hint="cs"/>
                <w:i/>
                <w:smallCaps w:val="0"/>
                <w:rtl/>
                <w:lang w:val="en-GB"/>
              </w:rPr>
              <w:t xml:space="preserve"> </w:t>
            </w:r>
            <w:r>
              <w:rPr>
                <w:rFonts w:ascii="Times New Roman" w:hAnsi="Times New Roman"/>
                <w:i/>
                <w:smallCaps w:val="0"/>
                <w:lang w:val="en-GB"/>
              </w:rPr>
              <w:t xml:space="preserve">       </w:t>
            </w:r>
            <w:r>
              <w:rPr>
                <w:rFonts w:ascii="Times New Roman" w:hAnsi="Times New Roman" w:hint="cs"/>
                <w:i/>
                <w:smallCaps w:val="0"/>
                <w:rtl/>
                <w:lang w:val="en-GB"/>
              </w:rPr>
              <w:t xml:space="preserve"> </w:t>
            </w:r>
            <w:r>
              <w:rPr>
                <w:rFonts w:ascii="Times New Roman" w:hAnsi="Times New Roman"/>
                <w:i/>
                <w:smallCaps w:val="0"/>
              </w:rPr>
              <w:t xml:space="preserve"> </w:t>
            </w:r>
          </w:p>
          <w:p w:rsidR="00764931" w:rsidRDefault="00764931" w:rsidP="00764931">
            <w:pPr>
              <w:pStyle w:val="Responsecategs"/>
              <w:spacing w:line="276" w:lineRule="auto"/>
              <w:ind w:left="144" w:hanging="144"/>
              <w:contextualSpacing/>
              <w:jc w:val="right"/>
              <w:rPr>
                <w:rStyle w:val="FontStyle85"/>
                <w:sz w:val="20"/>
              </w:rPr>
            </w:pPr>
            <w:r>
              <w:rPr>
                <w:i/>
                <w:iCs/>
              </w:rPr>
              <w:t xml:space="preserve">   </w:t>
            </w:r>
            <w:r w:rsidRPr="0086561F">
              <w:rPr>
                <w:rFonts w:ascii="Jameel Noori Nastaleeq" w:hAnsi="Jameel Noori Nastaleeq" w:cs="Jameel Noori Nastaleeq"/>
                <w:smallCaps/>
                <w:rtl/>
              </w:rPr>
              <w:t>اب سوال نمبر</w:t>
            </w:r>
            <w:r w:rsidRPr="00440D12">
              <w:rPr>
                <w:rFonts w:ascii="Jameel Noori Nastaleeq" w:hAnsi="Jameel Noori Nastaleeq" w:cs="Jameel Noori Nastaleeq" w:hint="cs"/>
                <w:smallCaps/>
                <w:rtl/>
              </w:rPr>
              <w:t>ی</w:t>
            </w:r>
            <w:r w:rsidRPr="00440D12">
              <w:rPr>
                <w:rFonts w:ascii="Jameel Noori Nastaleeq" w:hAnsi="Jameel Noori Nastaleeq" w:cs="Jameel Noori Nastaleeq" w:hint="eastAsia"/>
                <w:smallCaps/>
                <w:rtl/>
              </w:rPr>
              <w:t>وا</w:t>
            </w:r>
            <w:r w:rsidRPr="00440D12">
              <w:rPr>
                <w:rFonts w:ascii="Jameel Noori Nastaleeq" w:hAnsi="Jameel Noori Nastaleeq" w:cs="Jameel Noori Nastaleeq" w:hint="cs"/>
                <w:smallCaps/>
                <w:rtl/>
              </w:rPr>
              <w:t>ی</w:t>
            </w:r>
            <w:r w:rsidRPr="00440D12">
              <w:rPr>
                <w:rFonts w:ascii="Jameel Noori Nastaleeq" w:hAnsi="Jameel Noori Nastaleeq" w:cs="Jameel Noori Nastaleeq" w:hint="eastAsia"/>
                <w:smallCaps/>
                <w:rtl/>
              </w:rPr>
              <w:t>ف</w:t>
            </w:r>
            <w:r w:rsidRPr="0086561F">
              <w:rPr>
                <w:rFonts w:ascii="Jameel Noori Nastaleeq" w:hAnsi="Jameel Noori Nastaleeq" w:cs="Jameel Noori Nastaleeq"/>
                <w:smallCaps/>
                <w:rtl/>
              </w:rPr>
              <w:t xml:space="preserve"> </w:t>
            </w:r>
            <w:r w:rsidRPr="001E0F77">
              <w:rPr>
                <w:rFonts w:ascii="Jameel Noori Nastaleeq" w:hAnsi="Jameel Noori Nastaleeq" w:cs="Jameel Noori Nastaleeq" w:hint="cs"/>
                <w:rtl/>
              </w:rPr>
              <w:t>16</w:t>
            </w:r>
            <w:r w:rsidRPr="0086561F">
              <w:rPr>
                <w:rFonts w:ascii="Jameel Noori Nastaleeq" w:hAnsi="Jameel Noori Nastaleeq" w:cs="Jameel Noori Nastaleeq"/>
                <w:smallCaps/>
                <w:rtl/>
              </w:rPr>
              <w:t xml:space="preserve"> [</w:t>
            </w:r>
            <w:r w:rsidRPr="009F344B">
              <w:rPr>
                <w:rFonts w:ascii="Jameel Noori Nastaleeq" w:hAnsi="Jameel Noori Nastaleeq" w:cs="Jameel Noori Nastaleeq" w:hint="cs"/>
                <w:rtl/>
              </w:rPr>
              <w:t>12 سے23 مہینے کے بچے کےانٹرویو کا نتیجہ</w:t>
            </w:r>
            <w:r w:rsidRPr="0086561F">
              <w:rPr>
                <w:rFonts w:ascii="Jameel Noori Nastaleeq" w:hAnsi="Jameel Noori Nastaleeq" w:cs="Jameel Noori Nastaleeq"/>
                <w:smallCaps/>
                <w:rtl/>
              </w:rPr>
              <w:t>] پرواپس جائ</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ں</w:t>
            </w:r>
            <w:r>
              <w:rPr>
                <w:rFonts w:ascii="Jameel Noori Nastaleeq" w:hAnsi="Jameel Noori Nastaleeq" w:cs="Jameel Noori Nastaleeq" w:hint="cs"/>
                <w:smallCaps/>
                <w:rtl/>
              </w:rPr>
              <w:t xml:space="preserve"> </w:t>
            </w:r>
            <w:r w:rsidRPr="0086561F">
              <w:rPr>
                <w:rFonts w:ascii="Jameel Noori Nastaleeq" w:hAnsi="Jameel Noori Nastaleeq" w:cs="Jameel Noori Nastaleeq"/>
                <w:smallCaps/>
                <w:rtl/>
              </w:rPr>
              <w:t>اورانٹرو</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و</w:t>
            </w:r>
            <w:r w:rsidRPr="0086561F">
              <w:rPr>
                <w:rFonts w:ascii="Jameel Noori Nastaleeq" w:hAnsi="Jameel Noori Nastaleeq" w:cs="Jameel Noori Nastaleeq"/>
                <w:smallCaps/>
                <w:rtl/>
              </w:rPr>
              <w:t xml:space="preserve"> کانت</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جہ</w:t>
            </w:r>
            <w:r w:rsidRPr="0086561F">
              <w:rPr>
                <w:rFonts w:ascii="Jameel Noori Nastaleeq" w:hAnsi="Jameel Noori Nastaleeq" w:cs="Jameel Noori Nastaleeq"/>
                <w:smallCaps/>
                <w:rtl/>
              </w:rPr>
              <w:t xml:space="preserve"> درج کرے</w:t>
            </w:r>
          </w:p>
          <w:p w:rsidR="00764931" w:rsidRPr="005E577F" w:rsidRDefault="00764931" w:rsidP="00764931">
            <w:pPr>
              <w:jc w:val="right"/>
              <w:rPr>
                <w:caps/>
              </w:rPr>
            </w:pPr>
            <w:r w:rsidRPr="0086561F">
              <w:rPr>
                <w:rFonts w:ascii="Jameel Noori Nastaleeq" w:hAnsi="Jameel Noori Nastaleeq" w:cs="Jameel Noori Nastaleeq"/>
                <w:smallCaps/>
                <w:sz w:val="20"/>
                <w:rtl/>
              </w:rPr>
              <w:t>جواب دہندہ مرد/عورت کےتعاون کرنے کا شکر</w:t>
            </w:r>
            <w:r w:rsidRPr="0086561F">
              <w:rPr>
                <w:rFonts w:ascii="Jameel Noori Nastaleeq" w:hAnsi="Jameel Noori Nastaleeq" w:cs="Jameel Noori Nastaleeq" w:hint="cs"/>
                <w:smallCaps/>
                <w:sz w:val="20"/>
                <w:rtl/>
              </w:rPr>
              <w:t>ی</w:t>
            </w:r>
            <w:r w:rsidRPr="0086561F">
              <w:rPr>
                <w:rFonts w:ascii="Jameel Noori Nastaleeq" w:hAnsi="Jameel Noori Nastaleeq" w:cs="Jameel Noori Nastaleeq" w:hint="eastAsia"/>
                <w:smallCaps/>
                <w:sz w:val="20"/>
                <w:rtl/>
              </w:rPr>
              <w:t>ہ</w:t>
            </w:r>
            <w:r w:rsidRPr="0086561F">
              <w:rPr>
                <w:rFonts w:ascii="Jameel Noori Nastaleeq" w:hAnsi="Jameel Noori Nastaleeq" w:cs="Jameel Noori Nastaleeq"/>
                <w:smallCaps/>
                <w:sz w:val="20"/>
                <w:rtl/>
              </w:rPr>
              <w:t xml:space="preserve"> ادا کر</w:t>
            </w:r>
            <w:r w:rsidRPr="0086561F">
              <w:rPr>
                <w:rFonts w:ascii="Jameel Noori Nastaleeq" w:hAnsi="Jameel Noori Nastaleeq" w:cs="Jameel Noori Nastaleeq" w:hint="cs"/>
                <w:smallCaps/>
                <w:sz w:val="20"/>
                <w:rtl/>
              </w:rPr>
              <w:t>ی</w:t>
            </w:r>
            <w:r w:rsidRPr="0086561F">
              <w:rPr>
                <w:rFonts w:ascii="Jameel Noori Nastaleeq" w:hAnsi="Jameel Noori Nastaleeq" w:cs="Jameel Noori Nastaleeq" w:hint="eastAsia"/>
                <w:smallCaps/>
                <w:sz w:val="20"/>
                <w:rtl/>
              </w:rPr>
              <w:t>ں</w:t>
            </w:r>
            <w:r w:rsidRPr="0086561F">
              <w:rPr>
                <w:rFonts w:ascii="Jameel Noori Nastaleeq" w:hAnsi="Jameel Noori Nastaleeq" w:cs="Jameel Noori Nastaleeq"/>
                <w:smallCaps/>
                <w:sz w:val="20"/>
                <w:rtl/>
              </w:rPr>
              <w:t xml:space="preserve"> اورپھر</w:t>
            </w:r>
            <w:r w:rsidRPr="00202436">
              <w:rPr>
                <w:rStyle w:val="FontStyle85"/>
                <w:rFonts w:asciiTheme="minorHAnsi" w:hAnsiTheme="minorHAnsi" w:cs="Jameel Noori Nastaleeq" w:hint="cs"/>
                <w:rtl/>
                <w:lang w:bidi="ur-PK"/>
              </w:rPr>
              <w:t xml:space="preserve"> </w:t>
            </w:r>
            <w:r w:rsidRPr="00CD7CD3">
              <w:rPr>
                <w:rFonts w:ascii="Jameel Noori Nastaleeq" w:hAnsi="Jameel Noori Nastaleeq" w:cs="Jameel Noori Nastaleeq"/>
                <w:rtl/>
              </w:rPr>
              <w:t>وقت</w:t>
            </w:r>
            <w:r w:rsidRPr="00CD7CD3">
              <w:rPr>
                <w:rFonts w:ascii="Jameel Noori Nastaleeq" w:hAnsi="Jameel Noori Nastaleeq" w:cs="Jameel Noori Nastaleeq" w:hint="cs"/>
                <w:rtl/>
              </w:rPr>
              <w:t xml:space="preserve"> ریکار</w:t>
            </w:r>
            <w:r w:rsidRPr="00CD7CD3">
              <w:rPr>
                <w:rFonts w:ascii="Jameel Noori Nastaleeq" w:hAnsi="Jameel Noori Nastaleeq" w:cs="Jameel Noori Nastaleeq"/>
                <w:rtl/>
              </w:rPr>
              <w:t xml:space="preserve"> ڈ</w:t>
            </w:r>
            <w:r>
              <w:rPr>
                <w:rFonts w:ascii="Jameel Noori Nastaleeq" w:hAnsi="Jameel Noori Nastaleeq" w:cs="Jameel Noori Nastaleeq" w:hint="cs"/>
                <w:rtl/>
              </w:rPr>
              <w:t xml:space="preserve"> کریں </w:t>
            </w:r>
          </w:p>
        </w:tc>
      </w:tr>
      <w:tr w:rsidR="005A662F" w:rsidRPr="00312C7A" w:rsidTr="004A6981">
        <w:trPr>
          <w:cantSplit/>
          <w:trHeight w:val="1050"/>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r>
              <w:rPr>
                <w:rFonts w:ascii="Times New Roman" w:hAnsi="Times New Roman"/>
                <w:i/>
                <w:smallCaps w:val="0"/>
                <w:u w:val="single"/>
                <w:lang w:val="en-GB"/>
              </w:rPr>
              <w:t xml:space="preserve">Comments: </w:t>
            </w: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Default="005A662F" w:rsidP="00764931">
            <w:pPr>
              <w:pStyle w:val="1Intvwqst"/>
              <w:spacing w:line="276" w:lineRule="auto"/>
              <w:ind w:left="0" w:firstLine="0"/>
              <w:contextualSpacing/>
              <w:rPr>
                <w:rFonts w:ascii="Times New Roman" w:hAnsi="Times New Roman"/>
                <w:i/>
                <w:smallCaps w:val="0"/>
                <w:u w:val="single"/>
                <w:lang w:val="en-GB"/>
              </w:rPr>
            </w:pPr>
          </w:p>
          <w:p w:rsidR="005A662F" w:rsidRPr="001300A4" w:rsidRDefault="005A662F" w:rsidP="00764931">
            <w:pPr>
              <w:pStyle w:val="1Intvwqst"/>
              <w:spacing w:line="276" w:lineRule="auto"/>
              <w:ind w:left="0" w:firstLine="0"/>
              <w:contextualSpacing/>
              <w:rPr>
                <w:rFonts w:ascii="Times New Roman" w:hAnsi="Times New Roman"/>
                <w:i/>
                <w:smallCaps w:val="0"/>
                <w:u w:val="single"/>
                <w:lang w:val="en-GB"/>
              </w:rPr>
            </w:pPr>
          </w:p>
        </w:tc>
      </w:tr>
    </w:tbl>
    <w:p w:rsidR="001300A4" w:rsidRDefault="001300A4" w:rsidP="005A662F">
      <w:pPr>
        <w:shd w:val="clear" w:color="auto" w:fill="FFFFFF" w:themeFill="background1"/>
        <w:spacing w:line="276" w:lineRule="auto"/>
        <w:ind w:left="144" w:hanging="144"/>
        <w:contextualSpacing/>
        <w:rPr>
          <w:sz w:val="20"/>
          <w:lang w:val="en-GB"/>
        </w:rPr>
      </w:pPr>
    </w:p>
    <w:sectPr w:rsidR="001300A4" w:rsidSect="00C96BE8">
      <w:headerReference w:type="default" r:id="rId10"/>
      <w:footerReference w:type="default" r:id="rId11"/>
      <w:footerReference w:type="first" r:id="rId12"/>
      <w:type w:val="nextColumn"/>
      <w:pgSz w:w="11909" w:h="16834" w:code="9"/>
      <w:pgMar w:top="720" w:right="720" w:bottom="720" w:left="720" w:header="720" w:footer="72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CBF9A2" w16cid:durableId="21C03F4E"/>
  <w16cid:commentId w16cid:paraId="32C3A654" w16cid:durableId="21C04FD6"/>
  <w16cid:commentId w16cid:paraId="3AB03253" w16cid:durableId="21C04FE5"/>
  <w16cid:commentId w16cid:paraId="627DF0E6" w16cid:durableId="21C04FF9"/>
  <w16cid:commentId w16cid:paraId="663460F0" w16cid:durableId="21C0405B"/>
  <w16cid:commentId w16cid:paraId="02BDFBF4" w16cid:durableId="21C04FD8"/>
  <w16cid:commentId w16cid:paraId="6593D59D" w16cid:durableId="21C050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00F" w:rsidRDefault="003B100F" w:rsidP="006E20C4">
      <w:pPr>
        <w:pStyle w:val="skipcolumn"/>
      </w:pPr>
      <w:r>
        <w:separator/>
      </w:r>
    </w:p>
  </w:endnote>
  <w:endnote w:type="continuationSeparator" w:id="0">
    <w:p w:rsidR="003B100F" w:rsidRDefault="003B100F"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rinda">
    <w:panose1 w:val="020B0802040204020203"/>
    <w:charset w:val="00"/>
    <w:family w:val="auto"/>
    <w:pitch w:val="variable"/>
    <w:sig w:usb0="0001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Jameel Noori Nastaleeq">
    <w:altName w:val="Times New Roman"/>
    <w:panose1 w:val="02000503000000000004"/>
    <w:charset w:val="00"/>
    <w:family w:val="auto"/>
    <w:pitch w:val="variable"/>
    <w:sig w:usb0="80002007"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FF" w:rsidRPr="00433A8F" w:rsidRDefault="00BF23FF" w:rsidP="00523800">
    <w:pPr>
      <w:pStyle w:val="Footer"/>
      <w:tabs>
        <w:tab w:val="clear" w:pos="4320"/>
        <w:tab w:val="clear" w:pos="8640"/>
        <w:tab w:val="center" w:pos="4500"/>
      </w:tabs>
      <w:rPr>
        <w:rStyle w:val="PageNumber"/>
        <w:rFonts w:ascii="Arial" w:hAnsi="Arial" w:cs="Arial"/>
        <w:sz w:val="16"/>
        <w:szCs w:val="16"/>
      </w:rPr>
    </w:pPr>
    <w:r w:rsidRPr="009B508B">
      <w:rPr>
        <w:rStyle w:val="PageNumber"/>
        <w:rFonts w:ascii="Arial" w:hAnsi="Arial" w:cs="Arial"/>
        <w:sz w:val="16"/>
        <w:szCs w:val="16"/>
      </w:rPr>
      <w:t xml:space="preserve">TPVICS_12-23 Months Children </w:t>
    </w:r>
    <w:r>
      <w:rPr>
        <w:rStyle w:val="PageNumber"/>
        <w:rFonts w:ascii="Arial" w:hAnsi="Arial" w:cs="Arial"/>
        <w:sz w:val="16"/>
        <w:szCs w:val="16"/>
      </w:rPr>
      <w:t>questionnaire Jan 2</w:t>
    </w:r>
    <w:r>
      <w:rPr>
        <w:rStyle w:val="PageNumber"/>
        <w:rFonts w:ascii="Arial" w:hAnsi="Arial" w:cs="Arial" w:hint="cs"/>
        <w:sz w:val="16"/>
        <w:szCs w:val="16"/>
        <w:rtl/>
      </w:rPr>
      <w:t>2</w:t>
    </w:r>
    <w:r>
      <w:rPr>
        <w:rStyle w:val="PageNumber"/>
        <w:rFonts w:ascii="Arial" w:hAnsi="Arial" w:cs="Arial"/>
        <w:sz w:val="16"/>
        <w:szCs w:val="16"/>
      </w:rPr>
      <w:t xml:space="preserve"> </w:t>
    </w:r>
    <w:r w:rsidRPr="009B508B">
      <w:rPr>
        <w:rStyle w:val="PageNumber"/>
        <w:rFonts w:ascii="Arial" w:hAnsi="Arial" w:cs="Arial"/>
        <w:sz w:val="16"/>
        <w:szCs w:val="16"/>
      </w:rPr>
      <w:t>2020_Ver_</w:t>
    </w:r>
    <w:r>
      <w:rPr>
        <w:rStyle w:val="PageNumber"/>
        <w:rFonts w:ascii="Arial" w:hAnsi="Arial" w:cs="Arial"/>
        <w:sz w:val="16"/>
        <w:szCs w:val="16"/>
      </w:rPr>
      <w:t>Final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51291"/>
      <w:docPartObj>
        <w:docPartGallery w:val="Page Numbers (Bottom of Page)"/>
        <w:docPartUnique/>
      </w:docPartObj>
    </w:sdtPr>
    <w:sdtEndPr>
      <w:rPr>
        <w:noProof/>
      </w:rPr>
    </w:sdtEndPr>
    <w:sdtContent>
      <w:p w:rsidR="00BF23FF" w:rsidRDefault="00BF23FF">
        <w:pPr>
          <w:pStyle w:val="Footer"/>
          <w:jc w:val="right"/>
        </w:pPr>
        <w:r>
          <w:fldChar w:fldCharType="begin"/>
        </w:r>
        <w:r>
          <w:instrText xml:space="preserve"> PAGE   \* MERGEFORMAT </w:instrText>
        </w:r>
        <w:r>
          <w:fldChar w:fldCharType="separate"/>
        </w:r>
        <w:r w:rsidR="00162C4E">
          <w:rPr>
            <w:noProof/>
          </w:rPr>
          <w:t>1</w:t>
        </w:r>
        <w:r>
          <w:rPr>
            <w:noProof/>
          </w:rPr>
          <w:fldChar w:fldCharType="end"/>
        </w:r>
      </w:p>
    </w:sdtContent>
  </w:sdt>
  <w:p w:rsidR="00BF23FF" w:rsidRPr="00C96BE8" w:rsidRDefault="00BF23FF" w:rsidP="007E7F72">
    <w:pPr>
      <w:pStyle w:val="Footer"/>
      <w:tabs>
        <w:tab w:val="clear" w:pos="4320"/>
        <w:tab w:val="clear" w:pos="8640"/>
        <w:tab w:val="center" w:pos="4500"/>
      </w:tabs>
      <w:jc w:val="right"/>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00F" w:rsidRDefault="003B100F" w:rsidP="006E20C4">
      <w:pPr>
        <w:pStyle w:val="skipcolumn"/>
      </w:pPr>
      <w:r>
        <w:separator/>
      </w:r>
    </w:p>
  </w:footnote>
  <w:footnote w:type="continuationSeparator" w:id="0">
    <w:p w:rsidR="003B100F" w:rsidRDefault="003B100F" w:rsidP="006E20C4">
      <w:pPr>
        <w:pStyle w:val="skipcolumn"/>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FF" w:rsidRDefault="00BF23FF" w:rsidP="00C96BE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A69"/>
    <w:multiLevelType w:val="hybridMultilevel"/>
    <w:tmpl w:val="BC96696A"/>
    <w:lvl w:ilvl="0" w:tplc="5E44B5C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B30C06"/>
    <w:multiLevelType w:val="hybridMultilevel"/>
    <w:tmpl w:val="F8C2C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F9253C"/>
    <w:multiLevelType w:val="hybridMultilevel"/>
    <w:tmpl w:val="B770E7F0"/>
    <w:lvl w:ilvl="0" w:tplc="4C1A03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482CAA"/>
    <w:multiLevelType w:val="hybridMultilevel"/>
    <w:tmpl w:val="682837D2"/>
    <w:lvl w:ilvl="0" w:tplc="BB10FA2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b/>
        <w:i w:val="0"/>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7585765"/>
    <w:multiLevelType w:val="hybridMultilevel"/>
    <w:tmpl w:val="97B2F18A"/>
    <w:lvl w:ilvl="0" w:tplc="5CFA7DAC">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1F1"/>
    <w:rsid w:val="00001B61"/>
    <w:rsid w:val="00002F69"/>
    <w:rsid w:val="00003CE2"/>
    <w:rsid w:val="000053F8"/>
    <w:rsid w:val="0000611D"/>
    <w:rsid w:val="00006290"/>
    <w:rsid w:val="00006481"/>
    <w:rsid w:val="0000727F"/>
    <w:rsid w:val="00010400"/>
    <w:rsid w:val="0001229A"/>
    <w:rsid w:val="00012CA5"/>
    <w:rsid w:val="00012CDA"/>
    <w:rsid w:val="00013C70"/>
    <w:rsid w:val="0001544F"/>
    <w:rsid w:val="000212D2"/>
    <w:rsid w:val="0002178F"/>
    <w:rsid w:val="0002284E"/>
    <w:rsid w:val="00024CD0"/>
    <w:rsid w:val="0002552B"/>
    <w:rsid w:val="00027206"/>
    <w:rsid w:val="00027A57"/>
    <w:rsid w:val="00031AE4"/>
    <w:rsid w:val="000329FC"/>
    <w:rsid w:val="0003339E"/>
    <w:rsid w:val="000337CD"/>
    <w:rsid w:val="00034C19"/>
    <w:rsid w:val="0003500D"/>
    <w:rsid w:val="000355B3"/>
    <w:rsid w:val="00035FF7"/>
    <w:rsid w:val="000365B9"/>
    <w:rsid w:val="000376A7"/>
    <w:rsid w:val="00043C05"/>
    <w:rsid w:val="00044C12"/>
    <w:rsid w:val="0004636A"/>
    <w:rsid w:val="0004695C"/>
    <w:rsid w:val="00046B9D"/>
    <w:rsid w:val="00047C27"/>
    <w:rsid w:val="0005178C"/>
    <w:rsid w:val="00055424"/>
    <w:rsid w:val="00055C78"/>
    <w:rsid w:val="00057CB6"/>
    <w:rsid w:val="000626F6"/>
    <w:rsid w:val="0006739A"/>
    <w:rsid w:val="000674C2"/>
    <w:rsid w:val="00070A93"/>
    <w:rsid w:val="00071B1E"/>
    <w:rsid w:val="00071E3A"/>
    <w:rsid w:val="00072C86"/>
    <w:rsid w:val="00073619"/>
    <w:rsid w:val="00073F5D"/>
    <w:rsid w:val="00074818"/>
    <w:rsid w:val="00077520"/>
    <w:rsid w:val="0008020D"/>
    <w:rsid w:val="000805AD"/>
    <w:rsid w:val="00080D62"/>
    <w:rsid w:val="00080F32"/>
    <w:rsid w:val="00081155"/>
    <w:rsid w:val="00082770"/>
    <w:rsid w:val="000837F2"/>
    <w:rsid w:val="0008385E"/>
    <w:rsid w:val="00083CE3"/>
    <w:rsid w:val="0008494A"/>
    <w:rsid w:val="00085011"/>
    <w:rsid w:val="00085FCF"/>
    <w:rsid w:val="00087071"/>
    <w:rsid w:val="00087554"/>
    <w:rsid w:val="00087945"/>
    <w:rsid w:val="00087A49"/>
    <w:rsid w:val="00092270"/>
    <w:rsid w:val="00092E2A"/>
    <w:rsid w:val="0009340E"/>
    <w:rsid w:val="00094B19"/>
    <w:rsid w:val="00094C37"/>
    <w:rsid w:val="00097A67"/>
    <w:rsid w:val="00097EE6"/>
    <w:rsid w:val="000A01D3"/>
    <w:rsid w:val="000A0A85"/>
    <w:rsid w:val="000A20CA"/>
    <w:rsid w:val="000A2311"/>
    <w:rsid w:val="000A3ED5"/>
    <w:rsid w:val="000A540D"/>
    <w:rsid w:val="000A577E"/>
    <w:rsid w:val="000A6832"/>
    <w:rsid w:val="000A6A9B"/>
    <w:rsid w:val="000A7DB4"/>
    <w:rsid w:val="000B06B7"/>
    <w:rsid w:val="000B0D06"/>
    <w:rsid w:val="000B0E0D"/>
    <w:rsid w:val="000B1220"/>
    <w:rsid w:val="000B14B9"/>
    <w:rsid w:val="000B17BF"/>
    <w:rsid w:val="000B1A6C"/>
    <w:rsid w:val="000B59D5"/>
    <w:rsid w:val="000C06F5"/>
    <w:rsid w:val="000C083A"/>
    <w:rsid w:val="000C28E2"/>
    <w:rsid w:val="000C3A4E"/>
    <w:rsid w:val="000C3FBE"/>
    <w:rsid w:val="000C4D45"/>
    <w:rsid w:val="000C7232"/>
    <w:rsid w:val="000C7E31"/>
    <w:rsid w:val="000C7F13"/>
    <w:rsid w:val="000D0BC9"/>
    <w:rsid w:val="000D2C4E"/>
    <w:rsid w:val="000D503E"/>
    <w:rsid w:val="000D629F"/>
    <w:rsid w:val="000D6BE4"/>
    <w:rsid w:val="000D71B8"/>
    <w:rsid w:val="000D7943"/>
    <w:rsid w:val="000E0EBE"/>
    <w:rsid w:val="000E1F9C"/>
    <w:rsid w:val="000E28B4"/>
    <w:rsid w:val="000E3282"/>
    <w:rsid w:val="000E45F7"/>
    <w:rsid w:val="000E60AA"/>
    <w:rsid w:val="000E6CB6"/>
    <w:rsid w:val="000E7887"/>
    <w:rsid w:val="000F300F"/>
    <w:rsid w:val="000F3678"/>
    <w:rsid w:val="000F36BA"/>
    <w:rsid w:val="000F3ACA"/>
    <w:rsid w:val="000F567E"/>
    <w:rsid w:val="001016CC"/>
    <w:rsid w:val="00102175"/>
    <w:rsid w:val="00103363"/>
    <w:rsid w:val="00107842"/>
    <w:rsid w:val="00107DC6"/>
    <w:rsid w:val="001106B6"/>
    <w:rsid w:val="00111D09"/>
    <w:rsid w:val="001127D2"/>
    <w:rsid w:val="00112D35"/>
    <w:rsid w:val="00113BEE"/>
    <w:rsid w:val="0011493D"/>
    <w:rsid w:val="00114A80"/>
    <w:rsid w:val="00115B80"/>
    <w:rsid w:val="00116B4D"/>
    <w:rsid w:val="00122896"/>
    <w:rsid w:val="00122917"/>
    <w:rsid w:val="00124034"/>
    <w:rsid w:val="001260D4"/>
    <w:rsid w:val="00126DF9"/>
    <w:rsid w:val="001300A4"/>
    <w:rsid w:val="001306CC"/>
    <w:rsid w:val="00131127"/>
    <w:rsid w:val="001313AD"/>
    <w:rsid w:val="001321AE"/>
    <w:rsid w:val="00132840"/>
    <w:rsid w:val="0013287D"/>
    <w:rsid w:val="00134414"/>
    <w:rsid w:val="00135727"/>
    <w:rsid w:val="00135F79"/>
    <w:rsid w:val="00136AAE"/>
    <w:rsid w:val="00137170"/>
    <w:rsid w:val="00137BDD"/>
    <w:rsid w:val="00141246"/>
    <w:rsid w:val="00143812"/>
    <w:rsid w:val="00147C12"/>
    <w:rsid w:val="001513D8"/>
    <w:rsid w:val="00153426"/>
    <w:rsid w:val="001542C1"/>
    <w:rsid w:val="00155750"/>
    <w:rsid w:val="0015583E"/>
    <w:rsid w:val="00157AD0"/>
    <w:rsid w:val="00157B0A"/>
    <w:rsid w:val="00162C4E"/>
    <w:rsid w:val="0016416E"/>
    <w:rsid w:val="0016528A"/>
    <w:rsid w:val="00165643"/>
    <w:rsid w:val="001656AA"/>
    <w:rsid w:val="00167BCB"/>
    <w:rsid w:val="001702C3"/>
    <w:rsid w:val="00170FD5"/>
    <w:rsid w:val="00171135"/>
    <w:rsid w:val="001725D6"/>
    <w:rsid w:val="00172BDB"/>
    <w:rsid w:val="00172D04"/>
    <w:rsid w:val="001737CD"/>
    <w:rsid w:val="001741EB"/>
    <w:rsid w:val="00174CC3"/>
    <w:rsid w:val="00177B79"/>
    <w:rsid w:val="00177C03"/>
    <w:rsid w:val="00181610"/>
    <w:rsid w:val="00182817"/>
    <w:rsid w:val="001828E0"/>
    <w:rsid w:val="001869E1"/>
    <w:rsid w:val="001873C6"/>
    <w:rsid w:val="00187676"/>
    <w:rsid w:val="00191AD2"/>
    <w:rsid w:val="00192194"/>
    <w:rsid w:val="001925E2"/>
    <w:rsid w:val="00195738"/>
    <w:rsid w:val="00195D3E"/>
    <w:rsid w:val="00196227"/>
    <w:rsid w:val="0019710F"/>
    <w:rsid w:val="00197536"/>
    <w:rsid w:val="00197682"/>
    <w:rsid w:val="00197F07"/>
    <w:rsid w:val="001A01EB"/>
    <w:rsid w:val="001A01F5"/>
    <w:rsid w:val="001A0F74"/>
    <w:rsid w:val="001A13D7"/>
    <w:rsid w:val="001A35ED"/>
    <w:rsid w:val="001A39B6"/>
    <w:rsid w:val="001A40D7"/>
    <w:rsid w:val="001A4484"/>
    <w:rsid w:val="001A4574"/>
    <w:rsid w:val="001A4744"/>
    <w:rsid w:val="001A7490"/>
    <w:rsid w:val="001A7A02"/>
    <w:rsid w:val="001B136B"/>
    <w:rsid w:val="001B15A3"/>
    <w:rsid w:val="001B173D"/>
    <w:rsid w:val="001B1883"/>
    <w:rsid w:val="001B1FE6"/>
    <w:rsid w:val="001B3732"/>
    <w:rsid w:val="001B409A"/>
    <w:rsid w:val="001B43BE"/>
    <w:rsid w:val="001B6D48"/>
    <w:rsid w:val="001B72ED"/>
    <w:rsid w:val="001C1E15"/>
    <w:rsid w:val="001C3BED"/>
    <w:rsid w:val="001C510F"/>
    <w:rsid w:val="001C5C7A"/>
    <w:rsid w:val="001C68C1"/>
    <w:rsid w:val="001D0F2C"/>
    <w:rsid w:val="001D1098"/>
    <w:rsid w:val="001D233C"/>
    <w:rsid w:val="001D27DC"/>
    <w:rsid w:val="001D431C"/>
    <w:rsid w:val="001D5374"/>
    <w:rsid w:val="001D5924"/>
    <w:rsid w:val="001E0634"/>
    <w:rsid w:val="001E09A5"/>
    <w:rsid w:val="001E0F77"/>
    <w:rsid w:val="001E16B7"/>
    <w:rsid w:val="001E1930"/>
    <w:rsid w:val="001E1E8E"/>
    <w:rsid w:val="001E3E6A"/>
    <w:rsid w:val="001E42F6"/>
    <w:rsid w:val="001E5A8F"/>
    <w:rsid w:val="001E6EC9"/>
    <w:rsid w:val="001E7C3E"/>
    <w:rsid w:val="001F2560"/>
    <w:rsid w:val="001F2D89"/>
    <w:rsid w:val="001F4576"/>
    <w:rsid w:val="001F5768"/>
    <w:rsid w:val="001F5BD1"/>
    <w:rsid w:val="001F6B9A"/>
    <w:rsid w:val="001F79FE"/>
    <w:rsid w:val="002010B5"/>
    <w:rsid w:val="00201B10"/>
    <w:rsid w:val="00202006"/>
    <w:rsid w:val="00204818"/>
    <w:rsid w:val="00204AEF"/>
    <w:rsid w:val="00205C15"/>
    <w:rsid w:val="002076D3"/>
    <w:rsid w:val="00210B49"/>
    <w:rsid w:val="00211DFE"/>
    <w:rsid w:val="002123A4"/>
    <w:rsid w:val="0021244E"/>
    <w:rsid w:val="0021316D"/>
    <w:rsid w:val="002131A7"/>
    <w:rsid w:val="00213B3C"/>
    <w:rsid w:val="00216136"/>
    <w:rsid w:val="00216F7C"/>
    <w:rsid w:val="00217806"/>
    <w:rsid w:val="00223808"/>
    <w:rsid w:val="0022650F"/>
    <w:rsid w:val="00226D38"/>
    <w:rsid w:val="002311AA"/>
    <w:rsid w:val="0023298A"/>
    <w:rsid w:val="002351DB"/>
    <w:rsid w:val="00235FE7"/>
    <w:rsid w:val="002364B2"/>
    <w:rsid w:val="0023655B"/>
    <w:rsid w:val="00236DED"/>
    <w:rsid w:val="0024283A"/>
    <w:rsid w:val="00244314"/>
    <w:rsid w:val="00244438"/>
    <w:rsid w:val="00244D4E"/>
    <w:rsid w:val="002457D7"/>
    <w:rsid w:val="00247199"/>
    <w:rsid w:val="00247E3F"/>
    <w:rsid w:val="002509C1"/>
    <w:rsid w:val="00253292"/>
    <w:rsid w:val="002537F0"/>
    <w:rsid w:val="00253E6C"/>
    <w:rsid w:val="002543FE"/>
    <w:rsid w:val="002546F3"/>
    <w:rsid w:val="00254CD9"/>
    <w:rsid w:val="0026110C"/>
    <w:rsid w:val="00261D01"/>
    <w:rsid w:val="00261EE8"/>
    <w:rsid w:val="00262278"/>
    <w:rsid w:val="002633E6"/>
    <w:rsid w:val="00264295"/>
    <w:rsid w:val="00266222"/>
    <w:rsid w:val="00266AF1"/>
    <w:rsid w:val="00270690"/>
    <w:rsid w:val="00271CBB"/>
    <w:rsid w:val="00273DC0"/>
    <w:rsid w:val="00274E3C"/>
    <w:rsid w:val="002757FB"/>
    <w:rsid w:val="00276336"/>
    <w:rsid w:val="00276D9C"/>
    <w:rsid w:val="0027706A"/>
    <w:rsid w:val="002778FD"/>
    <w:rsid w:val="00277CD5"/>
    <w:rsid w:val="002805B1"/>
    <w:rsid w:val="00280CE5"/>
    <w:rsid w:val="00281090"/>
    <w:rsid w:val="00281932"/>
    <w:rsid w:val="00281AF2"/>
    <w:rsid w:val="00281E60"/>
    <w:rsid w:val="002824DD"/>
    <w:rsid w:val="00282657"/>
    <w:rsid w:val="00282E6B"/>
    <w:rsid w:val="0028469F"/>
    <w:rsid w:val="00284A03"/>
    <w:rsid w:val="00285569"/>
    <w:rsid w:val="002858F1"/>
    <w:rsid w:val="00286B17"/>
    <w:rsid w:val="00286F01"/>
    <w:rsid w:val="00290086"/>
    <w:rsid w:val="002919EB"/>
    <w:rsid w:val="00291A70"/>
    <w:rsid w:val="00292738"/>
    <w:rsid w:val="0029340B"/>
    <w:rsid w:val="002945E3"/>
    <w:rsid w:val="002951D8"/>
    <w:rsid w:val="00296334"/>
    <w:rsid w:val="002969EB"/>
    <w:rsid w:val="00297A83"/>
    <w:rsid w:val="00297B8C"/>
    <w:rsid w:val="002A0EEF"/>
    <w:rsid w:val="002A134C"/>
    <w:rsid w:val="002A1646"/>
    <w:rsid w:val="002A2889"/>
    <w:rsid w:val="002A310E"/>
    <w:rsid w:val="002A3114"/>
    <w:rsid w:val="002A4072"/>
    <w:rsid w:val="002A43CE"/>
    <w:rsid w:val="002A45A7"/>
    <w:rsid w:val="002A4697"/>
    <w:rsid w:val="002A471B"/>
    <w:rsid w:val="002A47BE"/>
    <w:rsid w:val="002A4D4B"/>
    <w:rsid w:val="002A5A74"/>
    <w:rsid w:val="002A68CE"/>
    <w:rsid w:val="002A7970"/>
    <w:rsid w:val="002B00CE"/>
    <w:rsid w:val="002B0671"/>
    <w:rsid w:val="002B1217"/>
    <w:rsid w:val="002B333F"/>
    <w:rsid w:val="002B3E42"/>
    <w:rsid w:val="002B4B98"/>
    <w:rsid w:val="002B5F14"/>
    <w:rsid w:val="002B648B"/>
    <w:rsid w:val="002B7143"/>
    <w:rsid w:val="002C06EA"/>
    <w:rsid w:val="002C07DE"/>
    <w:rsid w:val="002C0B51"/>
    <w:rsid w:val="002C29C8"/>
    <w:rsid w:val="002C2E3A"/>
    <w:rsid w:val="002C32B5"/>
    <w:rsid w:val="002C395D"/>
    <w:rsid w:val="002C4A06"/>
    <w:rsid w:val="002C63F4"/>
    <w:rsid w:val="002C644A"/>
    <w:rsid w:val="002D0B56"/>
    <w:rsid w:val="002D10CB"/>
    <w:rsid w:val="002D1325"/>
    <w:rsid w:val="002D253E"/>
    <w:rsid w:val="002D4088"/>
    <w:rsid w:val="002D4799"/>
    <w:rsid w:val="002D5614"/>
    <w:rsid w:val="002D56F6"/>
    <w:rsid w:val="002D6116"/>
    <w:rsid w:val="002D61CF"/>
    <w:rsid w:val="002E0A69"/>
    <w:rsid w:val="002E20CE"/>
    <w:rsid w:val="002E2194"/>
    <w:rsid w:val="002E3FB8"/>
    <w:rsid w:val="002E596A"/>
    <w:rsid w:val="002E5DFE"/>
    <w:rsid w:val="002E625B"/>
    <w:rsid w:val="002E71ED"/>
    <w:rsid w:val="002E77FC"/>
    <w:rsid w:val="002F046C"/>
    <w:rsid w:val="002F27CC"/>
    <w:rsid w:val="002F3902"/>
    <w:rsid w:val="002F3E7C"/>
    <w:rsid w:val="002F5E8A"/>
    <w:rsid w:val="002F6F02"/>
    <w:rsid w:val="002F7001"/>
    <w:rsid w:val="002F74FE"/>
    <w:rsid w:val="002F780B"/>
    <w:rsid w:val="0030033E"/>
    <w:rsid w:val="00300511"/>
    <w:rsid w:val="00301178"/>
    <w:rsid w:val="003012C0"/>
    <w:rsid w:val="00302CC0"/>
    <w:rsid w:val="0030560A"/>
    <w:rsid w:val="00305A32"/>
    <w:rsid w:val="00305C6A"/>
    <w:rsid w:val="00306542"/>
    <w:rsid w:val="00310B11"/>
    <w:rsid w:val="00311164"/>
    <w:rsid w:val="00312C7A"/>
    <w:rsid w:val="003131AA"/>
    <w:rsid w:val="00315B61"/>
    <w:rsid w:val="00317B94"/>
    <w:rsid w:val="00320543"/>
    <w:rsid w:val="003210ED"/>
    <w:rsid w:val="00321E48"/>
    <w:rsid w:val="00322BF7"/>
    <w:rsid w:val="00323536"/>
    <w:rsid w:val="00323EEF"/>
    <w:rsid w:val="00324A12"/>
    <w:rsid w:val="0033018C"/>
    <w:rsid w:val="00331581"/>
    <w:rsid w:val="00332BC4"/>
    <w:rsid w:val="0033353B"/>
    <w:rsid w:val="0033378E"/>
    <w:rsid w:val="00333FCD"/>
    <w:rsid w:val="00335860"/>
    <w:rsid w:val="00336BA4"/>
    <w:rsid w:val="00340641"/>
    <w:rsid w:val="00341297"/>
    <w:rsid w:val="0034150E"/>
    <w:rsid w:val="0034167A"/>
    <w:rsid w:val="00343202"/>
    <w:rsid w:val="0034611D"/>
    <w:rsid w:val="00346649"/>
    <w:rsid w:val="00347791"/>
    <w:rsid w:val="003477B1"/>
    <w:rsid w:val="003478EA"/>
    <w:rsid w:val="00347BB5"/>
    <w:rsid w:val="00350B02"/>
    <w:rsid w:val="0035150C"/>
    <w:rsid w:val="00354AC8"/>
    <w:rsid w:val="00354E44"/>
    <w:rsid w:val="00355619"/>
    <w:rsid w:val="00355679"/>
    <w:rsid w:val="0035624C"/>
    <w:rsid w:val="003577C7"/>
    <w:rsid w:val="00361732"/>
    <w:rsid w:val="00362600"/>
    <w:rsid w:val="00362FB9"/>
    <w:rsid w:val="00363E6F"/>
    <w:rsid w:val="00365C0B"/>
    <w:rsid w:val="00367619"/>
    <w:rsid w:val="003711B1"/>
    <w:rsid w:val="003741D4"/>
    <w:rsid w:val="00374DDF"/>
    <w:rsid w:val="00375761"/>
    <w:rsid w:val="0037584A"/>
    <w:rsid w:val="00380378"/>
    <w:rsid w:val="003808CA"/>
    <w:rsid w:val="00381690"/>
    <w:rsid w:val="00382653"/>
    <w:rsid w:val="00382BC5"/>
    <w:rsid w:val="00382F97"/>
    <w:rsid w:val="00383685"/>
    <w:rsid w:val="003836BE"/>
    <w:rsid w:val="0038514C"/>
    <w:rsid w:val="00385804"/>
    <w:rsid w:val="00385A1B"/>
    <w:rsid w:val="003878B8"/>
    <w:rsid w:val="00390AEA"/>
    <w:rsid w:val="00392F8A"/>
    <w:rsid w:val="003943DE"/>
    <w:rsid w:val="00395989"/>
    <w:rsid w:val="00396780"/>
    <w:rsid w:val="00397F0C"/>
    <w:rsid w:val="003A10F4"/>
    <w:rsid w:val="003A1A80"/>
    <w:rsid w:val="003A3514"/>
    <w:rsid w:val="003A57FA"/>
    <w:rsid w:val="003A5FB9"/>
    <w:rsid w:val="003A621D"/>
    <w:rsid w:val="003A7F9C"/>
    <w:rsid w:val="003B100F"/>
    <w:rsid w:val="003B1C34"/>
    <w:rsid w:val="003B395E"/>
    <w:rsid w:val="003B39A1"/>
    <w:rsid w:val="003B4C57"/>
    <w:rsid w:val="003B5296"/>
    <w:rsid w:val="003B52DF"/>
    <w:rsid w:val="003B5FD7"/>
    <w:rsid w:val="003B6EE6"/>
    <w:rsid w:val="003C1388"/>
    <w:rsid w:val="003C1744"/>
    <w:rsid w:val="003C221F"/>
    <w:rsid w:val="003C4B1B"/>
    <w:rsid w:val="003C6508"/>
    <w:rsid w:val="003C6630"/>
    <w:rsid w:val="003C691B"/>
    <w:rsid w:val="003C6F06"/>
    <w:rsid w:val="003D06AF"/>
    <w:rsid w:val="003D163C"/>
    <w:rsid w:val="003D1C4B"/>
    <w:rsid w:val="003D2512"/>
    <w:rsid w:val="003D2BFB"/>
    <w:rsid w:val="003D482F"/>
    <w:rsid w:val="003D5C68"/>
    <w:rsid w:val="003D79DD"/>
    <w:rsid w:val="003D7E28"/>
    <w:rsid w:val="003E04F2"/>
    <w:rsid w:val="003E3CB1"/>
    <w:rsid w:val="003E4D08"/>
    <w:rsid w:val="003E569C"/>
    <w:rsid w:val="003E5E23"/>
    <w:rsid w:val="003E6DC6"/>
    <w:rsid w:val="003E76E2"/>
    <w:rsid w:val="003F0985"/>
    <w:rsid w:val="003F121F"/>
    <w:rsid w:val="003F16DF"/>
    <w:rsid w:val="003F32C5"/>
    <w:rsid w:val="003F3367"/>
    <w:rsid w:val="003F3894"/>
    <w:rsid w:val="003F484B"/>
    <w:rsid w:val="003F6C17"/>
    <w:rsid w:val="00400A6D"/>
    <w:rsid w:val="004011C7"/>
    <w:rsid w:val="00402EF9"/>
    <w:rsid w:val="00403DFC"/>
    <w:rsid w:val="004047F1"/>
    <w:rsid w:val="00404E87"/>
    <w:rsid w:val="00404F03"/>
    <w:rsid w:val="00406A91"/>
    <w:rsid w:val="0040733C"/>
    <w:rsid w:val="00407642"/>
    <w:rsid w:val="00411405"/>
    <w:rsid w:val="0041152F"/>
    <w:rsid w:val="00411EA6"/>
    <w:rsid w:val="00415030"/>
    <w:rsid w:val="004157B8"/>
    <w:rsid w:val="00415D1D"/>
    <w:rsid w:val="00420605"/>
    <w:rsid w:val="004208E3"/>
    <w:rsid w:val="00421330"/>
    <w:rsid w:val="004214DC"/>
    <w:rsid w:val="004225DE"/>
    <w:rsid w:val="00422EAC"/>
    <w:rsid w:val="0042394C"/>
    <w:rsid w:val="00424BF0"/>
    <w:rsid w:val="00424FB6"/>
    <w:rsid w:val="00425FFF"/>
    <w:rsid w:val="00426755"/>
    <w:rsid w:val="00427B62"/>
    <w:rsid w:val="00427E5E"/>
    <w:rsid w:val="0043074E"/>
    <w:rsid w:val="00430A2B"/>
    <w:rsid w:val="004315F2"/>
    <w:rsid w:val="00431981"/>
    <w:rsid w:val="00431E92"/>
    <w:rsid w:val="00432C25"/>
    <w:rsid w:val="00433A8F"/>
    <w:rsid w:val="004346DA"/>
    <w:rsid w:val="00434C50"/>
    <w:rsid w:val="00436872"/>
    <w:rsid w:val="00437B1A"/>
    <w:rsid w:val="0044077D"/>
    <w:rsid w:val="00440D12"/>
    <w:rsid w:val="00441465"/>
    <w:rsid w:val="00442427"/>
    <w:rsid w:val="00442754"/>
    <w:rsid w:val="00442C77"/>
    <w:rsid w:val="00443DBE"/>
    <w:rsid w:val="00444316"/>
    <w:rsid w:val="00444529"/>
    <w:rsid w:val="00444982"/>
    <w:rsid w:val="004454A2"/>
    <w:rsid w:val="00445815"/>
    <w:rsid w:val="00447ECB"/>
    <w:rsid w:val="004513F2"/>
    <w:rsid w:val="00452BCC"/>
    <w:rsid w:val="00453679"/>
    <w:rsid w:val="0045369D"/>
    <w:rsid w:val="00453B6C"/>
    <w:rsid w:val="00454646"/>
    <w:rsid w:val="00454A71"/>
    <w:rsid w:val="004601EA"/>
    <w:rsid w:val="00461F7F"/>
    <w:rsid w:val="00462556"/>
    <w:rsid w:val="00462E54"/>
    <w:rsid w:val="0046301A"/>
    <w:rsid w:val="00464088"/>
    <w:rsid w:val="0046469C"/>
    <w:rsid w:val="0046627B"/>
    <w:rsid w:val="004711B7"/>
    <w:rsid w:val="00472D74"/>
    <w:rsid w:val="00473CAC"/>
    <w:rsid w:val="00473FA4"/>
    <w:rsid w:val="004770CD"/>
    <w:rsid w:val="0047742A"/>
    <w:rsid w:val="0048223E"/>
    <w:rsid w:val="00482802"/>
    <w:rsid w:val="00483CE4"/>
    <w:rsid w:val="004849BB"/>
    <w:rsid w:val="00484A7E"/>
    <w:rsid w:val="00484C82"/>
    <w:rsid w:val="00484CE9"/>
    <w:rsid w:val="004852A2"/>
    <w:rsid w:val="0048599E"/>
    <w:rsid w:val="004863CE"/>
    <w:rsid w:val="004865F2"/>
    <w:rsid w:val="004872FC"/>
    <w:rsid w:val="00490D4C"/>
    <w:rsid w:val="00490DFF"/>
    <w:rsid w:val="00491292"/>
    <w:rsid w:val="00491608"/>
    <w:rsid w:val="004916E3"/>
    <w:rsid w:val="004926F9"/>
    <w:rsid w:val="0049384B"/>
    <w:rsid w:val="00493A3F"/>
    <w:rsid w:val="004940E2"/>
    <w:rsid w:val="0049579D"/>
    <w:rsid w:val="004957C8"/>
    <w:rsid w:val="0049585A"/>
    <w:rsid w:val="0049630A"/>
    <w:rsid w:val="00497274"/>
    <w:rsid w:val="004975A1"/>
    <w:rsid w:val="004A0178"/>
    <w:rsid w:val="004A2727"/>
    <w:rsid w:val="004A352E"/>
    <w:rsid w:val="004A51EC"/>
    <w:rsid w:val="004A6925"/>
    <w:rsid w:val="004A6981"/>
    <w:rsid w:val="004A723B"/>
    <w:rsid w:val="004A7A15"/>
    <w:rsid w:val="004A7F27"/>
    <w:rsid w:val="004B086E"/>
    <w:rsid w:val="004B21DA"/>
    <w:rsid w:val="004B2BA0"/>
    <w:rsid w:val="004B3BFB"/>
    <w:rsid w:val="004B3DD2"/>
    <w:rsid w:val="004B5115"/>
    <w:rsid w:val="004B5412"/>
    <w:rsid w:val="004B58AD"/>
    <w:rsid w:val="004B6178"/>
    <w:rsid w:val="004B662E"/>
    <w:rsid w:val="004B71C1"/>
    <w:rsid w:val="004B7973"/>
    <w:rsid w:val="004B7DF2"/>
    <w:rsid w:val="004C0258"/>
    <w:rsid w:val="004C0C8D"/>
    <w:rsid w:val="004C1ECC"/>
    <w:rsid w:val="004C3837"/>
    <w:rsid w:val="004C3BD1"/>
    <w:rsid w:val="004C56BC"/>
    <w:rsid w:val="004C65A2"/>
    <w:rsid w:val="004C7858"/>
    <w:rsid w:val="004C7A1E"/>
    <w:rsid w:val="004C7C86"/>
    <w:rsid w:val="004C7D67"/>
    <w:rsid w:val="004D0657"/>
    <w:rsid w:val="004D0C39"/>
    <w:rsid w:val="004D2489"/>
    <w:rsid w:val="004D347B"/>
    <w:rsid w:val="004D4308"/>
    <w:rsid w:val="004D475B"/>
    <w:rsid w:val="004D6BFC"/>
    <w:rsid w:val="004D6CCC"/>
    <w:rsid w:val="004D7B23"/>
    <w:rsid w:val="004E3A84"/>
    <w:rsid w:val="004E5316"/>
    <w:rsid w:val="004E5D14"/>
    <w:rsid w:val="004E6E05"/>
    <w:rsid w:val="004E6E84"/>
    <w:rsid w:val="004F0A15"/>
    <w:rsid w:val="004F12EB"/>
    <w:rsid w:val="004F13A1"/>
    <w:rsid w:val="004F1B95"/>
    <w:rsid w:val="004F2950"/>
    <w:rsid w:val="004F3A16"/>
    <w:rsid w:val="004F3B7C"/>
    <w:rsid w:val="004F692B"/>
    <w:rsid w:val="004F6ADF"/>
    <w:rsid w:val="004F7E5D"/>
    <w:rsid w:val="00501EEA"/>
    <w:rsid w:val="00502D86"/>
    <w:rsid w:val="00503877"/>
    <w:rsid w:val="0050700F"/>
    <w:rsid w:val="00507C3E"/>
    <w:rsid w:val="00511988"/>
    <w:rsid w:val="00512407"/>
    <w:rsid w:val="00512708"/>
    <w:rsid w:val="00512DF4"/>
    <w:rsid w:val="005168DD"/>
    <w:rsid w:val="00520AC3"/>
    <w:rsid w:val="00520EA5"/>
    <w:rsid w:val="00521C7F"/>
    <w:rsid w:val="00522EFA"/>
    <w:rsid w:val="00523800"/>
    <w:rsid w:val="00524013"/>
    <w:rsid w:val="00524B8B"/>
    <w:rsid w:val="00525AD2"/>
    <w:rsid w:val="005272F2"/>
    <w:rsid w:val="00527909"/>
    <w:rsid w:val="005341EB"/>
    <w:rsid w:val="005349EC"/>
    <w:rsid w:val="005405FE"/>
    <w:rsid w:val="00540E8B"/>
    <w:rsid w:val="00541236"/>
    <w:rsid w:val="00542922"/>
    <w:rsid w:val="005434FC"/>
    <w:rsid w:val="005436B9"/>
    <w:rsid w:val="00543D3E"/>
    <w:rsid w:val="0054492F"/>
    <w:rsid w:val="0054624E"/>
    <w:rsid w:val="0054653D"/>
    <w:rsid w:val="00546F4C"/>
    <w:rsid w:val="00547A19"/>
    <w:rsid w:val="00550AC5"/>
    <w:rsid w:val="0055133D"/>
    <w:rsid w:val="00551AA1"/>
    <w:rsid w:val="00553CB9"/>
    <w:rsid w:val="00554667"/>
    <w:rsid w:val="00554B35"/>
    <w:rsid w:val="00554F91"/>
    <w:rsid w:val="005558BE"/>
    <w:rsid w:val="00557A7F"/>
    <w:rsid w:val="0056093D"/>
    <w:rsid w:val="00561127"/>
    <w:rsid w:val="0056164F"/>
    <w:rsid w:val="00561BEE"/>
    <w:rsid w:val="00562FC3"/>
    <w:rsid w:val="00563BCF"/>
    <w:rsid w:val="00565046"/>
    <w:rsid w:val="00566836"/>
    <w:rsid w:val="00566B48"/>
    <w:rsid w:val="0056708D"/>
    <w:rsid w:val="00572BA0"/>
    <w:rsid w:val="00574408"/>
    <w:rsid w:val="00575598"/>
    <w:rsid w:val="00575CF6"/>
    <w:rsid w:val="00575D2C"/>
    <w:rsid w:val="00577069"/>
    <w:rsid w:val="00577506"/>
    <w:rsid w:val="00582DC7"/>
    <w:rsid w:val="005832BB"/>
    <w:rsid w:val="00584CE9"/>
    <w:rsid w:val="00587858"/>
    <w:rsid w:val="00590700"/>
    <w:rsid w:val="00591F12"/>
    <w:rsid w:val="00592346"/>
    <w:rsid w:val="0059301B"/>
    <w:rsid w:val="0059640E"/>
    <w:rsid w:val="005A0A5A"/>
    <w:rsid w:val="005A0C8B"/>
    <w:rsid w:val="005A1933"/>
    <w:rsid w:val="005A23F0"/>
    <w:rsid w:val="005A2DAC"/>
    <w:rsid w:val="005A3220"/>
    <w:rsid w:val="005A5E58"/>
    <w:rsid w:val="005A662F"/>
    <w:rsid w:val="005A7397"/>
    <w:rsid w:val="005A7949"/>
    <w:rsid w:val="005B24E0"/>
    <w:rsid w:val="005B2DAD"/>
    <w:rsid w:val="005B35DC"/>
    <w:rsid w:val="005B377C"/>
    <w:rsid w:val="005B52DE"/>
    <w:rsid w:val="005B54E9"/>
    <w:rsid w:val="005B5E5C"/>
    <w:rsid w:val="005B69EA"/>
    <w:rsid w:val="005C222E"/>
    <w:rsid w:val="005C517A"/>
    <w:rsid w:val="005C666E"/>
    <w:rsid w:val="005C7E4A"/>
    <w:rsid w:val="005D0158"/>
    <w:rsid w:val="005D0484"/>
    <w:rsid w:val="005D1194"/>
    <w:rsid w:val="005D14E0"/>
    <w:rsid w:val="005D27A2"/>
    <w:rsid w:val="005D3D41"/>
    <w:rsid w:val="005D3DA9"/>
    <w:rsid w:val="005D3F4D"/>
    <w:rsid w:val="005D49EE"/>
    <w:rsid w:val="005D52DC"/>
    <w:rsid w:val="005D5540"/>
    <w:rsid w:val="005D675D"/>
    <w:rsid w:val="005D7DA3"/>
    <w:rsid w:val="005D7FF6"/>
    <w:rsid w:val="005E02D1"/>
    <w:rsid w:val="005E0D1B"/>
    <w:rsid w:val="005E2A4A"/>
    <w:rsid w:val="005E369D"/>
    <w:rsid w:val="005E46EE"/>
    <w:rsid w:val="005E577F"/>
    <w:rsid w:val="005E5EE8"/>
    <w:rsid w:val="005E6E62"/>
    <w:rsid w:val="005F130F"/>
    <w:rsid w:val="005F3169"/>
    <w:rsid w:val="005F3B7D"/>
    <w:rsid w:val="005F52D2"/>
    <w:rsid w:val="005F5561"/>
    <w:rsid w:val="005F6074"/>
    <w:rsid w:val="00600EA5"/>
    <w:rsid w:val="0060230A"/>
    <w:rsid w:val="006026D0"/>
    <w:rsid w:val="00603B0D"/>
    <w:rsid w:val="006043D1"/>
    <w:rsid w:val="00605872"/>
    <w:rsid w:val="00606B7B"/>
    <w:rsid w:val="00610789"/>
    <w:rsid w:val="00611695"/>
    <w:rsid w:val="00612080"/>
    <w:rsid w:val="00612351"/>
    <w:rsid w:val="006129A8"/>
    <w:rsid w:val="00612FB3"/>
    <w:rsid w:val="00613A08"/>
    <w:rsid w:val="00616367"/>
    <w:rsid w:val="006175EE"/>
    <w:rsid w:val="006178F5"/>
    <w:rsid w:val="00621F0A"/>
    <w:rsid w:val="00621F52"/>
    <w:rsid w:val="006239B1"/>
    <w:rsid w:val="00623D61"/>
    <w:rsid w:val="006258D4"/>
    <w:rsid w:val="00627273"/>
    <w:rsid w:val="00627D30"/>
    <w:rsid w:val="006307CA"/>
    <w:rsid w:val="0063136A"/>
    <w:rsid w:val="0063223A"/>
    <w:rsid w:val="0063278A"/>
    <w:rsid w:val="006335F8"/>
    <w:rsid w:val="006345FA"/>
    <w:rsid w:val="00637BB1"/>
    <w:rsid w:val="00640801"/>
    <w:rsid w:val="00641B44"/>
    <w:rsid w:val="00641E6D"/>
    <w:rsid w:val="00643F0C"/>
    <w:rsid w:val="00645764"/>
    <w:rsid w:val="006457D9"/>
    <w:rsid w:val="00645D0B"/>
    <w:rsid w:val="00645D6A"/>
    <w:rsid w:val="00650C58"/>
    <w:rsid w:val="00651D7F"/>
    <w:rsid w:val="006556B2"/>
    <w:rsid w:val="00655780"/>
    <w:rsid w:val="00655B5E"/>
    <w:rsid w:val="006567C3"/>
    <w:rsid w:val="00656A95"/>
    <w:rsid w:val="00661B06"/>
    <w:rsid w:val="006628C3"/>
    <w:rsid w:val="0066328E"/>
    <w:rsid w:val="00664CA2"/>
    <w:rsid w:val="0066598C"/>
    <w:rsid w:val="00665B9C"/>
    <w:rsid w:val="0066731E"/>
    <w:rsid w:val="00670551"/>
    <w:rsid w:val="00670919"/>
    <w:rsid w:val="00671138"/>
    <w:rsid w:val="006717E5"/>
    <w:rsid w:val="0067211D"/>
    <w:rsid w:val="00673FBF"/>
    <w:rsid w:val="006749A6"/>
    <w:rsid w:val="006754E2"/>
    <w:rsid w:val="00675595"/>
    <w:rsid w:val="0067570D"/>
    <w:rsid w:val="0067728E"/>
    <w:rsid w:val="0067783D"/>
    <w:rsid w:val="00677A55"/>
    <w:rsid w:val="00680E4E"/>
    <w:rsid w:val="00682504"/>
    <w:rsid w:val="00682893"/>
    <w:rsid w:val="00683453"/>
    <w:rsid w:val="006844E7"/>
    <w:rsid w:val="006847B3"/>
    <w:rsid w:val="00686668"/>
    <w:rsid w:val="006866DA"/>
    <w:rsid w:val="00686D69"/>
    <w:rsid w:val="00687257"/>
    <w:rsid w:val="006873C6"/>
    <w:rsid w:val="0068741A"/>
    <w:rsid w:val="00687A6B"/>
    <w:rsid w:val="006908FB"/>
    <w:rsid w:val="00690CE2"/>
    <w:rsid w:val="00691AA4"/>
    <w:rsid w:val="00691F32"/>
    <w:rsid w:val="00692310"/>
    <w:rsid w:val="00692E2D"/>
    <w:rsid w:val="00693BF1"/>
    <w:rsid w:val="00694858"/>
    <w:rsid w:val="00694B41"/>
    <w:rsid w:val="00696729"/>
    <w:rsid w:val="006A1AAB"/>
    <w:rsid w:val="006A4D23"/>
    <w:rsid w:val="006A6A3C"/>
    <w:rsid w:val="006A71AD"/>
    <w:rsid w:val="006B08A2"/>
    <w:rsid w:val="006B21DE"/>
    <w:rsid w:val="006B2C80"/>
    <w:rsid w:val="006B2D5B"/>
    <w:rsid w:val="006B34E5"/>
    <w:rsid w:val="006B4A1C"/>
    <w:rsid w:val="006B58E3"/>
    <w:rsid w:val="006B645E"/>
    <w:rsid w:val="006C3195"/>
    <w:rsid w:val="006C3926"/>
    <w:rsid w:val="006C3BCE"/>
    <w:rsid w:val="006C476B"/>
    <w:rsid w:val="006C655C"/>
    <w:rsid w:val="006C7317"/>
    <w:rsid w:val="006D06CD"/>
    <w:rsid w:val="006D17F8"/>
    <w:rsid w:val="006D1DE6"/>
    <w:rsid w:val="006D2327"/>
    <w:rsid w:val="006D26B3"/>
    <w:rsid w:val="006D44B9"/>
    <w:rsid w:val="006D54CD"/>
    <w:rsid w:val="006D5DE4"/>
    <w:rsid w:val="006D6450"/>
    <w:rsid w:val="006D6BD9"/>
    <w:rsid w:val="006D719D"/>
    <w:rsid w:val="006D7B07"/>
    <w:rsid w:val="006E0399"/>
    <w:rsid w:val="006E20C4"/>
    <w:rsid w:val="006E3111"/>
    <w:rsid w:val="006E45D0"/>
    <w:rsid w:val="006E651B"/>
    <w:rsid w:val="006F012E"/>
    <w:rsid w:val="006F0452"/>
    <w:rsid w:val="006F2FE3"/>
    <w:rsid w:val="006F6FE4"/>
    <w:rsid w:val="006F7C49"/>
    <w:rsid w:val="007004F5"/>
    <w:rsid w:val="00700E12"/>
    <w:rsid w:val="00702C6E"/>
    <w:rsid w:val="00704422"/>
    <w:rsid w:val="00706992"/>
    <w:rsid w:val="00706C41"/>
    <w:rsid w:val="0070740A"/>
    <w:rsid w:val="00710D33"/>
    <w:rsid w:val="00711136"/>
    <w:rsid w:val="00712891"/>
    <w:rsid w:val="00713971"/>
    <w:rsid w:val="007144A6"/>
    <w:rsid w:val="00714D2B"/>
    <w:rsid w:val="00714E55"/>
    <w:rsid w:val="0071562D"/>
    <w:rsid w:val="00716714"/>
    <w:rsid w:val="0071672B"/>
    <w:rsid w:val="0072054B"/>
    <w:rsid w:val="00720F3E"/>
    <w:rsid w:val="007220C3"/>
    <w:rsid w:val="00722F26"/>
    <w:rsid w:val="007232EF"/>
    <w:rsid w:val="007233EE"/>
    <w:rsid w:val="00725832"/>
    <w:rsid w:val="007259AC"/>
    <w:rsid w:val="0072684B"/>
    <w:rsid w:val="007279DF"/>
    <w:rsid w:val="007303BC"/>
    <w:rsid w:val="007304C5"/>
    <w:rsid w:val="00730C92"/>
    <w:rsid w:val="00730CBF"/>
    <w:rsid w:val="007314C6"/>
    <w:rsid w:val="0073196E"/>
    <w:rsid w:val="007322F5"/>
    <w:rsid w:val="0073232F"/>
    <w:rsid w:val="007325F0"/>
    <w:rsid w:val="00732988"/>
    <w:rsid w:val="00732B60"/>
    <w:rsid w:val="0073332D"/>
    <w:rsid w:val="0073417C"/>
    <w:rsid w:val="007346A5"/>
    <w:rsid w:val="00735BE4"/>
    <w:rsid w:val="00735C24"/>
    <w:rsid w:val="007363FF"/>
    <w:rsid w:val="0073767B"/>
    <w:rsid w:val="007376E7"/>
    <w:rsid w:val="007405C0"/>
    <w:rsid w:val="007419C0"/>
    <w:rsid w:val="00743DAF"/>
    <w:rsid w:val="007457A9"/>
    <w:rsid w:val="007469D6"/>
    <w:rsid w:val="00747FC1"/>
    <w:rsid w:val="007505DE"/>
    <w:rsid w:val="00751AE2"/>
    <w:rsid w:val="007520BC"/>
    <w:rsid w:val="00752DE0"/>
    <w:rsid w:val="00752EF1"/>
    <w:rsid w:val="00754098"/>
    <w:rsid w:val="007570B2"/>
    <w:rsid w:val="00757B8E"/>
    <w:rsid w:val="00760D00"/>
    <w:rsid w:val="007622E3"/>
    <w:rsid w:val="00762F33"/>
    <w:rsid w:val="00763028"/>
    <w:rsid w:val="007643B2"/>
    <w:rsid w:val="00764931"/>
    <w:rsid w:val="00766C6F"/>
    <w:rsid w:val="007707C0"/>
    <w:rsid w:val="007709AA"/>
    <w:rsid w:val="0077176C"/>
    <w:rsid w:val="00771908"/>
    <w:rsid w:val="00772389"/>
    <w:rsid w:val="00772778"/>
    <w:rsid w:val="007728E0"/>
    <w:rsid w:val="00772ABA"/>
    <w:rsid w:val="007738AD"/>
    <w:rsid w:val="0077454F"/>
    <w:rsid w:val="00775108"/>
    <w:rsid w:val="00775134"/>
    <w:rsid w:val="00775D52"/>
    <w:rsid w:val="00776999"/>
    <w:rsid w:val="00776F2E"/>
    <w:rsid w:val="00780091"/>
    <w:rsid w:val="007820E8"/>
    <w:rsid w:val="007832EA"/>
    <w:rsid w:val="0078387A"/>
    <w:rsid w:val="00783C90"/>
    <w:rsid w:val="00783DCB"/>
    <w:rsid w:val="007841A2"/>
    <w:rsid w:val="00786B14"/>
    <w:rsid w:val="007919D6"/>
    <w:rsid w:val="007950E9"/>
    <w:rsid w:val="0079547A"/>
    <w:rsid w:val="00796668"/>
    <w:rsid w:val="00796B4E"/>
    <w:rsid w:val="00796C7F"/>
    <w:rsid w:val="00796DA9"/>
    <w:rsid w:val="0079745A"/>
    <w:rsid w:val="007A02D4"/>
    <w:rsid w:val="007A0445"/>
    <w:rsid w:val="007A055C"/>
    <w:rsid w:val="007A097E"/>
    <w:rsid w:val="007A2867"/>
    <w:rsid w:val="007A34B3"/>
    <w:rsid w:val="007A400D"/>
    <w:rsid w:val="007A5A07"/>
    <w:rsid w:val="007A5DC2"/>
    <w:rsid w:val="007A6722"/>
    <w:rsid w:val="007B07E6"/>
    <w:rsid w:val="007B2690"/>
    <w:rsid w:val="007B2ADB"/>
    <w:rsid w:val="007B3093"/>
    <w:rsid w:val="007B363A"/>
    <w:rsid w:val="007B414A"/>
    <w:rsid w:val="007B56B4"/>
    <w:rsid w:val="007B6DCE"/>
    <w:rsid w:val="007B7535"/>
    <w:rsid w:val="007C0735"/>
    <w:rsid w:val="007C0CEA"/>
    <w:rsid w:val="007C12DD"/>
    <w:rsid w:val="007C30AB"/>
    <w:rsid w:val="007C3588"/>
    <w:rsid w:val="007C402B"/>
    <w:rsid w:val="007C4483"/>
    <w:rsid w:val="007C4D87"/>
    <w:rsid w:val="007C5BA4"/>
    <w:rsid w:val="007C5C88"/>
    <w:rsid w:val="007C6504"/>
    <w:rsid w:val="007C728E"/>
    <w:rsid w:val="007C757A"/>
    <w:rsid w:val="007C7F60"/>
    <w:rsid w:val="007D0258"/>
    <w:rsid w:val="007D0A45"/>
    <w:rsid w:val="007D2C28"/>
    <w:rsid w:val="007D4A1C"/>
    <w:rsid w:val="007D791E"/>
    <w:rsid w:val="007E07A4"/>
    <w:rsid w:val="007E10A2"/>
    <w:rsid w:val="007E2F58"/>
    <w:rsid w:val="007E3351"/>
    <w:rsid w:val="007E59CB"/>
    <w:rsid w:val="007E6B61"/>
    <w:rsid w:val="007E7F72"/>
    <w:rsid w:val="007F025A"/>
    <w:rsid w:val="007F1036"/>
    <w:rsid w:val="007F2780"/>
    <w:rsid w:val="007F3040"/>
    <w:rsid w:val="007F5A8C"/>
    <w:rsid w:val="007F63B9"/>
    <w:rsid w:val="007F7274"/>
    <w:rsid w:val="0080132C"/>
    <w:rsid w:val="00801355"/>
    <w:rsid w:val="0080250D"/>
    <w:rsid w:val="008033B9"/>
    <w:rsid w:val="00806A9E"/>
    <w:rsid w:val="00810A89"/>
    <w:rsid w:val="00814550"/>
    <w:rsid w:val="00814BA1"/>
    <w:rsid w:val="00815FC1"/>
    <w:rsid w:val="00816468"/>
    <w:rsid w:val="00817DBA"/>
    <w:rsid w:val="00817E6A"/>
    <w:rsid w:val="0082071D"/>
    <w:rsid w:val="008218F5"/>
    <w:rsid w:val="0082286E"/>
    <w:rsid w:val="00823482"/>
    <w:rsid w:val="0082382C"/>
    <w:rsid w:val="008241E5"/>
    <w:rsid w:val="00824826"/>
    <w:rsid w:val="00826778"/>
    <w:rsid w:val="00827554"/>
    <w:rsid w:val="00831DFA"/>
    <w:rsid w:val="0083229C"/>
    <w:rsid w:val="00833330"/>
    <w:rsid w:val="00833D1B"/>
    <w:rsid w:val="00834532"/>
    <w:rsid w:val="008368F6"/>
    <w:rsid w:val="00836C16"/>
    <w:rsid w:val="00837E40"/>
    <w:rsid w:val="0084034D"/>
    <w:rsid w:val="00840EDF"/>
    <w:rsid w:val="00844214"/>
    <w:rsid w:val="00844E0E"/>
    <w:rsid w:val="00845723"/>
    <w:rsid w:val="00845B51"/>
    <w:rsid w:val="00845CB8"/>
    <w:rsid w:val="00846EE5"/>
    <w:rsid w:val="00850BAA"/>
    <w:rsid w:val="0085263E"/>
    <w:rsid w:val="00853E56"/>
    <w:rsid w:val="00857320"/>
    <w:rsid w:val="0086034A"/>
    <w:rsid w:val="00860ABD"/>
    <w:rsid w:val="00860FA6"/>
    <w:rsid w:val="008612DB"/>
    <w:rsid w:val="00861B2D"/>
    <w:rsid w:val="00863712"/>
    <w:rsid w:val="008650E8"/>
    <w:rsid w:val="00865290"/>
    <w:rsid w:val="0086561F"/>
    <w:rsid w:val="00866F8A"/>
    <w:rsid w:val="008709AD"/>
    <w:rsid w:val="0087123C"/>
    <w:rsid w:val="008715B6"/>
    <w:rsid w:val="00871F42"/>
    <w:rsid w:val="00872992"/>
    <w:rsid w:val="00874604"/>
    <w:rsid w:val="0087461E"/>
    <w:rsid w:val="008756D9"/>
    <w:rsid w:val="0088044B"/>
    <w:rsid w:val="008810BB"/>
    <w:rsid w:val="008822D0"/>
    <w:rsid w:val="008834D1"/>
    <w:rsid w:val="00883665"/>
    <w:rsid w:val="008837B1"/>
    <w:rsid w:val="0088707E"/>
    <w:rsid w:val="008919E0"/>
    <w:rsid w:val="008926BF"/>
    <w:rsid w:val="0089293B"/>
    <w:rsid w:val="00892F08"/>
    <w:rsid w:val="00893AC8"/>
    <w:rsid w:val="00893BD1"/>
    <w:rsid w:val="0089424F"/>
    <w:rsid w:val="00894DBD"/>
    <w:rsid w:val="00896637"/>
    <w:rsid w:val="008968F4"/>
    <w:rsid w:val="00896909"/>
    <w:rsid w:val="008A1800"/>
    <w:rsid w:val="008A1BFF"/>
    <w:rsid w:val="008A1DB3"/>
    <w:rsid w:val="008A22C5"/>
    <w:rsid w:val="008A2B1E"/>
    <w:rsid w:val="008A3BA0"/>
    <w:rsid w:val="008A54E8"/>
    <w:rsid w:val="008A561C"/>
    <w:rsid w:val="008A5B88"/>
    <w:rsid w:val="008A72CC"/>
    <w:rsid w:val="008B0BB6"/>
    <w:rsid w:val="008B125C"/>
    <w:rsid w:val="008B1D93"/>
    <w:rsid w:val="008B2395"/>
    <w:rsid w:val="008B2A2C"/>
    <w:rsid w:val="008B2B3B"/>
    <w:rsid w:val="008B2B95"/>
    <w:rsid w:val="008B3387"/>
    <w:rsid w:val="008B388E"/>
    <w:rsid w:val="008B4CA3"/>
    <w:rsid w:val="008B5430"/>
    <w:rsid w:val="008B6125"/>
    <w:rsid w:val="008B63DA"/>
    <w:rsid w:val="008B6DC7"/>
    <w:rsid w:val="008C0D70"/>
    <w:rsid w:val="008C5D7C"/>
    <w:rsid w:val="008C6A4F"/>
    <w:rsid w:val="008C7D72"/>
    <w:rsid w:val="008D0928"/>
    <w:rsid w:val="008D1B88"/>
    <w:rsid w:val="008D1E52"/>
    <w:rsid w:val="008D2FDE"/>
    <w:rsid w:val="008D31F1"/>
    <w:rsid w:val="008D669D"/>
    <w:rsid w:val="008D725E"/>
    <w:rsid w:val="008D735B"/>
    <w:rsid w:val="008E0493"/>
    <w:rsid w:val="008E0FC7"/>
    <w:rsid w:val="008E125C"/>
    <w:rsid w:val="008E1D64"/>
    <w:rsid w:val="008E2B67"/>
    <w:rsid w:val="008E3C42"/>
    <w:rsid w:val="008E460E"/>
    <w:rsid w:val="008E4E6F"/>
    <w:rsid w:val="008F13F6"/>
    <w:rsid w:val="008F1551"/>
    <w:rsid w:val="008F1568"/>
    <w:rsid w:val="008F480C"/>
    <w:rsid w:val="008F54DB"/>
    <w:rsid w:val="008F5761"/>
    <w:rsid w:val="008F5A40"/>
    <w:rsid w:val="008F6201"/>
    <w:rsid w:val="008F79A3"/>
    <w:rsid w:val="00900897"/>
    <w:rsid w:val="009014BB"/>
    <w:rsid w:val="009030B5"/>
    <w:rsid w:val="00903404"/>
    <w:rsid w:val="00903C96"/>
    <w:rsid w:val="00904DF9"/>
    <w:rsid w:val="009053D6"/>
    <w:rsid w:val="009055AF"/>
    <w:rsid w:val="0090575E"/>
    <w:rsid w:val="009057F8"/>
    <w:rsid w:val="00906C33"/>
    <w:rsid w:val="00910002"/>
    <w:rsid w:val="00913A06"/>
    <w:rsid w:val="0091407E"/>
    <w:rsid w:val="0091411D"/>
    <w:rsid w:val="00914853"/>
    <w:rsid w:val="00915322"/>
    <w:rsid w:val="00917045"/>
    <w:rsid w:val="009200B9"/>
    <w:rsid w:val="009203F6"/>
    <w:rsid w:val="00920808"/>
    <w:rsid w:val="00921697"/>
    <w:rsid w:val="009217B1"/>
    <w:rsid w:val="00921FCB"/>
    <w:rsid w:val="0092556D"/>
    <w:rsid w:val="00925E78"/>
    <w:rsid w:val="009262E6"/>
    <w:rsid w:val="0092669C"/>
    <w:rsid w:val="009302F7"/>
    <w:rsid w:val="009303BA"/>
    <w:rsid w:val="00930BF3"/>
    <w:rsid w:val="00931EED"/>
    <w:rsid w:val="00932766"/>
    <w:rsid w:val="00933016"/>
    <w:rsid w:val="00933252"/>
    <w:rsid w:val="00934A70"/>
    <w:rsid w:val="00935B91"/>
    <w:rsid w:val="00935E06"/>
    <w:rsid w:val="00936122"/>
    <w:rsid w:val="009361D1"/>
    <w:rsid w:val="009408FA"/>
    <w:rsid w:val="00942360"/>
    <w:rsid w:val="00942FE6"/>
    <w:rsid w:val="009442D1"/>
    <w:rsid w:val="00945A07"/>
    <w:rsid w:val="00947A6C"/>
    <w:rsid w:val="0095246E"/>
    <w:rsid w:val="0095310C"/>
    <w:rsid w:val="009568FD"/>
    <w:rsid w:val="009600D7"/>
    <w:rsid w:val="009601FF"/>
    <w:rsid w:val="0096054A"/>
    <w:rsid w:val="00960624"/>
    <w:rsid w:val="009609FE"/>
    <w:rsid w:val="00961463"/>
    <w:rsid w:val="00961A05"/>
    <w:rsid w:val="009626D3"/>
    <w:rsid w:val="0096287F"/>
    <w:rsid w:val="00962994"/>
    <w:rsid w:val="009636BA"/>
    <w:rsid w:val="00963743"/>
    <w:rsid w:val="00964563"/>
    <w:rsid w:val="00965217"/>
    <w:rsid w:val="00970F0F"/>
    <w:rsid w:val="009711CB"/>
    <w:rsid w:val="00971EFD"/>
    <w:rsid w:val="009721FF"/>
    <w:rsid w:val="009723C7"/>
    <w:rsid w:val="0097411C"/>
    <w:rsid w:val="00975FE2"/>
    <w:rsid w:val="00976617"/>
    <w:rsid w:val="00976B78"/>
    <w:rsid w:val="0097701A"/>
    <w:rsid w:val="009802E6"/>
    <w:rsid w:val="00980B90"/>
    <w:rsid w:val="009814B8"/>
    <w:rsid w:val="00981D1B"/>
    <w:rsid w:val="009852EC"/>
    <w:rsid w:val="00986F2C"/>
    <w:rsid w:val="00987CD1"/>
    <w:rsid w:val="00990054"/>
    <w:rsid w:val="00991368"/>
    <w:rsid w:val="009917D5"/>
    <w:rsid w:val="00992281"/>
    <w:rsid w:val="00993760"/>
    <w:rsid w:val="00993E39"/>
    <w:rsid w:val="009948FD"/>
    <w:rsid w:val="00996DC4"/>
    <w:rsid w:val="00997470"/>
    <w:rsid w:val="00997517"/>
    <w:rsid w:val="009A22D2"/>
    <w:rsid w:val="009A263A"/>
    <w:rsid w:val="009A29B6"/>
    <w:rsid w:val="009A2D6A"/>
    <w:rsid w:val="009A3668"/>
    <w:rsid w:val="009A452F"/>
    <w:rsid w:val="009A4E8F"/>
    <w:rsid w:val="009A6922"/>
    <w:rsid w:val="009B069A"/>
    <w:rsid w:val="009B08EB"/>
    <w:rsid w:val="009B0BEB"/>
    <w:rsid w:val="009B103E"/>
    <w:rsid w:val="009B112F"/>
    <w:rsid w:val="009B1337"/>
    <w:rsid w:val="009B2D01"/>
    <w:rsid w:val="009B3BB6"/>
    <w:rsid w:val="009B3CCA"/>
    <w:rsid w:val="009B43A9"/>
    <w:rsid w:val="009B4A64"/>
    <w:rsid w:val="009B4E8D"/>
    <w:rsid w:val="009B508B"/>
    <w:rsid w:val="009B625B"/>
    <w:rsid w:val="009B6F65"/>
    <w:rsid w:val="009B79EE"/>
    <w:rsid w:val="009C0290"/>
    <w:rsid w:val="009C163C"/>
    <w:rsid w:val="009C2FE3"/>
    <w:rsid w:val="009C3956"/>
    <w:rsid w:val="009C571E"/>
    <w:rsid w:val="009C611B"/>
    <w:rsid w:val="009C6B55"/>
    <w:rsid w:val="009C6EA2"/>
    <w:rsid w:val="009D064C"/>
    <w:rsid w:val="009D0873"/>
    <w:rsid w:val="009D25D3"/>
    <w:rsid w:val="009D48FC"/>
    <w:rsid w:val="009D4AF3"/>
    <w:rsid w:val="009D4C14"/>
    <w:rsid w:val="009D645B"/>
    <w:rsid w:val="009D6CC4"/>
    <w:rsid w:val="009E00DE"/>
    <w:rsid w:val="009E0192"/>
    <w:rsid w:val="009E296D"/>
    <w:rsid w:val="009E2C23"/>
    <w:rsid w:val="009E47AD"/>
    <w:rsid w:val="009E4962"/>
    <w:rsid w:val="009E4DCD"/>
    <w:rsid w:val="009E6482"/>
    <w:rsid w:val="009E69D9"/>
    <w:rsid w:val="009E769F"/>
    <w:rsid w:val="009F02FD"/>
    <w:rsid w:val="009F0593"/>
    <w:rsid w:val="009F0FAC"/>
    <w:rsid w:val="009F2D1F"/>
    <w:rsid w:val="009F2FAD"/>
    <w:rsid w:val="009F344B"/>
    <w:rsid w:val="009F4E3A"/>
    <w:rsid w:val="009F6881"/>
    <w:rsid w:val="009F6B53"/>
    <w:rsid w:val="009F71AF"/>
    <w:rsid w:val="00A00615"/>
    <w:rsid w:val="00A020B1"/>
    <w:rsid w:val="00A02663"/>
    <w:rsid w:val="00A02EE2"/>
    <w:rsid w:val="00A03552"/>
    <w:rsid w:val="00A0559F"/>
    <w:rsid w:val="00A05BA2"/>
    <w:rsid w:val="00A05D13"/>
    <w:rsid w:val="00A060AC"/>
    <w:rsid w:val="00A0675F"/>
    <w:rsid w:val="00A07374"/>
    <w:rsid w:val="00A07C0B"/>
    <w:rsid w:val="00A10AD1"/>
    <w:rsid w:val="00A10BF7"/>
    <w:rsid w:val="00A11F3A"/>
    <w:rsid w:val="00A14883"/>
    <w:rsid w:val="00A16B6B"/>
    <w:rsid w:val="00A179D3"/>
    <w:rsid w:val="00A17A21"/>
    <w:rsid w:val="00A21DD8"/>
    <w:rsid w:val="00A23C42"/>
    <w:rsid w:val="00A31AFC"/>
    <w:rsid w:val="00A323BD"/>
    <w:rsid w:val="00A32C27"/>
    <w:rsid w:val="00A33CD9"/>
    <w:rsid w:val="00A34ABE"/>
    <w:rsid w:val="00A36D94"/>
    <w:rsid w:val="00A40549"/>
    <w:rsid w:val="00A40798"/>
    <w:rsid w:val="00A4080B"/>
    <w:rsid w:val="00A42159"/>
    <w:rsid w:val="00A42FC9"/>
    <w:rsid w:val="00A43CDE"/>
    <w:rsid w:val="00A44B41"/>
    <w:rsid w:val="00A44BD4"/>
    <w:rsid w:val="00A44CCC"/>
    <w:rsid w:val="00A45911"/>
    <w:rsid w:val="00A45CBD"/>
    <w:rsid w:val="00A46D3E"/>
    <w:rsid w:val="00A47A70"/>
    <w:rsid w:val="00A47FA6"/>
    <w:rsid w:val="00A503FD"/>
    <w:rsid w:val="00A5167A"/>
    <w:rsid w:val="00A5172B"/>
    <w:rsid w:val="00A51D87"/>
    <w:rsid w:val="00A52034"/>
    <w:rsid w:val="00A52AA3"/>
    <w:rsid w:val="00A53F17"/>
    <w:rsid w:val="00A60821"/>
    <w:rsid w:val="00A61C58"/>
    <w:rsid w:val="00A62678"/>
    <w:rsid w:val="00A63AD5"/>
    <w:rsid w:val="00A64FBE"/>
    <w:rsid w:val="00A65232"/>
    <w:rsid w:val="00A65344"/>
    <w:rsid w:val="00A653E6"/>
    <w:rsid w:val="00A6782E"/>
    <w:rsid w:val="00A70200"/>
    <w:rsid w:val="00A70F83"/>
    <w:rsid w:val="00A71F9E"/>
    <w:rsid w:val="00A726F4"/>
    <w:rsid w:val="00A7283F"/>
    <w:rsid w:val="00A76002"/>
    <w:rsid w:val="00A77C11"/>
    <w:rsid w:val="00A80609"/>
    <w:rsid w:val="00A81A44"/>
    <w:rsid w:val="00A81DAB"/>
    <w:rsid w:val="00A82C2B"/>
    <w:rsid w:val="00A83C7B"/>
    <w:rsid w:val="00A8400F"/>
    <w:rsid w:val="00A85001"/>
    <w:rsid w:val="00A85528"/>
    <w:rsid w:val="00A90F09"/>
    <w:rsid w:val="00A92F6A"/>
    <w:rsid w:val="00A9480A"/>
    <w:rsid w:val="00A94E82"/>
    <w:rsid w:val="00AA07D4"/>
    <w:rsid w:val="00AA3B7A"/>
    <w:rsid w:val="00AA53A8"/>
    <w:rsid w:val="00AA5887"/>
    <w:rsid w:val="00AA5B2A"/>
    <w:rsid w:val="00AA6F80"/>
    <w:rsid w:val="00AA7057"/>
    <w:rsid w:val="00AA7F02"/>
    <w:rsid w:val="00AB079E"/>
    <w:rsid w:val="00AB156A"/>
    <w:rsid w:val="00AB1DF6"/>
    <w:rsid w:val="00AB2D77"/>
    <w:rsid w:val="00AB3035"/>
    <w:rsid w:val="00AB3870"/>
    <w:rsid w:val="00AB39B9"/>
    <w:rsid w:val="00AB3EBE"/>
    <w:rsid w:val="00AB4BE6"/>
    <w:rsid w:val="00AB5AFB"/>
    <w:rsid w:val="00AB7122"/>
    <w:rsid w:val="00AC18D4"/>
    <w:rsid w:val="00AC29FA"/>
    <w:rsid w:val="00AC2A76"/>
    <w:rsid w:val="00AC2E85"/>
    <w:rsid w:val="00AC37B8"/>
    <w:rsid w:val="00AC430E"/>
    <w:rsid w:val="00AC569E"/>
    <w:rsid w:val="00AC5F3B"/>
    <w:rsid w:val="00AC708F"/>
    <w:rsid w:val="00AC7180"/>
    <w:rsid w:val="00AC75D6"/>
    <w:rsid w:val="00AD004F"/>
    <w:rsid w:val="00AD2563"/>
    <w:rsid w:val="00AD36E3"/>
    <w:rsid w:val="00AD4BCA"/>
    <w:rsid w:val="00AD501F"/>
    <w:rsid w:val="00AD644D"/>
    <w:rsid w:val="00AD66D6"/>
    <w:rsid w:val="00AD6A85"/>
    <w:rsid w:val="00AD74E7"/>
    <w:rsid w:val="00AE0200"/>
    <w:rsid w:val="00AE16B5"/>
    <w:rsid w:val="00AE35AA"/>
    <w:rsid w:val="00AE6261"/>
    <w:rsid w:val="00AE667E"/>
    <w:rsid w:val="00AE6C62"/>
    <w:rsid w:val="00AF031F"/>
    <w:rsid w:val="00AF0420"/>
    <w:rsid w:val="00AF1A83"/>
    <w:rsid w:val="00AF2811"/>
    <w:rsid w:val="00AF2826"/>
    <w:rsid w:val="00AF338B"/>
    <w:rsid w:val="00AF50F7"/>
    <w:rsid w:val="00AF7324"/>
    <w:rsid w:val="00AF7A6C"/>
    <w:rsid w:val="00AF7CD9"/>
    <w:rsid w:val="00B002FE"/>
    <w:rsid w:val="00B00EB3"/>
    <w:rsid w:val="00B015A6"/>
    <w:rsid w:val="00B02226"/>
    <w:rsid w:val="00B03C90"/>
    <w:rsid w:val="00B044BB"/>
    <w:rsid w:val="00B04639"/>
    <w:rsid w:val="00B05BEF"/>
    <w:rsid w:val="00B10859"/>
    <w:rsid w:val="00B11B55"/>
    <w:rsid w:val="00B14CD1"/>
    <w:rsid w:val="00B16044"/>
    <w:rsid w:val="00B201DF"/>
    <w:rsid w:val="00B20233"/>
    <w:rsid w:val="00B21158"/>
    <w:rsid w:val="00B21639"/>
    <w:rsid w:val="00B21650"/>
    <w:rsid w:val="00B21C06"/>
    <w:rsid w:val="00B247F0"/>
    <w:rsid w:val="00B24D52"/>
    <w:rsid w:val="00B262F2"/>
    <w:rsid w:val="00B265E1"/>
    <w:rsid w:val="00B278DB"/>
    <w:rsid w:val="00B302B3"/>
    <w:rsid w:val="00B307E7"/>
    <w:rsid w:val="00B31139"/>
    <w:rsid w:val="00B31219"/>
    <w:rsid w:val="00B31AF4"/>
    <w:rsid w:val="00B32513"/>
    <w:rsid w:val="00B33190"/>
    <w:rsid w:val="00B337D3"/>
    <w:rsid w:val="00B3657C"/>
    <w:rsid w:val="00B40A16"/>
    <w:rsid w:val="00B40CE1"/>
    <w:rsid w:val="00B4132D"/>
    <w:rsid w:val="00B43710"/>
    <w:rsid w:val="00B44600"/>
    <w:rsid w:val="00B44982"/>
    <w:rsid w:val="00B508FD"/>
    <w:rsid w:val="00B50AA7"/>
    <w:rsid w:val="00B51B02"/>
    <w:rsid w:val="00B5310B"/>
    <w:rsid w:val="00B54A0C"/>
    <w:rsid w:val="00B555B2"/>
    <w:rsid w:val="00B5578D"/>
    <w:rsid w:val="00B622C6"/>
    <w:rsid w:val="00B62672"/>
    <w:rsid w:val="00B62FF4"/>
    <w:rsid w:val="00B63508"/>
    <w:rsid w:val="00B640C7"/>
    <w:rsid w:val="00B66378"/>
    <w:rsid w:val="00B66DEC"/>
    <w:rsid w:val="00B71901"/>
    <w:rsid w:val="00B71994"/>
    <w:rsid w:val="00B71C9E"/>
    <w:rsid w:val="00B7205A"/>
    <w:rsid w:val="00B72A9E"/>
    <w:rsid w:val="00B72AF8"/>
    <w:rsid w:val="00B7435A"/>
    <w:rsid w:val="00B77FEC"/>
    <w:rsid w:val="00B80019"/>
    <w:rsid w:val="00B800D7"/>
    <w:rsid w:val="00B8049D"/>
    <w:rsid w:val="00B8061A"/>
    <w:rsid w:val="00B81145"/>
    <w:rsid w:val="00B86A4F"/>
    <w:rsid w:val="00B87C19"/>
    <w:rsid w:val="00B9054A"/>
    <w:rsid w:val="00B92F36"/>
    <w:rsid w:val="00B93BF3"/>
    <w:rsid w:val="00B93D93"/>
    <w:rsid w:val="00B94297"/>
    <w:rsid w:val="00B97602"/>
    <w:rsid w:val="00BA0909"/>
    <w:rsid w:val="00BA1833"/>
    <w:rsid w:val="00BA1FE8"/>
    <w:rsid w:val="00BA28A2"/>
    <w:rsid w:val="00BA29AF"/>
    <w:rsid w:val="00BA2DF4"/>
    <w:rsid w:val="00BA5141"/>
    <w:rsid w:val="00BA7DC7"/>
    <w:rsid w:val="00BB1DF6"/>
    <w:rsid w:val="00BB21C6"/>
    <w:rsid w:val="00BB451E"/>
    <w:rsid w:val="00BB52EE"/>
    <w:rsid w:val="00BC0FB6"/>
    <w:rsid w:val="00BC13A0"/>
    <w:rsid w:val="00BC1D7E"/>
    <w:rsid w:val="00BC1E1E"/>
    <w:rsid w:val="00BC3B50"/>
    <w:rsid w:val="00BC421F"/>
    <w:rsid w:val="00BC48B1"/>
    <w:rsid w:val="00BC4D45"/>
    <w:rsid w:val="00BC5BB8"/>
    <w:rsid w:val="00BC5CFF"/>
    <w:rsid w:val="00BC6154"/>
    <w:rsid w:val="00BC7470"/>
    <w:rsid w:val="00BD0357"/>
    <w:rsid w:val="00BD05E4"/>
    <w:rsid w:val="00BD1CA1"/>
    <w:rsid w:val="00BD301D"/>
    <w:rsid w:val="00BD4666"/>
    <w:rsid w:val="00BD6BB8"/>
    <w:rsid w:val="00BD79FF"/>
    <w:rsid w:val="00BE0A1E"/>
    <w:rsid w:val="00BE2C5C"/>
    <w:rsid w:val="00BE2E42"/>
    <w:rsid w:val="00BE3338"/>
    <w:rsid w:val="00BE6257"/>
    <w:rsid w:val="00BE7EDA"/>
    <w:rsid w:val="00BF1BEA"/>
    <w:rsid w:val="00BF2381"/>
    <w:rsid w:val="00BF23FF"/>
    <w:rsid w:val="00BF2528"/>
    <w:rsid w:val="00BF554B"/>
    <w:rsid w:val="00BF5F26"/>
    <w:rsid w:val="00BF609F"/>
    <w:rsid w:val="00BF7667"/>
    <w:rsid w:val="00BF7677"/>
    <w:rsid w:val="00BF76FE"/>
    <w:rsid w:val="00C01137"/>
    <w:rsid w:val="00C01A1D"/>
    <w:rsid w:val="00C01C82"/>
    <w:rsid w:val="00C02450"/>
    <w:rsid w:val="00C041DA"/>
    <w:rsid w:val="00C0447F"/>
    <w:rsid w:val="00C10C63"/>
    <w:rsid w:val="00C11627"/>
    <w:rsid w:val="00C12A76"/>
    <w:rsid w:val="00C14948"/>
    <w:rsid w:val="00C15596"/>
    <w:rsid w:val="00C21D73"/>
    <w:rsid w:val="00C21FB3"/>
    <w:rsid w:val="00C21FBA"/>
    <w:rsid w:val="00C22818"/>
    <w:rsid w:val="00C2304E"/>
    <w:rsid w:val="00C23F4E"/>
    <w:rsid w:val="00C24086"/>
    <w:rsid w:val="00C2456B"/>
    <w:rsid w:val="00C2508E"/>
    <w:rsid w:val="00C25758"/>
    <w:rsid w:val="00C257CD"/>
    <w:rsid w:val="00C25F3A"/>
    <w:rsid w:val="00C2632F"/>
    <w:rsid w:val="00C263E3"/>
    <w:rsid w:val="00C308CC"/>
    <w:rsid w:val="00C30F5E"/>
    <w:rsid w:val="00C33193"/>
    <w:rsid w:val="00C33D73"/>
    <w:rsid w:val="00C33EF7"/>
    <w:rsid w:val="00C34967"/>
    <w:rsid w:val="00C35F26"/>
    <w:rsid w:val="00C36187"/>
    <w:rsid w:val="00C3658D"/>
    <w:rsid w:val="00C36D50"/>
    <w:rsid w:val="00C378D1"/>
    <w:rsid w:val="00C405A9"/>
    <w:rsid w:val="00C40791"/>
    <w:rsid w:val="00C4133E"/>
    <w:rsid w:val="00C43F41"/>
    <w:rsid w:val="00C43F61"/>
    <w:rsid w:val="00C44902"/>
    <w:rsid w:val="00C462A2"/>
    <w:rsid w:val="00C46CF4"/>
    <w:rsid w:val="00C50A78"/>
    <w:rsid w:val="00C50CF6"/>
    <w:rsid w:val="00C50F4E"/>
    <w:rsid w:val="00C5116E"/>
    <w:rsid w:val="00C515D1"/>
    <w:rsid w:val="00C525DF"/>
    <w:rsid w:val="00C52802"/>
    <w:rsid w:val="00C5354E"/>
    <w:rsid w:val="00C53984"/>
    <w:rsid w:val="00C53D0C"/>
    <w:rsid w:val="00C54D19"/>
    <w:rsid w:val="00C54EC1"/>
    <w:rsid w:val="00C555FB"/>
    <w:rsid w:val="00C56A6B"/>
    <w:rsid w:val="00C5786C"/>
    <w:rsid w:val="00C603B3"/>
    <w:rsid w:val="00C61038"/>
    <w:rsid w:val="00C6133D"/>
    <w:rsid w:val="00C646B3"/>
    <w:rsid w:val="00C65B21"/>
    <w:rsid w:val="00C66F72"/>
    <w:rsid w:val="00C706B8"/>
    <w:rsid w:val="00C7096D"/>
    <w:rsid w:val="00C7131A"/>
    <w:rsid w:val="00C71D5B"/>
    <w:rsid w:val="00C71D8F"/>
    <w:rsid w:val="00C7230B"/>
    <w:rsid w:val="00C72599"/>
    <w:rsid w:val="00C72BF7"/>
    <w:rsid w:val="00C72D2A"/>
    <w:rsid w:val="00C75CEE"/>
    <w:rsid w:val="00C76291"/>
    <w:rsid w:val="00C770AA"/>
    <w:rsid w:val="00C806B7"/>
    <w:rsid w:val="00C80F13"/>
    <w:rsid w:val="00C81C3E"/>
    <w:rsid w:val="00C825A2"/>
    <w:rsid w:val="00C82A35"/>
    <w:rsid w:val="00C82B79"/>
    <w:rsid w:val="00C838C8"/>
    <w:rsid w:val="00C83AF6"/>
    <w:rsid w:val="00C83B68"/>
    <w:rsid w:val="00C8749D"/>
    <w:rsid w:val="00C8784E"/>
    <w:rsid w:val="00C90F80"/>
    <w:rsid w:val="00C913F6"/>
    <w:rsid w:val="00C92598"/>
    <w:rsid w:val="00C93BD5"/>
    <w:rsid w:val="00C94FA5"/>
    <w:rsid w:val="00C95145"/>
    <w:rsid w:val="00C952E2"/>
    <w:rsid w:val="00C96BE8"/>
    <w:rsid w:val="00C979CB"/>
    <w:rsid w:val="00C97A49"/>
    <w:rsid w:val="00CA4072"/>
    <w:rsid w:val="00CA4D54"/>
    <w:rsid w:val="00CA6335"/>
    <w:rsid w:val="00CA6CF4"/>
    <w:rsid w:val="00CB05CA"/>
    <w:rsid w:val="00CB264B"/>
    <w:rsid w:val="00CB2C49"/>
    <w:rsid w:val="00CB4D5D"/>
    <w:rsid w:val="00CB53E6"/>
    <w:rsid w:val="00CB5D7B"/>
    <w:rsid w:val="00CB638E"/>
    <w:rsid w:val="00CC06FE"/>
    <w:rsid w:val="00CC2E55"/>
    <w:rsid w:val="00CC4173"/>
    <w:rsid w:val="00CC4E51"/>
    <w:rsid w:val="00CC50CA"/>
    <w:rsid w:val="00CC534D"/>
    <w:rsid w:val="00CC73CD"/>
    <w:rsid w:val="00CC7B15"/>
    <w:rsid w:val="00CC7DC5"/>
    <w:rsid w:val="00CC7EA2"/>
    <w:rsid w:val="00CD2289"/>
    <w:rsid w:val="00CD2C52"/>
    <w:rsid w:val="00CD3FC1"/>
    <w:rsid w:val="00CD4DE9"/>
    <w:rsid w:val="00CD53BC"/>
    <w:rsid w:val="00CD5D71"/>
    <w:rsid w:val="00CD6B0D"/>
    <w:rsid w:val="00CD7CA3"/>
    <w:rsid w:val="00CD7CD3"/>
    <w:rsid w:val="00CE033F"/>
    <w:rsid w:val="00CE1C0C"/>
    <w:rsid w:val="00CE1F1E"/>
    <w:rsid w:val="00CE2FDD"/>
    <w:rsid w:val="00CE2FE0"/>
    <w:rsid w:val="00CE5C32"/>
    <w:rsid w:val="00CE6400"/>
    <w:rsid w:val="00CF0B63"/>
    <w:rsid w:val="00CF0FFC"/>
    <w:rsid w:val="00CF3088"/>
    <w:rsid w:val="00CF39B5"/>
    <w:rsid w:val="00CF3B01"/>
    <w:rsid w:val="00CF3F18"/>
    <w:rsid w:val="00CF521F"/>
    <w:rsid w:val="00CF5481"/>
    <w:rsid w:val="00CF68CC"/>
    <w:rsid w:val="00CF7F89"/>
    <w:rsid w:val="00D0012E"/>
    <w:rsid w:val="00D014C2"/>
    <w:rsid w:val="00D02291"/>
    <w:rsid w:val="00D02847"/>
    <w:rsid w:val="00D05647"/>
    <w:rsid w:val="00D10112"/>
    <w:rsid w:val="00D101AA"/>
    <w:rsid w:val="00D10419"/>
    <w:rsid w:val="00D11790"/>
    <w:rsid w:val="00D118D6"/>
    <w:rsid w:val="00D133AE"/>
    <w:rsid w:val="00D14D9C"/>
    <w:rsid w:val="00D14D9F"/>
    <w:rsid w:val="00D176DE"/>
    <w:rsid w:val="00D202BE"/>
    <w:rsid w:val="00D22367"/>
    <w:rsid w:val="00D235FF"/>
    <w:rsid w:val="00D2371A"/>
    <w:rsid w:val="00D243F7"/>
    <w:rsid w:val="00D2662D"/>
    <w:rsid w:val="00D268C9"/>
    <w:rsid w:val="00D27119"/>
    <w:rsid w:val="00D2771E"/>
    <w:rsid w:val="00D277CF"/>
    <w:rsid w:val="00D3261D"/>
    <w:rsid w:val="00D362FA"/>
    <w:rsid w:val="00D37218"/>
    <w:rsid w:val="00D41195"/>
    <w:rsid w:val="00D411DF"/>
    <w:rsid w:val="00D42FB0"/>
    <w:rsid w:val="00D43F66"/>
    <w:rsid w:val="00D44187"/>
    <w:rsid w:val="00D45789"/>
    <w:rsid w:val="00D4585C"/>
    <w:rsid w:val="00D5073D"/>
    <w:rsid w:val="00D50FAF"/>
    <w:rsid w:val="00D5120E"/>
    <w:rsid w:val="00D536F3"/>
    <w:rsid w:val="00D540A4"/>
    <w:rsid w:val="00D556FD"/>
    <w:rsid w:val="00D56671"/>
    <w:rsid w:val="00D56E64"/>
    <w:rsid w:val="00D57C9C"/>
    <w:rsid w:val="00D6029F"/>
    <w:rsid w:val="00D60507"/>
    <w:rsid w:val="00D60EB1"/>
    <w:rsid w:val="00D61C90"/>
    <w:rsid w:val="00D6286C"/>
    <w:rsid w:val="00D62C14"/>
    <w:rsid w:val="00D631E2"/>
    <w:rsid w:val="00D65E2B"/>
    <w:rsid w:val="00D6638B"/>
    <w:rsid w:val="00D67405"/>
    <w:rsid w:val="00D70C60"/>
    <w:rsid w:val="00D71262"/>
    <w:rsid w:val="00D712FA"/>
    <w:rsid w:val="00D724D8"/>
    <w:rsid w:val="00D7285B"/>
    <w:rsid w:val="00D734F8"/>
    <w:rsid w:val="00D73ABD"/>
    <w:rsid w:val="00D73C39"/>
    <w:rsid w:val="00D73D90"/>
    <w:rsid w:val="00D7565A"/>
    <w:rsid w:val="00D76CCA"/>
    <w:rsid w:val="00D771D9"/>
    <w:rsid w:val="00D800EE"/>
    <w:rsid w:val="00D805F7"/>
    <w:rsid w:val="00D8140D"/>
    <w:rsid w:val="00D81BE6"/>
    <w:rsid w:val="00D8543C"/>
    <w:rsid w:val="00D868C4"/>
    <w:rsid w:val="00D86BA1"/>
    <w:rsid w:val="00D8747E"/>
    <w:rsid w:val="00D87788"/>
    <w:rsid w:val="00D90768"/>
    <w:rsid w:val="00D90CA1"/>
    <w:rsid w:val="00D91B83"/>
    <w:rsid w:val="00D92065"/>
    <w:rsid w:val="00D9434B"/>
    <w:rsid w:val="00D94636"/>
    <w:rsid w:val="00D94C6C"/>
    <w:rsid w:val="00D9560B"/>
    <w:rsid w:val="00D96421"/>
    <w:rsid w:val="00D9745F"/>
    <w:rsid w:val="00D9783D"/>
    <w:rsid w:val="00D97891"/>
    <w:rsid w:val="00DA0C63"/>
    <w:rsid w:val="00DA1063"/>
    <w:rsid w:val="00DA13D6"/>
    <w:rsid w:val="00DA1EFE"/>
    <w:rsid w:val="00DA241F"/>
    <w:rsid w:val="00DA29E0"/>
    <w:rsid w:val="00DA323E"/>
    <w:rsid w:val="00DA3DE9"/>
    <w:rsid w:val="00DA4181"/>
    <w:rsid w:val="00DA47A3"/>
    <w:rsid w:val="00DA4F0E"/>
    <w:rsid w:val="00DA535C"/>
    <w:rsid w:val="00DA55E4"/>
    <w:rsid w:val="00DA705A"/>
    <w:rsid w:val="00DA762C"/>
    <w:rsid w:val="00DB0358"/>
    <w:rsid w:val="00DB2196"/>
    <w:rsid w:val="00DB3A9B"/>
    <w:rsid w:val="00DB4128"/>
    <w:rsid w:val="00DB5444"/>
    <w:rsid w:val="00DB5B56"/>
    <w:rsid w:val="00DB5F34"/>
    <w:rsid w:val="00DB7EEB"/>
    <w:rsid w:val="00DB7F2A"/>
    <w:rsid w:val="00DC0519"/>
    <w:rsid w:val="00DC0A5B"/>
    <w:rsid w:val="00DC14B5"/>
    <w:rsid w:val="00DC1BCF"/>
    <w:rsid w:val="00DC1F1B"/>
    <w:rsid w:val="00DC2C2D"/>
    <w:rsid w:val="00DC30AA"/>
    <w:rsid w:val="00DC55E8"/>
    <w:rsid w:val="00DC6A69"/>
    <w:rsid w:val="00DC725A"/>
    <w:rsid w:val="00DC7D78"/>
    <w:rsid w:val="00DD29DD"/>
    <w:rsid w:val="00DD47B2"/>
    <w:rsid w:val="00DD4BCE"/>
    <w:rsid w:val="00DD6B22"/>
    <w:rsid w:val="00DD6B25"/>
    <w:rsid w:val="00DD7F4F"/>
    <w:rsid w:val="00DE0C62"/>
    <w:rsid w:val="00DE281B"/>
    <w:rsid w:val="00DE3672"/>
    <w:rsid w:val="00DE5380"/>
    <w:rsid w:val="00DE5E50"/>
    <w:rsid w:val="00DE6036"/>
    <w:rsid w:val="00DE64B7"/>
    <w:rsid w:val="00DF0657"/>
    <w:rsid w:val="00DF1B61"/>
    <w:rsid w:val="00DF1CE4"/>
    <w:rsid w:val="00DF41DA"/>
    <w:rsid w:val="00DF5E0C"/>
    <w:rsid w:val="00DF6EE5"/>
    <w:rsid w:val="00DF71BE"/>
    <w:rsid w:val="00E00616"/>
    <w:rsid w:val="00E00D3E"/>
    <w:rsid w:val="00E0153B"/>
    <w:rsid w:val="00E03ACC"/>
    <w:rsid w:val="00E042D1"/>
    <w:rsid w:val="00E04CCB"/>
    <w:rsid w:val="00E0660D"/>
    <w:rsid w:val="00E0680B"/>
    <w:rsid w:val="00E0735C"/>
    <w:rsid w:val="00E07F24"/>
    <w:rsid w:val="00E106D8"/>
    <w:rsid w:val="00E1089B"/>
    <w:rsid w:val="00E115D5"/>
    <w:rsid w:val="00E11E45"/>
    <w:rsid w:val="00E125F6"/>
    <w:rsid w:val="00E12FEE"/>
    <w:rsid w:val="00E1344F"/>
    <w:rsid w:val="00E13C59"/>
    <w:rsid w:val="00E2064A"/>
    <w:rsid w:val="00E207C2"/>
    <w:rsid w:val="00E20A3D"/>
    <w:rsid w:val="00E220B5"/>
    <w:rsid w:val="00E221B9"/>
    <w:rsid w:val="00E22C39"/>
    <w:rsid w:val="00E24358"/>
    <w:rsid w:val="00E251E2"/>
    <w:rsid w:val="00E25243"/>
    <w:rsid w:val="00E25770"/>
    <w:rsid w:val="00E26826"/>
    <w:rsid w:val="00E2693B"/>
    <w:rsid w:val="00E30149"/>
    <w:rsid w:val="00E31751"/>
    <w:rsid w:val="00E32C9D"/>
    <w:rsid w:val="00E33C6D"/>
    <w:rsid w:val="00E343BD"/>
    <w:rsid w:val="00E355C0"/>
    <w:rsid w:val="00E36463"/>
    <w:rsid w:val="00E40141"/>
    <w:rsid w:val="00E40D17"/>
    <w:rsid w:val="00E40E34"/>
    <w:rsid w:val="00E422D6"/>
    <w:rsid w:val="00E43185"/>
    <w:rsid w:val="00E45BDE"/>
    <w:rsid w:val="00E46218"/>
    <w:rsid w:val="00E46BEE"/>
    <w:rsid w:val="00E474CE"/>
    <w:rsid w:val="00E47EBF"/>
    <w:rsid w:val="00E50B94"/>
    <w:rsid w:val="00E50FD1"/>
    <w:rsid w:val="00E51132"/>
    <w:rsid w:val="00E51530"/>
    <w:rsid w:val="00E5229C"/>
    <w:rsid w:val="00E52CD0"/>
    <w:rsid w:val="00E530E9"/>
    <w:rsid w:val="00E53CAF"/>
    <w:rsid w:val="00E546CF"/>
    <w:rsid w:val="00E55B74"/>
    <w:rsid w:val="00E56A80"/>
    <w:rsid w:val="00E60D92"/>
    <w:rsid w:val="00E62A6E"/>
    <w:rsid w:val="00E6358B"/>
    <w:rsid w:val="00E640F1"/>
    <w:rsid w:val="00E64649"/>
    <w:rsid w:val="00E655DE"/>
    <w:rsid w:val="00E6597A"/>
    <w:rsid w:val="00E66FB2"/>
    <w:rsid w:val="00E6785A"/>
    <w:rsid w:val="00E700BA"/>
    <w:rsid w:val="00E7365D"/>
    <w:rsid w:val="00E73918"/>
    <w:rsid w:val="00E7393B"/>
    <w:rsid w:val="00E73968"/>
    <w:rsid w:val="00E741B9"/>
    <w:rsid w:val="00E742D2"/>
    <w:rsid w:val="00E75205"/>
    <w:rsid w:val="00E75610"/>
    <w:rsid w:val="00E75A16"/>
    <w:rsid w:val="00E75CC3"/>
    <w:rsid w:val="00E75FBE"/>
    <w:rsid w:val="00E765F8"/>
    <w:rsid w:val="00E80367"/>
    <w:rsid w:val="00E808D0"/>
    <w:rsid w:val="00E8110D"/>
    <w:rsid w:val="00E82EDA"/>
    <w:rsid w:val="00E838CC"/>
    <w:rsid w:val="00E8460E"/>
    <w:rsid w:val="00E90CE5"/>
    <w:rsid w:val="00E9155D"/>
    <w:rsid w:val="00E91FC6"/>
    <w:rsid w:val="00E93ABB"/>
    <w:rsid w:val="00E93F10"/>
    <w:rsid w:val="00E9444D"/>
    <w:rsid w:val="00E95EEE"/>
    <w:rsid w:val="00E966B3"/>
    <w:rsid w:val="00E97CAA"/>
    <w:rsid w:val="00EA091A"/>
    <w:rsid w:val="00EA0C97"/>
    <w:rsid w:val="00EA1536"/>
    <w:rsid w:val="00EA2C9B"/>
    <w:rsid w:val="00EA40C6"/>
    <w:rsid w:val="00EA458F"/>
    <w:rsid w:val="00EA56B1"/>
    <w:rsid w:val="00EA602F"/>
    <w:rsid w:val="00EA640B"/>
    <w:rsid w:val="00EA6492"/>
    <w:rsid w:val="00EA6A78"/>
    <w:rsid w:val="00EA7B39"/>
    <w:rsid w:val="00EA7CDC"/>
    <w:rsid w:val="00EB09C3"/>
    <w:rsid w:val="00EB1151"/>
    <w:rsid w:val="00EB18A9"/>
    <w:rsid w:val="00EB1DE5"/>
    <w:rsid w:val="00EB21DA"/>
    <w:rsid w:val="00EB3352"/>
    <w:rsid w:val="00EB3B97"/>
    <w:rsid w:val="00EB479E"/>
    <w:rsid w:val="00EB518A"/>
    <w:rsid w:val="00EC15C3"/>
    <w:rsid w:val="00EC1893"/>
    <w:rsid w:val="00EC2C90"/>
    <w:rsid w:val="00EC4157"/>
    <w:rsid w:val="00EC41F1"/>
    <w:rsid w:val="00EC7973"/>
    <w:rsid w:val="00ED0915"/>
    <w:rsid w:val="00ED2316"/>
    <w:rsid w:val="00ED2514"/>
    <w:rsid w:val="00ED2894"/>
    <w:rsid w:val="00ED2A2A"/>
    <w:rsid w:val="00ED3E52"/>
    <w:rsid w:val="00ED41F6"/>
    <w:rsid w:val="00ED468C"/>
    <w:rsid w:val="00ED6D70"/>
    <w:rsid w:val="00ED713B"/>
    <w:rsid w:val="00ED7AD9"/>
    <w:rsid w:val="00EE0F6A"/>
    <w:rsid w:val="00EE21B9"/>
    <w:rsid w:val="00EE3440"/>
    <w:rsid w:val="00EE3441"/>
    <w:rsid w:val="00EE5CCD"/>
    <w:rsid w:val="00EE606F"/>
    <w:rsid w:val="00EE61A3"/>
    <w:rsid w:val="00EE6292"/>
    <w:rsid w:val="00EE68F1"/>
    <w:rsid w:val="00EE6BCA"/>
    <w:rsid w:val="00EE6DF3"/>
    <w:rsid w:val="00EE7819"/>
    <w:rsid w:val="00EE7D39"/>
    <w:rsid w:val="00EF2966"/>
    <w:rsid w:val="00EF3592"/>
    <w:rsid w:val="00EF432A"/>
    <w:rsid w:val="00EF4DEC"/>
    <w:rsid w:val="00EF5AE7"/>
    <w:rsid w:val="00EF650A"/>
    <w:rsid w:val="00EF6F4E"/>
    <w:rsid w:val="00EF7531"/>
    <w:rsid w:val="00EF7E7E"/>
    <w:rsid w:val="00F00404"/>
    <w:rsid w:val="00F01238"/>
    <w:rsid w:val="00F0123D"/>
    <w:rsid w:val="00F024D4"/>
    <w:rsid w:val="00F02F43"/>
    <w:rsid w:val="00F05789"/>
    <w:rsid w:val="00F079E1"/>
    <w:rsid w:val="00F07B22"/>
    <w:rsid w:val="00F07C5B"/>
    <w:rsid w:val="00F13738"/>
    <w:rsid w:val="00F14783"/>
    <w:rsid w:val="00F17E23"/>
    <w:rsid w:val="00F20C73"/>
    <w:rsid w:val="00F20DD4"/>
    <w:rsid w:val="00F22813"/>
    <w:rsid w:val="00F22B57"/>
    <w:rsid w:val="00F24150"/>
    <w:rsid w:val="00F259F0"/>
    <w:rsid w:val="00F273EC"/>
    <w:rsid w:val="00F27689"/>
    <w:rsid w:val="00F27B71"/>
    <w:rsid w:val="00F31908"/>
    <w:rsid w:val="00F32959"/>
    <w:rsid w:val="00F32A27"/>
    <w:rsid w:val="00F35B3E"/>
    <w:rsid w:val="00F35C19"/>
    <w:rsid w:val="00F36EEF"/>
    <w:rsid w:val="00F36F86"/>
    <w:rsid w:val="00F37B96"/>
    <w:rsid w:val="00F40912"/>
    <w:rsid w:val="00F42FCA"/>
    <w:rsid w:val="00F4421B"/>
    <w:rsid w:val="00F44D43"/>
    <w:rsid w:val="00F4618B"/>
    <w:rsid w:val="00F50C5F"/>
    <w:rsid w:val="00F51658"/>
    <w:rsid w:val="00F54E32"/>
    <w:rsid w:val="00F54E63"/>
    <w:rsid w:val="00F55313"/>
    <w:rsid w:val="00F57ADD"/>
    <w:rsid w:val="00F607D7"/>
    <w:rsid w:val="00F608E6"/>
    <w:rsid w:val="00F6094E"/>
    <w:rsid w:val="00F61201"/>
    <w:rsid w:val="00F62145"/>
    <w:rsid w:val="00F62366"/>
    <w:rsid w:val="00F623F4"/>
    <w:rsid w:val="00F62E89"/>
    <w:rsid w:val="00F6586A"/>
    <w:rsid w:val="00F65A88"/>
    <w:rsid w:val="00F6624A"/>
    <w:rsid w:val="00F67736"/>
    <w:rsid w:val="00F67BA1"/>
    <w:rsid w:val="00F71134"/>
    <w:rsid w:val="00F714F9"/>
    <w:rsid w:val="00F718D8"/>
    <w:rsid w:val="00F71D9D"/>
    <w:rsid w:val="00F72472"/>
    <w:rsid w:val="00F73470"/>
    <w:rsid w:val="00F74097"/>
    <w:rsid w:val="00F74206"/>
    <w:rsid w:val="00F74739"/>
    <w:rsid w:val="00F749EB"/>
    <w:rsid w:val="00F74CE7"/>
    <w:rsid w:val="00F75140"/>
    <w:rsid w:val="00F7699D"/>
    <w:rsid w:val="00F77062"/>
    <w:rsid w:val="00F77817"/>
    <w:rsid w:val="00F81C85"/>
    <w:rsid w:val="00F8208F"/>
    <w:rsid w:val="00F84419"/>
    <w:rsid w:val="00F849E9"/>
    <w:rsid w:val="00F85AC6"/>
    <w:rsid w:val="00F8715F"/>
    <w:rsid w:val="00F90473"/>
    <w:rsid w:val="00F9105B"/>
    <w:rsid w:val="00F9327E"/>
    <w:rsid w:val="00F932BE"/>
    <w:rsid w:val="00F9354A"/>
    <w:rsid w:val="00F93736"/>
    <w:rsid w:val="00F93749"/>
    <w:rsid w:val="00F93A4E"/>
    <w:rsid w:val="00F93A79"/>
    <w:rsid w:val="00F93B66"/>
    <w:rsid w:val="00F93CDD"/>
    <w:rsid w:val="00F941BB"/>
    <w:rsid w:val="00F952A2"/>
    <w:rsid w:val="00F956DC"/>
    <w:rsid w:val="00F963D9"/>
    <w:rsid w:val="00F96F76"/>
    <w:rsid w:val="00FA217F"/>
    <w:rsid w:val="00FA37D4"/>
    <w:rsid w:val="00FA3BE9"/>
    <w:rsid w:val="00FA4C9F"/>
    <w:rsid w:val="00FA607F"/>
    <w:rsid w:val="00FA64AA"/>
    <w:rsid w:val="00FA669C"/>
    <w:rsid w:val="00FA691B"/>
    <w:rsid w:val="00FA6A92"/>
    <w:rsid w:val="00FA7A08"/>
    <w:rsid w:val="00FB053A"/>
    <w:rsid w:val="00FB083A"/>
    <w:rsid w:val="00FB0D04"/>
    <w:rsid w:val="00FB122A"/>
    <w:rsid w:val="00FB127A"/>
    <w:rsid w:val="00FB12F7"/>
    <w:rsid w:val="00FB2011"/>
    <w:rsid w:val="00FB2F03"/>
    <w:rsid w:val="00FB31D5"/>
    <w:rsid w:val="00FB3224"/>
    <w:rsid w:val="00FC06CB"/>
    <w:rsid w:val="00FC1613"/>
    <w:rsid w:val="00FC1D4F"/>
    <w:rsid w:val="00FC31E8"/>
    <w:rsid w:val="00FC3231"/>
    <w:rsid w:val="00FC7CA6"/>
    <w:rsid w:val="00FD05FB"/>
    <w:rsid w:val="00FD1F44"/>
    <w:rsid w:val="00FD2270"/>
    <w:rsid w:val="00FD4013"/>
    <w:rsid w:val="00FD4641"/>
    <w:rsid w:val="00FD51FC"/>
    <w:rsid w:val="00FD6B7A"/>
    <w:rsid w:val="00FD74CB"/>
    <w:rsid w:val="00FE0817"/>
    <w:rsid w:val="00FE0F5B"/>
    <w:rsid w:val="00FE1D63"/>
    <w:rsid w:val="00FE24AD"/>
    <w:rsid w:val="00FE2A02"/>
    <w:rsid w:val="00FE3596"/>
    <w:rsid w:val="00FE3BED"/>
    <w:rsid w:val="00FE3C98"/>
    <w:rsid w:val="00FE40CC"/>
    <w:rsid w:val="00FE4247"/>
    <w:rsid w:val="00FE46E1"/>
    <w:rsid w:val="00FE7BC6"/>
    <w:rsid w:val="00FE7D30"/>
    <w:rsid w:val="00FF11F9"/>
    <w:rsid w:val="00FF12C0"/>
    <w:rsid w:val="00FF1950"/>
    <w:rsid w:val="00FF4853"/>
    <w:rsid w:val="00FF7C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5C"/>
    <w:rPr>
      <w:sz w:val="24"/>
    </w:rPr>
  </w:style>
  <w:style w:type="paragraph" w:styleId="Heading1">
    <w:name w:val="heading 1"/>
    <w:basedOn w:val="Normal"/>
    <w:next w:val="Normal"/>
    <w:qFormat/>
    <w:pPr>
      <w:keepNext/>
      <w:spacing w:before="240" w:after="60"/>
      <w:outlineLvl w:val="0"/>
    </w:pPr>
    <w:rPr>
      <w:b/>
      <w:caps/>
      <w:kern w:val="28"/>
      <w:u w:val="single"/>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caps w:val="0"/>
      <w:u w:val="none"/>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outlineLvl w:val="5"/>
    </w:pPr>
    <w:rPr>
      <w:sz w:val="28"/>
      <w:u w:val="single"/>
    </w:rPr>
  </w:style>
  <w:style w:type="paragraph" w:styleId="Heading7">
    <w:name w:val="heading 7"/>
    <w:basedOn w:val="Normal"/>
    <w:next w:val="Normal"/>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pPr>
      <w:tabs>
        <w:tab w:val="right" w:leader="dot" w:pos="3942"/>
      </w:tabs>
      <w:ind w:hanging="225"/>
    </w:pPr>
    <w:rPr>
      <w:rFonts w:ascii="Arial" w:hAnsi="Arial"/>
      <w:smallCaps/>
      <w:sz w:val="20"/>
    </w:rPr>
  </w:style>
  <w:style w:type="paragraph" w:styleId="BodyText3">
    <w:name w:val="Body Text 3"/>
    <w:basedOn w:val="Normal"/>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uiPriority w:val="99"/>
    <w:semiHidden/>
    <w:rsid w:val="00BF1BEA"/>
    <w:rPr>
      <w:b/>
      <w:bCs/>
    </w:rPr>
  </w:style>
  <w:style w:type="paragraph" w:styleId="BalloonText">
    <w:name w:val="Balloon Text"/>
    <w:basedOn w:val="Normal"/>
    <w:link w:val="BalloonTextChar"/>
    <w:uiPriority w:val="99"/>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semiHidden/>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ED6D70"/>
    <w:rPr>
      <w:i/>
      <w:sz w:val="20"/>
    </w:rPr>
  </w:style>
  <w:style w:type="character" w:customStyle="1" w:styleId="modulenameCharChar">
    <w:name w:val="module name Char Char"/>
    <w:rsid w:val="00ED6D70"/>
    <w:rPr>
      <w:b/>
      <w:caps/>
      <w:sz w:val="24"/>
      <w:lang w:val="en-US" w:eastAsia="en-US" w:bidi="ar-SA"/>
    </w:rPr>
  </w:style>
  <w:style w:type="character" w:customStyle="1" w:styleId="ResponsecategsCharChar">
    <w:name w:val="Response categs..... Char Char"/>
    <w:rsid w:val="00ED6D70"/>
    <w:rPr>
      <w:rFonts w:ascii="Arial" w:hAnsi="Arial"/>
      <w:lang w:val="en-US" w:eastAsia="en-US" w:bidi="ar-SA"/>
    </w:rPr>
  </w:style>
  <w:style w:type="character" w:customStyle="1" w:styleId="1IntvwqstChar2">
    <w:name w:val="1. Intvw qst Char2"/>
    <w:rsid w:val="00ED6D70"/>
    <w:rPr>
      <w:rFonts w:ascii="Arial" w:hAnsi="Arial"/>
      <w:smallCaps/>
      <w:lang w:val="en-US" w:eastAsia="en-US" w:bidi="ar-SA"/>
    </w:rPr>
  </w:style>
  <w:style w:type="character" w:customStyle="1" w:styleId="OtherspecifyCharChar">
    <w:name w:val="Other(specify)______ Char Char"/>
    <w:rsid w:val="00ED6D70"/>
    <w:rPr>
      <w:rFonts w:ascii="Arial" w:hAnsi="Arial"/>
      <w:b/>
      <w:sz w:val="24"/>
      <w:lang w:val="en-US" w:eastAsia="en-US" w:bidi="ar-SA"/>
    </w:rPr>
  </w:style>
  <w:style w:type="paragraph" w:customStyle="1" w:styleId="1IntvwqstChar1Char">
    <w:name w:val="1. Intvw qst Char1 Char"/>
    <w:basedOn w:val="Normal"/>
    <w:link w:val="1IntvwqstChar1CharChar"/>
    <w:rsid w:val="005349EC"/>
    <w:pPr>
      <w:ind w:left="360" w:hanging="360"/>
    </w:pPr>
    <w:rPr>
      <w:rFonts w:ascii="Arial" w:hAnsi="Arial"/>
      <w:smallCaps/>
      <w:sz w:val="20"/>
    </w:rPr>
  </w:style>
  <w:style w:type="character" w:customStyle="1" w:styleId="1IntvwqstChar1CharChar">
    <w:name w:val="1. Intvw qst Char1 Char Char"/>
    <w:link w:val="1IntvwqstChar1Char"/>
    <w:rsid w:val="005349EC"/>
    <w:rPr>
      <w:rFonts w:ascii="Arial" w:hAnsi="Arial"/>
      <w:smallCaps/>
      <w:lang w:val="en-US" w:eastAsia="en-US" w:bidi="ar-SA"/>
    </w:rPr>
  </w:style>
  <w:style w:type="table" w:styleId="TableGrid">
    <w:name w:val="Table Grid"/>
    <w:basedOn w:val="TableNormal"/>
    <w:uiPriority w:val="59"/>
    <w:rsid w:val="00D7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IntvwqstCharCharCharCharChar">
    <w:name w:val="1. Intvw qst Char Char Char Char Char"/>
    <w:rsid w:val="00E106D8"/>
    <w:rPr>
      <w:rFonts w:ascii="Arial" w:hAnsi="Arial"/>
      <w:smallCaps/>
      <w:lang w:val="en-US" w:eastAsia="en-US" w:bidi="ar-SA"/>
    </w:rPr>
  </w:style>
  <w:style w:type="character" w:customStyle="1" w:styleId="CommentTextChar">
    <w:name w:val="Comment Text Char"/>
    <w:link w:val="CommentText"/>
    <w:uiPriority w:val="99"/>
    <w:semiHidden/>
    <w:rsid w:val="00AA6F80"/>
  </w:style>
  <w:style w:type="character" w:customStyle="1" w:styleId="skipcolumnChar">
    <w:name w:val="skip column Char"/>
    <w:link w:val="skipcolumn"/>
    <w:rsid w:val="00B622C6"/>
    <w:rPr>
      <w:rFonts w:ascii="Arial" w:hAnsi="Arial"/>
      <w:smallCaps/>
    </w:rPr>
  </w:style>
  <w:style w:type="paragraph" w:styleId="Revision">
    <w:name w:val="Revision"/>
    <w:hidden/>
    <w:uiPriority w:val="99"/>
    <w:semiHidden/>
    <w:rsid w:val="00437B1A"/>
    <w:rPr>
      <w:sz w:val="24"/>
    </w:rPr>
  </w:style>
  <w:style w:type="paragraph" w:customStyle="1" w:styleId="Default">
    <w:name w:val="Default"/>
    <w:rsid w:val="00AA07D4"/>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9D4C14"/>
    <w:pPr>
      <w:spacing w:after="600" w:line="276" w:lineRule="auto"/>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D4C14"/>
    <w:rPr>
      <w:rFonts w:asciiTheme="majorHAnsi" w:eastAsiaTheme="majorEastAsia" w:hAnsiTheme="majorHAnsi" w:cstheme="majorBidi"/>
      <w:i/>
      <w:iCs/>
      <w:spacing w:val="13"/>
      <w:sz w:val="24"/>
      <w:szCs w:val="24"/>
    </w:rPr>
  </w:style>
  <w:style w:type="character" w:customStyle="1" w:styleId="FooterChar">
    <w:name w:val="Footer Char"/>
    <w:basedOn w:val="DefaultParagraphFont"/>
    <w:link w:val="Footer"/>
    <w:uiPriority w:val="99"/>
    <w:rsid w:val="0067570D"/>
    <w:rPr>
      <w:sz w:val="24"/>
    </w:rPr>
  </w:style>
  <w:style w:type="character" w:customStyle="1" w:styleId="apple-converted-space">
    <w:name w:val="apple-converted-space"/>
    <w:basedOn w:val="DefaultParagraphFont"/>
    <w:rsid w:val="00690CE2"/>
  </w:style>
  <w:style w:type="character" w:customStyle="1" w:styleId="CommentSubjectChar">
    <w:name w:val="Comment Subject Char"/>
    <w:basedOn w:val="CommentTextChar"/>
    <w:link w:val="CommentSubject"/>
    <w:uiPriority w:val="99"/>
    <w:semiHidden/>
    <w:rsid w:val="008B63DA"/>
    <w:rPr>
      <w:b/>
      <w:bCs/>
    </w:rPr>
  </w:style>
  <w:style w:type="character" w:customStyle="1" w:styleId="BalloonTextChar">
    <w:name w:val="Balloon Text Char"/>
    <w:basedOn w:val="DefaultParagraphFont"/>
    <w:link w:val="BalloonText"/>
    <w:uiPriority w:val="99"/>
    <w:semiHidden/>
    <w:rsid w:val="009B508B"/>
    <w:rPr>
      <w:rFonts w:ascii="Tahoma" w:hAnsi="Tahoma" w:cs="Tahoma"/>
      <w:sz w:val="16"/>
      <w:szCs w:val="16"/>
    </w:rPr>
  </w:style>
  <w:style w:type="paragraph" w:customStyle="1" w:styleId="Style39">
    <w:name w:val="Style39"/>
    <w:basedOn w:val="Normal"/>
    <w:uiPriority w:val="99"/>
    <w:rsid w:val="00D8543C"/>
    <w:pPr>
      <w:widowControl w:val="0"/>
      <w:autoSpaceDE w:val="0"/>
      <w:autoSpaceDN w:val="0"/>
      <w:adjustRightInd w:val="0"/>
      <w:spacing w:line="220" w:lineRule="exact"/>
    </w:pPr>
    <w:rPr>
      <w:rFonts w:ascii="Calibri" w:eastAsiaTheme="minorEastAsia" w:hAnsi="Calibri" w:cstheme="minorBidi"/>
      <w:szCs w:val="24"/>
    </w:rPr>
  </w:style>
  <w:style w:type="character" w:customStyle="1" w:styleId="FontStyle85">
    <w:name w:val="Font Style85"/>
    <w:basedOn w:val="DefaultParagraphFont"/>
    <w:uiPriority w:val="99"/>
    <w:rsid w:val="00D8543C"/>
    <w:rPr>
      <w:rFonts w:ascii="Calibri" w:hAnsi="Calibri" w:cs="Calibri"/>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5C"/>
    <w:rPr>
      <w:sz w:val="24"/>
    </w:rPr>
  </w:style>
  <w:style w:type="paragraph" w:styleId="Heading1">
    <w:name w:val="heading 1"/>
    <w:basedOn w:val="Normal"/>
    <w:next w:val="Normal"/>
    <w:qFormat/>
    <w:pPr>
      <w:keepNext/>
      <w:spacing w:before="240" w:after="60"/>
      <w:outlineLvl w:val="0"/>
    </w:pPr>
    <w:rPr>
      <w:b/>
      <w:caps/>
      <w:kern w:val="28"/>
      <w:u w:val="single"/>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caps w:val="0"/>
      <w:u w:val="none"/>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outlineLvl w:val="5"/>
    </w:pPr>
    <w:rPr>
      <w:sz w:val="28"/>
      <w:u w:val="single"/>
    </w:rPr>
  </w:style>
  <w:style w:type="paragraph" w:styleId="Heading7">
    <w:name w:val="heading 7"/>
    <w:basedOn w:val="Normal"/>
    <w:next w:val="Normal"/>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pPr>
      <w:tabs>
        <w:tab w:val="right" w:leader="dot" w:pos="3942"/>
      </w:tabs>
      <w:ind w:hanging="225"/>
    </w:pPr>
    <w:rPr>
      <w:rFonts w:ascii="Arial" w:hAnsi="Arial"/>
      <w:smallCaps/>
      <w:sz w:val="20"/>
    </w:rPr>
  </w:style>
  <w:style w:type="paragraph" w:styleId="BodyText3">
    <w:name w:val="Body Text 3"/>
    <w:basedOn w:val="Normal"/>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uiPriority w:val="99"/>
    <w:semiHidden/>
    <w:rsid w:val="00BF1BEA"/>
    <w:rPr>
      <w:b/>
      <w:bCs/>
    </w:rPr>
  </w:style>
  <w:style w:type="paragraph" w:styleId="BalloonText">
    <w:name w:val="Balloon Text"/>
    <w:basedOn w:val="Normal"/>
    <w:link w:val="BalloonTextChar"/>
    <w:uiPriority w:val="99"/>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semiHidden/>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ED6D70"/>
    <w:rPr>
      <w:i/>
      <w:sz w:val="20"/>
    </w:rPr>
  </w:style>
  <w:style w:type="character" w:customStyle="1" w:styleId="modulenameCharChar">
    <w:name w:val="module name Char Char"/>
    <w:rsid w:val="00ED6D70"/>
    <w:rPr>
      <w:b/>
      <w:caps/>
      <w:sz w:val="24"/>
      <w:lang w:val="en-US" w:eastAsia="en-US" w:bidi="ar-SA"/>
    </w:rPr>
  </w:style>
  <w:style w:type="character" w:customStyle="1" w:styleId="ResponsecategsCharChar">
    <w:name w:val="Response categs..... Char Char"/>
    <w:rsid w:val="00ED6D70"/>
    <w:rPr>
      <w:rFonts w:ascii="Arial" w:hAnsi="Arial"/>
      <w:lang w:val="en-US" w:eastAsia="en-US" w:bidi="ar-SA"/>
    </w:rPr>
  </w:style>
  <w:style w:type="character" w:customStyle="1" w:styleId="1IntvwqstChar2">
    <w:name w:val="1. Intvw qst Char2"/>
    <w:rsid w:val="00ED6D70"/>
    <w:rPr>
      <w:rFonts w:ascii="Arial" w:hAnsi="Arial"/>
      <w:smallCaps/>
      <w:lang w:val="en-US" w:eastAsia="en-US" w:bidi="ar-SA"/>
    </w:rPr>
  </w:style>
  <w:style w:type="character" w:customStyle="1" w:styleId="OtherspecifyCharChar">
    <w:name w:val="Other(specify)______ Char Char"/>
    <w:rsid w:val="00ED6D70"/>
    <w:rPr>
      <w:rFonts w:ascii="Arial" w:hAnsi="Arial"/>
      <w:b/>
      <w:sz w:val="24"/>
      <w:lang w:val="en-US" w:eastAsia="en-US" w:bidi="ar-SA"/>
    </w:rPr>
  </w:style>
  <w:style w:type="paragraph" w:customStyle="1" w:styleId="1IntvwqstChar1Char">
    <w:name w:val="1. Intvw qst Char1 Char"/>
    <w:basedOn w:val="Normal"/>
    <w:link w:val="1IntvwqstChar1CharChar"/>
    <w:rsid w:val="005349EC"/>
    <w:pPr>
      <w:ind w:left="360" w:hanging="360"/>
    </w:pPr>
    <w:rPr>
      <w:rFonts w:ascii="Arial" w:hAnsi="Arial"/>
      <w:smallCaps/>
      <w:sz w:val="20"/>
    </w:rPr>
  </w:style>
  <w:style w:type="character" w:customStyle="1" w:styleId="1IntvwqstChar1CharChar">
    <w:name w:val="1. Intvw qst Char1 Char Char"/>
    <w:link w:val="1IntvwqstChar1Char"/>
    <w:rsid w:val="005349EC"/>
    <w:rPr>
      <w:rFonts w:ascii="Arial" w:hAnsi="Arial"/>
      <w:smallCaps/>
      <w:lang w:val="en-US" w:eastAsia="en-US" w:bidi="ar-SA"/>
    </w:rPr>
  </w:style>
  <w:style w:type="table" w:styleId="TableGrid">
    <w:name w:val="Table Grid"/>
    <w:basedOn w:val="TableNormal"/>
    <w:uiPriority w:val="59"/>
    <w:rsid w:val="00D7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IntvwqstCharCharCharCharChar">
    <w:name w:val="1. Intvw qst Char Char Char Char Char"/>
    <w:rsid w:val="00E106D8"/>
    <w:rPr>
      <w:rFonts w:ascii="Arial" w:hAnsi="Arial"/>
      <w:smallCaps/>
      <w:lang w:val="en-US" w:eastAsia="en-US" w:bidi="ar-SA"/>
    </w:rPr>
  </w:style>
  <w:style w:type="character" w:customStyle="1" w:styleId="CommentTextChar">
    <w:name w:val="Comment Text Char"/>
    <w:link w:val="CommentText"/>
    <w:uiPriority w:val="99"/>
    <w:semiHidden/>
    <w:rsid w:val="00AA6F80"/>
  </w:style>
  <w:style w:type="character" w:customStyle="1" w:styleId="skipcolumnChar">
    <w:name w:val="skip column Char"/>
    <w:link w:val="skipcolumn"/>
    <w:rsid w:val="00B622C6"/>
    <w:rPr>
      <w:rFonts w:ascii="Arial" w:hAnsi="Arial"/>
      <w:smallCaps/>
    </w:rPr>
  </w:style>
  <w:style w:type="paragraph" w:styleId="Revision">
    <w:name w:val="Revision"/>
    <w:hidden/>
    <w:uiPriority w:val="99"/>
    <w:semiHidden/>
    <w:rsid w:val="00437B1A"/>
    <w:rPr>
      <w:sz w:val="24"/>
    </w:rPr>
  </w:style>
  <w:style w:type="paragraph" w:customStyle="1" w:styleId="Default">
    <w:name w:val="Default"/>
    <w:rsid w:val="00AA07D4"/>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9D4C14"/>
    <w:pPr>
      <w:spacing w:after="600" w:line="276" w:lineRule="auto"/>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D4C14"/>
    <w:rPr>
      <w:rFonts w:asciiTheme="majorHAnsi" w:eastAsiaTheme="majorEastAsia" w:hAnsiTheme="majorHAnsi" w:cstheme="majorBidi"/>
      <w:i/>
      <w:iCs/>
      <w:spacing w:val="13"/>
      <w:sz w:val="24"/>
      <w:szCs w:val="24"/>
    </w:rPr>
  </w:style>
  <w:style w:type="character" w:customStyle="1" w:styleId="FooterChar">
    <w:name w:val="Footer Char"/>
    <w:basedOn w:val="DefaultParagraphFont"/>
    <w:link w:val="Footer"/>
    <w:uiPriority w:val="99"/>
    <w:rsid w:val="0067570D"/>
    <w:rPr>
      <w:sz w:val="24"/>
    </w:rPr>
  </w:style>
  <w:style w:type="character" w:customStyle="1" w:styleId="apple-converted-space">
    <w:name w:val="apple-converted-space"/>
    <w:basedOn w:val="DefaultParagraphFont"/>
    <w:rsid w:val="00690CE2"/>
  </w:style>
  <w:style w:type="character" w:customStyle="1" w:styleId="CommentSubjectChar">
    <w:name w:val="Comment Subject Char"/>
    <w:basedOn w:val="CommentTextChar"/>
    <w:link w:val="CommentSubject"/>
    <w:uiPriority w:val="99"/>
    <w:semiHidden/>
    <w:rsid w:val="008B63DA"/>
    <w:rPr>
      <w:b/>
      <w:bCs/>
    </w:rPr>
  </w:style>
  <w:style w:type="character" w:customStyle="1" w:styleId="BalloonTextChar">
    <w:name w:val="Balloon Text Char"/>
    <w:basedOn w:val="DefaultParagraphFont"/>
    <w:link w:val="BalloonText"/>
    <w:uiPriority w:val="99"/>
    <w:semiHidden/>
    <w:rsid w:val="009B508B"/>
    <w:rPr>
      <w:rFonts w:ascii="Tahoma" w:hAnsi="Tahoma" w:cs="Tahoma"/>
      <w:sz w:val="16"/>
      <w:szCs w:val="16"/>
    </w:rPr>
  </w:style>
  <w:style w:type="paragraph" w:customStyle="1" w:styleId="Style39">
    <w:name w:val="Style39"/>
    <w:basedOn w:val="Normal"/>
    <w:uiPriority w:val="99"/>
    <w:rsid w:val="00D8543C"/>
    <w:pPr>
      <w:widowControl w:val="0"/>
      <w:autoSpaceDE w:val="0"/>
      <w:autoSpaceDN w:val="0"/>
      <w:adjustRightInd w:val="0"/>
      <w:spacing w:line="220" w:lineRule="exact"/>
    </w:pPr>
    <w:rPr>
      <w:rFonts w:ascii="Calibri" w:eastAsiaTheme="minorEastAsia" w:hAnsi="Calibri" w:cstheme="minorBidi"/>
      <w:szCs w:val="24"/>
    </w:rPr>
  </w:style>
  <w:style w:type="character" w:customStyle="1" w:styleId="FontStyle85">
    <w:name w:val="Font Style85"/>
    <w:basedOn w:val="DefaultParagraphFont"/>
    <w:uiPriority w:val="99"/>
    <w:rsid w:val="00D8543C"/>
    <w:rPr>
      <w:rFonts w:ascii="Calibri" w:hAnsi="Calibri" w:cs="Calibr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65418">
      <w:bodyDiv w:val="1"/>
      <w:marLeft w:val="0"/>
      <w:marRight w:val="0"/>
      <w:marTop w:val="0"/>
      <w:marBottom w:val="0"/>
      <w:divBdr>
        <w:top w:val="none" w:sz="0" w:space="0" w:color="auto"/>
        <w:left w:val="none" w:sz="0" w:space="0" w:color="auto"/>
        <w:bottom w:val="none" w:sz="0" w:space="0" w:color="auto"/>
        <w:right w:val="none" w:sz="0" w:space="0" w:color="auto"/>
      </w:divBdr>
    </w:div>
    <w:div w:id="1549533453">
      <w:bodyDiv w:val="1"/>
      <w:marLeft w:val="0"/>
      <w:marRight w:val="0"/>
      <w:marTop w:val="0"/>
      <w:marBottom w:val="0"/>
      <w:divBdr>
        <w:top w:val="none" w:sz="0" w:space="0" w:color="auto"/>
        <w:left w:val="none" w:sz="0" w:space="0" w:color="auto"/>
        <w:bottom w:val="none" w:sz="0" w:space="0" w:color="auto"/>
        <w:right w:val="none" w:sz="0" w:space="0" w:color="auto"/>
      </w:divBdr>
      <w:divsChild>
        <w:div w:id="90778573">
          <w:marLeft w:val="0"/>
          <w:marRight w:val="0"/>
          <w:marTop w:val="0"/>
          <w:marBottom w:val="0"/>
          <w:divBdr>
            <w:top w:val="none" w:sz="0" w:space="0" w:color="auto"/>
            <w:left w:val="none" w:sz="0" w:space="0" w:color="auto"/>
            <w:bottom w:val="none" w:sz="0" w:space="0" w:color="auto"/>
            <w:right w:val="none" w:sz="0" w:space="0" w:color="auto"/>
          </w:divBdr>
        </w:div>
        <w:div w:id="1083526373">
          <w:marLeft w:val="0"/>
          <w:marRight w:val="0"/>
          <w:marTop w:val="0"/>
          <w:marBottom w:val="0"/>
          <w:divBdr>
            <w:top w:val="none" w:sz="0" w:space="0" w:color="auto"/>
            <w:left w:val="none" w:sz="0" w:space="0" w:color="auto"/>
            <w:bottom w:val="none" w:sz="0" w:space="0" w:color="auto"/>
            <w:right w:val="none" w:sz="0" w:space="0" w:color="auto"/>
          </w:divBdr>
        </w:div>
      </w:divsChild>
    </w:div>
    <w:div w:id="1742605617">
      <w:bodyDiv w:val="1"/>
      <w:marLeft w:val="0"/>
      <w:marRight w:val="0"/>
      <w:marTop w:val="0"/>
      <w:marBottom w:val="0"/>
      <w:divBdr>
        <w:top w:val="none" w:sz="0" w:space="0" w:color="auto"/>
        <w:left w:val="none" w:sz="0" w:space="0" w:color="auto"/>
        <w:bottom w:val="none" w:sz="0" w:space="0" w:color="auto"/>
        <w:right w:val="none" w:sz="0" w:space="0" w:color="auto"/>
      </w:divBdr>
    </w:div>
    <w:div w:id="19264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B5C9D-67C8-4726-B5C9-552CEFFF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MICS Questionnaire for Children Under Five</vt:lpstr>
    </vt:vector>
  </TitlesOfParts>
  <Company>UNICEF</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Children Under Five</dc:title>
  <dc:creator>UNICEF-MICS</dc:creator>
  <cp:lastModifiedBy>Shaikh Asif</cp:lastModifiedBy>
  <cp:revision>9</cp:revision>
  <cp:lastPrinted>2020-01-24T12:49:00Z</cp:lastPrinted>
  <dcterms:created xsi:type="dcterms:W3CDTF">2020-02-17T12:22:00Z</dcterms:created>
  <dcterms:modified xsi:type="dcterms:W3CDTF">2020-02-20T15:25:00Z</dcterms:modified>
</cp:coreProperties>
</file>