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8FA4" w14:textId="7D5913AA" w:rsidR="008E417C" w:rsidRPr="00C71F99" w:rsidRDefault="000F005B" w:rsidP="008A4855">
      <w:pPr>
        <w:tabs>
          <w:tab w:val="left" w:pos="6330"/>
        </w:tabs>
        <w:bidi/>
        <w:spacing w:after="0" w:line="240" w:lineRule="auto"/>
        <w:rPr>
          <w:rFonts w:cstheme="minorHAnsi"/>
          <w:sz w:val="24"/>
          <w:szCs w:val="24"/>
          <w:rtl/>
          <w:lang w:bidi="fa-IR"/>
        </w:rPr>
      </w:pPr>
      <w:r w:rsidRPr="00C71F99">
        <w:rPr>
          <w:rFonts w:cstheme="minorHAnsi"/>
          <w:noProof/>
          <w:sz w:val="24"/>
          <w:szCs w:val="24"/>
        </w:rPr>
        <w:drawing>
          <wp:anchor distT="0" distB="0" distL="114300" distR="114300" simplePos="0" relativeHeight="251659264" behindDoc="1" locked="0" layoutInCell="1" allowOverlap="1" wp14:anchorId="509B1622" wp14:editId="454AC1A0">
            <wp:simplePos x="0" y="0"/>
            <wp:positionH relativeFrom="page">
              <wp:posOffset>814070</wp:posOffset>
            </wp:positionH>
            <wp:positionV relativeFrom="paragraph">
              <wp:posOffset>61088</wp:posOffset>
            </wp:positionV>
            <wp:extent cx="6144260" cy="2964815"/>
            <wp:effectExtent l="0" t="0" r="0" b="0"/>
            <wp:wrapTight wrapText="bothSides">
              <wp:wrapPolygon edited="0">
                <wp:start x="10514" y="4441"/>
                <wp:lineTo x="9912" y="4996"/>
                <wp:lineTo x="8438" y="6523"/>
                <wp:lineTo x="8304" y="7495"/>
                <wp:lineTo x="8438" y="8050"/>
                <wp:lineTo x="9108" y="9160"/>
                <wp:lineTo x="8706" y="10270"/>
                <wp:lineTo x="8773" y="11381"/>
                <wp:lineTo x="7835" y="11936"/>
                <wp:lineTo x="7233" y="12907"/>
                <wp:lineTo x="7300" y="13879"/>
                <wp:lineTo x="9175" y="15961"/>
                <wp:lineTo x="10380" y="16793"/>
                <wp:lineTo x="10581" y="17071"/>
                <wp:lineTo x="11921" y="17071"/>
                <wp:lineTo x="12122" y="16793"/>
                <wp:lineTo x="13193" y="15961"/>
                <wp:lineTo x="13327" y="15822"/>
                <wp:lineTo x="14332" y="13879"/>
                <wp:lineTo x="14332" y="13601"/>
                <wp:lineTo x="14733" y="11381"/>
                <wp:lineTo x="14599" y="9160"/>
                <wp:lineTo x="14131" y="7356"/>
                <wp:lineTo x="14064" y="6662"/>
                <wp:lineTo x="12590" y="4996"/>
                <wp:lineTo x="11921" y="4441"/>
                <wp:lineTo x="10514" y="4441"/>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4260" cy="2964815"/>
                    </a:xfrm>
                    <a:prstGeom prst="rect">
                      <a:avLst/>
                    </a:prstGeom>
                  </pic:spPr>
                </pic:pic>
              </a:graphicData>
            </a:graphic>
            <wp14:sizeRelH relativeFrom="page">
              <wp14:pctWidth>0</wp14:pctWidth>
            </wp14:sizeRelH>
            <wp14:sizeRelV relativeFrom="page">
              <wp14:pctHeight>0</wp14:pctHeight>
            </wp14:sizeRelV>
          </wp:anchor>
        </w:drawing>
      </w:r>
      <w:r w:rsidR="00964455" w:rsidRPr="00C71F99">
        <w:rPr>
          <w:rFonts w:cstheme="minorHAnsi"/>
          <w:sz w:val="24"/>
          <w:szCs w:val="24"/>
          <w:lang w:bidi="fa-IR"/>
        </w:rPr>
        <w:t xml:space="preserve"> </w:t>
      </w:r>
    </w:p>
    <w:p w14:paraId="66606C1B" w14:textId="299968E0" w:rsidR="008E417C" w:rsidRPr="00C71F99" w:rsidRDefault="008E417C" w:rsidP="008A4855">
      <w:pPr>
        <w:bidi/>
        <w:rPr>
          <w:rFonts w:cstheme="minorHAnsi"/>
          <w:sz w:val="24"/>
          <w:szCs w:val="24"/>
          <w:rtl/>
          <w:lang w:bidi="fa-IR"/>
        </w:rPr>
      </w:pPr>
    </w:p>
    <w:p w14:paraId="1C202672" w14:textId="77777777" w:rsidR="008E417C" w:rsidRPr="00C71F99" w:rsidRDefault="008E417C" w:rsidP="008A4855">
      <w:pPr>
        <w:bidi/>
        <w:rPr>
          <w:rFonts w:cstheme="minorHAnsi"/>
          <w:sz w:val="24"/>
          <w:szCs w:val="24"/>
          <w:rtl/>
          <w:lang w:bidi="fa-IR"/>
        </w:rPr>
      </w:pPr>
    </w:p>
    <w:p w14:paraId="186FA6B4" w14:textId="77777777" w:rsidR="008E417C" w:rsidRPr="00C71F99" w:rsidRDefault="008E417C" w:rsidP="008A4855">
      <w:pPr>
        <w:bidi/>
        <w:rPr>
          <w:rFonts w:cstheme="minorHAnsi"/>
          <w:sz w:val="24"/>
          <w:szCs w:val="24"/>
          <w:rtl/>
          <w:lang w:bidi="fa-IR"/>
        </w:rPr>
      </w:pPr>
    </w:p>
    <w:p w14:paraId="0E5AFF37" w14:textId="77777777" w:rsidR="008E417C" w:rsidRPr="00C71F99" w:rsidRDefault="008E417C" w:rsidP="008A4855">
      <w:pPr>
        <w:bidi/>
        <w:rPr>
          <w:rFonts w:cstheme="minorHAnsi"/>
          <w:sz w:val="24"/>
          <w:szCs w:val="24"/>
          <w:rtl/>
          <w:lang w:bidi="fa-IR"/>
        </w:rPr>
      </w:pPr>
    </w:p>
    <w:p w14:paraId="53FDA0D2" w14:textId="77777777" w:rsidR="008E417C" w:rsidRPr="00C71F99" w:rsidRDefault="008E417C" w:rsidP="008A4855">
      <w:pPr>
        <w:bidi/>
        <w:rPr>
          <w:rFonts w:cstheme="minorHAnsi"/>
          <w:sz w:val="24"/>
          <w:szCs w:val="24"/>
          <w:rtl/>
          <w:lang w:bidi="fa-IR"/>
        </w:rPr>
      </w:pPr>
    </w:p>
    <w:p w14:paraId="440F68D6" w14:textId="77777777" w:rsidR="008E417C" w:rsidRPr="00C71F99" w:rsidRDefault="008E417C" w:rsidP="008A4855">
      <w:pPr>
        <w:bidi/>
        <w:rPr>
          <w:rFonts w:cstheme="minorHAnsi"/>
          <w:sz w:val="24"/>
          <w:szCs w:val="24"/>
          <w:rtl/>
          <w:lang w:bidi="fa-IR"/>
        </w:rPr>
      </w:pPr>
    </w:p>
    <w:p w14:paraId="472686FB" w14:textId="77777777" w:rsidR="000B61E7" w:rsidRPr="00C71F99" w:rsidRDefault="000B61E7" w:rsidP="00AD22A0">
      <w:pPr>
        <w:spacing w:line="480" w:lineRule="auto"/>
        <w:jc w:val="center"/>
        <w:rPr>
          <w:rFonts w:cstheme="minorHAnsi"/>
          <w:b/>
          <w:sz w:val="28"/>
          <w:szCs w:val="28"/>
          <w:u w:val="single"/>
        </w:rPr>
      </w:pPr>
    </w:p>
    <w:p w14:paraId="452B46F8" w14:textId="77777777" w:rsidR="000B61E7" w:rsidRPr="00C71F99" w:rsidRDefault="000B61E7" w:rsidP="00AD22A0">
      <w:pPr>
        <w:spacing w:line="480" w:lineRule="auto"/>
        <w:jc w:val="center"/>
        <w:rPr>
          <w:rFonts w:cstheme="minorHAnsi"/>
          <w:b/>
          <w:sz w:val="28"/>
          <w:szCs w:val="28"/>
          <w:u w:val="single"/>
        </w:rPr>
      </w:pPr>
    </w:p>
    <w:p w14:paraId="3FE0651A" w14:textId="2C1538A8" w:rsidR="00543B68" w:rsidRPr="00C71F99" w:rsidRDefault="00543B68" w:rsidP="00AD22A0">
      <w:pPr>
        <w:spacing w:line="480" w:lineRule="auto"/>
        <w:jc w:val="center"/>
        <w:rPr>
          <w:rFonts w:cstheme="minorHAnsi"/>
          <w:b/>
          <w:sz w:val="28"/>
          <w:szCs w:val="28"/>
          <w:u w:val="single"/>
        </w:rPr>
      </w:pPr>
      <w:r w:rsidRPr="00C71F99">
        <w:rPr>
          <w:rFonts w:cstheme="minorHAnsi"/>
          <w:b/>
          <w:sz w:val="28"/>
          <w:szCs w:val="28"/>
          <w:u w:val="single"/>
        </w:rPr>
        <w:t>Evaluation of a community engagement and demand creation strategy for Childhood Diarrhea and Pneumonia in Pakistan</w:t>
      </w:r>
    </w:p>
    <w:p w14:paraId="5727EA50" w14:textId="2734C63E" w:rsidR="00543B68" w:rsidRPr="00C71F99" w:rsidRDefault="00B51B1A" w:rsidP="00AD22A0">
      <w:pPr>
        <w:spacing w:after="0"/>
        <w:jc w:val="center"/>
        <w:rPr>
          <w:rFonts w:cstheme="minorHAnsi"/>
          <w:b/>
          <w:bCs/>
          <w:sz w:val="24"/>
          <w:szCs w:val="24"/>
        </w:rPr>
      </w:pPr>
      <w:r w:rsidRPr="00C71F99">
        <w:rPr>
          <w:rFonts w:cstheme="minorHAnsi"/>
          <w:b/>
          <w:bCs/>
          <w:sz w:val="24"/>
          <w:szCs w:val="24"/>
        </w:rPr>
        <w:t xml:space="preserve">Center of </w:t>
      </w:r>
      <w:proofErr w:type="spellStart"/>
      <w:r w:rsidRPr="00C71F99">
        <w:rPr>
          <w:rFonts w:cstheme="minorHAnsi"/>
          <w:b/>
          <w:bCs/>
          <w:sz w:val="24"/>
          <w:szCs w:val="24"/>
        </w:rPr>
        <w:t>Excellance</w:t>
      </w:r>
      <w:proofErr w:type="spellEnd"/>
      <w:r w:rsidRPr="00C71F99">
        <w:rPr>
          <w:rFonts w:cstheme="minorHAnsi"/>
          <w:b/>
          <w:bCs/>
          <w:sz w:val="24"/>
          <w:szCs w:val="24"/>
        </w:rPr>
        <w:t xml:space="preserve"> in Women &amp; Child Health</w:t>
      </w:r>
    </w:p>
    <w:p w14:paraId="4DE3D9AB" w14:textId="74AA0BB6" w:rsidR="00F51F98" w:rsidRPr="00C71F99" w:rsidRDefault="00F51F98" w:rsidP="00AD22A0">
      <w:pPr>
        <w:pStyle w:val="Header"/>
        <w:jc w:val="center"/>
        <w:rPr>
          <w:rFonts w:cstheme="minorHAnsi"/>
          <w:b/>
          <w:bCs/>
          <w:sz w:val="24"/>
          <w:szCs w:val="24"/>
          <w:lang w:bidi="fa-IR"/>
        </w:rPr>
      </w:pPr>
      <w:r w:rsidRPr="00C71F99">
        <w:rPr>
          <w:rFonts w:cstheme="minorHAnsi"/>
          <w:b/>
          <w:bCs/>
          <w:sz w:val="24"/>
          <w:szCs w:val="24"/>
          <w:lang w:bidi="fa-IR"/>
        </w:rPr>
        <w:t>Aga Khan University, Karachi, Pakistan</w:t>
      </w:r>
    </w:p>
    <w:p w14:paraId="23871440" w14:textId="77777777" w:rsidR="00543B68" w:rsidRPr="00C71F99" w:rsidRDefault="00543B68" w:rsidP="00AD22A0">
      <w:pPr>
        <w:jc w:val="center"/>
        <w:rPr>
          <w:rFonts w:cstheme="minorHAnsi"/>
          <w:b/>
          <w:bCs/>
          <w:sz w:val="24"/>
          <w:szCs w:val="24"/>
        </w:rPr>
      </w:pPr>
    </w:p>
    <w:p w14:paraId="10209BD7" w14:textId="77777777" w:rsidR="00543B68" w:rsidRPr="00C71F99" w:rsidRDefault="00543B68" w:rsidP="00AD22A0">
      <w:pPr>
        <w:jc w:val="center"/>
        <w:rPr>
          <w:rFonts w:cstheme="minorHAnsi"/>
          <w:b/>
          <w:bCs/>
          <w:sz w:val="24"/>
          <w:szCs w:val="24"/>
        </w:rPr>
      </w:pPr>
    </w:p>
    <w:p w14:paraId="4E07509C" w14:textId="3576F67E" w:rsidR="00543B68" w:rsidRPr="00C71F99" w:rsidRDefault="001761D3" w:rsidP="00AD22A0">
      <w:pPr>
        <w:jc w:val="center"/>
        <w:rPr>
          <w:rFonts w:cstheme="minorHAnsi"/>
          <w:b/>
          <w:bCs/>
          <w:caps/>
          <w:sz w:val="24"/>
          <w:szCs w:val="24"/>
        </w:rPr>
      </w:pPr>
      <w:r w:rsidRPr="00C71F99">
        <w:rPr>
          <w:rFonts w:cstheme="minorHAnsi"/>
          <w:b/>
          <w:bCs/>
          <w:caps/>
          <w:sz w:val="24"/>
          <w:szCs w:val="24"/>
        </w:rPr>
        <w:t>END</w:t>
      </w:r>
      <w:r w:rsidR="00543B68" w:rsidRPr="00C71F99">
        <w:rPr>
          <w:rFonts w:cstheme="minorHAnsi"/>
          <w:b/>
          <w:bCs/>
          <w:caps/>
          <w:sz w:val="24"/>
          <w:szCs w:val="24"/>
        </w:rPr>
        <w:t>line Household Survey questionnaire</w:t>
      </w:r>
    </w:p>
    <w:p w14:paraId="09AC51C8" w14:textId="58E39A0B" w:rsidR="00543B68" w:rsidRPr="00C71F99" w:rsidRDefault="00CA33A0" w:rsidP="00AD22A0">
      <w:pPr>
        <w:jc w:val="center"/>
        <w:rPr>
          <w:rFonts w:cstheme="minorHAnsi"/>
          <w:b/>
          <w:bCs/>
          <w:caps/>
          <w:sz w:val="24"/>
          <w:szCs w:val="24"/>
        </w:rPr>
      </w:pPr>
      <w:r w:rsidRPr="00C71F99">
        <w:rPr>
          <w:rFonts w:cstheme="minorHAnsi"/>
          <w:b/>
          <w:bCs/>
          <w:caps/>
          <w:sz w:val="24"/>
          <w:szCs w:val="24"/>
        </w:rPr>
        <w:t>(data collected on hand</w:t>
      </w:r>
      <w:r w:rsidR="00543B68" w:rsidRPr="00C71F99">
        <w:rPr>
          <w:rFonts w:cstheme="minorHAnsi"/>
          <w:b/>
          <w:bCs/>
          <w:caps/>
          <w:sz w:val="24"/>
          <w:szCs w:val="24"/>
        </w:rPr>
        <w:t>held devices)</w:t>
      </w:r>
    </w:p>
    <w:p w14:paraId="32CA28B8" w14:textId="77777777" w:rsidR="00543B68" w:rsidRPr="00C71F99" w:rsidRDefault="00543B68" w:rsidP="00AD22A0">
      <w:pPr>
        <w:pStyle w:val="Heading1"/>
        <w:jc w:val="center"/>
        <w:rPr>
          <w:rFonts w:asciiTheme="minorHAnsi" w:hAnsiTheme="minorHAnsi" w:cstheme="minorHAnsi"/>
          <w:ca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1383"/>
        <w:gridCol w:w="3265"/>
      </w:tblGrid>
      <w:tr w:rsidR="00543B68" w:rsidRPr="00C71F99" w14:paraId="2F5E7E35" w14:textId="77777777" w:rsidTr="00936394">
        <w:trPr>
          <w:trHeight w:val="548"/>
          <w:jc w:val="center"/>
        </w:trPr>
        <w:tc>
          <w:tcPr>
            <w:tcW w:w="1286" w:type="dxa"/>
            <w:vAlign w:val="center"/>
          </w:tcPr>
          <w:p w14:paraId="6EA46BD3" w14:textId="77777777" w:rsidR="00543B68" w:rsidRPr="00C71F99" w:rsidRDefault="00543B68" w:rsidP="00AD22A0">
            <w:pPr>
              <w:jc w:val="center"/>
              <w:rPr>
                <w:rFonts w:cstheme="minorHAnsi"/>
                <w:b/>
                <w:bCs/>
                <w:caps/>
                <w:sz w:val="24"/>
                <w:szCs w:val="24"/>
              </w:rPr>
            </w:pPr>
            <w:r w:rsidRPr="00C71F99">
              <w:rPr>
                <w:rFonts w:cstheme="minorHAnsi"/>
                <w:b/>
                <w:bCs/>
                <w:caps/>
                <w:sz w:val="24"/>
                <w:szCs w:val="24"/>
              </w:rPr>
              <w:t>Username</w:t>
            </w:r>
          </w:p>
        </w:tc>
        <w:tc>
          <w:tcPr>
            <w:tcW w:w="3265" w:type="dxa"/>
            <w:vAlign w:val="center"/>
          </w:tcPr>
          <w:p w14:paraId="34C97371" w14:textId="77777777" w:rsidR="00543B68" w:rsidRPr="00C71F99" w:rsidRDefault="00543B68" w:rsidP="00AD22A0">
            <w:pPr>
              <w:jc w:val="center"/>
              <w:rPr>
                <w:rFonts w:cstheme="minorHAnsi"/>
                <w:b/>
                <w:bCs/>
                <w:i/>
                <w:iCs/>
                <w:sz w:val="24"/>
                <w:szCs w:val="24"/>
                <w:bdr w:val="single" w:sz="4" w:space="0" w:color="auto"/>
              </w:rPr>
            </w:pPr>
          </w:p>
        </w:tc>
      </w:tr>
      <w:tr w:rsidR="00543B68" w:rsidRPr="00C71F99" w14:paraId="62023B33" w14:textId="77777777" w:rsidTr="00936394">
        <w:trPr>
          <w:trHeight w:val="530"/>
          <w:jc w:val="center"/>
        </w:trPr>
        <w:tc>
          <w:tcPr>
            <w:tcW w:w="1286" w:type="dxa"/>
            <w:vAlign w:val="center"/>
          </w:tcPr>
          <w:p w14:paraId="571C8E05" w14:textId="77777777" w:rsidR="00543B68" w:rsidRPr="00C71F99" w:rsidRDefault="00543B68" w:rsidP="00AD22A0">
            <w:pPr>
              <w:jc w:val="center"/>
              <w:rPr>
                <w:rFonts w:cstheme="minorHAnsi"/>
                <w:b/>
                <w:bCs/>
                <w:caps/>
                <w:sz w:val="24"/>
                <w:szCs w:val="24"/>
              </w:rPr>
            </w:pPr>
            <w:r w:rsidRPr="00C71F99">
              <w:rPr>
                <w:rFonts w:cstheme="minorHAnsi"/>
                <w:b/>
                <w:bCs/>
                <w:caps/>
                <w:sz w:val="24"/>
                <w:szCs w:val="24"/>
              </w:rPr>
              <w:t>Password</w:t>
            </w:r>
          </w:p>
        </w:tc>
        <w:tc>
          <w:tcPr>
            <w:tcW w:w="3265" w:type="dxa"/>
            <w:vAlign w:val="center"/>
          </w:tcPr>
          <w:p w14:paraId="7D813CB1" w14:textId="77777777" w:rsidR="00543B68" w:rsidRPr="00C71F99" w:rsidRDefault="00543B68" w:rsidP="00AD22A0">
            <w:pPr>
              <w:jc w:val="center"/>
              <w:rPr>
                <w:rFonts w:cstheme="minorHAnsi"/>
                <w:b/>
                <w:bCs/>
                <w:i/>
                <w:iCs/>
                <w:sz w:val="24"/>
                <w:szCs w:val="24"/>
                <w:bdr w:val="single" w:sz="4" w:space="0" w:color="auto"/>
              </w:rPr>
            </w:pPr>
          </w:p>
        </w:tc>
      </w:tr>
    </w:tbl>
    <w:p w14:paraId="0AA5F8C2" w14:textId="77777777" w:rsidR="00191D5A" w:rsidRPr="00C71F99" w:rsidRDefault="00191D5A" w:rsidP="008A4855">
      <w:pPr>
        <w:jc w:val="center"/>
        <w:rPr>
          <w:rFonts w:cstheme="minorHAnsi"/>
          <w:b/>
          <w:bCs/>
          <w:sz w:val="24"/>
          <w:szCs w:val="24"/>
        </w:rPr>
      </w:pPr>
    </w:p>
    <w:p w14:paraId="1C44ED2A" w14:textId="377EB8A0" w:rsidR="00543B68" w:rsidRPr="00C71F99" w:rsidRDefault="00A80C32" w:rsidP="00A80C32">
      <w:pPr>
        <w:tabs>
          <w:tab w:val="left" w:pos="4185"/>
        </w:tabs>
        <w:rPr>
          <w:rFonts w:cstheme="minorHAnsi"/>
          <w:b/>
          <w:bCs/>
          <w:sz w:val="24"/>
          <w:szCs w:val="24"/>
        </w:rPr>
      </w:pPr>
      <w:r w:rsidRPr="00C71F99">
        <w:rPr>
          <w:rFonts w:cstheme="minorHAnsi"/>
          <w:b/>
          <w:bCs/>
          <w:sz w:val="24"/>
          <w:szCs w:val="24"/>
        </w:rPr>
        <w:tab/>
      </w:r>
    </w:p>
    <w:p w14:paraId="137DA8E5" w14:textId="337ED582" w:rsidR="00936394" w:rsidRPr="00C71F99" w:rsidRDefault="00936394" w:rsidP="00A80C32">
      <w:pPr>
        <w:tabs>
          <w:tab w:val="left" w:pos="4185"/>
        </w:tabs>
        <w:rPr>
          <w:rFonts w:cstheme="minorHAnsi"/>
          <w:b/>
          <w:bCs/>
          <w:sz w:val="24"/>
          <w:szCs w:val="24"/>
        </w:rPr>
      </w:pPr>
    </w:p>
    <w:p w14:paraId="23D1BD09" w14:textId="7343E2CD" w:rsidR="00936394" w:rsidRPr="00C71F99" w:rsidRDefault="00936394" w:rsidP="00A80C32">
      <w:pPr>
        <w:tabs>
          <w:tab w:val="left" w:pos="4185"/>
        </w:tabs>
        <w:rPr>
          <w:rFonts w:cstheme="minorHAnsi"/>
          <w:b/>
          <w:bCs/>
          <w:sz w:val="24"/>
          <w:szCs w:val="24"/>
        </w:rPr>
      </w:pP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4230"/>
        <w:gridCol w:w="6390"/>
      </w:tblGrid>
      <w:tr w:rsidR="00C53AC2" w:rsidRPr="00C71F99" w14:paraId="550BADE7" w14:textId="77777777" w:rsidTr="00AD22A0">
        <w:trPr>
          <w:trHeight w:val="282"/>
          <w:jc w:val="center"/>
        </w:trPr>
        <w:tc>
          <w:tcPr>
            <w:tcW w:w="810" w:type="dxa"/>
            <w:vAlign w:val="center"/>
          </w:tcPr>
          <w:p w14:paraId="2EA5ED42" w14:textId="77777777" w:rsidR="00C53AC2" w:rsidRPr="00C71F99" w:rsidRDefault="00C53AC2" w:rsidP="00F22079">
            <w:pPr>
              <w:tabs>
                <w:tab w:val="right" w:pos="10469"/>
              </w:tabs>
              <w:autoSpaceDE w:val="0"/>
              <w:autoSpaceDN w:val="0"/>
              <w:adjustRightInd w:val="0"/>
              <w:jc w:val="center"/>
              <w:rPr>
                <w:rFonts w:cstheme="minorHAnsi"/>
                <w:b/>
                <w:bCs/>
                <w:caps/>
                <w:sz w:val="24"/>
                <w:szCs w:val="24"/>
              </w:rPr>
            </w:pPr>
            <w:r w:rsidRPr="00C71F99">
              <w:rPr>
                <w:rFonts w:cstheme="minorHAnsi"/>
                <w:sz w:val="24"/>
                <w:szCs w:val="24"/>
              </w:rPr>
              <w:lastRenderedPageBreak/>
              <w:t>A1</w:t>
            </w:r>
          </w:p>
        </w:tc>
        <w:tc>
          <w:tcPr>
            <w:tcW w:w="4230" w:type="dxa"/>
            <w:vAlign w:val="center"/>
          </w:tcPr>
          <w:p w14:paraId="2E8BCA87" w14:textId="77777777" w:rsidR="00C53AC2" w:rsidRPr="00C71F99" w:rsidRDefault="00C53AC2" w:rsidP="00936394">
            <w:pPr>
              <w:tabs>
                <w:tab w:val="left" w:pos="1740"/>
              </w:tabs>
              <w:autoSpaceDE w:val="0"/>
              <w:autoSpaceDN w:val="0"/>
              <w:adjustRightInd w:val="0"/>
              <w:spacing w:after="0"/>
              <w:rPr>
                <w:rFonts w:cstheme="minorHAnsi"/>
                <w:bCs/>
                <w:sz w:val="24"/>
                <w:szCs w:val="24"/>
              </w:rPr>
            </w:pPr>
            <w:r w:rsidRPr="00C71F99">
              <w:rPr>
                <w:rFonts w:cstheme="minorHAnsi"/>
                <w:bCs/>
                <w:sz w:val="24"/>
                <w:szCs w:val="24"/>
              </w:rPr>
              <w:t xml:space="preserve">Latitude (Example: 24.861462) </w:t>
            </w:r>
          </w:p>
        </w:tc>
        <w:tc>
          <w:tcPr>
            <w:tcW w:w="6390" w:type="dxa"/>
            <w:vAlign w:val="center"/>
          </w:tcPr>
          <w:p w14:paraId="43E576CF" w14:textId="77777777" w:rsidR="00C53AC2" w:rsidRPr="00C71F99" w:rsidRDefault="00C53AC2" w:rsidP="008A4855">
            <w:pPr>
              <w:rPr>
                <w:rFonts w:cstheme="minorHAnsi"/>
                <w:sz w:val="24"/>
                <w:szCs w:val="24"/>
              </w:rPr>
            </w:pPr>
            <w:r w:rsidRPr="00C71F99">
              <w:rPr>
                <w:rFonts w:cstheme="minorHAnsi"/>
                <w:sz w:val="24"/>
                <w:szCs w:val="24"/>
              </w:rPr>
              <w:t>_________________</w:t>
            </w:r>
          </w:p>
        </w:tc>
      </w:tr>
      <w:tr w:rsidR="00C53AC2" w:rsidRPr="00C71F99" w14:paraId="234EB97A" w14:textId="77777777" w:rsidTr="00AD22A0">
        <w:trPr>
          <w:trHeight w:val="256"/>
          <w:jc w:val="center"/>
        </w:trPr>
        <w:tc>
          <w:tcPr>
            <w:tcW w:w="810" w:type="dxa"/>
            <w:vAlign w:val="center"/>
          </w:tcPr>
          <w:p w14:paraId="3C1B546E" w14:textId="77777777" w:rsidR="00C53AC2" w:rsidRPr="00C71F99" w:rsidRDefault="00C53AC2" w:rsidP="00F22079">
            <w:pPr>
              <w:tabs>
                <w:tab w:val="right" w:pos="10469"/>
              </w:tabs>
              <w:autoSpaceDE w:val="0"/>
              <w:autoSpaceDN w:val="0"/>
              <w:adjustRightInd w:val="0"/>
              <w:jc w:val="center"/>
              <w:rPr>
                <w:rFonts w:cstheme="minorHAnsi"/>
                <w:sz w:val="24"/>
                <w:szCs w:val="24"/>
              </w:rPr>
            </w:pPr>
            <w:r w:rsidRPr="00C71F99">
              <w:rPr>
                <w:rFonts w:cstheme="minorHAnsi"/>
                <w:sz w:val="24"/>
                <w:szCs w:val="24"/>
              </w:rPr>
              <w:t>A2</w:t>
            </w:r>
          </w:p>
        </w:tc>
        <w:tc>
          <w:tcPr>
            <w:tcW w:w="4230" w:type="dxa"/>
            <w:vAlign w:val="center"/>
          </w:tcPr>
          <w:p w14:paraId="7F82CDCF" w14:textId="77777777" w:rsidR="00C53AC2" w:rsidRPr="00C71F99" w:rsidRDefault="00C53AC2" w:rsidP="00936394">
            <w:pPr>
              <w:tabs>
                <w:tab w:val="left" w:pos="1740"/>
              </w:tabs>
              <w:autoSpaceDE w:val="0"/>
              <w:autoSpaceDN w:val="0"/>
              <w:adjustRightInd w:val="0"/>
              <w:spacing w:after="0"/>
              <w:rPr>
                <w:rFonts w:cstheme="minorHAnsi"/>
                <w:bCs/>
                <w:sz w:val="24"/>
                <w:szCs w:val="24"/>
              </w:rPr>
            </w:pPr>
            <w:r w:rsidRPr="00C71F99">
              <w:rPr>
                <w:rFonts w:cstheme="minorHAnsi"/>
                <w:bCs/>
                <w:sz w:val="24"/>
                <w:szCs w:val="24"/>
              </w:rPr>
              <w:t>Longitude (Example:67.009939)</w:t>
            </w:r>
          </w:p>
        </w:tc>
        <w:tc>
          <w:tcPr>
            <w:tcW w:w="6390" w:type="dxa"/>
            <w:vAlign w:val="center"/>
          </w:tcPr>
          <w:p w14:paraId="581E73D6" w14:textId="44BF48FB" w:rsidR="00C53AC2" w:rsidRPr="00C71F99" w:rsidRDefault="00C53AC2" w:rsidP="008A4855">
            <w:pPr>
              <w:spacing w:after="120"/>
              <w:rPr>
                <w:rFonts w:cstheme="minorHAnsi"/>
                <w:sz w:val="24"/>
                <w:szCs w:val="24"/>
              </w:rPr>
            </w:pPr>
            <w:r w:rsidRPr="00C71F99">
              <w:rPr>
                <w:rFonts w:cstheme="minorHAnsi"/>
                <w:sz w:val="24"/>
                <w:szCs w:val="24"/>
              </w:rPr>
              <w:t>_________________</w:t>
            </w:r>
            <w:r w:rsidR="00AD22A0" w:rsidRPr="00C71F99">
              <w:rPr>
                <w:rFonts w:cstheme="minorHAnsi"/>
                <w:sz w:val="24"/>
                <w:szCs w:val="24"/>
              </w:rPr>
              <w:t xml:space="preserve">  </w:t>
            </w:r>
          </w:p>
        </w:tc>
      </w:tr>
    </w:tbl>
    <w:p w14:paraId="1E2E43E8" w14:textId="60989D36" w:rsidR="00C53AC2" w:rsidRPr="00C71F99" w:rsidRDefault="00AD22A0" w:rsidP="00C766E8">
      <w:pPr>
        <w:ind w:left="-990"/>
        <w:rPr>
          <w:rFonts w:cstheme="minorHAnsi"/>
          <w:b/>
          <w:bCs/>
          <w:i/>
          <w:sz w:val="24"/>
          <w:szCs w:val="24"/>
        </w:rPr>
      </w:pPr>
      <w:r w:rsidRPr="00C71F99">
        <w:rPr>
          <w:rFonts w:cstheme="minorHAnsi"/>
          <w:bCs/>
          <w:i/>
          <w:sz w:val="20"/>
          <w:szCs w:val="20"/>
        </w:rPr>
        <w:t xml:space="preserve">                 </w:t>
      </w:r>
      <w:r w:rsidR="00C53AC2" w:rsidRPr="00C71F99">
        <w:rPr>
          <w:rFonts w:cstheme="minorHAnsi"/>
          <w:bCs/>
          <w:i/>
          <w:sz w:val="20"/>
          <w:szCs w:val="20"/>
        </w:rPr>
        <w:t>Instructions for Interviewer: The GPS will record the location coordinates itself. Make sure the tablet is in open air to record location correctly</w:t>
      </w:r>
      <w:r w:rsidR="00C53AC2" w:rsidRPr="00C71F99">
        <w:rPr>
          <w:rFonts w:cstheme="minorHAnsi"/>
          <w:b/>
          <w:bCs/>
          <w:i/>
          <w:sz w:val="24"/>
          <w:szCs w:val="24"/>
        </w:rPr>
        <w:t>.</w:t>
      </w:r>
    </w:p>
    <w:tbl>
      <w:tblPr>
        <w:tblW w:w="1142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10"/>
        <w:gridCol w:w="4192"/>
        <w:gridCol w:w="6423"/>
      </w:tblGrid>
      <w:tr w:rsidR="00C53AC2" w:rsidRPr="00C71F99" w14:paraId="5E76F32A" w14:textId="77777777" w:rsidTr="00AD22A0">
        <w:trPr>
          <w:trHeight w:val="358"/>
          <w:jc w:val="center"/>
        </w:trPr>
        <w:tc>
          <w:tcPr>
            <w:tcW w:w="1142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EFD2CD" w14:textId="77777777" w:rsidR="00C53AC2" w:rsidRPr="00C71F99" w:rsidRDefault="00C53AC2" w:rsidP="00936394">
            <w:pPr>
              <w:tabs>
                <w:tab w:val="right" w:pos="10469"/>
              </w:tabs>
              <w:autoSpaceDE w:val="0"/>
              <w:autoSpaceDN w:val="0"/>
              <w:adjustRightInd w:val="0"/>
              <w:spacing w:after="0"/>
              <w:rPr>
                <w:rFonts w:cstheme="minorHAnsi"/>
                <w:b/>
                <w:bCs/>
                <w:noProof/>
                <w:sz w:val="24"/>
                <w:szCs w:val="24"/>
              </w:rPr>
            </w:pPr>
            <w:r w:rsidRPr="00C71F99">
              <w:rPr>
                <w:rFonts w:cstheme="minorHAnsi"/>
                <w:b/>
                <w:bCs/>
                <w:noProof/>
                <w:sz w:val="24"/>
                <w:szCs w:val="24"/>
              </w:rPr>
              <w:t>SECTION B: IDENTIFICATION</w:t>
            </w:r>
          </w:p>
        </w:tc>
      </w:tr>
      <w:tr w:rsidR="00522FE2" w:rsidRPr="00C71F99" w14:paraId="01758528" w14:textId="77777777" w:rsidTr="00600E0C">
        <w:trPr>
          <w:trHeight w:val="143"/>
          <w:jc w:val="center"/>
        </w:trPr>
        <w:tc>
          <w:tcPr>
            <w:tcW w:w="11425"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12E1F5A" w14:textId="7F012928" w:rsidR="00522FE2" w:rsidRPr="00C71F99" w:rsidRDefault="00522FE2" w:rsidP="00522FE2">
            <w:pPr>
              <w:tabs>
                <w:tab w:val="right" w:pos="10469"/>
              </w:tabs>
              <w:autoSpaceDE w:val="0"/>
              <w:autoSpaceDN w:val="0"/>
              <w:adjustRightInd w:val="0"/>
              <w:spacing w:after="0"/>
              <w:rPr>
                <w:rFonts w:cstheme="minorHAnsi"/>
                <w:b/>
                <w:bCs/>
                <w:noProof/>
                <w:sz w:val="20"/>
                <w:szCs w:val="20"/>
              </w:rPr>
            </w:pPr>
            <w:r w:rsidRPr="00C71F99">
              <w:rPr>
                <w:rFonts w:cstheme="minorHAnsi"/>
                <w:b/>
                <w:bCs/>
                <w:noProof/>
                <w:sz w:val="20"/>
                <w:szCs w:val="20"/>
              </w:rPr>
              <w:t xml:space="preserve">Instruction: </w:t>
            </w:r>
            <w:r w:rsidRPr="00C71F99">
              <w:rPr>
                <w:rFonts w:cstheme="minorHAnsi"/>
                <w:noProof/>
                <w:sz w:val="20"/>
                <w:szCs w:val="20"/>
              </w:rPr>
              <w:t xml:space="preserve">This section will be asked </w:t>
            </w:r>
            <w:r w:rsidR="00DA2D64" w:rsidRPr="00C71F99">
              <w:rPr>
                <w:rFonts w:cstheme="minorHAnsi"/>
                <w:noProof/>
                <w:sz w:val="20"/>
                <w:szCs w:val="20"/>
              </w:rPr>
              <w:t>from</w:t>
            </w:r>
            <w:r w:rsidRPr="00C71F99">
              <w:rPr>
                <w:rFonts w:cstheme="minorHAnsi"/>
                <w:noProof/>
                <w:sz w:val="20"/>
                <w:szCs w:val="20"/>
              </w:rPr>
              <w:t xml:space="preserve"> the head of the household or someone else at least 18 years of age or older.</w:t>
            </w:r>
          </w:p>
        </w:tc>
      </w:tr>
      <w:tr w:rsidR="00C53AC2" w:rsidRPr="00C71F99" w14:paraId="29A2F38E" w14:textId="77777777" w:rsidTr="00B4423A">
        <w:trPr>
          <w:trHeight w:val="332"/>
          <w:jc w:val="center"/>
        </w:trPr>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5B734B" w14:textId="77777777" w:rsidR="00C53AC2" w:rsidRPr="00C71F99" w:rsidRDefault="00C53AC2" w:rsidP="00936394">
            <w:pPr>
              <w:tabs>
                <w:tab w:val="right" w:pos="10469"/>
              </w:tabs>
              <w:autoSpaceDE w:val="0"/>
              <w:autoSpaceDN w:val="0"/>
              <w:adjustRightInd w:val="0"/>
              <w:spacing w:after="0"/>
              <w:rPr>
                <w:rFonts w:cstheme="minorHAnsi"/>
                <w:b/>
                <w:bCs/>
                <w:caps/>
                <w:sz w:val="24"/>
                <w:szCs w:val="24"/>
              </w:rPr>
            </w:pPr>
            <w:r w:rsidRPr="00C71F99">
              <w:rPr>
                <w:rFonts w:cstheme="minorHAnsi"/>
                <w:b/>
                <w:bCs/>
                <w:caps/>
                <w:sz w:val="24"/>
                <w:szCs w:val="24"/>
              </w:rPr>
              <w:t>S.No</w:t>
            </w:r>
          </w:p>
        </w:tc>
        <w:tc>
          <w:tcPr>
            <w:tcW w:w="41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62C057" w14:textId="77777777" w:rsidR="00C53AC2" w:rsidRPr="00C71F99" w:rsidRDefault="00C53AC2" w:rsidP="00936394">
            <w:pPr>
              <w:tabs>
                <w:tab w:val="left" w:pos="1740"/>
              </w:tabs>
              <w:autoSpaceDE w:val="0"/>
              <w:autoSpaceDN w:val="0"/>
              <w:adjustRightInd w:val="0"/>
              <w:spacing w:after="0"/>
              <w:rPr>
                <w:rFonts w:cstheme="minorHAnsi"/>
                <w:b/>
                <w:bCs/>
                <w:caps/>
                <w:sz w:val="24"/>
                <w:szCs w:val="24"/>
              </w:rPr>
            </w:pPr>
            <w:r w:rsidRPr="00C71F99">
              <w:rPr>
                <w:rFonts w:cstheme="minorHAnsi"/>
                <w:b/>
                <w:bCs/>
                <w:caps/>
                <w:sz w:val="24"/>
                <w:szCs w:val="24"/>
              </w:rPr>
              <w:t xml:space="preserve">Questions </w:t>
            </w:r>
          </w:p>
        </w:tc>
        <w:tc>
          <w:tcPr>
            <w:tcW w:w="64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799701" w14:textId="77777777" w:rsidR="00C53AC2" w:rsidRPr="00C71F99" w:rsidRDefault="00C53AC2" w:rsidP="00936394">
            <w:pPr>
              <w:widowControl w:val="0"/>
              <w:tabs>
                <w:tab w:val="left" w:leader="dot" w:pos="3600"/>
              </w:tabs>
              <w:spacing w:after="0"/>
              <w:rPr>
                <w:rFonts w:cstheme="minorHAnsi"/>
                <w:b/>
                <w:bCs/>
                <w:caps/>
                <w:color w:val="000000"/>
                <w:sz w:val="24"/>
                <w:szCs w:val="24"/>
              </w:rPr>
            </w:pPr>
            <w:r w:rsidRPr="00C71F99">
              <w:rPr>
                <w:rFonts w:cstheme="minorHAnsi"/>
                <w:b/>
                <w:bCs/>
                <w:caps/>
                <w:sz w:val="24"/>
                <w:szCs w:val="24"/>
              </w:rPr>
              <w:t>RESPONSES/Codes</w:t>
            </w:r>
          </w:p>
        </w:tc>
      </w:tr>
      <w:tr w:rsidR="00CA33A0" w:rsidRPr="00C71F99" w14:paraId="0A0E618F"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1F6C17" w14:textId="12262293"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B1</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826FEB" w14:textId="7546D92A"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bCs/>
                <w:sz w:val="24"/>
                <w:szCs w:val="24"/>
              </w:rPr>
              <w:t xml:space="preserve">Cluster Number </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611872" w:rsidRPr="00C71F99" w14:paraId="0A2D21AA" w14:textId="77777777" w:rsidTr="00611872">
              <w:trPr>
                <w:trHeight w:val="325"/>
                <w:jc w:val="center"/>
              </w:trPr>
              <w:tc>
                <w:tcPr>
                  <w:tcW w:w="830" w:type="dxa"/>
                </w:tcPr>
                <w:p w14:paraId="3BD18810" w14:textId="77777777" w:rsidR="00611872" w:rsidRPr="00C71F99" w:rsidRDefault="00611872" w:rsidP="00611872">
                  <w:pPr>
                    <w:widowControl w:val="0"/>
                    <w:tabs>
                      <w:tab w:val="left" w:leader="dot" w:pos="3600"/>
                    </w:tabs>
                    <w:rPr>
                      <w:rFonts w:cstheme="minorHAnsi"/>
                      <w:color w:val="000000"/>
                      <w:sz w:val="20"/>
                      <w:szCs w:val="20"/>
                    </w:rPr>
                  </w:pPr>
                </w:p>
              </w:tc>
              <w:tc>
                <w:tcPr>
                  <w:tcW w:w="830" w:type="dxa"/>
                </w:tcPr>
                <w:p w14:paraId="705DA95F"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437A05D"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750FFD8D"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017F0E66"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0258226B" w14:textId="77777777" w:rsidR="00611872" w:rsidRPr="00C71F99" w:rsidRDefault="00611872" w:rsidP="00611872">
                  <w:pPr>
                    <w:widowControl w:val="0"/>
                    <w:tabs>
                      <w:tab w:val="left" w:leader="dot" w:pos="3600"/>
                    </w:tabs>
                    <w:rPr>
                      <w:rFonts w:cstheme="minorHAnsi"/>
                      <w:color w:val="000000"/>
                      <w:sz w:val="20"/>
                      <w:szCs w:val="20"/>
                    </w:rPr>
                  </w:pPr>
                </w:p>
              </w:tc>
            </w:tr>
          </w:tbl>
          <w:p w14:paraId="240C61BD" w14:textId="343B55E6" w:rsidR="00CA33A0" w:rsidRPr="00C71F99" w:rsidRDefault="00CA33A0" w:rsidP="00CA33A0">
            <w:pPr>
              <w:widowControl w:val="0"/>
              <w:tabs>
                <w:tab w:val="left" w:leader="dot" w:pos="3600"/>
              </w:tabs>
              <w:rPr>
                <w:rFonts w:cstheme="minorHAnsi"/>
                <w:color w:val="000000"/>
                <w:sz w:val="24"/>
                <w:szCs w:val="24"/>
              </w:rPr>
            </w:pPr>
            <w:r w:rsidRPr="00C71F99">
              <w:rPr>
                <w:rFonts w:cstheme="minorHAnsi"/>
                <w:color w:val="000000"/>
                <w:sz w:val="20"/>
                <w:szCs w:val="20"/>
              </w:rPr>
              <w:t xml:space="preserve">This information </w:t>
            </w:r>
            <w:r w:rsidRPr="00C71F99">
              <w:rPr>
                <w:rFonts w:cstheme="minorHAnsi"/>
                <w:bCs/>
                <w:sz w:val="20"/>
                <w:szCs w:val="20"/>
              </w:rPr>
              <w:t>will be based on the list of villages generated from the district. Each enumerator will be given a list of clusters that he/she will be visiting, and before starting the interview, this information will be entered from the same list.</w:t>
            </w:r>
          </w:p>
        </w:tc>
      </w:tr>
      <w:tr w:rsidR="00CA33A0" w:rsidRPr="00C71F99" w14:paraId="35A4277B" w14:textId="77777777" w:rsidTr="00CA33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4D82C1" w14:textId="5C091F5E"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B2</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9DF7B6" w14:textId="17D11AE3"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bCs/>
                <w:sz w:val="24"/>
                <w:szCs w:val="24"/>
              </w:rPr>
              <w:t xml:space="preserve">Cluster type  </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296A"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LHW covered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639EB520"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LHW uncovered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…………….2</w:t>
            </w:r>
          </w:p>
          <w:p w14:paraId="7034D389" w14:textId="5A9782DC" w:rsidR="00CA33A0" w:rsidRPr="00C71F99" w:rsidRDefault="00CA33A0" w:rsidP="00CA33A0">
            <w:pPr>
              <w:widowControl w:val="0"/>
              <w:tabs>
                <w:tab w:val="left" w:leader="dot" w:pos="3600"/>
              </w:tabs>
              <w:rPr>
                <w:rFonts w:cstheme="minorHAnsi"/>
                <w:color w:val="000000"/>
                <w:sz w:val="24"/>
                <w:szCs w:val="24"/>
              </w:rPr>
            </w:pPr>
            <w:r w:rsidRPr="00C71F99">
              <w:rPr>
                <w:rFonts w:cstheme="minorHAnsi"/>
                <w:color w:val="000000"/>
                <w:sz w:val="20"/>
                <w:szCs w:val="20"/>
              </w:rPr>
              <w:t xml:space="preserve">LHW partially covered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………….3</w:t>
            </w:r>
          </w:p>
        </w:tc>
      </w:tr>
      <w:tr w:rsidR="00CA33A0" w:rsidRPr="00C71F99" w14:paraId="1A62C61B"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B6522" w14:textId="65053B4D"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B3</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B3C62E" w14:textId="6244AD4B"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bCs/>
                <w:sz w:val="24"/>
                <w:szCs w:val="24"/>
              </w:rPr>
              <w:t>Form Serial Number (Auto generated)</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611872" w:rsidRPr="00C71F99" w14:paraId="6D2D67E2" w14:textId="77777777" w:rsidTr="00611872">
              <w:trPr>
                <w:trHeight w:val="325"/>
                <w:jc w:val="center"/>
              </w:trPr>
              <w:tc>
                <w:tcPr>
                  <w:tcW w:w="830" w:type="dxa"/>
                </w:tcPr>
                <w:p w14:paraId="67A8E3DC" w14:textId="77777777" w:rsidR="00611872" w:rsidRPr="00C71F99" w:rsidRDefault="00611872" w:rsidP="00611872">
                  <w:pPr>
                    <w:widowControl w:val="0"/>
                    <w:tabs>
                      <w:tab w:val="left" w:leader="dot" w:pos="3600"/>
                    </w:tabs>
                    <w:rPr>
                      <w:rFonts w:cstheme="minorHAnsi"/>
                      <w:color w:val="000000"/>
                      <w:sz w:val="20"/>
                      <w:szCs w:val="20"/>
                    </w:rPr>
                  </w:pPr>
                </w:p>
              </w:tc>
              <w:tc>
                <w:tcPr>
                  <w:tcW w:w="830" w:type="dxa"/>
                </w:tcPr>
                <w:p w14:paraId="553A587F"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3A61D75B"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68F8204"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A7BC9FD"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A00D663" w14:textId="77777777" w:rsidR="00611872" w:rsidRPr="00C71F99" w:rsidRDefault="00611872" w:rsidP="00611872">
                  <w:pPr>
                    <w:widowControl w:val="0"/>
                    <w:tabs>
                      <w:tab w:val="left" w:leader="dot" w:pos="3600"/>
                    </w:tabs>
                    <w:rPr>
                      <w:rFonts w:cstheme="minorHAnsi"/>
                      <w:color w:val="000000"/>
                      <w:sz w:val="20"/>
                      <w:szCs w:val="20"/>
                    </w:rPr>
                  </w:pPr>
                </w:p>
              </w:tc>
            </w:tr>
          </w:tbl>
          <w:p w14:paraId="2EC6C43B" w14:textId="5AD2DEFF" w:rsidR="00CA33A0" w:rsidRPr="00C71F99" w:rsidRDefault="00CA33A0" w:rsidP="00CA33A0">
            <w:pPr>
              <w:widowControl w:val="0"/>
              <w:tabs>
                <w:tab w:val="left" w:leader="dot" w:pos="3600"/>
              </w:tabs>
              <w:rPr>
                <w:rFonts w:cstheme="minorHAnsi"/>
                <w:color w:val="000000"/>
                <w:sz w:val="24"/>
                <w:szCs w:val="24"/>
              </w:rPr>
            </w:pPr>
          </w:p>
        </w:tc>
      </w:tr>
      <w:tr w:rsidR="00CA33A0" w:rsidRPr="00C71F99" w14:paraId="78AB535E"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43AFD0" w14:textId="7237EB0C"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B4</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BC969A" w14:textId="6B6DA0C9"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Name of Province</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A7C33" w14:textId="67BE3C86" w:rsidR="00CA33A0" w:rsidRPr="00C71F99" w:rsidRDefault="00CA33A0" w:rsidP="00CA33A0">
            <w:pPr>
              <w:widowControl w:val="0"/>
              <w:tabs>
                <w:tab w:val="left" w:leader="dot" w:pos="3600"/>
              </w:tabs>
              <w:rPr>
                <w:rFonts w:cstheme="minorHAnsi"/>
                <w:color w:val="000000"/>
                <w:sz w:val="24"/>
                <w:szCs w:val="24"/>
              </w:rPr>
            </w:pPr>
            <w:r w:rsidRPr="00C71F99">
              <w:rPr>
                <w:rFonts w:cstheme="minorHAnsi"/>
                <w:color w:val="000000"/>
                <w:sz w:val="20"/>
                <w:szCs w:val="20"/>
              </w:rPr>
              <w:t xml:space="preserve">Sindh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tc>
      </w:tr>
      <w:tr w:rsidR="00CA33A0" w:rsidRPr="00C71F99" w14:paraId="0BB2AD59"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56B5E6" w14:textId="7AA511CE"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B5</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8D2C52" w14:textId="369DB278"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Name of District</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EA119F" w14:textId="5AD47637" w:rsidR="00CA33A0" w:rsidRPr="00C71F99" w:rsidRDefault="00CA33A0" w:rsidP="00CA33A0">
            <w:pPr>
              <w:widowControl w:val="0"/>
              <w:tabs>
                <w:tab w:val="left" w:leader="dot" w:pos="3600"/>
              </w:tabs>
              <w:rPr>
                <w:rFonts w:cstheme="minorHAnsi"/>
                <w:color w:val="000000"/>
                <w:sz w:val="24"/>
                <w:szCs w:val="24"/>
              </w:rPr>
            </w:pPr>
            <w:proofErr w:type="spellStart"/>
            <w:r w:rsidRPr="00C71F99">
              <w:rPr>
                <w:rFonts w:cstheme="minorHAnsi"/>
                <w:color w:val="000000"/>
                <w:sz w:val="20"/>
                <w:szCs w:val="20"/>
              </w:rPr>
              <w:t>Tando</w:t>
            </w:r>
            <w:proofErr w:type="spellEnd"/>
            <w:r w:rsidRPr="00C71F99">
              <w:rPr>
                <w:rFonts w:cstheme="minorHAnsi"/>
                <w:color w:val="000000"/>
                <w:sz w:val="20"/>
                <w:szCs w:val="20"/>
              </w:rPr>
              <w:t xml:space="preserve"> Mohammad Khan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tc>
      </w:tr>
      <w:tr w:rsidR="00CA33A0" w:rsidRPr="00C71F99" w14:paraId="73CB5FB8"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666187" w14:textId="29A8FB8E"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B6</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B87B2B" w14:textId="23C806E8"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Name of Tehsil/Taluka</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BDAD79" w14:textId="77777777" w:rsidR="00CA33A0" w:rsidRPr="00C71F99" w:rsidRDefault="00CA33A0" w:rsidP="00CA33A0">
            <w:pPr>
              <w:widowControl w:val="0"/>
              <w:tabs>
                <w:tab w:val="left" w:leader="dot" w:pos="3600"/>
              </w:tabs>
              <w:spacing w:after="0"/>
              <w:rPr>
                <w:rFonts w:cstheme="minorHAnsi"/>
                <w:color w:val="000000"/>
                <w:sz w:val="20"/>
                <w:szCs w:val="20"/>
              </w:rPr>
            </w:pPr>
            <w:proofErr w:type="spellStart"/>
            <w:r w:rsidRPr="00C71F99">
              <w:rPr>
                <w:rFonts w:cstheme="minorHAnsi"/>
                <w:color w:val="000000"/>
                <w:sz w:val="20"/>
                <w:szCs w:val="20"/>
              </w:rPr>
              <w:t>Tando</w:t>
            </w:r>
            <w:proofErr w:type="spellEnd"/>
            <w:r w:rsidRPr="00C71F99">
              <w:rPr>
                <w:rFonts w:cstheme="minorHAnsi"/>
                <w:color w:val="000000"/>
                <w:sz w:val="20"/>
                <w:szCs w:val="20"/>
              </w:rPr>
              <w:t xml:space="preserve"> Mohammad Khan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46B4E7D4" w14:textId="77777777" w:rsidR="00CA33A0" w:rsidRPr="00C71F99" w:rsidRDefault="00CA33A0" w:rsidP="00CA33A0">
            <w:pPr>
              <w:widowControl w:val="0"/>
              <w:tabs>
                <w:tab w:val="left" w:leader="dot" w:pos="3600"/>
              </w:tabs>
              <w:spacing w:after="0"/>
              <w:rPr>
                <w:rFonts w:cstheme="minorHAnsi"/>
                <w:color w:val="000000"/>
                <w:sz w:val="20"/>
                <w:szCs w:val="20"/>
              </w:rPr>
            </w:pPr>
            <w:proofErr w:type="spellStart"/>
            <w:r w:rsidRPr="00C71F99">
              <w:rPr>
                <w:rFonts w:cstheme="minorHAnsi"/>
                <w:color w:val="000000"/>
                <w:sz w:val="20"/>
                <w:szCs w:val="20"/>
              </w:rPr>
              <w:t>Tando</w:t>
            </w:r>
            <w:proofErr w:type="spellEnd"/>
            <w:r w:rsidRPr="00C71F99">
              <w:rPr>
                <w:rFonts w:cstheme="minorHAnsi"/>
                <w:color w:val="000000"/>
                <w:sz w:val="20"/>
                <w:szCs w:val="20"/>
              </w:rPr>
              <w:t xml:space="preserve"> Ghulam </w:t>
            </w:r>
            <w:proofErr w:type="spellStart"/>
            <w:r w:rsidRPr="00C71F99">
              <w:rPr>
                <w:rFonts w:cstheme="minorHAnsi"/>
                <w:color w:val="000000"/>
                <w:sz w:val="20"/>
                <w:szCs w:val="20"/>
              </w:rPr>
              <w:t>Hyder</w:t>
            </w:r>
            <w:proofErr w:type="spellEnd"/>
            <w:r w:rsidRPr="00C71F99">
              <w:rPr>
                <w:rFonts w:cstheme="minorHAnsi"/>
                <w:color w:val="000000"/>
                <w:sz w:val="20"/>
                <w:szCs w:val="20"/>
              </w:rPr>
              <w:t xml:space="preserve">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………….2</w:t>
            </w:r>
          </w:p>
          <w:p w14:paraId="3D9E0FA7" w14:textId="252E86EF" w:rsidR="00CA33A0" w:rsidRPr="00C71F99" w:rsidRDefault="00CA33A0" w:rsidP="00CA33A0">
            <w:pPr>
              <w:tabs>
                <w:tab w:val="left" w:pos="1740"/>
              </w:tabs>
              <w:autoSpaceDE w:val="0"/>
              <w:autoSpaceDN w:val="0"/>
              <w:adjustRightInd w:val="0"/>
              <w:spacing w:after="0"/>
              <w:jc w:val="both"/>
              <w:rPr>
                <w:rFonts w:cstheme="minorHAnsi"/>
                <w:bCs/>
                <w:caps/>
                <w:sz w:val="20"/>
                <w:szCs w:val="20"/>
              </w:rPr>
            </w:pPr>
            <w:proofErr w:type="spellStart"/>
            <w:r w:rsidRPr="00C71F99">
              <w:rPr>
                <w:rFonts w:cstheme="minorHAnsi"/>
                <w:color w:val="000000"/>
                <w:sz w:val="20"/>
                <w:szCs w:val="20"/>
              </w:rPr>
              <w:t>Bulri</w:t>
            </w:r>
            <w:proofErr w:type="spellEnd"/>
            <w:r w:rsidRPr="00C71F99">
              <w:rPr>
                <w:rFonts w:cstheme="minorHAnsi"/>
                <w:color w:val="000000"/>
                <w:sz w:val="20"/>
                <w:szCs w:val="20"/>
              </w:rPr>
              <w:t xml:space="preserve"> Shah Karim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……………….3</w:t>
            </w:r>
          </w:p>
        </w:tc>
      </w:tr>
      <w:tr w:rsidR="00CA33A0" w:rsidRPr="00C71F99" w14:paraId="0DEBE06F" w14:textId="77777777" w:rsidTr="00CA33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3FED1" w14:textId="52C749D5"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B7</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F38432" w14:textId="04FB4D47"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 xml:space="preserve">Name of Union Council     </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D05717" w14:textId="77777777" w:rsidR="00CA33A0" w:rsidRPr="00C71F99" w:rsidRDefault="00CA33A0" w:rsidP="00CA33A0">
            <w:pPr>
              <w:pStyle w:val="ListParagraph"/>
              <w:tabs>
                <w:tab w:val="right" w:pos="10469"/>
              </w:tabs>
              <w:autoSpaceDE w:val="0"/>
              <w:autoSpaceDN w:val="0"/>
              <w:adjustRightInd w:val="0"/>
              <w:spacing w:after="0"/>
              <w:ind w:left="0"/>
              <w:rPr>
                <w:rFonts w:cstheme="minorHAnsi"/>
                <w:sz w:val="20"/>
                <w:szCs w:val="20"/>
              </w:rPr>
            </w:pPr>
            <w:r w:rsidRPr="00C71F99">
              <w:rPr>
                <w:rFonts w:cstheme="minorHAnsi"/>
                <w:b/>
                <w:sz w:val="20"/>
                <w:szCs w:val="20"/>
              </w:rPr>
              <w:t xml:space="preserve">Select from the </w:t>
            </w:r>
            <w:proofErr w:type="gramStart"/>
            <w:r w:rsidRPr="00C71F99">
              <w:rPr>
                <w:rFonts w:cstheme="minorHAnsi"/>
                <w:b/>
                <w:sz w:val="20"/>
                <w:szCs w:val="20"/>
              </w:rPr>
              <w:t>drop down</w:t>
            </w:r>
            <w:proofErr w:type="gramEnd"/>
            <w:r w:rsidRPr="00C71F99">
              <w:rPr>
                <w:rFonts w:cstheme="minorHAnsi"/>
                <w:b/>
                <w:sz w:val="20"/>
                <w:szCs w:val="20"/>
              </w:rPr>
              <w:t xml:space="preserve"> menu</w:t>
            </w:r>
            <w:r w:rsidRPr="00C71F99">
              <w:rPr>
                <w:rFonts w:cstheme="minorHAnsi"/>
                <w:sz w:val="20"/>
                <w:szCs w:val="20"/>
              </w:rPr>
              <w:t>.</w:t>
            </w:r>
          </w:p>
          <w:p w14:paraId="42B0A662" w14:textId="4EA9CCF8"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noProof/>
                <w:sz w:val="20"/>
                <w:szCs w:val="20"/>
              </w:rPr>
              <w:t>1. Lakhat 2. Shaikh Bhirkio 3. Tando Saiendad 4.  Dando  5. Ghulam Shah Bagrani 6. Nazarpur 7. Saeed Khan Lund 8. Mullakatiar 9. Saeed Matto 10. Saeedpur Takar</w:t>
            </w:r>
          </w:p>
        </w:tc>
      </w:tr>
      <w:tr w:rsidR="00CA33A0" w:rsidRPr="00C71F99" w14:paraId="6A0ECB8A" w14:textId="77777777" w:rsidTr="00AD22A0">
        <w:trPr>
          <w:trHeight w:val="401"/>
          <w:jc w:val="center"/>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C0F128A" w14:textId="255887CC"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B8</w:t>
            </w:r>
          </w:p>
        </w:tc>
        <w:tc>
          <w:tcPr>
            <w:tcW w:w="4192" w:type="dxa"/>
            <w:tcBorders>
              <w:top w:val="single" w:sz="4" w:space="0" w:color="auto"/>
              <w:left w:val="single" w:sz="4" w:space="0" w:color="auto"/>
              <w:bottom w:val="single" w:sz="4" w:space="0" w:color="auto"/>
              <w:right w:val="single" w:sz="4" w:space="0" w:color="auto"/>
            </w:tcBorders>
            <w:shd w:val="clear" w:color="auto" w:fill="auto"/>
            <w:vAlign w:val="center"/>
          </w:tcPr>
          <w:p w14:paraId="19472C80" w14:textId="63292819" w:rsidR="00CA33A0" w:rsidRPr="00C71F99" w:rsidRDefault="00CA33A0" w:rsidP="00CA33A0">
            <w:pPr>
              <w:tabs>
                <w:tab w:val="right" w:pos="10469"/>
              </w:tabs>
              <w:autoSpaceDE w:val="0"/>
              <w:autoSpaceDN w:val="0"/>
              <w:adjustRightInd w:val="0"/>
              <w:spacing w:after="0"/>
              <w:rPr>
                <w:rFonts w:cstheme="minorHAnsi"/>
                <w:sz w:val="24"/>
                <w:szCs w:val="24"/>
              </w:rPr>
            </w:pPr>
            <w:r w:rsidRPr="00C71F99">
              <w:rPr>
                <w:rFonts w:cstheme="minorHAnsi"/>
                <w:sz w:val="24"/>
                <w:szCs w:val="24"/>
              </w:rPr>
              <w:t>Location</w:t>
            </w:r>
          </w:p>
        </w:tc>
        <w:tc>
          <w:tcPr>
            <w:tcW w:w="6423" w:type="dxa"/>
            <w:tcBorders>
              <w:top w:val="single" w:sz="4" w:space="0" w:color="auto"/>
              <w:left w:val="single" w:sz="4" w:space="0" w:color="auto"/>
              <w:bottom w:val="single" w:sz="4" w:space="0" w:color="auto"/>
              <w:right w:val="single" w:sz="4" w:space="0" w:color="auto"/>
            </w:tcBorders>
            <w:shd w:val="clear" w:color="auto" w:fill="auto"/>
            <w:vAlign w:val="center"/>
          </w:tcPr>
          <w:p w14:paraId="3CF43766"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Urban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7FFE289B"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Rural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…………….2</w:t>
            </w:r>
          </w:p>
          <w:p w14:paraId="5A82E16C" w14:textId="5468B95E"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Mixed…………………………………………</w:t>
            </w:r>
            <w:proofErr w:type="gramStart"/>
            <w:r w:rsidRPr="00C71F99">
              <w:rPr>
                <w:rFonts w:cstheme="minorHAnsi"/>
                <w:color w:val="000000"/>
                <w:sz w:val="20"/>
                <w:szCs w:val="20"/>
              </w:rPr>
              <w:t>…..</w:t>
            </w:r>
            <w:proofErr w:type="gramEnd"/>
            <w:r w:rsidRPr="00C71F99">
              <w:rPr>
                <w:rFonts w:cstheme="minorHAnsi"/>
                <w:color w:val="000000"/>
                <w:sz w:val="20"/>
                <w:szCs w:val="20"/>
              </w:rPr>
              <w:t>…………………………………………………………..3</w:t>
            </w:r>
          </w:p>
        </w:tc>
      </w:tr>
      <w:tr w:rsidR="00CA33A0" w:rsidRPr="00C71F99" w14:paraId="7F925CC3" w14:textId="77777777" w:rsidTr="00AD22A0">
        <w:trPr>
          <w:trHeight w:val="333"/>
          <w:jc w:val="center"/>
        </w:trPr>
        <w:tc>
          <w:tcPr>
            <w:tcW w:w="810" w:type="dxa"/>
            <w:tcBorders>
              <w:top w:val="single" w:sz="4" w:space="0" w:color="auto"/>
              <w:left w:val="single" w:sz="4" w:space="0" w:color="auto"/>
              <w:right w:val="single" w:sz="4" w:space="0" w:color="auto"/>
            </w:tcBorders>
            <w:vAlign w:val="center"/>
          </w:tcPr>
          <w:p w14:paraId="54A36F22" w14:textId="505E5C46"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B9</w:t>
            </w:r>
          </w:p>
        </w:tc>
        <w:tc>
          <w:tcPr>
            <w:tcW w:w="4192" w:type="dxa"/>
            <w:tcBorders>
              <w:top w:val="single" w:sz="4" w:space="0" w:color="auto"/>
              <w:left w:val="single" w:sz="4" w:space="0" w:color="auto"/>
              <w:right w:val="single" w:sz="4" w:space="0" w:color="auto"/>
            </w:tcBorders>
            <w:vAlign w:val="center"/>
          </w:tcPr>
          <w:p w14:paraId="09A1D0C7" w14:textId="509C3D1D" w:rsidR="00CA33A0" w:rsidRPr="00C71F99" w:rsidRDefault="00CA33A0" w:rsidP="00CA33A0">
            <w:pPr>
              <w:tabs>
                <w:tab w:val="right" w:pos="10469"/>
              </w:tabs>
              <w:autoSpaceDE w:val="0"/>
              <w:autoSpaceDN w:val="0"/>
              <w:adjustRightInd w:val="0"/>
              <w:spacing w:after="0"/>
              <w:rPr>
                <w:rFonts w:cstheme="minorHAnsi"/>
                <w:sz w:val="24"/>
                <w:szCs w:val="24"/>
              </w:rPr>
            </w:pPr>
            <w:r w:rsidRPr="00C71F99">
              <w:rPr>
                <w:rFonts w:cstheme="minorHAnsi"/>
                <w:noProof/>
                <w:sz w:val="24"/>
                <w:szCs w:val="24"/>
              </w:rPr>
              <w:t xml:space="preserve">House Hold Number      </w:t>
            </w:r>
          </w:p>
        </w:tc>
        <w:tc>
          <w:tcPr>
            <w:tcW w:w="6423" w:type="dxa"/>
            <w:tcBorders>
              <w:top w:val="single" w:sz="4" w:space="0" w:color="auto"/>
              <w:left w:val="single" w:sz="4" w:space="0" w:color="auto"/>
              <w:bottom w:val="nil"/>
              <w:right w:val="single" w:sz="4" w:space="0" w:color="auto"/>
            </w:tcBorders>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611872" w:rsidRPr="00C71F99" w14:paraId="219EDA2F" w14:textId="77777777" w:rsidTr="00611872">
              <w:trPr>
                <w:trHeight w:val="325"/>
                <w:jc w:val="center"/>
              </w:trPr>
              <w:tc>
                <w:tcPr>
                  <w:tcW w:w="830" w:type="dxa"/>
                </w:tcPr>
                <w:p w14:paraId="279080B9" w14:textId="77777777" w:rsidR="00611872" w:rsidRPr="00C71F99" w:rsidRDefault="00611872" w:rsidP="00611872">
                  <w:pPr>
                    <w:widowControl w:val="0"/>
                    <w:tabs>
                      <w:tab w:val="left" w:leader="dot" w:pos="3600"/>
                    </w:tabs>
                    <w:rPr>
                      <w:rFonts w:ascii="MB Lateefi" w:hAnsi="MB Lateefi" w:cs="MB Lateefi"/>
                      <w:color w:val="000000"/>
                      <w:sz w:val="20"/>
                      <w:szCs w:val="20"/>
                    </w:rPr>
                  </w:pPr>
                </w:p>
              </w:tc>
              <w:tc>
                <w:tcPr>
                  <w:tcW w:w="830" w:type="dxa"/>
                </w:tcPr>
                <w:p w14:paraId="6DA6F0E0" w14:textId="77777777" w:rsidR="00611872" w:rsidRPr="00C71F99" w:rsidRDefault="00611872" w:rsidP="00611872">
                  <w:pPr>
                    <w:widowControl w:val="0"/>
                    <w:tabs>
                      <w:tab w:val="left" w:leader="dot" w:pos="3600"/>
                    </w:tabs>
                    <w:rPr>
                      <w:rFonts w:ascii="MB Lateefi" w:hAnsi="MB Lateefi" w:cs="MB Lateefi"/>
                      <w:color w:val="000000"/>
                      <w:sz w:val="20"/>
                      <w:szCs w:val="20"/>
                    </w:rPr>
                  </w:pPr>
                </w:p>
              </w:tc>
              <w:tc>
                <w:tcPr>
                  <w:tcW w:w="831" w:type="dxa"/>
                </w:tcPr>
                <w:p w14:paraId="3873C001" w14:textId="77777777" w:rsidR="00611872" w:rsidRPr="00C71F99" w:rsidRDefault="00611872" w:rsidP="00611872">
                  <w:pPr>
                    <w:widowControl w:val="0"/>
                    <w:tabs>
                      <w:tab w:val="left" w:leader="dot" w:pos="3600"/>
                    </w:tabs>
                    <w:rPr>
                      <w:rFonts w:ascii="MB Lateefi" w:hAnsi="MB Lateefi" w:cs="MB Lateefi"/>
                      <w:color w:val="000000"/>
                      <w:sz w:val="20"/>
                      <w:szCs w:val="20"/>
                    </w:rPr>
                  </w:pPr>
                </w:p>
              </w:tc>
              <w:tc>
                <w:tcPr>
                  <w:tcW w:w="831" w:type="dxa"/>
                </w:tcPr>
                <w:p w14:paraId="4B99BF4E" w14:textId="77777777" w:rsidR="00611872" w:rsidRPr="00C71F99" w:rsidRDefault="00611872" w:rsidP="00611872">
                  <w:pPr>
                    <w:widowControl w:val="0"/>
                    <w:tabs>
                      <w:tab w:val="left" w:leader="dot" w:pos="3600"/>
                    </w:tabs>
                    <w:rPr>
                      <w:rFonts w:ascii="MB Lateefi" w:hAnsi="MB Lateefi" w:cs="MB Lateefi"/>
                      <w:color w:val="000000"/>
                      <w:sz w:val="20"/>
                      <w:szCs w:val="20"/>
                    </w:rPr>
                  </w:pPr>
                </w:p>
              </w:tc>
              <w:tc>
                <w:tcPr>
                  <w:tcW w:w="831" w:type="dxa"/>
                  <w:shd w:val="clear" w:color="auto" w:fill="BFBFBF" w:themeFill="background1" w:themeFillShade="BF"/>
                </w:tcPr>
                <w:p w14:paraId="644CDE1D" w14:textId="77777777" w:rsidR="00611872" w:rsidRPr="00C71F99" w:rsidRDefault="00611872" w:rsidP="00611872">
                  <w:pPr>
                    <w:widowControl w:val="0"/>
                    <w:tabs>
                      <w:tab w:val="left" w:leader="dot" w:pos="3600"/>
                    </w:tabs>
                    <w:jc w:val="center"/>
                    <w:rPr>
                      <w:rFonts w:ascii="MB Lateefi" w:hAnsi="MB Lateefi" w:cs="MB Lateefi"/>
                      <w:color w:val="000000"/>
                      <w:sz w:val="20"/>
                      <w:szCs w:val="20"/>
                    </w:rPr>
                  </w:pPr>
                </w:p>
              </w:tc>
              <w:tc>
                <w:tcPr>
                  <w:tcW w:w="831" w:type="dxa"/>
                </w:tcPr>
                <w:p w14:paraId="73F1E303" w14:textId="77777777" w:rsidR="00611872" w:rsidRPr="00C71F99" w:rsidRDefault="00611872" w:rsidP="00611872">
                  <w:pPr>
                    <w:widowControl w:val="0"/>
                    <w:tabs>
                      <w:tab w:val="left" w:leader="dot" w:pos="3600"/>
                    </w:tabs>
                    <w:rPr>
                      <w:rFonts w:ascii="MB Lateefi" w:hAnsi="MB Lateefi" w:cs="MB Lateefi"/>
                      <w:color w:val="000000"/>
                      <w:sz w:val="20"/>
                      <w:szCs w:val="20"/>
                    </w:rPr>
                  </w:pPr>
                </w:p>
              </w:tc>
            </w:tr>
          </w:tbl>
          <w:p w14:paraId="1FD31326" w14:textId="67C693AC" w:rsidR="00CA33A0" w:rsidRPr="00C71F99" w:rsidRDefault="00CA33A0" w:rsidP="00CA33A0">
            <w:pPr>
              <w:widowControl w:val="0"/>
              <w:tabs>
                <w:tab w:val="left" w:leader="dot" w:pos="3600"/>
              </w:tabs>
              <w:spacing w:after="0"/>
              <w:rPr>
                <w:rFonts w:cstheme="minorHAnsi"/>
                <w:color w:val="000000"/>
                <w:sz w:val="20"/>
                <w:szCs w:val="20"/>
              </w:rPr>
            </w:pPr>
          </w:p>
        </w:tc>
      </w:tr>
      <w:tr w:rsidR="00CA33A0" w:rsidRPr="00C71F99" w14:paraId="5395CBFF" w14:textId="77777777" w:rsidTr="00AD22A0">
        <w:trPr>
          <w:trHeight w:val="333"/>
          <w:jc w:val="center"/>
        </w:trPr>
        <w:tc>
          <w:tcPr>
            <w:tcW w:w="810" w:type="dxa"/>
            <w:tcBorders>
              <w:top w:val="single" w:sz="4" w:space="0" w:color="auto"/>
              <w:left w:val="single" w:sz="4" w:space="0" w:color="auto"/>
              <w:right w:val="single" w:sz="4" w:space="0" w:color="auto"/>
            </w:tcBorders>
            <w:vAlign w:val="center"/>
          </w:tcPr>
          <w:p w14:paraId="2CFD9B61" w14:textId="4756E816"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B10</w:t>
            </w:r>
          </w:p>
        </w:tc>
        <w:tc>
          <w:tcPr>
            <w:tcW w:w="4192" w:type="dxa"/>
            <w:tcBorders>
              <w:top w:val="single" w:sz="4" w:space="0" w:color="auto"/>
              <w:left w:val="single" w:sz="4" w:space="0" w:color="auto"/>
              <w:right w:val="single" w:sz="4" w:space="0" w:color="auto"/>
            </w:tcBorders>
            <w:vAlign w:val="center"/>
          </w:tcPr>
          <w:p w14:paraId="183E9981" w14:textId="62027674" w:rsidR="00CA33A0" w:rsidRPr="00C71F99" w:rsidRDefault="00CA33A0" w:rsidP="00CA33A0">
            <w:pPr>
              <w:tabs>
                <w:tab w:val="right" w:pos="10469"/>
              </w:tabs>
              <w:autoSpaceDE w:val="0"/>
              <w:autoSpaceDN w:val="0"/>
              <w:adjustRightInd w:val="0"/>
              <w:spacing w:after="0"/>
              <w:rPr>
                <w:rFonts w:cstheme="minorHAnsi"/>
                <w:sz w:val="24"/>
                <w:szCs w:val="24"/>
              </w:rPr>
            </w:pPr>
            <w:r w:rsidRPr="00C71F99">
              <w:rPr>
                <w:rFonts w:cstheme="minorHAnsi"/>
                <w:noProof/>
                <w:sz w:val="24"/>
                <w:szCs w:val="24"/>
              </w:rPr>
              <w:t xml:space="preserve">Village </w:t>
            </w:r>
            <w:r w:rsidR="007321B9" w:rsidRPr="00C71F99">
              <w:rPr>
                <w:rFonts w:cstheme="minorHAnsi"/>
                <w:noProof/>
                <w:sz w:val="24"/>
                <w:szCs w:val="24"/>
              </w:rPr>
              <w:t>Name</w:t>
            </w:r>
          </w:p>
        </w:tc>
        <w:tc>
          <w:tcPr>
            <w:tcW w:w="6423" w:type="dxa"/>
            <w:tcBorders>
              <w:top w:val="single" w:sz="4" w:space="0" w:color="auto"/>
              <w:left w:val="single" w:sz="4" w:space="0" w:color="auto"/>
              <w:bottom w:val="nil"/>
              <w:right w:val="single" w:sz="4" w:space="0" w:color="auto"/>
            </w:tcBorders>
            <w:vAlign w:val="center"/>
          </w:tcPr>
          <w:p w14:paraId="473B937C" w14:textId="489FD1B5" w:rsidR="00CA33A0" w:rsidRPr="00C71F99" w:rsidRDefault="00CA33A0" w:rsidP="00CA33A0">
            <w:pPr>
              <w:widowControl w:val="0"/>
              <w:tabs>
                <w:tab w:val="left" w:leader="dot" w:pos="3600"/>
              </w:tabs>
              <w:spacing w:after="0"/>
              <w:rPr>
                <w:rFonts w:cstheme="minorHAnsi"/>
                <w:color w:val="000000"/>
                <w:sz w:val="20"/>
                <w:szCs w:val="20"/>
              </w:rPr>
            </w:pPr>
          </w:p>
        </w:tc>
      </w:tr>
      <w:tr w:rsidR="00F87BA8" w:rsidRPr="00C71F99" w14:paraId="646E3650" w14:textId="77777777" w:rsidTr="00AD22A0">
        <w:trPr>
          <w:trHeight w:val="333"/>
          <w:jc w:val="center"/>
        </w:trPr>
        <w:tc>
          <w:tcPr>
            <w:tcW w:w="810" w:type="dxa"/>
            <w:tcBorders>
              <w:top w:val="single" w:sz="4" w:space="0" w:color="auto"/>
              <w:left w:val="single" w:sz="4" w:space="0" w:color="auto"/>
              <w:right w:val="single" w:sz="4" w:space="0" w:color="auto"/>
            </w:tcBorders>
            <w:vAlign w:val="center"/>
          </w:tcPr>
          <w:p w14:paraId="58AFC43E" w14:textId="5E372DCA" w:rsidR="00F87BA8" w:rsidRPr="00C71F99" w:rsidRDefault="00F87BA8" w:rsidP="00F87BA8">
            <w:pPr>
              <w:tabs>
                <w:tab w:val="right" w:pos="10469"/>
              </w:tabs>
              <w:autoSpaceDE w:val="0"/>
              <w:autoSpaceDN w:val="0"/>
              <w:adjustRightInd w:val="0"/>
              <w:spacing w:after="0"/>
              <w:jc w:val="center"/>
              <w:rPr>
                <w:rFonts w:cstheme="minorHAnsi"/>
                <w:sz w:val="24"/>
                <w:szCs w:val="24"/>
                <w:lang w:bidi="sd-Arab-PK"/>
              </w:rPr>
            </w:pPr>
            <w:ins w:id="0" w:author="Shaikh Asif" w:date="2020-10-07T11:53:00Z">
              <w:r>
                <w:rPr>
                  <w:rFonts w:cstheme="minorHAnsi"/>
                  <w:sz w:val="24"/>
                  <w:szCs w:val="24"/>
                </w:rPr>
                <w:t>B10</w:t>
              </w:r>
              <w:r>
                <w:rPr>
                  <w:rFonts w:cstheme="minorHAnsi"/>
                  <w:sz w:val="24"/>
                  <w:szCs w:val="24"/>
                  <w:lang w:bidi="sd-Arab-PK"/>
                </w:rPr>
                <w:t>A</w:t>
              </w:r>
            </w:ins>
          </w:p>
        </w:tc>
        <w:tc>
          <w:tcPr>
            <w:tcW w:w="4192" w:type="dxa"/>
            <w:tcBorders>
              <w:top w:val="single" w:sz="4" w:space="0" w:color="auto"/>
              <w:left w:val="single" w:sz="4" w:space="0" w:color="auto"/>
              <w:right w:val="single" w:sz="4" w:space="0" w:color="auto"/>
            </w:tcBorders>
            <w:vAlign w:val="center"/>
          </w:tcPr>
          <w:p w14:paraId="6A085763" w14:textId="0E6A33A4" w:rsidR="00F87BA8" w:rsidRPr="00C71F99" w:rsidRDefault="00F87BA8" w:rsidP="00F87BA8">
            <w:pPr>
              <w:tabs>
                <w:tab w:val="right" w:pos="10469"/>
              </w:tabs>
              <w:autoSpaceDE w:val="0"/>
              <w:autoSpaceDN w:val="0"/>
              <w:adjustRightInd w:val="0"/>
              <w:spacing w:after="0"/>
              <w:rPr>
                <w:rFonts w:cstheme="minorHAnsi"/>
                <w:noProof/>
                <w:sz w:val="24"/>
                <w:szCs w:val="24"/>
              </w:rPr>
            </w:pPr>
            <w:ins w:id="1" w:author="Shaikh Asif" w:date="2020-10-07T11:53:00Z">
              <w:r>
                <w:rPr>
                  <w:rFonts w:cstheme="minorHAnsi"/>
                  <w:noProof/>
                  <w:sz w:val="24"/>
                  <w:szCs w:val="24"/>
                </w:rPr>
                <w:t>Village Code</w:t>
              </w:r>
            </w:ins>
          </w:p>
        </w:tc>
        <w:tc>
          <w:tcPr>
            <w:tcW w:w="6423" w:type="dxa"/>
            <w:tcBorders>
              <w:top w:val="single" w:sz="4" w:space="0" w:color="auto"/>
              <w:left w:val="single" w:sz="4" w:space="0" w:color="auto"/>
              <w:bottom w:val="nil"/>
              <w:right w:val="single" w:sz="4" w:space="0" w:color="auto"/>
            </w:tcBorders>
            <w:vAlign w:val="center"/>
          </w:tcPr>
          <w:tbl>
            <w:tblPr>
              <w:tblStyle w:val="TableGrid"/>
              <w:tblW w:w="0" w:type="auto"/>
              <w:jc w:val="center"/>
              <w:tblLayout w:type="fixed"/>
              <w:tblLook w:val="04A0" w:firstRow="1" w:lastRow="0" w:firstColumn="1" w:lastColumn="0" w:noHBand="0" w:noVBand="1"/>
            </w:tblPr>
            <w:tblGrid>
              <w:gridCol w:w="395"/>
              <w:gridCol w:w="360"/>
              <w:gridCol w:w="360"/>
              <w:gridCol w:w="360"/>
              <w:gridCol w:w="270"/>
              <w:gridCol w:w="360"/>
              <w:gridCol w:w="360"/>
              <w:gridCol w:w="360"/>
              <w:gridCol w:w="360"/>
            </w:tblGrid>
            <w:tr w:rsidR="00F87BA8" w:rsidRPr="00C71F99" w14:paraId="42FE31B1" w14:textId="77777777" w:rsidTr="00A00E71">
              <w:trPr>
                <w:trHeight w:val="325"/>
                <w:jc w:val="center"/>
                <w:ins w:id="2" w:author="Shaikh Asif" w:date="2020-10-07T11:53:00Z"/>
              </w:trPr>
              <w:tc>
                <w:tcPr>
                  <w:tcW w:w="395" w:type="dxa"/>
                </w:tcPr>
                <w:p w14:paraId="1B4BC5E4" w14:textId="77777777" w:rsidR="00F87BA8" w:rsidRPr="00C71F99" w:rsidRDefault="00F87BA8" w:rsidP="00F87BA8">
                  <w:pPr>
                    <w:widowControl w:val="0"/>
                    <w:tabs>
                      <w:tab w:val="left" w:leader="dot" w:pos="3600"/>
                    </w:tabs>
                    <w:rPr>
                      <w:ins w:id="3" w:author="Shaikh Asif" w:date="2020-10-07T11:53:00Z"/>
                      <w:rFonts w:cstheme="minorHAnsi"/>
                      <w:color w:val="000000"/>
                      <w:sz w:val="20"/>
                      <w:szCs w:val="20"/>
                    </w:rPr>
                  </w:pPr>
                </w:p>
              </w:tc>
              <w:tc>
                <w:tcPr>
                  <w:tcW w:w="360" w:type="dxa"/>
                </w:tcPr>
                <w:p w14:paraId="44F36EDB" w14:textId="77777777" w:rsidR="00F87BA8" w:rsidRPr="00C71F99" w:rsidRDefault="00F87BA8" w:rsidP="00F87BA8">
                  <w:pPr>
                    <w:widowControl w:val="0"/>
                    <w:tabs>
                      <w:tab w:val="left" w:leader="dot" w:pos="3600"/>
                    </w:tabs>
                    <w:rPr>
                      <w:ins w:id="4" w:author="Shaikh Asif" w:date="2020-10-07T11:53:00Z"/>
                      <w:rFonts w:cstheme="minorHAnsi"/>
                      <w:color w:val="000000"/>
                      <w:sz w:val="20"/>
                      <w:szCs w:val="20"/>
                    </w:rPr>
                  </w:pPr>
                </w:p>
              </w:tc>
              <w:tc>
                <w:tcPr>
                  <w:tcW w:w="360" w:type="dxa"/>
                </w:tcPr>
                <w:p w14:paraId="49F095C9" w14:textId="77777777" w:rsidR="00F87BA8" w:rsidRPr="00C71F99" w:rsidRDefault="00F87BA8" w:rsidP="00F87BA8">
                  <w:pPr>
                    <w:widowControl w:val="0"/>
                    <w:tabs>
                      <w:tab w:val="left" w:leader="dot" w:pos="3600"/>
                    </w:tabs>
                    <w:rPr>
                      <w:ins w:id="5" w:author="Shaikh Asif" w:date="2020-10-07T11:53:00Z"/>
                      <w:rFonts w:cstheme="minorHAnsi"/>
                      <w:color w:val="000000"/>
                      <w:sz w:val="20"/>
                      <w:szCs w:val="20"/>
                    </w:rPr>
                  </w:pPr>
                </w:p>
              </w:tc>
              <w:tc>
                <w:tcPr>
                  <w:tcW w:w="360" w:type="dxa"/>
                </w:tcPr>
                <w:p w14:paraId="2DAF0BC6" w14:textId="77777777" w:rsidR="00F87BA8" w:rsidRPr="00C71F99" w:rsidRDefault="00F87BA8" w:rsidP="00F87BA8">
                  <w:pPr>
                    <w:widowControl w:val="0"/>
                    <w:tabs>
                      <w:tab w:val="left" w:leader="dot" w:pos="3600"/>
                    </w:tabs>
                    <w:rPr>
                      <w:ins w:id="6" w:author="Shaikh Asif" w:date="2020-10-07T11:53:00Z"/>
                      <w:rFonts w:cstheme="minorHAnsi"/>
                      <w:color w:val="000000"/>
                      <w:sz w:val="20"/>
                      <w:szCs w:val="20"/>
                    </w:rPr>
                  </w:pPr>
                </w:p>
              </w:tc>
              <w:tc>
                <w:tcPr>
                  <w:tcW w:w="270" w:type="dxa"/>
                </w:tcPr>
                <w:p w14:paraId="2F6376E9" w14:textId="77777777" w:rsidR="00F87BA8" w:rsidRPr="00C71F99" w:rsidRDefault="00F87BA8" w:rsidP="00F87BA8">
                  <w:pPr>
                    <w:widowControl w:val="0"/>
                    <w:tabs>
                      <w:tab w:val="left" w:leader="dot" w:pos="3600"/>
                    </w:tabs>
                    <w:rPr>
                      <w:ins w:id="7" w:author="Shaikh Asif" w:date="2020-10-07T11:53:00Z"/>
                      <w:rFonts w:cstheme="minorHAnsi"/>
                      <w:color w:val="000000"/>
                      <w:sz w:val="20"/>
                      <w:szCs w:val="20"/>
                    </w:rPr>
                  </w:pPr>
                </w:p>
              </w:tc>
              <w:tc>
                <w:tcPr>
                  <w:tcW w:w="360" w:type="dxa"/>
                </w:tcPr>
                <w:p w14:paraId="15D5832B" w14:textId="77777777" w:rsidR="00F87BA8" w:rsidRPr="00C71F99" w:rsidRDefault="00F87BA8" w:rsidP="00F87BA8">
                  <w:pPr>
                    <w:widowControl w:val="0"/>
                    <w:tabs>
                      <w:tab w:val="left" w:leader="dot" w:pos="3600"/>
                    </w:tabs>
                    <w:rPr>
                      <w:ins w:id="8" w:author="Shaikh Asif" w:date="2020-10-07T11:53:00Z"/>
                      <w:rFonts w:cstheme="minorHAnsi"/>
                      <w:color w:val="000000"/>
                      <w:sz w:val="20"/>
                      <w:szCs w:val="20"/>
                    </w:rPr>
                  </w:pPr>
                </w:p>
              </w:tc>
              <w:tc>
                <w:tcPr>
                  <w:tcW w:w="360" w:type="dxa"/>
                </w:tcPr>
                <w:p w14:paraId="3B15B6C7" w14:textId="77777777" w:rsidR="00F87BA8" w:rsidRPr="00C71F99" w:rsidRDefault="00F87BA8" w:rsidP="00F87BA8">
                  <w:pPr>
                    <w:widowControl w:val="0"/>
                    <w:tabs>
                      <w:tab w:val="left" w:leader="dot" w:pos="3600"/>
                    </w:tabs>
                    <w:rPr>
                      <w:ins w:id="9" w:author="Shaikh Asif" w:date="2020-10-07T11:53:00Z"/>
                      <w:rFonts w:cstheme="minorHAnsi"/>
                      <w:color w:val="000000"/>
                      <w:sz w:val="20"/>
                      <w:szCs w:val="20"/>
                    </w:rPr>
                  </w:pPr>
                </w:p>
              </w:tc>
              <w:tc>
                <w:tcPr>
                  <w:tcW w:w="360" w:type="dxa"/>
                </w:tcPr>
                <w:p w14:paraId="4B11C5F0" w14:textId="77777777" w:rsidR="00F87BA8" w:rsidRPr="00C71F99" w:rsidRDefault="00F87BA8" w:rsidP="00F87BA8">
                  <w:pPr>
                    <w:widowControl w:val="0"/>
                    <w:tabs>
                      <w:tab w:val="left" w:leader="dot" w:pos="3600"/>
                    </w:tabs>
                    <w:rPr>
                      <w:ins w:id="10" w:author="Shaikh Asif" w:date="2020-10-07T11:53:00Z"/>
                      <w:rFonts w:cstheme="minorHAnsi"/>
                      <w:color w:val="000000"/>
                      <w:sz w:val="20"/>
                      <w:szCs w:val="20"/>
                    </w:rPr>
                  </w:pPr>
                </w:p>
              </w:tc>
              <w:tc>
                <w:tcPr>
                  <w:tcW w:w="360" w:type="dxa"/>
                </w:tcPr>
                <w:p w14:paraId="03E35345" w14:textId="77777777" w:rsidR="00F87BA8" w:rsidRPr="00C71F99" w:rsidRDefault="00F87BA8" w:rsidP="00F87BA8">
                  <w:pPr>
                    <w:widowControl w:val="0"/>
                    <w:tabs>
                      <w:tab w:val="left" w:leader="dot" w:pos="3600"/>
                    </w:tabs>
                    <w:rPr>
                      <w:ins w:id="11" w:author="Shaikh Asif" w:date="2020-10-07T11:53:00Z"/>
                      <w:rFonts w:cstheme="minorHAnsi"/>
                      <w:color w:val="000000"/>
                      <w:sz w:val="20"/>
                      <w:szCs w:val="20"/>
                    </w:rPr>
                  </w:pPr>
                </w:p>
              </w:tc>
            </w:tr>
          </w:tbl>
          <w:p w14:paraId="5D0D5B23" w14:textId="77777777" w:rsidR="00F87BA8" w:rsidRPr="00C71F99" w:rsidRDefault="00F87BA8" w:rsidP="00F87BA8">
            <w:pPr>
              <w:widowControl w:val="0"/>
              <w:tabs>
                <w:tab w:val="left" w:leader="dot" w:pos="3600"/>
              </w:tabs>
              <w:spacing w:after="0"/>
              <w:rPr>
                <w:rFonts w:cstheme="minorHAnsi"/>
                <w:color w:val="000000"/>
                <w:sz w:val="20"/>
                <w:szCs w:val="20"/>
              </w:rPr>
            </w:pPr>
          </w:p>
        </w:tc>
      </w:tr>
      <w:tr w:rsidR="00CA33A0" w:rsidRPr="00C71F99" w14:paraId="0AA69C41" w14:textId="77777777" w:rsidTr="00AD22A0">
        <w:trPr>
          <w:trHeight w:val="420"/>
          <w:jc w:val="center"/>
        </w:trPr>
        <w:tc>
          <w:tcPr>
            <w:tcW w:w="810" w:type="dxa"/>
            <w:tcBorders>
              <w:top w:val="single" w:sz="4" w:space="0" w:color="auto"/>
              <w:left w:val="single" w:sz="4" w:space="0" w:color="auto"/>
              <w:bottom w:val="single" w:sz="4" w:space="0" w:color="auto"/>
              <w:right w:val="single" w:sz="4" w:space="0" w:color="auto"/>
            </w:tcBorders>
            <w:vAlign w:val="center"/>
          </w:tcPr>
          <w:p w14:paraId="34BFC835" w14:textId="6C12648A"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B11</w:t>
            </w:r>
          </w:p>
        </w:tc>
        <w:tc>
          <w:tcPr>
            <w:tcW w:w="4192" w:type="dxa"/>
            <w:tcBorders>
              <w:top w:val="single" w:sz="4" w:space="0" w:color="auto"/>
              <w:left w:val="single" w:sz="4" w:space="0" w:color="auto"/>
              <w:bottom w:val="single" w:sz="4" w:space="0" w:color="auto"/>
              <w:right w:val="single" w:sz="4" w:space="0" w:color="auto"/>
            </w:tcBorders>
            <w:vAlign w:val="center"/>
          </w:tcPr>
          <w:p w14:paraId="3C70798A" w14:textId="26109150" w:rsidR="00CA33A0" w:rsidRPr="00C71F99" w:rsidRDefault="00CA33A0" w:rsidP="00CA33A0">
            <w:pPr>
              <w:tabs>
                <w:tab w:val="right" w:pos="10469"/>
              </w:tabs>
              <w:autoSpaceDE w:val="0"/>
              <w:autoSpaceDN w:val="0"/>
              <w:adjustRightInd w:val="0"/>
              <w:spacing w:after="0"/>
              <w:rPr>
                <w:rFonts w:cstheme="minorHAnsi"/>
                <w:sz w:val="24"/>
                <w:szCs w:val="24"/>
              </w:rPr>
            </w:pPr>
            <w:r w:rsidRPr="00C71F99">
              <w:rPr>
                <w:rFonts w:cstheme="minorHAnsi"/>
                <w:noProof/>
                <w:sz w:val="24"/>
                <w:szCs w:val="24"/>
              </w:rPr>
              <w:t>Block/mohalla</w:t>
            </w:r>
          </w:p>
        </w:tc>
        <w:tc>
          <w:tcPr>
            <w:tcW w:w="6423" w:type="dxa"/>
            <w:tcBorders>
              <w:top w:val="single" w:sz="4" w:space="0" w:color="auto"/>
              <w:left w:val="single" w:sz="4" w:space="0" w:color="auto"/>
              <w:bottom w:val="single" w:sz="4" w:space="0" w:color="auto"/>
              <w:right w:val="single" w:sz="4" w:space="0" w:color="auto"/>
            </w:tcBorders>
            <w:shd w:val="clear" w:color="auto" w:fill="auto"/>
            <w:vAlign w:val="center"/>
          </w:tcPr>
          <w:p w14:paraId="1F794707" w14:textId="64A37DD5" w:rsidR="00CA33A0" w:rsidRPr="00C71F99" w:rsidRDefault="00CA33A0" w:rsidP="00CA33A0">
            <w:pPr>
              <w:tabs>
                <w:tab w:val="right" w:pos="10469"/>
              </w:tabs>
              <w:autoSpaceDE w:val="0"/>
              <w:autoSpaceDN w:val="0"/>
              <w:adjustRightInd w:val="0"/>
              <w:spacing w:after="0"/>
              <w:jc w:val="both"/>
              <w:rPr>
                <w:rFonts w:cstheme="minorHAnsi"/>
                <w:i/>
                <w:noProof/>
                <w:sz w:val="20"/>
                <w:szCs w:val="20"/>
              </w:rPr>
            </w:pPr>
            <w:r w:rsidRPr="00C71F99">
              <w:rPr>
                <w:rFonts w:cstheme="minorHAnsi"/>
                <w:noProof/>
                <w:sz w:val="20"/>
                <w:szCs w:val="20"/>
              </w:rPr>
              <w:t>Leave blank if Block/mohalla name  is not available</w:t>
            </w:r>
          </w:p>
        </w:tc>
      </w:tr>
    </w:tbl>
    <w:p w14:paraId="0F6F2ABA" w14:textId="4B6FBA36" w:rsidR="001E0F93" w:rsidRPr="00C71F99" w:rsidRDefault="001E0F93"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18478A94" w14:textId="048ABA04" w:rsidR="00CA33A0" w:rsidRPr="00C71F99" w:rsidRDefault="00CA33A0"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590ED975" w14:textId="4CC0195A" w:rsidR="00CA33A0" w:rsidRPr="00C71F99" w:rsidRDefault="00CA33A0"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00997EDF" w14:textId="77777777" w:rsidR="00CA33A0" w:rsidRPr="00C71F99" w:rsidRDefault="00CA33A0"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12819245" w14:textId="77777777" w:rsidR="001E0F93" w:rsidRPr="00C71F99" w:rsidRDefault="001E0F93"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tbl>
      <w:tblPr>
        <w:tblStyle w:val="TableGrid"/>
        <w:tblW w:w="11430" w:type="dxa"/>
        <w:jc w:val="center"/>
        <w:tblLook w:val="04A0" w:firstRow="1" w:lastRow="0" w:firstColumn="1" w:lastColumn="0" w:noHBand="0" w:noVBand="1"/>
      </w:tblPr>
      <w:tblGrid>
        <w:gridCol w:w="787"/>
        <w:gridCol w:w="3932"/>
        <w:gridCol w:w="5385"/>
        <w:gridCol w:w="1326"/>
      </w:tblGrid>
      <w:tr w:rsidR="000D1CE0" w:rsidRPr="00C71F99" w14:paraId="4D459BF1" w14:textId="77777777" w:rsidTr="005079E9">
        <w:trPr>
          <w:trHeight w:val="278"/>
          <w:jc w:val="center"/>
        </w:trPr>
        <w:tc>
          <w:tcPr>
            <w:tcW w:w="11430" w:type="dxa"/>
            <w:gridSpan w:val="4"/>
            <w:shd w:val="clear" w:color="auto" w:fill="BFBFBF" w:themeFill="background1" w:themeFillShade="BF"/>
            <w:vAlign w:val="center"/>
          </w:tcPr>
          <w:p w14:paraId="0B40BAA9" w14:textId="66FDB01D" w:rsidR="000D1CE0" w:rsidRPr="00C71F99" w:rsidRDefault="00662962" w:rsidP="005079E9">
            <w:pPr>
              <w:rPr>
                <w:rFonts w:cstheme="minorHAnsi"/>
                <w:b/>
                <w:bCs/>
                <w:noProof/>
                <w:sz w:val="24"/>
                <w:szCs w:val="24"/>
              </w:rPr>
            </w:pPr>
            <w:r w:rsidRPr="00C71F99">
              <w:rPr>
                <w:rFonts w:cstheme="minorHAnsi"/>
                <w:b/>
                <w:bCs/>
                <w:noProof/>
                <w:sz w:val="24"/>
                <w:szCs w:val="24"/>
              </w:rPr>
              <w:lastRenderedPageBreak/>
              <w:t>SECTION C:  INTRODUCTION AND CONSENT</w:t>
            </w:r>
          </w:p>
        </w:tc>
      </w:tr>
      <w:tr w:rsidR="000D1CE0" w:rsidRPr="00C71F99" w14:paraId="25736EEB" w14:textId="77777777" w:rsidTr="00662962">
        <w:trPr>
          <w:jc w:val="center"/>
        </w:trPr>
        <w:tc>
          <w:tcPr>
            <w:tcW w:w="11430" w:type="dxa"/>
            <w:gridSpan w:val="4"/>
            <w:shd w:val="clear" w:color="auto" w:fill="FBD4B4" w:themeFill="accent6" w:themeFillTint="66"/>
            <w:vAlign w:val="center"/>
          </w:tcPr>
          <w:p w14:paraId="39CA6AE4" w14:textId="145A82CE" w:rsidR="000D1CE0" w:rsidRPr="00C71F99" w:rsidRDefault="00662962" w:rsidP="001419E0">
            <w:pPr>
              <w:rPr>
                <w:rFonts w:cstheme="minorHAnsi"/>
                <w:color w:val="000000"/>
                <w:sz w:val="24"/>
                <w:szCs w:val="24"/>
              </w:rPr>
            </w:pPr>
            <w:r w:rsidRPr="00C71F99">
              <w:rPr>
                <w:rFonts w:cstheme="minorHAnsi"/>
                <w:b/>
                <w:bCs/>
                <w:noProof/>
                <w:sz w:val="20"/>
                <w:szCs w:val="20"/>
              </w:rPr>
              <w:t xml:space="preserve">Instruction: </w:t>
            </w:r>
            <w:r w:rsidRPr="00C71F99">
              <w:rPr>
                <w:rFonts w:cstheme="minorHAnsi"/>
                <w:noProof/>
                <w:sz w:val="20"/>
                <w:szCs w:val="20"/>
              </w:rPr>
              <w:t xml:space="preserve">This section will be asked </w:t>
            </w:r>
            <w:r w:rsidR="00DA2D64" w:rsidRPr="00C71F99">
              <w:rPr>
                <w:rFonts w:cstheme="minorHAnsi"/>
                <w:noProof/>
                <w:sz w:val="20"/>
                <w:szCs w:val="20"/>
              </w:rPr>
              <w:t>from</w:t>
            </w:r>
            <w:r w:rsidRPr="00C71F99">
              <w:rPr>
                <w:rFonts w:cstheme="minorHAnsi"/>
                <w:noProof/>
                <w:sz w:val="20"/>
                <w:szCs w:val="20"/>
              </w:rPr>
              <w:t xml:space="preserve"> the head of the household or someone else at least 18 years of age or older.</w:t>
            </w:r>
          </w:p>
        </w:tc>
      </w:tr>
      <w:tr w:rsidR="000D1CE0" w:rsidRPr="00C71F99" w14:paraId="2CCE5BF9" w14:textId="77777777" w:rsidTr="008F5B06">
        <w:trPr>
          <w:trHeight w:val="2510"/>
          <w:jc w:val="center"/>
        </w:trPr>
        <w:tc>
          <w:tcPr>
            <w:tcW w:w="11430" w:type="dxa"/>
            <w:gridSpan w:val="4"/>
            <w:vAlign w:val="center"/>
          </w:tcPr>
          <w:p w14:paraId="76696DCA" w14:textId="77777777" w:rsidR="000D1CE0" w:rsidRPr="00C71F99" w:rsidRDefault="005079E9" w:rsidP="008F5B06">
            <w:pPr>
              <w:jc w:val="both"/>
              <w:rPr>
                <w:rFonts w:cstheme="minorHAnsi"/>
                <w:b/>
                <w:bCs/>
                <w:noProof/>
                <w:sz w:val="20"/>
                <w:szCs w:val="20"/>
              </w:rPr>
            </w:pPr>
            <w:r w:rsidRPr="00C71F99">
              <w:rPr>
                <w:rFonts w:cstheme="minorHAnsi"/>
                <w:b/>
                <w:bCs/>
                <w:noProof/>
                <w:sz w:val="20"/>
                <w:szCs w:val="20"/>
              </w:rPr>
              <w:t>Assalam o Alaikum.</w:t>
            </w:r>
          </w:p>
          <w:p w14:paraId="2C895D55" w14:textId="617316FC" w:rsidR="008F5B06" w:rsidRPr="00C71F99" w:rsidRDefault="008F5B06" w:rsidP="008F5B06">
            <w:pPr>
              <w:spacing w:after="200"/>
              <w:jc w:val="both"/>
              <w:rPr>
                <w:rFonts w:cstheme="minorHAnsi"/>
                <w:noProof/>
                <w:sz w:val="20"/>
                <w:szCs w:val="20"/>
              </w:rPr>
            </w:pPr>
            <w:r w:rsidRPr="00C71F99">
              <w:rPr>
                <w:rFonts w:cstheme="minorHAnsi"/>
                <w:noProof/>
                <w:sz w:val="20"/>
                <w:szCs w:val="20"/>
              </w:rPr>
              <w:t>My name is (Name of Interviewer) and I am working with center of excellance in Women and Child Health, Aga Khan University Karachi. In collaboration with Provincial Health Department of Sindh. We are conducting an Endline HH survey on “Evaluation of a community engagement and demand creation strategy for Childhood Diarrhea and Pneumonia in Pakistan”. As part of the survey, we are collecting information on the status of health of population in this prject based clusters of District. The Information we are collecting relates to knowledge, attitudes and practices on child health including morbidity and mortality. This information will be used to design strategies in improving child health services by government and other healthcare providers in your area. The whole process of this interview may take approximately 30 to 40 minutes. We would very much appreciate your participation in this survey. All of the answers you provide will be confidential. Your participation in this survey is voluntary. If you do not want to provide information to a specific question or a section, please let me know. You may also withdraw from this interview at any time.</w:t>
            </w:r>
          </w:p>
        </w:tc>
      </w:tr>
      <w:tr w:rsidR="001419E0" w:rsidRPr="00C71F99" w14:paraId="7831A730" w14:textId="77777777" w:rsidTr="00002749">
        <w:trPr>
          <w:jc w:val="center"/>
        </w:trPr>
        <w:tc>
          <w:tcPr>
            <w:tcW w:w="787" w:type="dxa"/>
            <w:vAlign w:val="center"/>
          </w:tcPr>
          <w:p w14:paraId="5D54E330" w14:textId="24198B41"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C1</w:t>
            </w:r>
          </w:p>
        </w:tc>
        <w:tc>
          <w:tcPr>
            <w:tcW w:w="3932" w:type="dxa"/>
            <w:vAlign w:val="center"/>
          </w:tcPr>
          <w:p w14:paraId="1C9C907A" w14:textId="77777777" w:rsidR="001419E0" w:rsidRPr="00C71F99" w:rsidRDefault="001419E0" w:rsidP="001419E0">
            <w:pPr>
              <w:autoSpaceDE w:val="0"/>
              <w:autoSpaceDN w:val="0"/>
              <w:adjustRightInd w:val="0"/>
              <w:rPr>
                <w:rFonts w:cstheme="minorHAnsi"/>
                <w:sz w:val="24"/>
                <w:szCs w:val="24"/>
              </w:rPr>
            </w:pPr>
            <w:r w:rsidRPr="00C71F99">
              <w:rPr>
                <w:rFonts w:cstheme="minorHAnsi"/>
                <w:sz w:val="24"/>
                <w:szCs w:val="24"/>
                <w:lang w:val="en-GB"/>
              </w:rPr>
              <w:t>At this time do you have any question for me that relates to the information I have provided you above?</w:t>
            </w:r>
          </w:p>
        </w:tc>
        <w:tc>
          <w:tcPr>
            <w:tcW w:w="5385" w:type="dxa"/>
            <w:vAlign w:val="center"/>
          </w:tcPr>
          <w:p w14:paraId="3D5F66FF" w14:textId="7C0B6369" w:rsidR="001419E0" w:rsidRPr="00C71F99" w:rsidRDefault="001419E0" w:rsidP="001419E0">
            <w:pPr>
              <w:widowControl w:val="0"/>
              <w:tabs>
                <w:tab w:val="left" w:leader="dot" w:pos="3600"/>
              </w:tabs>
              <w:spacing w:line="276" w:lineRule="auto"/>
              <w:rPr>
                <w:rFonts w:cstheme="minorHAnsi"/>
                <w:color w:val="000000"/>
                <w:sz w:val="20"/>
                <w:szCs w:val="20"/>
              </w:rPr>
            </w:pPr>
            <w:r w:rsidRPr="00C71F99">
              <w:rPr>
                <w:rFonts w:cstheme="minorHAnsi"/>
                <w:color w:val="000000"/>
                <w:sz w:val="20"/>
                <w:szCs w:val="20"/>
              </w:rPr>
              <w:t>Yes……………………………</w:t>
            </w:r>
            <w:r w:rsidR="00CC3314" w:rsidRPr="00C71F99">
              <w:rPr>
                <w:rFonts w:cstheme="minorHAnsi"/>
                <w:color w:val="000000"/>
                <w:sz w:val="20"/>
                <w:szCs w:val="20"/>
              </w:rPr>
              <w:t>……………………………….</w:t>
            </w:r>
            <w:r w:rsidRPr="00C71F99">
              <w:rPr>
                <w:rFonts w:cstheme="minorHAnsi"/>
                <w:color w:val="000000"/>
                <w:sz w:val="20"/>
                <w:szCs w:val="20"/>
              </w:rPr>
              <w:t>……………………………1</w:t>
            </w:r>
          </w:p>
          <w:p w14:paraId="0FFF13D7" w14:textId="0384EF95" w:rsidR="001419E0" w:rsidRPr="00C71F99" w:rsidRDefault="001419E0" w:rsidP="001419E0">
            <w:pPr>
              <w:autoSpaceDE w:val="0"/>
              <w:autoSpaceDN w:val="0"/>
              <w:adjustRightInd w:val="0"/>
              <w:spacing w:line="480" w:lineRule="auto"/>
              <w:rPr>
                <w:rFonts w:cstheme="minorHAnsi"/>
                <w:sz w:val="20"/>
                <w:szCs w:val="20"/>
              </w:rPr>
            </w:pPr>
            <w:r w:rsidRPr="00C71F99">
              <w:rPr>
                <w:rFonts w:cstheme="minorHAnsi"/>
                <w:color w:val="000000"/>
                <w:sz w:val="20"/>
                <w:szCs w:val="20"/>
              </w:rPr>
              <w:t>No………………………………………………</w:t>
            </w:r>
            <w:r w:rsidR="00CC3314" w:rsidRPr="00C71F99">
              <w:rPr>
                <w:rFonts w:cstheme="minorHAnsi"/>
                <w:color w:val="000000"/>
                <w:sz w:val="20"/>
                <w:szCs w:val="20"/>
              </w:rPr>
              <w:t>…………………………………</w:t>
            </w:r>
            <w:r w:rsidRPr="00C71F99">
              <w:rPr>
                <w:rFonts w:cstheme="minorHAnsi"/>
                <w:color w:val="000000"/>
                <w:sz w:val="20"/>
                <w:szCs w:val="20"/>
              </w:rPr>
              <w:t>…………2</w:t>
            </w:r>
          </w:p>
        </w:tc>
        <w:tc>
          <w:tcPr>
            <w:tcW w:w="1326" w:type="dxa"/>
            <w:vAlign w:val="center"/>
          </w:tcPr>
          <w:p w14:paraId="47A8D25B" w14:textId="77777777" w:rsidR="001419E0" w:rsidRPr="00C71F99" w:rsidRDefault="001419E0" w:rsidP="001419E0">
            <w:pPr>
              <w:spacing w:after="200"/>
              <w:rPr>
                <w:rFonts w:cstheme="minorHAnsi"/>
                <w:color w:val="000000"/>
                <w:sz w:val="24"/>
                <w:szCs w:val="24"/>
              </w:rPr>
            </w:pPr>
          </w:p>
          <w:p w14:paraId="329AD031" w14:textId="77777777" w:rsidR="001419E0" w:rsidRPr="00C71F99" w:rsidRDefault="001419E0" w:rsidP="001419E0">
            <w:pPr>
              <w:autoSpaceDE w:val="0"/>
              <w:autoSpaceDN w:val="0"/>
              <w:adjustRightInd w:val="0"/>
              <w:spacing w:line="480" w:lineRule="auto"/>
              <w:rPr>
                <w:rFonts w:cstheme="minorHAnsi"/>
                <w:sz w:val="24"/>
                <w:szCs w:val="24"/>
              </w:rPr>
            </w:pPr>
          </w:p>
        </w:tc>
      </w:tr>
      <w:tr w:rsidR="00CC3314" w:rsidRPr="00C71F99" w14:paraId="6E953CA6" w14:textId="77777777" w:rsidTr="00002749">
        <w:trPr>
          <w:jc w:val="center"/>
        </w:trPr>
        <w:tc>
          <w:tcPr>
            <w:tcW w:w="787" w:type="dxa"/>
            <w:vAlign w:val="center"/>
          </w:tcPr>
          <w:p w14:paraId="23E7CFE7" w14:textId="1D0A1B93" w:rsidR="00CC3314" w:rsidRPr="00C71F99" w:rsidRDefault="00CC3314" w:rsidP="00CA33A0">
            <w:pPr>
              <w:autoSpaceDE w:val="0"/>
              <w:autoSpaceDN w:val="0"/>
              <w:adjustRightInd w:val="0"/>
              <w:spacing w:line="480" w:lineRule="auto"/>
              <w:jc w:val="center"/>
              <w:rPr>
                <w:rFonts w:cstheme="minorHAnsi"/>
                <w:sz w:val="24"/>
                <w:szCs w:val="24"/>
              </w:rPr>
            </w:pPr>
            <w:r w:rsidRPr="00C71F99">
              <w:rPr>
                <w:rFonts w:cstheme="minorHAnsi"/>
                <w:sz w:val="24"/>
                <w:szCs w:val="24"/>
              </w:rPr>
              <w:t>C2</w:t>
            </w:r>
          </w:p>
        </w:tc>
        <w:tc>
          <w:tcPr>
            <w:tcW w:w="3932" w:type="dxa"/>
            <w:vAlign w:val="center"/>
          </w:tcPr>
          <w:p w14:paraId="0F1FA750" w14:textId="77777777" w:rsidR="00CC3314" w:rsidRPr="00C71F99" w:rsidRDefault="00CC3314" w:rsidP="00CC3314">
            <w:pPr>
              <w:autoSpaceDE w:val="0"/>
              <w:autoSpaceDN w:val="0"/>
              <w:adjustRightInd w:val="0"/>
              <w:rPr>
                <w:rFonts w:cstheme="minorHAnsi"/>
                <w:sz w:val="24"/>
                <w:szCs w:val="24"/>
              </w:rPr>
            </w:pPr>
            <w:r w:rsidRPr="00C71F99">
              <w:rPr>
                <w:rFonts w:cstheme="minorHAnsi"/>
                <w:sz w:val="24"/>
                <w:szCs w:val="24"/>
                <w:lang w:val="en-GB"/>
              </w:rPr>
              <w:t>May I begin the interview now?</w:t>
            </w:r>
          </w:p>
        </w:tc>
        <w:tc>
          <w:tcPr>
            <w:tcW w:w="5385" w:type="dxa"/>
            <w:vAlign w:val="center"/>
          </w:tcPr>
          <w:p w14:paraId="7A40131C" w14:textId="77777777" w:rsidR="00CC3314" w:rsidRPr="00C71F99" w:rsidRDefault="00CC3314" w:rsidP="00CC3314">
            <w:pPr>
              <w:widowControl w:val="0"/>
              <w:tabs>
                <w:tab w:val="left" w:leader="dot" w:pos="3600"/>
              </w:tabs>
              <w:spacing w:line="276" w:lineRule="auto"/>
              <w:rPr>
                <w:rFonts w:cstheme="minorHAnsi"/>
                <w:color w:val="000000"/>
                <w:sz w:val="20"/>
                <w:szCs w:val="20"/>
              </w:rPr>
            </w:pPr>
            <w:r w:rsidRPr="00C71F99">
              <w:rPr>
                <w:rFonts w:cstheme="minorHAnsi"/>
                <w:color w:val="000000"/>
                <w:sz w:val="20"/>
                <w:szCs w:val="20"/>
              </w:rPr>
              <w:t>Yes…………………………………………………………….……………………………1</w:t>
            </w:r>
          </w:p>
          <w:p w14:paraId="76D9D238" w14:textId="072A1CE6" w:rsidR="00CC3314" w:rsidRPr="00C71F99" w:rsidRDefault="00CC3314" w:rsidP="00CC3314">
            <w:pPr>
              <w:autoSpaceDE w:val="0"/>
              <w:autoSpaceDN w:val="0"/>
              <w:adjustRightInd w:val="0"/>
              <w:spacing w:line="480" w:lineRule="auto"/>
              <w:rPr>
                <w:rFonts w:cstheme="minorHAnsi"/>
                <w:sz w:val="24"/>
                <w:szCs w:val="24"/>
              </w:rPr>
            </w:pPr>
            <w:r w:rsidRPr="00C71F99">
              <w:rPr>
                <w:rFonts w:cstheme="minorHAnsi"/>
                <w:color w:val="000000"/>
                <w:sz w:val="20"/>
                <w:szCs w:val="20"/>
              </w:rPr>
              <w:t>No……………………………………………………………………………………………2</w:t>
            </w:r>
          </w:p>
        </w:tc>
        <w:tc>
          <w:tcPr>
            <w:tcW w:w="1326" w:type="dxa"/>
            <w:vAlign w:val="center"/>
          </w:tcPr>
          <w:p w14:paraId="1D62B810" w14:textId="77777777" w:rsidR="00CC3314" w:rsidRPr="00C71F99" w:rsidRDefault="00CC3314" w:rsidP="00CC3314">
            <w:pPr>
              <w:rPr>
                <w:rFonts w:cstheme="minorHAnsi"/>
                <w:bCs/>
                <w:sz w:val="20"/>
                <w:szCs w:val="20"/>
              </w:rPr>
            </w:pPr>
            <w:r w:rsidRPr="00C71F99">
              <w:rPr>
                <w:rFonts w:cstheme="minorHAnsi"/>
                <w:bCs/>
                <w:sz w:val="20"/>
                <w:szCs w:val="20"/>
              </w:rPr>
              <w:t xml:space="preserve">If No, then </w:t>
            </w:r>
          </w:p>
          <w:p w14:paraId="6F3C1241" w14:textId="4BF261A4" w:rsidR="00CC3314" w:rsidRPr="00C71F99" w:rsidRDefault="008540BD" w:rsidP="008540BD">
            <w:pPr>
              <w:autoSpaceDE w:val="0"/>
              <w:autoSpaceDN w:val="0"/>
              <w:adjustRightInd w:val="0"/>
              <w:rPr>
                <w:rFonts w:cstheme="minorHAnsi"/>
                <w:sz w:val="20"/>
                <w:szCs w:val="20"/>
              </w:rPr>
            </w:pPr>
            <w:r w:rsidRPr="00C71F99">
              <w:rPr>
                <w:rFonts w:cstheme="minorHAnsi"/>
                <w:bCs/>
                <w:sz w:val="20"/>
                <w:szCs w:val="20"/>
              </w:rPr>
              <w:t xml:space="preserve">Go to C7 and </w:t>
            </w:r>
            <w:r w:rsidR="00CC3314" w:rsidRPr="00C71F99">
              <w:rPr>
                <w:rFonts w:cstheme="minorHAnsi"/>
                <w:bCs/>
                <w:sz w:val="20"/>
                <w:szCs w:val="20"/>
              </w:rPr>
              <w:t>End</w:t>
            </w:r>
            <w:r w:rsidRPr="00C71F99">
              <w:rPr>
                <w:rFonts w:cstheme="minorHAnsi"/>
                <w:bCs/>
                <w:sz w:val="20"/>
                <w:szCs w:val="20"/>
              </w:rPr>
              <w:t xml:space="preserve"> the</w:t>
            </w:r>
            <w:r w:rsidR="00CC3314" w:rsidRPr="00C71F99">
              <w:rPr>
                <w:rFonts w:cstheme="minorHAnsi"/>
                <w:bCs/>
                <w:sz w:val="20"/>
                <w:szCs w:val="20"/>
              </w:rPr>
              <w:t xml:space="preserve"> interview</w:t>
            </w:r>
          </w:p>
        </w:tc>
      </w:tr>
      <w:tr w:rsidR="001419E0" w:rsidRPr="00C71F99" w14:paraId="1AAA6544" w14:textId="77777777" w:rsidTr="00002749">
        <w:trPr>
          <w:trHeight w:val="458"/>
          <w:jc w:val="center"/>
        </w:trPr>
        <w:tc>
          <w:tcPr>
            <w:tcW w:w="787" w:type="dxa"/>
            <w:vAlign w:val="center"/>
          </w:tcPr>
          <w:p w14:paraId="6E44A204" w14:textId="680F44E5"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C3</w:t>
            </w:r>
          </w:p>
        </w:tc>
        <w:tc>
          <w:tcPr>
            <w:tcW w:w="3932" w:type="dxa"/>
            <w:vAlign w:val="center"/>
          </w:tcPr>
          <w:p w14:paraId="5A085B14"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Name of the Respondent</w:t>
            </w:r>
          </w:p>
        </w:tc>
        <w:tc>
          <w:tcPr>
            <w:tcW w:w="5385" w:type="dxa"/>
            <w:vAlign w:val="center"/>
          </w:tcPr>
          <w:p w14:paraId="0D9AF033" w14:textId="77777777" w:rsidR="001419E0" w:rsidRPr="00C71F99" w:rsidRDefault="001419E0" w:rsidP="001419E0">
            <w:pPr>
              <w:autoSpaceDE w:val="0"/>
              <w:autoSpaceDN w:val="0"/>
              <w:adjustRightInd w:val="0"/>
              <w:spacing w:line="480" w:lineRule="auto"/>
              <w:rPr>
                <w:rFonts w:cstheme="minorHAnsi"/>
                <w:sz w:val="24"/>
                <w:szCs w:val="24"/>
              </w:rPr>
            </w:pPr>
          </w:p>
        </w:tc>
        <w:tc>
          <w:tcPr>
            <w:tcW w:w="1326" w:type="dxa"/>
            <w:vAlign w:val="center"/>
          </w:tcPr>
          <w:p w14:paraId="0BFD9784" w14:textId="77777777" w:rsidR="001419E0" w:rsidRPr="00C71F99" w:rsidRDefault="001419E0" w:rsidP="001419E0">
            <w:pPr>
              <w:autoSpaceDE w:val="0"/>
              <w:autoSpaceDN w:val="0"/>
              <w:adjustRightInd w:val="0"/>
              <w:spacing w:line="480" w:lineRule="auto"/>
              <w:rPr>
                <w:rFonts w:cstheme="minorHAnsi"/>
                <w:sz w:val="24"/>
                <w:szCs w:val="24"/>
              </w:rPr>
            </w:pPr>
          </w:p>
        </w:tc>
      </w:tr>
      <w:tr w:rsidR="001419E0" w:rsidRPr="00C71F99" w14:paraId="5068400E" w14:textId="77777777" w:rsidTr="00002749">
        <w:trPr>
          <w:jc w:val="center"/>
        </w:trPr>
        <w:tc>
          <w:tcPr>
            <w:tcW w:w="787" w:type="dxa"/>
            <w:vAlign w:val="center"/>
          </w:tcPr>
          <w:p w14:paraId="15FBB207" w14:textId="4CF90135"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C4</w:t>
            </w:r>
          </w:p>
        </w:tc>
        <w:tc>
          <w:tcPr>
            <w:tcW w:w="3932" w:type="dxa"/>
            <w:vAlign w:val="center"/>
          </w:tcPr>
          <w:p w14:paraId="73E98597"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 xml:space="preserve">Respondent’s gender </w:t>
            </w:r>
          </w:p>
        </w:tc>
        <w:tc>
          <w:tcPr>
            <w:tcW w:w="5385" w:type="dxa"/>
            <w:vAlign w:val="center"/>
          </w:tcPr>
          <w:p w14:paraId="60B6E3E5" w14:textId="77777777" w:rsidR="001419E0" w:rsidRPr="00C71F99" w:rsidRDefault="001419E0" w:rsidP="001419E0">
            <w:pPr>
              <w:autoSpaceDE w:val="0"/>
              <w:autoSpaceDN w:val="0"/>
              <w:adjustRightInd w:val="0"/>
              <w:spacing w:line="480" w:lineRule="auto"/>
              <w:rPr>
                <w:rFonts w:cstheme="minorHAnsi"/>
                <w:sz w:val="24"/>
                <w:szCs w:val="24"/>
              </w:rPr>
            </w:pPr>
          </w:p>
        </w:tc>
        <w:tc>
          <w:tcPr>
            <w:tcW w:w="1326" w:type="dxa"/>
            <w:vAlign w:val="center"/>
          </w:tcPr>
          <w:p w14:paraId="6351B3B6" w14:textId="77777777" w:rsidR="001419E0" w:rsidRPr="00C71F99" w:rsidRDefault="001419E0" w:rsidP="001419E0">
            <w:pPr>
              <w:autoSpaceDE w:val="0"/>
              <w:autoSpaceDN w:val="0"/>
              <w:adjustRightInd w:val="0"/>
              <w:spacing w:line="480" w:lineRule="auto"/>
              <w:rPr>
                <w:rFonts w:cstheme="minorHAnsi"/>
                <w:sz w:val="24"/>
                <w:szCs w:val="24"/>
              </w:rPr>
            </w:pPr>
          </w:p>
        </w:tc>
      </w:tr>
      <w:tr w:rsidR="001419E0" w:rsidRPr="00C71F99" w14:paraId="37BB7F7B" w14:textId="77777777" w:rsidTr="00002749">
        <w:trPr>
          <w:jc w:val="center"/>
        </w:trPr>
        <w:tc>
          <w:tcPr>
            <w:tcW w:w="787" w:type="dxa"/>
            <w:vAlign w:val="center"/>
          </w:tcPr>
          <w:p w14:paraId="4A6E4B5A" w14:textId="7F6226C2"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C5</w:t>
            </w:r>
          </w:p>
        </w:tc>
        <w:tc>
          <w:tcPr>
            <w:tcW w:w="3932" w:type="dxa"/>
            <w:vAlign w:val="center"/>
          </w:tcPr>
          <w:p w14:paraId="044D959D"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 xml:space="preserve">Age of Respondent in completed </w:t>
            </w:r>
          </w:p>
        </w:tc>
        <w:tc>
          <w:tcPr>
            <w:tcW w:w="5385" w:type="dxa"/>
            <w:vAlign w:val="center"/>
          </w:tcPr>
          <w:p w14:paraId="2F715A50" w14:textId="6DAA5A45" w:rsidR="001419E0" w:rsidRPr="00C71F99" w:rsidRDefault="00043BF1" w:rsidP="001419E0">
            <w:pPr>
              <w:autoSpaceDE w:val="0"/>
              <w:autoSpaceDN w:val="0"/>
              <w:adjustRightInd w:val="0"/>
              <w:spacing w:line="480" w:lineRule="auto"/>
              <w:rPr>
                <w:rFonts w:cstheme="minorHAnsi"/>
                <w:sz w:val="20"/>
                <w:szCs w:val="20"/>
              </w:rPr>
            </w:pPr>
            <w:ins w:id="12" w:author="Shaikh Asif" w:date="2020-10-07T11:59:00Z">
              <w:r w:rsidRPr="00C71F99">
                <w:rPr>
                  <w:rFonts w:cstheme="minorHAnsi"/>
                  <w:sz w:val="20"/>
                  <w:szCs w:val="20"/>
                </w:rPr>
                <w:t xml:space="preserve">Years </w:t>
              </w:r>
            </w:ins>
            <w:del w:id="13" w:author="Shaikh Asif" w:date="2020-10-07T11:59:00Z">
              <w:r w:rsidR="000C1EF0" w:rsidRPr="00C71F99" w:rsidDel="00043BF1">
                <w:rPr>
                  <w:rFonts w:cstheme="minorHAnsi"/>
                  <w:sz w:val="20"/>
                  <w:szCs w:val="20"/>
                </w:rPr>
                <w:delText>Months</w:delText>
              </w:r>
            </w:del>
            <w:r w:rsidR="000C1EF0" w:rsidRPr="00C71F99">
              <w:rPr>
                <w:rFonts w:cstheme="minorHAnsi"/>
                <w:sz w:val="20"/>
                <w:szCs w:val="20"/>
              </w:rPr>
              <w:t>------------------</w:t>
            </w:r>
            <w:ins w:id="14" w:author="Shaikh Asif" w:date="2020-10-07T11:59:00Z">
              <w:r w:rsidRPr="00C71F99">
                <w:rPr>
                  <w:rFonts w:cstheme="minorHAnsi"/>
                  <w:sz w:val="20"/>
                  <w:szCs w:val="20"/>
                </w:rPr>
                <w:t xml:space="preserve"> Months</w:t>
              </w:r>
              <w:r w:rsidRPr="00C71F99" w:rsidDel="00043BF1">
                <w:rPr>
                  <w:rFonts w:cstheme="minorHAnsi"/>
                  <w:sz w:val="20"/>
                  <w:szCs w:val="20"/>
                </w:rPr>
                <w:t xml:space="preserve"> </w:t>
              </w:r>
            </w:ins>
            <w:del w:id="15" w:author="Shaikh Asif" w:date="2020-10-07T11:59:00Z">
              <w:r w:rsidR="000C1EF0" w:rsidRPr="00C71F99" w:rsidDel="00043BF1">
                <w:rPr>
                  <w:rFonts w:cstheme="minorHAnsi"/>
                  <w:sz w:val="20"/>
                  <w:szCs w:val="20"/>
                </w:rPr>
                <w:delText>Years</w:delText>
              </w:r>
            </w:del>
            <w:r w:rsidR="000C1EF0" w:rsidRPr="00C71F99">
              <w:rPr>
                <w:rFonts w:cstheme="minorHAnsi"/>
                <w:sz w:val="20"/>
                <w:szCs w:val="20"/>
              </w:rPr>
              <w:t>------------------</w:t>
            </w:r>
          </w:p>
        </w:tc>
        <w:tc>
          <w:tcPr>
            <w:tcW w:w="1326" w:type="dxa"/>
            <w:vAlign w:val="center"/>
          </w:tcPr>
          <w:p w14:paraId="2AA28455" w14:textId="77777777" w:rsidR="001419E0" w:rsidRPr="00C71F99" w:rsidRDefault="001419E0" w:rsidP="001419E0">
            <w:pPr>
              <w:autoSpaceDE w:val="0"/>
              <w:autoSpaceDN w:val="0"/>
              <w:adjustRightInd w:val="0"/>
              <w:spacing w:line="480" w:lineRule="auto"/>
              <w:rPr>
                <w:rFonts w:cstheme="minorHAnsi"/>
                <w:sz w:val="24"/>
                <w:szCs w:val="24"/>
              </w:rPr>
            </w:pPr>
          </w:p>
        </w:tc>
      </w:tr>
      <w:tr w:rsidR="00CC3314" w:rsidRPr="00C71F99" w14:paraId="114B5CEB" w14:textId="77777777" w:rsidTr="00002749">
        <w:trPr>
          <w:jc w:val="center"/>
        </w:trPr>
        <w:tc>
          <w:tcPr>
            <w:tcW w:w="787" w:type="dxa"/>
            <w:vAlign w:val="center"/>
          </w:tcPr>
          <w:p w14:paraId="2F1659EA" w14:textId="7BB85C61" w:rsidR="00CC3314" w:rsidRPr="00C71F99" w:rsidRDefault="00CC3314" w:rsidP="00CA33A0">
            <w:pPr>
              <w:autoSpaceDE w:val="0"/>
              <w:autoSpaceDN w:val="0"/>
              <w:adjustRightInd w:val="0"/>
              <w:spacing w:line="480" w:lineRule="auto"/>
              <w:jc w:val="center"/>
              <w:rPr>
                <w:rFonts w:cstheme="minorHAnsi"/>
                <w:sz w:val="24"/>
                <w:szCs w:val="24"/>
              </w:rPr>
            </w:pPr>
            <w:r w:rsidRPr="00C71F99">
              <w:rPr>
                <w:rFonts w:cstheme="minorHAnsi"/>
                <w:sz w:val="24"/>
                <w:szCs w:val="24"/>
              </w:rPr>
              <w:t>C6</w:t>
            </w:r>
          </w:p>
        </w:tc>
        <w:tc>
          <w:tcPr>
            <w:tcW w:w="3932" w:type="dxa"/>
            <w:vAlign w:val="center"/>
          </w:tcPr>
          <w:p w14:paraId="078443BF" w14:textId="77777777" w:rsidR="00CC3314" w:rsidRPr="00C71F99" w:rsidRDefault="00CC3314" w:rsidP="00CC3314">
            <w:pPr>
              <w:autoSpaceDE w:val="0"/>
              <w:autoSpaceDN w:val="0"/>
              <w:adjustRightInd w:val="0"/>
              <w:rPr>
                <w:rFonts w:cstheme="minorHAnsi"/>
                <w:sz w:val="24"/>
                <w:szCs w:val="24"/>
              </w:rPr>
            </w:pPr>
            <w:r w:rsidRPr="00C71F99">
              <w:rPr>
                <w:rFonts w:eastAsiaTheme="majorEastAsia" w:cstheme="minorHAnsi"/>
                <w:sz w:val="24"/>
                <w:szCs w:val="24"/>
                <w:lang w:val="en-GB"/>
              </w:rPr>
              <w:t xml:space="preserve">Does your HH Have a child aged 0-05-years? </w:t>
            </w:r>
          </w:p>
        </w:tc>
        <w:tc>
          <w:tcPr>
            <w:tcW w:w="5385" w:type="dxa"/>
            <w:vAlign w:val="center"/>
          </w:tcPr>
          <w:p w14:paraId="4D4C1133" w14:textId="77777777" w:rsidR="00CC3314" w:rsidRPr="00C71F99" w:rsidRDefault="00CC3314" w:rsidP="00CC3314">
            <w:pPr>
              <w:widowControl w:val="0"/>
              <w:tabs>
                <w:tab w:val="left" w:leader="dot" w:pos="3600"/>
              </w:tabs>
              <w:spacing w:line="276" w:lineRule="auto"/>
              <w:rPr>
                <w:rFonts w:cstheme="minorHAnsi"/>
                <w:color w:val="000000"/>
                <w:sz w:val="20"/>
                <w:szCs w:val="20"/>
              </w:rPr>
            </w:pPr>
            <w:r w:rsidRPr="00C71F99">
              <w:rPr>
                <w:rFonts w:cstheme="minorHAnsi"/>
                <w:color w:val="000000"/>
                <w:sz w:val="20"/>
                <w:szCs w:val="20"/>
              </w:rPr>
              <w:t>Yes…………………………………………………………….……………………………1</w:t>
            </w:r>
          </w:p>
          <w:p w14:paraId="26026592" w14:textId="7A3CBD32" w:rsidR="00CC3314" w:rsidRPr="00C71F99" w:rsidRDefault="00CC3314" w:rsidP="00CC3314">
            <w:pPr>
              <w:autoSpaceDE w:val="0"/>
              <w:autoSpaceDN w:val="0"/>
              <w:adjustRightInd w:val="0"/>
              <w:spacing w:line="480" w:lineRule="auto"/>
              <w:rPr>
                <w:rFonts w:cstheme="minorHAnsi"/>
                <w:sz w:val="24"/>
                <w:szCs w:val="24"/>
              </w:rPr>
            </w:pPr>
            <w:r w:rsidRPr="00C71F99">
              <w:rPr>
                <w:rFonts w:cstheme="minorHAnsi"/>
                <w:color w:val="000000"/>
                <w:sz w:val="20"/>
                <w:szCs w:val="20"/>
              </w:rPr>
              <w:t>No……………………………………………………………………………………………2</w:t>
            </w:r>
          </w:p>
        </w:tc>
        <w:tc>
          <w:tcPr>
            <w:tcW w:w="1326" w:type="dxa"/>
            <w:vAlign w:val="center"/>
          </w:tcPr>
          <w:p w14:paraId="44FF4D75" w14:textId="77777777" w:rsidR="00CC3314" w:rsidRPr="00C71F99" w:rsidRDefault="00CC3314" w:rsidP="00CC3314">
            <w:pPr>
              <w:autoSpaceDE w:val="0"/>
              <w:autoSpaceDN w:val="0"/>
              <w:adjustRightInd w:val="0"/>
              <w:spacing w:line="480" w:lineRule="auto"/>
              <w:rPr>
                <w:rFonts w:cstheme="minorHAnsi"/>
                <w:sz w:val="24"/>
                <w:szCs w:val="24"/>
              </w:rPr>
            </w:pPr>
          </w:p>
        </w:tc>
      </w:tr>
      <w:tr w:rsidR="001419E0" w:rsidRPr="00C71F99" w14:paraId="1EC1F770" w14:textId="77777777" w:rsidTr="00002749">
        <w:trPr>
          <w:trHeight w:val="2330"/>
          <w:jc w:val="center"/>
        </w:trPr>
        <w:tc>
          <w:tcPr>
            <w:tcW w:w="787" w:type="dxa"/>
            <w:vAlign w:val="center"/>
          </w:tcPr>
          <w:p w14:paraId="13386DEE" w14:textId="173EDFBD"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C7</w:t>
            </w:r>
          </w:p>
        </w:tc>
        <w:tc>
          <w:tcPr>
            <w:tcW w:w="3932" w:type="dxa"/>
            <w:vAlign w:val="center"/>
          </w:tcPr>
          <w:p w14:paraId="76DDECAB"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Result of Household Questionnaire interview:</w:t>
            </w:r>
          </w:p>
        </w:tc>
        <w:tc>
          <w:tcPr>
            <w:tcW w:w="5385" w:type="dxa"/>
            <w:vAlign w:val="center"/>
          </w:tcPr>
          <w:p w14:paraId="3ACD5894" w14:textId="091F7287" w:rsidR="001419E0" w:rsidRPr="00C71F99" w:rsidRDefault="00CC3314"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Completed…………………………………………………………………………</w:t>
            </w:r>
            <w:proofErr w:type="gramStart"/>
            <w:r w:rsidRPr="00C71F99">
              <w:rPr>
                <w:rStyle w:val="Instructionsinparens"/>
                <w:rFonts w:asciiTheme="minorHAnsi" w:hAnsiTheme="minorHAnsi" w:cstheme="minorHAnsi"/>
                <w:i w:val="0"/>
                <w:smallCaps w:val="0"/>
                <w:lang w:bidi="ur-PK"/>
              </w:rPr>
              <w:t>…..</w:t>
            </w:r>
            <w:proofErr w:type="gramEnd"/>
            <w:r w:rsidR="001419E0" w:rsidRPr="00C71F99">
              <w:rPr>
                <w:rStyle w:val="Instructionsinparens"/>
                <w:rFonts w:asciiTheme="minorHAnsi" w:hAnsiTheme="minorHAnsi" w:cstheme="minorHAnsi"/>
                <w:i w:val="0"/>
                <w:iCs/>
                <w:smallCaps w:val="0"/>
                <w:lang w:bidi="ur-PK"/>
              </w:rPr>
              <w:t>1</w:t>
            </w:r>
          </w:p>
          <w:p w14:paraId="72CBF45D" w14:textId="36F9FED6" w:rsidR="001419E0" w:rsidRPr="00C71F99" w:rsidRDefault="001419E0" w:rsidP="001419E0">
            <w:pPr>
              <w:pStyle w:val="1IntvwqstChar1Char"/>
              <w:tabs>
                <w:tab w:val="right" w:leader="dot" w:pos="4320"/>
              </w:tabs>
              <w:spacing w:line="240" w:lineRule="auto"/>
              <w:ind w:left="0" w:firstLine="0"/>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iCs/>
                <w:smallCaps w:val="0"/>
                <w:lang w:bidi="ur-PK"/>
              </w:rPr>
              <w:t>No household member at home or no competent respondent at home at time</w:t>
            </w:r>
            <w:r w:rsidRPr="00C71F99">
              <w:rPr>
                <w:rStyle w:val="Instructionsinparens"/>
                <w:rFonts w:asciiTheme="minorHAnsi" w:hAnsiTheme="minorHAnsi" w:cstheme="minorHAnsi"/>
                <w:i w:val="0"/>
                <w:iCs/>
                <w:smallCaps w:val="0"/>
                <w:rtl/>
                <w:lang w:bidi="ur-PK"/>
              </w:rPr>
              <w:t xml:space="preserve"> </w:t>
            </w:r>
            <w:r w:rsidRPr="00C71F99">
              <w:rPr>
                <w:rStyle w:val="Instructionsinparens"/>
                <w:rFonts w:asciiTheme="minorHAnsi" w:hAnsiTheme="minorHAnsi" w:cstheme="minorHAnsi"/>
                <w:i w:val="0"/>
                <w:iCs/>
                <w:smallCaps w:val="0"/>
                <w:lang w:bidi="ur-PK"/>
              </w:rPr>
              <w:t>of visit</w:t>
            </w:r>
            <w:r w:rsidR="00CC3314" w:rsidRPr="00C71F99">
              <w:rPr>
                <w:rStyle w:val="Instructionsinparens"/>
                <w:rFonts w:asciiTheme="minorHAnsi" w:hAnsiTheme="minorHAnsi" w:cstheme="minorHAnsi"/>
                <w:i w:val="0"/>
                <w:iCs/>
                <w:smallCaps w:val="0"/>
                <w:lang w:bidi="ur-PK"/>
              </w:rPr>
              <w:t>………………………………………………………….</w:t>
            </w:r>
            <w:r w:rsidRPr="00C71F99">
              <w:rPr>
                <w:rStyle w:val="Instructionsinparens"/>
                <w:rFonts w:asciiTheme="minorHAnsi" w:hAnsiTheme="minorHAnsi" w:cstheme="minorHAnsi"/>
                <w:i w:val="0"/>
                <w:iCs/>
                <w:smallCaps w:val="0"/>
                <w:lang w:bidi="ur-PK"/>
              </w:rPr>
              <w:t>2</w:t>
            </w:r>
          </w:p>
          <w:p w14:paraId="156A8262" w14:textId="6DA9D751" w:rsidR="001419E0" w:rsidRPr="00C71F99" w:rsidRDefault="001419E0" w:rsidP="001419E0">
            <w:pPr>
              <w:pStyle w:val="1IntvwqstChar1Char"/>
              <w:tabs>
                <w:tab w:val="right" w:leader="dot" w:pos="6234"/>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 xml:space="preserve">Entire household absent </w:t>
            </w:r>
            <w:r w:rsidR="00CC3314" w:rsidRPr="00C71F99">
              <w:rPr>
                <w:rStyle w:val="Instructionsinparens"/>
                <w:rFonts w:asciiTheme="minorHAnsi" w:hAnsiTheme="minorHAnsi" w:cstheme="minorHAnsi"/>
                <w:i w:val="0"/>
                <w:smallCaps w:val="0"/>
                <w:lang w:bidi="ur-PK"/>
              </w:rPr>
              <w:t>for extended period of time ………</w:t>
            </w:r>
            <w:proofErr w:type="gramStart"/>
            <w:r w:rsidR="00CC3314" w:rsidRPr="00C71F99">
              <w:rPr>
                <w:rStyle w:val="Instructionsinparens"/>
                <w:rFonts w:asciiTheme="minorHAnsi" w:hAnsiTheme="minorHAnsi" w:cstheme="minorHAnsi"/>
                <w:i w:val="0"/>
                <w:smallCaps w:val="0"/>
                <w:lang w:bidi="ur-PK"/>
              </w:rPr>
              <w:t>…..</w:t>
            </w:r>
            <w:proofErr w:type="gramEnd"/>
            <w:r w:rsidRPr="00C71F99">
              <w:rPr>
                <w:rStyle w:val="Instructionsinparens"/>
                <w:rFonts w:asciiTheme="minorHAnsi" w:hAnsiTheme="minorHAnsi" w:cstheme="minorHAnsi"/>
                <w:i w:val="0"/>
                <w:iCs/>
                <w:smallCaps w:val="0"/>
                <w:lang w:bidi="ur-PK"/>
              </w:rPr>
              <w:t>3</w:t>
            </w:r>
          </w:p>
          <w:p w14:paraId="3218A0FA" w14:textId="437C40A3" w:rsidR="001419E0" w:rsidRPr="00C71F99" w:rsidRDefault="00CC3314"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Refused……………………………………………………………………</w:t>
            </w:r>
            <w:proofErr w:type="gramStart"/>
            <w:r w:rsidRPr="00C71F99">
              <w:rPr>
                <w:rStyle w:val="Instructionsinparens"/>
                <w:rFonts w:asciiTheme="minorHAnsi" w:hAnsiTheme="minorHAnsi" w:cstheme="minorHAnsi"/>
                <w:i w:val="0"/>
                <w:smallCaps w:val="0"/>
                <w:lang w:bidi="ur-PK"/>
              </w:rPr>
              <w:t>…..</w:t>
            </w:r>
            <w:proofErr w:type="gramEnd"/>
            <w:r w:rsidRPr="00C71F99">
              <w:rPr>
                <w:rStyle w:val="Instructionsinparens"/>
                <w:rFonts w:asciiTheme="minorHAnsi" w:hAnsiTheme="minorHAnsi" w:cstheme="minorHAnsi"/>
                <w:i w:val="0"/>
                <w:smallCaps w:val="0"/>
                <w:lang w:bidi="ur-PK"/>
              </w:rPr>
              <w:t>………..</w:t>
            </w:r>
            <w:r w:rsidR="001419E0" w:rsidRPr="00C71F99">
              <w:rPr>
                <w:rStyle w:val="Instructionsinparens"/>
                <w:rFonts w:asciiTheme="minorHAnsi" w:hAnsiTheme="minorHAnsi" w:cstheme="minorHAnsi"/>
                <w:i w:val="0"/>
                <w:iCs/>
                <w:smallCaps w:val="0"/>
                <w:lang w:bidi="ur-PK"/>
              </w:rPr>
              <w:t>4</w:t>
            </w:r>
          </w:p>
          <w:p w14:paraId="75E45336" w14:textId="57EA6C3E" w:rsidR="001419E0" w:rsidRPr="00C71F99" w:rsidRDefault="001419E0" w:rsidP="001419E0">
            <w:pPr>
              <w:pStyle w:val="1IntvwqstChar1Char"/>
              <w:tabs>
                <w:tab w:val="right" w:leader="dot" w:pos="4320"/>
              </w:tabs>
              <w:spacing w:line="240" w:lineRule="auto"/>
              <w:ind w:left="0" w:firstLine="0"/>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 xml:space="preserve">Dwelling vacant or address not a </w:t>
            </w:r>
            <w:r w:rsidR="00CC3314" w:rsidRPr="00C71F99">
              <w:rPr>
                <w:rStyle w:val="Instructionsinparens"/>
                <w:rFonts w:asciiTheme="minorHAnsi" w:hAnsiTheme="minorHAnsi" w:cstheme="minorHAnsi"/>
                <w:i w:val="0"/>
                <w:smallCaps w:val="0"/>
                <w:lang w:bidi="ur-PK"/>
              </w:rPr>
              <w:t>dwelling……………………</w:t>
            </w:r>
            <w:proofErr w:type="gramStart"/>
            <w:r w:rsidR="00CC3314" w:rsidRPr="00C71F99">
              <w:rPr>
                <w:rStyle w:val="Instructionsinparens"/>
                <w:rFonts w:asciiTheme="minorHAnsi" w:hAnsiTheme="minorHAnsi" w:cstheme="minorHAnsi"/>
                <w:i w:val="0"/>
                <w:smallCaps w:val="0"/>
                <w:lang w:bidi="ur-PK"/>
              </w:rPr>
              <w:t>…..</w:t>
            </w:r>
            <w:proofErr w:type="gramEnd"/>
            <w:r w:rsidR="00CC3314" w:rsidRPr="00C71F99">
              <w:rPr>
                <w:rStyle w:val="Instructionsinparens"/>
                <w:rFonts w:asciiTheme="minorHAnsi" w:hAnsiTheme="minorHAnsi" w:cstheme="minorHAnsi"/>
                <w:i w:val="0"/>
                <w:smallCaps w:val="0"/>
                <w:lang w:bidi="ur-PK"/>
              </w:rPr>
              <w:t>……</w:t>
            </w:r>
            <w:r w:rsidRPr="00C71F99">
              <w:rPr>
                <w:rStyle w:val="Instructionsinparens"/>
                <w:rFonts w:asciiTheme="minorHAnsi" w:hAnsiTheme="minorHAnsi" w:cstheme="minorHAnsi"/>
                <w:i w:val="0"/>
                <w:iCs/>
                <w:smallCaps w:val="0"/>
                <w:lang w:bidi="ur-PK"/>
              </w:rPr>
              <w:t>5</w:t>
            </w:r>
          </w:p>
          <w:p w14:paraId="535927E4" w14:textId="3365B2F3" w:rsidR="001419E0" w:rsidRPr="00C71F99" w:rsidRDefault="00CC3314" w:rsidP="001419E0">
            <w:pPr>
              <w:pStyle w:val="1IntvwqstChar1Char"/>
              <w:tabs>
                <w:tab w:val="right" w:leader="dot" w:pos="4320"/>
              </w:tabs>
              <w:spacing w:line="240" w:lineRule="auto"/>
              <w:contextualSpacing/>
              <w:rPr>
                <w:rStyle w:val="Instructionsinparens"/>
                <w:rFonts w:asciiTheme="minorHAnsi" w:hAnsiTheme="minorHAnsi" w:cstheme="minorHAnsi"/>
                <w:i w:val="0"/>
                <w:iCs/>
                <w:smallCaps w:val="0"/>
                <w:rtl/>
                <w:lang w:bidi="ur-PK"/>
              </w:rPr>
            </w:pPr>
            <w:r w:rsidRPr="00C71F99">
              <w:rPr>
                <w:rStyle w:val="Instructionsinparens"/>
                <w:rFonts w:asciiTheme="minorHAnsi" w:hAnsiTheme="minorHAnsi" w:cstheme="minorHAnsi"/>
                <w:i w:val="0"/>
                <w:smallCaps w:val="0"/>
                <w:lang w:bidi="ur-PK"/>
              </w:rPr>
              <w:t>Dwelling not found ……………………………………………………</w:t>
            </w:r>
            <w:proofErr w:type="gramStart"/>
            <w:r w:rsidRPr="00C71F99">
              <w:rPr>
                <w:rStyle w:val="Instructionsinparens"/>
                <w:rFonts w:asciiTheme="minorHAnsi" w:hAnsiTheme="minorHAnsi" w:cstheme="minorHAnsi"/>
                <w:i w:val="0"/>
                <w:smallCaps w:val="0"/>
                <w:lang w:bidi="ur-PK"/>
              </w:rPr>
              <w:t>…..</w:t>
            </w:r>
            <w:proofErr w:type="gramEnd"/>
            <w:r w:rsidRPr="00C71F99">
              <w:rPr>
                <w:rStyle w:val="Instructionsinparens"/>
                <w:rFonts w:asciiTheme="minorHAnsi" w:hAnsiTheme="minorHAnsi" w:cstheme="minorHAnsi"/>
                <w:i w:val="0"/>
                <w:smallCaps w:val="0"/>
                <w:lang w:bidi="ur-PK"/>
              </w:rPr>
              <w:t>……..</w:t>
            </w:r>
            <w:r w:rsidR="001419E0" w:rsidRPr="00C71F99">
              <w:rPr>
                <w:rStyle w:val="Instructionsinparens"/>
                <w:rFonts w:asciiTheme="minorHAnsi" w:hAnsiTheme="minorHAnsi" w:cstheme="minorHAnsi"/>
                <w:i w:val="0"/>
                <w:iCs/>
                <w:smallCaps w:val="0"/>
                <w:lang w:bidi="ur-PK"/>
              </w:rPr>
              <w:t>6</w:t>
            </w:r>
          </w:p>
          <w:p w14:paraId="1E5C379D" w14:textId="3E3EF4B7" w:rsidR="001419E0" w:rsidRPr="00C71F99" w:rsidRDefault="001419E0"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 xml:space="preserve">No Child between </w:t>
            </w:r>
            <w:r w:rsidRPr="00C71F99">
              <w:rPr>
                <w:rFonts w:asciiTheme="minorHAnsi" w:eastAsiaTheme="minorHAnsi" w:hAnsiTheme="minorHAnsi" w:cstheme="minorHAnsi"/>
                <w:i/>
                <w:lang w:val="en-GB"/>
              </w:rPr>
              <w:t>0-05</w:t>
            </w:r>
            <w:r w:rsidR="00CC3314" w:rsidRPr="00C71F99">
              <w:rPr>
                <w:rStyle w:val="Instructionsinparens"/>
                <w:rFonts w:asciiTheme="minorHAnsi" w:hAnsiTheme="minorHAnsi" w:cstheme="minorHAnsi"/>
                <w:i w:val="0"/>
                <w:smallCaps w:val="0"/>
                <w:lang w:bidi="ur-PK"/>
              </w:rPr>
              <w:t xml:space="preserve"> years……………………………</w:t>
            </w:r>
            <w:proofErr w:type="gramStart"/>
            <w:r w:rsidR="00CC3314" w:rsidRPr="00C71F99">
              <w:rPr>
                <w:rStyle w:val="Instructionsinparens"/>
                <w:rFonts w:asciiTheme="minorHAnsi" w:hAnsiTheme="minorHAnsi" w:cstheme="minorHAnsi"/>
                <w:i w:val="0"/>
                <w:smallCaps w:val="0"/>
                <w:lang w:bidi="ur-PK"/>
              </w:rPr>
              <w:t>…..</w:t>
            </w:r>
            <w:proofErr w:type="gramEnd"/>
            <w:r w:rsidR="00CC3314" w:rsidRPr="00C71F99">
              <w:rPr>
                <w:rStyle w:val="Instructionsinparens"/>
                <w:rFonts w:asciiTheme="minorHAnsi" w:hAnsiTheme="minorHAnsi" w:cstheme="minorHAnsi"/>
                <w:i w:val="0"/>
                <w:smallCaps w:val="0"/>
                <w:lang w:bidi="ur-PK"/>
              </w:rPr>
              <w:t>……………….</w:t>
            </w:r>
            <w:r w:rsidRPr="00C71F99">
              <w:rPr>
                <w:rStyle w:val="Instructionsinparens"/>
                <w:rFonts w:asciiTheme="minorHAnsi" w:hAnsiTheme="minorHAnsi" w:cstheme="minorHAnsi"/>
                <w:i w:val="0"/>
                <w:smallCaps w:val="0"/>
                <w:lang w:bidi="ur-PK"/>
              </w:rPr>
              <w:t>7</w:t>
            </w:r>
          </w:p>
          <w:p w14:paraId="103EE108" w14:textId="65121E76" w:rsidR="00002749" w:rsidRPr="00C71F99" w:rsidRDefault="00002749"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Temporarily locked ……………………………………………………………</w:t>
            </w:r>
            <w:proofErr w:type="gramStart"/>
            <w:r w:rsidRPr="00C71F99">
              <w:rPr>
                <w:rStyle w:val="Instructionsinparens"/>
                <w:rFonts w:asciiTheme="minorHAnsi" w:hAnsiTheme="minorHAnsi" w:cstheme="minorHAnsi"/>
                <w:i w:val="0"/>
                <w:smallCaps w:val="0"/>
                <w:lang w:bidi="ur-PK"/>
              </w:rPr>
              <w:t>…..</w:t>
            </w:r>
            <w:proofErr w:type="gramEnd"/>
            <w:r w:rsidRPr="00C71F99">
              <w:rPr>
                <w:rStyle w:val="Instructionsinparens"/>
                <w:rFonts w:asciiTheme="minorHAnsi" w:hAnsiTheme="minorHAnsi" w:cstheme="minorHAnsi"/>
                <w:i w:val="0"/>
                <w:smallCaps w:val="0"/>
                <w:lang w:bidi="ur-PK"/>
              </w:rPr>
              <w:t>8</w:t>
            </w:r>
          </w:p>
          <w:p w14:paraId="52CE3715" w14:textId="20053177" w:rsidR="001419E0" w:rsidRPr="00C71F99" w:rsidRDefault="001419E0" w:rsidP="001419E0">
            <w:pPr>
              <w:autoSpaceDE w:val="0"/>
              <w:autoSpaceDN w:val="0"/>
              <w:adjustRightInd w:val="0"/>
              <w:rPr>
                <w:rFonts w:cstheme="minorHAnsi"/>
                <w:sz w:val="20"/>
                <w:szCs w:val="20"/>
              </w:rPr>
            </w:pPr>
            <w:r w:rsidRPr="00C71F99">
              <w:rPr>
                <w:rStyle w:val="Instructionsinparens"/>
                <w:rFonts w:asciiTheme="minorHAnsi" w:hAnsiTheme="minorHAnsi" w:cstheme="minorHAnsi"/>
                <w:i w:val="0"/>
                <w:smallCaps/>
                <w:lang w:bidi="ur-PK"/>
              </w:rPr>
              <w:t>Others (spec</w:t>
            </w:r>
            <w:r w:rsidR="00CC3314" w:rsidRPr="00C71F99">
              <w:rPr>
                <w:rStyle w:val="Instructionsinparens"/>
                <w:rFonts w:asciiTheme="minorHAnsi" w:hAnsiTheme="minorHAnsi" w:cstheme="minorHAnsi"/>
                <w:i w:val="0"/>
                <w:smallCaps/>
                <w:lang w:bidi="ur-PK"/>
              </w:rPr>
              <w:t>ify)-----------------------------------------</w:t>
            </w:r>
            <w:r w:rsidRPr="00C71F99">
              <w:rPr>
                <w:rStyle w:val="Instructionsinparens"/>
                <w:rFonts w:asciiTheme="minorHAnsi" w:hAnsiTheme="minorHAnsi" w:cstheme="minorHAnsi"/>
                <w:i w:val="0"/>
                <w:smallCaps/>
                <w:lang w:bidi="ur-PK"/>
              </w:rPr>
              <w:t>-------------------</w:t>
            </w:r>
            <w:r w:rsidRPr="00C71F99">
              <w:rPr>
                <w:rStyle w:val="Instructionsinparens"/>
                <w:rFonts w:asciiTheme="minorHAnsi" w:hAnsiTheme="minorHAnsi" w:cstheme="minorHAnsi"/>
                <w:i w:val="0"/>
                <w:iCs/>
                <w:lang w:bidi="ur-PK"/>
              </w:rPr>
              <w:t>96</w:t>
            </w:r>
          </w:p>
        </w:tc>
        <w:tc>
          <w:tcPr>
            <w:tcW w:w="1326" w:type="dxa"/>
            <w:vAlign w:val="center"/>
          </w:tcPr>
          <w:p w14:paraId="4C24118C" w14:textId="77777777" w:rsidR="001419E0" w:rsidRPr="00C71F99" w:rsidRDefault="001419E0" w:rsidP="001419E0">
            <w:pPr>
              <w:autoSpaceDE w:val="0"/>
              <w:autoSpaceDN w:val="0"/>
              <w:adjustRightInd w:val="0"/>
              <w:spacing w:line="480" w:lineRule="auto"/>
              <w:rPr>
                <w:rFonts w:cstheme="minorHAnsi"/>
                <w:sz w:val="24"/>
                <w:szCs w:val="24"/>
              </w:rPr>
            </w:pPr>
          </w:p>
        </w:tc>
      </w:tr>
    </w:tbl>
    <w:p w14:paraId="1DA6052C" w14:textId="23631E35" w:rsidR="00617559" w:rsidRPr="00C71F99" w:rsidRDefault="000C4751" w:rsidP="007E5485">
      <w:pPr>
        <w:rPr>
          <w:rFonts w:cstheme="minorHAnsi"/>
          <w:b/>
          <w:bCs/>
          <w:sz w:val="24"/>
          <w:szCs w:val="24"/>
        </w:rPr>
      </w:pPr>
      <w:r w:rsidRPr="00C71F99">
        <w:rPr>
          <w:rFonts w:cstheme="minorHAnsi"/>
          <w:b/>
          <w:bCs/>
          <w:sz w:val="24"/>
          <w:szCs w:val="24"/>
        </w:rPr>
        <w:br w:type="page"/>
      </w:r>
    </w:p>
    <w:p w14:paraId="2F88A6C2" w14:textId="77777777" w:rsidR="00617559" w:rsidRPr="00C71F99" w:rsidRDefault="00617559" w:rsidP="00071EE8">
      <w:pPr>
        <w:tabs>
          <w:tab w:val="right" w:pos="10469"/>
        </w:tabs>
        <w:autoSpaceDE w:val="0"/>
        <w:autoSpaceDN w:val="0"/>
        <w:adjustRightInd w:val="0"/>
        <w:spacing w:after="0"/>
        <w:ind w:left="-180" w:hanging="360"/>
        <w:jc w:val="both"/>
        <w:rPr>
          <w:rFonts w:eastAsia="Arial" w:cstheme="minorHAnsi"/>
          <w:i/>
          <w:iCs/>
          <w:sz w:val="24"/>
          <w:szCs w:val="24"/>
          <w:lang w:bidi="fa-IR"/>
        </w:rPr>
        <w:sectPr w:rsidR="00617559" w:rsidRPr="00C71F99" w:rsidSect="00C766E8">
          <w:headerReference w:type="default" r:id="rId12"/>
          <w:footerReference w:type="default" r:id="rId13"/>
          <w:pgSz w:w="12240" w:h="15840"/>
          <w:pgMar w:top="1440" w:right="450" w:bottom="1440" w:left="540" w:header="720" w:footer="274" w:gutter="0"/>
          <w:cols w:space="720"/>
          <w:docGrid w:linePitch="360"/>
        </w:sectPr>
      </w:pPr>
    </w:p>
    <w:tbl>
      <w:tblPr>
        <w:tblStyle w:val="TableGrid"/>
        <w:tblW w:w="14755" w:type="dxa"/>
        <w:jc w:val="center"/>
        <w:tblLayout w:type="fixed"/>
        <w:tblLook w:val="04A0" w:firstRow="1" w:lastRow="0" w:firstColumn="1" w:lastColumn="0" w:noHBand="0" w:noVBand="1"/>
      </w:tblPr>
      <w:tblGrid>
        <w:gridCol w:w="715"/>
        <w:gridCol w:w="1350"/>
        <w:gridCol w:w="1080"/>
        <w:gridCol w:w="90"/>
        <w:gridCol w:w="630"/>
        <w:gridCol w:w="793"/>
        <w:gridCol w:w="287"/>
        <w:gridCol w:w="1170"/>
        <w:gridCol w:w="540"/>
        <w:gridCol w:w="810"/>
        <w:gridCol w:w="630"/>
        <w:gridCol w:w="810"/>
        <w:gridCol w:w="990"/>
        <w:gridCol w:w="1440"/>
        <w:gridCol w:w="720"/>
        <w:gridCol w:w="1080"/>
        <w:gridCol w:w="245"/>
        <w:gridCol w:w="565"/>
        <w:gridCol w:w="810"/>
      </w:tblGrid>
      <w:tr w:rsidR="003E4B9F" w:rsidRPr="00C71F99" w14:paraId="11BC3295" w14:textId="77777777" w:rsidTr="008A30CB">
        <w:trPr>
          <w:trHeight w:val="791"/>
          <w:jc w:val="center"/>
        </w:trPr>
        <w:tc>
          <w:tcPr>
            <w:tcW w:w="14755" w:type="dxa"/>
            <w:gridSpan w:val="19"/>
            <w:tcBorders>
              <w:top w:val="single" w:sz="4" w:space="0" w:color="auto"/>
              <w:left w:val="single" w:sz="4" w:space="0" w:color="auto"/>
              <w:right w:val="single" w:sz="4" w:space="0" w:color="auto"/>
            </w:tcBorders>
            <w:shd w:val="clear" w:color="auto" w:fill="BFBFBF" w:themeFill="background1" w:themeFillShade="BF"/>
          </w:tcPr>
          <w:p w14:paraId="6B83DF7B" w14:textId="77777777" w:rsidR="003E4B9F" w:rsidRPr="00C71F99" w:rsidRDefault="003E4B9F" w:rsidP="003E4B9F">
            <w:pPr>
              <w:tabs>
                <w:tab w:val="right" w:pos="10469"/>
              </w:tabs>
              <w:autoSpaceDE w:val="0"/>
              <w:autoSpaceDN w:val="0"/>
              <w:adjustRightInd w:val="0"/>
              <w:rPr>
                <w:rFonts w:cstheme="minorHAnsi"/>
                <w:b/>
                <w:bCs/>
                <w:sz w:val="18"/>
              </w:rPr>
            </w:pPr>
            <w:r w:rsidRPr="00C71F99">
              <w:rPr>
                <w:rFonts w:cstheme="minorHAnsi"/>
                <w:b/>
                <w:bCs/>
                <w:caps/>
                <w:sz w:val="18"/>
              </w:rPr>
              <w:lastRenderedPageBreak/>
              <w:t>SECTION D: HOUSEHOLD MEMBERS’ INFORMATION</w:t>
            </w:r>
          </w:p>
          <w:p w14:paraId="441C6E31" w14:textId="43B9AA37" w:rsidR="003E4B9F" w:rsidRPr="00C71F99" w:rsidRDefault="003E4B9F" w:rsidP="003E4B9F">
            <w:pPr>
              <w:tabs>
                <w:tab w:val="right" w:pos="10469"/>
              </w:tabs>
              <w:autoSpaceDE w:val="0"/>
              <w:autoSpaceDN w:val="0"/>
              <w:adjustRightInd w:val="0"/>
              <w:rPr>
                <w:rFonts w:eastAsia="Arial" w:cstheme="minorHAnsi"/>
                <w:bCs/>
                <w:iCs/>
                <w:sz w:val="18"/>
              </w:rPr>
            </w:pPr>
            <w:r w:rsidRPr="00C71F99">
              <w:rPr>
                <w:rFonts w:eastAsia="Arial" w:cstheme="minorHAnsi"/>
                <w:bCs/>
                <w:iCs/>
                <w:sz w:val="18"/>
              </w:rPr>
              <w:t xml:space="preserve">Now I would like to ask you questions on household member information who live with you in this house and share the same kitchen. This information will be used to assess the health care needs, and services available to you and your household members in the area. </w:t>
            </w:r>
          </w:p>
        </w:tc>
      </w:tr>
      <w:tr w:rsidR="00617559" w:rsidRPr="00C71F99" w14:paraId="7BB86053" w14:textId="4A753D1D" w:rsidTr="008A30CB">
        <w:trPr>
          <w:trHeight w:val="280"/>
          <w:jc w:val="center"/>
        </w:trPr>
        <w:tc>
          <w:tcPr>
            <w:tcW w:w="14755" w:type="dxa"/>
            <w:gridSpan w:val="19"/>
            <w:tcBorders>
              <w:top w:val="single" w:sz="4" w:space="0" w:color="auto"/>
              <w:left w:val="single" w:sz="4" w:space="0" w:color="auto"/>
              <w:right w:val="single" w:sz="4" w:space="0" w:color="auto"/>
            </w:tcBorders>
            <w:shd w:val="clear" w:color="auto" w:fill="FBD4B4" w:themeFill="accent6" w:themeFillTint="66"/>
          </w:tcPr>
          <w:p w14:paraId="0EB65648" w14:textId="62413FF2" w:rsidR="00617559" w:rsidRPr="00C71F99" w:rsidRDefault="003E4B9F" w:rsidP="003E4B9F">
            <w:pPr>
              <w:tabs>
                <w:tab w:val="right" w:pos="10469"/>
              </w:tabs>
              <w:autoSpaceDE w:val="0"/>
              <w:autoSpaceDN w:val="0"/>
              <w:adjustRightInd w:val="0"/>
              <w:rPr>
                <w:rFonts w:cstheme="minorHAnsi"/>
                <w:b/>
                <w:bCs/>
                <w:caps/>
                <w:sz w:val="18"/>
              </w:rPr>
            </w:pPr>
            <w:r w:rsidRPr="00C71F99">
              <w:rPr>
                <w:rFonts w:cstheme="minorHAnsi"/>
                <w:b/>
                <w:bCs/>
                <w:noProof/>
                <w:sz w:val="20"/>
                <w:szCs w:val="20"/>
              </w:rPr>
              <w:t xml:space="preserve">Instruction: </w:t>
            </w:r>
            <w:r w:rsidRPr="00C71F99">
              <w:rPr>
                <w:rFonts w:cstheme="minorHAnsi"/>
                <w:noProof/>
                <w:sz w:val="20"/>
                <w:szCs w:val="20"/>
              </w:rPr>
              <w:t xml:space="preserve">This section will be asked </w:t>
            </w:r>
            <w:r w:rsidR="00DA2D64" w:rsidRPr="00C71F99">
              <w:rPr>
                <w:rFonts w:cstheme="minorHAnsi"/>
                <w:noProof/>
                <w:sz w:val="20"/>
                <w:szCs w:val="20"/>
              </w:rPr>
              <w:t>from</w:t>
            </w:r>
            <w:r w:rsidRPr="00C71F99">
              <w:rPr>
                <w:rFonts w:cstheme="minorHAnsi"/>
                <w:noProof/>
                <w:sz w:val="20"/>
                <w:szCs w:val="20"/>
              </w:rPr>
              <w:t xml:space="preserve"> the head of the household or someone else at least 18 years of age or older.</w:t>
            </w:r>
          </w:p>
        </w:tc>
      </w:tr>
      <w:tr w:rsidR="00300726" w:rsidRPr="00C71F99" w14:paraId="47E8BB6A" w14:textId="0418CC58" w:rsidTr="00300726">
        <w:trPr>
          <w:trHeight w:val="189"/>
          <w:jc w:val="center"/>
        </w:trPr>
        <w:tc>
          <w:tcPr>
            <w:tcW w:w="715" w:type="dxa"/>
            <w:tcBorders>
              <w:top w:val="single" w:sz="4" w:space="0" w:color="auto"/>
              <w:bottom w:val="nil"/>
            </w:tcBorders>
            <w:shd w:val="clear" w:color="auto" w:fill="F2F2F2" w:themeFill="background1" w:themeFillShade="F2"/>
            <w:vAlign w:val="center"/>
          </w:tcPr>
          <w:p w14:paraId="6B544D81"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D1</w:t>
            </w:r>
          </w:p>
        </w:tc>
        <w:tc>
          <w:tcPr>
            <w:tcW w:w="1350" w:type="dxa"/>
            <w:tcBorders>
              <w:top w:val="single" w:sz="4" w:space="0" w:color="auto"/>
              <w:bottom w:val="nil"/>
            </w:tcBorders>
            <w:shd w:val="clear" w:color="auto" w:fill="F2F2F2" w:themeFill="background1" w:themeFillShade="F2"/>
            <w:vAlign w:val="center"/>
          </w:tcPr>
          <w:p w14:paraId="1C2E49B9"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D2</w:t>
            </w:r>
          </w:p>
        </w:tc>
        <w:tc>
          <w:tcPr>
            <w:tcW w:w="1080" w:type="dxa"/>
            <w:tcBorders>
              <w:top w:val="single" w:sz="4" w:space="0" w:color="auto"/>
              <w:bottom w:val="nil"/>
            </w:tcBorders>
            <w:shd w:val="clear" w:color="auto" w:fill="F2F2F2" w:themeFill="background1" w:themeFillShade="F2"/>
            <w:vAlign w:val="center"/>
          </w:tcPr>
          <w:p w14:paraId="36CEFB6D"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D3</w:t>
            </w:r>
          </w:p>
        </w:tc>
        <w:tc>
          <w:tcPr>
            <w:tcW w:w="720" w:type="dxa"/>
            <w:gridSpan w:val="2"/>
            <w:tcBorders>
              <w:top w:val="single" w:sz="4" w:space="0" w:color="auto"/>
              <w:bottom w:val="nil"/>
            </w:tcBorders>
            <w:shd w:val="clear" w:color="auto" w:fill="F2F2F2" w:themeFill="background1" w:themeFillShade="F2"/>
            <w:vAlign w:val="center"/>
          </w:tcPr>
          <w:p w14:paraId="3D90476F"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D4</w:t>
            </w:r>
          </w:p>
        </w:tc>
        <w:tc>
          <w:tcPr>
            <w:tcW w:w="1080" w:type="dxa"/>
            <w:gridSpan w:val="2"/>
            <w:tcBorders>
              <w:top w:val="single" w:sz="4" w:space="0" w:color="auto"/>
              <w:bottom w:val="single" w:sz="4" w:space="0" w:color="auto"/>
            </w:tcBorders>
            <w:shd w:val="clear" w:color="auto" w:fill="F2F2F2" w:themeFill="background1" w:themeFillShade="F2"/>
            <w:vAlign w:val="center"/>
          </w:tcPr>
          <w:p w14:paraId="63114810"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D5</w:t>
            </w:r>
          </w:p>
        </w:tc>
        <w:tc>
          <w:tcPr>
            <w:tcW w:w="1170" w:type="dxa"/>
            <w:tcBorders>
              <w:top w:val="single" w:sz="4" w:space="0" w:color="auto"/>
              <w:bottom w:val="single" w:sz="4" w:space="0" w:color="auto"/>
            </w:tcBorders>
            <w:shd w:val="clear" w:color="auto" w:fill="F2F2F2" w:themeFill="background1" w:themeFillShade="F2"/>
            <w:vAlign w:val="center"/>
          </w:tcPr>
          <w:p w14:paraId="29066661"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D6</w:t>
            </w:r>
          </w:p>
        </w:tc>
        <w:tc>
          <w:tcPr>
            <w:tcW w:w="1980" w:type="dxa"/>
            <w:gridSpan w:val="3"/>
            <w:tcBorders>
              <w:top w:val="single" w:sz="4" w:space="0" w:color="auto"/>
              <w:bottom w:val="nil"/>
            </w:tcBorders>
            <w:shd w:val="clear" w:color="auto" w:fill="F2F2F2" w:themeFill="background1" w:themeFillShade="F2"/>
            <w:vAlign w:val="center"/>
          </w:tcPr>
          <w:p w14:paraId="75926589"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D7</w:t>
            </w:r>
          </w:p>
        </w:tc>
        <w:tc>
          <w:tcPr>
            <w:tcW w:w="1800" w:type="dxa"/>
            <w:gridSpan w:val="2"/>
            <w:tcBorders>
              <w:top w:val="single" w:sz="4" w:space="0" w:color="auto"/>
              <w:bottom w:val="nil"/>
            </w:tcBorders>
            <w:shd w:val="clear" w:color="auto" w:fill="F2F2F2" w:themeFill="background1" w:themeFillShade="F2"/>
            <w:vAlign w:val="center"/>
          </w:tcPr>
          <w:p w14:paraId="0C4E31DB"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D8</w:t>
            </w:r>
          </w:p>
        </w:tc>
        <w:tc>
          <w:tcPr>
            <w:tcW w:w="1440" w:type="dxa"/>
            <w:tcBorders>
              <w:top w:val="single" w:sz="4" w:space="0" w:color="auto"/>
              <w:bottom w:val="nil"/>
            </w:tcBorders>
            <w:shd w:val="clear" w:color="auto" w:fill="F2F2F2" w:themeFill="background1" w:themeFillShade="F2"/>
            <w:vAlign w:val="center"/>
          </w:tcPr>
          <w:p w14:paraId="2EDB666B"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D9</w:t>
            </w:r>
          </w:p>
        </w:tc>
        <w:tc>
          <w:tcPr>
            <w:tcW w:w="720" w:type="dxa"/>
            <w:tcBorders>
              <w:top w:val="single" w:sz="4" w:space="0" w:color="auto"/>
              <w:bottom w:val="nil"/>
            </w:tcBorders>
            <w:shd w:val="clear" w:color="auto" w:fill="F2F2F2" w:themeFill="background1" w:themeFillShade="F2"/>
            <w:vAlign w:val="center"/>
          </w:tcPr>
          <w:p w14:paraId="31F4D1C4"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D10</w:t>
            </w:r>
          </w:p>
        </w:tc>
        <w:tc>
          <w:tcPr>
            <w:tcW w:w="1080" w:type="dxa"/>
            <w:tcBorders>
              <w:top w:val="single" w:sz="4" w:space="0" w:color="auto"/>
              <w:bottom w:val="nil"/>
            </w:tcBorders>
            <w:shd w:val="clear" w:color="auto" w:fill="F2F2F2" w:themeFill="background1" w:themeFillShade="F2"/>
            <w:vAlign w:val="center"/>
          </w:tcPr>
          <w:p w14:paraId="18201D34"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D11</w:t>
            </w:r>
          </w:p>
        </w:tc>
        <w:tc>
          <w:tcPr>
            <w:tcW w:w="810" w:type="dxa"/>
            <w:gridSpan w:val="2"/>
            <w:tcBorders>
              <w:top w:val="single" w:sz="4" w:space="0" w:color="auto"/>
              <w:bottom w:val="nil"/>
            </w:tcBorders>
            <w:shd w:val="clear" w:color="auto" w:fill="F2F2F2" w:themeFill="background1" w:themeFillShade="F2"/>
            <w:vAlign w:val="center"/>
          </w:tcPr>
          <w:p w14:paraId="230D14EE"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D12</w:t>
            </w:r>
          </w:p>
        </w:tc>
        <w:tc>
          <w:tcPr>
            <w:tcW w:w="810" w:type="dxa"/>
            <w:vMerge w:val="restart"/>
            <w:tcBorders>
              <w:top w:val="single" w:sz="4" w:space="0" w:color="auto"/>
            </w:tcBorders>
            <w:shd w:val="clear" w:color="auto" w:fill="F2F2F2" w:themeFill="background1" w:themeFillShade="F2"/>
          </w:tcPr>
          <w:p w14:paraId="1D7B785D" w14:textId="7974545C" w:rsidR="00300726" w:rsidRPr="00C71F99" w:rsidRDefault="00300726" w:rsidP="00617559">
            <w:pPr>
              <w:tabs>
                <w:tab w:val="right" w:pos="10469"/>
              </w:tabs>
              <w:autoSpaceDE w:val="0"/>
              <w:autoSpaceDN w:val="0"/>
              <w:adjustRightInd w:val="0"/>
              <w:jc w:val="center"/>
              <w:rPr>
                <w:rFonts w:cstheme="minorHAnsi"/>
                <w:b/>
                <w:bCs/>
                <w:sz w:val="18"/>
              </w:rPr>
            </w:pPr>
            <w:del w:id="16" w:author="Shaikh Asif" w:date="2020-10-07T12:28:00Z">
              <w:r w:rsidRPr="00C71F99" w:rsidDel="00AC5D2F">
                <w:rPr>
                  <w:rFonts w:cstheme="minorHAnsi"/>
                  <w:b/>
                  <w:bCs/>
                  <w:sz w:val="18"/>
                </w:rPr>
                <w:delText>D16</w:delText>
              </w:r>
            </w:del>
            <w:ins w:id="17" w:author="Shaikh Asif" w:date="2020-10-07T12:28:00Z">
              <w:r w:rsidRPr="00C71F99">
                <w:rPr>
                  <w:rFonts w:cstheme="minorHAnsi"/>
                  <w:b/>
                  <w:bCs/>
                  <w:sz w:val="18"/>
                </w:rPr>
                <w:t>D</w:t>
              </w:r>
              <w:r>
                <w:rPr>
                  <w:rFonts w:cstheme="minorHAnsi"/>
                  <w:b/>
                  <w:bCs/>
                  <w:sz w:val="18"/>
                </w:rPr>
                <w:t>13</w:t>
              </w:r>
            </w:ins>
          </w:p>
          <w:p w14:paraId="3F2A914F" w14:textId="77777777" w:rsidR="00300726" w:rsidRPr="00C71F99" w:rsidRDefault="00300726" w:rsidP="00617559">
            <w:pPr>
              <w:tabs>
                <w:tab w:val="right" w:pos="10469"/>
              </w:tabs>
              <w:autoSpaceDE w:val="0"/>
              <w:autoSpaceDN w:val="0"/>
              <w:adjustRightInd w:val="0"/>
              <w:jc w:val="center"/>
              <w:rPr>
                <w:rFonts w:cstheme="minorHAnsi"/>
                <w:b/>
                <w:bCs/>
                <w:sz w:val="18"/>
              </w:rPr>
            </w:pPr>
          </w:p>
          <w:p w14:paraId="21FC7EB3" w14:textId="77777777" w:rsidR="00300726" w:rsidRPr="00C71F99" w:rsidRDefault="00300726" w:rsidP="00617559">
            <w:pPr>
              <w:tabs>
                <w:tab w:val="right" w:pos="10469"/>
              </w:tabs>
              <w:autoSpaceDE w:val="0"/>
              <w:autoSpaceDN w:val="0"/>
              <w:adjustRightInd w:val="0"/>
              <w:jc w:val="center"/>
              <w:rPr>
                <w:rFonts w:cstheme="minorHAnsi"/>
                <w:b/>
                <w:bCs/>
                <w:sz w:val="18"/>
              </w:rPr>
            </w:pPr>
          </w:p>
          <w:p w14:paraId="54ED2C52" w14:textId="77777777" w:rsidR="00300726" w:rsidRPr="00C71F99" w:rsidRDefault="00300726" w:rsidP="00617559">
            <w:pPr>
              <w:tabs>
                <w:tab w:val="right" w:pos="10469"/>
              </w:tabs>
              <w:autoSpaceDE w:val="0"/>
              <w:autoSpaceDN w:val="0"/>
              <w:adjustRightInd w:val="0"/>
              <w:jc w:val="center"/>
              <w:rPr>
                <w:rFonts w:cstheme="minorHAnsi"/>
                <w:b/>
                <w:bCs/>
                <w:sz w:val="18"/>
              </w:rPr>
            </w:pPr>
          </w:p>
          <w:p w14:paraId="46640AAF" w14:textId="51AC2AA7" w:rsidR="00300726" w:rsidRPr="00C71F99" w:rsidRDefault="00300726" w:rsidP="00617559">
            <w:pPr>
              <w:tabs>
                <w:tab w:val="right" w:pos="10469"/>
              </w:tabs>
              <w:autoSpaceDE w:val="0"/>
              <w:autoSpaceDN w:val="0"/>
              <w:adjustRightInd w:val="0"/>
              <w:jc w:val="center"/>
              <w:rPr>
                <w:rFonts w:cstheme="minorHAnsi"/>
                <w:b/>
                <w:bCs/>
                <w:sz w:val="18"/>
              </w:rPr>
            </w:pPr>
          </w:p>
        </w:tc>
      </w:tr>
      <w:tr w:rsidR="00300726" w:rsidRPr="00C71F99" w14:paraId="3C2BBABD" w14:textId="06FAB6B1" w:rsidTr="008A2A89">
        <w:trPr>
          <w:cantSplit/>
          <w:trHeight w:val="714"/>
          <w:jc w:val="center"/>
        </w:trPr>
        <w:tc>
          <w:tcPr>
            <w:tcW w:w="715" w:type="dxa"/>
            <w:vMerge w:val="restart"/>
            <w:tcBorders>
              <w:top w:val="nil"/>
            </w:tcBorders>
            <w:shd w:val="clear" w:color="auto" w:fill="F2F2F2" w:themeFill="background1" w:themeFillShade="F2"/>
            <w:vAlign w:val="center"/>
          </w:tcPr>
          <w:p w14:paraId="466A99E3"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Member Serial number</w:t>
            </w:r>
          </w:p>
        </w:tc>
        <w:tc>
          <w:tcPr>
            <w:tcW w:w="1350" w:type="dxa"/>
            <w:vMerge w:val="restart"/>
            <w:tcBorders>
              <w:top w:val="nil"/>
            </w:tcBorders>
            <w:shd w:val="clear" w:color="auto" w:fill="F2F2F2" w:themeFill="background1" w:themeFillShade="F2"/>
            <w:vAlign w:val="center"/>
          </w:tcPr>
          <w:p w14:paraId="029E8524"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Name</w:t>
            </w:r>
          </w:p>
          <w:p w14:paraId="16666A3B"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080" w:type="dxa"/>
            <w:vMerge w:val="restart"/>
            <w:tcBorders>
              <w:top w:val="nil"/>
            </w:tcBorders>
            <w:shd w:val="clear" w:color="auto" w:fill="F2F2F2" w:themeFill="background1" w:themeFillShade="F2"/>
            <w:vAlign w:val="center"/>
          </w:tcPr>
          <w:p w14:paraId="72061D18"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Relationship to Head of HH</w:t>
            </w:r>
          </w:p>
        </w:tc>
        <w:tc>
          <w:tcPr>
            <w:tcW w:w="720" w:type="dxa"/>
            <w:gridSpan w:val="2"/>
            <w:vMerge w:val="restart"/>
            <w:tcBorders>
              <w:top w:val="nil"/>
            </w:tcBorders>
            <w:shd w:val="clear" w:color="auto" w:fill="F2F2F2" w:themeFill="background1" w:themeFillShade="F2"/>
            <w:vAlign w:val="center"/>
          </w:tcPr>
          <w:p w14:paraId="6F971362"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Sex</w:t>
            </w:r>
          </w:p>
          <w:p w14:paraId="11CF8593"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080" w:type="dxa"/>
            <w:gridSpan w:val="2"/>
            <w:tcBorders>
              <w:top w:val="nil"/>
            </w:tcBorders>
            <w:shd w:val="clear" w:color="auto" w:fill="F2F2F2" w:themeFill="background1" w:themeFillShade="F2"/>
            <w:vAlign w:val="center"/>
          </w:tcPr>
          <w:p w14:paraId="61440C53"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Name of Father</w:t>
            </w:r>
          </w:p>
          <w:p w14:paraId="0A99C7A3"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170" w:type="dxa"/>
            <w:tcBorders>
              <w:top w:val="nil"/>
              <w:bottom w:val="single" w:sz="4" w:space="0" w:color="auto"/>
            </w:tcBorders>
            <w:shd w:val="clear" w:color="auto" w:fill="F2F2F2" w:themeFill="background1" w:themeFillShade="F2"/>
            <w:vAlign w:val="center"/>
          </w:tcPr>
          <w:p w14:paraId="488C78E1"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Name of Mother</w:t>
            </w:r>
          </w:p>
          <w:p w14:paraId="50062036"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980" w:type="dxa"/>
            <w:gridSpan w:val="3"/>
            <w:vMerge w:val="restart"/>
            <w:tcBorders>
              <w:top w:val="nil"/>
            </w:tcBorders>
            <w:shd w:val="clear" w:color="auto" w:fill="F2F2F2" w:themeFill="background1" w:themeFillShade="F2"/>
            <w:vAlign w:val="center"/>
          </w:tcPr>
          <w:p w14:paraId="160E949B" w14:textId="77777777" w:rsidR="00300726" w:rsidRPr="00C71F99" w:rsidDel="00683F05" w:rsidRDefault="00300726" w:rsidP="00617559">
            <w:pPr>
              <w:tabs>
                <w:tab w:val="right" w:pos="10469"/>
              </w:tabs>
              <w:autoSpaceDE w:val="0"/>
              <w:autoSpaceDN w:val="0"/>
              <w:adjustRightInd w:val="0"/>
              <w:jc w:val="center"/>
              <w:rPr>
                <w:del w:id="18" w:author="Shaikh Asif" w:date="2020-10-08T13:24:00Z"/>
                <w:rFonts w:cstheme="minorHAnsi"/>
                <w:sz w:val="18"/>
              </w:rPr>
            </w:pPr>
            <w:r w:rsidRPr="00C71F99">
              <w:rPr>
                <w:rFonts w:cstheme="minorHAnsi"/>
                <w:sz w:val="18"/>
              </w:rPr>
              <w:t>Date of Birth</w:t>
            </w:r>
          </w:p>
          <w:p w14:paraId="4867C1BE" w14:textId="77777777" w:rsidR="00300726" w:rsidRPr="00C71F99" w:rsidRDefault="00300726" w:rsidP="00683F05">
            <w:pPr>
              <w:tabs>
                <w:tab w:val="right" w:pos="10469"/>
              </w:tabs>
              <w:autoSpaceDE w:val="0"/>
              <w:autoSpaceDN w:val="0"/>
              <w:adjustRightInd w:val="0"/>
              <w:jc w:val="center"/>
              <w:rPr>
                <w:rFonts w:cstheme="minorHAnsi"/>
                <w:sz w:val="18"/>
              </w:rPr>
            </w:pPr>
          </w:p>
        </w:tc>
        <w:tc>
          <w:tcPr>
            <w:tcW w:w="1800" w:type="dxa"/>
            <w:gridSpan w:val="2"/>
            <w:vMerge w:val="restart"/>
            <w:tcBorders>
              <w:top w:val="nil"/>
            </w:tcBorders>
            <w:shd w:val="clear" w:color="auto" w:fill="F2F2F2" w:themeFill="background1" w:themeFillShade="F2"/>
            <w:vAlign w:val="center"/>
          </w:tcPr>
          <w:p w14:paraId="4F808225" w14:textId="77777777" w:rsidR="00300726" w:rsidRPr="00C71F99" w:rsidDel="00683F05" w:rsidRDefault="00300726" w:rsidP="00617559">
            <w:pPr>
              <w:tabs>
                <w:tab w:val="right" w:pos="10469"/>
              </w:tabs>
              <w:autoSpaceDE w:val="0"/>
              <w:autoSpaceDN w:val="0"/>
              <w:adjustRightInd w:val="0"/>
              <w:jc w:val="center"/>
              <w:rPr>
                <w:del w:id="19" w:author="Shaikh Asif" w:date="2020-10-08T13:24:00Z"/>
                <w:rFonts w:cstheme="minorHAnsi"/>
                <w:sz w:val="18"/>
              </w:rPr>
            </w:pPr>
            <w:r w:rsidRPr="00C71F99">
              <w:rPr>
                <w:rFonts w:cstheme="minorHAnsi"/>
                <w:sz w:val="18"/>
              </w:rPr>
              <w:t>Age</w:t>
            </w:r>
          </w:p>
          <w:p w14:paraId="100DA368" w14:textId="77777777" w:rsidR="00300726" w:rsidRPr="00C71F99" w:rsidRDefault="00300726" w:rsidP="00683F05">
            <w:pPr>
              <w:tabs>
                <w:tab w:val="right" w:pos="10469"/>
              </w:tabs>
              <w:autoSpaceDE w:val="0"/>
              <w:autoSpaceDN w:val="0"/>
              <w:adjustRightInd w:val="0"/>
              <w:jc w:val="center"/>
              <w:rPr>
                <w:rFonts w:cstheme="minorHAnsi"/>
                <w:sz w:val="18"/>
              </w:rPr>
            </w:pPr>
          </w:p>
        </w:tc>
        <w:tc>
          <w:tcPr>
            <w:tcW w:w="1440" w:type="dxa"/>
            <w:vMerge w:val="restart"/>
            <w:tcBorders>
              <w:top w:val="nil"/>
            </w:tcBorders>
            <w:shd w:val="clear" w:color="auto" w:fill="F2F2F2" w:themeFill="background1" w:themeFillShade="F2"/>
            <w:vAlign w:val="center"/>
          </w:tcPr>
          <w:p w14:paraId="764277B6"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Has {Name} ever attended a school?</w:t>
            </w:r>
          </w:p>
        </w:tc>
        <w:tc>
          <w:tcPr>
            <w:tcW w:w="720" w:type="dxa"/>
            <w:vMerge w:val="restart"/>
            <w:tcBorders>
              <w:top w:val="nil"/>
            </w:tcBorders>
            <w:shd w:val="clear" w:color="auto" w:fill="F2F2F2" w:themeFill="background1" w:themeFillShade="F2"/>
            <w:textDirection w:val="btLr"/>
            <w:vAlign w:val="center"/>
          </w:tcPr>
          <w:p w14:paraId="6EF78464"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r w:rsidRPr="00C71F99">
              <w:rPr>
                <w:rFonts w:cstheme="minorHAnsi"/>
                <w:sz w:val="18"/>
              </w:rPr>
              <w:t>Education</w:t>
            </w:r>
          </w:p>
          <w:p w14:paraId="289ED329"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p>
        </w:tc>
        <w:tc>
          <w:tcPr>
            <w:tcW w:w="1080" w:type="dxa"/>
            <w:vMerge w:val="restart"/>
            <w:tcBorders>
              <w:top w:val="nil"/>
            </w:tcBorders>
            <w:shd w:val="clear" w:color="auto" w:fill="F2F2F2" w:themeFill="background1" w:themeFillShade="F2"/>
            <w:textDirection w:val="btLr"/>
            <w:vAlign w:val="center"/>
          </w:tcPr>
          <w:p w14:paraId="701795D9"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r w:rsidRPr="00C71F99">
              <w:rPr>
                <w:rFonts w:cstheme="minorHAnsi"/>
                <w:sz w:val="18"/>
              </w:rPr>
              <w:t>Occupation</w:t>
            </w:r>
          </w:p>
          <w:p w14:paraId="53DC8A63"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p>
        </w:tc>
        <w:tc>
          <w:tcPr>
            <w:tcW w:w="810" w:type="dxa"/>
            <w:gridSpan w:val="2"/>
            <w:vMerge w:val="restart"/>
            <w:tcBorders>
              <w:top w:val="nil"/>
            </w:tcBorders>
            <w:shd w:val="clear" w:color="auto" w:fill="F2F2F2" w:themeFill="background1" w:themeFillShade="F2"/>
            <w:vAlign w:val="center"/>
          </w:tcPr>
          <w:p w14:paraId="4EB5C8D0"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Marital Status</w:t>
            </w:r>
          </w:p>
          <w:p w14:paraId="2EE5AD07"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810" w:type="dxa"/>
            <w:vMerge/>
            <w:shd w:val="clear" w:color="auto" w:fill="F2F2F2" w:themeFill="background1" w:themeFillShade="F2"/>
          </w:tcPr>
          <w:p w14:paraId="5B3F52FB" w14:textId="6DE4043D" w:rsidR="00300726" w:rsidRPr="00C71F99" w:rsidRDefault="00300726" w:rsidP="00617559">
            <w:pPr>
              <w:tabs>
                <w:tab w:val="right" w:pos="10469"/>
              </w:tabs>
              <w:autoSpaceDE w:val="0"/>
              <w:autoSpaceDN w:val="0"/>
              <w:adjustRightInd w:val="0"/>
              <w:jc w:val="center"/>
              <w:rPr>
                <w:rFonts w:cstheme="minorHAnsi"/>
                <w:b/>
                <w:bCs/>
                <w:sz w:val="18"/>
              </w:rPr>
            </w:pPr>
          </w:p>
        </w:tc>
      </w:tr>
      <w:tr w:rsidR="00300726" w:rsidRPr="00C71F99" w14:paraId="058AB897" w14:textId="77777777" w:rsidTr="008A2A89">
        <w:trPr>
          <w:cantSplit/>
          <w:trHeight w:val="408"/>
          <w:jc w:val="center"/>
        </w:trPr>
        <w:tc>
          <w:tcPr>
            <w:tcW w:w="715" w:type="dxa"/>
            <w:vMerge/>
            <w:shd w:val="clear" w:color="auto" w:fill="F2F2F2" w:themeFill="background1" w:themeFillShade="F2"/>
            <w:vAlign w:val="center"/>
          </w:tcPr>
          <w:p w14:paraId="2C8FC2AD"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350" w:type="dxa"/>
            <w:vMerge/>
            <w:shd w:val="clear" w:color="auto" w:fill="F2F2F2" w:themeFill="background1" w:themeFillShade="F2"/>
            <w:vAlign w:val="center"/>
          </w:tcPr>
          <w:p w14:paraId="222C2531"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080" w:type="dxa"/>
            <w:vMerge/>
            <w:shd w:val="clear" w:color="auto" w:fill="F2F2F2" w:themeFill="background1" w:themeFillShade="F2"/>
            <w:vAlign w:val="center"/>
          </w:tcPr>
          <w:p w14:paraId="129B8113"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720" w:type="dxa"/>
            <w:gridSpan w:val="2"/>
            <w:vMerge/>
            <w:shd w:val="clear" w:color="auto" w:fill="F2F2F2" w:themeFill="background1" w:themeFillShade="F2"/>
            <w:vAlign w:val="center"/>
          </w:tcPr>
          <w:p w14:paraId="72B3792F"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080" w:type="dxa"/>
            <w:gridSpan w:val="2"/>
            <w:tcBorders>
              <w:top w:val="single" w:sz="4" w:space="0" w:color="auto"/>
            </w:tcBorders>
            <w:shd w:val="clear" w:color="auto" w:fill="F2F2F2" w:themeFill="background1" w:themeFillShade="F2"/>
            <w:vAlign w:val="center"/>
          </w:tcPr>
          <w:p w14:paraId="6A3D049F" w14:textId="5BA6D142" w:rsidR="00300726" w:rsidRPr="00C71F99" w:rsidRDefault="00300726" w:rsidP="00617559">
            <w:pPr>
              <w:tabs>
                <w:tab w:val="right" w:pos="10469"/>
              </w:tabs>
              <w:autoSpaceDE w:val="0"/>
              <w:autoSpaceDN w:val="0"/>
              <w:adjustRightInd w:val="0"/>
              <w:jc w:val="center"/>
              <w:rPr>
                <w:rFonts w:cstheme="minorHAnsi"/>
                <w:sz w:val="18"/>
              </w:rPr>
            </w:pPr>
            <w:ins w:id="20" w:author="Shaikh Asif" w:date="2020-10-07T19:11:00Z">
              <w:r>
                <w:rPr>
                  <w:rFonts w:cstheme="minorHAnsi"/>
                  <w:sz w:val="18"/>
                </w:rPr>
                <w:t>Line #</w:t>
              </w:r>
            </w:ins>
          </w:p>
        </w:tc>
        <w:tc>
          <w:tcPr>
            <w:tcW w:w="1170" w:type="dxa"/>
            <w:tcBorders>
              <w:bottom w:val="single" w:sz="4" w:space="0" w:color="auto"/>
            </w:tcBorders>
            <w:shd w:val="clear" w:color="auto" w:fill="F2F2F2" w:themeFill="background1" w:themeFillShade="F2"/>
            <w:vAlign w:val="center"/>
          </w:tcPr>
          <w:p w14:paraId="41E72E0A" w14:textId="6181718D" w:rsidR="00300726" w:rsidRPr="00C71F99" w:rsidRDefault="00300726" w:rsidP="00617559">
            <w:pPr>
              <w:tabs>
                <w:tab w:val="right" w:pos="10469"/>
              </w:tabs>
              <w:autoSpaceDE w:val="0"/>
              <w:autoSpaceDN w:val="0"/>
              <w:adjustRightInd w:val="0"/>
              <w:jc w:val="center"/>
              <w:rPr>
                <w:rFonts w:cstheme="minorHAnsi"/>
                <w:sz w:val="18"/>
              </w:rPr>
            </w:pPr>
            <w:ins w:id="21" w:author="Shaikh Asif" w:date="2020-10-07T19:11:00Z">
              <w:r>
                <w:rPr>
                  <w:rFonts w:cstheme="minorHAnsi"/>
                  <w:sz w:val="18"/>
                </w:rPr>
                <w:t>Line #</w:t>
              </w:r>
            </w:ins>
          </w:p>
        </w:tc>
        <w:tc>
          <w:tcPr>
            <w:tcW w:w="1980" w:type="dxa"/>
            <w:gridSpan w:val="3"/>
            <w:vMerge/>
            <w:shd w:val="clear" w:color="auto" w:fill="F2F2F2" w:themeFill="background1" w:themeFillShade="F2"/>
            <w:vAlign w:val="center"/>
          </w:tcPr>
          <w:p w14:paraId="5CDE0D26"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800" w:type="dxa"/>
            <w:gridSpan w:val="2"/>
            <w:vMerge/>
            <w:shd w:val="clear" w:color="auto" w:fill="F2F2F2" w:themeFill="background1" w:themeFillShade="F2"/>
            <w:vAlign w:val="center"/>
          </w:tcPr>
          <w:p w14:paraId="4DAB4AA3"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440" w:type="dxa"/>
            <w:vMerge/>
            <w:shd w:val="clear" w:color="auto" w:fill="F2F2F2" w:themeFill="background1" w:themeFillShade="F2"/>
            <w:vAlign w:val="center"/>
          </w:tcPr>
          <w:p w14:paraId="3F5B3544"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720" w:type="dxa"/>
            <w:vMerge/>
            <w:shd w:val="clear" w:color="auto" w:fill="F2F2F2" w:themeFill="background1" w:themeFillShade="F2"/>
            <w:textDirection w:val="btLr"/>
            <w:vAlign w:val="center"/>
          </w:tcPr>
          <w:p w14:paraId="29175AAE"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p>
        </w:tc>
        <w:tc>
          <w:tcPr>
            <w:tcW w:w="1080" w:type="dxa"/>
            <w:vMerge/>
            <w:shd w:val="clear" w:color="auto" w:fill="F2F2F2" w:themeFill="background1" w:themeFillShade="F2"/>
            <w:textDirection w:val="btLr"/>
            <w:vAlign w:val="center"/>
          </w:tcPr>
          <w:p w14:paraId="7FFE8B0A"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p>
        </w:tc>
        <w:tc>
          <w:tcPr>
            <w:tcW w:w="810" w:type="dxa"/>
            <w:gridSpan w:val="2"/>
            <w:vMerge/>
            <w:shd w:val="clear" w:color="auto" w:fill="F2F2F2" w:themeFill="background1" w:themeFillShade="F2"/>
            <w:vAlign w:val="center"/>
          </w:tcPr>
          <w:p w14:paraId="632909EC"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810" w:type="dxa"/>
            <w:vMerge/>
            <w:shd w:val="clear" w:color="auto" w:fill="F2F2F2" w:themeFill="background1" w:themeFillShade="F2"/>
          </w:tcPr>
          <w:p w14:paraId="386E9659" w14:textId="77777777" w:rsidR="00300726" w:rsidRPr="00C71F99" w:rsidRDefault="00300726" w:rsidP="00617559">
            <w:pPr>
              <w:tabs>
                <w:tab w:val="right" w:pos="10469"/>
              </w:tabs>
              <w:autoSpaceDE w:val="0"/>
              <w:autoSpaceDN w:val="0"/>
              <w:adjustRightInd w:val="0"/>
              <w:jc w:val="center"/>
              <w:rPr>
                <w:rFonts w:cstheme="minorHAnsi"/>
                <w:b/>
                <w:bCs/>
                <w:sz w:val="18"/>
              </w:rPr>
            </w:pPr>
          </w:p>
        </w:tc>
      </w:tr>
      <w:tr w:rsidR="008A30CB" w:rsidRPr="00C71F99" w14:paraId="0B7DFC10" w14:textId="275F473E" w:rsidTr="008A2A89">
        <w:trPr>
          <w:trHeight w:val="928"/>
          <w:jc w:val="center"/>
        </w:trPr>
        <w:tc>
          <w:tcPr>
            <w:tcW w:w="715" w:type="dxa"/>
            <w:vMerge w:val="restart"/>
            <w:shd w:val="clear" w:color="auto" w:fill="F2F2F2" w:themeFill="background1" w:themeFillShade="F2"/>
          </w:tcPr>
          <w:p w14:paraId="74A7AC4A" w14:textId="77777777" w:rsidR="00617559" w:rsidRPr="00C71F99" w:rsidRDefault="00617559" w:rsidP="00617559">
            <w:pPr>
              <w:tabs>
                <w:tab w:val="right" w:pos="10469"/>
              </w:tabs>
              <w:autoSpaceDE w:val="0"/>
              <w:autoSpaceDN w:val="0"/>
              <w:adjustRightInd w:val="0"/>
              <w:rPr>
                <w:rFonts w:cstheme="minorHAnsi"/>
                <w:i/>
                <w:sz w:val="18"/>
              </w:rPr>
            </w:pPr>
            <w:r w:rsidRPr="00C71F99">
              <w:rPr>
                <w:rFonts w:cstheme="minorHAnsi"/>
                <w:i/>
                <w:sz w:val="18"/>
              </w:rPr>
              <w:t>Auto generated, starting from 01</w:t>
            </w:r>
          </w:p>
          <w:p w14:paraId="5F898599" w14:textId="77777777" w:rsidR="00617559" w:rsidRPr="00C71F99" w:rsidRDefault="00617559" w:rsidP="00617559">
            <w:pPr>
              <w:tabs>
                <w:tab w:val="right" w:pos="10469"/>
              </w:tabs>
              <w:autoSpaceDE w:val="0"/>
              <w:autoSpaceDN w:val="0"/>
              <w:adjustRightInd w:val="0"/>
              <w:rPr>
                <w:rFonts w:cstheme="minorHAnsi"/>
                <w:i/>
                <w:sz w:val="18"/>
              </w:rPr>
            </w:pPr>
          </w:p>
        </w:tc>
        <w:tc>
          <w:tcPr>
            <w:tcW w:w="1350" w:type="dxa"/>
            <w:vMerge w:val="restart"/>
            <w:shd w:val="clear" w:color="auto" w:fill="F2F2F2" w:themeFill="background1" w:themeFillShade="F2"/>
          </w:tcPr>
          <w:p w14:paraId="39D71C05"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Please give me the names of the persons who usually live in your household, starting with the head of the household.</w:t>
            </w:r>
          </w:p>
          <w:p w14:paraId="0C5AB2B4" w14:textId="77777777" w:rsidR="00617559" w:rsidRPr="00C71F99" w:rsidRDefault="00617559" w:rsidP="00617559">
            <w:pPr>
              <w:tabs>
                <w:tab w:val="right" w:pos="10469"/>
              </w:tabs>
              <w:autoSpaceDE w:val="0"/>
              <w:autoSpaceDN w:val="0"/>
              <w:adjustRightInd w:val="0"/>
              <w:jc w:val="right"/>
              <w:rPr>
                <w:rFonts w:cstheme="minorHAnsi"/>
                <w:bCs/>
                <w:i/>
                <w:iCs/>
                <w:sz w:val="18"/>
              </w:rPr>
            </w:pPr>
          </w:p>
        </w:tc>
        <w:tc>
          <w:tcPr>
            <w:tcW w:w="1080" w:type="dxa"/>
            <w:vMerge w:val="restart"/>
            <w:shd w:val="clear" w:color="auto" w:fill="F2F2F2" w:themeFill="background1" w:themeFillShade="F2"/>
          </w:tcPr>
          <w:p w14:paraId="0E86506D"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What is the</w:t>
            </w:r>
          </w:p>
          <w:p w14:paraId="51C81F71"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relationship of</w:t>
            </w:r>
          </w:p>
          <w:p w14:paraId="056B1496"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{NAME} to the</w:t>
            </w:r>
          </w:p>
          <w:p w14:paraId="78016C7F" w14:textId="77777777" w:rsidR="00617559" w:rsidRPr="00C71F99" w:rsidRDefault="00617559" w:rsidP="00617559">
            <w:pPr>
              <w:tabs>
                <w:tab w:val="right" w:pos="10469"/>
              </w:tabs>
              <w:autoSpaceDE w:val="0"/>
              <w:autoSpaceDN w:val="0"/>
              <w:adjustRightInd w:val="0"/>
              <w:rPr>
                <w:rFonts w:cstheme="minorHAnsi"/>
                <w:bCs/>
                <w:i/>
                <w:iCs/>
                <w:sz w:val="18"/>
                <w:rtl/>
                <w:lang w:bidi="fa-IR"/>
              </w:rPr>
            </w:pPr>
            <w:r w:rsidRPr="00C71F99">
              <w:rPr>
                <w:rFonts w:cstheme="minorHAnsi"/>
                <w:bCs/>
                <w:i/>
                <w:iCs/>
                <w:sz w:val="18"/>
              </w:rPr>
              <w:t>Head of the household?</w:t>
            </w:r>
          </w:p>
        </w:tc>
        <w:tc>
          <w:tcPr>
            <w:tcW w:w="720" w:type="dxa"/>
            <w:gridSpan w:val="2"/>
            <w:vMerge w:val="restart"/>
            <w:shd w:val="clear" w:color="auto" w:fill="F2F2F2" w:themeFill="background1" w:themeFillShade="F2"/>
          </w:tcPr>
          <w:p w14:paraId="69AC3234" w14:textId="77777777" w:rsidR="00617559" w:rsidRPr="00C71F99" w:rsidRDefault="00617559" w:rsidP="00617559">
            <w:pPr>
              <w:tabs>
                <w:tab w:val="right" w:pos="10469"/>
              </w:tabs>
              <w:autoSpaceDE w:val="0"/>
              <w:autoSpaceDN w:val="0"/>
              <w:adjustRightInd w:val="0"/>
              <w:rPr>
                <w:rFonts w:cstheme="minorHAnsi"/>
                <w:bCs/>
                <w:i/>
                <w:iCs/>
                <w:sz w:val="18"/>
              </w:rPr>
            </w:pPr>
            <w:r w:rsidRPr="00A74397">
              <w:rPr>
                <w:rFonts w:cstheme="minorHAnsi"/>
                <w:bCs/>
                <w:i/>
                <w:iCs/>
                <w:sz w:val="18"/>
              </w:rPr>
              <w:t>Is {NAME} male or female?</w:t>
            </w:r>
          </w:p>
        </w:tc>
        <w:tc>
          <w:tcPr>
            <w:tcW w:w="1080" w:type="dxa"/>
            <w:gridSpan w:val="2"/>
            <w:vMerge w:val="restart"/>
            <w:shd w:val="clear" w:color="auto" w:fill="F2F2F2" w:themeFill="background1" w:themeFillShade="F2"/>
          </w:tcPr>
          <w:p w14:paraId="0E0EEEA7" w14:textId="28DBD89E"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 xml:space="preserve">If father’s relation is “Not Available” in the members </w:t>
            </w:r>
            <w:r w:rsidR="00A00E71" w:rsidRPr="00C71F99">
              <w:rPr>
                <w:rFonts w:cstheme="minorHAnsi"/>
                <w:bCs/>
                <w:i/>
                <w:iCs/>
                <w:sz w:val="18"/>
              </w:rPr>
              <w:t>list,</w:t>
            </w:r>
            <w:r w:rsidRPr="00C71F99">
              <w:rPr>
                <w:rFonts w:cstheme="minorHAnsi"/>
                <w:bCs/>
                <w:i/>
                <w:iCs/>
                <w:sz w:val="18"/>
              </w:rPr>
              <w:t xml:space="preserve"> then record code “NA”</w:t>
            </w:r>
            <w:r w:rsidRPr="00C71F99">
              <w:rPr>
                <w:rFonts w:cs="MB Lateefi"/>
                <w:sz w:val="20"/>
                <w:szCs w:val="20"/>
                <w:rtl/>
                <w:lang w:bidi="fa-IR"/>
              </w:rPr>
              <w:t xml:space="preserve"> </w:t>
            </w:r>
          </w:p>
        </w:tc>
        <w:tc>
          <w:tcPr>
            <w:tcW w:w="1170" w:type="dxa"/>
            <w:vMerge w:val="restart"/>
            <w:tcBorders>
              <w:top w:val="single" w:sz="4" w:space="0" w:color="auto"/>
            </w:tcBorders>
            <w:shd w:val="clear" w:color="auto" w:fill="F2F2F2" w:themeFill="background1" w:themeFillShade="F2"/>
          </w:tcPr>
          <w:p w14:paraId="6DE63683"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 xml:space="preserve">If father’s relation is “Not Available” in the members </w:t>
            </w:r>
            <w:proofErr w:type="gramStart"/>
            <w:r w:rsidRPr="00C71F99">
              <w:rPr>
                <w:rFonts w:cstheme="minorHAnsi"/>
                <w:bCs/>
                <w:i/>
                <w:iCs/>
                <w:sz w:val="18"/>
              </w:rPr>
              <w:t>list</w:t>
            </w:r>
            <w:proofErr w:type="gramEnd"/>
            <w:r w:rsidRPr="00C71F99">
              <w:rPr>
                <w:rFonts w:cstheme="minorHAnsi"/>
                <w:bCs/>
                <w:i/>
                <w:iCs/>
                <w:sz w:val="18"/>
              </w:rPr>
              <w:t xml:space="preserve"> then record code “NA”</w:t>
            </w:r>
          </w:p>
        </w:tc>
        <w:tc>
          <w:tcPr>
            <w:tcW w:w="1980" w:type="dxa"/>
            <w:gridSpan w:val="3"/>
            <w:shd w:val="clear" w:color="auto" w:fill="F2F2F2" w:themeFill="background1" w:themeFillShade="F2"/>
          </w:tcPr>
          <w:p w14:paraId="33C6221F" w14:textId="77777777" w:rsidR="00617559" w:rsidRPr="00C71F99" w:rsidDel="008A2A89" w:rsidRDefault="00617559" w:rsidP="00617559">
            <w:pPr>
              <w:tabs>
                <w:tab w:val="right" w:pos="10469"/>
              </w:tabs>
              <w:autoSpaceDE w:val="0"/>
              <w:autoSpaceDN w:val="0"/>
              <w:adjustRightInd w:val="0"/>
              <w:rPr>
                <w:del w:id="22" w:author="Shaikh Asif" w:date="2020-10-07T19:12:00Z"/>
                <w:rFonts w:cstheme="minorHAnsi"/>
                <w:bCs/>
                <w:i/>
                <w:iCs/>
                <w:sz w:val="18"/>
              </w:rPr>
            </w:pPr>
            <w:r w:rsidRPr="00C71F99">
              <w:rPr>
                <w:rFonts w:cstheme="minorHAnsi"/>
                <w:bCs/>
                <w:i/>
                <w:iCs/>
                <w:sz w:val="18"/>
              </w:rPr>
              <w:t>Record DOB from card/certificate/memory recall.</w:t>
            </w:r>
          </w:p>
          <w:p w14:paraId="5317D3B4" w14:textId="77777777" w:rsidR="00617559" w:rsidRPr="00C71F99" w:rsidRDefault="00617559" w:rsidP="0038174C">
            <w:pPr>
              <w:tabs>
                <w:tab w:val="right" w:pos="10469"/>
              </w:tabs>
              <w:autoSpaceDE w:val="0"/>
              <w:autoSpaceDN w:val="0"/>
              <w:adjustRightInd w:val="0"/>
              <w:rPr>
                <w:rFonts w:cstheme="minorHAnsi"/>
                <w:bCs/>
                <w:i/>
                <w:iCs/>
                <w:sz w:val="18"/>
              </w:rPr>
            </w:pPr>
          </w:p>
        </w:tc>
        <w:tc>
          <w:tcPr>
            <w:tcW w:w="1800" w:type="dxa"/>
            <w:gridSpan w:val="2"/>
            <w:shd w:val="clear" w:color="auto" w:fill="F2F2F2" w:themeFill="background1" w:themeFillShade="F2"/>
          </w:tcPr>
          <w:p w14:paraId="5421956D" w14:textId="456172E4"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 xml:space="preserve">If date of birth cannot be </w:t>
            </w:r>
            <w:r w:rsidR="008A2A89" w:rsidRPr="00C71F99">
              <w:rPr>
                <w:rFonts w:cstheme="minorHAnsi"/>
                <w:bCs/>
                <w:i/>
                <w:iCs/>
                <w:sz w:val="18"/>
              </w:rPr>
              <w:t>recorded,</w:t>
            </w:r>
            <w:r w:rsidRPr="00C71F99">
              <w:rPr>
                <w:rFonts w:cstheme="minorHAnsi"/>
                <w:bCs/>
                <w:i/>
                <w:iCs/>
                <w:sz w:val="18"/>
              </w:rPr>
              <w:t xml:space="preserve"> then record age by recall and record only months and years.</w:t>
            </w:r>
          </w:p>
        </w:tc>
        <w:tc>
          <w:tcPr>
            <w:tcW w:w="1440" w:type="dxa"/>
            <w:vMerge w:val="restart"/>
            <w:shd w:val="clear" w:color="auto" w:fill="F2F2F2" w:themeFill="background1" w:themeFillShade="F2"/>
          </w:tcPr>
          <w:p w14:paraId="276E6C29" w14:textId="58956DF4"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Yes</w:t>
            </w:r>
            <w:r w:rsidR="008A2A89" w:rsidRPr="00C71F99">
              <w:rPr>
                <w:rFonts w:cstheme="minorHAnsi"/>
                <w:bCs/>
                <w:i/>
                <w:iCs/>
                <w:sz w:val="18"/>
              </w:rPr>
              <w:t>= 1</w:t>
            </w:r>
          </w:p>
          <w:p w14:paraId="52383A82" w14:textId="0A67F822"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No</w:t>
            </w:r>
            <w:r w:rsidR="008A2A89" w:rsidRPr="00C71F99">
              <w:rPr>
                <w:rFonts w:cstheme="minorHAnsi"/>
                <w:bCs/>
                <w:i/>
                <w:iCs/>
                <w:sz w:val="18"/>
              </w:rPr>
              <w:t>= 2</w:t>
            </w:r>
          </w:p>
          <w:p w14:paraId="5229705B"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If no go to D11</w:t>
            </w:r>
          </w:p>
          <w:p w14:paraId="1AC838D0"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For children less than five years, this variable will not be visible, and an auto generated NA code will appear.</w:t>
            </w:r>
          </w:p>
        </w:tc>
        <w:tc>
          <w:tcPr>
            <w:tcW w:w="720" w:type="dxa"/>
            <w:vMerge w:val="restart"/>
            <w:shd w:val="clear" w:color="auto" w:fill="F2F2F2" w:themeFill="background1" w:themeFillShade="F2"/>
            <w:textDirection w:val="btLr"/>
          </w:tcPr>
          <w:p w14:paraId="0E3850AB" w14:textId="77777777" w:rsidR="00617559" w:rsidRPr="00C71F99" w:rsidRDefault="00617559" w:rsidP="00617559">
            <w:pPr>
              <w:tabs>
                <w:tab w:val="right" w:pos="10469"/>
              </w:tabs>
              <w:autoSpaceDE w:val="0"/>
              <w:autoSpaceDN w:val="0"/>
              <w:adjustRightInd w:val="0"/>
              <w:ind w:left="113" w:right="113"/>
              <w:rPr>
                <w:rFonts w:cstheme="minorHAnsi"/>
                <w:bCs/>
                <w:i/>
                <w:iCs/>
                <w:sz w:val="18"/>
                <w:rtl/>
                <w:lang w:bidi="fa-IR"/>
              </w:rPr>
            </w:pPr>
            <w:r w:rsidRPr="00C71F99">
              <w:rPr>
                <w:rFonts w:cstheme="minorHAnsi"/>
                <w:bCs/>
                <w:i/>
                <w:iCs/>
                <w:sz w:val="18"/>
              </w:rPr>
              <w:t>What is the highest class (NAME) completed?</w:t>
            </w:r>
          </w:p>
        </w:tc>
        <w:tc>
          <w:tcPr>
            <w:tcW w:w="1080" w:type="dxa"/>
            <w:vMerge w:val="restart"/>
            <w:shd w:val="clear" w:color="auto" w:fill="F2F2F2" w:themeFill="background1" w:themeFillShade="F2"/>
            <w:textDirection w:val="btLr"/>
          </w:tcPr>
          <w:p w14:paraId="217B6014" w14:textId="77777777" w:rsidR="00617559" w:rsidRPr="00C71F99" w:rsidRDefault="00617559" w:rsidP="00617559">
            <w:pPr>
              <w:tabs>
                <w:tab w:val="right" w:pos="10469"/>
              </w:tabs>
              <w:autoSpaceDE w:val="0"/>
              <w:autoSpaceDN w:val="0"/>
              <w:adjustRightInd w:val="0"/>
              <w:ind w:left="113" w:right="113"/>
              <w:jc w:val="center"/>
              <w:rPr>
                <w:rFonts w:cstheme="minorHAnsi"/>
                <w:bCs/>
                <w:i/>
                <w:iCs/>
                <w:sz w:val="18"/>
                <w:lang w:bidi="fa-IR"/>
              </w:rPr>
            </w:pPr>
            <w:r w:rsidRPr="00C71F99">
              <w:rPr>
                <w:rFonts w:cstheme="minorHAnsi"/>
                <w:bCs/>
                <w:i/>
                <w:iCs/>
                <w:sz w:val="18"/>
              </w:rPr>
              <w:t>For children less than five years, this variable will not be visible, and an auto generated NA code will appear</w:t>
            </w:r>
          </w:p>
          <w:p w14:paraId="15219C56" w14:textId="77777777" w:rsidR="00617559" w:rsidRPr="00C71F99" w:rsidRDefault="00617559" w:rsidP="00617559">
            <w:pPr>
              <w:tabs>
                <w:tab w:val="right" w:pos="10469"/>
              </w:tabs>
              <w:autoSpaceDE w:val="0"/>
              <w:autoSpaceDN w:val="0"/>
              <w:adjustRightInd w:val="0"/>
              <w:ind w:left="113" w:right="113"/>
              <w:jc w:val="center"/>
              <w:rPr>
                <w:rFonts w:cstheme="minorHAnsi"/>
                <w:bCs/>
                <w:i/>
                <w:iCs/>
                <w:sz w:val="18"/>
                <w:rtl/>
                <w:lang w:bidi="fa-IR"/>
              </w:rPr>
            </w:pPr>
          </w:p>
        </w:tc>
        <w:tc>
          <w:tcPr>
            <w:tcW w:w="810" w:type="dxa"/>
            <w:gridSpan w:val="2"/>
            <w:vMerge w:val="restart"/>
            <w:shd w:val="clear" w:color="auto" w:fill="F2F2F2" w:themeFill="background1" w:themeFillShade="F2"/>
          </w:tcPr>
          <w:p w14:paraId="45774424" w14:textId="77777777" w:rsidR="00617559" w:rsidRPr="00C71F99" w:rsidRDefault="00617559" w:rsidP="00617559">
            <w:pPr>
              <w:rPr>
                <w:rFonts w:cstheme="minorHAnsi"/>
                <w:bCs/>
                <w:i/>
                <w:iCs/>
                <w:sz w:val="18"/>
              </w:rPr>
            </w:pPr>
          </w:p>
        </w:tc>
        <w:tc>
          <w:tcPr>
            <w:tcW w:w="810" w:type="dxa"/>
            <w:vMerge w:val="restart"/>
            <w:shd w:val="clear" w:color="auto" w:fill="F2F2F2" w:themeFill="background1" w:themeFillShade="F2"/>
            <w:textDirection w:val="btLr"/>
            <w:vAlign w:val="center"/>
          </w:tcPr>
          <w:p w14:paraId="2E6224EB" w14:textId="6016CCB8" w:rsidR="00183509" w:rsidRPr="00C71F99" w:rsidRDefault="00183509" w:rsidP="00183509">
            <w:pPr>
              <w:tabs>
                <w:tab w:val="right" w:pos="10469"/>
              </w:tabs>
              <w:autoSpaceDE w:val="0"/>
              <w:autoSpaceDN w:val="0"/>
              <w:adjustRightInd w:val="0"/>
              <w:ind w:left="113" w:right="113"/>
              <w:jc w:val="center"/>
              <w:rPr>
                <w:rFonts w:cstheme="minorHAnsi"/>
                <w:sz w:val="18"/>
              </w:rPr>
            </w:pPr>
            <w:r w:rsidRPr="00C71F99">
              <w:rPr>
                <w:rFonts w:cstheme="minorHAnsi"/>
                <w:sz w:val="18"/>
              </w:rPr>
              <w:t>Availability</w:t>
            </w:r>
          </w:p>
          <w:p w14:paraId="0D3CEA1F" w14:textId="77777777" w:rsidR="00617559" w:rsidRPr="00C71F99" w:rsidRDefault="00617559" w:rsidP="00183509">
            <w:pPr>
              <w:ind w:left="113" w:right="113"/>
              <w:rPr>
                <w:rFonts w:cstheme="minorHAnsi"/>
                <w:bCs/>
                <w:i/>
                <w:iCs/>
                <w:sz w:val="18"/>
              </w:rPr>
            </w:pPr>
          </w:p>
        </w:tc>
      </w:tr>
      <w:tr w:rsidR="008A30CB" w:rsidRPr="00C71F99" w14:paraId="083DA6FE" w14:textId="74EE5D82" w:rsidTr="008A30CB">
        <w:trPr>
          <w:trHeight w:val="1594"/>
          <w:jc w:val="center"/>
        </w:trPr>
        <w:tc>
          <w:tcPr>
            <w:tcW w:w="715" w:type="dxa"/>
            <w:vMerge/>
            <w:shd w:val="clear" w:color="auto" w:fill="BFBFBF" w:themeFill="background1" w:themeFillShade="BF"/>
            <w:vAlign w:val="center"/>
          </w:tcPr>
          <w:p w14:paraId="7B3BA343"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Merge/>
            <w:shd w:val="clear" w:color="auto" w:fill="BFBFBF" w:themeFill="background1" w:themeFillShade="BF"/>
          </w:tcPr>
          <w:p w14:paraId="39F33D0C"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Merge/>
            <w:shd w:val="clear" w:color="auto" w:fill="BFBFBF" w:themeFill="background1" w:themeFillShade="BF"/>
          </w:tcPr>
          <w:p w14:paraId="4379CB01"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Merge/>
            <w:shd w:val="clear" w:color="auto" w:fill="BFBFBF" w:themeFill="background1" w:themeFillShade="BF"/>
          </w:tcPr>
          <w:p w14:paraId="326DB071"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Merge/>
            <w:shd w:val="clear" w:color="auto" w:fill="BFBFBF" w:themeFill="background1" w:themeFillShade="BF"/>
          </w:tcPr>
          <w:p w14:paraId="3516B90A"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Merge/>
            <w:shd w:val="clear" w:color="auto" w:fill="F2F2F2" w:themeFill="background1" w:themeFillShade="F2"/>
          </w:tcPr>
          <w:p w14:paraId="43C5943E"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shd w:val="clear" w:color="auto" w:fill="F2F2F2" w:themeFill="background1" w:themeFillShade="F2"/>
            <w:vAlign w:val="center"/>
          </w:tcPr>
          <w:p w14:paraId="0DD4DFAD"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Day</w:t>
            </w:r>
          </w:p>
        </w:tc>
        <w:tc>
          <w:tcPr>
            <w:tcW w:w="810" w:type="dxa"/>
            <w:shd w:val="clear" w:color="auto" w:fill="F2F2F2" w:themeFill="background1" w:themeFillShade="F2"/>
            <w:vAlign w:val="center"/>
          </w:tcPr>
          <w:p w14:paraId="3A959876"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 xml:space="preserve">Month </w:t>
            </w:r>
          </w:p>
        </w:tc>
        <w:tc>
          <w:tcPr>
            <w:tcW w:w="630" w:type="dxa"/>
            <w:shd w:val="clear" w:color="auto" w:fill="F2F2F2" w:themeFill="background1" w:themeFillShade="F2"/>
            <w:vAlign w:val="center"/>
          </w:tcPr>
          <w:p w14:paraId="1806AB94"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 xml:space="preserve">Year </w:t>
            </w:r>
          </w:p>
        </w:tc>
        <w:tc>
          <w:tcPr>
            <w:tcW w:w="810" w:type="dxa"/>
            <w:shd w:val="clear" w:color="auto" w:fill="F2F2F2" w:themeFill="background1" w:themeFillShade="F2"/>
            <w:vAlign w:val="center"/>
          </w:tcPr>
          <w:p w14:paraId="52F115E5"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Years</w:t>
            </w:r>
          </w:p>
          <w:p w14:paraId="05E1D6D3" w14:textId="77777777" w:rsidR="00617559" w:rsidRPr="00C71F99" w:rsidRDefault="00617559" w:rsidP="00617559">
            <w:pPr>
              <w:tabs>
                <w:tab w:val="right" w:pos="10469"/>
              </w:tabs>
              <w:autoSpaceDE w:val="0"/>
              <w:autoSpaceDN w:val="0"/>
              <w:adjustRightInd w:val="0"/>
              <w:jc w:val="center"/>
              <w:rPr>
                <w:rFonts w:cstheme="minorHAnsi"/>
                <w:b/>
                <w:i/>
                <w:iCs/>
                <w:sz w:val="18"/>
              </w:rPr>
            </w:pPr>
          </w:p>
        </w:tc>
        <w:tc>
          <w:tcPr>
            <w:tcW w:w="990" w:type="dxa"/>
            <w:shd w:val="clear" w:color="auto" w:fill="F2F2F2" w:themeFill="background1" w:themeFillShade="F2"/>
            <w:vAlign w:val="center"/>
          </w:tcPr>
          <w:p w14:paraId="43FB0DF5"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Months</w:t>
            </w:r>
          </w:p>
          <w:p w14:paraId="1153376A" w14:textId="77777777" w:rsidR="00617559" w:rsidRPr="00C71F99" w:rsidRDefault="00617559" w:rsidP="00617559">
            <w:pPr>
              <w:tabs>
                <w:tab w:val="right" w:pos="10469"/>
              </w:tabs>
              <w:autoSpaceDE w:val="0"/>
              <w:autoSpaceDN w:val="0"/>
              <w:adjustRightInd w:val="0"/>
              <w:jc w:val="center"/>
              <w:rPr>
                <w:rFonts w:cstheme="minorHAnsi"/>
                <w:b/>
                <w:i/>
                <w:iCs/>
                <w:sz w:val="18"/>
              </w:rPr>
            </w:pPr>
          </w:p>
        </w:tc>
        <w:tc>
          <w:tcPr>
            <w:tcW w:w="1440" w:type="dxa"/>
            <w:vMerge/>
            <w:shd w:val="clear" w:color="auto" w:fill="BFBFBF" w:themeFill="background1" w:themeFillShade="BF"/>
          </w:tcPr>
          <w:p w14:paraId="408194F4"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Merge/>
            <w:shd w:val="clear" w:color="auto" w:fill="BFBFBF" w:themeFill="background1" w:themeFillShade="BF"/>
          </w:tcPr>
          <w:p w14:paraId="463C3E5D"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Merge/>
            <w:shd w:val="clear" w:color="auto" w:fill="BFBFBF" w:themeFill="background1" w:themeFillShade="BF"/>
          </w:tcPr>
          <w:p w14:paraId="10315AF1"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Merge/>
            <w:shd w:val="clear" w:color="auto" w:fill="BFBFBF" w:themeFill="background1" w:themeFillShade="BF"/>
          </w:tcPr>
          <w:p w14:paraId="507A8B45" w14:textId="77777777" w:rsidR="00617559" w:rsidRPr="00C71F99" w:rsidRDefault="00617559" w:rsidP="00617559">
            <w:pPr>
              <w:rPr>
                <w:rFonts w:cstheme="minorHAnsi"/>
                <w:sz w:val="18"/>
              </w:rPr>
            </w:pPr>
          </w:p>
        </w:tc>
        <w:tc>
          <w:tcPr>
            <w:tcW w:w="810" w:type="dxa"/>
            <w:vMerge/>
            <w:shd w:val="clear" w:color="auto" w:fill="D9D9D9" w:themeFill="background1" w:themeFillShade="D9"/>
          </w:tcPr>
          <w:p w14:paraId="7786318B" w14:textId="77777777" w:rsidR="00617559" w:rsidRPr="00C71F99" w:rsidRDefault="00617559" w:rsidP="00617559">
            <w:pPr>
              <w:rPr>
                <w:rFonts w:cstheme="minorHAnsi"/>
                <w:sz w:val="18"/>
              </w:rPr>
            </w:pPr>
          </w:p>
        </w:tc>
      </w:tr>
      <w:tr w:rsidR="008A30CB" w:rsidRPr="00C71F99" w14:paraId="08EFE83D" w14:textId="7227A24C" w:rsidTr="008A30CB">
        <w:trPr>
          <w:trHeight w:val="152"/>
          <w:jc w:val="center"/>
        </w:trPr>
        <w:tc>
          <w:tcPr>
            <w:tcW w:w="715" w:type="dxa"/>
            <w:vAlign w:val="center"/>
          </w:tcPr>
          <w:p w14:paraId="403C1858"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5C7EB90A"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048DA302"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48B32632"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1BCD14EC"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25A86386"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47FED19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5BB5364"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4E7AEC6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CCB4943"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7DC66B20"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40089805"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24BCD926"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7BE35EC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5CB78ED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58A20BD"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7AB9C69C" w14:textId="4F16D87D" w:rsidTr="008A30CB">
        <w:trPr>
          <w:trHeight w:val="152"/>
          <w:jc w:val="center"/>
        </w:trPr>
        <w:tc>
          <w:tcPr>
            <w:tcW w:w="715" w:type="dxa"/>
            <w:vAlign w:val="center"/>
          </w:tcPr>
          <w:p w14:paraId="76AD119F"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6889FA12"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104B6161"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36E37BBD"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500ECFA9"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6341639A"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5E9709A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35A0510"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0F8115E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631DF49"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224FDF58"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6D37F50E"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6C0FBDF"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048B4F2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6F67C33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3A7C078E"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64F63400" w14:textId="433AABC0" w:rsidTr="008A30CB">
        <w:trPr>
          <w:trHeight w:val="217"/>
          <w:jc w:val="center"/>
        </w:trPr>
        <w:tc>
          <w:tcPr>
            <w:tcW w:w="715" w:type="dxa"/>
            <w:vAlign w:val="center"/>
          </w:tcPr>
          <w:p w14:paraId="44054B94"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1A313ED1"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6E43876E"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2FAF66F2"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770D1F9D"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4D82B1BC"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29E96220"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79661D85"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5D87647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2E26DBEA"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23CF64F2"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66604F95"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7DA05C3"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221BBC45"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1D125FE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3CDBC46F"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785658D6" w14:textId="560BAE70" w:rsidTr="008A30CB">
        <w:trPr>
          <w:trHeight w:val="152"/>
          <w:jc w:val="center"/>
        </w:trPr>
        <w:tc>
          <w:tcPr>
            <w:tcW w:w="715" w:type="dxa"/>
            <w:vAlign w:val="center"/>
          </w:tcPr>
          <w:p w14:paraId="5435D358"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2FF9ADA9"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18880C4E"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364CD2FF"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3C473F21"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144D9B33"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0047AE93"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900F5F9"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14E9309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0FAF97C"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4741ECF4"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472C1D7D"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02741DE1"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3BAAEF9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27B57BAD"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92FEFE8"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34B8E603" w14:textId="5F135C5D" w:rsidTr="008A30CB">
        <w:trPr>
          <w:trHeight w:val="152"/>
          <w:jc w:val="center"/>
        </w:trPr>
        <w:tc>
          <w:tcPr>
            <w:tcW w:w="715" w:type="dxa"/>
            <w:vAlign w:val="center"/>
          </w:tcPr>
          <w:p w14:paraId="239B0467"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0D04A43C"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061D49D9"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2CA6B837"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12F5DA2B"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7CBF6255"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552C585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2146701B"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26477581"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E73AA76"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565F271D"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1B6C70DC"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2A325BEC"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68FD48D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57DF8331"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04CB47C3"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5D5C97FB" w14:textId="058CAD81" w:rsidTr="008A30CB">
        <w:trPr>
          <w:trHeight w:val="152"/>
          <w:jc w:val="center"/>
        </w:trPr>
        <w:tc>
          <w:tcPr>
            <w:tcW w:w="715" w:type="dxa"/>
            <w:vAlign w:val="center"/>
          </w:tcPr>
          <w:p w14:paraId="345CDA8E"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69394EC7"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56901649"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70B3E13B"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3FD49828"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59DE1CF5"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3909C875"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475C0818"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30AF678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4233B3F"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66A4C93C"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5AC8EB78"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68FE5147"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7F81063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13D7EAE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00E8E10B"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4EAD4FE7" w14:textId="010E18CC" w:rsidTr="008A30CB">
        <w:trPr>
          <w:trHeight w:val="152"/>
          <w:jc w:val="center"/>
        </w:trPr>
        <w:tc>
          <w:tcPr>
            <w:tcW w:w="715" w:type="dxa"/>
            <w:vAlign w:val="center"/>
          </w:tcPr>
          <w:p w14:paraId="443F6B20"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4FFD7687"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49B8F2F5"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574D79A5"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52408436"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101CDA38"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3DEC5E93"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2FF50B24"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66B9207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71F84DE"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3F391A5B"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0CB4E982"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36EC88B"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1C10255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3275077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4DA0DA0"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0AF807B4" w14:textId="0C4964FE" w:rsidTr="008A30CB">
        <w:trPr>
          <w:trHeight w:val="152"/>
          <w:jc w:val="center"/>
        </w:trPr>
        <w:tc>
          <w:tcPr>
            <w:tcW w:w="715" w:type="dxa"/>
            <w:vAlign w:val="center"/>
          </w:tcPr>
          <w:p w14:paraId="69DF36AB"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33413196"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67181DCF"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233C71A2"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60E008C0"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0DBC90BC"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16092DC1"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792CF417"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4C9D124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40D36525"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08DC0221"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7B4A5C9D"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6ECFEED0"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3A09A477"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1EF7294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6B40F64"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0BAA827B" w14:textId="74BF70D7" w:rsidTr="008A30CB">
        <w:trPr>
          <w:trHeight w:val="152"/>
          <w:jc w:val="center"/>
        </w:trPr>
        <w:tc>
          <w:tcPr>
            <w:tcW w:w="715" w:type="dxa"/>
            <w:vAlign w:val="center"/>
          </w:tcPr>
          <w:p w14:paraId="684C359E"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4EB1D533"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174CE776"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7C585CDA"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64EEFFDE"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3FDADE69"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4A93382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0CDE6AD1"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4BB4994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A6A4D2E"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0B1FC39E"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5CA03912"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09BA5BFB"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4D676A00"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135A563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6F58D3ED"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1EBE7EB0" w14:textId="3DC713A0" w:rsidTr="008A30CB">
        <w:trPr>
          <w:trHeight w:val="152"/>
          <w:jc w:val="center"/>
        </w:trPr>
        <w:tc>
          <w:tcPr>
            <w:tcW w:w="715" w:type="dxa"/>
            <w:vAlign w:val="center"/>
          </w:tcPr>
          <w:p w14:paraId="275C5DE2"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1D8A7F98"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654DB18C"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70A14510"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75E364A8"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2F9965F6"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2AE95B9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56CA0A7"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435C01D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3BC00A92"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51625EFA"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45E271CA"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B342B7A"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3B7499A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033837BA"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948A397"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096EAD12" w14:textId="12B88FC1" w:rsidTr="008A30CB">
        <w:trPr>
          <w:trHeight w:val="152"/>
          <w:jc w:val="center"/>
        </w:trPr>
        <w:tc>
          <w:tcPr>
            <w:tcW w:w="715" w:type="dxa"/>
            <w:vAlign w:val="center"/>
          </w:tcPr>
          <w:p w14:paraId="0D0EEE8C"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10E23BB7"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5219A090"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3C31A049"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56DEE08B"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3F590E09"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567C4B6E"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7966A4D5"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71CE7277"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80A3F6F"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5C305712"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45892DE6"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3AB29AA9"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70E41185"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78810A2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4D6FA5EC"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232765D7" w14:textId="4F3D1B29" w:rsidTr="008A30CB">
        <w:trPr>
          <w:trHeight w:val="152"/>
          <w:jc w:val="center"/>
        </w:trPr>
        <w:tc>
          <w:tcPr>
            <w:tcW w:w="715" w:type="dxa"/>
            <w:vAlign w:val="center"/>
          </w:tcPr>
          <w:p w14:paraId="75F2429C"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69F247EA"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0EBDD5EB"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23C46028"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3FA99275"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6764679F"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11E825C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1FE86DC"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6C885C8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46532A4B"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7F8A6B5D"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7C45D31B"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DC0AA9F"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035E5A53"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55BBDD5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647D838"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04FDC3EE" w14:textId="3D3EE4DD" w:rsidTr="008A30CB">
        <w:trPr>
          <w:trHeight w:val="152"/>
          <w:jc w:val="center"/>
        </w:trPr>
        <w:tc>
          <w:tcPr>
            <w:tcW w:w="715" w:type="dxa"/>
            <w:vAlign w:val="center"/>
          </w:tcPr>
          <w:p w14:paraId="397AC006"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352574A1"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78F82525"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62B5E26B"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76BC04F3"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2616D591"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550BD5B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4213D176"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0D5763E0"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C9F5134"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36FB2703"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5C145FF3"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4B1E085"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06FF0FB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020B425E"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30DECA54"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51B73AAF" w14:textId="6E04BC66" w:rsidTr="008A30CB">
        <w:trPr>
          <w:trHeight w:val="152"/>
          <w:jc w:val="center"/>
        </w:trPr>
        <w:tc>
          <w:tcPr>
            <w:tcW w:w="715" w:type="dxa"/>
            <w:vAlign w:val="center"/>
          </w:tcPr>
          <w:p w14:paraId="16522249"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67FA040E"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7D7A6ADB"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5C624CF1"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422E9D48"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1154A3EF"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7721B3F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3019751"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4F16EC0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3D6A583C"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33C7C167"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11534A76"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435C53A1"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48011B4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6D7F8FA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46BC849F"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4198E8CC" w14:textId="4938B36F" w:rsidTr="008A30CB">
        <w:trPr>
          <w:trHeight w:val="154"/>
          <w:jc w:val="center"/>
        </w:trPr>
        <w:tc>
          <w:tcPr>
            <w:tcW w:w="715" w:type="dxa"/>
            <w:vAlign w:val="center"/>
          </w:tcPr>
          <w:p w14:paraId="7D5321D0"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79452B62"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6D9E547F"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6E1C7CC0"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55EAD240"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2C90CEDF"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4A5D10E3"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F5DA011"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75D2909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2A0166E4"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12D50CAD"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12540624"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3C7C5CE2"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0A0420B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5B680BC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F4883D7"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54F2511D" w14:textId="3BF692C4" w:rsidTr="008A30CB">
        <w:trPr>
          <w:trHeight w:val="152"/>
          <w:jc w:val="center"/>
        </w:trPr>
        <w:tc>
          <w:tcPr>
            <w:tcW w:w="715" w:type="dxa"/>
            <w:vAlign w:val="center"/>
          </w:tcPr>
          <w:p w14:paraId="2227BE97"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69C77095"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2336FA25"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0F271424"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693C737B"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4F271DAF"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2AAAA0E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EEBD86B"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68DA6F8A"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EF5E5EA"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5A82013F"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4876B36A"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0CCDC812"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4D8116D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6C56B1DD"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D6943DD" w14:textId="77777777" w:rsidR="00617559" w:rsidRPr="00C71F99" w:rsidRDefault="00617559" w:rsidP="00617559">
            <w:pPr>
              <w:tabs>
                <w:tab w:val="right" w:pos="10469"/>
              </w:tabs>
              <w:autoSpaceDE w:val="0"/>
              <w:autoSpaceDN w:val="0"/>
              <w:adjustRightInd w:val="0"/>
              <w:rPr>
                <w:rFonts w:cstheme="minorHAnsi"/>
                <w:sz w:val="18"/>
              </w:rPr>
            </w:pPr>
          </w:p>
        </w:tc>
      </w:tr>
      <w:tr w:rsidR="00613855" w:rsidRPr="00C71F99" w14:paraId="7570A74E" w14:textId="41364A70" w:rsidTr="008A30CB">
        <w:trPr>
          <w:trHeight w:val="2053"/>
          <w:jc w:val="center"/>
        </w:trPr>
        <w:tc>
          <w:tcPr>
            <w:tcW w:w="3235" w:type="dxa"/>
            <w:gridSpan w:val="4"/>
            <w:shd w:val="clear" w:color="auto" w:fill="F2F2F2" w:themeFill="background1" w:themeFillShade="F2"/>
          </w:tcPr>
          <w:p w14:paraId="3817486F" w14:textId="77777777" w:rsidR="00613855" w:rsidRPr="00C71F99" w:rsidRDefault="00613855" w:rsidP="00617559">
            <w:pPr>
              <w:rPr>
                <w:rFonts w:cstheme="minorHAnsi"/>
                <w:b/>
                <w:bCs/>
                <w:i/>
                <w:iCs/>
                <w:sz w:val="18"/>
              </w:rPr>
            </w:pPr>
            <w:r w:rsidRPr="00C71F99">
              <w:rPr>
                <w:rFonts w:cstheme="minorHAnsi"/>
                <w:b/>
                <w:bCs/>
                <w:i/>
                <w:iCs/>
                <w:sz w:val="18"/>
              </w:rPr>
              <w:lastRenderedPageBreak/>
              <w:t xml:space="preserve">The interviewer will ask the HH head information first, and record. </w:t>
            </w:r>
          </w:p>
          <w:p w14:paraId="70429F4A" w14:textId="77777777" w:rsidR="00613855" w:rsidRPr="00C71F99" w:rsidRDefault="00613855" w:rsidP="00617559">
            <w:pPr>
              <w:rPr>
                <w:rFonts w:cstheme="minorHAnsi"/>
                <w:b/>
                <w:bCs/>
                <w:i/>
                <w:iCs/>
                <w:sz w:val="18"/>
              </w:rPr>
            </w:pPr>
          </w:p>
          <w:p w14:paraId="46E5D956" w14:textId="77777777" w:rsidR="00613855" w:rsidRPr="00C71F99" w:rsidRDefault="00613855" w:rsidP="00617559">
            <w:pPr>
              <w:rPr>
                <w:rFonts w:cstheme="minorHAnsi"/>
                <w:b/>
                <w:bCs/>
                <w:i/>
                <w:iCs/>
                <w:sz w:val="18"/>
              </w:rPr>
            </w:pPr>
            <w:r w:rsidRPr="00C71F99">
              <w:rPr>
                <w:rFonts w:cstheme="minorHAnsi"/>
                <w:b/>
                <w:bCs/>
                <w:i/>
                <w:iCs/>
                <w:sz w:val="18"/>
              </w:rPr>
              <w:t>Codes for Q# D3. Relationship with Head of household:</w:t>
            </w:r>
          </w:p>
          <w:p w14:paraId="7ACF9107" w14:textId="77777777" w:rsidR="00613855" w:rsidRPr="00C71F99" w:rsidRDefault="00613855" w:rsidP="00617559">
            <w:pPr>
              <w:rPr>
                <w:rFonts w:cstheme="minorHAnsi"/>
                <w:b/>
                <w:bCs/>
                <w:i/>
                <w:iCs/>
                <w:sz w:val="18"/>
              </w:rPr>
            </w:pPr>
          </w:p>
          <w:p w14:paraId="07FBC31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Head of HH</w:t>
            </w:r>
          </w:p>
          <w:p w14:paraId="6078F5E4"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Wife/Husband</w:t>
            </w:r>
          </w:p>
          <w:p w14:paraId="1B7E1B2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Son/Daughter</w:t>
            </w:r>
          </w:p>
          <w:p w14:paraId="4FE53DA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Son in law/Daughter in law</w:t>
            </w:r>
          </w:p>
          <w:p w14:paraId="287BF5C2"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Grand child</w:t>
            </w:r>
          </w:p>
          <w:p w14:paraId="368FDA23"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Parents</w:t>
            </w:r>
          </w:p>
          <w:p w14:paraId="47B02F34"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Parents in law</w:t>
            </w:r>
          </w:p>
          <w:p w14:paraId="4D0FCA76"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Brother/Sister</w:t>
            </w:r>
          </w:p>
          <w:p w14:paraId="71D6F245"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Brother in law/Sister in law</w:t>
            </w:r>
          </w:p>
          <w:p w14:paraId="5E19465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Niece/Nephew</w:t>
            </w:r>
          </w:p>
          <w:p w14:paraId="0AAD3D06"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Grand Parents</w:t>
            </w:r>
          </w:p>
          <w:p w14:paraId="330ABD7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Aunts/Uncle</w:t>
            </w:r>
          </w:p>
          <w:p w14:paraId="3E1421A1"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Adopted/</w:t>
            </w:r>
            <w:proofErr w:type="gramStart"/>
            <w:r w:rsidRPr="00C71F99">
              <w:rPr>
                <w:rFonts w:cstheme="minorHAnsi"/>
                <w:bCs/>
                <w:i/>
                <w:iCs/>
                <w:sz w:val="18"/>
                <w:szCs w:val="24"/>
              </w:rPr>
              <w:t>Step child</w:t>
            </w:r>
            <w:proofErr w:type="gramEnd"/>
          </w:p>
          <w:p w14:paraId="255AE054" w14:textId="77777777" w:rsidR="00613855" w:rsidRPr="00C71F99" w:rsidRDefault="00613855" w:rsidP="00617559">
            <w:pPr>
              <w:pStyle w:val="ListParagraph"/>
              <w:numPr>
                <w:ilvl w:val="0"/>
                <w:numId w:val="22"/>
              </w:numPr>
              <w:ind w:left="360"/>
              <w:contextualSpacing w:val="0"/>
              <w:rPr>
                <w:rFonts w:cstheme="minorHAnsi"/>
                <w:b/>
                <w:bCs/>
                <w:i/>
                <w:iCs/>
                <w:sz w:val="18"/>
                <w:szCs w:val="24"/>
              </w:rPr>
            </w:pPr>
            <w:r w:rsidRPr="00C71F99">
              <w:rPr>
                <w:rFonts w:cstheme="minorHAnsi"/>
                <w:bCs/>
                <w:i/>
                <w:iCs/>
                <w:sz w:val="18"/>
                <w:szCs w:val="24"/>
              </w:rPr>
              <w:t>Domestic Servant</w:t>
            </w:r>
          </w:p>
          <w:p w14:paraId="2A5CAAE4" w14:textId="77777777" w:rsidR="00613855" w:rsidRPr="00C71F99" w:rsidRDefault="00613855" w:rsidP="00617559">
            <w:pPr>
              <w:pStyle w:val="ListParagraph"/>
              <w:numPr>
                <w:ilvl w:val="0"/>
                <w:numId w:val="22"/>
              </w:numPr>
              <w:ind w:left="360"/>
              <w:contextualSpacing w:val="0"/>
              <w:rPr>
                <w:rFonts w:cstheme="minorHAnsi"/>
                <w:b/>
                <w:bCs/>
                <w:i/>
                <w:iCs/>
                <w:sz w:val="18"/>
                <w:szCs w:val="24"/>
              </w:rPr>
            </w:pPr>
            <w:r w:rsidRPr="00C71F99">
              <w:rPr>
                <w:rFonts w:cstheme="minorHAnsi"/>
                <w:bCs/>
                <w:i/>
                <w:iCs/>
                <w:sz w:val="18"/>
                <w:szCs w:val="24"/>
              </w:rPr>
              <w:t>Other</w:t>
            </w:r>
          </w:p>
        </w:tc>
        <w:tc>
          <w:tcPr>
            <w:tcW w:w="1423" w:type="dxa"/>
            <w:gridSpan w:val="2"/>
            <w:shd w:val="clear" w:color="auto" w:fill="F2F2F2" w:themeFill="background1" w:themeFillShade="F2"/>
          </w:tcPr>
          <w:p w14:paraId="4014C565" w14:textId="77777777" w:rsidR="00613855" w:rsidRPr="00C71F99" w:rsidRDefault="00613855" w:rsidP="00617559">
            <w:pPr>
              <w:rPr>
                <w:rFonts w:cstheme="minorHAnsi"/>
                <w:b/>
                <w:bCs/>
                <w:i/>
                <w:iCs/>
                <w:sz w:val="18"/>
              </w:rPr>
            </w:pPr>
            <w:r w:rsidRPr="00C71F99">
              <w:rPr>
                <w:rFonts w:cstheme="minorHAnsi"/>
                <w:b/>
                <w:bCs/>
                <w:i/>
                <w:iCs/>
                <w:sz w:val="18"/>
              </w:rPr>
              <w:t>Codes for Q# D4. Sex:</w:t>
            </w:r>
          </w:p>
          <w:p w14:paraId="77E581FD" w14:textId="77777777" w:rsidR="00613855" w:rsidRPr="00C71F99" w:rsidRDefault="00613855" w:rsidP="00617559">
            <w:pPr>
              <w:rPr>
                <w:rFonts w:cstheme="minorHAnsi"/>
                <w:b/>
                <w:bCs/>
                <w:i/>
                <w:iCs/>
                <w:sz w:val="18"/>
              </w:rPr>
            </w:pPr>
          </w:p>
          <w:p w14:paraId="3AB8BFFF" w14:textId="77777777" w:rsidR="00613855" w:rsidRPr="00C71F99" w:rsidRDefault="00613855" w:rsidP="00617559">
            <w:pPr>
              <w:rPr>
                <w:rFonts w:cstheme="minorHAnsi"/>
                <w:b/>
                <w:bCs/>
                <w:i/>
                <w:iCs/>
                <w:sz w:val="18"/>
              </w:rPr>
            </w:pPr>
            <w:r w:rsidRPr="00C71F99">
              <w:rPr>
                <w:rFonts w:cstheme="minorHAnsi"/>
                <w:b/>
                <w:bCs/>
                <w:i/>
                <w:iCs/>
                <w:sz w:val="18"/>
              </w:rPr>
              <w:t>1. Male</w:t>
            </w:r>
          </w:p>
          <w:p w14:paraId="356FA0D4" w14:textId="77777777" w:rsidR="00613855" w:rsidRPr="00C71F99" w:rsidRDefault="00613855" w:rsidP="00617559">
            <w:pPr>
              <w:rPr>
                <w:rFonts w:cstheme="minorHAnsi"/>
                <w:b/>
                <w:bCs/>
                <w:i/>
                <w:iCs/>
                <w:sz w:val="18"/>
              </w:rPr>
            </w:pPr>
            <w:r w:rsidRPr="00C71F99">
              <w:rPr>
                <w:rFonts w:cstheme="minorHAnsi"/>
                <w:b/>
                <w:bCs/>
                <w:i/>
                <w:iCs/>
                <w:sz w:val="18"/>
              </w:rPr>
              <w:t>2. Female</w:t>
            </w:r>
          </w:p>
          <w:p w14:paraId="5CAA617E" w14:textId="33968365" w:rsidR="00613855" w:rsidRPr="00C71F99" w:rsidRDefault="00613855" w:rsidP="00617559">
            <w:pPr>
              <w:rPr>
                <w:rFonts w:cstheme="minorHAnsi"/>
                <w:b/>
                <w:bCs/>
                <w:i/>
                <w:iCs/>
                <w:sz w:val="18"/>
              </w:rPr>
            </w:pPr>
            <w:r w:rsidRPr="00C71F99">
              <w:rPr>
                <w:rFonts w:cstheme="minorHAnsi"/>
                <w:b/>
                <w:bCs/>
                <w:i/>
                <w:iCs/>
                <w:sz w:val="18"/>
              </w:rPr>
              <w:t xml:space="preserve">3. </w:t>
            </w:r>
            <w:proofErr w:type="spellStart"/>
            <w:r w:rsidRPr="00C71F99">
              <w:rPr>
                <w:rFonts w:cstheme="minorHAnsi"/>
                <w:b/>
                <w:bCs/>
                <w:i/>
                <w:iCs/>
                <w:sz w:val="18"/>
              </w:rPr>
              <w:t>Tarnsgender</w:t>
            </w:r>
            <w:proofErr w:type="spellEnd"/>
          </w:p>
        </w:tc>
        <w:tc>
          <w:tcPr>
            <w:tcW w:w="3437" w:type="dxa"/>
            <w:gridSpan w:val="5"/>
            <w:shd w:val="clear" w:color="auto" w:fill="F2F2F2" w:themeFill="background1" w:themeFillShade="F2"/>
          </w:tcPr>
          <w:p w14:paraId="0F6B0009" w14:textId="77777777" w:rsidR="00613855" w:rsidRPr="00C71F99" w:rsidRDefault="00613855" w:rsidP="00617559">
            <w:pPr>
              <w:rPr>
                <w:rFonts w:cstheme="minorHAnsi"/>
                <w:b/>
                <w:bCs/>
                <w:i/>
                <w:iCs/>
                <w:sz w:val="18"/>
              </w:rPr>
            </w:pPr>
            <w:r w:rsidRPr="00C71F99">
              <w:rPr>
                <w:rFonts w:cstheme="minorHAnsi"/>
                <w:b/>
                <w:bCs/>
                <w:i/>
                <w:iCs/>
                <w:sz w:val="18"/>
              </w:rPr>
              <w:t>Codes for Q# D10. Education:</w:t>
            </w:r>
          </w:p>
          <w:p w14:paraId="16ED03E8" w14:textId="77777777" w:rsidR="00613855" w:rsidRPr="00C71F99" w:rsidRDefault="00613855" w:rsidP="00617559">
            <w:pPr>
              <w:rPr>
                <w:rFonts w:cstheme="minorHAnsi"/>
                <w:b/>
                <w:bCs/>
                <w:i/>
                <w:iCs/>
                <w:sz w:val="18"/>
              </w:rPr>
            </w:pPr>
          </w:p>
          <w:p w14:paraId="1DBB9C52" w14:textId="77777777" w:rsidR="00613855" w:rsidRPr="00C71F99" w:rsidRDefault="00613855" w:rsidP="00617559">
            <w:pPr>
              <w:rPr>
                <w:rFonts w:cstheme="minorHAnsi"/>
                <w:b/>
                <w:bCs/>
                <w:i/>
                <w:iCs/>
                <w:sz w:val="18"/>
              </w:rPr>
            </w:pPr>
            <w:r w:rsidRPr="00C71F99">
              <w:rPr>
                <w:rFonts w:cstheme="minorHAnsi"/>
                <w:b/>
                <w:bCs/>
                <w:i/>
                <w:iCs/>
                <w:sz w:val="18"/>
              </w:rPr>
              <w:t xml:space="preserve">Please record number of years for attending formal educational institutions. This will be for number of years completed in a school. For example, if the respondent gives MA for a family member, then the data collector will enter 16 in the response cell.  </w:t>
            </w:r>
          </w:p>
          <w:p w14:paraId="4168C2BE" w14:textId="77777777" w:rsidR="00613855" w:rsidRPr="00C71F99" w:rsidRDefault="00613855" w:rsidP="00617559">
            <w:pPr>
              <w:rPr>
                <w:rFonts w:cstheme="minorHAnsi"/>
                <w:bCs/>
                <w:i/>
                <w:iCs/>
                <w:sz w:val="18"/>
              </w:rPr>
            </w:pPr>
            <w:r w:rsidRPr="00C71F99">
              <w:rPr>
                <w:rFonts w:cstheme="minorHAnsi"/>
                <w:bCs/>
                <w:i/>
                <w:iCs/>
                <w:sz w:val="18"/>
              </w:rPr>
              <w:t xml:space="preserve">0 = less than 1 YEAR completed </w:t>
            </w:r>
          </w:p>
          <w:p w14:paraId="6B03BB67" w14:textId="77777777" w:rsidR="00613855" w:rsidRPr="00C71F99" w:rsidRDefault="00613855" w:rsidP="00617559">
            <w:pPr>
              <w:rPr>
                <w:rFonts w:cstheme="minorHAnsi"/>
                <w:bCs/>
                <w:i/>
                <w:iCs/>
                <w:sz w:val="18"/>
              </w:rPr>
            </w:pPr>
            <w:r w:rsidRPr="00C71F99">
              <w:rPr>
                <w:rFonts w:cstheme="minorHAnsi"/>
                <w:bCs/>
                <w:i/>
                <w:iCs/>
                <w:sz w:val="18"/>
              </w:rPr>
              <w:t xml:space="preserve">1 = class 1 </w:t>
            </w:r>
          </w:p>
          <w:p w14:paraId="09394A18" w14:textId="77777777" w:rsidR="00613855" w:rsidRPr="00C71F99" w:rsidRDefault="00613855" w:rsidP="00617559">
            <w:pPr>
              <w:rPr>
                <w:rFonts w:cstheme="minorHAnsi"/>
                <w:bCs/>
                <w:i/>
                <w:iCs/>
                <w:sz w:val="18"/>
              </w:rPr>
            </w:pPr>
            <w:r w:rsidRPr="00C71F99">
              <w:rPr>
                <w:rFonts w:cstheme="minorHAnsi"/>
                <w:bCs/>
                <w:i/>
                <w:iCs/>
                <w:sz w:val="18"/>
              </w:rPr>
              <w:t>2 = class 2</w:t>
            </w:r>
          </w:p>
          <w:p w14:paraId="75DC2EF1" w14:textId="77777777" w:rsidR="00613855" w:rsidRPr="00C71F99" w:rsidRDefault="00613855" w:rsidP="00617559">
            <w:pPr>
              <w:rPr>
                <w:rFonts w:cstheme="minorHAnsi"/>
                <w:bCs/>
                <w:i/>
                <w:iCs/>
                <w:sz w:val="18"/>
              </w:rPr>
            </w:pPr>
            <w:r w:rsidRPr="00C71F99">
              <w:rPr>
                <w:rFonts w:cstheme="minorHAnsi"/>
                <w:bCs/>
                <w:i/>
                <w:iCs/>
                <w:sz w:val="18"/>
              </w:rPr>
              <w:t>3 = class 3</w:t>
            </w:r>
          </w:p>
          <w:p w14:paraId="1B01C48C" w14:textId="77777777" w:rsidR="00613855" w:rsidRPr="00C71F99" w:rsidRDefault="00613855" w:rsidP="00617559">
            <w:pPr>
              <w:rPr>
                <w:rFonts w:cstheme="minorHAnsi"/>
                <w:bCs/>
                <w:i/>
                <w:iCs/>
                <w:sz w:val="18"/>
              </w:rPr>
            </w:pPr>
            <w:r w:rsidRPr="00C71F99">
              <w:rPr>
                <w:rFonts w:cstheme="minorHAnsi"/>
                <w:bCs/>
                <w:i/>
                <w:iCs/>
                <w:sz w:val="18"/>
              </w:rPr>
              <w:t>4 = class 4</w:t>
            </w:r>
          </w:p>
          <w:p w14:paraId="2DDDDF0A" w14:textId="77777777" w:rsidR="00613855" w:rsidRPr="00C71F99" w:rsidRDefault="00613855" w:rsidP="00617559">
            <w:pPr>
              <w:rPr>
                <w:rFonts w:cstheme="minorHAnsi"/>
                <w:bCs/>
                <w:i/>
                <w:iCs/>
                <w:sz w:val="18"/>
              </w:rPr>
            </w:pPr>
            <w:r w:rsidRPr="00C71F99">
              <w:rPr>
                <w:rFonts w:cstheme="minorHAnsi"/>
                <w:bCs/>
                <w:i/>
                <w:iCs/>
                <w:sz w:val="18"/>
              </w:rPr>
              <w:t xml:space="preserve">5 = class 5 </w:t>
            </w:r>
          </w:p>
          <w:p w14:paraId="33C2549B" w14:textId="77777777" w:rsidR="00613855" w:rsidRPr="00C71F99" w:rsidRDefault="00613855" w:rsidP="00617559">
            <w:pPr>
              <w:rPr>
                <w:rFonts w:cstheme="minorHAnsi"/>
                <w:bCs/>
                <w:i/>
                <w:iCs/>
                <w:sz w:val="18"/>
              </w:rPr>
            </w:pPr>
            <w:r w:rsidRPr="00C71F99">
              <w:rPr>
                <w:rFonts w:cstheme="minorHAnsi"/>
                <w:bCs/>
                <w:i/>
                <w:iCs/>
                <w:sz w:val="18"/>
              </w:rPr>
              <w:t>6 = class 6</w:t>
            </w:r>
          </w:p>
          <w:p w14:paraId="41348D35" w14:textId="77777777" w:rsidR="00613855" w:rsidRPr="00C71F99" w:rsidRDefault="00613855" w:rsidP="00617559">
            <w:pPr>
              <w:rPr>
                <w:rFonts w:cstheme="minorHAnsi"/>
                <w:bCs/>
                <w:i/>
                <w:iCs/>
                <w:sz w:val="18"/>
              </w:rPr>
            </w:pPr>
            <w:r w:rsidRPr="00C71F99">
              <w:rPr>
                <w:rFonts w:cstheme="minorHAnsi"/>
                <w:bCs/>
                <w:i/>
                <w:iCs/>
                <w:sz w:val="18"/>
              </w:rPr>
              <w:t xml:space="preserve">7 = class 7 </w:t>
            </w:r>
          </w:p>
          <w:p w14:paraId="181A0E5C" w14:textId="77777777" w:rsidR="00613855" w:rsidRPr="00C71F99" w:rsidRDefault="00613855" w:rsidP="00617559">
            <w:pPr>
              <w:rPr>
                <w:rFonts w:cstheme="minorHAnsi"/>
                <w:bCs/>
                <w:i/>
                <w:iCs/>
                <w:sz w:val="18"/>
              </w:rPr>
            </w:pPr>
            <w:r w:rsidRPr="00C71F99">
              <w:rPr>
                <w:rFonts w:cstheme="minorHAnsi"/>
                <w:bCs/>
                <w:i/>
                <w:iCs/>
                <w:sz w:val="18"/>
              </w:rPr>
              <w:t>8 = class 8</w:t>
            </w:r>
          </w:p>
          <w:p w14:paraId="3AA5ACAC" w14:textId="77777777" w:rsidR="00613855" w:rsidRPr="00C71F99" w:rsidRDefault="00613855" w:rsidP="00617559">
            <w:pPr>
              <w:rPr>
                <w:rFonts w:cstheme="minorHAnsi"/>
                <w:bCs/>
                <w:i/>
                <w:iCs/>
                <w:sz w:val="18"/>
              </w:rPr>
            </w:pPr>
            <w:r w:rsidRPr="00C71F99">
              <w:rPr>
                <w:rFonts w:cstheme="minorHAnsi"/>
                <w:bCs/>
                <w:i/>
                <w:iCs/>
                <w:sz w:val="18"/>
              </w:rPr>
              <w:t xml:space="preserve">9 = class 9 </w:t>
            </w:r>
          </w:p>
          <w:p w14:paraId="00DE26BE" w14:textId="77777777" w:rsidR="00613855" w:rsidRPr="00C71F99" w:rsidRDefault="00613855" w:rsidP="00617559">
            <w:pPr>
              <w:rPr>
                <w:rFonts w:cstheme="minorHAnsi"/>
                <w:bCs/>
                <w:i/>
                <w:iCs/>
                <w:sz w:val="18"/>
              </w:rPr>
            </w:pPr>
            <w:r w:rsidRPr="00C71F99">
              <w:rPr>
                <w:rFonts w:cstheme="minorHAnsi"/>
                <w:bCs/>
                <w:i/>
                <w:iCs/>
                <w:sz w:val="18"/>
              </w:rPr>
              <w:t>10 = class 10</w:t>
            </w:r>
          </w:p>
          <w:p w14:paraId="6580FBD9" w14:textId="77777777" w:rsidR="00613855" w:rsidRPr="00C71F99" w:rsidRDefault="00613855" w:rsidP="00617559">
            <w:pPr>
              <w:rPr>
                <w:rFonts w:cstheme="minorHAnsi"/>
                <w:bCs/>
                <w:i/>
                <w:iCs/>
                <w:sz w:val="18"/>
              </w:rPr>
            </w:pPr>
            <w:r w:rsidRPr="00C71F99">
              <w:rPr>
                <w:rFonts w:cstheme="minorHAnsi"/>
                <w:bCs/>
                <w:i/>
                <w:iCs/>
                <w:sz w:val="18"/>
              </w:rPr>
              <w:t xml:space="preserve">11 = class 11 </w:t>
            </w:r>
          </w:p>
          <w:p w14:paraId="204A8FD9" w14:textId="77777777" w:rsidR="00613855" w:rsidRPr="00C71F99" w:rsidRDefault="00613855" w:rsidP="00617559">
            <w:pPr>
              <w:rPr>
                <w:rFonts w:cstheme="minorHAnsi"/>
                <w:bCs/>
                <w:i/>
                <w:iCs/>
                <w:sz w:val="18"/>
              </w:rPr>
            </w:pPr>
            <w:r w:rsidRPr="00C71F99">
              <w:rPr>
                <w:rFonts w:cstheme="minorHAnsi"/>
                <w:bCs/>
                <w:i/>
                <w:iCs/>
                <w:sz w:val="18"/>
              </w:rPr>
              <w:t>12 = class 12</w:t>
            </w:r>
          </w:p>
          <w:p w14:paraId="677D38DE" w14:textId="77777777" w:rsidR="00613855" w:rsidRPr="00C71F99" w:rsidRDefault="00613855" w:rsidP="00617559">
            <w:pPr>
              <w:rPr>
                <w:rFonts w:cstheme="minorHAnsi"/>
                <w:bCs/>
                <w:i/>
                <w:iCs/>
                <w:sz w:val="18"/>
              </w:rPr>
            </w:pPr>
            <w:r w:rsidRPr="00C71F99">
              <w:rPr>
                <w:rFonts w:cstheme="minorHAnsi"/>
                <w:bCs/>
                <w:i/>
                <w:iCs/>
                <w:sz w:val="18"/>
              </w:rPr>
              <w:t xml:space="preserve">13 = class 13 </w:t>
            </w:r>
          </w:p>
          <w:p w14:paraId="49FB8FF6" w14:textId="77777777" w:rsidR="00613855" w:rsidRPr="00C71F99" w:rsidRDefault="00613855" w:rsidP="00617559">
            <w:pPr>
              <w:rPr>
                <w:rFonts w:cstheme="minorHAnsi"/>
                <w:bCs/>
                <w:i/>
                <w:iCs/>
                <w:sz w:val="18"/>
              </w:rPr>
            </w:pPr>
            <w:r w:rsidRPr="00C71F99">
              <w:rPr>
                <w:rFonts w:cstheme="minorHAnsi"/>
                <w:bCs/>
                <w:i/>
                <w:iCs/>
                <w:sz w:val="18"/>
              </w:rPr>
              <w:t>14 = class 14</w:t>
            </w:r>
          </w:p>
          <w:p w14:paraId="52CEBF1C" w14:textId="77777777" w:rsidR="00613855" w:rsidRPr="00C71F99" w:rsidRDefault="00613855" w:rsidP="00617559">
            <w:pPr>
              <w:rPr>
                <w:rFonts w:cstheme="minorHAnsi"/>
                <w:bCs/>
                <w:i/>
                <w:iCs/>
                <w:sz w:val="18"/>
              </w:rPr>
            </w:pPr>
            <w:r w:rsidRPr="00C71F99">
              <w:rPr>
                <w:rFonts w:cstheme="minorHAnsi"/>
                <w:bCs/>
                <w:i/>
                <w:iCs/>
                <w:sz w:val="18"/>
              </w:rPr>
              <w:t xml:space="preserve">15 = class 15 </w:t>
            </w:r>
          </w:p>
          <w:p w14:paraId="608680D8" w14:textId="77777777" w:rsidR="00613855" w:rsidRPr="00C71F99" w:rsidRDefault="00613855" w:rsidP="00617559">
            <w:pPr>
              <w:rPr>
                <w:rFonts w:cstheme="minorHAnsi"/>
                <w:bCs/>
                <w:i/>
                <w:iCs/>
                <w:sz w:val="18"/>
              </w:rPr>
            </w:pPr>
            <w:r w:rsidRPr="00C71F99">
              <w:rPr>
                <w:rFonts w:cstheme="minorHAnsi"/>
                <w:bCs/>
                <w:i/>
                <w:iCs/>
                <w:sz w:val="18"/>
              </w:rPr>
              <w:t>16= class 16</w:t>
            </w:r>
          </w:p>
          <w:p w14:paraId="2309B8FC" w14:textId="77777777" w:rsidR="00613855" w:rsidRPr="00C71F99" w:rsidRDefault="00613855" w:rsidP="00617559">
            <w:pPr>
              <w:rPr>
                <w:rFonts w:cstheme="minorHAnsi"/>
                <w:bCs/>
                <w:i/>
                <w:iCs/>
                <w:sz w:val="18"/>
              </w:rPr>
            </w:pPr>
            <w:r w:rsidRPr="00C71F99">
              <w:rPr>
                <w:rFonts w:cstheme="minorHAnsi"/>
                <w:bCs/>
                <w:i/>
                <w:iCs/>
                <w:sz w:val="18"/>
              </w:rPr>
              <w:t xml:space="preserve">17 = class 17 </w:t>
            </w:r>
          </w:p>
          <w:p w14:paraId="470A5F35" w14:textId="77777777" w:rsidR="00613855" w:rsidRPr="00C71F99" w:rsidRDefault="00613855" w:rsidP="00617559">
            <w:pPr>
              <w:rPr>
                <w:rFonts w:cstheme="minorHAnsi"/>
                <w:bCs/>
                <w:i/>
                <w:iCs/>
                <w:sz w:val="18"/>
              </w:rPr>
            </w:pPr>
            <w:r w:rsidRPr="00C71F99">
              <w:rPr>
                <w:rFonts w:cstheme="minorHAnsi"/>
                <w:bCs/>
                <w:i/>
                <w:iCs/>
                <w:sz w:val="18"/>
              </w:rPr>
              <w:t>18 = class 18</w:t>
            </w:r>
          </w:p>
          <w:p w14:paraId="73F34EEA" w14:textId="77777777" w:rsidR="00613855" w:rsidRPr="00C71F99" w:rsidRDefault="00613855" w:rsidP="00617559">
            <w:pPr>
              <w:rPr>
                <w:rFonts w:cstheme="minorHAnsi"/>
                <w:bCs/>
                <w:i/>
                <w:iCs/>
                <w:sz w:val="18"/>
              </w:rPr>
            </w:pPr>
            <w:r w:rsidRPr="00C71F99">
              <w:rPr>
                <w:rFonts w:cstheme="minorHAnsi"/>
                <w:bCs/>
                <w:i/>
                <w:iCs/>
                <w:sz w:val="18"/>
              </w:rPr>
              <w:t xml:space="preserve">19 = class 19 </w:t>
            </w:r>
          </w:p>
          <w:p w14:paraId="58275EF8" w14:textId="77777777" w:rsidR="00613855" w:rsidRPr="00C71F99" w:rsidRDefault="00613855" w:rsidP="00617559">
            <w:pPr>
              <w:rPr>
                <w:rFonts w:cstheme="minorHAnsi"/>
                <w:bCs/>
                <w:i/>
                <w:iCs/>
                <w:sz w:val="18"/>
              </w:rPr>
            </w:pPr>
            <w:r w:rsidRPr="00C71F99">
              <w:rPr>
                <w:rFonts w:cstheme="minorHAnsi"/>
                <w:bCs/>
                <w:i/>
                <w:iCs/>
                <w:sz w:val="18"/>
              </w:rPr>
              <w:t>20= class 20</w:t>
            </w:r>
          </w:p>
          <w:p w14:paraId="79732296" w14:textId="39023FED" w:rsidR="00613855" w:rsidRPr="00C71F99" w:rsidRDefault="00613855" w:rsidP="00617559">
            <w:pPr>
              <w:rPr>
                <w:rFonts w:cstheme="minorHAnsi"/>
                <w:bCs/>
                <w:i/>
                <w:iCs/>
                <w:sz w:val="18"/>
              </w:rPr>
            </w:pPr>
            <w:r w:rsidRPr="00C71F99">
              <w:rPr>
                <w:rFonts w:cstheme="minorHAnsi"/>
                <w:bCs/>
                <w:i/>
                <w:iCs/>
                <w:sz w:val="18"/>
              </w:rPr>
              <w:t>98 = Don't Know</w:t>
            </w:r>
          </w:p>
          <w:p w14:paraId="5102D42B" w14:textId="0FF2AA56" w:rsidR="00613855" w:rsidRPr="00C71F99" w:rsidRDefault="00613855" w:rsidP="00B022C7">
            <w:pPr>
              <w:rPr>
                <w:rFonts w:cstheme="minorHAnsi"/>
                <w:b/>
                <w:bCs/>
                <w:i/>
                <w:iCs/>
                <w:sz w:val="18"/>
              </w:rPr>
            </w:pPr>
            <w:r w:rsidRPr="00C71F99">
              <w:rPr>
                <w:rFonts w:cstheme="minorHAnsi"/>
                <w:bCs/>
                <w:i/>
                <w:iCs/>
                <w:sz w:val="18"/>
              </w:rPr>
              <w:t>99= Not Applicable</w:t>
            </w:r>
          </w:p>
        </w:tc>
        <w:tc>
          <w:tcPr>
            <w:tcW w:w="5285" w:type="dxa"/>
            <w:gridSpan w:val="6"/>
            <w:shd w:val="clear" w:color="auto" w:fill="F2F2F2" w:themeFill="background1" w:themeFillShade="F2"/>
          </w:tcPr>
          <w:p w14:paraId="2EF61166" w14:textId="77777777" w:rsidR="00613855" w:rsidRPr="00C71F99" w:rsidRDefault="00613855" w:rsidP="00617559">
            <w:pPr>
              <w:tabs>
                <w:tab w:val="right" w:pos="10469"/>
              </w:tabs>
              <w:autoSpaceDE w:val="0"/>
              <w:autoSpaceDN w:val="0"/>
              <w:adjustRightInd w:val="0"/>
              <w:rPr>
                <w:rFonts w:cstheme="minorHAnsi"/>
                <w:b/>
                <w:bCs/>
                <w:i/>
                <w:iCs/>
                <w:sz w:val="18"/>
              </w:rPr>
            </w:pPr>
            <w:r w:rsidRPr="00C71F99">
              <w:rPr>
                <w:rFonts w:cstheme="minorHAnsi"/>
                <w:b/>
                <w:bCs/>
                <w:i/>
                <w:iCs/>
                <w:sz w:val="18"/>
              </w:rPr>
              <w:t>Codes for Q# D11. Occupation:</w:t>
            </w:r>
          </w:p>
          <w:p w14:paraId="310641CF" w14:textId="77777777" w:rsidR="00613855" w:rsidRPr="00C71F99" w:rsidRDefault="00613855" w:rsidP="00617559">
            <w:pPr>
              <w:tabs>
                <w:tab w:val="right" w:pos="10469"/>
              </w:tabs>
              <w:autoSpaceDE w:val="0"/>
              <w:autoSpaceDN w:val="0"/>
              <w:adjustRightInd w:val="0"/>
              <w:rPr>
                <w:rFonts w:cstheme="minorHAnsi"/>
                <w:b/>
                <w:bCs/>
                <w:i/>
                <w:iCs/>
                <w:sz w:val="18"/>
              </w:rPr>
            </w:pPr>
          </w:p>
          <w:p w14:paraId="58176E2D"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Housewife </w:t>
            </w:r>
          </w:p>
          <w:p w14:paraId="15EA953C"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Professional /Managerial </w:t>
            </w:r>
          </w:p>
          <w:p w14:paraId="636BCCF3"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Clerical/technical </w:t>
            </w:r>
          </w:p>
          <w:p w14:paraId="39A28249"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Sales and Services </w:t>
            </w:r>
          </w:p>
          <w:p w14:paraId="2A6CF599"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Skilled manual </w:t>
            </w:r>
          </w:p>
          <w:p w14:paraId="3116C892"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Unskilled manual </w:t>
            </w:r>
          </w:p>
          <w:p w14:paraId="521968A6"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Agriculture</w:t>
            </w:r>
          </w:p>
          <w:p w14:paraId="33D07974"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Business</w:t>
            </w:r>
          </w:p>
          <w:p w14:paraId="5FD0261D"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Student </w:t>
            </w:r>
          </w:p>
          <w:p w14:paraId="4F53119B"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Unemployed</w:t>
            </w:r>
          </w:p>
          <w:p w14:paraId="40D756CD"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Retired</w:t>
            </w:r>
          </w:p>
          <w:p w14:paraId="2029DB1B"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Teacher</w:t>
            </w:r>
          </w:p>
          <w:p w14:paraId="00C74C1E" w14:textId="5B7EDFB5" w:rsidR="00613855" w:rsidRPr="00C71F99" w:rsidRDefault="00613855" w:rsidP="00613855">
            <w:pPr>
              <w:tabs>
                <w:tab w:val="right" w:pos="10469"/>
              </w:tabs>
              <w:autoSpaceDE w:val="0"/>
              <w:autoSpaceDN w:val="0"/>
              <w:adjustRightInd w:val="0"/>
              <w:ind w:left="-18"/>
              <w:rPr>
                <w:rFonts w:cstheme="minorHAnsi"/>
                <w:b/>
                <w:bCs/>
                <w:i/>
                <w:iCs/>
                <w:sz w:val="18"/>
              </w:rPr>
            </w:pPr>
            <w:r w:rsidRPr="00C71F99">
              <w:rPr>
                <w:rFonts w:cstheme="minorHAnsi"/>
                <w:bCs/>
                <w:i/>
                <w:iCs/>
                <w:sz w:val="18"/>
              </w:rPr>
              <w:t>99. Not Applicable</w:t>
            </w:r>
          </w:p>
        </w:tc>
        <w:tc>
          <w:tcPr>
            <w:tcW w:w="1375" w:type="dxa"/>
            <w:gridSpan w:val="2"/>
            <w:shd w:val="clear" w:color="auto" w:fill="F2F2F2" w:themeFill="background1" w:themeFillShade="F2"/>
          </w:tcPr>
          <w:p w14:paraId="73B8E810" w14:textId="77777777" w:rsidR="00613855" w:rsidRPr="00C71F99" w:rsidRDefault="00613855" w:rsidP="00617559">
            <w:pPr>
              <w:rPr>
                <w:rFonts w:cstheme="minorHAnsi"/>
                <w:b/>
                <w:bCs/>
                <w:i/>
                <w:iCs/>
                <w:sz w:val="18"/>
              </w:rPr>
            </w:pPr>
            <w:r w:rsidRPr="00C71F99">
              <w:rPr>
                <w:rFonts w:cstheme="minorHAnsi"/>
                <w:b/>
                <w:bCs/>
                <w:i/>
                <w:iCs/>
                <w:sz w:val="18"/>
              </w:rPr>
              <w:t>Codes for Q# D12. Marital Status:</w:t>
            </w:r>
          </w:p>
          <w:p w14:paraId="17AB99F0" w14:textId="77777777" w:rsidR="00613855" w:rsidRPr="00C71F99" w:rsidRDefault="00613855" w:rsidP="00617559">
            <w:pPr>
              <w:rPr>
                <w:rFonts w:cstheme="minorHAnsi"/>
                <w:b/>
                <w:bCs/>
                <w:i/>
                <w:iCs/>
                <w:sz w:val="18"/>
              </w:rPr>
            </w:pPr>
          </w:p>
          <w:p w14:paraId="2D3D43DC" w14:textId="77777777" w:rsidR="00613855" w:rsidRPr="00C71F99"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Married</w:t>
            </w:r>
          </w:p>
          <w:p w14:paraId="22612731" w14:textId="77777777" w:rsidR="00613855" w:rsidRPr="00C71F99"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Unmarried</w:t>
            </w:r>
          </w:p>
          <w:p w14:paraId="0429353B" w14:textId="77777777" w:rsidR="00613855" w:rsidRPr="00C71F99"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Widowed</w:t>
            </w:r>
          </w:p>
          <w:p w14:paraId="3BEBD547" w14:textId="77777777" w:rsidR="00613855" w:rsidRPr="00C71F99"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Divorced/Separated</w:t>
            </w:r>
          </w:p>
          <w:p w14:paraId="5AD27D42" w14:textId="77777777" w:rsidR="00613855" w:rsidRPr="00C71F99" w:rsidRDefault="00613855" w:rsidP="00617559">
            <w:pPr>
              <w:rPr>
                <w:rFonts w:cstheme="minorHAnsi"/>
                <w:b/>
                <w:bCs/>
                <w:i/>
                <w:iCs/>
                <w:sz w:val="18"/>
              </w:rPr>
            </w:pPr>
          </w:p>
        </w:tc>
      </w:tr>
    </w:tbl>
    <w:p w14:paraId="3CCA4242" w14:textId="77777777" w:rsidR="00617559" w:rsidRPr="00C71F99" w:rsidRDefault="00071EE8" w:rsidP="00071EE8">
      <w:pPr>
        <w:tabs>
          <w:tab w:val="right" w:pos="10469"/>
        </w:tabs>
        <w:autoSpaceDE w:val="0"/>
        <w:autoSpaceDN w:val="0"/>
        <w:adjustRightInd w:val="0"/>
        <w:spacing w:after="0"/>
        <w:ind w:left="-180" w:hanging="360"/>
        <w:jc w:val="both"/>
        <w:rPr>
          <w:rFonts w:eastAsia="Arial" w:cstheme="minorHAnsi"/>
          <w:i/>
          <w:iCs/>
          <w:sz w:val="24"/>
          <w:szCs w:val="24"/>
          <w:lang w:bidi="fa-IR"/>
        </w:rPr>
      </w:pPr>
      <w:r w:rsidRPr="00C71F99">
        <w:rPr>
          <w:rFonts w:eastAsia="Arial" w:cstheme="minorHAnsi"/>
          <w:i/>
          <w:iCs/>
          <w:sz w:val="24"/>
          <w:szCs w:val="24"/>
          <w:lang w:bidi="fa-IR"/>
        </w:rPr>
        <w:t xml:space="preserve">      </w:t>
      </w:r>
    </w:p>
    <w:p w14:paraId="4B9296D8" w14:textId="77777777" w:rsidR="00617559" w:rsidRPr="00C71F99" w:rsidRDefault="00617559" w:rsidP="00071EE8">
      <w:pPr>
        <w:tabs>
          <w:tab w:val="right" w:pos="10469"/>
        </w:tabs>
        <w:autoSpaceDE w:val="0"/>
        <w:autoSpaceDN w:val="0"/>
        <w:adjustRightInd w:val="0"/>
        <w:spacing w:after="0"/>
        <w:ind w:left="-180" w:hanging="360"/>
        <w:jc w:val="both"/>
        <w:rPr>
          <w:rFonts w:eastAsia="Arial" w:cstheme="minorHAnsi"/>
          <w:i/>
          <w:iCs/>
          <w:sz w:val="24"/>
          <w:szCs w:val="24"/>
          <w:lang w:bidi="fa-IR"/>
        </w:rPr>
      </w:pPr>
    </w:p>
    <w:p w14:paraId="74F07330" w14:textId="074A61B2" w:rsidR="00FF1099" w:rsidRPr="00C71F99" w:rsidRDefault="00071EE8" w:rsidP="00071EE8">
      <w:pPr>
        <w:tabs>
          <w:tab w:val="right" w:pos="10469"/>
        </w:tabs>
        <w:autoSpaceDE w:val="0"/>
        <w:autoSpaceDN w:val="0"/>
        <w:adjustRightInd w:val="0"/>
        <w:spacing w:after="0"/>
        <w:ind w:left="-180" w:hanging="360"/>
        <w:jc w:val="both"/>
        <w:rPr>
          <w:rFonts w:eastAsia="Arial" w:cstheme="minorHAnsi"/>
          <w:i/>
          <w:iCs/>
          <w:sz w:val="20"/>
          <w:szCs w:val="20"/>
          <w:rtl/>
          <w:lang w:bidi="fa-IR"/>
        </w:rPr>
      </w:pPr>
      <w:r w:rsidRPr="00C71F99">
        <w:rPr>
          <w:rFonts w:eastAsia="Arial" w:cstheme="minorHAnsi"/>
          <w:i/>
          <w:iCs/>
          <w:sz w:val="24"/>
          <w:szCs w:val="24"/>
          <w:lang w:bidi="fa-IR"/>
        </w:rPr>
        <w:t xml:space="preserve"> </w:t>
      </w:r>
      <w:bookmarkStart w:id="23" w:name="_GoBack"/>
      <w:r w:rsidR="00FF1099" w:rsidRPr="00C71F99">
        <w:rPr>
          <w:rFonts w:eastAsia="Arial" w:cstheme="minorHAnsi"/>
          <w:i/>
          <w:iCs/>
          <w:sz w:val="20"/>
          <w:szCs w:val="20"/>
          <w:lang w:bidi="fa-IR"/>
        </w:rPr>
        <w:t>Once the member information has been completed, an eligible woman will be selected from the list of w</w:t>
      </w:r>
      <w:r w:rsidR="007E5485" w:rsidRPr="00C71F99">
        <w:rPr>
          <w:rFonts w:eastAsia="Arial" w:cstheme="minorHAnsi"/>
          <w:i/>
          <w:iCs/>
          <w:sz w:val="20"/>
          <w:szCs w:val="20"/>
          <w:lang w:bidi="fa-IR"/>
        </w:rPr>
        <w:t xml:space="preserve">omen in the member information. </w:t>
      </w:r>
      <w:r w:rsidR="00FF1099" w:rsidRPr="00C71F99">
        <w:rPr>
          <w:rFonts w:eastAsia="Arial" w:cstheme="minorHAnsi"/>
          <w:i/>
          <w:iCs/>
          <w:sz w:val="20"/>
          <w:szCs w:val="20"/>
          <w:lang w:bidi="fa-IR"/>
        </w:rPr>
        <w:t>The interviewer then asks the respondent (if different from the eligible woman) to call the respective woman for information on the below questions that relate to the reproductive health of the women in the household.</w:t>
      </w:r>
    </w:p>
    <w:bookmarkEnd w:id="23"/>
    <w:p w14:paraId="477FDE44" w14:textId="77777777" w:rsidR="00FF1099" w:rsidRPr="00C71F99" w:rsidRDefault="00FF1099" w:rsidP="008A4855">
      <w:pPr>
        <w:bidi/>
        <w:rPr>
          <w:rFonts w:cstheme="minorHAnsi"/>
          <w:i/>
          <w:sz w:val="20"/>
          <w:szCs w:val="20"/>
          <w:rtl/>
        </w:rPr>
      </w:pPr>
    </w:p>
    <w:p w14:paraId="0F7EAADA" w14:textId="77777777" w:rsidR="00C765BA" w:rsidRPr="00C71F99" w:rsidRDefault="00C765BA" w:rsidP="008A4855">
      <w:pPr>
        <w:tabs>
          <w:tab w:val="left" w:pos="6330"/>
        </w:tabs>
        <w:bidi/>
        <w:rPr>
          <w:rFonts w:cs="Times New Roman"/>
          <w:sz w:val="24"/>
          <w:szCs w:val="24"/>
          <w:rtl/>
          <w:lang w:bidi="fa-IR"/>
        </w:rPr>
        <w:sectPr w:rsidR="00C765BA" w:rsidRPr="00C71F99" w:rsidSect="00617559">
          <w:pgSz w:w="15840" w:h="12240" w:orient="landscape"/>
          <w:pgMar w:top="547" w:right="1440" w:bottom="446" w:left="1440" w:header="720" w:footer="274" w:gutter="0"/>
          <w:cols w:space="720"/>
          <w:docGrid w:linePitch="360"/>
        </w:sectPr>
      </w:pPr>
    </w:p>
    <w:tbl>
      <w:tblPr>
        <w:tblW w:w="10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0"/>
        <w:gridCol w:w="4230"/>
        <w:gridCol w:w="2970"/>
        <w:gridCol w:w="90"/>
        <w:gridCol w:w="90"/>
        <w:gridCol w:w="450"/>
        <w:gridCol w:w="720"/>
        <w:gridCol w:w="1530"/>
        <w:tblGridChange w:id="24">
          <w:tblGrid>
            <w:gridCol w:w="720"/>
            <w:gridCol w:w="4230"/>
            <w:gridCol w:w="2970"/>
            <w:gridCol w:w="90"/>
            <w:gridCol w:w="90"/>
            <w:gridCol w:w="450"/>
            <w:gridCol w:w="720"/>
            <w:gridCol w:w="1530"/>
          </w:tblGrid>
        </w:tblGridChange>
      </w:tblGrid>
      <w:tr w:rsidR="00B51B1A" w:rsidRPr="00C71F99" w14:paraId="10910FF8" w14:textId="77777777" w:rsidTr="00B51B1A">
        <w:trPr>
          <w:trHeight w:hRule="exact" w:val="288"/>
          <w:jc w:val="center"/>
        </w:trPr>
        <w:tc>
          <w:tcPr>
            <w:tcW w:w="10800" w:type="dxa"/>
            <w:gridSpan w:val="8"/>
            <w:shd w:val="clear" w:color="auto" w:fill="BFBFBF" w:themeFill="background1" w:themeFillShade="BF"/>
            <w:vAlign w:val="center"/>
          </w:tcPr>
          <w:p w14:paraId="23E12D3C" w14:textId="77777777" w:rsidR="00B51B1A" w:rsidRPr="00C71F99" w:rsidRDefault="00B51B1A" w:rsidP="00B51B1A">
            <w:pPr>
              <w:rPr>
                <w:rFonts w:cstheme="minorHAnsi"/>
                <w:b/>
                <w:sz w:val="24"/>
                <w:szCs w:val="24"/>
              </w:rPr>
            </w:pPr>
            <w:r w:rsidRPr="00C71F99">
              <w:rPr>
                <w:rFonts w:cstheme="minorHAnsi"/>
                <w:b/>
                <w:sz w:val="24"/>
                <w:szCs w:val="24"/>
              </w:rPr>
              <w:lastRenderedPageBreak/>
              <w:t>SECTION E: SOCIO ECONOMIC STATUS OF HOUSEHOLD</w:t>
            </w:r>
          </w:p>
        </w:tc>
      </w:tr>
      <w:tr w:rsidR="00545970" w:rsidRPr="00C71F99" w14:paraId="7599799F" w14:textId="77777777" w:rsidTr="00545970">
        <w:trPr>
          <w:trHeight w:hRule="exact" w:val="288"/>
          <w:jc w:val="center"/>
        </w:trPr>
        <w:tc>
          <w:tcPr>
            <w:tcW w:w="10800" w:type="dxa"/>
            <w:gridSpan w:val="8"/>
            <w:shd w:val="clear" w:color="auto" w:fill="FBD4B4" w:themeFill="accent6" w:themeFillTint="66"/>
          </w:tcPr>
          <w:p w14:paraId="4292EE4E" w14:textId="77777777" w:rsidR="00545970" w:rsidRPr="00C71F99" w:rsidRDefault="00545970" w:rsidP="00545970">
            <w:pPr>
              <w:pStyle w:val="NoSpacing"/>
              <w:rPr>
                <w:rFonts w:cstheme="minorHAnsi"/>
                <w:sz w:val="20"/>
                <w:szCs w:val="20"/>
                <w:lang w:val="en-GB"/>
              </w:rPr>
            </w:pPr>
            <w:r w:rsidRPr="00C71F99">
              <w:rPr>
                <w:rStyle w:val="FontStyle85"/>
                <w:rFonts w:asciiTheme="minorHAnsi" w:hAnsiTheme="minorHAnsi" w:cstheme="minorHAnsi"/>
                <w:b/>
                <w:bCs/>
                <w:i w:val="0"/>
                <w:iCs w:val="0"/>
                <w:lang w:bidi="ur-PK"/>
              </w:rPr>
              <w:t>Instructions:</w:t>
            </w:r>
            <w:r w:rsidRPr="00C71F99">
              <w:rPr>
                <w:rStyle w:val="FontStyle85"/>
                <w:rFonts w:asciiTheme="minorHAnsi" w:hAnsiTheme="minorHAnsi" w:cstheme="minorHAnsi"/>
                <w:i w:val="0"/>
                <w:iCs w:val="0"/>
                <w:lang w:bidi="ur-PK"/>
              </w:rPr>
              <w:t xml:space="preserve"> </w:t>
            </w:r>
            <w:r w:rsidRPr="00C71F99">
              <w:rPr>
                <w:rFonts w:eastAsiaTheme="minorHAnsi"/>
                <w:sz w:val="19"/>
                <w:szCs w:val="19"/>
                <w:lang w:val="en-GB" w:eastAsia="en-US"/>
              </w:rPr>
              <w:t>This section will be filled by the index</w:t>
            </w:r>
            <w:r w:rsidRPr="00C71F99">
              <w:rPr>
                <w:rFonts w:eastAsiaTheme="minorHAnsi" w:cstheme="minorHAnsi"/>
                <w:sz w:val="19"/>
                <w:szCs w:val="19"/>
                <w:lang w:val="en-GB" w:eastAsia="en-US" w:bidi="ur-PK"/>
              </w:rPr>
              <w:t xml:space="preserve"> </w:t>
            </w:r>
            <w:r w:rsidRPr="00C71F99">
              <w:rPr>
                <w:rFonts w:eastAsiaTheme="minorHAnsi"/>
                <w:sz w:val="19"/>
                <w:szCs w:val="19"/>
                <w:lang w:val="en-GB" w:eastAsia="en-US"/>
              </w:rPr>
              <w:t xml:space="preserve">Mother or </w:t>
            </w:r>
            <w:r w:rsidRPr="00C71F99">
              <w:rPr>
                <w:rFonts w:eastAsiaTheme="minorHAnsi" w:cstheme="minorHAnsi"/>
                <w:sz w:val="19"/>
                <w:szCs w:val="19"/>
                <w:lang w:val="en-GB" w:eastAsia="en-US" w:bidi="ur-PK"/>
              </w:rPr>
              <w:t>head of the household or someone else at least 18 years of age or older.</w:t>
            </w:r>
            <w:r w:rsidRPr="00C71F99">
              <w:rPr>
                <w:rFonts w:eastAsiaTheme="minorHAnsi" w:cstheme="minorHAnsi"/>
                <w:sz w:val="20"/>
                <w:szCs w:val="20"/>
                <w:lang w:val="en-GB" w:eastAsia="en-US" w:bidi="ur-PK"/>
              </w:rPr>
              <w:t xml:space="preserve"> </w:t>
            </w:r>
            <w:r w:rsidRPr="00C71F99">
              <w:rPr>
                <w:rFonts w:cstheme="minorHAnsi" w:hint="cs"/>
                <w:sz w:val="20"/>
                <w:szCs w:val="20"/>
                <w:rtl/>
                <w:lang w:val="en-GB"/>
              </w:rPr>
              <w:t xml:space="preserve"> </w:t>
            </w:r>
          </w:p>
          <w:p w14:paraId="4DCABBF5" w14:textId="77777777" w:rsidR="00545970" w:rsidRPr="00C71F99" w:rsidRDefault="00545970" w:rsidP="00545970">
            <w:pPr>
              <w:tabs>
                <w:tab w:val="right" w:pos="10469"/>
              </w:tabs>
              <w:autoSpaceDE w:val="0"/>
              <w:autoSpaceDN w:val="0"/>
              <w:adjustRightInd w:val="0"/>
              <w:rPr>
                <w:rFonts w:cstheme="minorHAnsi"/>
                <w:b/>
                <w:bCs/>
                <w:caps/>
                <w:sz w:val="24"/>
                <w:szCs w:val="24"/>
              </w:rPr>
            </w:pPr>
          </w:p>
        </w:tc>
      </w:tr>
      <w:tr w:rsidR="00B51B1A" w:rsidRPr="00C71F99" w14:paraId="771DBCB2" w14:textId="77777777" w:rsidTr="00C12F9D">
        <w:trPr>
          <w:trHeight w:hRule="exact" w:val="288"/>
          <w:jc w:val="center"/>
        </w:trPr>
        <w:tc>
          <w:tcPr>
            <w:tcW w:w="720" w:type="dxa"/>
            <w:shd w:val="clear" w:color="auto" w:fill="F2F2F2" w:themeFill="background1" w:themeFillShade="F2"/>
          </w:tcPr>
          <w:p w14:paraId="281E6746" w14:textId="77777777" w:rsidR="00B51B1A" w:rsidRPr="00C71F99" w:rsidRDefault="00B51B1A" w:rsidP="00B51B1A">
            <w:pPr>
              <w:tabs>
                <w:tab w:val="right" w:pos="10469"/>
              </w:tabs>
              <w:autoSpaceDE w:val="0"/>
              <w:autoSpaceDN w:val="0"/>
              <w:adjustRightInd w:val="0"/>
              <w:jc w:val="center"/>
              <w:rPr>
                <w:rFonts w:cstheme="minorHAnsi"/>
                <w:b/>
                <w:bCs/>
                <w:caps/>
                <w:sz w:val="24"/>
                <w:szCs w:val="24"/>
              </w:rPr>
            </w:pPr>
            <w:r w:rsidRPr="00C71F99">
              <w:rPr>
                <w:rFonts w:cstheme="minorHAnsi"/>
                <w:b/>
                <w:bCs/>
                <w:caps/>
                <w:sz w:val="24"/>
                <w:szCs w:val="24"/>
              </w:rPr>
              <w:t>S.No</w:t>
            </w:r>
          </w:p>
        </w:tc>
        <w:tc>
          <w:tcPr>
            <w:tcW w:w="4230" w:type="dxa"/>
            <w:shd w:val="clear" w:color="auto" w:fill="F2F2F2" w:themeFill="background1" w:themeFillShade="F2"/>
          </w:tcPr>
          <w:p w14:paraId="316CBB87" w14:textId="77777777" w:rsidR="00B51B1A" w:rsidRPr="00C71F99" w:rsidRDefault="00B51B1A" w:rsidP="00B51B1A">
            <w:pPr>
              <w:tabs>
                <w:tab w:val="left" w:pos="1740"/>
              </w:tabs>
              <w:autoSpaceDE w:val="0"/>
              <w:autoSpaceDN w:val="0"/>
              <w:adjustRightInd w:val="0"/>
              <w:jc w:val="center"/>
              <w:rPr>
                <w:rFonts w:cstheme="minorHAnsi"/>
                <w:b/>
                <w:bCs/>
                <w:caps/>
                <w:sz w:val="24"/>
                <w:szCs w:val="24"/>
              </w:rPr>
            </w:pPr>
            <w:r w:rsidRPr="00C71F99">
              <w:rPr>
                <w:rFonts w:cstheme="minorHAnsi"/>
                <w:b/>
                <w:bCs/>
                <w:caps/>
                <w:sz w:val="24"/>
                <w:szCs w:val="24"/>
              </w:rPr>
              <w:t>Questions</w:t>
            </w:r>
          </w:p>
        </w:tc>
        <w:tc>
          <w:tcPr>
            <w:tcW w:w="4320" w:type="dxa"/>
            <w:gridSpan w:val="5"/>
            <w:shd w:val="clear" w:color="auto" w:fill="F2F2F2" w:themeFill="background1" w:themeFillShade="F2"/>
          </w:tcPr>
          <w:p w14:paraId="3362EE61" w14:textId="77777777" w:rsidR="00B51B1A" w:rsidRPr="00C71F99" w:rsidRDefault="00B51B1A" w:rsidP="00B51B1A">
            <w:pPr>
              <w:widowControl w:val="0"/>
              <w:tabs>
                <w:tab w:val="left" w:leader="dot" w:pos="3600"/>
              </w:tabs>
              <w:jc w:val="center"/>
              <w:rPr>
                <w:rFonts w:cstheme="minorHAnsi"/>
                <w:b/>
                <w:bCs/>
                <w:caps/>
                <w:color w:val="000000"/>
                <w:sz w:val="24"/>
                <w:szCs w:val="24"/>
              </w:rPr>
            </w:pPr>
            <w:r w:rsidRPr="00C71F99">
              <w:rPr>
                <w:rFonts w:cstheme="minorHAnsi"/>
                <w:b/>
                <w:bCs/>
                <w:caps/>
                <w:sz w:val="24"/>
                <w:szCs w:val="24"/>
              </w:rPr>
              <w:t>Codes</w:t>
            </w:r>
          </w:p>
        </w:tc>
        <w:tc>
          <w:tcPr>
            <w:tcW w:w="1530" w:type="dxa"/>
            <w:shd w:val="clear" w:color="auto" w:fill="F2F2F2" w:themeFill="background1" w:themeFillShade="F2"/>
          </w:tcPr>
          <w:p w14:paraId="755FCBE3" w14:textId="77777777" w:rsidR="00B51B1A" w:rsidRPr="00C71F99" w:rsidRDefault="00B51B1A" w:rsidP="00B51B1A">
            <w:pPr>
              <w:tabs>
                <w:tab w:val="right" w:pos="10469"/>
              </w:tabs>
              <w:autoSpaceDE w:val="0"/>
              <w:autoSpaceDN w:val="0"/>
              <w:adjustRightInd w:val="0"/>
              <w:jc w:val="center"/>
              <w:rPr>
                <w:rFonts w:cstheme="minorHAnsi"/>
                <w:b/>
                <w:bCs/>
                <w:caps/>
                <w:sz w:val="24"/>
                <w:szCs w:val="24"/>
              </w:rPr>
            </w:pPr>
            <w:r w:rsidRPr="00C71F99">
              <w:rPr>
                <w:rFonts w:cstheme="minorHAnsi"/>
                <w:b/>
                <w:bCs/>
                <w:caps/>
                <w:sz w:val="24"/>
                <w:szCs w:val="24"/>
              </w:rPr>
              <w:t>Skip Pattern</w:t>
            </w:r>
          </w:p>
        </w:tc>
      </w:tr>
      <w:tr w:rsidR="00B51B1A" w:rsidRPr="00C71F99" w14:paraId="6E25F508" w14:textId="77777777" w:rsidTr="00B51B1A">
        <w:trPr>
          <w:trHeight w:val="670"/>
          <w:jc w:val="center"/>
        </w:trPr>
        <w:tc>
          <w:tcPr>
            <w:tcW w:w="720" w:type="dxa"/>
            <w:tcBorders>
              <w:bottom w:val="single" w:sz="4" w:space="0" w:color="auto"/>
            </w:tcBorders>
            <w:vAlign w:val="center"/>
          </w:tcPr>
          <w:p w14:paraId="4ADCF4F8" w14:textId="77777777" w:rsidR="00B51B1A" w:rsidRPr="00C71F99" w:rsidRDefault="00B51B1A" w:rsidP="00B51B1A">
            <w:pPr>
              <w:tabs>
                <w:tab w:val="right" w:pos="10469"/>
              </w:tabs>
              <w:autoSpaceDE w:val="0"/>
              <w:autoSpaceDN w:val="0"/>
              <w:adjustRightInd w:val="0"/>
              <w:spacing w:after="0"/>
              <w:jc w:val="center"/>
              <w:rPr>
                <w:rFonts w:cstheme="minorHAnsi"/>
                <w:bCs/>
                <w:caps/>
                <w:sz w:val="24"/>
                <w:szCs w:val="24"/>
              </w:rPr>
            </w:pPr>
            <w:r w:rsidRPr="00C71F99">
              <w:rPr>
                <w:rFonts w:cstheme="minorHAnsi"/>
                <w:bCs/>
                <w:caps/>
                <w:sz w:val="24"/>
                <w:szCs w:val="24"/>
              </w:rPr>
              <w:t>E1</w:t>
            </w:r>
          </w:p>
        </w:tc>
        <w:tc>
          <w:tcPr>
            <w:tcW w:w="4230" w:type="dxa"/>
            <w:tcBorders>
              <w:top w:val="single" w:sz="4" w:space="0" w:color="auto"/>
              <w:bottom w:val="single" w:sz="4" w:space="0" w:color="auto"/>
            </w:tcBorders>
            <w:vAlign w:val="center"/>
          </w:tcPr>
          <w:p w14:paraId="19AEB51F" w14:textId="77777777" w:rsidR="00B51B1A" w:rsidRPr="00C71F99" w:rsidRDefault="00B51B1A" w:rsidP="00B51B1A">
            <w:pPr>
              <w:spacing w:after="0"/>
              <w:rPr>
                <w:rFonts w:cstheme="minorHAnsi"/>
                <w:sz w:val="24"/>
                <w:szCs w:val="24"/>
                <w:lang w:val="en-GB"/>
              </w:rPr>
            </w:pPr>
            <w:r w:rsidRPr="00C71F99">
              <w:rPr>
                <w:rFonts w:cstheme="minorHAnsi"/>
                <w:sz w:val="24"/>
                <w:szCs w:val="24"/>
                <w:lang w:val="en-GB"/>
              </w:rPr>
              <w:t>Main material of the floor</w:t>
            </w:r>
          </w:p>
          <w:p w14:paraId="5E6736BC" w14:textId="77777777" w:rsidR="00B51B1A" w:rsidRPr="00C71F99" w:rsidRDefault="00B51B1A" w:rsidP="00B51B1A">
            <w:pPr>
              <w:tabs>
                <w:tab w:val="left" w:pos="6330"/>
              </w:tabs>
              <w:bidi/>
              <w:spacing w:after="0"/>
              <w:jc w:val="both"/>
              <w:rPr>
                <w:rFonts w:cstheme="minorHAnsi"/>
                <w:sz w:val="24"/>
                <w:szCs w:val="24"/>
                <w:rtl/>
                <w:lang w:bidi="fa-IR"/>
              </w:rPr>
            </w:pPr>
          </w:p>
          <w:p w14:paraId="38ABA749" w14:textId="77777777" w:rsidR="00B51B1A" w:rsidRPr="00C71F99" w:rsidRDefault="00B51B1A" w:rsidP="00B51B1A">
            <w:pPr>
              <w:tabs>
                <w:tab w:val="left" w:pos="6330"/>
              </w:tabs>
              <w:bidi/>
              <w:spacing w:after="0"/>
              <w:jc w:val="right"/>
              <w:rPr>
                <w:rFonts w:cstheme="minorHAnsi"/>
                <w:sz w:val="24"/>
                <w:szCs w:val="24"/>
                <w:rtl/>
                <w:lang w:bidi="fa-IR"/>
              </w:rPr>
            </w:pPr>
            <w:r w:rsidRPr="00C71F99">
              <w:rPr>
                <w:rFonts w:cstheme="minorHAnsi"/>
                <w:b/>
                <w:caps/>
                <w:sz w:val="24"/>
                <w:szCs w:val="24"/>
                <w:lang w:val="en-GB"/>
              </w:rPr>
              <w:t>Record observation</w:t>
            </w:r>
          </w:p>
          <w:p w14:paraId="2C3D5EF5" w14:textId="77777777" w:rsidR="00B51B1A" w:rsidRPr="00C71F99" w:rsidRDefault="00B51B1A" w:rsidP="00B51B1A">
            <w:pPr>
              <w:tabs>
                <w:tab w:val="right" w:leader="hyphen" w:pos="3600"/>
              </w:tabs>
              <w:spacing w:after="0"/>
              <w:jc w:val="right"/>
              <w:rPr>
                <w:rFonts w:cstheme="minorHAnsi"/>
                <w:b/>
                <w:sz w:val="24"/>
                <w:szCs w:val="24"/>
                <w:lang w:val="en-GB"/>
              </w:rPr>
            </w:pPr>
          </w:p>
          <w:p w14:paraId="4970A2C3" w14:textId="77777777" w:rsidR="00B51B1A" w:rsidRPr="00C71F99" w:rsidRDefault="00B51B1A" w:rsidP="00B51B1A">
            <w:pPr>
              <w:tabs>
                <w:tab w:val="right" w:leader="hyphen" w:pos="3600"/>
              </w:tabs>
              <w:spacing w:after="0"/>
              <w:rPr>
                <w:rFonts w:cstheme="minorHAnsi"/>
                <w:b/>
                <w:caps/>
                <w:sz w:val="24"/>
                <w:szCs w:val="24"/>
                <w:lang w:val="en-GB"/>
              </w:rPr>
            </w:pPr>
          </w:p>
        </w:tc>
        <w:tc>
          <w:tcPr>
            <w:tcW w:w="4320" w:type="dxa"/>
            <w:gridSpan w:val="5"/>
            <w:shd w:val="clear" w:color="auto" w:fill="auto"/>
            <w:vAlign w:val="center"/>
          </w:tcPr>
          <w:p w14:paraId="67C2B9C5" w14:textId="5F5CA8C9" w:rsidR="00B51B1A" w:rsidRPr="00C71F99" w:rsidRDefault="00B51B1A" w:rsidP="00613855">
            <w:pPr>
              <w:widowControl w:val="0"/>
              <w:tabs>
                <w:tab w:val="left" w:leader="dot" w:pos="3600"/>
              </w:tabs>
              <w:spacing w:after="0"/>
              <w:rPr>
                <w:rFonts w:cstheme="minorHAnsi"/>
                <w:sz w:val="20"/>
                <w:szCs w:val="20"/>
              </w:rPr>
            </w:pPr>
            <w:r w:rsidRPr="00C71F99">
              <w:rPr>
                <w:rFonts w:cstheme="minorHAnsi"/>
                <w:color w:val="000000"/>
                <w:sz w:val="20"/>
                <w:szCs w:val="20"/>
              </w:rPr>
              <w:t>Earth/sand/mud…………</w:t>
            </w:r>
            <w:r w:rsidR="00C23250" w:rsidRPr="00C71F99">
              <w:rPr>
                <w:rFonts w:cstheme="minorHAnsi"/>
                <w:color w:val="000000"/>
                <w:sz w:val="20"/>
                <w:szCs w:val="20"/>
              </w:rPr>
              <w:t>……</w:t>
            </w:r>
            <w:r w:rsidR="00613855"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76759C42" w14:textId="48649072" w:rsidR="00B51B1A" w:rsidRPr="00C71F99" w:rsidRDefault="00B51B1A" w:rsidP="00613855">
            <w:pPr>
              <w:widowControl w:val="0"/>
              <w:tabs>
                <w:tab w:val="left" w:leader="dot" w:pos="3600"/>
              </w:tabs>
              <w:spacing w:after="0"/>
              <w:rPr>
                <w:rFonts w:cstheme="minorHAnsi"/>
                <w:sz w:val="20"/>
                <w:szCs w:val="20"/>
              </w:rPr>
            </w:pPr>
            <w:r w:rsidRPr="00C71F99">
              <w:rPr>
                <w:rFonts w:cstheme="minorHAnsi"/>
                <w:color w:val="000000"/>
                <w:sz w:val="20"/>
                <w:szCs w:val="20"/>
              </w:rPr>
              <w:t>Dung…………</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…………….2                             </w:t>
            </w:r>
            <w:r w:rsidRPr="00C71F99">
              <w:rPr>
                <w:rFonts w:cstheme="minorHAnsi"/>
                <w:b/>
                <w:color w:val="000000"/>
                <w:sz w:val="20"/>
                <w:szCs w:val="20"/>
              </w:rPr>
              <w:t xml:space="preserve">    </w:t>
            </w:r>
            <w:r w:rsidR="00613855" w:rsidRPr="00C71F99">
              <w:rPr>
                <w:rFonts w:cstheme="minorHAnsi"/>
                <w:b/>
                <w:color w:val="000000"/>
                <w:sz w:val="20"/>
                <w:szCs w:val="20"/>
              </w:rPr>
              <w:t xml:space="preserve">                               </w:t>
            </w:r>
            <w:r w:rsidRPr="00C71F99">
              <w:rPr>
                <w:rFonts w:cstheme="minorHAnsi"/>
                <w:color w:val="000000"/>
                <w:sz w:val="20"/>
                <w:szCs w:val="20"/>
              </w:rPr>
              <w:t>Wood planks…………</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3</w:t>
            </w:r>
          </w:p>
          <w:p w14:paraId="10CEBCE9" w14:textId="3A1F73EE"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Palm/bamboo……</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……4                                      </w:t>
            </w:r>
          </w:p>
          <w:p w14:paraId="6631E7A5" w14:textId="3A3E08EB" w:rsidR="00B51B1A" w:rsidRPr="00C71F99" w:rsidRDefault="00B51B1A" w:rsidP="00613855">
            <w:pPr>
              <w:widowControl w:val="0"/>
              <w:tabs>
                <w:tab w:val="left" w:leader="dot" w:pos="3600"/>
              </w:tabs>
              <w:spacing w:after="0"/>
              <w:rPr>
                <w:rFonts w:cstheme="minorHAnsi"/>
                <w:sz w:val="20"/>
                <w:szCs w:val="20"/>
              </w:rPr>
            </w:pPr>
            <w:r w:rsidRPr="00C71F99">
              <w:rPr>
                <w:rFonts w:cstheme="minorHAnsi"/>
                <w:color w:val="000000"/>
                <w:sz w:val="20"/>
                <w:szCs w:val="20"/>
              </w:rPr>
              <w:t>Parquet Or Polished Wood…</w:t>
            </w:r>
            <w:r w:rsidR="00613855" w:rsidRPr="00C71F99">
              <w:rPr>
                <w:rFonts w:cstheme="minorHAnsi"/>
                <w:color w:val="000000"/>
                <w:sz w:val="20"/>
                <w:szCs w:val="20"/>
              </w:rPr>
              <w:t>………</w:t>
            </w:r>
            <w:proofErr w:type="gramStart"/>
            <w:r w:rsidR="00613855" w:rsidRPr="00C71F99">
              <w:rPr>
                <w:rFonts w:cstheme="minorHAnsi"/>
                <w:color w:val="000000"/>
                <w:sz w:val="20"/>
                <w:szCs w:val="20"/>
              </w:rPr>
              <w:t>…..</w:t>
            </w:r>
            <w:proofErr w:type="gramEnd"/>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5                                                    </w:t>
            </w:r>
          </w:p>
          <w:p w14:paraId="23909D34" w14:textId="12826EB3"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Vinyl or asphalt strips……</w:t>
            </w:r>
            <w:r w:rsidR="00613855" w:rsidRPr="00C71F99">
              <w:rPr>
                <w:rFonts w:cstheme="minorHAnsi"/>
                <w:color w:val="000000"/>
                <w:sz w:val="20"/>
                <w:szCs w:val="20"/>
              </w:rPr>
              <w:t>………</w:t>
            </w:r>
            <w:proofErr w:type="gramStart"/>
            <w:r w:rsidR="00613855" w:rsidRPr="00C71F99">
              <w:rPr>
                <w:rFonts w:cstheme="minorHAnsi"/>
                <w:color w:val="000000"/>
                <w:sz w:val="20"/>
                <w:szCs w:val="20"/>
              </w:rPr>
              <w:t>…..</w:t>
            </w:r>
            <w:proofErr w:type="gramEnd"/>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..6            </w:t>
            </w:r>
          </w:p>
          <w:p w14:paraId="7DEB9BD1" w14:textId="3BABD473"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Ceramic tiles……</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..7                                       </w:t>
            </w:r>
          </w:p>
          <w:p w14:paraId="52C5AF83" w14:textId="65DC1B81"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Cement …</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…….8                                            </w:t>
            </w:r>
          </w:p>
          <w:p w14:paraId="04EB27E9" w14:textId="545B9AC3"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Carpet……</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proofErr w:type="gramStart"/>
            <w:r w:rsidR="00C23250" w:rsidRPr="00C71F99">
              <w:rPr>
                <w:rFonts w:cstheme="minorHAnsi"/>
                <w:color w:val="000000"/>
                <w:sz w:val="20"/>
                <w:szCs w:val="20"/>
              </w:rPr>
              <w:t>….</w:t>
            </w:r>
            <w:r w:rsidRPr="00C71F99">
              <w:rPr>
                <w:rFonts w:cstheme="minorHAnsi"/>
                <w:color w:val="000000"/>
                <w:sz w:val="20"/>
                <w:szCs w:val="20"/>
              </w:rPr>
              <w:t>.</w:t>
            </w:r>
            <w:proofErr w:type="gramEnd"/>
            <w:r w:rsidRPr="00C71F99">
              <w:rPr>
                <w:rFonts w:cstheme="minorHAnsi"/>
                <w:color w:val="000000"/>
                <w:sz w:val="20"/>
                <w:szCs w:val="20"/>
              </w:rPr>
              <w:t xml:space="preserve">9                                                 </w:t>
            </w:r>
          </w:p>
          <w:p w14:paraId="4C66B7A9" w14:textId="56A483DE"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Bricks…………………………………………………</w:t>
            </w:r>
            <w:r w:rsidR="00C23250"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10                                                  </w:t>
            </w:r>
          </w:p>
          <w:p w14:paraId="1BA0BA12" w14:textId="150DEE4F"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Lime…………………………………….……………………</w:t>
            </w:r>
            <w:r w:rsidR="00C23250" w:rsidRPr="00C71F99">
              <w:rPr>
                <w:rFonts w:cstheme="minorHAnsi"/>
                <w:color w:val="000000"/>
                <w:sz w:val="20"/>
                <w:szCs w:val="20"/>
              </w:rPr>
              <w:t>………</w:t>
            </w:r>
            <w:r w:rsidRPr="00C71F99">
              <w:rPr>
                <w:rFonts w:cstheme="minorHAnsi"/>
                <w:color w:val="000000"/>
                <w:sz w:val="20"/>
                <w:szCs w:val="20"/>
              </w:rPr>
              <w:t xml:space="preserve">11                                       </w:t>
            </w:r>
          </w:p>
          <w:p w14:paraId="050D1778" w14:textId="77777777" w:rsidR="00B51B1A" w:rsidRDefault="00B51B1A" w:rsidP="00613855">
            <w:pPr>
              <w:widowControl w:val="0"/>
              <w:tabs>
                <w:tab w:val="left" w:leader="dot" w:pos="3600"/>
              </w:tabs>
              <w:spacing w:after="0"/>
              <w:rPr>
                <w:ins w:id="25" w:author="Shaikh Asif" w:date="2020-10-07T12:32:00Z"/>
                <w:rFonts w:cstheme="minorHAnsi"/>
                <w:color w:val="000000"/>
                <w:sz w:val="20"/>
                <w:szCs w:val="20"/>
              </w:rPr>
            </w:pPr>
            <w:r w:rsidRPr="00C71F99">
              <w:rPr>
                <w:rFonts w:cstheme="minorHAnsi"/>
                <w:color w:val="000000"/>
                <w:sz w:val="20"/>
                <w:szCs w:val="20"/>
              </w:rPr>
              <w:t>Marble…………………………………………………</w:t>
            </w:r>
            <w:r w:rsidR="00C23250" w:rsidRPr="00C71F99">
              <w:rPr>
                <w:rFonts w:cstheme="minorHAnsi"/>
                <w:color w:val="000000"/>
                <w:sz w:val="20"/>
                <w:szCs w:val="20"/>
              </w:rPr>
              <w:t>………</w:t>
            </w:r>
            <w:r w:rsidRPr="00C71F99">
              <w:rPr>
                <w:rFonts w:cstheme="minorHAnsi"/>
                <w:color w:val="000000"/>
                <w:sz w:val="20"/>
                <w:szCs w:val="20"/>
              </w:rPr>
              <w:t>……12</w:t>
            </w:r>
          </w:p>
          <w:p w14:paraId="000EF8B2" w14:textId="302601B2" w:rsidR="0023186E" w:rsidRPr="00C71F99" w:rsidRDefault="00897B54" w:rsidP="00897B54">
            <w:pPr>
              <w:widowControl w:val="0"/>
              <w:tabs>
                <w:tab w:val="left" w:leader="dot" w:pos="3600"/>
              </w:tabs>
              <w:spacing w:after="0"/>
              <w:rPr>
                <w:rFonts w:cstheme="minorHAnsi"/>
                <w:color w:val="000000"/>
                <w:sz w:val="20"/>
                <w:szCs w:val="20"/>
              </w:rPr>
            </w:pPr>
            <w:ins w:id="26" w:author="Shaikh Asif" w:date="2020-10-07T12:33:00Z">
              <w:r>
                <w:rPr>
                  <w:rFonts w:cstheme="minorHAnsi"/>
                  <w:color w:val="000000"/>
                  <w:sz w:val="20"/>
                  <w:szCs w:val="20"/>
                </w:rPr>
                <w:t xml:space="preserve">Other </w:t>
              </w:r>
              <w:proofErr w:type="spellStart"/>
              <w:r>
                <w:rPr>
                  <w:rFonts w:cstheme="minorHAnsi"/>
                  <w:color w:val="000000"/>
                  <w:sz w:val="20"/>
                  <w:szCs w:val="20"/>
                </w:rPr>
                <w:t>Spcify</w:t>
              </w:r>
              <w:proofErr w:type="spellEnd"/>
              <w:r w:rsidRPr="00C71F99">
                <w:rPr>
                  <w:rFonts w:cstheme="minorHAnsi"/>
                  <w:color w:val="000000"/>
                  <w:sz w:val="20"/>
                  <w:szCs w:val="20"/>
                </w:rPr>
                <w:t xml:space="preserve"> ……………………………………………………</w:t>
              </w:r>
              <w:r>
                <w:rPr>
                  <w:rFonts w:cstheme="minorHAnsi"/>
                  <w:color w:val="000000"/>
                  <w:sz w:val="20"/>
                  <w:szCs w:val="20"/>
                </w:rPr>
                <w:t>.96</w:t>
              </w:r>
            </w:ins>
          </w:p>
        </w:tc>
        <w:tc>
          <w:tcPr>
            <w:tcW w:w="1530" w:type="dxa"/>
            <w:vAlign w:val="center"/>
          </w:tcPr>
          <w:p w14:paraId="596761F6" w14:textId="77777777" w:rsidR="00B51B1A" w:rsidRPr="00C71F99" w:rsidRDefault="00B51B1A" w:rsidP="00B51B1A">
            <w:pPr>
              <w:spacing w:after="0"/>
              <w:rPr>
                <w:rFonts w:cstheme="minorHAnsi"/>
                <w:sz w:val="24"/>
                <w:szCs w:val="24"/>
              </w:rPr>
            </w:pPr>
          </w:p>
        </w:tc>
      </w:tr>
      <w:tr w:rsidR="00B51B1A" w:rsidRPr="00C71F99" w14:paraId="36A14C5C" w14:textId="77777777" w:rsidTr="00B51B1A">
        <w:trPr>
          <w:trHeight w:val="332"/>
          <w:jc w:val="center"/>
        </w:trPr>
        <w:tc>
          <w:tcPr>
            <w:tcW w:w="720" w:type="dxa"/>
            <w:tcBorders>
              <w:top w:val="single" w:sz="4" w:space="0" w:color="auto"/>
              <w:bottom w:val="single" w:sz="4" w:space="0" w:color="auto"/>
            </w:tcBorders>
            <w:vAlign w:val="center"/>
          </w:tcPr>
          <w:p w14:paraId="41361324" w14:textId="77777777" w:rsidR="00B51B1A" w:rsidRPr="00C71F99" w:rsidRDefault="00B51B1A" w:rsidP="00B51B1A">
            <w:pPr>
              <w:jc w:val="center"/>
              <w:rPr>
                <w:rFonts w:cstheme="minorHAnsi"/>
                <w:sz w:val="24"/>
                <w:szCs w:val="24"/>
              </w:rPr>
            </w:pPr>
            <w:r w:rsidRPr="00C71F99">
              <w:rPr>
                <w:rFonts w:cstheme="minorHAnsi"/>
                <w:bCs/>
                <w:caps/>
                <w:sz w:val="24"/>
                <w:szCs w:val="24"/>
              </w:rPr>
              <w:t>E2</w:t>
            </w:r>
          </w:p>
        </w:tc>
        <w:tc>
          <w:tcPr>
            <w:tcW w:w="4230" w:type="dxa"/>
            <w:tcBorders>
              <w:top w:val="single" w:sz="4" w:space="0" w:color="auto"/>
              <w:bottom w:val="single" w:sz="4" w:space="0" w:color="auto"/>
            </w:tcBorders>
            <w:vAlign w:val="center"/>
          </w:tcPr>
          <w:p w14:paraId="528920D2" w14:textId="77777777" w:rsidR="00B51B1A" w:rsidRPr="00C71F99" w:rsidRDefault="00B51B1A" w:rsidP="00B51B1A">
            <w:pPr>
              <w:rPr>
                <w:rFonts w:cstheme="minorHAnsi"/>
                <w:sz w:val="24"/>
                <w:szCs w:val="24"/>
                <w:lang w:val="en-GB"/>
              </w:rPr>
            </w:pPr>
            <w:r w:rsidRPr="00C71F99">
              <w:rPr>
                <w:rFonts w:cstheme="minorHAnsi"/>
                <w:sz w:val="24"/>
                <w:szCs w:val="24"/>
                <w:lang w:val="en-GB"/>
              </w:rPr>
              <w:t>Main material of the roof</w:t>
            </w:r>
          </w:p>
          <w:p w14:paraId="71BD02D6" w14:textId="77777777" w:rsidR="00B51B1A" w:rsidRPr="00C71F99" w:rsidRDefault="00B51B1A" w:rsidP="00B51B1A">
            <w:pPr>
              <w:tabs>
                <w:tab w:val="left" w:pos="6330"/>
              </w:tabs>
              <w:bidi/>
              <w:jc w:val="both"/>
              <w:rPr>
                <w:rFonts w:cstheme="minorHAnsi"/>
                <w:sz w:val="24"/>
                <w:szCs w:val="24"/>
                <w:rtl/>
                <w:lang w:bidi="fa-IR"/>
              </w:rPr>
            </w:pPr>
          </w:p>
          <w:p w14:paraId="7B22B0D1" w14:textId="77777777" w:rsidR="00B51B1A" w:rsidRPr="00C71F99" w:rsidRDefault="00B51B1A" w:rsidP="00B51B1A">
            <w:pPr>
              <w:tabs>
                <w:tab w:val="left" w:pos="6330"/>
              </w:tabs>
              <w:bidi/>
              <w:jc w:val="right"/>
              <w:rPr>
                <w:rFonts w:cstheme="minorHAnsi"/>
                <w:sz w:val="24"/>
                <w:szCs w:val="24"/>
                <w:rtl/>
                <w:lang w:bidi="fa-IR"/>
              </w:rPr>
            </w:pPr>
            <w:r w:rsidRPr="00C71F99">
              <w:rPr>
                <w:rFonts w:cstheme="minorHAnsi"/>
                <w:b/>
                <w:caps/>
                <w:sz w:val="24"/>
                <w:szCs w:val="24"/>
                <w:lang w:val="en-GB"/>
              </w:rPr>
              <w:t>Record observation</w:t>
            </w:r>
          </w:p>
          <w:p w14:paraId="7CE64379" w14:textId="77777777" w:rsidR="00B51B1A" w:rsidRPr="00C71F99" w:rsidRDefault="00B51B1A" w:rsidP="00B51B1A">
            <w:pPr>
              <w:jc w:val="right"/>
              <w:rPr>
                <w:rFonts w:cstheme="minorHAnsi"/>
                <w:sz w:val="24"/>
                <w:szCs w:val="24"/>
                <w:lang w:val="en-GB"/>
              </w:rPr>
            </w:pPr>
          </w:p>
          <w:p w14:paraId="28B77B69" w14:textId="77777777" w:rsidR="00B51B1A" w:rsidRPr="00C71F99" w:rsidRDefault="00B51B1A" w:rsidP="00B51B1A">
            <w:pPr>
              <w:tabs>
                <w:tab w:val="right" w:leader="hyphen" w:pos="3600"/>
              </w:tabs>
              <w:rPr>
                <w:rFonts w:cstheme="minorHAnsi"/>
                <w:sz w:val="24"/>
                <w:szCs w:val="24"/>
                <w:lang w:val="en-GB"/>
              </w:rPr>
            </w:pPr>
          </w:p>
          <w:p w14:paraId="220627C4" w14:textId="77777777" w:rsidR="00B51B1A" w:rsidRPr="00C71F99" w:rsidRDefault="00B51B1A" w:rsidP="00B51B1A">
            <w:pPr>
              <w:tabs>
                <w:tab w:val="right" w:leader="hyphen" w:pos="3600"/>
              </w:tabs>
              <w:rPr>
                <w:rFonts w:cstheme="minorHAnsi"/>
                <w:sz w:val="24"/>
                <w:szCs w:val="24"/>
                <w:lang w:val="en-GB"/>
              </w:rPr>
            </w:pPr>
          </w:p>
        </w:tc>
        <w:tc>
          <w:tcPr>
            <w:tcW w:w="4320" w:type="dxa"/>
            <w:gridSpan w:val="5"/>
            <w:shd w:val="clear" w:color="auto" w:fill="auto"/>
            <w:vAlign w:val="center"/>
          </w:tcPr>
          <w:p w14:paraId="126D7161" w14:textId="4E75646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No Roof………………………</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1 </w:t>
            </w:r>
          </w:p>
          <w:p w14:paraId="0BA34572" w14:textId="73D5EF8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Thatch/Palm Leaf……………………</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 xml:space="preserve">…. 2 </w:t>
            </w:r>
          </w:p>
          <w:p w14:paraId="11ABEA87" w14:textId="7C5E971C"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Sod/Grass………………………………</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3</w:t>
            </w:r>
          </w:p>
          <w:p w14:paraId="3BCBC89E" w14:textId="3D24875A"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Rustic Mat…………………………………</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proofErr w:type="gramStart"/>
            <w:r w:rsidR="00835883" w:rsidRPr="00C71F99">
              <w:rPr>
                <w:rFonts w:cstheme="minorHAnsi"/>
                <w:color w:val="000000"/>
                <w:sz w:val="20"/>
                <w:szCs w:val="20"/>
              </w:rPr>
              <w:t>…</w:t>
            </w:r>
            <w:r w:rsidRPr="00C71F99">
              <w:rPr>
                <w:rFonts w:cstheme="minorHAnsi"/>
                <w:color w:val="000000"/>
                <w:sz w:val="20"/>
                <w:szCs w:val="20"/>
              </w:rPr>
              <w:t>..</w:t>
            </w:r>
            <w:proofErr w:type="gramEnd"/>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 xml:space="preserve">4 </w:t>
            </w:r>
          </w:p>
          <w:p w14:paraId="13DC2A12" w14:textId="426FDC9A"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Palm/Bamboo……………………………</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 5</w:t>
            </w:r>
          </w:p>
          <w:p w14:paraId="0046B1C2" w14:textId="684944CF"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Wood Planks………………………………</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proofErr w:type="gramStart"/>
            <w:r w:rsidR="00835883" w:rsidRPr="00C71F99">
              <w:rPr>
                <w:rFonts w:cstheme="minorHAnsi"/>
                <w:color w:val="000000"/>
                <w:sz w:val="20"/>
                <w:szCs w:val="20"/>
              </w:rPr>
              <w:t>…</w:t>
            </w:r>
            <w:r w:rsidRPr="00C71F99">
              <w:rPr>
                <w:rFonts w:cstheme="minorHAnsi"/>
                <w:color w:val="000000"/>
                <w:sz w:val="20"/>
                <w:szCs w:val="20"/>
              </w:rPr>
              <w:t>..</w:t>
            </w:r>
            <w:proofErr w:type="gramEnd"/>
            <w:r w:rsidRPr="00C71F99">
              <w:rPr>
                <w:rFonts w:cstheme="minorHAnsi"/>
                <w:color w:val="000000"/>
                <w:sz w:val="20"/>
                <w:szCs w:val="20"/>
              </w:rPr>
              <w:t>6</w:t>
            </w:r>
          </w:p>
          <w:p w14:paraId="331E2250" w14:textId="2CAB4631"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Cardboard………………………</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proofErr w:type="gramStart"/>
            <w:r w:rsidR="00835883" w:rsidRPr="00C71F99">
              <w:rPr>
                <w:rFonts w:cstheme="minorHAnsi"/>
                <w:color w:val="000000"/>
                <w:sz w:val="20"/>
                <w:szCs w:val="20"/>
              </w:rPr>
              <w:t>….</w:t>
            </w:r>
            <w:r w:rsidRPr="00C71F99">
              <w:rPr>
                <w:rFonts w:cstheme="minorHAnsi"/>
                <w:color w:val="000000"/>
                <w:sz w:val="20"/>
                <w:szCs w:val="20"/>
              </w:rPr>
              <w:t>.</w:t>
            </w:r>
            <w:proofErr w:type="gramEnd"/>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7</w:t>
            </w:r>
          </w:p>
          <w:p w14:paraId="62DE6C6C" w14:textId="1277CE65"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Metal/Tin/CGI………………………</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………8</w:t>
            </w:r>
            <w:r w:rsidRPr="00C71F99">
              <w:rPr>
                <w:rFonts w:cstheme="minorHAnsi"/>
                <w:color w:val="000000"/>
                <w:sz w:val="20"/>
                <w:szCs w:val="20"/>
              </w:rPr>
              <w:br/>
              <w:t>Reinforced brick cement/RCC</w:t>
            </w:r>
            <w:r w:rsidRPr="00C71F99">
              <w:rPr>
                <w:rStyle w:val="FontStyle85"/>
                <w:rFonts w:asciiTheme="minorHAnsi" w:hAnsiTheme="minorHAnsi" w:cstheme="minorHAnsi"/>
                <w:sz w:val="20"/>
                <w:szCs w:val="20"/>
                <w:rtl/>
              </w:rPr>
              <w:t>........</w:t>
            </w:r>
            <w:r w:rsidR="00835883"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Pr="00C71F99">
              <w:rPr>
                <w:rFonts w:cstheme="minorHAnsi"/>
                <w:color w:val="000000"/>
                <w:sz w:val="20"/>
                <w:szCs w:val="20"/>
              </w:rPr>
              <w:t>9</w:t>
            </w:r>
          </w:p>
          <w:p w14:paraId="09F25B1B" w14:textId="50C6A68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Metal…………………………………</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 10</w:t>
            </w:r>
          </w:p>
          <w:p w14:paraId="319DD58E" w14:textId="7C967373"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Wood/T-Iron/Mud…………</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11</w:t>
            </w:r>
          </w:p>
          <w:p w14:paraId="0F166BA6" w14:textId="7F4AC0FF"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Calamine/Cement Fiber</w:t>
            </w:r>
            <w:r w:rsidR="00692ED9" w:rsidRPr="00C71F99">
              <w:rPr>
                <w:rStyle w:val="FontStyle85"/>
                <w:rFonts w:asciiTheme="minorHAnsi" w:hAnsiTheme="minorHAnsi" w:cstheme="minorHAnsi"/>
                <w:sz w:val="20"/>
                <w:szCs w:val="20"/>
                <w:rtl/>
              </w:rPr>
              <w:t xml:space="preserve"> ...</w:t>
            </w:r>
            <w:r w:rsidRPr="00C71F99">
              <w:rPr>
                <w:rStyle w:val="FontStyle85"/>
                <w:rFonts w:asciiTheme="minorHAnsi" w:hAnsiTheme="minorHAnsi" w:cstheme="minorHAnsi"/>
                <w:sz w:val="20"/>
                <w:szCs w:val="20"/>
                <w:rtl/>
              </w:rPr>
              <w:t>......</w:t>
            </w:r>
            <w:r w:rsidR="00835883"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Pr="00C71F99">
              <w:rPr>
                <w:rFonts w:cstheme="minorHAnsi"/>
                <w:color w:val="000000"/>
                <w:sz w:val="20"/>
                <w:szCs w:val="20"/>
              </w:rPr>
              <w:t>12</w:t>
            </w:r>
          </w:p>
          <w:p w14:paraId="6A2C8895" w14:textId="55EA58D0"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Ceramic Tiles</w:t>
            </w:r>
            <w:r w:rsidR="00692ED9" w:rsidRPr="00C71F99">
              <w:rPr>
                <w:rStyle w:val="FontStyle85"/>
                <w:rFonts w:asciiTheme="minorHAnsi" w:hAnsiTheme="minorHAnsi" w:cstheme="minorHAnsi"/>
                <w:sz w:val="20"/>
                <w:szCs w:val="20"/>
                <w:rtl/>
              </w:rPr>
              <w:t xml:space="preserve"> ...</w:t>
            </w:r>
            <w:r w:rsidR="00692ED9"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00835883"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00692ED9"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Pr="00C71F99">
              <w:rPr>
                <w:rFonts w:cstheme="minorHAnsi"/>
                <w:color w:val="000000"/>
                <w:sz w:val="20"/>
                <w:szCs w:val="20"/>
              </w:rPr>
              <w:t>13</w:t>
            </w:r>
          </w:p>
          <w:p w14:paraId="4980AEB2" w14:textId="44BA2FAE"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Roofing Shingles……………</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14</w:t>
            </w:r>
          </w:p>
          <w:p w14:paraId="09C123B5" w14:textId="308E41AB" w:rsidR="00B51B1A" w:rsidRPr="00C71F99" w:rsidRDefault="00B51B1A" w:rsidP="00B51B1A">
            <w:pPr>
              <w:widowControl w:val="0"/>
              <w:tabs>
                <w:tab w:val="left" w:leader="dot" w:pos="3600"/>
              </w:tabs>
              <w:spacing w:after="0"/>
              <w:rPr>
                <w:rFonts w:cstheme="minorHAnsi"/>
                <w:sz w:val="20"/>
                <w:szCs w:val="20"/>
              </w:rPr>
            </w:pPr>
            <w:r w:rsidRPr="00C71F99">
              <w:rPr>
                <w:rFonts w:cstheme="minorHAnsi"/>
                <w:sz w:val="20"/>
                <w:szCs w:val="20"/>
              </w:rPr>
              <w:t>Bricks ..................................................................15</w:t>
            </w:r>
          </w:p>
          <w:p w14:paraId="1CFFC13F" w14:textId="77777777" w:rsidR="005279E7" w:rsidRDefault="005279E7" w:rsidP="00B51B1A">
            <w:pPr>
              <w:widowControl w:val="0"/>
              <w:tabs>
                <w:tab w:val="left" w:leader="dot" w:pos="3600"/>
              </w:tabs>
              <w:spacing w:after="0"/>
              <w:rPr>
                <w:ins w:id="27" w:author="Shaikh Asif" w:date="2020-10-07T12:34:00Z"/>
                <w:rFonts w:cstheme="minorHAnsi"/>
                <w:sz w:val="20"/>
                <w:szCs w:val="20"/>
              </w:rPr>
            </w:pPr>
            <w:r w:rsidRPr="00C71F99">
              <w:rPr>
                <w:rFonts w:cstheme="minorHAnsi"/>
                <w:sz w:val="20"/>
                <w:szCs w:val="20"/>
              </w:rPr>
              <w:t>Tent/cloth…………………………………………………………16</w:t>
            </w:r>
          </w:p>
          <w:p w14:paraId="68BAB216" w14:textId="1AA5511A" w:rsidR="003768F7" w:rsidRPr="00C71F99" w:rsidRDefault="003768F7" w:rsidP="00B51B1A">
            <w:pPr>
              <w:widowControl w:val="0"/>
              <w:tabs>
                <w:tab w:val="left" w:leader="dot" w:pos="3600"/>
              </w:tabs>
              <w:spacing w:after="0"/>
              <w:rPr>
                <w:rFonts w:cstheme="minorHAnsi"/>
                <w:color w:val="000000"/>
                <w:sz w:val="20"/>
                <w:szCs w:val="20"/>
              </w:rPr>
            </w:pPr>
            <w:ins w:id="28" w:author="Shaikh Asif" w:date="2020-10-07T12:34:00Z">
              <w:r>
                <w:rPr>
                  <w:rFonts w:cstheme="minorHAnsi"/>
                  <w:color w:val="000000"/>
                  <w:sz w:val="20"/>
                  <w:szCs w:val="20"/>
                </w:rPr>
                <w:t xml:space="preserve">Other </w:t>
              </w:r>
              <w:proofErr w:type="spellStart"/>
              <w:r>
                <w:rPr>
                  <w:rFonts w:cstheme="minorHAnsi"/>
                  <w:color w:val="000000"/>
                  <w:sz w:val="20"/>
                  <w:szCs w:val="20"/>
                </w:rPr>
                <w:t>Spcify</w:t>
              </w:r>
              <w:proofErr w:type="spellEnd"/>
              <w:r w:rsidRPr="00C71F99">
                <w:rPr>
                  <w:rFonts w:cstheme="minorHAnsi"/>
                  <w:color w:val="000000"/>
                  <w:sz w:val="20"/>
                  <w:szCs w:val="20"/>
                </w:rPr>
                <w:t xml:space="preserve"> ……………………………………………………</w:t>
              </w:r>
              <w:r>
                <w:rPr>
                  <w:rFonts w:cstheme="minorHAnsi"/>
                  <w:color w:val="000000"/>
                  <w:sz w:val="20"/>
                  <w:szCs w:val="20"/>
                </w:rPr>
                <w:t>.96</w:t>
              </w:r>
            </w:ins>
          </w:p>
        </w:tc>
        <w:tc>
          <w:tcPr>
            <w:tcW w:w="1530" w:type="dxa"/>
            <w:vAlign w:val="center"/>
          </w:tcPr>
          <w:p w14:paraId="5D4EE483" w14:textId="77777777" w:rsidR="00B51B1A" w:rsidRPr="00C71F99" w:rsidRDefault="00B51B1A" w:rsidP="00B51B1A">
            <w:pPr>
              <w:rPr>
                <w:rFonts w:cstheme="minorHAnsi"/>
                <w:sz w:val="24"/>
                <w:szCs w:val="24"/>
              </w:rPr>
            </w:pPr>
          </w:p>
        </w:tc>
      </w:tr>
      <w:tr w:rsidR="00B51B1A" w:rsidRPr="00C71F99" w14:paraId="495D8177" w14:textId="77777777" w:rsidTr="005279E7">
        <w:trPr>
          <w:trHeight w:val="800"/>
          <w:jc w:val="center"/>
        </w:trPr>
        <w:tc>
          <w:tcPr>
            <w:tcW w:w="720" w:type="dxa"/>
            <w:tcBorders>
              <w:top w:val="single" w:sz="4" w:space="0" w:color="auto"/>
            </w:tcBorders>
            <w:vAlign w:val="center"/>
          </w:tcPr>
          <w:p w14:paraId="64FB25EF" w14:textId="77777777" w:rsidR="00B51B1A" w:rsidRPr="00C71F99" w:rsidRDefault="00B51B1A" w:rsidP="00B51B1A">
            <w:pPr>
              <w:spacing w:after="0"/>
              <w:jc w:val="center"/>
              <w:rPr>
                <w:rFonts w:cstheme="minorHAnsi"/>
                <w:sz w:val="24"/>
                <w:szCs w:val="24"/>
              </w:rPr>
            </w:pPr>
            <w:r w:rsidRPr="00C71F99">
              <w:rPr>
                <w:rFonts w:cstheme="minorHAnsi"/>
                <w:bCs/>
                <w:caps/>
                <w:sz w:val="24"/>
                <w:szCs w:val="24"/>
              </w:rPr>
              <w:t>E3</w:t>
            </w:r>
          </w:p>
        </w:tc>
        <w:tc>
          <w:tcPr>
            <w:tcW w:w="4230" w:type="dxa"/>
            <w:tcBorders>
              <w:top w:val="single" w:sz="4" w:space="0" w:color="auto"/>
            </w:tcBorders>
            <w:vAlign w:val="center"/>
          </w:tcPr>
          <w:p w14:paraId="11EB2ABA" w14:textId="77777777" w:rsidR="00B51B1A" w:rsidRPr="00C71F99" w:rsidRDefault="00B51B1A" w:rsidP="00B51B1A">
            <w:pPr>
              <w:spacing w:after="0"/>
              <w:rPr>
                <w:rFonts w:cstheme="minorHAnsi"/>
                <w:sz w:val="24"/>
                <w:szCs w:val="24"/>
                <w:lang w:val="en-GB"/>
              </w:rPr>
            </w:pPr>
            <w:r w:rsidRPr="00C71F99">
              <w:rPr>
                <w:rFonts w:cstheme="minorHAnsi"/>
                <w:sz w:val="24"/>
                <w:szCs w:val="24"/>
                <w:lang w:val="en-GB"/>
              </w:rPr>
              <w:t>Main material of the walls</w:t>
            </w:r>
          </w:p>
          <w:p w14:paraId="05D2E070" w14:textId="77777777" w:rsidR="00B51B1A" w:rsidRPr="00C71F99" w:rsidRDefault="00B51B1A" w:rsidP="00B51B1A">
            <w:pPr>
              <w:tabs>
                <w:tab w:val="left" w:pos="6330"/>
              </w:tabs>
              <w:bidi/>
              <w:spacing w:after="0"/>
              <w:jc w:val="both"/>
              <w:rPr>
                <w:rFonts w:cstheme="minorHAnsi"/>
                <w:sz w:val="24"/>
                <w:szCs w:val="24"/>
                <w:rtl/>
                <w:lang w:bidi="fa-IR"/>
              </w:rPr>
            </w:pPr>
          </w:p>
          <w:p w14:paraId="05F8EB61" w14:textId="77777777" w:rsidR="00B51B1A" w:rsidRPr="00C71F99" w:rsidRDefault="00B51B1A" w:rsidP="00B51B1A">
            <w:pPr>
              <w:spacing w:after="0"/>
              <w:rPr>
                <w:rFonts w:cstheme="minorHAnsi"/>
                <w:b/>
                <w:caps/>
                <w:sz w:val="24"/>
                <w:szCs w:val="24"/>
                <w:lang w:val="en-GB"/>
              </w:rPr>
            </w:pPr>
            <w:r w:rsidRPr="00C71F99">
              <w:rPr>
                <w:rFonts w:cstheme="minorHAnsi"/>
                <w:b/>
                <w:caps/>
                <w:sz w:val="24"/>
                <w:szCs w:val="24"/>
                <w:lang w:val="en-GB"/>
              </w:rPr>
              <w:t>Record observation</w:t>
            </w:r>
          </w:p>
          <w:p w14:paraId="396A8EAD" w14:textId="77777777" w:rsidR="00B51B1A" w:rsidRPr="00C71F99" w:rsidRDefault="00B51B1A" w:rsidP="00B51B1A">
            <w:pPr>
              <w:spacing w:after="0"/>
              <w:jc w:val="right"/>
              <w:rPr>
                <w:rFonts w:cstheme="minorHAnsi"/>
                <w:sz w:val="24"/>
                <w:szCs w:val="24"/>
                <w:lang w:val="en-GB"/>
              </w:rPr>
            </w:pPr>
          </w:p>
          <w:p w14:paraId="47F063A8" w14:textId="77777777" w:rsidR="00B51B1A" w:rsidRPr="00C71F99" w:rsidRDefault="00B51B1A" w:rsidP="00B51B1A">
            <w:pPr>
              <w:tabs>
                <w:tab w:val="right" w:leader="hyphen" w:pos="3600"/>
              </w:tabs>
              <w:spacing w:after="0"/>
              <w:rPr>
                <w:rFonts w:cstheme="minorHAnsi"/>
                <w:sz w:val="24"/>
                <w:szCs w:val="24"/>
                <w:lang w:val="en-GB"/>
              </w:rPr>
            </w:pPr>
          </w:p>
          <w:p w14:paraId="6C2BF194" w14:textId="77777777" w:rsidR="00B51B1A" w:rsidRPr="00C71F99" w:rsidRDefault="00B51B1A" w:rsidP="00B51B1A">
            <w:pPr>
              <w:spacing w:after="0"/>
              <w:rPr>
                <w:rFonts w:cstheme="minorHAnsi"/>
                <w:b/>
                <w:caps/>
                <w:sz w:val="24"/>
                <w:szCs w:val="24"/>
                <w:lang w:val="en-GB"/>
              </w:rPr>
            </w:pPr>
          </w:p>
          <w:p w14:paraId="6CDFBAE4" w14:textId="77777777" w:rsidR="00B51B1A" w:rsidRPr="00C71F99" w:rsidRDefault="00B51B1A" w:rsidP="00B51B1A">
            <w:pPr>
              <w:spacing w:after="0"/>
              <w:rPr>
                <w:rFonts w:cstheme="minorHAnsi"/>
                <w:b/>
                <w:caps/>
                <w:sz w:val="24"/>
                <w:szCs w:val="24"/>
                <w:lang w:val="en-GB"/>
              </w:rPr>
            </w:pPr>
          </w:p>
          <w:p w14:paraId="5E11AE0B" w14:textId="77777777" w:rsidR="00B51B1A" w:rsidRPr="00C71F99" w:rsidRDefault="00B51B1A" w:rsidP="00B51B1A">
            <w:pPr>
              <w:spacing w:after="0"/>
              <w:rPr>
                <w:rFonts w:cstheme="minorHAnsi"/>
                <w:b/>
                <w:caps/>
                <w:sz w:val="24"/>
                <w:szCs w:val="24"/>
                <w:lang w:val="en-GB"/>
              </w:rPr>
            </w:pPr>
          </w:p>
          <w:p w14:paraId="674EC784" w14:textId="77777777" w:rsidR="00B51B1A" w:rsidRPr="00C71F99" w:rsidRDefault="00B51B1A" w:rsidP="00B51B1A">
            <w:pPr>
              <w:spacing w:after="0"/>
              <w:rPr>
                <w:rFonts w:cstheme="minorHAnsi"/>
                <w:b/>
                <w:caps/>
                <w:sz w:val="24"/>
                <w:szCs w:val="24"/>
                <w:lang w:val="en-GB"/>
              </w:rPr>
            </w:pPr>
          </w:p>
          <w:p w14:paraId="544905E4" w14:textId="77777777" w:rsidR="00B51B1A" w:rsidRPr="00C71F99" w:rsidRDefault="00B51B1A" w:rsidP="00B51B1A">
            <w:pPr>
              <w:spacing w:after="0"/>
              <w:rPr>
                <w:rFonts w:cstheme="minorHAnsi"/>
                <w:b/>
                <w:caps/>
                <w:sz w:val="24"/>
                <w:szCs w:val="24"/>
                <w:lang w:val="en-GB"/>
              </w:rPr>
            </w:pPr>
          </w:p>
          <w:p w14:paraId="1073EE19" w14:textId="77777777" w:rsidR="00B51B1A" w:rsidRPr="00C71F99" w:rsidRDefault="00B51B1A" w:rsidP="00B51B1A">
            <w:pPr>
              <w:spacing w:after="0"/>
              <w:rPr>
                <w:rFonts w:cstheme="minorHAnsi"/>
                <w:b/>
                <w:caps/>
                <w:sz w:val="24"/>
                <w:szCs w:val="24"/>
                <w:lang w:val="en-GB"/>
              </w:rPr>
            </w:pPr>
          </w:p>
          <w:p w14:paraId="4A81E8A2" w14:textId="77777777" w:rsidR="00B51B1A" w:rsidRPr="00C71F99" w:rsidRDefault="00B51B1A" w:rsidP="00B51B1A">
            <w:pPr>
              <w:spacing w:after="0"/>
              <w:rPr>
                <w:rFonts w:cstheme="minorHAnsi"/>
                <w:b/>
                <w:caps/>
                <w:sz w:val="24"/>
                <w:szCs w:val="24"/>
                <w:lang w:val="en-GB"/>
              </w:rPr>
            </w:pPr>
          </w:p>
          <w:p w14:paraId="3A96CC85" w14:textId="44CE9100" w:rsidR="00B51B1A" w:rsidRPr="00C71F99" w:rsidRDefault="00B51B1A" w:rsidP="00B51B1A">
            <w:pPr>
              <w:spacing w:after="0"/>
              <w:rPr>
                <w:rFonts w:cstheme="minorHAnsi"/>
                <w:sz w:val="24"/>
                <w:szCs w:val="24"/>
              </w:rPr>
            </w:pPr>
          </w:p>
        </w:tc>
        <w:tc>
          <w:tcPr>
            <w:tcW w:w="4320" w:type="dxa"/>
            <w:gridSpan w:val="5"/>
            <w:shd w:val="clear" w:color="auto" w:fill="auto"/>
          </w:tcPr>
          <w:p w14:paraId="5BCD6E4A" w14:textId="027B87B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lastRenderedPageBreak/>
              <w:t>No walls………………………………</w:t>
            </w:r>
            <w:r w:rsidR="00835883" w:rsidRPr="00C71F99">
              <w:rPr>
                <w:rFonts w:cstheme="minorHAnsi"/>
                <w:color w:val="000000"/>
                <w:sz w:val="20"/>
                <w:szCs w:val="20"/>
              </w:rPr>
              <w:t>………</w:t>
            </w:r>
            <w:proofErr w:type="gramStart"/>
            <w:r w:rsidR="00835883" w:rsidRPr="00C71F99">
              <w:rPr>
                <w:rFonts w:cstheme="minorHAnsi"/>
                <w:color w:val="000000"/>
                <w:sz w:val="20"/>
                <w:szCs w:val="20"/>
              </w:rPr>
              <w:t>…..</w:t>
            </w:r>
            <w:proofErr w:type="gramEnd"/>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w:t>
            </w:r>
          </w:p>
          <w:p w14:paraId="730CF4CE" w14:textId="52D695CD"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Cane/Palm/Trunks………………</w:t>
            </w:r>
            <w:r w:rsidR="00835883" w:rsidRPr="00C71F99">
              <w:rPr>
                <w:rFonts w:cstheme="minorHAnsi"/>
                <w:color w:val="000000"/>
                <w:sz w:val="20"/>
                <w:szCs w:val="20"/>
              </w:rPr>
              <w:t>………</w:t>
            </w:r>
            <w:proofErr w:type="gramStart"/>
            <w:r w:rsidR="00835883" w:rsidRPr="00C71F99">
              <w:rPr>
                <w:rFonts w:cstheme="minorHAnsi"/>
                <w:color w:val="000000"/>
                <w:sz w:val="20"/>
                <w:szCs w:val="20"/>
              </w:rPr>
              <w:t>…..</w:t>
            </w:r>
            <w:proofErr w:type="gramEnd"/>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 2</w:t>
            </w:r>
          </w:p>
          <w:p w14:paraId="53188091" w14:textId="14898087"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Dirt/sand/mud ……………………</w:t>
            </w:r>
            <w:r w:rsidR="00FE6C8A" w:rsidRPr="00C71F99">
              <w:rPr>
                <w:rFonts w:cstheme="minorHAnsi"/>
                <w:color w:val="000000"/>
                <w:sz w:val="20"/>
                <w:szCs w:val="20"/>
              </w:rPr>
              <w:t>…</w:t>
            </w:r>
            <w:r w:rsidR="00835883"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 3</w:t>
            </w:r>
          </w:p>
          <w:p w14:paraId="6C39EB13" w14:textId="1DC8E3FB"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Stones with mud……………………</w:t>
            </w:r>
            <w:r w:rsidR="00835883"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4</w:t>
            </w:r>
          </w:p>
          <w:p w14:paraId="04FC180A" w14:textId="130F1689"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Bamboo with mud…………………</w:t>
            </w:r>
            <w:r w:rsidR="00835883"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……….5</w:t>
            </w:r>
          </w:p>
          <w:p w14:paraId="5632ECE8" w14:textId="67FCB81F"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Uncovered adobe…………………</w:t>
            </w:r>
            <w:r w:rsidR="00835883"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6</w:t>
            </w:r>
          </w:p>
          <w:p w14:paraId="7AB75FBD" w14:textId="57AB4228"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Plywood………………………………</w:t>
            </w:r>
            <w:r w:rsidR="00835883"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……7</w:t>
            </w:r>
            <w:r w:rsidRPr="00C71F99">
              <w:rPr>
                <w:rStyle w:val="FontStyle85"/>
                <w:rFonts w:asciiTheme="minorHAnsi" w:hAnsiTheme="minorHAnsi" w:cstheme="minorHAnsi"/>
                <w:sz w:val="20"/>
                <w:szCs w:val="20"/>
                <w:rtl/>
              </w:rPr>
              <w:t xml:space="preserve"> </w:t>
            </w:r>
          </w:p>
          <w:p w14:paraId="67E0BF3B" w14:textId="33F1BA08"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Cardboard………………………………</w:t>
            </w:r>
            <w:r w:rsidR="00835883"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8</w:t>
            </w:r>
          </w:p>
          <w:p w14:paraId="34153817" w14:textId="2267B5C6"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Reused wood……………</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…………………9</w:t>
            </w:r>
          </w:p>
          <w:p w14:paraId="2D159549" w14:textId="319115E0"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Cloth/Curtain/Tent ………………</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10                                                      Carton/Plastic……………………………</w:t>
            </w:r>
            <w:r w:rsidR="00FE6C8A" w:rsidRPr="00C71F99">
              <w:rPr>
                <w:rFonts w:cstheme="minorHAnsi"/>
                <w:color w:val="000000"/>
                <w:sz w:val="20"/>
                <w:szCs w:val="20"/>
              </w:rPr>
              <w:t>……………</w:t>
            </w:r>
            <w:r w:rsidRPr="00C71F99">
              <w:rPr>
                <w:rFonts w:cstheme="minorHAnsi"/>
                <w:color w:val="000000"/>
                <w:sz w:val="20"/>
                <w:szCs w:val="20"/>
              </w:rPr>
              <w:t xml:space="preserve">………..11              </w:t>
            </w:r>
          </w:p>
          <w:p w14:paraId="789D11E3" w14:textId="69A5E507"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Cement…………………………………</w:t>
            </w:r>
            <w:r w:rsidR="00FE6C8A" w:rsidRPr="00C71F99">
              <w:rPr>
                <w:rFonts w:cstheme="minorHAnsi"/>
                <w:color w:val="000000"/>
                <w:sz w:val="20"/>
                <w:szCs w:val="20"/>
              </w:rPr>
              <w:t>…</w:t>
            </w:r>
            <w:r w:rsidR="005279E7"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 12</w:t>
            </w:r>
          </w:p>
          <w:p w14:paraId="3CC4283A" w14:textId="18D87805"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Stone with lime/Cement………</w:t>
            </w:r>
            <w:r w:rsidR="005279E7"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 13</w:t>
            </w:r>
          </w:p>
          <w:p w14:paraId="4C480F2A" w14:textId="0E4012E0"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lastRenderedPageBreak/>
              <w:t>Bricks……………………………………</w:t>
            </w:r>
            <w:r w:rsidR="005279E7"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 14</w:t>
            </w:r>
          </w:p>
          <w:p w14:paraId="037A8CC9" w14:textId="19A69E1C"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Cement block……………………</w:t>
            </w:r>
            <w:r w:rsidR="005279E7"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15</w:t>
            </w:r>
          </w:p>
          <w:p w14:paraId="0F77BC49" w14:textId="4A514FD6"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Covered adobe…………………</w:t>
            </w:r>
            <w:r w:rsidR="005279E7"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16</w:t>
            </w:r>
          </w:p>
          <w:p w14:paraId="2851C278" w14:textId="1A2014D7"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Wood planks/Shingles……………</w:t>
            </w:r>
            <w:r w:rsidR="005279E7"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17</w:t>
            </w:r>
          </w:p>
          <w:p w14:paraId="4A1636AE" w14:textId="4D81CB77" w:rsidR="005279E7" w:rsidRPr="00C71F99" w:rsidRDefault="005279E7"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Palm/Bamboo……………………………………</w:t>
            </w:r>
            <w:proofErr w:type="gramStart"/>
            <w:r w:rsidRPr="00C71F99">
              <w:rPr>
                <w:rFonts w:cstheme="minorHAnsi"/>
                <w:color w:val="000000"/>
                <w:sz w:val="20"/>
                <w:szCs w:val="20"/>
              </w:rPr>
              <w:t>…..</w:t>
            </w:r>
            <w:proofErr w:type="gramEnd"/>
            <w:r w:rsidRPr="00C71F99">
              <w:rPr>
                <w:rFonts w:cstheme="minorHAnsi"/>
                <w:color w:val="000000"/>
                <w:sz w:val="20"/>
                <w:szCs w:val="20"/>
              </w:rPr>
              <w:t>…………18</w:t>
            </w:r>
          </w:p>
          <w:p w14:paraId="13689AC4" w14:textId="77777777" w:rsidR="005279E7" w:rsidRDefault="005279E7" w:rsidP="005279E7">
            <w:pPr>
              <w:widowControl w:val="0"/>
              <w:tabs>
                <w:tab w:val="left" w:leader="dot" w:pos="3600"/>
              </w:tabs>
              <w:spacing w:after="0"/>
              <w:rPr>
                <w:ins w:id="29" w:author="Shaikh Asif" w:date="2020-10-07T12:35:00Z"/>
                <w:rFonts w:cstheme="minorHAnsi"/>
                <w:color w:val="000000"/>
                <w:sz w:val="20"/>
                <w:szCs w:val="20"/>
              </w:rPr>
            </w:pPr>
            <w:r w:rsidRPr="00C71F99">
              <w:rPr>
                <w:rFonts w:cstheme="minorHAnsi"/>
                <w:color w:val="000000"/>
                <w:sz w:val="20"/>
                <w:szCs w:val="20"/>
              </w:rPr>
              <w:t>Plywood………………………………………………</w:t>
            </w:r>
            <w:proofErr w:type="gramStart"/>
            <w:r w:rsidRPr="00C71F99">
              <w:rPr>
                <w:rFonts w:cstheme="minorHAnsi"/>
                <w:color w:val="000000"/>
                <w:sz w:val="20"/>
                <w:szCs w:val="20"/>
              </w:rPr>
              <w:t>…..</w:t>
            </w:r>
            <w:proofErr w:type="gramEnd"/>
            <w:r w:rsidRPr="00C71F99">
              <w:rPr>
                <w:rFonts w:cstheme="minorHAnsi"/>
                <w:color w:val="000000"/>
                <w:sz w:val="20"/>
                <w:szCs w:val="20"/>
              </w:rPr>
              <w:t>……….19</w:t>
            </w:r>
          </w:p>
          <w:p w14:paraId="7F7EF802" w14:textId="2F0616E3" w:rsidR="00B8609B" w:rsidRPr="00C71F99" w:rsidRDefault="00B8609B" w:rsidP="005279E7">
            <w:pPr>
              <w:widowControl w:val="0"/>
              <w:tabs>
                <w:tab w:val="left" w:leader="dot" w:pos="3600"/>
              </w:tabs>
              <w:spacing w:after="0"/>
              <w:rPr>
                <w:rFonts w:cstheme="minorHAnsi"/>
                <w:color w:val="000000"/>
                <w:sz w:val="20"/>
                <w:szCs w:val="20"/>
              </w:rPr>
            </w:pPr>
            <w:ins w:id="30" w:author="Shaikh Asif" w:date="2020-10-07T12:35:00Z">
              <w:r>
                <w:rPr>
                  <w:rFonts w:cstheme="minorHAnsi"/>
                  <w:color w:val="000000"/>
                  <w:sz w:val="20"/>
                  <w:szCs w:val="20"/>
                </w:rPr>
                <w:t xml:space="preserve">Other </w:t>
              </w:r>
              <w:proofErr w:type="spellStart"/>
              <w:r>
                <w:rPr>
                  <w:rFonts w:cstheme="minorHAnsi"/>
                  <w:color w:val="000000"/>
                  <w:sz w:val="20"/>
                  <w:szCs w:val="20"/>
                </w:rPr>
                <w:t>Spcify</w:t>
              </w:r>
              <w:proofErr w:type="spellEnd"/>
              <w:r w:rsidRPr="00C71F99">
                <w:rPr>
                  <w:rFonts w:cstheme="minorHAnsi"/>
                  <w:color w:val="000000"/>
                  <w:sz w:val="20"/>
                  <w:szCs w:val="20"/>
                </w:rPr>
                <w:t xml:space="preserve"> ……………………………………………………</w:t>
              </w:r>
              <w:r>
                <w:rPr>
                  <w:rFonts w:cstheme="minorHAnsi"/>
                  <w:color w:val="000000"/>
                  <w:sz w:val="20"/>
                  <w:szCs w:val="20"/>
                </w:rPr>
                <w:t>.96</w:t>
              </w:r>
            </w:ins>
          </w:p>
        </w:tc>
        <w:tc>
          <w:tcPr>
            <w:tcW w:w="1530" w:type="dxa"/>
            <w:shd w:val="clear" w:color="auto" w:fill="auto"/>
            <w:vAlign w:val="center"/>
          </w:tcPr>
          <w:p w14:paraId="44FD6D79" w14:textId="77777777" w:rsidR="00B51B1A" w:rsidRPr="00C71F99" w:rsidRDefault="00B51B1A" w:rsidP="00B51B1A">
            <w:pPr>
              <w:spacing w:after="0"/>
              <w:rPr>
                <w:rFonts w:cstheme="minorHAnsi"/>
                <w:sz w:val="24"/>
                <w:szCs w:val="24"/>
              </w:rPr>
            </w:pPr>
          </w:p>
        </w:tc>
      </w:tr>
      <w:tr w:rsidR="00B51B1A" w:rsidRPr="00C71F99" w14:paraId="31EEA852" w14:textId="77777777" w:rsidTr="00B81FBB">
        <w:trPr>
          <w:trHeight w:val="472"/>
          <w:jc w:val="center"/>
        </w:trPr>
        <w:tc>
          <w:tcPr>
            <w:tcW w:w="720" w:type="dxa"/>
            <w:vAlign w:val="center"/>
          </w:tcPr>
          <w:p w14:paraId="233C8926" w14:textId="77777777" w:rsidR="00B51B1A" w:rsidRPr="00C71F99" w:rsidRDefault="00B51B1A" w:rsidP="00B81FBB">
            <w:pPr>
              <w:spacing w:after="0"/>
              <w:jc w:val="center"/>
              <w:rPr>
                <w:rFonts w:cstheme="minorHAnsi"/>
                <w:sz w:val="24"/>
                <w:szCs w:val="24"/>
              </w:rPr>
            </w:pPr>
            <w:r w:rsidRPr="00C71F99">
              <w:rPr>
                <w:rFonts w:cstheme="minorHAnsi"/>
                <w:sz w:val="24"/>
                <w:szCs w:val="24"/>
              </w:rPr>
              <w:t>E4</w:t>
            </w:r>
          </w:p>
        </w:tc>
        <w:tc>
          <w:tcPr>
            <w:tcW w:w="4230" w:type="dxa"/>
            <w:vAlign w:val="center"/>
          </w:tcPr>
          <w:p w14:paraId="64664541" w14:textId="77777777" w:rsidR="00B51B1A" w:rsidRPr="00C71F99" w:rsidRDefault="00B51B1A" w:rsidP="00B81FBB">
            <w:pPr>
              <w:spacing w:after="0"/>
              <w:rPr>
                <w:rFonts w:cstheme="minorHAnsi"/>
                <w:sz w:val="24"/>
                <w:szCs w:val="24"/>
              </w:rPr>
            </w:pPr>
            <w:r w:rsidRPr="00C71F99">
              <w:rPr>
                <w:rFonts w:cstheme="minorHAnsi"/>
                <w:sz w:val="24"/>
                <w:szCs w:val="24"/>
                <w:lang w:val="en-GB"/>
              </w:rPr>
              <w:t>How many rooms in this house are used for sleeping?</w:t>
            </w:r>
          </w:p>
        </w:tc>
        <w:tc>
          <w:tcPr>
            <w:tcW w:w="4320" w:type="dxa"/>
            <w:gridSpan w:val="5"/>
            <w:tcBorders>
              <w:bottom w:val="single" w:sz="2" w:space="0" w:color="auto"/>
            </w:tcBorders>
            <w:vAlign w:val="center"/>
          </w:tcPr>
          <w:p w14:paraId="427BAF45"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Number of rooms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p>
        </w:tc>
        <w:tc>
          <w:tcPr>
            <w:tcW w:w="1530" w:type="dxa"/>
            <w:vAlign w:val="center"/>
          </w:tcPr>
          <w:p w14:paraId="79DD1800" w14:textId="4988B034" w:rsidR="00B51B1A" w:rsidRPr="00C71F99" w:rsidRDefault="00B51B1A" w:rsidP="00B81FBB">
            <w:pPr>
              <w:spacing w:after="0"/>
              <w:rPr>
                <w:rFonts w:cstheme="minorHAnsi"/>
                <w:sz w:val="20"/>
                <w:szCs w:val="20"/>
              </w:rPr>
            </w:pPr>
          </w:p>
        </w:tc>
      </w:tr>
      <w:tr w:rsidR="00B51B1A" w:rsidRPr="00C71F99" w14:paraId="231446CE" w14:textId="77777777" w:rsidTr="00B51B1A">
        <w:trPr>
          <w:trHeight w:val="130"/>
          <w:jc w:val="center"/>
        </w:trPr>
        <w:tc>
          <w:tcPr>
            <w:tcW w:w="720" w:type="dxa"/>
            <w:vAlign w:val="center"/>
          </w:tcPr>
          <w:p w14:paraId="2BBC100E" w14:textId="77777777" w:rsidR="00B51B1A" w:rsidRPr="00C71F99" w:rsidRDefault="00B51B1A" w:rsidP="00B81FBB">
            <w:pPr>
              <w:spacing w:after="0"/>
              <w:jc w:val="center"/>
              <w:rPr>
                <w:rFonts w:cstheme="minorHAnsi"/>
                <w:sz w:val="24"/>
                <w:szCs w:val="24"/>
              </w:rPr>
            </w:pPr>
            <w:r w:rsidRPr="00C71F99">
              <w:rPr>
                <w:rFonts w:cstheme="minorHAnsi"/>
                <w:sz w:val="24"/>
                <w:szCs w:val="24"/>
              </w:rPr>
              <w:t>E5</w:t>
            </w:r>
          </w:p>
        </w:tc>
        <w:tc>
          <w:tcPr>
            <w:tcW w:w="4230" w:type="dxa"/>
            <w:vAlign w:val="center"/>
          </w:tcPr>
          <w:p w14:paraId="68C0C0C0" w14:textId="77777777" w:rsidR="00B51B1A" w:rsidRPr="00C71F99" w:rsidRDefault="00B51B1A" w:rsidP="00B81FBB">
            <w:pPr>
              <w:autoSpaceDE w:val="0"/>
              <w:autoSpaceDN w:val="0"/>
              <w:adjustRightInd w:val="0"/>
              <w:spacing w:after="0"/>
              <w:rPr>
                <w:rFonts w:cstheme="minorHAnsi"/>
                <w:sz w:val="24"/>
                <w:szCs w:val="24"/>
                <w:lang w:val="en-GB"/>
              </w:rPr>
            </w:pPr>
            <w:r w:rsidRPr="00C71F99">
              <w:rPr>
                <w:rFonts w:cstheme="minorHAnsi"/>
                <w:sz w:val="24"/>
                <w:szCs w:val="24"/>
                <w:lang w:val="en-GB"/>
              </w:rPr>
              <w:t>Do you or someone living in this</w:t>
            </w:r>
          </w:p>
          <w:p w14:paraId="45AF7385"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Household own this dwelling?</w:t>
            </w:r>
          </w:p>
        </w:tc>
        <w:tc>
          <w:tcPr>
            <w:tcW w:w="4320" w:type="dxa"/>
            <w:gridSpan w:val="5"/>
            <w:tcBorders>
              <w:bottom w:val="single" w:sz="2" w:space="0" w:color="auto"/>
            </w:tcBorders>
            <w:vAlign w:val="center"/>
          </w:tcPr>
          <w:p w14:paraId="76EF9320" w14:textId="758B98DB"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Own...........................................</w:t>
            </w:r>
            <w:r w:rsidR="00FE6C8A" w:rsidRPr="00C71F99">
              <w:rPr>
                <w:rFonts w:cstheme="minorHAnsi"/>
                <w:color w:val="000000"/>
                <w:sz w:val="20"/>
                <w:szCs w:val="20"/>
              </w:rPr>
              <w:t>..............</w:t>
            </w:r>
            <w:r w:rsidRPr="00C71F99">
              <w:rPr>
                <w:rFonts w:cstheme="minorHAnsi"/>
                <w:color w:val="000000"/>
                <w:sz w:val="20"/>
                <w:szCs w:val="20"/>
              </w:rPr>
              <w:t>............. 1</w:t>
            </w:r>
          </w:p>
          <w:p w14:paraId="5FEC1C59" w14:textId="3715EFCF"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Rent.................................................</w:t>
            </w:r>
            <w:r w:rsidR="00FE6C8A" w:rsidRPr="00C71F99">
              <w:rPr>
                <w:rFonts w:cstheme="minorHAnsi"/>
                <w:color w:val="000000"/>
                <w:sz w:val="20"/>
                <w:szCs w:val="20"/>
              </w:rPr>
              <w:t>..............</w:t>
            </w:r>
            <w:r w:rsidRPr="00C71F99">
              <w:rPr>
                <w:rFonts w:cstheme="minorHAnsi"/>
                <w:color w:val="000000"/>
                <w:sz w:val="20"/>
                <w:szCs w:val="20"/>
              </w:rPr>
              <w:t>....... 2</w:t>
            </w:r>
          </w:p>
          <w:p w14:paraId="5F9DB63C" w14:textId="6D2DB009" w:rsidR="005279E7" w:rsidRPr="00C71F99" w:rsidRDefault="005279E7" w:rsidP="00B81FBB">
            <w:pPr>
              <w:widowControl w:val="0"/>
              <w:tabs>
                <w:tab w:val="left" w:leader="dot" w:pos="3600"/>
              </w:tabs>
              <w:spacing w:after="0"/>
              <w:rPr>
                <w:rFonts w:cstheme="minorHAnsi"/>
                <w:color w:val="000000"/>
                <w:sz w:val="20"/>
                <w:szCs w:val="20"/>
              </w:rPr>
            </w:pPr>
            <w:del w:id="31" w:author="Shaikh Asif" w:date="2020-10-07T12:39:00Z">
              <w:r w:rsidRPr="00C71F99" w:rsidDel="00CD778B">
                <w:rPr>
                  <w:rFonts w:cstheme="minorHAnsi"/>
                  <w:color w:val="000000"/>
                  <w:sz w:val="20"/>
                  <w:szCs w:val="20"/>
                </w:rPr>
                <w:delText>LandLord’s</w:delText>
              </w:r>
            </w:del>
            <w:ins w:id="32" w:author="Shaikh Asif" w:date="2020-10-07T12:39:00Z">
              <w:r w:rsidR="00CD778B">
                <w:rPr>
                  <w:rFonts w:cstheme="minorHAnsi"/>
                  <w:color w:val="000000"/>
                  <w:sz w:val="20"/>
                  <w:szCs w:val="20"/>
                </w:rPr>
                <w:t>Without Rent</w:t>
              </w:r>
            </w:ins>
            <w:r w:rsidRPr="00C71F99">
              <w:rPr>
                <w:rFonts w:cstheme="minorHAnsi"/>
                <w:color w:val="000000"/>
                <w:sz w:val="20"/>
                <w:szCs w:val="20"/>
              </w:rPr>
              <w:t>…………………………………</w:t>
            </w:r>
            <w:del w:id="33" w:author="Shaikh Asif" w:date="2020-10-07T12:40:00Z">
              <w:r w:rsidRPr="00C71F99" w:rsidDel="006F433F">
                <w:rPr>
                  <w:rFonts w:cstheme="minorHAnsi"/>
                  <w:color w:val="000000"/>
                  <w:sz w:val="20"/>
                  <w:szCs w:val="20"/>
                </w:rPr>
                <w:delText>.</w:delText>
              </w:r>
            </w:del>
            <w:ins w:id="34" w:author="Shaikh Asif" w:date="2020-10-07T12:40:00Z">
              <w:r w:rsidR="006F433F">
                <w:rPr>
                  <w:rFonts w:cstheme="minorHAnsi"/>
                  <w:color w:val="000000"/>
                  <w:sz w:val="20"/>
                  <w:szCs w:val="20"/>
                </w:rPr>
                <w:t>…</w:t>
              </w:r>
            </w:ins>
            <w:r w:rsidRPr="00C71F99">
              <w:rPr>
                <w:rFonts w:cstheme="minorHAnsi"/>
                <w:color w:val="000000"/>
                <w:sz w:val="20"/>
                <w:szCs w:val="20"/>
              </w:rPr>
              <w:t>3</w:t>
            </w:r>
          </w:p>
          <w:p w14:paraId="00086790" w14:textId="3C874F03"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Other (specify).............................</w:t>
            </w:r>
            <w:r w:rsidR="00FE6C8A" w:rsidRPr="00C71F99">
              <w:rPr>
                <w:rFonts w:cstheme="minorHAnsi"/>
                <w:color w:val="000000"/>
                <w:sz w:val="20"/>
                <w:szCs w:val="20"/>
              </w:rPr>
              <w:t>..............</w:t>
            </w:r>
            <w:r w:rsidR="005279E7" w:rsidRPr="00C71F99">
              <w:rPr>
                <w:rFonts w:cstheme="minorHAnsi"/>
                <w:color w:val="000000"/>
                <w:sz w:val="20"/>
                <w:szCs w:val="20"/>
              </w:rPr>
              <w:t>..........96</w:t>
            </w:r>
            <w:r w:rsidRPr="00C71F99">
              <w:rPr>
                <w:rFonts w:cstheme="minorHAnsi"/>
                <w:color w:val="000000"/>
                <w:sz w:val="20"/>
                <w:szCs w:val="20"/>
              </w:rPr>
              <w:t xml:space="preserve"> </w:t>
            </w:r>
          </w:p>
        </w:tc>
        <w:tc>
          <w:tcPr>
            <w:tcW w:w="1530" w:type="dxa"/>
            <w:vAlign w:val="center"/>
          </w:tcPr>
          <w:p w14:paraId="5D79C1FF" w14:textId="77777777" w:rsidR="00B51B1A" w:rsidRPr="00C71F99" w:rsidRDefault="00B51B1A" w:rsidP="00B81FBB">
            <w:pPr>
              <w:spacing w:after="0"/>
              <w:rPr>
                <w:rFonts w:cstheme="minorHAnsi"/>
                <w:sz w:val="20"/>
                <w:szCs w:val="20"/>
              </w:rPr>
            </w:pPr>
          </w:p>
        </w:tc>
      </w:tr>
      <w:tr w:rsidR="00B51B1A" w:rsidRPr="00C71F99" w14:paraId="03CCF858" w14:textId="77777777" w:rsidTr="00B51B1A">
        <w:trPr>
          <w:trHeight w:val="165"/>
          <w:jc w:val="center"/>
        </w:trPr>
        <w:tc>
          <w:tcPr>
            <w:tcW w:w="720" w:type="dxa"/>
            <w:vAlign w:val="center"/>
          </w:tcPr>
          <w:p w14:paraId="5BED14EA" w14:textId="77777777" w:rsidR="00B51B1A" w:rsidRPr="00C71F99" w:rsidRDefault="00B51B1A" w:rsidP="00B81FBB">
            <w:pPr>
              <w:spacing w:after="0"/>
              <w:jc w:val="center"/>
              <w:rPr>
                <w:rFonts w:cstheme="minorHAnsi"/>
                <w:sz w:val="24"/>
                <w:szCs w:val="24"/>
              </w:rPr>
            </w:pPr>
            <w:r w:rsidRPr="00C71F99">
              <w:rPr>
                <w:rFonts w:cstheme="minorHAnsi"/>
                <w:sz w:val="24"/>
                <w:szCs w:val="24"/>
              </w:rPr>
              <w:t>E6</w:t>
            </w:r>
          </w:p>
        </w:tc>
        <w:tc>
          <w:tcPr>
            <w:tcW w:w="4230" w:type="dxa"/>
            <w:vAlign w:val="center"/>
          </w:tcPr>
          <w:p w14:paraId="31484B2C"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Is the cooking usually done in the house, in a separate building, or outdoors?</w:t>
            </w:r>
          </w:p>
          <w:p w14:paraId="3D789B9F" w14:textId="77777777" w:rsidR="00B51B1A" w:rsidRPr="00C71F99" w:rsidRDefault="00B51B1A" w:rsidP="00B81FBB">
            <w:pPr>
              <w:spacing w:after="0"/>
              <w:rPr>
                <w:rFonts w:cstheme="minorHAnsi"/>
                <w:sz w:val="24"/>
                <w:szCs w:val="24"/>
                <w:lang w:val="en-GB"/>
              </w:rPr>
            </w:pPr>
          </w:p>
        </w:tc>
        <w:tc>
          <w:tcPr>
            <w:tcW w:w="4320" w:type="dxa"/>
            <w:gridSpan w:val="5"/>
            <w:tcBorders>
              <w:bottom w:val="nil"/>
            </w:tcBorders>
            <w:vAlign w:val="center"/>
          </w:tcPr>
          <w:p w14:paraId="56F6E4EC" w14:textId="77777777" w:rsidR="00B51B1A" w:rsidRPr="00C71F99" w:rsidRDefault="00B51B1A" w:rsidP="00B81FBB">
            <w:pPr>
              <w:widowControl w:val="0"/>
              <w:tabs>
                <w:tab w:val="left" w:leader="dot" w:pos="3600"/>
              </w:tabs>
              <w:spacing w:after="0"/>
              <w:rPr>
                <w:rFonts w:cstheme="minorHAnsi"/>
                <w:b/>
                <w:color w:val="000000"/>
                <w:sz w:val="20"/>
                <w:szCs w:val="20"/>
              </w:rPr>
            </w:pPr>
            <w:r w:rsidRPr="00C71F99">
              <w:rPr>
                <w:rFonts w:cstheme="minorHAnsi"/>
                <w:b/>
                <w:color w:val="000000"/>
                <w:sz w:val="20"/>
                <w:szCs w:val="20"/>
              </w:rPr>
              <w:t xml:space="preserve">In the house  </w:t>
            </w:r>
          </w:p>
          <w:p w14:paraId="58B91A7C" w14:textId="7A5C95B9" w:rsidR="00B51B1A" w:rsidRPr="00C71F99" w:rsidRDefault="00B51B1A" w:rsidP="00FE6C8A">
            <w:pPr>
              <w:widowControl w:val="0"/>
              <w:tabs>
                <w:tab w:val="left" w:leader="dot" w:pos="3600"/>
              </w:tabs>
              <w:spacing w:after="0"/>
              <w:rPr>
                <w:rFonts w:cstheme="minorHAnsi"/>
                <w:color w:val="000000"/>
                <w:sz w:val="20"/>
                <w:szCs w:val="20"/>
              </w:rPr>
            </w:pPr>
            <w:r w:rsidRPr="00C71F99">
              <w:rPr>
                <w:rFonts w:cstheme="minorHAnsi"/>
                <w:sz w:val="20"/>
                <w:szCs w:val="20"/>
                <w:lang w:val="en-GB"/>
              </w:rPr>
              <w:t>Separate room used as a kitchen</w:t>
            </w:r>
            <w:r w:rsidR="00FE6C8A" w:rsidRPr="00C71F99">
              <w:rPr>
                <w:rFonts w:cstheme="minorHAnsi"/>
                <w:sz w:val="20"/>
                <w:szCs w:val="20"/>
                <w:lang w:val="en-GB"/>
              </w:rPr>
              <w:t>……………………</w:t>
            </w:r>
            <w:r w:rsidR="00E40024" w:rsidRPr="00C71F99">
              <w:rPr>
                <w:rFonts w:cstheme="minorHAnsi"/>
                <w:sz w:val="20"/>
                <w:szCs w:val="20"/>
                <w:lang w:val="en-GB"/>
              </w:rPr>
              <w:t>….</w:t>
            </w:r>
            <w:r w:rsidRPr="00C71F99">
              <w:rPr>
                <w:rFonts w:cstheme="minorHAnsi"/>
                <w:color w:val="000000"/>
                <w:sz w:val="20"/>
                <w:szCs w:val="20"/>
              </w:rPr>
              <w:t>1</w:t>
            </w:r>
          </w:p>
          <w:p w14:paraId="5039DE56" w14:textId="1A5BF0F1" w:rsidR="00B51B1A" w:rsidRPr="00C71F99" w:rsidRDefault="00B51B1A" w:rsidP="00FE6C8A">
            <w:pPr>
              <w:widowControl w:val="0"/>
              <w:tabs>
                <w:tab w:val="left" w:leader="dot" w:pos="3600"/>
              </w:tabs>
              <w:spacing w:after="0"/>
              <w:rPr>
                <w:rFonts w:cstheme="minorHAnsi"/>
                <w:color w:val="000000"/>
                <w:sz w:val="20"/>
                <w:szCs w:val="20"/>
              </w:rPr>
            </w:pPr>
            <w:r w:rsidRPr="00C71F99">
              <w:rPr>
                <w:rFonts w:cstheme="minorHAnsi"/>
                <w:sz w:val="20"/>
                <w:szCs w:val="20"/>
              </w:rPr>
              <w:t>Elsewhere in the house……………</w:t>
            </w:r>
            <w:r w:rsidR="00FE6C8A" w:rsidRPr="00C71F99">
              <w:rPr>
                <w:rFonts w:cstheme="minorHAnsi"/>
                <w:sz w:val="20"/>
                <w:szCs w:val="20"/>
              </w:rPr>
              <w:t>……………………….</w:t>
            </w:r>
            <w:r w:rsidRPr="00C71F99">
              <w:rPr>
                <w:rFonts w:cstheme="minorHAnsi"/>
                <w:sz w:val="20"/>
                <w:szCs w:val="20"/>
              </w:rPr>
              <w:t>..2</w:t>
            </w:r>
          </w:p>
          <w:p w14:paraId="57137A88" w14:textId="500B78C0"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In a separate building………</w:t>
            </w:r>
            <w:r w:rsidR="00FE6C8A" w:rsidRPr="00C71F99">
              <w:rPr>
                <w:rFonts w:cstheme="minorHAnsi"/>
                <w:color w:val="000000"/>
                <w:sz w:val="20"/>
                <w:szCs w:val="20"/>
              </w:rPr>
              <w:t>…</w:t>
            </w:r>
            <w:r w:rsidR="00E40024" w:rsidRPr="00C71F99">
              <w:rPr>
                <w:rFonts w:cstheme="minorHAnsi"/>
                <w:color w:val="000000"/>
                <w:sz w:val="20"/>
                <w:szCs w:val="20"/>
              </w:rPr>
              <w:t>….</w:t>
            </w:r>
            <w:r w:rsidRPr="00C71F99">
              <w:rPr>
                <w:rFonts w:cstheme="minorHAnsi"/>
                <w:color w:val="000000"/>
                <w:sz w:val="20"/>
                <w:szCs w:val="20"/>
              </w:rPr>
              <w:t>………</w:t>
            </w:r>
            <w:r w:rsidR="00B81FBB" w:rsidRPr="00C71F99">
              <w:rPr>
                <w:rFonts w:cstheme="minorHAnsi"/>
                <w:color w:val="000000"/>
                <w:sz w:val="20"/>
                <w:szCs w:val="20"/>
              </w:rPr>
              <w:t>…….</w:t>
            </w:r>
            <w:r w:rsidRPr="00C71F99">
              <w:rPr>
                <w:rFonts w:cstheme="minorHAnsi"/>
                <w:color w:val="000000"/>
                <w:sz w:val="20"/>
                <w:szCs w:val="20"/>
              </w:rPr>
              <w:t>……………3</w:t>
            </w:r>
          </w:p>
          <w:p w14:paraId="2150A5D3" w14:textId="5D266E89" w:rsidR="00B51B1A" w:rsidRPr="00C71F99" w:rsidRDefault="00835883"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Outdoors (open place)</w:t>
            </w:r>
            <w:r w:rsidRPr="00C71F99">
              <w:rPr>
                <w:rStyle w:val="FontStyle85"/>
                <w:rFonts w:asciiTheme="minorHAnsi" w:hAnsiTheme="minorHAnsi" w:cstheme="minorHAnsi" w:hint="cs"/>
                <w:sz w:val="20"/>
                <w:szCs w:val="20"/>
                <w:rtl/>
              </w:rPr>
              <w:t xml:space="preserve"> .........................................</w:t>
            </w:r>
            <w:r w:rsidRPr="00C71F99">
              <w:rPr>
                <w:rStyle w:val="FontStyle85"/>
                <w:rFonts w:asciiTheme="minorHAnsi" w:hAnsiTheme="minorHAnsi" w:cstheme="minorHAnsi"/>
                <w:sz w:val="20"/>
                <w:szCs w:val="20"/>
                <w:rtl/>
              </w:rPr>
              <w:t>.</w:t>
            </w:r>
            <w:r w:rsidR="00B51B1A" w:rsidRPr="00C71F99">
              <w:rPr>
                <w:rFonts w:cstheme="minorHAnsi"/>
                <w:color w:val="000000"/>
                <w:sz w:val="20"/>
                <w:szCs w:val="20"/>
              </w:rPr>
              <w:t>4</w:t>
            </w:r>
          </w:p>
          <w:p w14:paraId="2DF65124" w14:textId="6559908E" w:rsidR="00B51B1A" w:rsidRPr="00C71F99" w:rsidRDefault="00835883" w:rsidP="00B81FBB">
            <w:pPr>
              <w:widowControl w:val="0"/>
              <w:tabs>
                <w:tab w:val="left" w:leader="dot" w:pos="3600"/>
              </w:tabs>
              <w:spacing w:after="0"/>
              <w:rPr>
                <w:rFonts w:cstheme="minorHAnsi"/>
                <w:b/>
                <w:caps/>
                <w:color w:val="000000"/>
                <w:sz w:val="20"/>
                <w:szCs w:val="20"/>
              </w:rPr>
            </w:pPr>
            <w:r w:rsidRPr="00C71F99">
              <w:rPr>
                <w:rFonts w:cstheme="minorHAnsi"/>
                <w:color w:val="000000"/>
                <w:sz w:val="20"/>
                <w:szCs w:val="20"/>
              </w:rPr>
              <w:t>Other (specify).....................................................96</w:t>
            </w:r>
          </w:p>
        </w:tc>
        <w:tc>
          <w:tcPr>
            <w:tcW w:w="1530" w:type="dxa"/>
            <w:vAlign w:val="center"/>
          </w:tcPr>
          <w:p w14:paraId="5D93A27A" w14:textId="77777777" w:rsidR="00B51B1A" w:rsidRPr="00C71F99" w:rsidRDefault="00B51B1A" w:rsidP="00B81FBB">
            <w:pPr>
              <w:spacing w:after="0"/>
              <w:rPr>
                <w:rFonts w:cstheme="minorHAnsi"/>
                <w:sz w:val="20"/>
                <w:szCs w:val="20"/>
              </w:rPr>
            </w:pPr>
          </w:p>
        </w:tc>
      </w:tr>
      <w:tr w:rsidR="00B51B1A" w:rsidRPr="00C71F99" w14:paraId="387FC6E5" w14:textId="77777777" w:rsidTr="00B51B1A">
        <w:trPr>
          <w:trHeight w:val="165"/>
          <w:jc w:val="center"/>
        </w:trPr>
        <w:tc>
          <w:tcPr>
            <w:tcW w:w="720" w:type="dxa"/>
            <w:vAlign w:val="center"/>
          </w:tcPr>
          <w:p w14:paraId="695FE929" w14:textId="77777777" w:rsidR="00B51B1A" w:rsidRPr="00C71F99" w:rsidRDefault="00B51B1A" w:rsidP="00B81FBB">
            <w:pPr>
              <w:spacing w:after="0"/>
              <w:jc w:val="center"/>
              <w:rPr>
                <w:rFonts w:cstheme="minorHAnsi"/>
                <w:sz w:val="24"/>
                <w:szCs w:val="24"/>
              </w:rPr>
            </w:pPr>
            <w:r w:rsidRPr="00C71F99">
              <w:rPr>
                <w:rFonts w:cstheme="minorHAnsi"/>
                <w:sz w:val="24"/>
                <w:szCs w:val="24"/>
              </w:rPr>
              <w:t>E7</w:t>
            </w:r>
          </w:p>
        </w:tc>
        <w:tc>
          <w:tcPr>
            <w:tcW w:w="4230" w:type="dxa"/>
            <w:vAlign w:val="center"/>
          </w:tcPr>
          <w:p w14:paraId="1F80B5A5" w14:textId="77777777" w:rsidR="00B51B1A" w:rsidRPr="00C71F99" w:rsidRDefault="00B51B1A" w:rsidP="00B81FBB">
            <w:pPr>
              <w:spacing w:after="0"/>
              <w:rPr>
                <w:rFonts w:cstheme="minorHAnsi"/>
                <w:bCs/>
                <w:i/>
                <w:sz w:val="24"/>
                <w:szCs w:val="24"/>
              </w:rPr>
            </w:pPr>
            <w:r w:rsidRPr="00C71F99">
              <w:rPr>
                <w:rFonts w:cstheme="minorHAnsi"/>
                <w:sz w:val="24"/>
                <w:szCs w:val="24"/>
                <w:lang w:val="en-GB"/>
              </w:rPr>
              <w:t xml:space="preserve">What type of fuel does your household </w:t>
            </w:r>
            <w:r w:rsidRPr="00C71F99">
              <w:rPr>
                <w:rFonts w:cstheme="minorHAnsi"/>
                <w:b/>
                <w:sz w:val="24"/>
                <w:szCs w:val="24"/>
                <w:lang w:val="en-GB"/>
              </w:rPr>
              <w:t>Mainly</w:t>
            </w:r>
            <w:r w:rsidRPr="00C71F99">
              <w:rPr>
                <w:rFonts w:cstheme="minorHAnsi"/>
                <w:sz w:val="24"/>
                <w:szCs w:val="24"/>
                <w:lang w:val="en-GB"/>
              </w:rPr>
              <w:t xml:space="preserve"> use for cooking? </w:t>
            </w:r>
          </w:p>
          <w:p w14:paraId="27C53610" w14:textId="77777777" w:rsidR="00B51B1A" w:rsidRPr="00C71F99" w:rsidRDefault="00B51B1A" w:rsidP="00B81FBB">
            <w:pPr>
              <w:spacing w:after="0"/>
              <w:rPr>
                <w:rFonts w:cstheme="minorHAnsi"/>
                <w:sz w:val="24"/>
                <w:szCs w:val="24"/>
                <w:lang w:val="en-GB"/>
              </w:rPr>
            </w:pPr>
          </w:p>
        </w:tc>
        <w:tc>
          <w:tcPr>
            <w:tcW w:w="4320" w:type="dxa"/>
            <w:gridSpan w:val="5"/>
            <w:tcBorders>
              <w:bottom w:val="nil"/>
            </w:tcBorders>
            <w:vAlign w:val="center"/>
          </w:tcPr>
          <w:p w14:paraId="53B7C35A" w14:textId="5B07C80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Electricity……………………………………</w:t>
            </w:r>
            <w:r w:rsidR="00FE6C8A" w:rsidRPr="00C71F99">
              <w:rPr>
                <w:rFonts w:cstheme="minorHAnsi"/>
                <w:color w:val="000000"/>
                <w:sz w:val="20"/>
                <w:szCs w:val="20"/>
              </w:rPr>
              <w:t>……………</w:t>
            </w:r>
            <w:r w:rsidRPr="00C71F99">
              <w:rPr>
                <w:rFonts w:cstheme="minorHAnsi"/>
                <w:color w:val="000000"/>
                <w:sz w:val="20"/>
                <w:szCs w:val="20"/>
              </w:rPr>
              <w:t>…………1</w:t>
            </w:r>
          </w:p>
          <w:p w14:paraId="4BCE2EBC" w14:textId="46E167A3"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Liquefied Petroleum Gas (LPG)………………</w:t>
            </w:r>
            <w:r w:rsidR="00FE6C8A" w:rsidRPr="00C71F99">
              <w:rPr>
                <w:rFonts w:cstheme="minorHAnsi"/>
                <w:color w:val="000000"/>
                <w:sz w:val="20"/>
                <w:szCs w:val="20"/>
              </w:rPr>
              <w:t>……………</w:t>
            </w:r>
            <w:r w:rsidRPr="00C71F99">
              <w:rPr>
                <w:rFonts w:cstheme="minorHAnsi"/>
                <w:color w:val="000000"/>
                <w:sz w:val="20"/>
                <w:szCs w:val="20"/>
              </w:rPr>
              <w:t>2</w:t>
            </w:r>
          </w:p>
          <w:p w14:paraId="3FE3B05F" w14:textId="18620005"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Natural Gas …………………………………………</w:t>
            </w:r>
            <w:r w:rsidR="00FE6C8A" w:rsidRPr="00C71F99">
              <w:rPr>
                <w:rFonts w:cstheme="minorHAnsi"/>
                <w:color w:val="000000"/>
                <w:sz w:val="20"/>
                <w:szCs w:val="20"/>
              </w:rPr>
              <w:t>…………</w:t>
            </w:r>
            <w:proofErr w:type="gramStart"/>
            <w:r w:rsidR="00FE6C8A" w:rsidRPr="00C71F99">
              <w:rPr>
                <w:rFonts w:cstheme="minorHAnsi"/>
                <w:color w:val="000000"/>
                <w:sz w:val="20"/>
                <w:szCs w:val="20"/>
              </w:rPr>
              <w:t>….</w:t>
            </w:r>
            <w:r w:rsidRPr="00C71F99">
              <w:rPr>
                <w:rFonts w:cstheme="minorHAnsi"/>
                <w:color w:val="000000"/>
                <w:sz w:val="20"/>
                <w:szCs w:val="20"/>
              </w:rPr>
              <w:t>.</w:t>
            </w:r>
            <w:proofErr w:type="gramEnd"/>
            <w:r w:rsidRPr="00C71F99">
              <w:rPr>
                <w:rFonts w:cstheme="minorHAnsi"/>
                <w:color w:val="000000"/>
                <w:sz w:val="20"/>
                <w:szCs w:val="20"/>
              </w:rPr>
              <w:t>3</w:t>
            </w:r>
          </w:p>
          <w:p w14:paraId="1CF210B1" w14:textId="10A26D45" w:rsidR="00B51B1A" w:rsidRPr="00C71F99" w:rsidRDefault="00B51B1A" w:rsidP="00B81FBB">
            <w:pPr>
              <w:widowControl w:val="0"/>
              <w:tabs>
                <w:tab w:val="left" w:leader="dot" w:pos="3600"/>
              </w:tabs>
              <w:spacing w:after="0"/>
              <w:rPr>
                <w:rFonts w:cstheme="minorHAnsi"/>
                <w:color w:val="000000"/>
                <w:sz w:val="20"/>
                <w:szCs w:val="20"/>
              </w:rPr>
            </w:pPr>
            <w:proofErr w:type="gramStart"/>
            <w:r w:rsidRPr="00C71F99">
              <w:rPr>
                <w:rFonts w:cstheme="minorHAnsi"/>
                <w:color w:val="000000"/>
                <w:sz w:val="20"/>
                <w:szCs w:val="20"/>
              </w:rPr>
              <w:t>Bio-gas</w:t>
            </w:r>
            <w:proofErr w:type="gramEnd"/>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.4</w:t>
            </w:r>
          </w:p>
          <w:p w14:paraId="0D772A86" w14:textId="5EC31A79"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Kerosene………………………………………………</w:t>
            </w:r>
            <w:r w:rsidR="00FE6C8A" w:rsidRPr="00C71F99">
              <w:rPr>
                <w:rFonts w:cstheme="minorHAnsi"/>
                <w:color w:val="000000"/>
                <w:sz w:val="20"/>
                <w:szCs w:val="20"/>
              </w:rPr>
              <w:t>……………</w:t>
            </w:r>
            <w:r w:rsidRPr="00C71F99">
              <w:rPr>
                <w:rFonts w:cstheme="minorHAnsi"/>
                <w:color w:val="000000"/>
                <w:sz w:val="20"/>
                <w:szCs w:val="20"/>
              </w:rPr>
              <w:t>.5</w:t>
            </w:r>
          </w:p>
          <w:p w14:paraId="2FA71073" w14:textId="38EFCB2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Coal, Lignite</w:t>
            </w:r>
            <w:r w:rsidR="00E40024" w:rsidRPr="00C71F99">
              <w:rPr>
                <w:rFonts w:cstheme="minorHAnsi"/>
                <w:color w:val="000000"/>
                <w:sz w:val="20"/>
                <w:szCs w:val="20"/>
              </w:rPr>
              <w:t>/Natural</w:t>
            </w:r>
            <w:r w:rsidRPr="00C71F99">
              <w:rPr>
                <w:rFonts w:cstheme="minorHAnsi"/>
                <w:color w:val="000000"/>
                <w:sz w:val="20"/>
                <w:szCs w:val="20"/>
              </w:rPr>
              <w:t>……………………………</w:t>
            </w:r>
            <w:r w:rsidR="00FE6C8A" w:rsidRPr="00C71F99">
              <w:rPr>
                <w:rFonts w:cstheme="minorHAnsi"/>
                <w:color w:val="000000"/>
                <w:sz w:val="20"/>
                <w:szCs w:val="20"/>
              </w:rPr>
              <w:t>…………</w:t>
            </w:r>
            <w:proofErr w:type="gramStart"/>
            <w:r w:rsidR="00FE6C8A" w:rsidRPr="00C71F99">
              <w:rPr>
                <w:rFonts w:cstheme="minorHAnsi"/>
                <w:color w:val="000000"/>
                <w:sz w:val="20"/>
                <w:szCs w:val="20"/>
              </w:rPr>
              <w:t>….</w:t>
            </w:r>
            <w:r w:rsidRPr="00C71F99">
              <w:rPr>
                <w:rFonts w:cstheme="minorHAnsi"/>
                <w:color w:val="000000"/>
                <w:sz w:val="20"/>
                <w:szCs w:val="20"/>
              </w:rPr>
              <w:t>.</w:t>
            </w:r>
            <w:proofErr w:type="gramEnd"/>
            <w:r w:rsidRPr="00C71F99">
              <w:rPr>
                <w:rFonts w:cstheme="minorHAnsi"/>
                <w:color w:val="000000"/>
                <w:sz w:val="20"/>
                <w:szCs w:val="20"/>
              </w:rPr>
              <w:t>6</w:t>
            </w:r>
          </w:p>
          <w:p w14:paraId="372EE757" w14:textId="46BFCCED"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Charcoal…………………………………………</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7                                                 Wood…………………………………………</w:t>
            </w:r>
            <w:r w:rsidR="00FE6C8A" w:rsidRPr="00C71F99">
              <w:rPr>
                <w:rFonts w:cstheme="minorHAnsi"/>
                <w:color w:val="000000"/>
                <w:sz w:val="20"/>
                <w:szCs w:val="20"/>
              </w:rPr>
              <w:t>…………..</w:t>
            </w:r>
            <w:r w:rsidRPr="00C71F99">
              <w:rPr>
                <w:rFonts w:cstheme="minorHAnsi"/>
                <w:color w:val="000000"/>
                <w:sz w:val="20"/>
                <w:szCs w:val="20"/>
              </w:rPr>
              <w:t>………….8</w:t>
            </w:r>
          </w:p>
          <w:p w14:paraId="1D6DCD19" w14:textId="56922AD9"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Straw/Shrubs/Grass……………………………</w:t>
            </w:r>
            <w:r w:rsidR="00FE6C8A" w:rsidRPr="00C71F99">
              <w:rPr>
                <w:rFonts w:cstheme="minorHAnsi"/>
                <w:color w:val="000000"/>
                <w:sz w:val="20"/>
                <w:szCs w:val="20"/>
              </w:rPr>
              <w:t>……………</w:t>
            </w:r>
            <w:r w:rsidRPr="00C71F99">
              <w:rPr>
                <w:rFonts w:cstheme="minorHAnsi"/>
                <w:color w:val="000000"/>
                <w:sz w:val="20"/>
                <w:szCs w:val="20"/>
              </w:rPr>
              <w:t>…9</w:t>
            </w:r>
          </w:p>
          <w:p w14:paraId="1861FF6B" w14:textId="44777A36"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Agricultural Crop Residue……………</w:t>
            </w:r>
            <w:r w:rsidR="00FE6C8A" w:rsidRPr="00C71F99">
              <w:rPr>
                <w:rFonts w:cstheme="minorHAnsi"/>
                <w:color w:val="000000"/>
                <w:sz w:val="20"/>
                <w:szCs w:val="20"/>
              </w:rPr>
              <w:t>……………</w:t>
            </w:r>
            <w:r w:rsidRPr="00C71F99">
              <w:rPr>
                <w:rFonts w:cstheme="minorHAnsi"/>
                <w:color w:val="000000"/>
                <w:sz w:val="20"/>
                <w:szCs w:val="20"/>
              </w:rPr>
              <w:t>………10</w:t>
            </w:r>
          </w:p>
          <w:p w14:paraId="02905C5B" w14:textId="3B0D41EE"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Animal dung…………………………………</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11</w:t>
            </w:r>
          </w:p>
          <w:p w14:paraId="7733B02D" w14:textId="6845BCD6"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No food cooked in household………</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12 </w:t>
            </w:r>
          </w:p>
          <w:p w14:paraId="14FA9322" w14:textId="03A1AFA8" w:rsidR="00B51B1A" w:rsidRPr="00C71F99" w:rsidRDefault="00666F1D" w:rsidP="00B81FBB">
            <w:pPr>
              <w:widowControl w:val="0"/>
              <w:tabs>
                <w:tab w:val="left" w:leader="dot" w:pos="3600"/>
              </w:tabs>
              <w:spacing w:after="0"/>
              <w:rPr>
                <w:rFonts w:cstheme="minorHAnsi"/>
                <w:caps/>
                <w:color w:val="000000"/>
                <w:sz w:val="20"/>
                <w:szCs w:val="20"/>
              </w:rPr>
            </w:pPr>
            <w:r w:rsidRPr="00C71F99">
              <w:rPr>
                <w:rFonts w:cstheme="minorHAnsi"/>
                <w:color w:val="000000"/>
                <w:sz w:val="20"/>
                <w:szCs w:val="20"/>
              </w:rPr>
              <w:t>Other (specify).....................................................96</w:t>
            </w:r>
          </w:p>
        </w:tc>
        <w:tc>
          <w:tcPr>
            <w:tcW w:w="1530" w:type="dxa"/>
            <w:vAlign w:val="center"/>
          </w:tcPr>
          <w:p w14:paraId="6BEB2F3A" w14:textId="77777777" w:rsidR="00B51B1A" w:rsidRPr="00C71F99" w:rsidRDefault="00B51B1A" w:rsidP="00B81FBB">
            <w:pPr>
              <w:spacing w:after="0"/>
              <w:rPr>
                <w:rFonts w:cstheme="minorHAnsi"/>
                <w:sz w:val="20"/>
                <w:szCs w:val="20"/>
              </w:rPr>
            </w:pPr>
          </w:p>
        </w:tc>
      </w:tr>
      <w:tr w:rsidR="00B51B1A" w:rsidRPr="00C71F99" w14:paraId="65290937" w14:textId="77777777" w:rsidTr="00B51B1A">
        <w:trPr>
          <w:trHeight w:val="75"/>
          <w:jc w:val="center"/>
        </w:trPr>
        <w:tc>
          <w:tcPr>
            <w:tcW w:w="720" w:type="dxa"/>
            <w:vMerge w:val="restart"/>
            <w:vAlign w:val="center"/>
          </w:tcPr>
          <w:p w14:paraId="18FE1EBA" w14:textId="77777777" w:rsidR="00B51B1A" w:rsidRPr="00C71F99" w:rsidRDefault="00B51B1A" w:rsidP="00B81FBB">
            <w:pPr>
              <w:spacing w:after="0"/>
              <w:jc w:val="center"/>
              <w:rPr>
                <w:rFonts w:cstheme="minorHAnsi"/>
                <w:sz w:val="24"/>
                <w:szCs w:val="24"/>
              </w:rPr>
            </w:pPr>
            <w:r w:rsidRPr="00C71F99">
              <w:rPr>
                <w:rFonts w:cstheme="minorHAnsi"/>
                <w:sz w:val="24"/>
                <w:szCs w:val="24"/>
              </w:rPr>
              <w:t>E8</w:t>
            </w:r>
          </w:p>
        </w:tc>
        <w:tc>
          <w:tcPr>
            <w:tcW w:w="4230" w:type="dxa"/>
            <w:vMerge w:val="restart"/>
            <w:vAlign w:val="center"/>
          </w:tcPr>
          <w:p w14:paraId="67ED8FBF"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your household have?</w:t>
            </w:r>
          </w:p>
          <w:p w14:paraId="1FB08BD9" w14:textId="77777777" w:rsidR="00B51B1A" w:rsidRPr="00C71F99" w:rsidRDefault="00B51B1A" w:rsidP="00B81FBB">
            <w:pPr>
              <w:spacing w:after="0"/>
              <w:rPr>
                <w:rFonts w:cstheme="minorHAnsi"/>
                <w:sz w:val="24"/>
                <w:szCs w:val="24"/>
                <w:lang w:val="en-GB"/>
              </w:rPr>
            </w:pPr>
          </w:p>
        </w:tc>
        <w:tc>
          <w:tcPr>
            <w:tcW w:w="2970" w:type="dxa"/>
            <w:tcBorders>
              <w:bottom w:val="nil"/>
              <w:right w:val="nil"/>
            </w:tcBorders>
            <w:vAlign w:val="center"/>
          </w:tcPr>
          <w:p w14:paraId="52F1C82A" w14:textId="77777777" w:rsidR="00B51B1A" w:rsidRPr="00C71F99" w:rsidRDefault="00B51B1A" w:rsidP="00B81FBB">
            <w:pPr>
              <w:widowControl w:val="0"/>
              <w:tabs>
                <w:tab w:val="left" w:leader="dot" w:pos="3600"/>
              </w:tabs>
              <w:spacing w:after="0"/>
              <w:rPr>
                <w:rFonts w:cstheme="minorHAnsi"/>
                <w:sz w:val="20"/>
                <w:szCs w:val="20"/>
              </w:rPr>
            </w:pPr>
          </w:p>
        </w:tc>
        <w:tc>
          <w:tcPr>
            <w:tcW w:w="630" w:type="dxa"/>
            <w:gridSpan w:val="3"/>
            <w:tcBorders>
              <w:left w:val="nil"/>
              <w:bottom w:val="nil"/>
              <w:right w:val="nil"/>
            </w:tcBorders>
            <w:vAlign w:val="center"/>
          </w:tcPr>
          <w:p w14:paraId="2098E646"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b/>
                <w:sz w:val="20"/>
                <w:szCs w:val="20"/>
              </w:rPr>
              <w:t>YES</w:t>
            </w:r>
          </w:p>
        </w:tc>
        <w:tc>
          <w:tcPr>
            <w:tcW w:w="720" w:type="dxa"/>
            <w:tcBorders>
              <w:left w:val="nil"/>
              <w:bottom w:val="nil"/>
            </w:tcBorders>
            <w:vAlign w:val="center"/>
          </w:tcPr>
          <w:p w14:paraId="24C6DE4D"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b/>
                <w:sz w:val="20"/>
                <w:szCs w:val="20"/>
              </w:rPr>
              <w:t>NO</w:t>
            </w:r>
          </w:p>
        </w:tc>
        <w:tc>
          <w:tcPr>
            <w:tcW w:w="1530" w:type="dxa"/>
            <w:vMerge w:val="restart"/>
            <w:vAlign w:val="center"/>
          </w:tcPr>
          <w:p w14:paraId="7C4B05C3" w14:textId="77777777" w:rsidR="00B51B1A" w:rsidRPr="00C71F99" w:rsidRDefault="00B51B1A" w:rsidP="00B81FBB">
            <w:pPr>
              <w:spacing w:after="0"/>
              <w:rPr>
                <w:rFonts w:cstheme="minorHAnsi"/>
                <w:sz w:val="20"/>
                <w:szCs w:val="20"/>
              </w:rPr>
            </w:pPr>
          </w:p>
        </w:tc>
      </w:tr>
      <w:tr w:rsidR="00B51B1A" w:rsidRPr="00C71F99" w14:paraId="6C7CA5E4" w14:textId="77777777" w:rsidTr="00B51B1A">
        <w:trPr>
          <w:trHeight w:val="75"/>
          <w:jc w:val="center"/>
        </w:trPr>
        <w:tc>
          <w:tcPr>
            <w:tcW w:w="720" w:type="dxa"/>
            <w:vMerge/>
            <w:vAlign w:val="center"/>
          </w:tcPr>
          <w:p w14:paraId="72537B16" w14:textId="77777777" w:rsidR="00B51B1A" w:rsidRPr="00C71F99" w:rsidRDefault="00B51B1A" w:rsidP="00B81FBB">
            <w:pPr>
              <w:spacing w:after="0"/>
              <w:jc w:val="center"/>
              <w:rPr>
                <w:rFonts w:cstheme="minorHAnsi"/>
                <w:sz w:val="24"/>
                <w:szCs w:val="24"/>
              </w:rPr>
            </w:pPr>
          </w:p>
        </w:tc>
        <w:tc>
          <w:tcPr>
            <w:tcW w:w="4230" w:type="dxa"/>
            <w:vMerge/>
            <w:vAlign w:val="center"/>
          </w:tcPr>
          <w:p w14:paraId="07A601B8"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069C93BD"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a) Electricity   </w:t>
            </w:r>
          </w:p>
        </w:tc>
        <w:tc>
          <w:tcPr>
            <w:tcW w:w="630" w:type="dxa"/>
            <w:gridSpan w:val="3"/>
            <w:tcBorders>
              <w:top w:val="nil"/>
              <w:left w:val="nil"/>
              <w:bottom w:val="nil"/>
              <w:right w:val="nil"/>
            </w:tcBorders>
            <w:vAlign w:val="center"/>
          </w:tcPr>
          <w:p w14:paraId="3FDC6D5C"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sz w:val="20"/>
                <w:szCs w:val="20"/>
              </w:rPr>
              <w:t>1</w:t>
            </w:r>
          </w:p>
        </w:tc>
        <w:tc>
          <w:tcPr>
            <w:tcW w:w="720" w:type="dxa"/>
            <w:tcBorders>
              <w:top w:val="nil"/>
              <w:left w:val="nil"/>
              <w:bottom w:val="nil"/>
            </w:tcBorders>
            <w:vAlign w:val="center"/>
          </w:tcPr>
          <w:p w14:paraId="065C4901"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sz w:val="20"/>
                <w:szCs w:val="20"/>
              </w:rPr>
              <w:t>2</w:t>
            </w:r>
          </w:p>
        </w:tc>
        <w:tc>
          <w:tcPr>
            <w:tcW w:w="1530" w:type="dxa"/>
            <w:vMerge/>
            <w:vAlign w:val="center"/>
          </w:tcPr>
          <w:p w14:paraId="1D695207" w14:textId="77777777" w:rsidR="00B51B1A" w:rsidRPr="00C71F99" w:rsidRDefault="00B51B1A" w:rsidP="00B81FBB">
            <w:pPr>
              <w:spacing w:after="0"/>
              <w:rPr>
                <w:rFonts w:cstheme="minorHAnsi"/>
                <w:sz w:val="20"/>
                <w:szCs w:val="20"/>
              </w:rPr>
            </w:pPr>
          </w:p>
        </w:tc>
      </w:tr>
      <w:tr w:rsidR="00B51B1A" w:rsidRPr="00C71F99" w14:paraId="21D2D807" w14:textId="77777777" w:rsidTr="00B51B1A">
        <w:trPr>
          <w:trHeight w:val="75"/>
          <w:jc w:val="center"/>
        </w:trPr>
        <w:tc>
          <w:tcPr>
            <w:tcW w:w="720" w:type="dxa"/>
            <w:vMerge/>
            <w:vAlign w:val="center"/>
          </w:tcPr>
          <w:p w14:paraId="04F50362" w14:textId="77777777" w:rsidR="00B51B1A" w:rsidRPr="00C71F99" w:rsidRDefault="00B51B1A" w:rsidP="00B81FBB">
            <w:pPr>
              <w:spacing w:after="0"/>
              <w:jc w:val="center"/>
              <w:rPr>
                <w:rFonts w:cstheme="minorHAnsi"/>
                <w:sz w:val="24"/>
                <w:szCs w:val="24"/>
              </w:rPr>
            </w:pPr>
          </w:p>
        </w:tc>
        <w:tc>
          <w:tcPr>
            <w:tcW w:w="4230" w:type="dxa"/>
            <w:vMerge/>
            <w:vAlign w:val="center"/>
          </w:tcPr>
          <w:p w14:paraId="468F7B47"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097920DF"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b) Radio         </w:t>
            </w:r>
          </w:p>
        </w:tc>
        <w:tc>
          <w:tcPr>
            <w:tcW w:w="630" w:type="dxa"/>
            <w:gridSpan w:val="3"/>
            <w:tcBorders>
              <w:top w:val="nil"/>
              <w:left w:val="nil"/>
              <w:bottom w:val="nil"/>
              <w:right w:val="nil"/>
            </w:tcBorders>
            <w:vAlign w:val="center"/>
          </w:tcPr>
          <w:p w14:paraId="06EEC8D5"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119B413D"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C227AEF" w14:textId="77777777" w:rsidR="00B51B1A" w:rsidRPr="00C71F99" w:rsidRDefault="00B51B1A" w:rsidP="00B81FBB">
            <w:pPr>
              <w:spacing w:after="0"/>
              <w:rPr>
                <w:rFonts w:cstheme="minorHAnsi"/>
                <w:sz w:val="20"/>
                <w:szCs w:val="20"/>
              </w:rPr>
            </w:pPr>
          </w:p>
        </w:tc>
      </w:tr>
      <w:tr w:rsidR="00B51B1A" w:rsidRPr="00C71F99" w14:paraId="6A460DF4" w14:textId="77777777" w:rsidTr="00B51B1A">
        <w:trPr>
          <w:trHeight w:val="75"/>
          <w:jc w:val="center"/>
        </w:trPr>
        <w:tc>
          <w:tcPr>
            <w:tcW w:w="720" w:type="dxa"/>
            <w:vMerge/>
            <w:vAlign w:val="center"/>
          </w:tcPr>
          <w:p w14:paraId="30B636AC" w14:textId="77777777" w:rsidR="00B51B1A" w:rsidRPr="00C71F99" w:rsidRDefault="00B51B1A" w:rsidP="00B81FBB">
            <w:pPr>
              <w:spacing w:after="0"/>
              <w:jc w:val="center"/>
              <w:rPr>
                <w:rFonts w:cstheme="minorHAnsi"/>
                <w:sz w:val="24"/>
                <w:szCs w:val="24"/>
              </w:rPr>
            </w:pPr>
          </w:p>
        </w:tc>
        <w:tc>
          <w:tcPr>
            <w:tcW w:w="4230" w:type="dxa"/>
            <w:vMerge/>
            <w:vAlign w:val="center"/>
          </w:tcPr>
          <w:p w14:paraId="595C2BD1"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4009C7C5"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c) Television </w:t>
            </w:r>
          </w:p>
        </w:tc>
        <w:tc>
          <w:tcPr>
            <w:tcW w:w="630" w:type="dxa"/>
            <w:gridSpan w:val="3"/>
            <w:tcBorders>
              <w:top w:val="nil"/>
              <w:left w:val="nil"/>
              <w:bottom w:val="nil"/>
              <w:right w:val="nil"/>
            </w:tcBorders>
            <w:vAlign w:val="center"/>
          </w:tcPr>
          <w:p w14:paraId="5241980C"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3972E92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866C952" w14:textId="77777777" w:rsidR="00B51B1A" w:rsidRPr="00C71F99" w:rsidRDefault="00B51B1A" w:rsidP="00B81FBB">
            <w:pPr>
              <w:spacing w:after="0"/>
              <w:rPr>
                <w:rFonts w:cstheme="minorHAnsi"/>
                <w:sz w:val="20"/>
                <w:szCs w:val="20"/>
              </w:rPr>
            </w:pPr>
          </w:p>
        </w:tc>
      </w:tr>
      <w:tr w:rsidR="00B51B1A" w:rsidRPr="00C71F99" w14:paraId="6FEEB8FC" w14:textId="77777777" w:rsidTr="00B51B1A">
        <w:trPr>
          <w:trHeight w:val="75"/>
          <w:jc w:val="center"/>
        </w:trPr>
        <w:tc>
          <w:tcPr>
            <w:tcW w:w="720" w:type="dxa"/>
            <w:vMerge/>
            <w:vAlign w:val="center"/>
          </w:tcPr>
          <w:p w14:paraId="1C922834" w14:textId="77777777" w:rsidR="00B51B1A" w:rsidRPr="00C71F99" w:rsidRDefault="00B51B1A" w:rsidP="00B81FBB">
            <w:pPr>
              <w:spacing w:after="0"/>
              <w:jc w:val="center"/>
              <w:rPr>
                <w:rFonts w:cstheme="minorHAnsi"/>
                <w:sz w:val="24"/>
                <w:szCs w:val="24"/>
              </w:rPr>
            </w:pPr>
          </w:p>
        </w:tc>
        <w:tc>
          <w:tcPr>
            <w:tcW w:w="4230" w:type="dxa"/>
            <w:vMerge/>
            <w:vAlign w:val="center"/>
          </w:tcPr>
          <w:p w14:paraId="2E1D0F36" w14:textId="77777777" w:rsidR="00B51B1A" w:rsidRPr="00C71F99" w:rsidRDefault="00B51B1A" w:rsidP="00B81FBB">
            <w:pPr>
              <w:spacing w:after="0"/>
              <w:rPr>
                <w:rFonts w:cstheme="minorHAnsi"/>
                <w:sz w:val="24"/>
                <w:szCs w:val="24"/>
                <w:lang w:val="en-GB"/>
              </w:rPr>
            </w:pPr>
          </w:p>
        </w:tc>
        <w:tc>
          <w:tcPr>
            <w:tcW w:w="3060" w:type="dxa"/>
            <w:gridSpan w:val="2"/>
            <w:tcBorders>
              <w:top w:val="nil"/>
              <w:bottom w:val="nil"/>
              <w:right w:val="nil"/>
            </w:tcBorders>
            <w:vAlign w:val="center"/>
          </w:tcPr>
          <w:p w14:paraId="2BDD4690"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d) Landline Telephone </w:t>
            </w:r>
          </w:p>
        </w:tc>
        <w:tc>
          <w:tcPr>
            <w:tcW w:w="540" w:type="dxa"/>
            <w:gridSpan w:val="2"/>
            <w:tcBorders>
              <w:top w:val="nil"/>
              <w:left w:val="nil"/>
              <w:bottom w:val="nil"/>
              <w:right w:val="nil"/>
            </w:tcBorders>
            <w:vAlign w:val="center"/>
          </w:tcPr>
          <w:p w14:paraId="62E8C1C6"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165EC35E"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4C7998FB" w14:textId="77777777" w:rsidR="00B51B1A" w:rsidRPr="00C71F99" w:rsidRDefault="00B51B1A" w:rsidP="00B81FBB">
            <w:pPr>
              <w:spacing w:after="0"/>
              <w:rPr>
                <w:rFonts w:cstheme="minorHAnsi"/>
                <w:sz w:val="20"/>
                <w:szCs w:val="20"/>
              </w:rPr>
            </w:pPr>
          </w:p>
        </w:tc>
      </w:tr>
      <w:tr w:rsidR="00B51B1A" w:rsidRPr="00C71F99" w14:paraId="77AB1CFB" w14:textId="77777777" w:rsidTr="00B51B1A">
        <w:trPr>
          <w:trHeight w:val="75"/>
          <w:jc w:val="center"/>
        </w:trPr>
        <w:tc>
          <w:tcPr>
            <w:tcW w:w="720" w:type="dxa"/>
            <w:vMerge/>
            <w:vAlign w:val="center"/>
          </w:tcPr>
          <w:p w14:paraId="343B99A7" w14:textId="77777777" w:rsidR="00B51B1A" w:rsidRPr="00C71F99" w:rsidRDefault="00B51B1A" w:rsidP="00B81FBB">
            <w:pPr>
              <w:spacing w:after="0"/>
              <w:jc w:val="center"/>
              <w:rPr>
                <w:rFonts w:cstheme="minorHAnsi"/>
                <w:sz w:val="24"/>
                <w:szCs w:val="24"/>
              </w:rPr>
            </w:pPr>
          </w:p>
        </w:tc>
        <w:tc>
          <w:tcPr>
            <w:tcW w:w="4230" w:type="dxa"/>
            <w:vMerge/>
            <w:vAlign w:val="center"/>
          </w:tcPr>
          <w:p w14:paraId="6D826A1E"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3F2DE18E"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e) Refrigerator </w:t>
            </w:r>
          </w:p>
        </w:tc>
        <w:tc>
          <w:tcPr>
            <w:tcW w:w="630" w:type="dxa"/>
            <w:gridSpan w:val="3"/>
            <w:tcBorders>
              <w:top w:val="nil"/>
              <w:left w:val="nil"/>
              <w:bottom w:val="nil"/>
              <w:right w:val="nil"/>
            </w:tcBorders>
            <w:vAlign w:val="center"/>
          </w:tcPr>
          <w:p w14:paraId="5E32EAB6"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6263380F"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136A7F87" w14:textId="77777777" w:rsidR="00B51B1A" w:rsidRPr="00C71F99" w:rsidRDefault="00B51B1A" w:rsidP="00B81FBB">
            <w:pPr>
              <w:spacing w:after="0"/>
              <w:rPr>
                <w:rFonts w:cstheme="minorHAnsi"/>
                <w:sz w:val="20"/>
                <w:szCs w:val="20"/>
              </w:rPr>
            </w:pPr>
          </w:p>
        </w:tc>
      </w:tr>
      <w:tr w:rsidR="00B51B1A" w:rsidRPr="00C71F99" w14:paraId="0CD5CF7B" w14:textId="77777777" w:rsidTr="00B51B1A">
        <w:trPr>
          <w:trHeight w:val="75"/>
          <w:jc w:val="center"/>
        </w:trPr>
        <w:tc>
          <w:tcPr>
            <w:tcW w:w="720" w:type="dxa"/>
            <w:vMerge/>
            <w:vAlign w:val="center"/>
          </w:tcPr>
          <w:p w14:paraId="7A83B933" w14:textId="77777777" w:rsidR="00B51B1A" w:rsidRPr="00C71F99" w:rsidRDefault="00B51B1A" w:rsidP="00B81FBB">
            <w:pPr>
              <w:spacing w:after="0"/>
              <w:jc w:val="center"/>
              <w:rPr>
                <w:rFonts w:cstheme="minorHAnsi"/>
                <w:sz w:val="24"/>
                <w:szCs w:val="24"/>
              </w:rPr>
            </w:pPr>
          </w:p>
        </w:tc>
        <w:tc>
          <w:tcPr>
            <w:tcW w:w="4230" w:type="dxa"/>
            <w:vMerge/>
            <w:vAlign w:val="center"/>
          </w:tcPr>
          <w:p w14:paraId="2A64C8A6"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77724A2A"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f) Air conditioner </w:t>
            </w:r>
          </w:p>
        </w:tc>
        <w:tc>
          <w:tcPr>
            <w:tcW w:w="630" w:type="dxa"/>
            <w:gridSpan w:val="3"/>
            <w:tcBorders>
              <w:top w:val="nil"/>
              <w:left w:val="nil"/>
              <w:bottom w:val="nil"/>
              <w:right w:val="nil"/>
            </w:tcBorders>
            <w:vAlign w:val="center"/>
          </w:tcPr>
          <w:p w14:paraId="7694207F"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2BAF9010"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9368D42" w14:textId="77777777" w:rsidR="00B51B1A" w:rsidRPr="00C71F99" w:rsidRDefault="00B51B1A" w:rsidP="00B81FBB">
            <w:pPr>
              <w:spacing w:after="0"/>
              <w:rPr>
                <w:rFonts w:cstheme="minorHAnsi"/>
                <w:sz w:val="20"/>
                <w:szCs w:val="20"/>
              </w:rPr>
            </w:pPr>
          </w:p>
        </w:tc>
      </w:tr>
      <w:tr w:rsidR="00B51B1A" w:rsidRPr="00C71F99" w14:paraId="4E08B946" w14:textId="77777777" w:rsidTr="00B51B1A">
        <w:trPr>
          <w:trHeight w:val="75"/>
          <w:jc w:val="center"/>
        </w:trPr>
        <w:tc>
          <w:tcPr>
            <w:tcW w:w="720" w:type="dxa"/>
            <w:vMerge/>
            <w:vAlign w:val="center"/>
          </w:tcPr>
          <w:p w14:paraId="0185657F" w14:textId="77777777" w:rsidR="00B51B1A" w:rsidRPr="00C71F99" w:rsidRDefault="00B51B1A" w:rsidP="00B81FBB">
            <w:pPr>
              <w:spacing w:after="0"/>
              <w:jc w:val="center"/>
              <w:rPr>
                <w:rFonts w:cstheme="minorHAnsi"/>
                <w:sz w:val="24"/>
                <w:szCs w:val="24"/>
              </w:rPr>
            </w:pPr>
          </w:p>
        </w:tc>
        <w:tc>
          <w:tcPr>
            <w:tcW w:w="4230" w:type="dxa"/>
            <w:vMerge/>
            <w:vAlign w:val="center"/>
          </w:tcPr>
          <w:p w14:paraId="75937B5F"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35F0DB3B"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g) Air cooler</w:t>
            </w:r>
          </w:p>
          <w:p w14:paraId="74174537"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h) Chair </w:t>
            </w:r>
          </w:p>
        </w:tc>
        <w:tc>
          <w:tcPr>
            <w:tcW w:w="630" w:type="dxa"/>
            <w:gridSpan w:val="3"/>
            <w:tcBorders>
              <w:top w:val="nil"/>
              <w:left w:val="nil"/>
              <w:bottom w:val="nil"/>
              <w:right w:val="nil"/>
            </w:tcBorders>
            <w:vAlign w:val="center"/>
          </w:tcPr>
          <w:p w14:paraId="3BC74691"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p w14:paraId="66EAFE9E"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6036DA59"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p w14:paraId="3363783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A071DA3" w14:textId="77777777" w:rsidR="00B51B1A" w:rsidRPr="00C71F99" w:rsidRDefault="00B51B1A" w:rsidP="00B81FBB">
            <w:pPr>
              <w:spacing w:after="0"/>
              <w:rPr>
                <w:rFonts w:cstheme="minorHAnsi"/>
                <w:sz w:val="20"/>
                <w:szCs w:val="20"/>
              </w:rPr>
            </w:pPr>
          </w:p>
        </w:tc>
      </w:tr>
      <w:tr w:rsidR="00B51B1A" w:rsidRPr="00C71F99" w14:paraId="0986A1D3" w14:textId="77777777" w:rsidTr="00B51B1A">
        <w:trPr>
          <w:trHeight w:val="75"/>
          <w:jc w:val="center"/>
        </w:trPr>
        <w:tc>
          <w:tcPr>
            <w:tcW w:w="720" w:type="dxa"/>
            <w:vMerge/>
            <w:vAlign w:val="center"/>
          </w:tcPr>
          <w:p w14:paraId="3FB8A213" w14:textId="77777777" w:rsidR="00B51B1A" w:rsidRPr="00C71F99" w:rsidRDefault="00B51B1A" w:rsidP="00B81FBB">
            <w:pPr>
              <w:spacing w:after="0"/>
              <w:jc w:val="center"/>
              <w:rPr>
                <w:rFonts w:cstheme="minorHAnsi"/>
                <w:sz w:val="24"/>
                <w:szCs w:val="24"/>
              </w:rPr>
            </w:pPr>
          </w:p>
        </w:tc>
        <w:tc>
          <w:tcPr>
            <w:tcW w:w="4230" w:type="dxa"/>
            <w:vMerge/>
            <w:vAlign w:val="center"/>
          </w:tcPr>
          <w:p w14:paraId="292E7F1B"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77CEFE3B"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i</w:t>
            </w:r>
            <w:proofErr w:type="spellEnd"/>
            <w:r w:rsidRPr="00C71F99">
              <w:rPr>
                <w:rFonts w:cstheme="minorHAnsi"/>
                <w:sz w:val="20"/>
                <w:szCs w:val="20"/>
              </w:rPr>
              <w:t xml:space="preserve">) </w:t>
            </w:r>
            <w:proofErr w:type="spellStart"/>
            <w:r w:rsidRPr="00C71F99">
              <w:rPr>
                <w:rFonts w:cstheme="minorHAnsi"/>
                <w:sz w:val="20"/>
                <w:szCs w:val="20"/>
              </w:rPr>
              <w:t>Almari</w:t>
            </w:r>
            <w:proofErr w:type="spellEnd"/>
          </w:p>
        </w:tc>
        <w:tc>
          <w:tcPr>
            <w:tcW w:w="630" w:type="dxa"/>
            <w:gridSpan w:val="3"/>
            <w:tcBorders>
              <w:top w:val="nil"/>
              <w:left w:val="nil"/>
              <w:bottom w:val="nil"/>
              <w:right w:val="nil"/>
            </w:tcBorders>
            <w:vAlign w:val="center"/>
          </w:tcPr>
          <w:p w14:paraId="5AFC0BF4"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1263667C"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A5F6A88" w14:textId="77777777" w:rsidR="00B51B1A" w:rsidRPr="00C71F99" w:rsidRDefault="00B51B1A" w:rsidP="00B81FBB">
            <w:pPr>
              <w:spacing w:after="0"/>
              <w:rPr>
                <w:rFonts w:cstheme="minorHAnsi"/>
                <w:sz w:val="20"/>
                <w:szCs w:val="20"/>
              </w:rPr>
            </w:pPr>
          </w:p>
        </w:tc>
      </w:tr>
      <w:tr w:rsidR="00B51B1A" w:rsidRPr="00C71F99" w14:paraId="1E32B6EF" w14:textId="77777777" w:rsidTr="00B51B1A">
        <w:trPr>
          <w:trHeight w:val="75"/>
          <w:jc w:val="center"/>
        </w:trPr>
        <w:tc>
          <w:tcPr>
            <w:tcW w:w="720" w:type="dxa"/>
            <w:vMerge/>
            <w:vAlign w:val="center"/>
          </w:tcPr>
          <w:p w14:paraId="0CFADAE5" w14:textId="77777777" w:rsidR="00B51B1A" w:rsidRPr="00C71F99" w:rsidRDefault="00B51B1A" w:rsidP="00B81FBB">
            <w:pPr>
              <w:spacing w:after="0"/>
              <w:jc w:val="center"/>
              <w:rPr>
                <w:rFonts w:cstheme="minorHAnsi"/>
                <w:sz w:val="24"/>
                <w:szCs w:val="24"/>
              </w:rPr>
            </w:pPr>
          </w:p>
        </w:tc>
        <w:tc>
          <w:tcPr>
            <w:tcW w:w="4230" w:type="dxa"/>
            <w:vMerge/>
            <w:vAlign w:val="center"/>
          </w:tcPr>
          <w:p w14:paraId="0EAC425C"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017A7B9F"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j) Washing Machine         </w:t>
            </w:r>
          </w:p>
        </w:tc>
        <w:tc>
          <w:tcPr>
            <w:tcW w:w="450" w:type="dxa"/>
            <w:tcBorders>
              <w:top w:val="nil"/>
              <w:left w:val="nil"/>
              <w:bottom w:val="nil"/>
              <w:right w:val="nil"/>
            </w:tcBorders>
            <w:vAlign w:val="center"/>
          </w:tcPr>
          <w:p w14:paraId="52E53F14"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3FB1C49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21CF0655" w14:textId="77777777" w:rsidR="00B51B1A" w:rsidRPr="00C71F99" w:rsidRDefault="00B51B1A" w:rsidP="00B81FBB">
            <w:pPr>
              <w:spacing w:after="0"/>
              <w:rPr>
                <w:rFonts w:cstheme="minorHAnsi"/>
                <w:sz w:val="20"/>
                <w:szCs w:val="20"/>
              </w:rPr>
            </w:pPr>
          </w:p>
        </w:tc>
      </w:tr>
      <w:tr w:rsidR="00B51B1A" w:rsidRPr="00C71F99" w14:paraId="4DD138B0" w14:textId="77777777" w:rsidTr="00B51B1A">
        <w:trPr>
          <w:trHeight w:val="75"/>
          <w:jc w:val="center"/>
        </w:trPr>
        <w:tc>
          <w:tcPr>
            <w:tcW w:w="720" w:type="dxa"/>
            <w:vMerge/>
            <w:vAlign w:val="center"/>
          </w:tcPr>
          <w:p w14:paraId="1AA0B050" w14:textId="77777777" w:rsidR="00B51B1A" w:rsidRPr="00C71F99" w:rsidRDefault="00B51B1A" w:rsidP="00B81FBB">
            <w:pPr>
              <w:spacing w:after="0"/>
              <w:jc w:val="center"/>
              <w:rPr>
                <w:rFonts w:cstheme="minorHAnsi"/>
                <w:sz w:val="24"/>
                <w:szCs w:val="24"/>
              </w:rPr>
            </w:pPr>
          </w:p>
        </w:tc>
        <w:tc>
          <w:tcPr>
            <w:tcW w:w="4230" w:type="dxa"/>
            <w:vMerge/>
            <w:vAlign w:val="center"/>
          </w:tcPr>
          <w:p w14:paraId="2198BD76"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7BA92DE2"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k) Water pump </w:t>
            </w:r>
          </w:p>
        </w:tc>
        <w:tc>
          <w:tcPr>
            <w:tcW w:w="450" w:type="dxa"/>
            <w:tcBorders>
              <w:top w:val="nil"/>
              <w:left w:val="nil"/>
              <w:bottom w:val="nil"/>
              <w:right w:val="nil"/>
            </w:tcBorders>
            <w:vAlign w:val="center"/>
          </w:tcPr>
          <w:p w14:paraId="24522506"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7E631CA2"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3B4E81AA" w14:textId="77777777" w:rsidR="00B51B1A" w:rsidRPr="00C71F99" w:rsidRDefault="00B51B1A" w:rsidP="00B81FBB">
            <w:pPr>
              <w:spacing w:after="0"/>
              <w:rPr>
                <w:rFonts w:cstheme="minorHAnsi"/>
                <w:sz w:val="20"/>
                <w:szCs w:val="20"/>
              </w:rPr>
            </w:pPr>
          </w:p>
        </w:tc>
      </w:tr>
      <w:tr w:rsidR="00B51B1A" w:rsidRPr="00C71F99" w14:paraId="48D62C05" w14:textId="77777777" w:rsidTr="00C119FF">
        <w:tblPrEx>
          <w:tblW w:w="10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ExChange w:id="35" w:author="Shaikh Asif" w:date="2020-10-07T19:14:00Z">
            <w:tblPrEx>
              <w:tblW w:w="10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Ex>
          </w:tblPrExChange>
        </w:tblPrEx>
        <w:trPr>
          <w:trHeight w:val="75"/>
          <w:jc w:val="center"/>
          <w:trPrChange w:id="36" w:author="Shaikh Asif" w:date="2020-10-07T19:14:00Z">
            <w:trPr>
              <w:trHeight w:val="75"/>
              <w:jc w:val="center"/>
            </w:trPr>
          </w:trPrChange>
        </w:trPr>
        <w:tc>
          <w:tcPr>
            <w:tcW w:w="720" w:type="dxa"/>
            <w:vMerge/>
            <w:vAlign w:val="center"/>
            <w:tcPrChange w:id="37" w:author="Shaikh Asif" w:date="2020-10-07T19:14:00Z">
              <w:tcPr>
                <w:tcW w:w="720" w:type="dxa"/>
                <w:vMerge/>
                <w:vAlign w:val="center"/>
              </w:tcPr>
            </w:tcPrChange>
          </w:tcPr>
          <w:p w14:paraId="6E78A149" w14:textId="77777777" w:rsidR="00B51B1A" w:rsidRPr="00C71F99" w:rsidRDefault="00B51B1A" w:rsidP="00B81FBB">
            <w:pPr>
              <w:spacing w:after="0"/>
              <w:jc w:val="center"/>
              <w:rPr>
                <w:rFonts w:cstheme="minorHAnsi"/>
                <w:sz w:val="24"/>
                <w:szCs w:val="24"/>
              </w:rPr>
            </w:pPr>
          </w:p>
        </w:tc>
        <w:tc>
          <w:tcPr>
            <w:tcW w:w="4230" w:type="dxa"/>
            <w:vMerge/>
            <w:vAlign w:val="center"/>
            <w:tcPrChange w:id="38" w:author="Shaikh Asif" w:date="2020-10-07T19:14:00Z">
              <w:tcPr>
                <w:tcW w:w="4230" w:type="dxa"/>
                <w:vMerge/>
                <w:vAlign w:val="center"/>
              </w:tcPr>
            </w:tcPrChange>
          </w:tcPr>
          <w:p w14:paraId="24D05632"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Change w:id="39" w:author="Shaikh Asif" w:date="2020-10-07T19:14:00Z">
              <w:tcPr>
                <w:tcW w:w="3150" w:type="dxa"/>
                <w:gridSpan w:val="3"/>
                <w:tcBorders>
                  <w:top w:val="nil"/>
                  <w:bottom w:val="nil"/>
                  <w:right w:val="nil"/>
                </w:tcBorders>
                <w:vAlign w:val="center"/>
              </w:tcPr>
            </w:tcPrChange>
          </w:tcPr>
          <w:p w14:paraId="67878C8F"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l) Bed </w:t>
            </w:r>
          </w:p>
        </w:tc>
        <w:tc>
          <w:tcPr>
            <w:tcW w:w="450" w:type="dxa"/>
            <w:tcBorders>
              <w:top w:val="nil"/>
              <w:left w:val="nil"/>
              <w:bottom w:val="nil"/>
              <w:right w:val="nil"/>
            </w:tcBorders>
            <w:vAlign w:val="center"/>
            <w:tcPrChange w:id="40" w:author="Shaikh Asif" w:date="2020-10-07T19:14:00Z">
              <w:tcPr>
                <w:tcW w:w="450" w:type="dxa"/>
                <w:tcBorders>
                  <w:top w:val="nil"/>
                  <w:left w:val="nil"/>
                  <w:bottom w:val="nil"/>
                  <w:right w:val="nil"/>
                </w:tcBorders>
                <w:vAlign w:val="center"/>
              </w:tcPr>
            </w:tcPrChange>
          </w:tcPr>
          <w:p w14:paraId="56284654"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Change w:id="41" w:author="Shaikh Asif" w:date="2020-10-07T19:14:00Z">
              <w:tcPr>
                <w:tcW w:w="720" w:type="dxa"/>
                <w:tcBorders>
                  <w:top w:val="nil"/>
                  <w:left w:val="nil"/>
                  <w:bottom w:val="nil"/>
                </w:tcBorders>
                <w:vAlign w:val="center"/>
              </w:tcPr>
            </w:tcPrChange>
          </w:tcPr>
          <w:p w14:paraId="621EF26F"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Change w:id="42" w:author="Shaikh Asif" w:date="2020-10-07T19:14:00Z">
              <w:tcPr>
                <w:tcW w:w="1530" w:type="dxa"/>
                <w:vMerge/>
                <w:vAlign w:val="center"/>
              </w:tcPr>
            </w:tcPrChange>
          </w:tcPr>
          <w:p w14:paraId="58477812" w14:textId="77777777" w:rsidR="00B51B1A" w:rsidRPr="00C71F99" w:rsidRDefault="00B51B1A" w:rsidP="00B81FBB">
            <w:pPr>
              <w:spacing w:after="0"/>
              <w:rPr>
                <w:rFonts w:cstheme="minorHAnsi"/>
                <w:sz w:val="20"/>
                <w:szCs w:val="20"/>
              </w:rPr>
            </w:pPr>
          </w:p>
        </w:tc>
      </w:tr>
      <w:tr w:rsidR="00B51B1A" w:rsidRPr="00C71F99" w14:paraId="0A79FE86" w14:textId="77777777" w:rsidTr="00C119FF">
        <w:tblPrEx>
          <w:tblW w:w="10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ExChange w:id="43" w:author="Shaikh Asif" w:date="2020-10-07T19:14:00Z">
            <w:tblPrEx>
              <w:tblW w:w="10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Ex>
          </w:tblPrExChange>
        </w:tblPrEx>
        <w:trPr>
          <w:trHeight w:val="75"/>
          <w:jc w:val="center"/>
          <w:trPrChange w:id="44" w:author="Shaikh Asif" w:date="2020-10-07T19:14:00Z">
            <w:trPr>
              <w:trHeight w:val="75"/>
              <w:jc w:val="center"/>
            </w:trPr>
          </w:trPrChange>
        </w:trPr>
        <w:tc>
          <w:tcPr>
            <w:tcW w:w="720" w:type="dxa"/>
            <w:vMerge/>
            <w:vAlign w:val="center"/>
            <w:tcPrChange w:id="45" w:author="Shaikh Asif" w:date="2020-10-07T19:14:00Z">
              <w:tcPr>
                <w:tcW w:w="720" w:type="dxa"/>
                <w:vMerge/>
                <w:vAlign w:val="center"/>
              </w:tcPr>
            </w:tcPrChange>
          </w:tcPr>
          <w:p w14:paraId="5B63A1B8" w14:textId="77777777" w:rsidR="00B51B1A" w:rsidRPr="00C71F99" w:rsidRDefault="00B51B1A" w:rsidP="00B81FBB">
            <w:pPr>
              <w:spacing w:after="0"/>
              <w:jc w:val="center"/>
              <w:rPr>
                <w:rFonts w:cstheme="minorHAnsi"/>
                <w:sz w:val="24"/>
                <w:szCs w:val="24"/>
              </w:rPr>
            </w:pPr>
          </w:p>
        </w:tc>
        <w:tc>
          <w:tcPr>
            <w:tcW w:w="4230" w:type="dxa"/>
            <w:vMerge/>
            <w:vAlign w:val="center"/>
            <w:tcPrChange w:id="46" w:author="Shaikh Asif" w:date="2020-10-07T19:14:00Z">
              <w:tcPr>
                <w:tcW w:w="4230" w:type="dxa"/>
                <w:vMerge/>
                <w:vAlign w:val="center"/>
              </w:tcPr>
            </w:tcPrChange>
          </w:tcPr>
          <w:p w14:paraId="183FEAE2"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single" w:sz="4" w:space="0" w:color="auto"/>
              <w:right w:val="nil"/>
            </w:tcBorders>
            <w:vAlign w:val="center"/>
            <w:tcPrChange w:id="47" w:author="Shaikh Asif" w:date="2020-10-07T19:14:00Z">
              <w:tcPr>
                <w:tcW w:w="3150" w:type="dxa"/>
                <w:gridSpan w:val="3"/>
                <w:tcBorders>
                  <w:top w:val="nil"/>
                  <w:bottom w:val="nil"/>
                  <w:right w:val="nil"/>
                </w:tcBorders>
                <w:vAlign w:val="center"/>
              </w:tcPr>
            </w:tcPrChange>
          </w:tcPr>
          <w:p w14:paraId="6722AE2D"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m) Clock </w:t>
            </w:r>
          </w:p>
        </w:tc>
        <w:tc>
          <w:tcPr>
            <w:tcW w:w="450" w:type="dxa"/>
            <w:tcBorders>
              <w:top w:val="nil"/>
              <w:left w:val="nil"/>
              <w:bottom w:val="single" w:sz="4" w:space="0" w:color="auto"/>
              <w:right w:val="nil"/>
            </w:tcBorders>
            <w:vAlign w:val="center"/>
            <w:tcPrChange w:id="48" w:author="Shaikh Asif" w:date="2020-10-07T19:14:00Z">
              <w:tcPr>
                <w:tcW w:w="450" w:type="dxa"/>
                <w:tcBorders>
                  <w:top w:val="nil"/>
                  <w:left w:val="nil"/>
                  <w:bottom w:val="nil"/>
                  <w:right w:val="nil"/>
                </w:tcBorders>
                <w:vAlign w:val="center"/>
              </w:tcPr>
            </w:tcPrChange>
          </w:tcPr>
          <w:p w14:paraId="3880D887"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single" w:sz="4" w:space="0" w:color="auto"/>
            </w:tcBorders>
            <w:vAlign w:val="center"/>
            <w:tcPrChange w:id="49" w:author="Shaikh Asif" w:date="2020-10-07T19:14:00Z">
              <w:tcPr>
                <w:tcW w:w="720" w:type="dxa"/>
                <w:tcBorders>
                  <w:top w:val="nil"/>
                  <w:left w:val="nil"/>
                  <w:bottom w:val="nil"/>
                </w:tcBorders>
                <w:vAlign w:val="center"/>
              </w:tcPr>
            </w:tcPrChange>
          </w:tcPr>
          <w:p w14:paraId="41FF874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Change w:id="50" w:author="Shaikh Asif" w:date="2020-10-07T19:14:00Z">
              <w:tcPr>
                <w:tcW w:w="1530" w:type="dxa"/>
                <w:vMerge/>
                <w:vAlign w:val="center"/>
              </w:tcPr>
            </w:tcPrChange>
          </w:tcPr>
          <w:p w14:paraId="02F4F57A" w14:textId="77777777" w:rsidR="00B51B1A" w:rsidRPr="00C71F99" w:rsidRDefault="00B51B1A" w:rsidP="00B81FBB">
            <w:pPr>
              <w:spacing w:after="0"/>
              <w:rPr>
                <w:rFonts w:cstheme="minorHAnsi"/>
                <w:sz w:val="20"/>
                <w:szCs w:val="20"/>
              </w:rPr>
            </w:pPr>
          </w:p>
        </w:tc>
      </w:tr>
      <w:tr w:rsidR="00B51B1A" w:rsidRPr="00C71F99" w14:paraId="255C6550" w14:textId="77777777" w:rsidTr="00C119FF">
        <w:tblPrEx>
          <w:tblW w:w="10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ExChange w:id="51" w:author="Shaikh Asif" w:date="2020-10-07T19:14:00Z">
            <w:tblPrEx>
              <w:tblW w:w="10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Ex>
          </w:tblPrExChange>
        </w:tblPrEx>
        <w:trPr>
          <w:trHeight w:val="75"/>
          <w:jc w:val="center"/>
          <w:trPrChange w:id="52" w:author="Shaikh Asif" w:date="2020-10-07T19:14:00Z">
            <w:trPr>
              <w:trHeight w:val="75"/>
              <w:jc w:val="center"/>
            </w:trPr>
          </w:trPrChange>
        </w:trPr>
        <w:tc>
          <w:tcPr>
            <w:tcW w:w="720" w:type="dxa"/>
            <w:vMerge/>
            <w:vAlign w:val="center"/>
            <w:tcPrChange w:id="53" w:author="Shaikh Asif" w:date="2020-10-07T19:14:00Z">
              <w:tcPr>
                <w:tcW w:w="720" w:type="dxa"/>
                <w:vMerge/>
                <w:vAlign w:val="center"/>
              </w:tcPr>
            </w:tcPrChange>
          </w:tcPr>
          <w:p w14:paraId="05260CD0" w14:textId="77777777" w:rsidR="00B51B1A" w:rsidRPr="00C71F99" w:rsidRDefault="00B51B1A" w:rsidP="00B81FBB">
            <w:pPr>
              <w:spacing w:after="0"/>
              <w:jc w:val="center"/>
              <w:rPr>
                <w:rFonts w:cstheme="minorHAnsi"/>
                <w:sz w:val="24"/>
                <w:szCs w:val="24"/>
              </w:rPr>
            </w:pPr>
          </w:p>
        </w:tc>
        <w:tc>
          <w:tcPr>
            <w:tcW w:w="4230" w:type="dxa"/>
            <w:vMerge/>
            <w:vAlign w:val="center"/>
            <w:tcPrChange w:id="54" w:author="Shaikh Asif" w:date="2020-10-07T19:14:00Z">
              <w:tcPr>
                <w:tcW w:w="4230" w:type="dxa"/>
                <w:vMerge/>
                <w:vAlign w:val="center"/>
              </w:tcPr>
            </w:tcPrChange>
          </w:tcPr>
          <w:p w14:paraId="1FC63F87" w14:textId="77777777" w:rsidR="00B51B1A" w:rsidRPr="00C71F99" w:rsidRDefault="00B51B1A" w:rsidP="00B81FBB">
            <w:pPr>
              <w:spacing w:after="0"/>
              <w:rPr>
                <w:rFonts w:cstheme="minorHAnsi"/>
                <w:sz w:val="24"/>
                <w:szCs w:val="24"/>
                <w:lang w:val="en-GB"/>
              </w:rPr>
            </w:pPr>
          </w:p>
        </w:tc>
        <w:tc>
          <w:tcPr>
            <w:tcW w:w="3150" w:type="dxa"/>
            <w:gridSpan w:val="3"/>
            <w:tcBorders>
              <w:top w:val="single" w:sz="4" w:space="0" w:color="auto"/>
              <w:bottom w:val="nil"/>
              <w:right w:val="nil"/>
            </w:tcBorders>
            <w:vAlign w:val="center"/>
            <w:tcPrChange w:id="55" w:author="Shaikh Asif" w:date="2020-10-07T19:14:00Z">
              <w:tcPr>
                <w:tcW w:w="3150" w:type="dxa"/>
                <w:gridSpan w:val="3"/>
                <w:tcBorders>
                  <w:top w:val="nil"/>
                  <w:bottom w:val="nil"/>
                  <w:right w:val="nil"/>
                </w:tcBorders>
                <w:vAlign w:val="center"/>
              </w:tcPr>
            </w:tcPrChange>
          </w:tcPr>
          <w:p w14:paraId="137FDC90"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n) Sofa set</w:t>
            </w:r>
          </w:p>
        </w:tc>
        <w:tc>
          <w:tcPr>
            <w:tcW w:w="450" w:type="dxa"/>
            <w:tcBorders>
              <w:top w:val="single" w:sz="4" w:space="0" w:color="auto"/>
              <w:left w:val="nil"/>
              <w:bottom w:val="nil"/>
              <w:right w:val="nil"/>
            </w:tcBorders>
            <w:vAlign w:val="center"/>
            <w:tcPrChange w:id="56" w:author="Shaikh Asif" w:date="2020-10-07T19:14:00Z">
              <w:tcPr>
                <w:tcW w:w="450" w:type="dxa"/>
                <w:tcBorders>
                  <w:top w:val="nil"/>
                  <w:left w:val="nil"/>
                  <w:bottom w:val="nil"/>
                  <w:right w:val="nil"/>
                </w:tcBorders>
                <w:vAlign w:val="center"/>
              </w:tcPr>
            </w:tcPrChange>
          </w:tcPr>
          <w:p w14:paraId="2B3D4DF1"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single" w:sz="4" w:space="0" w:color="auto"/>
              <w:left w:val="nil"/>
              <w:bottom w:val="nil"/>
            </w:tcBorders>
            <w:vAlign w:val="center"/>
            <w:tcPrChange w:id="57" w:author="Shaikh Asif" w:date="2020-10-07T19:14:00Z">
              <w:tcPr>
                <w:tcW w:w="720" w:type="dxa"/>
                <w:tcBorders>
                  <w:top w:val="nil"/>
                  <w:left w:val="nil"/>
                  <w:bottom w:val="nil"/>
                </w:tcBorders>
                <w:vAlign w:val="center"/>
              </w:tcPr>
            </w:tcPrChange>
          </w:tcPr>
          <w:p w14:paraId="69E3D0EB"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Change w:id="58" w:author="Shaikh Asif" w:date="2020-10-07T19:14:00Z">
              <w:tcPr>
                <w:tcW w:w="1530" w:type="dxa"/>
                <w:vMerge/>
                <w:vAlign w:val="center"/>
              </w:tcPr>
            </w:tcPrChange>
          </w:tcPr>
          <w:p w14:paraId="63D2B451" w14:textId="77777777" w:rsidR="00B51B1A" w:rsidRPr="00C71F99" w:rsidRDefault="00B51B1A" w:rsidP="00B81FBB">
            <w:pPr>
              <w:spacing w:after="0"/>
              <w:rPr>
                <w:rFonts w:cstheme="minorHAnsi"/>
                <w:sz w:val="20"/>
                <w:szCs w:val="20"/>
              </w:rPr>
            </w:pPr>
          </w:p>
        </w:tc>
      </w:tr>
      <w:tr w:rsidR="00B51B1A" w:rsidRPr="00C71F99" w14:paraId="47D69DE8" w14:textId="77777777" w:rsidTr="00B51B1A">
        <w:trPr>
          <w:trHeight w:val="75"/>
          <w:jc w:val="center"/>
        </w:trPr>
        <w:tc>
          <w:tcPr>
            <w:tcW w:w="720" w:type="dxa"/>
            <w:vMerge/>
            <w:vAlign w:val="center"/>
          </w:tcPr>
          <w:p w14:paraId="64A77864" w14:textId="77777777" w:rsidR="00B51B1A" w:rsidRPr="00C71F99" w:rsidRDefault="00B51B1A" w:rsidP="00B81FBB">
            <w:pPr>
              <w:spacing w:after="0"/>
              <w:jc w:val="center"/>
              <w:rPr>
                <w:rFonts w:cstheme="minorHAnsi"/>
                <w:sz w:val="24"/>
                <w:szCs w:val="24"/>
              </w:rPr>
            </w:pPr>
          </w:p>
        </w:tc>
        <w:tc>
          <w:tcPr>
            <w:tcW w:w="4230" w:type="dxa"/>
            <w:vMerge/>
            <w:vAlign w:val="center"/>
          </w:tcPr>
          <w:p w14:paraId="07C2755D"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4A1D2CE1"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o) Camera</w:t>
            </w:r>
          </w:p>
        </w:tc>
        <w:tc>
          <w:tcPr>
            <w:tcW w:w="450" w:type="dxa"/>
            <w:tcBorders>
              <w:top w:val="nil"/>
              <w:left w:val="nil"/>
              <w:bottom w:val="nil"/>
              <w:right w:val="nil"/>
            </w:tcBorders>
            <w:vAlign w:val="center"/>
          </w:tcPr>
          <w:p w14:paraId="5C4F812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711A0DE7"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F94503B" w14:textId="77777777" w:rsidR="00B51B1A" w:rsidRPr="00C71F99" w:rsidRDefault="00B51B1A" w:rsidP="00B81FBB">
            <w:pPr>
              <w:spacing w:after="0"/>
              <w:rPr>
                <w:rFonts w:cstheme="minorHAnsi"/>
                <w:sz w:val="20"/>
                <w:szCs w:val="20"/>
              </w:rPr>
            </w:pPr>
          </w:p>
        </w:tc>
      </w:tr>
      <w:tr w:rsidR="00B51B1A" w:rsidRPr="00C71F99" w14:paraId="784BCE71" w14:textId="77777777" w:rsidTr="00B51B1A">
        <w:trPr>
          <w:trHeight w:val="75"/>
          <w:jc w:val="center"/>
        </w:trPr>
        <w:tc>
          <w:tcPr>
            <w:tcW w:w="720" w:type="dxa"/>
            <w:vMerge/>
            <w:vAlign w:val="center"/>
          </w:tcPr>
          <w:p w14:paraId="0F74A926" w14:textId="77777777" w:rsidR="00B51B1A" w:rsidRPr="00C71F99" w:rsidRDefault="00B51B1A" w:rsidP="00B81FBB">
            <w:pPr>
              <w:spacing w:after="0"/>
              <w:jc w:val="center"/>
              <w:rPr>
                <w:rFonts w:cstheme="minorHAnsi"/>
                <w:sz w:val="24"/>
                <w:szCs w:val="24"/>
              </w:rPr>
            </w:pPr>
          </w:p>
        </w:tc>
        <w:tc>
          <w:tcPr>
            <w:tcW w:w="4230" w:type="dxa"/>
            <w:vMerge/>
            <w:vAlign w:val="center"/>
          </w:tcPr>
          <w:p w14:paraId="0989BE72"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045BD244"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p) Sewing Machine </w:t>
            </w:r>
          </w:p>
        </w:tc>
        <w:tc>
          <w:tcPr>
            <w:tcW w:w="450" w:type="dxa"/>
            <w:tcBorders>
              <w:top w:val="nil"/>
              <w:left w:val="nil"/>
              <w:bottom w:val="nil"/>
              <w:right w:val="nil"/>
            </w:tcBorders>
            <w:vAlign w:val="center"/>
          </w:tcPr>
          <w:p w14:paraId="519E2CAE"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3C24EEF8"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6FF07F2D" w14:textId="77777777" w:rsidR="00B51B1A" w:rsidRPr="00C71F99" w:rsidRDefault="00B51B1A" w:rsidP="00B81FBB">
            <w:pPr>
              <w:spacing w:after="0"/>
              <w:rPr>
                <w:rFonts w:cstheme="minorHAnsi"/>
                <w:sz w:val="20"/>
                <w:szCs w:val="20"/>
              </w:rPr>
            </w:pPr>
          </w:p>
        </w:tc>
      </w:tr>
      <w:tr w:rsidR="00B51B1A" w:rsidRPr="00C71F99" w14:paraId="08A5D4F9" w14:textId="77777777" w:rsidTr="00B51B1A">
        <w:trPr>
          <w:trHeight w:val="75"/>
          <w:jc w:val="center"/>
        </w:trPr>
        <w:tc>
          <w:tcPr>
            <w:tcW w:w="720" w:type="dxa"/>
            <w:vMerge/>
            <w:vAlign w:val="center"/>
          </w:tcPr>
          <w:p w14:paraId="0F3BB0E0" w14:textId="77777777" w:rsidR="00B51B1A" w:rsidRPr="00C71F99" w:rsidRDefault="00B51B1A" w:rsidP="00B81FBB">
            <w:pPr>
              <w:spacing w:after="0"/>
              <w:jc w:val="center"/>
              <w:rPr>
                <w:rFonts w:cstheme="minorHAnsi"/>
                <w:sz w:val="24"/>
                <w:szCs w:val="24"/>
              </w:rPr>
            </w:pPr>
          </w:p>
        </w:tc>
        <w:tc>
          <w:tcPr>
            <w:tcW w:w="4230" w:type="dxa"/>
            <w:vMerge/>
            <w:vAlign w:val="center"/>
          </w:tcPr>
          <w:p w14:paraId="7FFD4388"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3214C785"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q) Personal Computer/Laptop</w:t>
            </w:r>
          </w:p>
        </w:tc>
        <w:tc>
          <w:tcPr>
            <w:tcW w:w="450" w:type="dxa"/>
            <w:tcBorders>
              <w:top w:val="nil"/>
              <w:left w:val="nil"/>
              <w:bottom w:val="nil"/>
              <w:right w:val="nil"/>
            </w:tcBorders>
            <w:vAlign w:val="center"/>
          </w:tcPr>
          <w:p w14:paraId="623710C2"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758ABB57"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6641E2C7" w14:textId="77777777" w:rsidR="00B51B1A" w:rsidRPr="00C71F99" w:rsidRDefault="00B51B1A" w:rsidP="00B81FBB">
            <w:pPr>
              <w:spacing w:after="0"/>
              <w:rPr>
                <w:rFonts w:cstheme="minorHAnsi"/>
                <w:sz w:val="20"/>
                <w:szCs w:val="20"/>
              </w:rPr>
            </w:pPr>
          </w:p>
        </w:tc>
      </w:tr>
      <w:tr w:rsidR="00B51B1A" w:rsidRPr="00C71F99" w14:paraId="371414DC" w14:textId="77777777" w:rsidTr="00B51B1A">
        <w:trPr>
          <w:trHeight w:val="75"/>
          <w:jc w:val="center"/>
        </w:trPr>
        <w:tc>
          <w:tcPr>
            <w:tcW w:w="720" w:type="dxa"/>
            <w:vMerge/>
            <w:vAlign w:val="center"/>
          </w:tcPr>
          <w:p w14:paraId="5CE7FE6A" w14:textId="77777777" w:rsidR="00B51B1A" w:rsidRPr="00C71F99" w:rsidRDefault="00B51B1A" w:rsidP="00B81FBB">
            <w:pPr>
              <w:spacing w:after="0"/>
              <w:jc w:val="center"/>
              <w:rPr>
                <w:rFonts w:cstheme="minorHAnsi"/>
                <w:sz w:val="24"/>
                <w:szCs w:val="24"/>
              </w:rPr>
            </w:pPr>
          </w:p>
        </w:tc>
        <w:tc>
          <w:tcPr>
            <w:tcW w:w="4230" w:type="dxa"/>
            <w:vMerge/>
            <w:vAlign w:val="center"/>
          </w:tcPr>
          <w:p w14:paraId="4B181DEC" w14:textId="77777777" w:rsidR="00B51B1A" w:rsidRPr="00C71F99" w:rsidRDefault="00B51B1A" w:rsidP="00B81FBB">
            <w:pPr>
              <w:spacing w:after="0"/>
              <w:rPr>
                <w:rFonts w:cstheme="minorHAnsi"/>
                <w:sz w:val="24"/>
                <w:szCs w:val="24"/>
                <w:lang w:val="en-GB"/>
              </w:rPr>
            </w:pPr>
          </w:p>
        </w:tc>
        <w:tc>
          <w:tcPr>
            <w:tcW w:w="3150" w:type="dxa"/>
            <w:gridSpan w:val="3"/>
            <w:tcBorders>
              <w:top w:val="nil"/>
              <w:right w:val="nil"/>
            </w:tcBorders>
            <w:vAlign w:val="center"/>
          </w:tcPr>
          <w:p w14:paraId="01A5442D" w14:textId="77777777" w:rsidR="00B51B1A" w:rsidRDefault="00B51B1A" w:rsidP="00B81FBB">
            <w:pPr>
              <w:widowControl w:val="0"/>
              <w:tabs>
                <w:tab w:val="left" w:leader="dot" w:pos="3600"/>
              </w:tabs>
              <w:spacing w:after="0"/>
              <w:rPr>
                <w:ins w:id="59" w:author="Shaikh Asif" w:date="2020-10-07T12:51:00Z"/>
                <w:rFonts w:cstheme="minorHAnsi"/>
                <w:sz w:val="20"/>
                <w:szCs w:val="20"/>
              </w:rPr>
            </w:pPr>
            <w:r w:rsidRPr="00C71F99">
              <w:rPr>
                <w:rFonts w:cstheme="minorHAnsi"/>
                <w:sz w:val="20"/>
                <w:szCs w:val="20"/>
              </w:rPr>
              <w:t xml:space="preserve">r) Internet Connection  </w:t>
            </w:r>
          </w:p>
          <w:p w14:paraId="3B526A64" w14:textId="63DF2207" w:rsidR="00213217" w:rsidRDefault="00213217" w:rsidP="00B81FBB">
            <w:pPr>
              <w:widowControl w:val="0"/>
              <w:tabs>
                <w:tab w:val="left" w:leader="dot" w:pos="3600"/>
              </w:tabs>
              <w:spacing w:after="0"/>
              <w:rPr>
                <w:ins w:id="60" w:author="Shaikh Asif" w:date="2020-10-07T12:51:00Z"/>
                <w:rFonts w:cstheme="minorHAnsi"/>
                <w:sz w:val="20"/>
                <w:szCs w:val="20"/>
              </w:rPr>
            </w:pPr>
            <w:ins w:id="61" w:author="Shaikh Asif" w:date="2020-10-07T12:52:00Z">
              <w:r>
                <w:rPr>
                  <w:rFonts w:cstheme="minorHAnsi"/>
                  <w:sz w:val="20"/>
                  <w:szCs w:val="20"/>
                </w:rPr>
                <w:t>s</w:t>
              </w:r>
            </w:ins>
            <w:ins w:id="62" w:author="Shaikh Asif" w:date="2020-10-07T12:51:00Z">
              <w:r w:rsidRPr="00C71F99">
                <w:rPr>
                  <w:rFonts w:cstheme="minorHAnsi"/>
                  <w:sz w:val="20"/>
                  <w:szCs w:val="20"/>
                </w:rPr>
                <w:t xml:space="preserve">) </w:t>
              </w:r>
            </w:ins>
            <w:ins w:id="63" w:author="Shaikh Asif" w:date="2020-10-07T12:56:00Z">
              <w:r w:rsidR="00DF0461">
                <w:rPr>
                  <w:rFonts w:cstheme="minorHAnsi"/>
                  <w:sz w:val="20"/>
                  <w:szCs w:val="20"/>
                </w:rPr>
                <w:t>G</w:t>
              </w:r>
              <w:r w:rsidR="00DF0461" w:rsidRPr="00DF0461">
                <w:rPr>
                  <w:rFonts w:cstheme="minorHAnsi"/>
                  <w:sz w:val="20"/>
                  <w:szCs w:val="20"/>
                </w:rPr>
                <w:t>eyser</w:t>
              </w:r>
            </w:ins>
            <w:ins w:id="64" w:author="Shaikh Asif" w:date="2020-10-07T12:51:00Z">
              <w:r w:rsidRPr="00C71F99">
                <w:rPr>
                  <w:rFonts w:cstheme="minorHAnsi"/>
                  <w:sz w:val="20"/>
                  <w:szCs w:val="20"/>
                </w:rPr>
                <w:t xml:space="preserve">  </w:t>
              </w:r>
            </w:ins>
          </w:p>
          <w:p w14:paraId="79A55028" w14:textId="41BD471A" w:rsidR="00213217" w:rsidRDefault="00213217" w:rsidP="00B81FBB">
            <w:pPr>
              <w:widowControl w:val="0"/>
              <w:tabs>
                <w:tab w:val="left" w:leader="dot" w:pos="3600"/>
              </w:tabs>
              <w:spacing w:after="0"/>
              <w:rPr>
                <w:ins w:id="65" w:author="Shaikh Asif" w:date="2020-10-07T12:51:00Z"/>
                <w:rFonts w:cstheme="minorHAnsi"/>
                <w:sz w:val="20"/>
                <w:szCs w:val="20"/>
              </w:rPr>
            </w:pPr>
            <w:ins w:id="66" w:author="Shaikh Asif" w:date="2020-10-07T12:52:00Z">
              <w:r>
                <w:rPr>
                  <w:rFonts w:cstheme="minorHAnsi"/>
                  <w:sz w:val="20"/>
                  <w:szCs w:val="20"/>
                </w:rPr>
                <w:t>t</w:t>
              </w:r>
            </w:ins>
            <w:ins w:id="67" w:author="Shaikh Asif" w:date="2020-10-07T12:51:00Z">
              <w:r w:rsidRPr="00C71F99">
                <w:rPr>
                  <w:rFonts w:cstheme="minorHAnsi"/>
                  <w:sz w:val="20"/>
                  <w:szCs w:val="20"/>
                </w:rPr>
                <w:t xml:space="preserve">) </w:t>
              </w:r>
            </w:ins>
            <w:ins w:id="68" w:author="Shaikh Asif" w:date="2020-10-07T12:52:00Z">
              <w:r>
                <w:rPr>
                  <w:rFonts w:cstheme="minorHAnsi"/>
                  <w:sz w:val="20"/>
                  <w:szCs w:val="20"/>
                </w:rPr>
                <w:t>Fan</w:t>
              </w:r>
            </w:ins>
            <w:ins w:id="69" w:author="Shaikh Asif" w:date="2020-10-07T12:51:00Z">
              <w:r w:rsidRPr="00C71F99">
                <w:rPr>
                  <w:rFonts w:cstheme="minorHAnsi"/>
                  <w:sz w:val="20"/>
                  <w:szCs w:val="20"/>
                </w:rPr>
                <w:t xml:space="preserve">  </w:t>
              </w:r>
            </w:ins>
          </w:p>
          <w:p w14:paraId="7740B269" w14:textId="3F69B162" w:rsidR="00213217" w:rsidRPr="00C71F99" w:rsidRDefault="00213217" w:rsidP="00B81FBB">
            <w:pPr>
              <w:widowControl w:val="0"/>
              <w:tabs>
                <w:tab w:val="left" w:leader="dot" w:pos="3600"/>
              </w:tabs>
              <w:spacing w:after="0"/>
              <w:rPr>
                <w:rFonts w:cstheme="minorHAnsi"/>
                <w:sz w:val="20"/>
                <w:szCs w:val="20"/>
              </w:rPr>
            </w:pPr>
            <w:ins w:id="70" w:author="Shaikh Asif" w:date="2020-10-07T12:52:00Z">
              <w:r>
                <w:rPr>
                  <w:rFonts w:cstheme="minorHAnsi"/>
                  <w:sz w:val="20"/>
                  <w:szCs w:val="20"/>
                </w:rPr>
                <w:t>u</w:t>
              </w:r>
            </w:ins>
            <w:ins w:id="71" w:author="Shaikh Asif" w:date="2020-10-07T12:51:00Z">
              <w:r w:rsidRPr="00C71F99">
                <w:rPr>
                  <w:rFonts w:cstheme="minorHAnsi"/>
                  <w:sz w:val="20"/>
                  <w:szCs w:val="20"/>
                </w:rPr>
                <w:t xml:space="preserve">) </w:t>
              </w:r>
            </w:ins>
            <w:proofErr w:type="spellStart"/>
            <w:ins w:id="72" w:author="Shaikh Asif" w:date="2020-10-07T12:52:00Z">
              <w:r>
                <w:rPr>
                  <w:rFonts w:cstheme="minorHAnsi"/>
                  <w:sz w:val="20"/>
                  <w:szCs w:val="20"/>
                </w:rPr>
                <w:t>Microvawe</w:t>
              </w:r>
              <w:proofErr w:type="spellEnd"/>
              <w:r>
                <w:rPr>
                  <w:rFonts w:cstheme="minorHAnsi"/>
                  <w:sz w:val="20"/>
                  <w:szCs w:val="20"/>
                </w:rPr>
                <w:t xml:space="preserve"> oven</w:t>
              </w:r>
            </w:ins>
            <w:ins w:id="73" w:author="Shaikh Asif" w:date="2020-10-07T12:51:00Z">
              <w:r w:rsidRPr="00C71F99">
                <w:rPr>
                  <w:rFonts w:cstheme="minorHAnsi"/>
                  <w:sz w:val="20"/>
                  <w:szCs w:val="20"/>
                </w:rPr>
                <w:t xml:space="preserve">  </w:t>
              </w:r>
            </w:ins>
          </w:p>
        </w:tc>
        <w:tc>
          <w:tcPr>
            <w:tcW w:w="450" w:type="dxa"/>
            <w:tcBorders>
              <w:top w:val="nil"/>
              <w:left w:val="nil"/>
              <w:right w:val="nil"/>
            </w:tcBorders>
            <w:vAlign w:val="center"/>
          </w:tcPr>
          <w:p w14:paraId="7515E7FE" w14:textId="77777777" w:rsidR="00B51B1A" w:rsidRDefault="00B51B1A" w:rsidP="00B81FBB">
            <w:pPr>
              <w:widowControl w:val="0"/>
              <w:tabs>
                <w:tab w:val="left" w:leader="dot" w:pos="3600"/>
              </w:tabs>
              <w:spacing w:after="0"/>
              <w:jc w:val="right"/>
              <w:rPr>
                <w:ins w:id="74" w:author="Shaikh Asif" w:date="2020-10-07T12:51:00Z"/>
                <w:rFonts w:cstheme="minorHAnsi"/>
                <w:sz w:val="20"/>
                <w:szCs w:val="20"/>
              </w:rPr>
            </w:pPr>
            <w:r w:rsidRPr="00C71F99">
              <w:rPr>
                <w:rFonts w:cstheme="minorHAnsi"/>
                <w:sz w:val="20"/>
                <w:szCs w:val="20"/>
              </w:rPr>
              <w:t>1</w:t>
            </w:r>
          </w:p>
          <w:p w14:paraId="0773E534" w14:textId="77777777" w:rsidR="00213217" w:rsidRDefault="00213217" w:rsidP="00B81FBB">
            <w:pPr>
              <w:widowControl w:val="0"/>
              <w:tabs>
                <w:tab w:val="left" w:leader="dot" w:pos="3600"/>
              </w:tabs>
              <w:spacing w:after="0"/>
              <w:jc w:val="right"/>
              <w:rPr>
                <w:ins w:id="75" w:author="Shaikh Asif" w:date="2020-10-07T12:51:00Z"/>
                <w:rFonts w:cstheme="minorHAnsi"/>
                <w:sz w:val="20"/>
                <w:szCs w:val="20"/>
              </w:rPr>
            </w:pPr>
            <w:ins w:id="76" w:author="Shaikh Asif" w:date="2020-10-07T12:51:00Z">
              <w:r>
                <w:rPr>
                  <w:rFonts w:cstheme="minorHAnsi"/>
                  <w:sz w:val="20"/>
                  <w:szCs w:val="20"/>
                </w:rPr>
                <w:t>1</w:t>
              </w:r>
            </w:ins>
          </w:p>
          <w:p w14:paraId="08095185" w14:textId="042CAE06" w:rsidR="00213217" w:rsidRPr="00C71F99" w:rsidRDefault="00213217" w:rsidP="00B81FBB">
            <w:pPr>
              <w:widowControl w:val="0"/>
              <w:tabs>
                <w:tab w:val="left" w:leader="dot" w:pos="3600"/>
              </w:tabs>
              <w:spacing w:after="0"/>
              <w:jc w:val="right"/>
              <w:rPr>
                <w:rFonts w:cstheme="minorHAnsi"/>
                <w:sz w:val="20"/>
                <w:szCs w:val="20"/>
              </w:rPr>
            </w:pPr>
            <w:ins w:id="77" w:author="Shaikh Asif" w:date="2020-10-07T12:51:00Z">
              <w:r>
                <w:rPr>
                  <w:rFonts w:cstheme="minorHAnsi"/>
                  <w:sz w:val="20"/>
                  <w:szCs w:val="20"/>
                </w:rPr>
                <w:t>1</w:t>
              </w:r>
            </w:ins>
          </w:p>
        </w:tc>
        <w:tc>
          <w:tcPr>
            <w:tcW w:w="720" w:type="dxa"/>
            <w:tcBorders>
              <w:top w:val="nil"/>
              <w:left w:val="nil"/>
            </w:tcBorders>
            <w:vAlign w:val="center"/>
          </w:tcPr>
          <w:p w14:paraId="1AEA2802" w14:textId="77777777" w:rsidR="00B51B1A" w:rsidRDefault="00B51B1A" w:rsidP="00B81FBB">
            <w:pPr>
              <w:widowControl w:val="0"/>
              <w:tabs>
                <w:tab w:val="left" w:leader="dot" w:pos="3600"/>
              </w:tabs>
              <w:spacing w:after="0"/>
              <w:jc w:val="right"/>
              <w:rPr>
                <w:ins w:id="78" w:author="Shaikh Asif" w:date="2020-10-07T12:51:00Z"/>
                <w:rFonts w:cstheme="minorHAnsi"/>
                <w:sz w:val="20"/>
                <w:szCs w:val="20"/>
              </w:rPr>
            </w:pPr>
            <w:r w:rsidRPr="00C71F99">
              <w:rPr>
                <w:rFonts w:cstheme="minorHAnsi"/>
                <w:sz w:val="20"/>
                <w:szCs w:val="20"/>
              </w:rPr>
              <w:t>2</w:t>
            </w:r>
          </w:p>
          <w:p w14:paraId="1CF25BD3" w14:textId="77777777" w:rsidR="00213217" w:rsidRDefault="00213217" w:rsidP="00B81FBB">
            <w:pPr>
              <w:widowControl w:val="0"/>
              <w:tabs>
                <w:tab w:val="left" w:leader="dot" w:pos="3600"/>
              </w:tabs>
              <w:spacing w:after="0"/>
              <w:jc w:val="right"/>
              <w:rPr>
                <w:ins w:id="79" w:author="Shaikh Asif" w:date="2020-10-07T12:51:00Z"/>
                <w:rFonts w:cstheme="minorHAnsi"/>
                <w:sz w:val="20"/>
                <w:szCs w:val="20"/>
              </w:rPr>
            </w:pPr>
            <w:ins w:id="80" w:author="Shaikh Asif" w:date="2020-10-07T12:51:00Z">
              <w:r>
                <w:rPr>
                  <w:rFonts w:cstheme="minorHAnsi"/>
                  <w:sz w:val="20"/>
                  <w:szCs w:val="20"/>
                </w:rPr>
                <w:t>2</w:t>
              </w:r>
            </w:ins>
          </w:p>
          <w:p w14:paraId="68891A07" w14:textId="18B96853" w:rsidR="00213217" w:rsidRPr="00C71F99" w:rsidRDefault="00213217" w:rsidP="00B81FBB">
            <w:pPr>
              <w:widowControl w:val="0"/>
              <w:tabs>
                <w:tab w:val="left" w:leader="dot" w:pos="3600"/>
              </w:tabs>
              <w:spacing w:after="0"/>
              <w:jc w:val="right"/>
              <w:rPr>
                <w:rFonts w:cstheme="minorHAnsi"/>
                <w:sz w:val="20"/>
                <w:szCs w:val="20"/>
              </w:rPr>
            </w:pPr>
            <w:ins w:id="81" w:author="Shaikh Asif" w:date="2020-10-07T12:51:00Z">
              <w:r>
                <w:rPr>
                  <w:rFonts w:cstheme="minorHAnsi"/>
                  <w:sz w:val="20"/>
                  <w:szCs w:val="20"/>
                </w:rPr>
                <w:t>2</w:t>
              </w:r>
            </w:ins>
          </w:p>
        </w:tc>
        <w:tc>
          <w:tcPr>
            <w:tcW w:w="1530" w:type="dxa"/>
            <w:vMerge/>
            <w:vAlign w:val="center"/>
          </w:tcPr>
          <w:p w14:paraId="6EB88004" w14:textId="77777777" w:rsidR="00B51B1A" w:rsidRPr="00C71F99" w:rsidRDefault="00B51B1A" w:rsidP="00B81FBB">
            <w:pPr>
              <w:spacing w:after="0"/>
              <w:rPr>
                <w:rFonts w:cstheme="minorHAnsi"/>
                <w:sz w:val="20"/>
                <w:szCs w:val="20"/>
              </w:rPr>
            </w:pPr>
          </w:p>
        </w:tc>
      </w:tr>
      <w:tr w:rsidR="00B51B1A" w:rsidRPr="00C71F99" w14:paraId="6AA26E60" w14:textId="77777777" w:rsidTr="00B51B1A">
        <w:trPr>
          <w:trHeight w:val="75"/>
          <w:jc w:val="center"/>
        </w:trPr>
        <w:tc>
          <w:tcPr>
            <w:tcW w:w="720" w:type="dxa"/>
            <w:vAlign w:val="center"/>
          </w:tcPr>
          <w:p w14:paraId="18711C0F" w14:textId="77777777" w:rsidR="00B51B1A" w:rsidRPr="00C71F99" w:rsidRDefault="00B51B1A" w:rsidP="00B51B1A">
            <w:pPr>
              <w:jc w:val="center"/>
              <w:rPr>
                <w:rFonts w:cstheme="minorHAnsi"/>
                <w:sz w:val="24"/>
                <w:szCs w:val="24"/>
              </w:rPr>
            </w:pPr>
            <w:r w:rsidRPr="00C71F99">
              <w:rPr>
                <w:rFonts w:cstheme="minorHAnsi"/>
                <w:sz w:val="24"/>
                <w:szCs w:val="24"/>
              </w:rPr>
              <w:t>E9</w:t>
            </w:r>
          </w:p>
        </w:tc>
        <w:tc>
          <w:tcPr>
            <w:tcW w:w="4230" w:type="dxa"/>
            <w:vAlign w:val="center"/>
          </w:tcPr>
          <w:p w14:paraId="464E20A6" w14:textId="77777777" w:rsidR="00B51B1A" w:rsidRPr="00C71F99" w:rsidRDefault="00B51B1A" w:rsidP="00B81FBB">
            <w:pPr>
              <w:rPr>
                <w:rFonts w:cstheme="minorHAnsi"/>
                <w:sz w:val="24"/>
                <w:szCs w:val="24"/>
                <w:lang w:val="en-GB"/>
              </w:rPr>
            </w:pPr>
            <w:r w:rsidRPr="00C71F99">
              <w:rPr>
                <w:rFonts w:cstheme="minorHAnsi"/>
                <w:sz w:val="24"/>
                <w:szCs w:val="24"/>
                <w:lang w:val="en-GB"/>
              </w:rPr>
              <w:t>Does any member of this household own?</w:t>
            </w:r>
          </w:p>
        </w:tc>
        <w:tc>
          <w:tcPr>
            <w:tcW w:w="3600" w:type="dxa"/>
            <w:gridSpan w:val="4"/>
            <w:tcBorders>
              <w:top w:val="nil"/>
              <w:right w:val="nil"/>
            </w:tcBorders>
          </w:tcPr>
          <w:tbl>
            <w:tblPr>
              <w:tblpPr w:leftFromText="180" w:rightFromText="180" w:vertAnchor="text" w:horzAnchor="page" w:tblpX="1816" w:tblpY="-73"/>
              <w:tblOverlap w:val="never"/>
              <w:tblW w:w="40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249"/>
              <w:gridCol w:w="667"/>
              <w:gridCol w:w="1084"/>
            </w:tblGrid>
            <w:tr w:rsidR="00B51B1A" w:rsidRPr="00C71F99" w14:paraId="51C82C03" w14:textId="77777777" w:rsidTr="00E40024">
              <w:trPr>
                <w:trHeight w:val="167"/>
              </w:trPr>
              <w:tc>
                <w:tcPr>
                  <w:tcW w:w="2249" w:type="dxa"/>
                  <w:vMerge w:val="restart"/>
                  <w:tcBorders>
                    <w:right w:val="nil"/>
                  </w:tcBorders>
                  <w:vAlign w:val="center"/>
                </w:tcPr>
                <w:p w14:paraId="3E4758CC"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       </w:t>
                  </w:r>
                </w:p>
                <w:p w14:paraId="52265171"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a) Watch</w:t>
                  </w:r>
                </w:p>
                <w:p w14:paraId="230F32E5"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b) Mobile telephone</w:t>
                  </w:r>
                </w:p>
                <w:p w14:paraId="192042AD"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c) Bicycle</w:t>
                  </w:r>
                </w:p>
                <w:p w14:paraId="05AAA544"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d) Motorcycle/Scooter</w:t>
                  </w:r>
                </w:p>
                <w:p w14:paraId="7E92E0F0"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e) Animal-Drawn Cart </w:t>
                  </w:r>
                </w:p>
                <w:p w14:paraId="63CC6314"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f) Car/Truck/Bus</w:t>
                  </w:r>
                </w:p>
                <w:p w14:paraId="3301D4E7"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g) Tractor</w:t>
                  </w:r>
                </w:p>
                <w:p w14:paraId="68516534"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h) Boat with motor</w:t>
                  </w:r>
                </w:p>
                <w:p w14:paraId="15A45A14" w14:textId="77777777" w:rsidR="00B51B1A" w:rsidRPr="00C71F99" w:rsidRDefault="00B51B1A" w:rsidP="00B81FBB">
                  <w:pPr>
                    <w:widowControl w:val="0"/>
                    <w:tabs>
                      <w:tab w:val="left" w:leader="dot" w:pos="3600"/>
                    </w:tabs>
                    <w:spacing w:after="0"/>
                    <w:rPr>
                      <w:rFonts w:cstheme="minorHAnsi"/>
                      <w:color w:val="000000"/>
                      <w:sz w:val="20"/>
                      <w:szCs w:val="20"/>
                    </w:rPr>
                  </w:pPr>
                  <w:proofErr w:type="spellStart"/>
                  <w:r w:rsidRPr="00C71F99">
                    <w:rPr>
                      <w:rFonts w:cstheme="minorHAnsi"/>
                      <w:color w:val="000000"/>
                      <w:sz w:val="20"/>
                      <w:szCs w:val="20"/>
                    </w:rPr>
                    <w:t>i</w:t>
                  </w:r>
                  <w:proofErr w:type="spellEnd"/>
                  <w:r w:rsidRPr="00C71F99">
                    <w:rPr>
                      <w:rFonts w:cstheme="minorHAnsi"/>
                      <w:color w:val="000000"/>
                      <w:sz w:val="20"/>
                      <w:szCs w:val="20"/>
                    </w:rPr>
                    <w:t>) Boat without motor</w:t>
                  </w:r>
                </w:p>
              </w:tc>
              <w:tc>
                <w:tcPr>
                  <w:tcW w:w="667" w:type="dxa"/>
                  <w:tcBorders>
                    <w:left w:val="nil"/>
                    <w:bottom w:val="nil"/>
                    <w:right w:val="nil"/>
                  </w:tcBorders>
                  <w:vAlign w:val="center"/>
                </w:tcPr>
                <w:p w14:paraId="5D20711A" w14:textId="77777777" w:rsidR="00B51B1A" w:rsidRPr="00C71F99" w:rsidRDefault="00B51B1A" w:rsidP="00E40024">
                  <w:pPr>
                    <w:widowControl w:val="0"/>
                    <w:tabs>
                      <w:tab w:val="left" w:leader="dot" w:pos="3600"/>
                    </w:tabs>
                    <w:spacing w:after="0"/>
                    <w:jc w:val="center"/>
                    <w:rPr>
                      <w:rFonts w:cstheme="minorHAnsi"/>
                      <w:b/>
                      <w:caps/>
                      <w:color w:val="000000"/>
                      <w:sz w:val="20"/>
                      <w:szCs w:val="20"/>
                    </w:rPr>
                  </w:pPr>
                  <w:r w:rsidRPr="00C71F99">
                    <w:rPr>
                      <w:rFonts w:cstheme="minorHAnsi"/>
                      <w:b/>
                      <w:caps/>
                      <w:color w:val="000000"/>
                      <w:sz w:val="20"/>
                      <w:szCs w:val="20"/>
                    </w:rPr>
                    <w:t>Yes</w:t>
                  </w:r>
                </w:p>
              </w:tc>
              <w:tc>
                <w:tcPr>
                  <w:tcW w:w="1084" w:type="dxa"/>
                  <w:tcBorders>
                    <w:left w:val="nil"/>
                    <w:bottom w:val="nil"/>
                  </w:tcBorders>
                  <w:vAlign w:val="center"/>
                </w:tcPr>
                <w:p w14:paraId="409FE95B" w14:textId="77777777" w:rsidR="00B51B1A" w:rsidRPr="00C71F99" w:rsidRDefault="00B51B1A" w:rsidP="00E40024">
                  <w:pPr>
                    <w:widowControl w:val="0"/>
                    <w:tabs>
                      <w:tab w:val="left" w:leader="dot" w:pos="3600"/>
                    </w:tabs>
                    <w:spacing w:after="0"/>
                    <w:jc w:val="center"/>
                    <w:rPr>
                      <w:rFonts w:cstheme="minorHAnsi"/>
                      <w:b/>
                      <w:caps/>
                      <w:color w:val="000000"/>
                      <w:sz w:val="20"/>
                      <w:szCs w:val="20"/>
                    </w:rPr>
                  </w:pPr>
                  <w:r w:rsidRPr="00C71F99">
                    <w:rPr>
                      <w:rFonts w:cstheme="minorHAnsi"/>
                      <w:b/>
                      <w:caps/>
                      <w:color w:val="000000"/>
                      <w:sz w:val="20"/>
                      <w:szCs w:val="20"/>
                    </w:rPr>
                    <w:t>NO</w:t>
                  </w:r>
                </w:p>
              </w:tc>
            </w:tr>
            <w:tr w:rsidR="00B51B1A" w:rsidRPr="00C71F99" w14:paraId="28ED184A" w14:textId="77777777" w:rsidTr="00E40024">
              <w:trPr>
                <w:trHeight w:val="101"/>
              </w:trPr>
              <w:tc>
                <w:tcPr>
                  <w:tcW w:w="2249" w:type="dxa"/>
                  <w:vMerge/>
                  <w:tcBorders>
                    <w:right w:val="nil"/>
                  </w:tcBorders>
                  <w:vAlign w:val="center"/>
                </w:tcPr>
                <w:p w14:paraId="074D54C5"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3CB9CFB3"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3F61E077"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357554C8" w14:textId="77777777" w:rsidTr="00E40024">
              <w:trPr>
                <w:trHeight w:val="101"/>
              </w:trPr>
              <w:tc>
                <w:tcPr>
                  <w:tcW w:w="2249" w:type="dxa"/>
                  <w:vMerge/>
                  <w:tcBorders>
                    <w:right w:val="nil"/>
                  </w:tcBorders>
                  <w:vAlign w:val="center"/>
                </w:tcPr>
                <w:p w14:paraId="2AC9874E"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10588C90"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30151FE5"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4FBCD7E0" w14:textId="77777777" w:rsidTr="00E40024">
              <w:trPr>
                <w:trHeight w:val="101"/>
              </w:trPr>
              <w:tc>
                <w:tcPr>
                  <w:tcW w:w="2249" w:type="dxa"/>
                  <w:vMerge/>
                  <w:tcBorders>
                    <w:right w:val="nil"/>
                  </w:tcBorders>
                  <w:vAlign w:val="center"/>
                </w:tcPr>
                <w:p w14:paraId="71424629"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168A7401"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58910D6C"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48393596" w14:textId="77777777" w:rsidTr="00E40024">
              <w:trPr>
                <w:trHeight w:val="101"/>
              </w:trPr>
              <w:tc>
                <w:tcPr>
                  <w:tcW w:w="2249" w:type="dxa"/>
                  <w:vMerge/>
                  <w:tcBorders>
                    <w:right w:val="nil"/>
                  </w:tcBorders>
                  <w:vAlign w:val="center"/>
                </w:tcPr>
                <w:p w14:paraId="1AB29EF1"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518852F9"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75E408F9"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554DB1F2" w14:textId="77777777" w:rsidTr="00E40024">
              <w:trPr>
                <w:trHeight w:val="101"/>
              </w:trPr>
              <w:tc>
                <w:tcPr>
                  <w:tcW w:w="2249" w:type="dxa"/>
                  <w:vMerge/>
                  <w:tcBorders>
                    <w:right w:val="nil"/>
                  </w:tcBorders>
                  <w:vAlign w:val="center"/>
                </w:tcPr>
                <w:p w14:paraId="55C9A285"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336C98CA"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682E5A5E"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7AD58AD7" w14:textId="77777777" w:rsidTr="00E40024">
              <w:trPr>
                <w:trHeight w:val="101"/>
              </w:trPr>
              <w:tc>
                <w:tcPr>
                  <w:tcW w:w="2249" w:type="dxa"/>
                  <w:vMerge/>
                  <w:tcBorders>
                    <w:right w:val="nil"/>
                  </w:tcBorders>
                  <w:vAlign w:val="center"/>
                </w:tcPr>
                <w:p w14:paraId="20B07D0A"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2DB9A03B"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4544C8BB"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3C14993D" w14:textId="77777777" w:rsidTr="00E40024">
              <w:trPr>
                <w:trHeight w:val="101"/>
              </w:trPr>
              <w:tc>
                <w:tcPr>
                  <w:tcW w:w="2249" w:type="dxa"/>
                  <w:vMerge/>
                  <w:tcBorders>
                    <w:right w:val="nil"/>
                  </w:tcBorders>
                  <w:vAlign w:val="center"/>
                </w:tcPr>
                <w:p w14:paraId="6D3C634C"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40BA4AED"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45D94ABA"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311608B9" w14:textId="77777777" w:rsidTr="00E40024">
              <w:trPr>
                <w:trHeight w:val="101"/>
              </w:trPr>
              <w:tc>
                <w:tcPr>
                  <w:tcW w:w="2249" w:type="dxa"/>
                  <w:vMerge/>
                  <w:tcBorders>
                    <w:right w:val="nil"/>
                  </w:tcBorders>
                  <w:vAlign w:val="center"/>
                </w:tcPr>
                <w:p w14:paraId="7D478090"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3B1C187D"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3FE436C5"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161C1153" w14:textId="77777777" w:rsidTr="00E40024">
              <w:trPr>
                <w:trHeight w:val="322"/>
              </w:trPr>
              <w:tc>
                <w:tcPr>
                  <w:tcW w:w="2249" w:type="dxa"/>
                  <w:vMerge/>
                  <w:tcBorders>
                    <w:bottom w:val="single" w:sz="2" w:space="0" w:color="auto"/>
                    <w:right w:val="nil"/>
                  </w:tcBorders>
                  <w:vAlign w:val="center"/>
                </w:tcPr>
                <w:p w14:paraId="35595CED"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single" w:sz="2" w:space="0" w:color="auto"/>
                    <w:right w:val="nil"/>
                  </w:tcBorders>
                  <w:vAlign w:val="center"/>
                </w:tcPr>
                <w:p w14:paraId="404EC105"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single" w:sz="2" w:space="0" w:color="auto"/>
                  </w:tcBorders>
                  <w:vAlign w:val="center"/>
                </w:tcPr>
                <w:p w14:paraId="284FBD40"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bl>
          <w:p w14:paraId="4DD16528" w14:textId="77777777" w:rsidR="00B51B1A" w:rsidRPr="00C71F99" w:rsidRDefault="00B51B1A" w:rsidP="00B51B1A">
            <w:pPr>
              <w:rPr>
                <w:rFonts w:cstheme="minorHAnsi"/>
                <w:sz w:val="20"/>
                <w:szCs w:val="20"/>
              </w:rPr>
            </w:pPr>
          </w:p>
        </w:tc>
        <w:tc>
          <w:tcPr>
            <w:tcW w:w="720" w:type="dxa"/>
            <w:tcBorders>
              <w:top w:val="nil"/>
              <w:left w:val="nil"/>
            </w:tcBorders>
          </w:tcPr>
          <w:p w14:paraId="75229EB9" w14:textId="77777777" w:rsidR="00B51B1A" w:rsidRPr="00C71F99" w:rsidRDefault="00B51B1A" w:rsidP="00B51B1A">
            <w:pPr>
              <w:rPr>
                <w:rFonts w:cstheme="minorHAnsi"/>
                <w:sz w:val="20"/>
                <w:szCs w:val="20"/>
              </w:rPr>
            </w:pPr>
          </w:p>
        </w:tc>
        <w:tc>
          <w:tcPr>
            <w:tcW w:w="1530" w:type="dxa"/>
            <w:vAlign w:val="center"/>
          </w:tcPr>
          <w:p w14:paraId="4C300E53" w14:textId="77777777" w:rsidR="00B51B1A" w:rsidRPr="00C71F99" w:rsidRDefault="00B51B1A" w:rsidP="00B51B1A">
            <w:pPr>
              <w:rPr>
                <w:rFonts w:cstheme="minorHAnsi"/>
                <w:sz w:val="20"/>
                <w:szCs w:val="20"/>
              </w:rPr>
            </w:pPr>
          </w:p>
        </w:tc>
      </w:tr>
      <w:tr w:rsidR="00B51B1A" w:rsidRPr="00C71F99" w14:paraId="1D7F35E9" w14:textId="77777777" w:rsidTr="00B51B1A">
        <w:trPr>
          <w:trHeight w:val="75"/>
          <w:jc w:val="center"/>
        </w:trPr>
        <w:tc>
          <w:tcPr>
            <w:tcW w:w="720" w:type="dxa"/>
            <w:vAlign w:val="center"/>
          </w:tcPr>
          <w:p w14:paraId="74714C1D" w14:textId="77777777" w:rsidR="00B51B1A" w:rsidRPr="00C71F99" w:rsidRDefault="00B51B1A" w:rsidP="00B81FBB">
            <w:pPr>
              <w:spacing w:after="0"/>
              <w:jc w:val="center"/>
              <w:rPr>
                <w:rFonts w:cstheme="minorHAnsi"/>
                <w:sz w:val="24"/>
                <w:szCs w:val="24"/>
              </w:rPr>
            </w:pPr>
            <w:r w:rsidRPr="00C71F99">
              <w:rPr>
                <w:rFonts w:cstheme="minorHAnsi"/>
                <w:sz w:val="24"/>
                <w:szCs w:val="24"/>
              </w:rPr>
              <w:t>E10</w:t>
            </w:r>
          </w:p>
        </w:tc>
        <w:tc>
          <w:tcPr>
            <w:tcW w:w="4230" w:type="dxa"/>
            <w:vAlign w:val="center"/>
          </w:tcPr>
          <w:p w14:paraId="3981DC50"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respondent (respondent woman) of this household own mobile phone?</w:t>
            </w:r>
          </w:p>
        </w:tc>
        <w:tc>
          <w:tcPr>
            <w:tcW w:w="4320" w:type="dxa"/>
            <w:gridSpan w:val="5"/>
            <w:tcBorders>
              <w:top w:val="nil"/>
            </w:tcBorders>
            <w:vAlign w:val="center"/>
          </w:tcPr>
          <w:p w14:paraId="45EDB291" w14:textId="186DAF23"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r w:rsidR="00475786" w:rsidRPr="00C71F99">
              <w:rPr>
                <w:rFonts w:cstheme="minorHAnsi"/>
                <w:color w:val="000000"/>
                <w:sz w:val="20"/>
                <w:szCs w:val="20"/>
              </w:rPr>
              <w:t>………</w:t>
            </w:r>
            <w:proofErr w:type="gramStart"/>
            <w:r w:rsidR="00475786" w:rsidRPr="00C71F99">
              <w:rPr>
                <w:rFonts w:cstheme="minorHAnsi"/>
                <w:color w:val="000000"/>
                <w:sz w:val="20"/>
                <w:szCs w:val="20"/>
              </w:rPr>
              <w:t>…..</w:t>
            </w:r>
            <w:proofErr w:type="gramEnd"/>
            <w:r w:rsidRPr="00C71F99">
              <w:rPr>
                <w:rFonts w:cstheme="minorHAnsi"/>
                <w:color w:val="000000"/>
                <w:sz w:val="20"/>
                <w:szCs w:val="20"/>
              </w:rPr>
              <w:t>………………1</w:t>
            </w:r>
          </w:p>
          <w:p w14:paraId="4AE845C8" w14:textId="45E4D28A" w:rsidR="00071EE8"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No………………………………………………………</w:t>
            </w:r>
            <w:r w:rsidR="00475786" w:rsidRPr="00C71F99">
              <w:rPr>
                <w:rFonts w:cstheme="minorHAnsi"/>
                <w:color w:val="000000"/>
                <w:sz w:val="20"/>
                <w:szCs w:val="20"/>
              </w:rPr>
              <w:t>……………</w:t>
            </w:r>
            <w:r w:rsidRPr="00C71F99">
              <w:rPr>
                <w:rFonts w:cstheme="minorHAnsi"/>
                <w:color w:val="000000"/>
                <w:sz w:val="20"/>
                <w:szCs w:val="20"/>
              </w:rPr>
              <w:t>…2</w:t>
            </w:r>
          </w:p>
        </w:tc>
        <w:tc>
          <w:tcPr>
            <w:tcW w:w="1530" w:type="dxa"/>
            <w:vAlign w:val="center"/>
          </w:tcPr>
          <w:p w14:paraId="4BC9F314" w14:textId="77777777" w:rsidR="00B51B1A" w:rsidRPr="00C71F99" w:rsidRDefault="00B51B1A" w:rsidP="00B81FBB">
            <w:pPr>
              <w:spacing w:after="0"/>
              <w:rPr>
                <w:rFonts w:cstheme="minorHAnsi"/>
                <w:b/>
                <w:bCs/>
                <w:sz w:val="20"/>
                <w:szCs w:val="20"/>
              </w:rPr>
            </w:pPr>
          </w:p>
        </w:tc>
      </w:tr>
      <w:tr w:rsidR="00475786" w:rsidRPr="00C71F99" w14:paraId="71F087E7" w14:textId="77777777" w:rsidTr="00B51B1A">
        <w:trPr>
          <w:trHeight w:val="75"/>
          <w:jc w:val="center"/>
        </w:trPr>
        <w:tc>
          <w:tcPr>
            <w:tcW w:w="720" w:type="dxa"/>
            <w:vAlign w:val="center"/>
          </w:tcPr>
          <w:p w14:paraId="3443F7D9" w14:textId="77777777" w:rsidR="00475786" w:rsidRPr="00C71F99" w:rsidRDefault="00475786" w:rsidP="00475786">
            <w:pPr>
              <w:spacing w:after="0"/>
              <w:jc w:val="center"/>
              <w:rPr>
                <w:rFonts w:cstheme="minorHAnsi"/>
                <w:sz w:val="24"/>
                <w:szCs w:val="24"/>
              </w:rPr>
            </w:pPr>
            <w:r w:rsidRPr="00C71F99">
              <w:rPr>
                <w:rFonts w:cstheme="minorHAnsi"/>
                <w:sz w:val="24"/>
                <w:szCs w:val="24"/>
              </w:rPr>
              <w:t>E11</w:t>
            </w:r>
          </w:p>
        </w:tc>
        <w:tc>
          <w:tcPr>
            <w:tcW w:w="4230" w:type="dxa"/>
            <w:vAlign w:val="center"/>
          </w:tcPr>
          <w:p w14:paraId="2E880F42" w14:textId="77777777" w:rsidR="00475786" w:rsidRPr="00C71F99" w:rsidRDefault="00475786" w:rsidP="00475786">
            <w:pPr>
              <w:spacing w:after="0"/>
              <w:rPr>
                <w:rFonts w:cstheme="minorHAnsi"/>
                <w:sz w:val="24"/>
                <w:szCs w:val="24"/>
                <w:lang w:val="en-GB"/>
              </w:rPr>
            </w:pPr>
            <w:r w:rsidRPr="00C71F99">
              <w:rPr>
                <w:rFonts w:cstheme="minorHAnsi"/>
                <w:sz w:val="24"/>
                <w:szCs w:val="24"/>
                <w:lang w:val="en-GB"/>
              </w:rPr>
              <w:t>Does any member of this household own any agricultural land?</w:t>
            </w:r>
          </w:p>
        </w:tc>
        <w:tc>
          <w:tcPr>
            <w:tcW w:w="4320" w:type="dxa"/>
            <w:gridSpan w:val="5"/>
            <w:tcBorders>
              <w:top w:val="nil"/>
            </w:tcBorders>
            <w:vAlign w:val="center"/>
          </w:tcPr>
          <w:p w14:paraId="4F2EF486" w14:textId="77777777" w:rsidR="00475786" w:rsidRPr="00C71F99" w:rsidRDefault="00475786" w:rsidP="00475786">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7CBD321D" w14:textId="57678F25" w:rsidR="00475786" w:rsidRPr="00C71F99" w:rsidRDefault="00475786" w:rsidP="00475786">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530" w:type="dxa"/>
            <w:vAlign w:val="center"/>
          </w:tcPr>
          <w:p w14:paraId="01388FC7" w14:textId="77777777" w:rsidR="00475786" w:rsidRPr="00C71F99" w:rsidRDefault="00475786" w:rsidP="00475786">
            <w:pPr>
              <w:spacing w:after="0"/>
              <w:rPr>
                <w:rFonts w:cstheme="minorHAnsi"/>
                <w:sz w:val="20"/>
                <w:szCs w:val="20"/>
              </w:rPr>
            </w:pPr>
            <w:r w:rsidRPr="00C71F99">
              <w:rPr>
                <w:rFonts w:cstheme="minorHAnsi"/>
                <w:bCs/>
                <w:sz w:val="20"/>
                <w:szCs w:val="20"/>
              </w:rPr>
              <w:t>If “No” then go to E13</w:t>
            </w:r>
          </w:p>
        </w:tc>
      </w:tr>
      <w:tr w:rsidR="00B51B1A" w:rsidRPr="00C71F99" w14:paraId="1772DB45" w14:textId="77777777" w:rsidTr="00B51B1A">
        <w:trPr>
          <w:trHeight w:val="877"/>
          <w:jc w:val="center"/>
        </w:trPr>
        <w:tc>
          <w:tcPr>
            <w:tcW w:w="720" w:type="dxa"/>
            <w:vAlign w:val="center"/>
          </w:tcPr>
          <w:p w14:paraId="339A951E" w14:textId="77777777" w:rsidR="00B51B1A" w:rsidRPr="00C71F99" w:rsidRDefault="00B51B1A" w:rsidP="00B81FBB">
            <w:pPr>
              <w:spacing w:after="0"/>
              <w:jc w:val="center"/>
              <w:rPr>
                <w:rFonts w:cstheme="minorHAnsi"/>
                <w:sz w:val="24"/>
                <w:szCs w:val="24"/>
              </w:rPr>
            </w:pPr>
          </w:p>
          <w:p w14:paraId="4C576A01" w14:textId="77777777" w:rsidR="00B51B1A" w:rsidRPr="00C71F99" w:rsidRDefault="00B51B1A" w:rsidP="00B81FBB">
            <w:pPr>
              <w:spacing w:after="0"/>
              <w:jc w:val="center"/>
              <w:rPr>
                <w:rFonts w:cstheme="minorHAnsi"/>
                <w:sz w:val="24"/>
                <w:szCs w:val="24"/>
              </w:rPr>
            </w:pPr>
            <w:r w:rsidRPr="00C71F99">
              <w:rPr>
                <w:rFonts w:cstheme="minorHAnsi"/>
                <w:sz w:val="24"/>
                <w:szCs w:val="24"/>
              </w:rPr>
              <w:t>E12</w:t>
            </w:r>
          </w:p>
        </w:tc>
        <w:tc>
          <w:tcPr>
            <w:tcW w:w="4230" w:type="dxa"/>
            <w:vAlign w:val="center"/>
          </w:tcPr>
          <w:p w14:paraId="508A747D"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 xml:space="preserve">How many acres or </w:t>
            </w:r>
            <w:proofErr w:type="spellStart"/>
            <w:r w:rsidRPr="00C71F99">
              <w:rPr>
                <w:rFonts w:cstheme="minorHAnsi"/>
                <w:sz w:val="24"/>
                <w:szCs w:val="24"/>
                <w:lang w:val="en-GB"/>
              </w:rPr>
              <w:t>kanals</w:t>
            </w:r>
            <w:proofErr w:type="spellEnd"/>
            <w:r w:rsidRPr="00C71F99">
              <w:rPr>
                <w:rFonts w:cstheme="minorHAnsi"/>
                <w:sz w:val="24"/>
                <w:szCs w:val="24"/>
                <w:lang w:val="en-GB"/>
              </w:rPr>
              <w:t xml:space="preserve"> of agricultural land do members of this household own?</w:t>
            </w:r>
          </w:p>
        </w:tc>
        <w:tc>
          <w:tcPr>
            <w:tcW w:w="4320" w:type="dxa"/>
            <w:gridSpan w:val="5"/>
            <w:tcBorders>
              <w:top w:val="nil"/>
            </w:tcBorders>
          </w:tcPr>
          <w:p w14:paraId="6AA3CE3A" w14:textId="078C34D2"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Acre</w:t>
            </w:r>
            <w:r w:rsidRPr="00C71F99">
              <w:rPr>
                <w:rFonts w:cstheme="minorHAnsi"/>
                <w:color w:val="000000"/>
                <w:sz w:val="20"/>
                <w:szCs w:val="20"/>
              </w:rPr>
              <w:t>……………</w:t>
            </w:r>
            <w:r w:rsidRPr="00C71F99">
              <w:rPr>
                <w:rFonts w:cstheme="minorHAnsi"/>
                <w:sz w:val="20"/>
                <w:szCs w:val="20"/>
              </w:rPr>
              <w:t>……………</w:t>
            </w:r>
            <w:r w:rsidR="00F12939" w:rsidRPr="00C71F99">
              <w:rPr>
                <w:rFonts w:cstheme="minorHAnsi"/>
                <w:sz w:val="20"/>
                <w:szCs w:val="20"/>
              </w:rPr>
              <w:t>……………</w:t>
            </w:r>
            <w:r w:rsidRPr="00C71F99">
              <w:rPr>
                <w:rFonts w:cstheme="minorHAnsi"/>
                <w:sz w:val="20"/>
                <w:szCs w:val="20"/>
              </w:rPr>
              <w:t xml:space="preserve">……………1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p>
          <w:p w14:paraId="292B79B6" w14:textId="693898AB" w:rsidR="00B51B1A" w:rsidRPr="00C71F99" w:rsidRDefault="00B85065" w:rsidP="00B81FBB">
            <w:pPr>
              <w:widowControl w:val="0"/>
              <w:tabs>
                <w:tab w:val="left" w:leader="dot" w:pos="3600"/>
              </w:tabs>
              <w:spacing w:after="0"/>
              <w:rPr>
                <w:rFonts w:cstheme="minorHAnsi"/>
                <w:sz w:val="20"/>
                <w:szCs w:val="20"/>
              </w:rPr>
            </w:pPr>
            <w:proofErr w:type="spellStart"/>
            <w:r w:rsidRPr="00C71F99">
              <w:rPr>
                <w:rFonts w:cstheme="minorHAnsi"/>
                <w:sz w:val="20"/>
                <w:szCs w:val="20"/>
              </w:rPr>
              <w:t>Wesa</w:t>
            </w:r>
            <w:proofErr w:type="spellEnd"/>
            <w:r w:rsidRPr="00C71F99">
              <w:rPr>
                <w:rFonts w:cstheme="minorHAnsi"/>
                <w:sz w:val="20"/>
                <w:szCs w:val="20"/>
              </w:rPr>
              <w:t>/</w:t>
            </w:r>
            <w:proofErr w:type="spellStart"/>
            <w:r w:rsidR="00B51B1A" w:rsidRPr="00C71F99">
              <w:rPr>
                <w:rFonts w:cstheme="minorHAnsi"/>
                <w:sz w:val="20"/>
                <w:szCs w:val="20"/>
              </w:rPr>
              <w:t>Kanals</w:t>
            </w:r>
            <w:proofErr w:type="spellEnd"/>
            <w:r w:rsidR="00B51B1A" w:rsidRPr="00C71F99">
              <w:rPr>
                <w:rFonts w:cstheme="minorHAnsi"/>
                <w:sz w:val="20"/>
                <w:szCs w:val="20"/>
              </w:rPr>
              <w:t xml:space="preserve"> …………</w:t>
            </w:r>
            <w:r w:rsidRPr="00C71F99">
              <w:rPr>
                <w:rFonts w:cstheme="minorHAnsi"/>
                <w:sz w:val="20"/>
                <w:szCs w:val="20"/>
              </w:rPr>
              <w:t xml:space="preserve"> </w:t>
            </w:r>
            <w:r w:rsidR="00B51B1A" w:rsidRPr="00C71F99">
              <w:rPr>
                <w:rFonts w:cstheme="minorHAnsi"/>
                <w:sz w:val="20"/>
                <w:szCs w:val="20"/>
              </w:rPr>
              <w:t>…………</w:t>
            </w:r>
            <w:r w:rsidR="00F12939" w:rsidRPr="00C71F99">
              <w:rPr>
                <w:rFonts w:cstheme="minorHAnsi"/>
                <w:sz w:val="20"/>
                <w:szCs w:val="20"/>
              </w:rPr>
              <w:t>……………</w:t>
            </w:r>
            <w:r w:rsidR="00B51B1A" w:rsidRPr="00C71F99">
              <w:rPr>
                <w:rFonts w:cstheme="minorHAnsi"/>
                <w:sz w:val="20"/>
                <w:szCs w:val="20"/>
              </w:rPr>
              <w:t xml:space="preserve">…..2  </w:t>
            </w:r>
            <w:r w:rsidR="00B51B1A" w:rsidRPr="00C71F99">
              <w:rPr>
                <w:rFonts w:cstheme="minorHAnsi"/>
                <w:color w:val="000000"/>
                <w:sz w:val="20"/>
                <w:szCs w:val="20"/>
              </w:rPr>
              <w:fldChar w:fldCharType="begin">
                <w:ffData>
                  <w:name w:val="Check189"/>
                  <w:enabled/>
                  <w:calcOnExit w:val="0"/>
                  <w:checkBox>
                    <w:sizeAuto/>
                    <w:default w:val="0"/>
                  </w:checkBox>
                </w:ffData>
              </w:fldChar>
            </w:r>
            <w:r w:rsidR="00B51B1A"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00B51B1A" w:rsidRPr="00C71F99">
              <w:rPr>
                <w:rFonts w:cstheme="minorHAnsi"/>
                <w:color w:val="000000"/>
                <w:sz w:val="20"/>
                <w:szCs w:val="20"/>
              </w:rPr>
              <w:fldChar w:fldCharType="end"/>
            </w:r>
            <w:r w:rsidR="00B51B1A" w:rsidRPr="00C71F99">
              <w:rPr>
                <w:rFonts w:cstheme="minorHAnsi"/>
                <w:color w:val="000000"/>
                <w:sz w:val="20"/>
                <w:szCs w:val="20"/>
              </w:rPr>
              <w:fldChar w:fldCharType="begin">
                <w:ffData>
                  <w:name w:val="Check188"/>
                  <w:enabled/>
                  <w:calcOnExit w:val="0"/>
                  <w:checkBox>
                    <w:sizeAuto/>
                    <w:default w:val="0"/>
                  </w:checkBox>
                </w:ffData>
              </w:fldChar>
            </w:r>
            <w:r w:rsidR="00B51B1A"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00B51B1A" w:rsidRPr="00C71F99">
              <w:rPr>
                <w:rFonts w:cstheme="minorHAnsi"/>
                <w:color w:val="000000"/>
                <w:sz w:val="20"/>
                <w:szCs w:val="20"/>
              </w:rPr>
              <w:fldChar w:fldCharType="end"/>
            </w:r>
            <w:r w:rsidR="00B51B1A" w:rsidRPr="00C71F99">
              <w:rPr>
                <w:rFonts w:cstheme="minorHAnsi"/>
                <w:color w:val="000000"/>
                <w:sz w:val="20"/>
                <w:szCs w:val="20"/>
              </w:rPr>
              <w:fldChar w:fldCharType="begin">
                <w:ffData>
                  <w:name w:val="Check189"/>
                  <w:enabled/>
                  <w:calcOnExit w:val="0"/>
                  <w:checkBox>
                    <w:sizeAuto/>
                    <w:default w:val="0"/>
                  </w:checkBox>
                </w:ffData>
              </w:fldChar>
            </w:r>
            <w:r w:rsidR="00B51B1A"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00B51B1A" w:rsidRPr="00C71F99">
              <w:rPr>
                <w:rFonts w:cstheme="minorHAnsi"/>
                <w:color w:val="000000"/>
                <w:sz w:val="20"/>
                <w:szCs w:val="20"/>
              </w:rPr>
              <w:fldChar w:fldCharType="end"/>
            </w:r>
          </w:p>
          <w:p w14:paraId="03E91183" w14:textId="514FD830" w:rsidR="00B51B1A" w:rsidRPr="00C71F99" w:rsidRDefault="00B51B1A" w:rsidP="00B85065">
            <w:pPr>
              <w:widowControl w:val="0"/>
              <w:tabs>
                <w:tab w:val="left" w:leader="dot" w:pos="3600"/>
              </w:tabs>
              <w:spacing w:after="0"/>
              <w:rPr>
                <w:rFonts w:cstheme="minorHAnsi"/>
                <w:sz w:val="20"/>
                <w:szCs w:val="20"/>
              </w:rPr>
            </w:pPr>
            <w:r w:rsidRPr="00C71F99">
              <w:rPr>
                <w:rFonts w:cstheme="minorHAnsi"/>
                <w:sz w:val="20"/>
                <w:szCs w:val="20"/>
              </w:rPr>
              <w:t xml:space="preserve">Don’t Know </w:t>
            </w:r>
            <w:r w:rsidRPr="00C71F99">
              <w:rPr>
                <w:rFonts w:cstheme="minorHAnsi"/>
                <w:sz w:val="20"/>
                <w:szCs w:val="20"/>
              </w:rPr>
              <w:tab/>
            </w:r>
            <w:r w:rsidR="00F12939" w:rsidRPr="00C71F99">
              <w:rPr>
                <w:rFonts w:cstheme="minorHAnsi"/>
                <w:sz w:val="20"/>
                <w:szCs w:val="20"/>
              </w:rPr>
              <w:t>…</w:t>
            </w:r>
            <w:r w:rsidR="00B85065" w:rsidRPr="00C71F99">
              <w:rPr>
                <w:rFonts w:cstheme="minorHAnsi"/>
                <w:sz w:val="20"/>
                <w:szCs w:val="20"/>
              </w:rPr>
              <w:t>98</w:t>
            </w:r>
          </w:p>
        </w:tc>
        <w:tc>
          <w:tcPr>
            <w:tcW w:w="1530" w:type="dxa"/>
            <w:vAlign w:val="center"/>
          </w:tcPr>
          <w:p w14:paraId="1F5192A1" w14:textId="77777777" w:rsidR="00B51B1A" w:rsidRPr="00C71F99" w:rsidRDefault="00B51B1A" w:rsidP="00B81FBB">
            <w:pPr>
              <w:spacing w:after="0"/>
              <w:rPr>
                <w:rFonts w:cstheme="minorHAnsi"/>
                <w:sz w:val="20"/>
                <w:szCs w:val="20"/>
              </w:rPr>
            </w:pPr>
          </w:p>
        </w:tc>
      </w:tr>
      <w:tr w:rsidR="00B51B1A" w:rsidRPr="00C71F99" w14:paraId="20CB5FF5" w14:textId="77777777" w:rsidTr="00B51B1A">
        <w:trPr>
          <w:trHeight w:val="75"/>
          <w:jc w:val="center"/>
        </w:trPr>
        <w:tc>
          <w:tcPr>
            <w:tcW w:w="720" w:type="dxa"/>
            <w:vAlign w:val="center"/>
          </w:tcPr>
          <w:p w14:paraId="2C52A30F" w14:textId="77777777" w:rsidR="00B51B1A" w:rsidRPr="00C71F99" w:rsidRDefault="00B51B1A" w:rsidP="00B81FBB">
            <w:pPr>
              <w:spacing w:after="0"/>
              <w:jc w:val="center"/>
              <w:rPr>
                <w:rFonts w:cstheme="minorHAnsi"/>
                <w:sz w:val="24"/>
                <w:szCs w:val="24"/>
              </w:rPr>
            </w:pPr>
            <w:r w:rsidRPr="00C71F99">
              <w:rPr>
                <w:rFonts w:cstheme="minorHAnsi"/>
                <w:sz w:val="24"/>
                <w:szCs w:val="24"/>
              </w:rPr>
              <w:t>E13</w:t>
            </w:r>
          </w:p>
        </w:tc>
        <w:tc>
          <w:tcPr>
            <w:tcW w:w="4230" w:type="dxa"/>
            <w:vAlign w:val="center"/>
          </w:tcPr>
          <w:p w14:paraId="79464ABE"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this household own any livestock, herds, other farm animals or poultry?</w:t>
            </w:r>
          </w:p>
        </w:tc>
        <w:tc>
          <w:tcPr>
            <w:tcW w:w="4320" w:type="dxa"/>
            <w:gridSpan w:val="5"/>
            <w:tcBorders>
              <w:top w:val="nil"/>
            </w:tcBorders>
            <w:vAlign w:val="center"/>
          </w:tcPr>
          <w:p w14:paraId="18AE4221" w14:textId="38048BA4"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r w:rsidR="00F12939" w:rsidRPr="00C71F99">
              <w:rPr>
                <w:rFonts w:cstheme="minorHAnsi"/>
                <w:color w:val="000000"/>
                <w:sz w:val="20"/>
                <w:szCs w:val="20"/>
              </w:rPr>
              <w:t>………</w:t>
            </w:r>
            <w:proofErr w:type="gramStart"/>
            <w:r w:rsidR="00F12939" w:rsidRPr="00C71F99">
              <w:rPr>
                <w:rFonts w:cstheme="minorHAnsi"/>
                <w:color w:val="000000"/>
                <w:sz w:val="20"/>
                <w:szCs w:val="20"/>
              </w:rPr>
              <w:t>…..</w:t>
            </w:r>
            <w:proofErr w:type="gramEnd"/>
            <w:r w:rsidRPr="00C71F99">
              <w:rPr>
                <w:rFonts w:cstheme="minorHAnsi"/>
                <w:color w:val="000000"/>
                <w:sz w:val="20"/>
                <w:szCs w:val="20"/>
              </w:rPr>
              <w:t>………1</w:t>
            </w:r>
          </w:p>
          <w:p w14:paraId="702B9D10" w14:textId="4159648C"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No……………………………………………………</w:t>
            </w:r>
            <w:r w:rsidR="00F12939" w:rsidRPr="00C71F99">
              <w:rPr>
                <w:rFonts w:cstheme="minorHAnsi"/>
                <w:color w:val="000000"/>
                <w:sz w:val="20"/>
                <w:szCs w:val="20"/>
              </w:rPr>
              <w:t>……………</w:t>
            </w:r>
            <w:r w:rsidRPr="00C71F99">
              <w:rPr>
                <w:rFonts w:cstheme="minorHAnsi"/>
                <w:color w:val="000000"/>
                <w:sz w:val="20"/>
                <w:szCs w:val="20"/>
              </w:rPr>
              <w:t>……2</w:t>
            </w:r>
          </w:p>
        </w:tc>
        <w:tc>
          <w:tcPr>
            <w:tcW w:w="1530" w:type="dxa"/>
            <w:vAlign w:val="center"/>
          </w:tcPr>
          <w:p w14:paraId="54356E0A" w14:textId="77777777" w:rsidR="00B51B1A" w:rsidRPr="00C71F99" w:rsidRDefault="00B51B1A" w:rsidP="00B81FBB">
            <w:pPr>
              <w:spacing w:after="0"/>
              <w:rPr>
                <w:rFonts w:cstheme="minorHAnsi"/>
                <w:sz w:val="20"/>
                <w:szCs w:val="20"/>
              </w:rPr>
            </w:pPr>
            <w:r w:rsidRPr="00C71F99">
              <w:rPr>
                <w:rFonts w:cstheme="minorHAnsi"/>
                <w:bCs/>
                <w:sz w:val="20"/>
                <w:szCs w:val="20"/>
              </w:rPr>
              <w:t>If “No” then go to E15</w:t>
            </w:r>
          </w:p>
        </w:tc>
      </w:tr>
      <w:tr w:rsidR="00B51B1A" w:rsidRPr="00C71F99" w14:paraId="2EBB8C05" w14:textId="77777777" w:rsidTr="00B51B1A">
        <w:trPr>
          <w:trHeight w:val="75"/>
          <w:jc w:val="center"/>
        </w:trPr>
        <w:tc>
          <w:tcPr>
            <w:tcW w:w="720" w:type="dxa"/>
            <w:vAlign w:val="center"/>
          </w:tcPr>
          <w:p w14:paraId="352D0A2E" w14:textId="77777777" w:rsidR="00B51B1A" w:rsidRPr="00C71F99" w:rsidRDefault="00B51B1A" w:rsidP="00B81FBB">
            <w:pPr>
              <w:spacing w:after="0"/>
              <w:jc w:val="center"/>
              <w:rPr>
                <w:rFonts w:cstheme="minorHAnsi"/>
                <w:sz w:val="24"/>
                <w:szCs w:val="24"/>
              </w:rPr>
            </w:pPr>
            <w:r w:rsidRPr="00C71F99">
              <w:rPr>
                <w:rFonts w:cstheme="minorHAnsi"/>
                <w:sz w:val="24"/>
                <w:szCs w:val="24"/>
              </w:rPr>
              <w:t>E14</w:t>
            </w:r>
          </w:p>
        </w:tc>
        <w:tc>
          <w:tcPr>
            <w:tcW w:w="4230" w:type="dxa"/>
            <w:vAlign w:val="center"/>
          </w:tcPr>
          <w:p w14:paraId="1BEC47D3"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How many of the following animals do the household own?</w:t>
            </w:r>
          </w:p>
        </w:tc>
        <w:tc>
          <w:tcPr>
            <w:tcW w:w="4320" w:type="dxa"/>
            <w:gridSpan w:val="5"/>
            <w:tcBorders>
              <w:top w:val="nil"/>
            </w:tcBorders>
            <w:vAlign w:val="center"/>
          </w:tcPr>
          <w:p w14:paraId="528C3D92" w14:textId="79929508"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a) Cows/Bulls/Buffalo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p>
          <w:p w14:paraId="6922F4A9" w14:textId="7738F5ED"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b) Horses/Donkeys/Mules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p>
          <w:p w14:paraId="7D10E370" w14:textId="02A29B8E"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c) Goats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p>
          <w:p w14:paraId="0BF23D0C" w14:textId="25650746"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d) Sheep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p>
          <w:p w14:paraId="671CA47D" w14:textId="3BFAF9FB"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e) Chickens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p>
          <w:p w14:paraId="50DF32EA" w14:textId="48DCE0DD"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f) Camels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A00E71">
              <w:rPr>
                <w:rFonts w:cstheme="minorHAnsi"/>
                <w:color w:val="000000"/>
                <w:sz w:val="20"/>
                <w:szCs w:val="20"/>
              </w:rPr>
            </w:r>
            <w:r w:rsidR="00A00E71">
              <w:rPr>
                <w:rFonts w:cstheme="minorHAnsi"/>
                <w:color w:val="000000"/>
                <w:sz w:val="20"/>
                <w:szCs w:val="20"/>
              </w:rPr>
              <w:fldChar w:fldCharType="separate"/>
            </w:r>
            <w:r w:rsidRPr="00C71F99">
              <w:rPr>
                <w:rFonts w:cstheme="minorHAnsi"/>
                <w:color w:val="000000"/>
                <w:sz w:val="20"/>
                <w:szCs w:val="20"/>
              </w:rPr>
              <w:fldChar w:fldCharType="end"/>
            </w:r>
          </w:p>
        </w:tc>
        <w:tc>
          <w:tcPr>
            <w:tcW w:w="1530" w:type="dxa"/>
            <w:vAlign w:val="center"/>
          </w:tcPr>
          <w:p w14:paraId="1DB11D3E" w14:textId="77777777" w:rsidR="00B51B1A" w:rsidRPr="00C71F99" w:rsidRDefault="00B51B1A" w:rsidP="00B81FBB">
            <w:pPr>
              <w:spacing w:after="0"/>
              <w:jc w:val="center"/>
              <w:rPr>
                <w:rFonts w:cstheme="minorHAnsi"/>
                <w:sz w:val="20"/>
                <w:szCs w:val="20"/>
              </w:rPr>
            </w:pPr>
          </w:p>
        </w:tc>
      </w:tr>
      <w:tr w:rsidR="00B51B1A" w:rsidRPr="00C71F99" w14:paraId="33158241" w14:textId="77777777" w:rsidTr="00B51B1A">
        <w:trPr>
          <w:trHeight w:val="75"/>
          <w:jc w:val="center"/>
        </w:trPr>
        <w:tc>
          <w:tcPr>
            <w:tcW w:w="720" w:type="dxa"/>
            <w:vAlign w:val="center"/>
          </w:tcPr>
          <w:p w14:paraId="6BF77401" w14:textId="77777777" w:rsidR="00B51B1A" w:rsidRPr="00C71F99" w:rsidRDefault="00B51B1A" w:rsidP="00B81FBB">
            <w:pPr>
              <w:spacing w:after="0"/>
              <w:jc w:val="center"/>
              <w:rPr>
                <w:rFonts w:cstheme="minorHAnsi"/>
                <w:sz w:val="24"/>
                <w:szCs w:val="24"/>
              </w:rPr>
            </w:pPr>
            <w:r w:rsidRPr="00C71F99">
              <w:rPr>
                <w:rFonts w:cstheme="minorHAnsi"/>
                <w:sz w:val="24"/>
                <w:szCs w:val="24"/>
              </w:rPr>
              <w:t>E15</w:t>
            </w:r>
          </w:p>
        </w:tc>
        <w:tc>
          <w:tcPr>
            <w:tcW w:w="4230" w:type="dxa"/>
            <w:vAlign w:val="center"/>
          </w:tcPr>
          <w:p w14:paraId="0F2A428D"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any member of this household have a bank account?</w:t>
            </w:r>
          </w:p>
        </w:tc>
        <w:tc>
          <w:tcPr>
            <w:tcW w:w="4320" w:type="dxa"/>
            <w:gridSpan w:val="5"/>
            <w:tcBorders>
              <w:top w:val="nil"/>
            </w:tcBorders>
            <w:vAlign w:val="center"/>
          </w:tcPr>
          <w:p w14:paraId="6347DC2F" w14:textId="606FFDE9" w:rsidR="00B51B1A" w:rsidRPr="00C71F99" w:rsidRDefault="00F12939"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r w:rsidR="00B51B1A" w:rsidRPr="00C71F99">
              <w:rPr>
                <w:rFonts w:cstheme="minorHAnsi"/>
                <w:color w:val="000000"/>
                <w:sz w:val="20"/>
                <w:szCs w:val="20"/>
              </w:rPr>
              <w:t>……</w:t>
            </w:r>
            <w:r w:rsidRPr="00C71F99">
              <w:rPr>
                <w:rFonts w:cstheme="minorHAnsi"/>
                <w:color w:val="000000"/>
                <w:sz w:val="20"/>
                <w:szCs w:val="20"/>
              </w:rPr>
              <w:t>…………...</w:t>
            </w:r>
            <w:r w:rsidR="00B51B1A" w:rsidRPr="00C71F99">
              <w:rPr>
                <w:rFonts w:cstheme="minorHAnsi"/>
                <w:color w:val="000000"/>
                <w:sz w:val="20"/>
                <w:szCs w:val="20"/>
              </w:rPr>
              <w:t>………1</w:t>
            </w:r>
          </w:p>
          <w:p w14:paraId="56D6E36B" w14:textId="608925B8"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No…………………………………………</w:t>
            </w:r>
            <w:r w:rsidR="00F12939" w:rsidRPr="00C71F99">
              <w:rPr>
                <w:rFonts w:cstheme="minorHAnsi"/>
                <w:color w:val="000000"/>
                <w:sz w:val="20"/>
                <w:szCs w:val="20"/>
              </w:rPr>
              <w:t>………</w:t>
            </w:r>
            <w:proofErr w:type="gramStart"/>
            <w:r w:rsidR="00F12939" w:rsidRPr="00C71F99">
              <w:rPr>
                <w:rFonts w:cstheme="minorHAnsi"/>
                <w:color w:val="000000"/>
                <w:sz w:val="20"/>
                <w:szCs w:val="20"/>
              </w:rPr>
              <w:t>…..</w:t>
            </w:r>
            <w:proofErr w:type="gramEnd"/>
            <w:r w:rsidRPr="00C71F99">
              <w:rPr>
                <w:rFonts w:cstheme="minorHAnsi"/>
                <w:color w:val="000000"/>
                <w:sz w:val="20"/>
                <w:szCs w:val="20"/>
              </w:rPr>
              <w:t>………………2</w:t>
            </w:r>
          </w:p>
          <w:p w14:paraId="0CDF72BD" w14:textId="356AF38D"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Don’t Know………………………………………</w:t>
            </w:r>
            <w:r w:rsidR="00F12939" w:rsidRPr="00C71F99">
              <w:rPr>
                <w:rFonts w:cstheme="minorHAnsi"/>
                <w:sz w:val="20"/>
                <w:szCs w:val="20"/>
              </w:rPr>
              <w:t>…</w:t>
            </w:r>
            <w:r w:rsidR="00B85065" w:rsidRPr="00C71F99">
              <w:rPr>
                <w:rFonts w:cstheme="minorHAnsi"/>
                <w:sz w:val="20"/>
                <w:szCs w:val="20"/>
              </w:rPr>
              <w:t>………….98</w:t>
            </w:r>
          </w:p>
        </w:tc>
        <w:tc>
          <w:tcPr>
            <w:tcW w:w="1530" w:type="dxa"/>
            <w:vAlign w:val="center"/>
          </w:tcPr>
          <w:p w14:paraId="73418197" w14:textId="77777777" w:rsidR="00B51B1A" w:rsidRPr="00C71F99" w:rsidRDefault="00B51B1A" w:rsidP="00B81FBB">
            <w:pPr>
              <w:spacing w:after="0"/>
              <w:rPr>
                <w:rFonts w:cstheme="minorHAnsi"/>
                <w:sz w:val="20"/>
                <w:szCs w:val="20"/>
              </w:rPr>
            </w:pPr>
          </w:p>
        </w:tc>
      </w:tr>
      <w:tr w:rsidR="00B51B1A" w:rsidRPr="00C71F99" w14:paraId="1B647D03" w14:textId="77777777" w:rsidTr="00B51B1A">
        <w:trPr>
          <w:trHeight w:val="441"/>
          <w:jc w:val="center"/>
        </w:trPr>
        <w:tc>
          <w:tcPr>
            <w:tcW w:w="720" w:type="dxa"/>
            <w:vAlign w:val="center"/>
          </w:tcPr>
          <w:p w14:paraId="5B32CFF4" w14:textId="77777777" w:rsidR="00B51B1A" w:rsidRPr="00C71F99" w:rsidRDefault="00B51B1A" w:rsidP="00B81FBB">
            <w:pPr>
              <w:spacing w:after="0"/>
              <w:jc w:val="center"/>
              <w:rPr>
                <w:rFonts w:cstheme="minorHAnsi"/>
                <w:sz w:val="24"/>
                <w:szCs w:val="24"/>
              </w:rPr>
            </w:pPr>
            <w:r w:rsidRPr="00C71F99">
              <w:rPr>
                <w:rFonts w:cstheme="minorHAnsi"/>
                <w:sz w:val="24"/>
                <w:szCs w:val="24"/>
              </w:rPr>
              <w:t>E16</w:t>
            </w:r>
          </w:p>
        </w:tc>
        <w:tc>
          <w:tcPr>
            <w:tcW w:w="4230" w:type="dxa"/>
            <w:vAlign w:val="center"/>
          </w:tcPr>
          <w:p w14:paraId="4760A366"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What language do you usually speak in your household?</w:t>
            </w:r>
          </w:p>
        </w:tc>
        <w:tc>
          <w:tcPr>
            <w:tcW w:w="4320" w:type="dxa"/>
            <w:gridSpan w:val="5"/>
            <w:vAlign w:val="center"/>
          </w:tcPr>
          <w:p w14:paraId="61695F23"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Sindhi </w:t>
            </w:r>
            <w:r w:rsidRPr="00C71F99">
              <w:rPr>
                <w:rFonts w:cstheme="minorHAnsi"/>
                <w:sz w:val="20"/>
                <w:szCs w:val="20"/>
              </w:rPr>
              <w:tab/>
              <w:t>……1</w:t>
            </w:r>
          </w:p>
          <w:p w14:paraId="2273AED0"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Dhadki</w:t>
            </w:r>
            <w:proofErr w:type="spellEnd"/>
            <w:r w:rsidRPr="00C71F99">
              <w:rPr>
                <w:rFonts w:cstheme="minorHAnsi"/>
                <w:sz w:val="20"/>
                <w:szCs w:val="20"/>
              </w:rPr>
              <w:t xml:space="preserve"> </w:t>
            </w:r>
            <w:r w:rsidRPr="00C71F99">
              <w:rPr>
                <w:rFonts w:cstheme="minorHAnsi"/>
                <w:sz w:val="20"/>
                <w:szCs w:val="20"/>
              </w:rPr>
              <w:tab/>
              <w:t>……2</w:t>
            </w:r>
          </w:p>
          <w:p w14:paraId="4B062705"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Punjabi </w:t>
            </w:r>
            <w:r w:rsidRPr="00C71F99">
              <w:rPr>
                <w:rFonts w:cstheme="minorHAnsi"/>
                <w:sz w:val="20"/>
                <w:szCs w:val="20"/>
              </w:rPr>
              <w:tab/>
              <w:t>……3</w:t>
            </w:r>
          </w:p>
          <w:p w14:paraId="4613D344"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Urdu </w:t>
            </w:r>
            <w:r w:rsidRPr="00C71F99">
              <w:rPr>
                <w:rFonts w:cstheme="minorHAnsi"/>
                <w:sz w:val="20"/>
                <w:szCs w:val="20"/>
              </w:rPr>
              <w:tab/>
              <w:t>……4</w:t>
            </w:r>
          </w:p>
          <w:p w14:paraId="019CB97D"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Balochi</w:t>
            </w:r>
            <w:r w:rsidRPr="00C71F99">
              <w:rPr>
                <w:rFonts w:cstheme="minorHAnsi"/>
                <w:sz w:val="20"/>
                <w:szCs w:val="20"/>
              </w:rPr>
              <w:tab/>
              <w:t>……5</w:t>
            </w:r>
          </w:p>
          <w:p w14:paraId="7484A575"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Siraiki</w:t>
            </w:r>
            <w:proofErr w:type="spellEnd"/>
            <w:r w:rsidRPr="00C71F99">
              <w:rPr>
                <w:rFonts w:cstheme="minorHAnsi"/>
                <w:sz w:val="20"/>
                <w:szCs w:val="20"/>
              </w:rPr>
              <w:tab/>
              <w:t>……6</w:t>
            </w:r>
          </w:p>
          <w:p w14:paraId="1FCC6A6D"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Barauhi</w:t>
            </w:r>
            <w:proofErr w:type="spellEnd"/>
            <w:r w:rsidRPr="00C71F99">
              <w:rPr>
                <w:rFonts w:cstheme="minorHAnsi"/>
                <w:sz w:val="20"/>
                <w:szCs w:val="20"/>
              </w:rPr>
              <w:tab/>
              <w:t>……7</w:t>
            </w:r>
          </w:p>
          <w:p w14:paraId="001B8C6D" w14:textId="27E39746"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Pashto </w:t>
            </w:r>
            <w:r w:rsidRPr="00C71F99">
              <w:rPr>
                <w:rFonts w:cstheme="minorHAnsi"/>
                <w:sz w:val="20"/>
                <w:szCs w:val="20"/>
              </w:rPr>
              <w:tab/>
              <w:t>……8</w:t>
            </w:r>
          </w:p>
          <w:p w14:paraId="612F15DF" w14:textId="2477920A" w:rsidR="00B85065" w:rsidRPr="00C71F99" w:rsidRDefault="00B85065" w:rsidP="00B81FBB">
            <w:pPr>
              <w:widowControl w:val="0"/>
              <w:tabs>
                <w:tab w:val="left" w:leader="dot" w:pos="3600"/>
              </w:tabs>
              <w:spacing w:after="0"/>
              <w:rPr>
                <w:rFonts w:cstheme="minorHAnsi"/>
                <w:sz w:val="20"/>
                <w:szCs w:val="20"/>
              </w:rPr>
            </w:pPr>
            <w:proofErr w:type="spellStart"/>
            <w:r w:rsidRPr="00C71F99">
              <w:rPr>
                <w:rFonts w:cstheme="minorHAnsi"/>
                <w:sz w:val="20"/>
                <w:szCs w:val="20"/>
              </w:rPr>
              <w:lastRenderedPageBreak/>
              <w:t>K</w:t>
            </w:r>
            <w:r w:rsidR="00296A6F" w:rsidRPr="00C71F99">
              <w:rPr>
                <w:rFonts w:cstheme="minorHAnsi"/>
                <w:sz w:val="20"/>
                <w:szCs w:val="20"/>
              </w:rPr>
              <w:t>a</w:t>
            </w:r>
            <w:r w:rsidRPr="00C71F99">
              <w:rPr>
                <w:rFonts w:cstheme="minorHAnsi"/>
                <w:sz w:val="20"/>
                <w:szCs w:val="20"/>
              </w:rPr>
              <w:t>c</w:t>
            </w:r>
            <w:r w:rsidR="00296A6F" w:rsidRPr="00C71F99">
              <w:rPr>
                <w:rFonts w:cstheme="minorHAnsi"/>
                <w:sz w:val="20"/>
                <w:szCs w:val="20"/>
              </w:rPr>
              <w:t>h</w:t>
            </w:r>
            <w:r w:rsidRPr="00C71F99">
              <w:rPr>
                <w:rFonts w:cstheme="minorHAnsi"/>
                <w:sz w:val="20"/>
                <w:szCs w:val="20"/>
              </w:rPr>
              <w:t>hi</w:t>
            </w:r>
            <w:proofErr w:type="spellEnd"/>
            <w:r w:rsidRPr="00C71F99">
              <w:rPr>
                <w:rFonts w:cstheme="minorHAnsi"/>
                <w:sz w:val="20"/>
                <w:szCs w:val="20"/>
              </w:rPr>
              <w:t>…………………………………………………………………9</w:t>
            </w:r>
          </w:p>
          <w:p w14:paraId="33CC7AF0" w14:textId="412DBD73" w:rsidR="00B85065" w:rsidRPr="00C71F99" w:rsidRDefault="00B85065" w:rsidP="00B81FBB">
            <w:pPr>
              <w:widowControl w:val="0"/>
              <w:tabs>
                <w:tab w:val="left" w:leader="dot" w:pos="3600"/>
              </w:tabs>
              <w:spacing w:after="0"/>
              <w:rPr>
                <w:rFonts w:cstheme="minorHAnsi"/>
                <w:sz w:val="20"/>
                <w:szCs w:val="20"/>
              </w:rPr>
            </w:pPr>
            <w:r w:rsidRPr="00C71F99">
              <w:rPr>
                <w:rFonts w:cstheme="minorHAnsi"/>
                <w:sz w:val="20"/>
                <w:szCs w:val="20"/>
              </w:rPr>
              <w:t>Gujrati………………………………………………………………10</w:t>
            </w:r>
          </w:p>
          <w:p w14:paraId="12C9CA29" w14:textId="120014CB" w:rsidR="00B85065" w:rsidRPr="00C71F99" w:rsidRDefault="00B85065" w:rsidP="00B81FBB">
            <w:pPr>
              <w:widowControl w:val="0"/>
              <w:tabs>
                <w:tab w:val="left" w:leader="dot" w:pos="3600"/>
              </w:tabs>
              <w:spacing w:after="0"/>
              <w:rPr>
                <w:rFonts w:cstheme="minorHAnsi"/>
                <w:sz w:val="20"/>
                <w:szCs w:val="20"/>
              </w:rPr>
            </w:pPr>
            <w:r w:rsidRPr="00C71F99">
              <w:rPr>
                <w:rFonts w:cstheme="minorHAnsi"/>
                <w:sz w:val="20"/>
                <w:szCs w:val="20"/>
              </w:rPr>
              <w:t>Marwari……………………………………………………………11</w:t>
            </w:r>
          </w:p>
          <w:p w14:paraId="3BE6E73F" w14:textId="7094419E" w:rsidR="00B51B1A" w:rsidRPr="00C71F99" w:rsidRDefault="00B85065" w:rsidP="00B81FBB">
            <w:pPr>
              <w:widowControl w:val="0"/>
              <w:tabs>
                <w:tab w:val="left" w:leader="dot" w:pos="3600"/>
              </w:tabs>
              <w:spacing w:after="0"/>
              <w:rPr>
                <w:rFonts w:cstheme="minorHAnsi"/>
                <w:sz w:val="20"/>
                <w:szCs w:val="20"/>
              </w:rPr>
            </w:pPr>
            <w:r w:rsidRPr="00C71F99">
              <w:rPr>
                <w:rFonts w:cstheme="minorHAnsi"/>
                <w:sz w:val="20"/>
                <w:szCs w:val="20"/>
              </w:rPr>
              <w:t xml:space="preserve">Other </w:t>
            </w:r>
            <w:r w:rsidRPr="00C71F99">
              <w:rPr>
                <w:rFonts w:cstheme="minorHAnsi"/>
                <w:sz w:val="20"/>
                <w:szCs w:val="20"/>
              </w:rPr>
              <w:tab/>
              <w:t>…</w:t>
            </w:r>
            <w:r w:rsidR="00B51B1A" w:rsidRPr="00C71F99">
              <w:rPr>
                <w:rFonts w:cstheme="minorHAnsi"/>
                <w:sz w:val="20"/>
                <w:szCs w:val="20"/>
              </w:rPr>
              <w:t>.</w:t>
            </w:r>
            <w:r w:rsidRPr="00C71F99">
              <w:rPr>
                <w:rFonts w:cstheme="minorHAnsi"/>
                <w:sz w:val="20"/>
                <w:szCs w:val="20"/>
              </w:rPr>
              <w:t>96</w:t>
            </w:r>
          </w:p>
        </w:tc>
        <w:tc>
          <w:tcPr>
            <w:tcW w:w="1530" w:type="dxa"/>
            <w:vAlign w:val="center"/>
          </w:tcPr>
          <w:p w14:paraId="244237D4" w14:textId="77777777" w:rsidR="00B51B1A" w:rsidRPr="00C71F99" w:rsidRDefault="00B51B1A" w:rsidP="00B81FBB">
            <w:pPr>
              <w:spacing w:after="0"/>
              <w:rPr>
                <w:rFonts w:cstheme="minorHAnsi"/>
                <w:sz w:val="20"/>
                <w:szCs w:val="20"/>
              </w:rPr>
            </w:pPr>
          </w:p>
        </w:tc>
      </w:tr>
      <w:tr w:rsidR="00B81FBB" w:rsidRPr="00C71F99" w14:paraId="5CE72992" w14:textId="77777777" w:rsidTr="00B51B1A">
        <w:trPr>
          <w:trHeight w:val="441"/>
          <w:jc w:val="center"/>
        </w:trPr>
        <w:tc>
          <w:tcPr>
            <w:tcW w:w="720" w:type="dxa"/>
            <w:vAlign w:val="center"/>
          </w:tcPr>
          <w:p w14:paraId="331B04C5" w14:textId="25448187" w:rsidR="00B81FBB" w:rsidRPr="00C71F99" w:rsidRDefault="00B81FBB" w:rsidP="00B81FBB">
            <w:pPr>
              <w:spacing w:after="0"/>
              <w:jc w:val="center"/>
              <w:rPr>
                <w:rFonts w:cstheme="minorHAnsi"/>
                <w:sz w:val="24"/>
                <w:szCs w:val="24"/>
              </w:rPr>
            </w:pPr>
            <w:r w:rsidRPr="00C71F99">
              <w:rPr>
                <w:rFonts w:cstheme="minorHAnsi"/>
                <w:sz w:val="24"/>
                <w:szCs w:val="24"/>
              </w:rPr>
              <w:t>E17</w:t>
            </w:r>
          </w:p>
        </w:tc>
        <w:tc>
          <w:tcPr>
            <w:tcW w:w="4230" w:type="dxa"/>
            <w:vAlign w:val="center"/>
          </w:tcPr>
          <w:p w14:paraId="2E92CC5D" w14:textId="5029EAC3" w:rsidR="00B81FBB" w:rsidRPr="00C71F99" w:rsidRDefault="00B81FBB" w:rsidP="00B81FBB">
            <w:pPr>
              <w:spacing w:after="0"/>
              <w:rPr>
                <w:rFonts w:cstheme="minorHAnsi"/>
                <w:sz w:val="24"/>
                <w:szCs w:val="24"/>
                <w:lang w:val="en-GB"/>
              </w:rPr>
            </w:pPr>
            <w:r w:rsidRPr="00C71F99">
              <w:rPr>
                <w:rFonts w:cstheme="minorHAnsi"/>
                <w:sz w:val="24"/>
                <w:szCs w:val="24"/>
                <w:lang w:val="en-GB"/>
              </w:rPr>
              <w:t>What is total monthly household income of this house?</w:t>
            </w:r>
          </w:p>
        </w:tc>
        <w:tc>
          <w:tcPr>
            <w:tcW w:w="4320" w:type="dxa"/>
            <w:gridSpan w:val="5"/>
            <w:vAlign w:val="center"/>
          </w:tcPr>
          <w:p w14:paraId="59AA4095" w14:textId="632AAD62" w:rsidR="00B81FBB" w:rsidRPr="00C71F99" w:rsidRDefault="00B81FBB" w:rsidP="00B81FBB">
            <w:pPr>
              <w:widowControl w:val="0"/>
              <w:pBdr>
                <w:bottom w:val="single" w:sz="12" w:space="1" w:color="auto"/>
              </w:pBdr>
              <w:tabs>
                <w:tab w:val="left" w:leader="dot" w:pos="3600"/>
              </w:tabs>
              <w:spacing w:after="0"/>
              <w:rPr>
                <w:rFonts w:cstheme="minorHAnsi"/>
                <w:sz w:val="20"/>
                <w:szCs w:val="20"/>
              </w:rPr>
            </w:pPr>
            <w:r w:rsidRPr="00C71F99">
              <w:rPr>
                <w:rFonts w:cstheme="minorHAnsi"/>
                <w:sz w:val="20"/>
                <w:szCs w:val="20"/>
              </w:rPr>
              <w:t>Rupees-----------------------------------------</w:t>
            </w:r>
            <w:r w:rsidR="00E17A60" w:rsidRPr="00C71F99">
              <w:rPr>
                <w:rFonts w:cstheme="minorHAnsi"/>
                <w:sz w:val="20"/>
                <w:szCs w:val="20"/>
              </w:rPr>
              <w:t>--------------1</w:t>
            </w:r>
          </w:p>
          <w:p w14:paraId="774A6BE1" w14:textId="74053134" w:rsidR="00E17A60" w:rsidRPr="00C71F99" w:rsidRDefault="00E17A60" w:rsidP="00B81FBB">
            <w:pPr>
              <w:widowControl w:val="0"/>
              <w:pBdr>
                <w:bottom w:val="single" w:sz="12" w:space="1" w:color="auto"/>
              </w:pBdr>
              <w:tabs>
                <w:tab w:val="left" w:leader="dot" w:pos="3600"/>
              </w:tabs>
              <w:spacing w:after="0"/>
              <w:rPr>
                <w:rFonts w:cstheme="minorHAnsi"/>
                <w:sz w:val="20"/>
                <w:szCs w:val="20"/>
              </w:rPr>
            </w:pPr>
            <w:r w:rsidRPr="00C71F99">
              <w:rPr>
                <w:rFonts w:cstheme="minorHAnsi"/>
                <w:sz w:val="20"/>
                <w:szCs w:val="20"/>
              </w:rPr>
              <w:t>Don’t want to share--------------------------------------2</w:t>
            </w:r>
          </w:p>
          <w:p w14:paraId="50B6DA9C" w14:textId="794E2648" w:rsidR="00B81FBB" w:rsidRPr="00C71F99" w:rsidRDefault="00B81FBB" w:rsidP="00E17A60">
            <w:pPr>
              <w:widowControl w:val="0"/>
              <w:pBdr>
                <w:bottom w:val="single" w:sz="12" w:space="1" w:color="auto"/>
              </w:pBdr>
              <w:tabs>
                <w:tab w:val="left" w:leader="dot" w:pos="3600"/>
              </w:tabs>
              <w:spacing w:after="0"/>
              <w:rPr>
                <w:rFonts w:cstheme="minorHAnsi"/>
                <w:sz w:val="20"/>
                <w:szCs w:val="20"/>
              </w:rPr>
            </w:pPr>
            <w:r w:rsidRPr="00C71F99">
              <w:rPr>
                <w:rFonts w:cstheme="minorHAnsi"/>
                <w:sz w:val="20"/>
                <w:szCs w:val="20"/>
              </w:rPr>
              <w:t>Don’t Know……………………………………….…………</w:t>
            </w:r>
            <w:proofErr w:type="gramStart"/>
            <w:r w:rsidR="00E17A60" w:rsidRPr="00C71F99">
              <w:rPr>
                <w:rFonts w:cstheme="minorHAnsi"/>
                <w:sz w:val="20"/>
                <w:szCs w:val="20"/>
              </w:rPr>
              <w:t>….</w:t>
            </w:r>
            <w:r w:rsidRPr="00C71F99">
              <w:rPr>
                <w:rFonts w:cstheme="minorHAnsi"/>
                <w:sz w:val="20"/>
                <w:szCs w:val="20"/>
              </w:rPr>
              <w:t>.</w:t>
            </w:r>
            <w:proofErr w:type="gramEnd"/>
            <w:r w:rsidR="00E17A60" w:rsidRPr="00C71F99">
              <w:rPr>
                <w:rFonts w:cstheme="minorHAnsi"/>
                <w:sz w:val="20"/>
                <w:szCs w:val="20"/>
              </w:rPr>
              <w:t>9</w:t>
            </w:r>
            <w:r w:rsidRPr="00C71F99">
              <w:rPr>
                <w:rFonts w:cstheme="minorHAnsi"/>
                <w:sz w:val="20"/>
                <w:szCs w:val="20"/>
              </w:rPr>
              <w:t>8</w:t>
            </w:r>
          </w:p>
        </w:tc>
        <w:tc>
          <w:tcPr>
            <w:tcW w:w="1530" w:type="dxa"/>
            <w:vAlign w:val="center"/>
          </w:tcPr>
          <w:p w14:paraId="11ED6FD0" w14:textId="77777777" w:rsidR="00B81FBB" w:rsidRPr="00C71F99" w:rsidRDefault="00B81FBB" w:rsidP="00B81FBB">
            <w:pPr>
              <w:spacing w:after="0"/>
              <w:rPr>
                <w:rFonts w:cstheme="minorHAnsi"/>
                <w:sz w:val="20"/>
                <w:szCs w:val="20"/>
              </w:rPr>
            </w:pPr>
          </w:p>
        </w:tc>
      </w:tr>
      <w:tr w:rsidR="00C70DD8" w:rsidRPr="00C71F99" w14:paraId="6350AF7C" w14:textId="77777777" w:rsidTr="00767454">
        <w:trPr>
          <w:trHeight w:val="441"/>
          <w:jc w:val="center"/>
        </w:trPr>
        <w:tc>
          <w:tcPr>
            <w:tcW w:w="720" w:type="dxa"/>
            <w:vAlign w:val="center"/>
          </w:tcPr>
          <w:p w14:paraId="47DF2E08" w14:textId="450EE2F8" w:rsidR="00C70DD8" w:rsidRPr="00C71F99" w:rsidRDefault="00C70DD8" w:rsidP="00C70DD8">
            <w:pPr>
              <w:spacing w:after="0"/>
              <w:jc w:val="center"/>
              <w:rPr>
                <w:rFonts w:cstheme="minorHAnsi"/>
                <w:sz w:val="24"/>
                <w:szCs w:val="24"/>
              </w:rPr>
            </w:pPr>
            <w:r w:rsidRPr="00C71F99">
              <w:rPr>
                <w:rFonts w:cstheme="minorHAnsi"/>
                <w:sz w:val="24"/>
                <w:szCs w:val="24"/>
              </w:rPr>
              <w:t>E18</w:t>
            </w:r>
          </w:p>
        </w:tc>
        <w:tc>
          <w:tcPr>
            <w:tcW w:w="4230" w:type="dxa"/>
            <w:vAlign w:val="center"/>
          </w:tcPr>
          <w:p w14:paraId="32E6442E" w14:textId="77777777" w:rsidR="00C70DD8" w:rsidRPr="00C71F99" w:rsidRDefault="00C70DD8" w:rsidP="00C70DD8">
            <w:pPr>
              <w:spacing w:after="0"/>
              <w:rPr>
                <w:rFonts w:cstheme="minorHAnsi"/>
                <w:sz w:val="24"/>
                <w:szCs w:val="24"/>
              </w:rPr>
            </w:pPr>
            <w:r w:rsidRPr="00C71F99">
              <w:rPr>
                <w:rFonts w:cstheme="minorHAnsi"/>
                <w:sz w:val="24"/>
                <w:szCs w:val="24"/>
                <w:lang w:val="en-GB"/>
              </w:rPr>
              <w:t>What is your family’s religion?</w:t>
            </w:r>
          </w:p>
          <w:p w14:paraId="46D25793" w14:textId="77777777" w:rsidR="00C70DD8" w:rsidRPr="00C71F99" w:rsidRDefault="00C70DD8" w:rsidP="00C70DD8">
            <w:pPr>
              <w:spacing w:after="0"/>
              <w:rPr>
                <w:rFonts w:cstheme="minorHAnsi"/>
                <w:sz w:val="24"/>
                <w:szCs w:val="24"/>
                <w:rtl/>
                <w:lang w:val="en-GB"/>
              </w:rPr>
            </w:pPr>
          </w:p>
          <w:p w14:paraId="57F5BC27" w14:textId="77777777" w:rsidR="00C70DD8" w:rsidRPr="00C71F99" w:rsidRDefault="00C70DD8" w:rsidP="00C70DD8">
            <w:pPr>
              <w:spacing w:after="0"/>
              <w:rPr>
                <w:rFonts w:cstheme="minorHAnsi"/>
                <w:sz w:val="24"/>
                <w:szCs w:val="24"/>
                <w:lang w:val="en-GB"/>
              </w:rPr>
            </w:pPr>
          </w:p>
        </w:tc>
        <w:tc>
          <w:tcPr>
            <w:tcW w:w="4320" w:type="dxa"/>
            <w:gridSpan w:val="5"/>
          </w:tcPr>
          <w:p w14:paraId="0E768B75" w14:textId="18184746" w:rsidR="00C70DD8" w:rsidRPr="00C71F99" w:rsidRDefault="005666A3"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Muslim ……………………………………………………………</w:t>
            </w:r>
            <w:r w:rsidR="00540F05" w:rsidRPr="00C71F99">
              <w:rPr>
                <w:rFonts w:asciiTheme="minorHAnsi" w:eastAsiaTheme="minorHAnsi" w:hAnsiTheme="minorHAnsi" w:cstheme="minorHAnsi"/>
                <w:iCs/>
                <w:sz w:val="20"/>
                <w:szCs w:val="20"/>
                <w:lang w:val="en-GB"/>
              </w:rPr>
              <w:t>…...</w:t>
            </w:r>
            <w:r w:rsidR="00C70DD8" w:rsidRPr="00C71F99">
              <w:rPr>
                <w:rFonts w:asciiTheme="minorHAnsi" w:eastAsiaTheme="minorHAnsi" w:hAnsiTheme="minorHAnsi" w:cstheme="minorHAnsi"/>
                <w:iCs/>
                <w:sz w:val="20"/>
                <w:szCs w:val="20"/>
                <w:lang w:val="en-GB"/>
              </w:rPr>
              <w:t>1</w:t>
            </w:r>
          </w:p>
          <w:p w14:paraId="74D0ADF0" w14:textId="5ACD32E4" w:rsidR="00C70DD8" w:rsidRPr="00C71F99" w:rsidRDefault="005666A3"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Christian……………………………………………………………….</w:t>
            </w:r>
            <w:r w:rsidR="00C70DD8" w:rsidRPr="00C71F99">
              <w:rPr>
                <w:rFonts w:asciiTheme="minorHAnsi" w:eastAsiaTheme="minorHAnsi" w:hAnsiTheme="minorHAnsi" w:cstheme="minorHAnsi"/>
                <w:iCs/>
                <w:sz w:val="20"/>
                <w:szCs w:val="20"/>
                <w:lang w:val="en-GB"/>
              </w:rPr>
              <w:t>2</w:t>
            </w:r>
          </w:p>
          <w:p w14:paraId="04ADD75D" w14:textId="6E491070" w:rsidR="00C70DD8" w:rsidRPr="00C71F99" w:rsidRDefault="005666A3"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Hindu……………………………………………………………………</w:t>
            </w:r>
            <w:r w:rsidR="00C70DD8" w:rsidRPr="00C71F99">
              <w:rPr>
                <w:rFonts w:asciiTheme="minorHAnsi" w:eastAsiaTheme="minorHAnsi" w:hAnsiTheme="minorHAnsi" w:cstheme="minorHAnsi"/>
                <w:iCs/>
                <w:sz w:val="20"/>
                <w:szCs w:val="20"/>
                <w:lang w:val="en-GB"/>
              </w:rPr>
              <w:t>3</w:t>
            </w:r>
          </w:p>
          <w:p w14:paraId="1C2BB1FA" w14:textId="235D0063" w:rsidR="00C70DD8" w:rsidRPr="00C71F99" w:rsidRDefault="00540F05"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Sikh………………………………………………………………………</w:t>
            </w:r>
            <w:r w:rsidR="00C70DD8" w:rsidRPr="00C71F99">
              <w:rPr>
                <w:rFonts w:asciiTheme="minorHAnsi" w:eastAsiaTheme="minorHAnsi" w:hAnsiTheme="minorHAnsi" w:cstheme="minorHAnsi"/>
                <w:iCs/>
                <w:sz w:val="20"/>
                <w:szCs w:val="20"/>
                <w:lang w:val="en-GB"/>
              </w:rPr>
              <w:t>4</w:t>
            </w:r>
          </w:p>
          <w:p w14:paraId="093FF671" w14:textId="06B5A1B8" w:rsidR="00C70DD8" w:rsidRPr="00C71F99" w:rsidRDefault="00540F05" w:rsidP="00C70DD8">
            <w:pPr>
              <w:widowControl w:val="0"/>
              <w:spacing w:after="0"/>
              <w:rPr>
                <w:rFonts w:cstheme="minorHAnsi"/>
                <w:sz w:val="20"/>
                <w:szCs w:val="20"/>
                <w:lang w:val="en-GB"/>
              </w:rPr>
            </w:pPr>
            <w:r w:rsidRPr="00C71F99">
              <w:rPr>
                <w:rFonts w:cstheme="minorHAnsi"/>
                <w:iCs/>
                <w:sz w:val="20"/>
                <w:szCs w:val="20"/>
                <w:lang w:val="en-GB"/>
              </w:rPr>
              <w:t>Other Specify……………………………………………………</w:t>
            </w:r>
            <w:r w:rsidR="00C70DD8" w:rsidRPr="00C71F99">
              <w:rPr>
                <w:rFonts w:cstheme="minorHAnsi"/>
                <w:iCs/>
                <w:sz w:val="20"/>
                <w:szCs w:val="20"/>
                <w:lang w:val="en-GB"/>
              </w:rPr>
              <w:t>96</w:t>
            </w:r>
          </w:p>
        </w:tc>
        <w:tc>
          <w:tcPr>
            <w:tcW w:w="1530" w:type="dxa"/>
            <w:vAlign w:val="center"/>
          </w:tcPr>
          <w:p w14:paraId="75DE1175" w14:textId="77777777" w:rsidR="00C70DD8" w:rsidRPr="00C71F99" w:rsidRDefault="00C70DD8" w:rsidP="00C70DD8">
            <w:pPr>
              <w:spacing w:after="0"/>
              <w:rPr>
                <w:rFonts w:cstheme="minorHAnsi"/>
                <w:sz w:val="20"/>
                <w:szCs w:val="20"/>
              </w:rPr>
            </w:pPr>
          </w:p>
        </w:tc>
      </w:tr>
      <w:tr w:rsidR="00C70DD8" w:rsidRPr="00C71F99" w14:paraId="36EE77FD" w14:textId="77777777" w:rsidTr="00B51B1A">
        <w:trPr>
          <w:trHeight w:val="441"/>
          <w:jc w:val="center"/>
        </w:trPr>
        <w:tc>
          <w:tcPr>
            <w:tcW w:w="720" w:type="dxa"/>
            <w:vAlign w:val="center"/>
          </w:tcPr>
          <w:p w14:paraId="4865504B" w14:textId="404C84E3" w:rsidR="00C70DD8" w:rsidRPr="00C71F99" w:rsidRDefault="00C70DD8" w:rsidP="00C70DD8">
            <w:pPr>
              <w:spacing w:after="0"/>
              <w:jc w:val="center"/>
              <w:rPr>
                <w:rFonts w:cstheme="minorHAnsi"/>
                <w:sz w:val="24"/>
                <w:szCs w:val="24"/>
              </w:rPr>
            </w:pPr>
            <w:r w:rsidRPr="00C71F99">
              <w:rPr>
                <w:rFonts w:cstheme="minorHAnsi"/>
                <w:sz w:val="24"/>
                <w:szCs w:val="24"/>
              </w:rPr>
              <w:t>E19</w:t>
            </w:r>
          </w:p>
        </w:tc>
        <w:tc>
          <w:tcPr>
            <w:tcW w:w="4230" w:type="dxa"/>
            <w:vAlign w:val="center"/>
          </w:tcPr>
          <w:p w14:paraId="71C63638" w14:textId="06E7E990" w:rsidR="00C70DD8" w:rsidRPr="00C71F99" w:rsidRDefault="00C70DD8" w:rsidP="00C70DD8">
            <w:pPr>
              <w:spacing w:after="0"/>
              <w:rPr>
                <w:rFonts w:cstheme="minorHAnsi"/>
                <w:sz w:val="24"/>
                <w:szCs w:val="24"/>
                <w:lang w:val="en-GB"/>
              </w:rPr>
            </w:pPr>
            <w:r w:rsidRPr="00C71F99">
              <w:rPr>
                <w:rFonts w:cstheme="minorHAnsi"/>
                <w:sz w:val="24"/>
                <w:szCs w:val="24"/>
                <w:lang w:val="en-GB"/>
              </w:rPr>
              <w:t xml:space="preserve">Do you or your family receive any support in the form of cash or kind? (select as many as apply) </w:t>
            </w:r>
          </w:p>
        </w:tc>
        <w:tc>
          <w:tcPr>
            <w:tcW w:w="4320" w:type="dxa"/>
            <w:gridSpan w:val="5"/>
            <w:vAlign w:val="center"/>
          </w:tcPr>
          <w:p w14:paraId="09F7E29A"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BISP</w:t>
            </w:r>
            <w:r w:rsidRPr="00C71F99">
              <w:rPr>
                <w:rFonts w:asciiTheme="minorHAnsi" w:eastAsiaTheme="minorHAnsi" w:hAnsiTheme="minorHAnsi" w:cstheme="minorHAnsi"/>
                <w:iCs/>
                <w:sz w:val="20"/>
                <w:szCs w:val="20"/>
                <w:lang w:val="en-GB"/>
              </w:rPr>
              <w:tab/>
              <w:t xml:space="preserve">1                    </w:t>
            </w:r>
          </w:p>
          <w:p w14:paraId="05BCE4A6" w14:textId="1BB7F28B" w:rsidR="00C70DD8" w:rsidRPr="00C71F99" w:rsidRDefault="00540F05"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Cash Per month (other than BISP)</w:t>
            </w:r>
            <w:r w:rsidR="00C70DD8" w:rsidRPr="00C71F99">
              <w:rPr>
                <w:rFonts w:asciiTheme="minorHAnsi" w:eastAsiaTheme="minorHAnsi" w:hAnsiTheme="minorHAnsi" w:cstheme="minorHAnsi"/>
                <w:iCs/>
                <w:sz w:val="20"/>
                <w:szCs w:val="20"/>
                <w:lang w:val="en-GB"/>
              </w:rPr>
              <w:tab/>
              <w:t>2</w:t>
            </w:r>
          </w:p>
          <w:p w14:paraId="3A9C5859" w14:textId="26729A03" w:rsidR="00C70DD8" w:rsidRPr="00C71F99" w:rsidRDefault="00540F05"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Food Voucher per month</w:t>
            </w:r>
            <w:r w:rsidR="00C70DD8" w:rsidRPr="00C71F99">
              <w:rPr>
                <w:rFonts w:asciiTheme="minorHAnsi" w:eastAsiaTheme="minorHAnsi" w:hAnsiTheme="minorHAnsi" w:cstheme="minorHAnsi"/>
                <w:iCs/>
                <w:sz w:val="20"/>
                <w:szCs w:val="20"/>
                <w:lang w:val="en-GB"/>
              </w:rPr>
              <w:tab/>
              <w:t>3</w:t>
            </w:r>
          </w:p>
          <w:p w14:paraId="1AF60FF9"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Student Scholarship</w:t>
            </w:r>
            <w:r w:rsidRPr="00C71F99">
              <w:rPr>
                <w:rFonts w:asciiTheme="minorHAnsi" w:eastAsiaTheme="minorHAnsi" w:hAnsiTheme="minorHAnsi" w:cstheme="minorHAnsi"/>
                <w:iCs/>
                <w:sz w:val="20"/>
                <w:szCs w:val="20"/>
                <w:lang w:val="en-GB"/>
              </w:rPr>
              <w:tab/>
              <w:t xml:space="preserve">4  </w:t>
            </w:r>
          </w:p>
          <w:p w14:paraId="6CCF7B6D"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None</w:t>
            </w:r>
            <w:r w:rsidRPr="00C71F99">
              <w:rPr>
                <w:rFonts w:asciiTheme="minorHAnsi" w:eastAsiaTheme="minorHAnsi" w:hAnsiTheme="minorHAnsi" w:cstheme="minorHAnsi"/>
                <w:iCs/>
                <w:sz w:val="20"/>
                <w:szCs w:val="20"/>
                <w:lang w:val="en-GB"/>
              </w:rPr>
              <w:tab/>
              <w:t>5</w:t>
            </w:r>
          </w:p>
          <w:p w14:paraId="5C1AEE8A" w14:textId="76A1DF50" w:rsidR="00C70DD8" w:rsidRPr="00C71F99" w:rsidRDefault="00C70DD8" w:rsidP="00C70DD8">
            <w:pPr>
              <w:widowControl w:val="0"/>
              <w:tabs>
                <w:tab w:val="left" w:leader="dot" w:pos="3600"/>
              </w:tabs>
              <w:spacing w:after="0"/>
              <w:rPr>
                <w:rFonts w:cstheme="minorHAnsi"/>
                <w:sz w:val="20"/>
                <w:szCs w:val="20"/>
                <w:lang w:val="en-GB"/>
              </w:rPr>
            </w:pPr>
            <w:r w:rsidRPr="00C71F99">
              <w:rPr>
                <w:rFonts w:cstheme="minorHAnsi"/>
                <w:iCs/>
                <w:sz w:val="20"/>
                <w:szCs w:val="20"/>
                <w:lang w:val="en-GB"/>
              </w:rPr>
              <w:t xml:space="preserve">Other </w:t>
            </w:r>
            <w:proofErr w:type="gramStart"/>
            <w:r w:rsidRPr="00C71F99">
              <w:rPr>
                <w:rFonts w:cstheme="minorHAnsi"/>
                <w:iCs/>
                <w:sz w:val="20"/>
                <w:szCs w:val="20"/>
                <w:lang w:val="en-GB"/>
              </w:rPr>
              <w:t>specify</w:t>
            </w:r>
            <w:r w:rsidRPr="00C71F99">
              <w:rPr>
                <w:rFonts w:cstheme="minorHAnsi"/>
                <w:iCs/>
                <w:sz w:val="20"/>
                <w:szCs w:val="20"/>
                <w:rtl/>
                <w:lang w:val="en-GB"/>
              </w:rPr>
              <w:t xml:space="preserve">  </w:t>
            </w:r>
            <w:r w:rsidRPr="00C71F99">
              <w:rPr>
                <w:rFonts w:cstheme="minorHAnsi"/>
                <w:iCs/>
                <w:sz w:val="20"/>
                <w:szCs w:val="20"/>
                <w:lang w:val="en-GB"/>
              </w:rPr>
              <w:tab/>
            </w:r>
            <w:proofErr w:type="gramEnd"/>
            <w:r w:rsidRPr="00C71F99">
              <w:rPr>
                <w:rFonts w:cstheme="minorHAnsi"/>
                <w:iCs/>
                <w:sz w:val="20"/>
                <w:szCs w:val="20"/>
                <w:lang w:val="en-GB"/>
              </w:rPr>
              <w:t>…..96</w:t>
            </w:r>
          </w:p>
        </w:tc>
        <w:tc>
          <w:tcPr>
            <w:tcW w:w="1530" w:type="dxa"/>
            <w:vAlign w:val="center"/>
          </w:tcPr>
          <w:p w14:paraId="103E0911" w14:textId="0B7804D9" w:rsidR="00C70DD8" w:rsidRPr="00C71F99" w:rsidRDefault="00C70DD8" w:rsidP="00C70DD8">
            <w:pPr>
              <w:spacing w:after="0"/>
              <w:rPr>
                <w:rFonts w:cstheme="minorHAnsi"/>
                <w:sz w:val="20"/>
                <w:szCs w:val="20"/>
              </w:rPr>
            </w:pPr>
            <w:r w:rsidRPr="00C71F99">
              <w:rPr>
                <w:rFonts w:cstheme="minorHAnsi"/>
                <w:bCs/>
                <w:sz w:val="20"/>
                <w:szCs w:val="20"/>
              </w:rPr>
              <w:t>If “None” then go to next section</w:t>
            </w:r>
            <w:r w:rsidR="00C44199" w:rsidRPr="00C71F99">
              <w:rPr>
                <w:rFonts w:cstheme="minorHAnsi"/>
                <w:bCs/>
                <w:sz w:val="20"/>
                <w:szCs w:val="20"/>
              </w:rPr>
              <w:t xml:space="preserve"> F</w:t>
            </w:r>
          </w:p>
        </w:tc>
      </w:tr>
      <w:tr w:rsidR="00C70DD8" w:rsidRPr="00C71F99" w14:paraId="59CC0424" w14:textId="77777777" w:rsidTr="00B51B1A">
        <w:trPr>
          <w:trHeight w:val="441"/>
          <w:jc w:val="center"/>
        </w:trPr>
        <w:tc>
          <w:tcPr>
            <w:tcW w:w="720" w:type="dxa"/>
            <w:vAlign w:val="center"/>
          </w:tcPr>
          <w:p w14:paraId="39653D82" w14:textId="6A123B95" w:rsidR="00C70DD8" w:rsidRPr="00C71F99" w:rsidRDefault="00C70DD8" w:rsidP="00C70DD8">
            <w:pPr>
              <w:spacing w:after="0"/>
              <w:jc w:val="center"/>
              <w:rPr>
                <w:rFonts w:cstheme="minorHAnsi"/>
                <w:sz w:val="24"/>
                <w:szCs w:val="24"/>
              </w:rPr>
            </w:pPr>
            <w:r w:rsidRPr="00C71F99">
              <w:rPr>
                <w:rFonts w:cstheme="minorHAnsi"/>
                <w:sz w:val="24"/>
                <w:szCs w:val="24"/>
              </w:rPr>
              <w:t>E20</w:t>
            </w:r>
          </w:p>
        </w:tc>
        <w:tc>
          <w:tcPr>
            <w:tcW w:w="4230" w:type="dxa"/>
            <w:vAlign w:val="center"/>
          </w:tcPr>
          <w:p w14:paraId="7BF56A48" w14:textId="2F59331E" w:rsidR="00C70DD8" w:rsidRPr="00C71F99" w:rsidRDefault="00C70DD8" w:rsidP="00C70DD8">
            <w:pPr>
              <w:spacing w:after="0"/>
              <w:rPr>
                <w:rFonts w:cstheme="minorHAnsi"/>
                <w:sz w:val="24"/>
                <w:szCs w:val="24"/>
                <w:lang w:val="en-GB"/>
              </w:rPr>
            </w:pPr>
            <w:r w:rsidRPr="00C71F99">
              <w:rPr>
                <w:rFonts w:cstheme="minorHAnsi"/>
                <w:sz w:val="24"/>
                <w:szCs w:val="24"/>
                <w:lang w:val="en-GB"/>
              </w:rPr>
              <w:t>Who provides this support? (select as many as apply)</w:t>
            </w:r>
          </w:p>
        </w:tc>
        <w:tc>
          <w:tcPr>
            <w:tcW w:w="4320" w:type="dxa"/>
            <w:gridSpan w:val="5"/>
            <w:vAlign w:val="center"/>
          </w:tcPr>
          <w:p w14:paraId="0C0AD241"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Government</w:t>
            </w:r>
            <w:r w:rsidRPr="00C71F99">
              <w:rPr>
                <w:rFonts w:asciiTheme="minorHAnsi" w:eastAsiaTheme="minorHAnsi" w:hAnsiTheme="minorHAnsi" w:cstheme="minorHAnsi"/>
                <w:iCs/>
                <w:sz w:val="20"/>
                <w:szCs w:val="20"/>
                <w:lang w:val="en-GB"/>
              </w:rPr>
              <w:tab/>
              <w:t>1</w:t>
            </w:r>
          </w:p>
          <w:p w14:paraId="1630BE9D"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NGO</w:t>
            </w:r>
            <w:r w:rsidRPr="00C71F99">
              <w:rPr>
                <w:rFonts w:asciiTheme="minorHAnsi" w:eastAsiaTheme="minorHAnsi" w:hAnsiTheme="minorHAnsi" w:cstheme="minorHAnsi"/>
                <w:iCs/>
                <w:sz w:val="20"/>
                <w:szCs w:val="20"/>
                <w:lang w:val="en-GB"/>
              </w:rPr>
              <w:tab/>
              <w:t>2</w:t>
            </w:r>
          </w:p>
          <w:p w14:paraId="670D4CF2"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Individual</w:t>
            </w:r>
            <w:r w:rsidRPr="00C71F99">
              <w:rPr>
                <w:rFonts w:asciiTheme="minorHAnsi" w:eastAsiaTheme="minorHAnsi" w:hAnsiTheme="minorHAnsi" w:cstheme="minorHAnsi"/>
                <w:iCs/>
                <w:sz w:val="20"/>
                <w:szCs w:val="20"/>
                <w:lang w:val="en-GB"/>
              </w:rPr>
              <w:tab/>
              <w:t>3</w:t>
            </w:r>
          </w:p>
          <w:p w14:paraId="10FB45FE" w14:textId="044DDDCC" w:rsidR="00C70DD8" w:rsidRPr="00C71F99" w:rsidRDefault="00C70DD8" w:rsidP="00C70DD8">
            <w:pPr>
              <w:widowControl w:val="0"/>
              <w:tabs>
                <w:tab w:val="left" w:leader="dot" w:pos="3600"/>
              </w:tabs>
              <w:spacing w:after="0"/>
              <w:rPr>
                <w:rFonts w:cstheme="minorHAnsi"/>
                <w:sz w:val="20"/>
                <w:szCs w:val="20"/>
                <w:lang w:val="en-GB"/>
              </w:rPr>
            </w:pPr>
            <w:bookmarkStart w:id="82" w:name="_Hlk9362831"/>
            <w:r w:rsidRPr="00C71F99">
              <w:rPr>
                <w:rFonts w:cstheme="minorHAnsi"/>
                <w:iCs/>
                <w:sz w:val="20"/>
                <w:szCs w:val="20"/>
                <w:lang w:val="en-GB"/>
              </w:rPr>
              <w:t>Other specify</w:t>
            </w:r>
            <w:r w:rsidRPr="00C71F99">
              <w:rPr>
                <w:rFonts w:cstheme="minorHAnsi"/>
                <w:iCs/>
                <w:sz w:val="20"/>
                <w:szCs w:val="20"/>
                <w:rtl/>
                <w:lang w:val="en-GB"/>
              </w:rPr>
              <w:t xml:space="preserve"> </w:t>
            </w:r>
            <w:bookmarkEnd w:id="82"/>
            <w:r w:rsidRPr="00C71F99">
              <w:rPr>
                <w:rFonts w:cstheme="minorHAnsi"/>
                <w:iCs/>
                <w:sz w:val="20"/>
                <w:szCs w:val="20"/>
                <w:lang w:val="en-GB"/>
              </w:rPr>
              <w:tab/>
              <w:t>96</w:t>
            </w:r>
          </w:p>
        </w:tc>
        <w:tc>
          <w:tcPr>
            <w:tcW w:w="1530" w:type="dxa"/>
            <w:vAlign w:val="center"/>
          </w:tcPr>
          <w:p w14:paraId="12B8E23D" w14:textId="32FEB95E" w:rsidR="00C70DD8" w:rsidRPr="00C71F99" w:rsidRDefault="00C70DD8" w:rsidP="00C70DD8">
            <w:pPr>
              <w:spacing w:after="0"/>
              <w:rPr>
                <w:rFonts w:cstheme="minorHAnsi"/>
                <w:sz w:val="20"/>
                <w:szCs w:val="20"/>
              </w:rPr>
            </w:pPr>
          </w:p>
        </w:tc>
      </w:tr>
    </w:tbl>
    <w:p w14:paraId="762B38A5" w14:textId="77777777" w:rsidR="002B2906" w:rsidRPr="00C71F99" w:rsidRDefault="002B2906" w:rsidP="008A4855">
      <w:pPr>
        <w:bidi/>
        <w:rPr>
          <w:rFonts w:cstheme="minorHAnsi"/>
          <w:sz w:val="24"/>
          <w:szCs w:val="24"/>
          <w:rtl/>
          <w:lang w:bidi="sd-Arab-PK"/>
        </w:rPr>
      </w:pPr>
    </w:p>
    <w:p w14:paraId="7329088D" w14:textId="77777777" w:rsidR="00617F32" w:rsidRPr="00C71F99" w:rsidRDefault="00617F32" w:rsidP="008A4855">
      <w:pPr>
        <w:bidi/>
        <w:rPr>
          <w:rFonts w:cstheme="minorHAnsi"/>
          <w:sz w:val="24"/>
          <w:szCs w:val="24"/>
          <w:rtl/>
        </w:rPr>
      </w:pPr>
    </w:p>
    <w:p w14:paraId="0839F7BF" w14:textId="77292EF6" w:rsidR="006D69F6" w:rsidRPr="00C71F99" w:rsidRDefault="006D69F6" w:rsidP="008A4855">
      <w:pPr>
        <w:bidi/>
        <w:rPr>
          <w:rFonts w:cstheme="minorHAnsi"/>
          <w:sz w:val="24"/>
          <w:szCs w:val="24"/>
          <w:rtl/>
        </w:rPr>
      </w:pPr>
    </w:p>
    <w:p w14:paraId="01FB7B12" w14:textId="7714F38E" w:rsidR="009A0011" w:rsidRPr="00C71F99" w:rsidRDefault="009A0011" w:rsidP="009A0011">
      <w:pPr>
        <w:bidi/>
        <w:rPr>
          <w:rFonts w:cstheme="minorHAnsi"/>
          <w:sz w:val="24"/>
          <w:szCs w:val="24"/>
          <w:rtl/>
        </w:rPr>
      </w:pPr>
    </w:p>
    <w:p w14:paraId="79D07E73" w14:textId="579F635B" w:rsidR="009A0011" w:rsidRPr="00C71F99" w:rsidRDefault="009A0011" w:rsidP="009A0011">
      <w:pPr>
        <w:bidi/>
        <w:rPr>
          <w:rFonts w:cstheme="minorHAnsi"/>
          <w:sz w:val="24"/>
          <w:szCs w:val="24"/>
          <w:rtl/>
        </w:rPr>
      </w:pPr>
    </w:p>
    <w:p w14:paraId="18B38416" w14:textId="25D16FC7" w:rsidR="00071EE8" w:rsidRPr="00C71F99" w:rsidRDefault="00071EE8" w:rsidP="00071EE8">
      <w:pPr>
        <w:bidi/>
        <w:rPr>
          <w:rFonts w:cstheme="minorHAnsi"/>
          <w:sz w:val="24"/>
          <w:szCs w:val="24"/>
          <w:rtl/>
        </w:rPr>
      </w:pPr>
    </w:p>
    <w:p w14:paraId="6EB9FD08" w14:textId="77777777" w:rsidR="00071EE8" w:rsidRPr="00C71F99" w:rsidRDefault="00071EE8" w:rsidP="00071EE8">
      <w:pPr>
        <w:bidi/>
        <w:rPr>
          <w:rFonts w:cstheme="minorHAnsi"/>
          <w:sz w:val="24"/>
          <w:szCs w:val="24"/>
          <w:rtl/>
        </w:rPr>
      </w:pPr>
    </w:p>
    <w:p w14:paraId="598C55B6" w14:textId="289F41C8" w:rsidR="00071EE8" w:rsidRPr="00C71F99" w:rsidRDefault="00071EE8" w:rsidP="00071EE8">
      <w:pPr>
        <w:bidi/>
        <w:rPr>
          <w:rFonts w:cstheme="minorHAnsi"/>
          <w:sz w:val="24"/>
          <w:szCs w:val="24"/>
          <w:rtl/>
        </w:rPr>
      </w:pPr>
    </w:p>
    <w:p w14:paraId="3C291287" w14:textId="5114C800" w:rsidR="002000E9" w:rsidRDefault="002000E9" w:rsidP="002000E9">
      <w:pPr>
        <w:bidi/>
        <w:rPr>
          <w:rFonts w:cstheme="minorHAnsi"/>
          <w:sz w:val="24"/>
          <w:szCs w:val="24"/>
        </w:rPr>
      </w:pPr>
    </w:p>
    <w:p w14:paraId="25499553" w14:textId="77777777" w:rsidR="007E5AAC" w:rsidRPr="00C71F99" w:rsidRDefault="007E5AAC" w:rsidP="007E5AAC">
      <w:pPr>
        <w:bidi/>
        <w:rPr>
          <w:rFonts w:cstheme="minorHAnsi"/>
          <w:sz w:val="24"/>
          <w:szCs w:val="24"/>
          <w:rtl/>
        </w:rPr>
      </w:pPr>
    </w:p>
    <w:p w14:paraId="3B7EECC1" w14:textId="71C47AB3" w:rsidR="002000E9" w:rsidRPr="00C71F99" w:rsidRDefault="002000E9" w:rsidP="002000E9">
      <w:pPr>
        <w:bidi/>
        <w:rPr>
          <w:rFonts w:cstheme="minorHAnsi"/>
          <w:sz w:val="24"/>
          <w:szCs w:val="24"/>
          <w:rtl/>
        </w:rPr>
      </w:pPr>
    </w:p>
    <w:p w14:paraId="19A41FD6" w14:textId="54B3EE0D" w:rsidR="002000E9" w:rsidRPr="00C71F99" w:rsidRDefault="002000E9" w:rsidP="002000E9">
      <w:pPr>
        <w:bidi/>
        <w:rPr>
          <w:rFonts w:cstheme="minorHAnsi"/>
          <w:sz w:val="24"/>
          <w:szCs w:val="24"/>
          <w:rtl/>
        </w:rPr>
      </w:pPr>
    </w:p>
    <w:p w14:paraId="15C05512" w14:textId="61DB427E" w:rsidR="002000E9" w:rsidRPr="00C71F99" w:rsidRDefault="002000E9" w:rsidP="002000E9">
      <w:pPr>
        <w:bidi/>
        <w:rPr>
          <w:rFonts w:cstheme="minorHAnsi"/>
          <w:sz w:val="24"/>
          <w:szCs w:val="24"/>
          <w:rtl/>
        </w:rPr>
      </w:pPr>
    </w:p>
    <w:p w14:paraId="3392B53D" w14:textId="23ED9176" w:rsidR="002000E9" w:rsidRPr="00C71F99" w:rsidRDefault="002000E9" w:rsidP="002000E9">
      <w:pPr>
        <w:bidi/>
        <w:rPr>
          <w:rFonts w:cstheme="minorHAnsi"/>
          <w:sz w:val="24"/>
          <w:szCs w:val="24"/>
          <w:rtl/>
        </w:rPr>
      </w:pPr>
    </w:p>
    <w:tbl>
      <w:tblPr>
        <w:tblStyle w:val="TableGrid9"/>
        <w:tblW w:w="10801" w:type="dxa"/>
        <w:jc w:val="center"/>
        <w:tblLayout w:type="fixed"/>
        <w:tblLook w:val="04A0" w:firstRow="1" w:lastRow="0" w:firstColumn="1" w:lastColumn="0" w:noHBand="0" w:noVBand="1"/>
      </w:tblPr>
      <w:tblGrid>
        <w:gridCol w:w="627"/>
        <w:gridCol w:w="1168"/>
        <w:gridCol w:w="1094"/>
        <w:gridCol w:w="501"/>
        <w:gridCol w:w="205"/>
        <w:gridCol w:w="127"/>
        <w:gridCol w:w="320"/>
        <w:gridCol w:w="1083"/>
        <w:gridCol w:w="360"/>
        <w:gridCol w:w="270"/>
        <w:gridCol w:w="90"/>
        <w:gridCol w:w="360"/>
        <w:gridCol w:w="270"/>
        <w:gridCol w:w="723"/>
        <w:gridCol w:w="537"/>
        <w:gridCol w:w="450"/>
        <w:gridCol w:w="450"/>
        <w:gridCol w:w="450"/>
        <w:gridCol w:w="1716"/>
        <w:tblGridChange w:id="83">
          <w:tblGrid>
            <w:gridCol w:w="627"/>
            <w:gridCol w:w="1168"/>
            <w:gridCol w:w="1094"/>
            <w:gridCol w:w="169"/>
            <w:gridCol w:w="332"/>
            <w:gridCol w:w="205"/>
            <w:gridCol w:w="127"/>
            <w:gridCol w:w="320"/>
            <w:gridCol w:w="1173"/>
            <w:gridCol w:w="360"/>
            <w:gridCol w:w="180"/>
            <w:gridCol w:w="180"/>
            <w:gridCol w:w="360"/>
            <w:gridCol w:w="180"/>
            <w:gridCol w:w="723"/>
            <w:gridCol w:w="537"/>
            <w:gridCol w:w="450"/>
            <w:gridCol w:w="450"/>
            <w:gridCol w:w="450"/>
            <w:gridCol w:w="1716"/>
          </w:tblGrid>
        </w:tblGridChange>
      </w:tblGrid>
      <w:tr w:rsidR="00767454" w:rsidRPr="00C71F99" w14:paraId="189319D4" w14:textId="77777777" w:rsidTr="00767454">
        <w:trPr>
          <w:jc w:val="center"/>
        </w:trPr>
        <w:tc>
          <w:tcPr>
            <w:tcW w:w="10801" w:type="dxa"/>
            <w:gridSpan w:val="19"/>
            <w:shd w:val="clear" w:color="auto" w:fill="BFBFBF" w:themeFill="background1" w:themeFillShade="BF"/>
            <w:vAlign w:val="center"/>
          </w:tcPr>
          <w:p w14:paraId="606B89D2" w14:textId="074A2E79" w:rsidR="00767454" w:rsidRPr="00C71F99" w:rsidRDefault="00767454" w:rsidP="00E85411">
            <w:pPr>
              <w:rPr>
                <w:rFonts w:asciiTheme="minorHAnsi" w:hAnsiTheme="minorHAnsi" w:cstheme="minorHAnsi"/>
                <w:b/>
                <w:caps/>
                <w:sz w:val="24"/>
                <w:szCs w:val="24"/>
              </w:rPr>
            </w:pPr>
            <w:r w:rsidRPr="00C71F99">
              <w:rPr>
                <w:rFonts w:asciiTheme="minorHAnsi" w:hAnsiTheme="minorHAnsi" w:cstheme="minorHAnsi"/>
                <w:b/>
                <w:caps/>
                <w:sz w:val="24"/>
                <w:szCs w:val="24"/>
              </w:rPr>
              <w:lastRenderedPageBreak/>
              <w:t>Section F: Reproductive health, Maternal AND CHild MORTALITY</w:t>
            </w:r>
          </w:p>
        </w:tc>
      </w:tr>
      <w:tr w:rsidR="00B203A9" w:rsidRPr="00C71F99" w14:paraId="24A37E1D" w14:textId="77777777" w:rsidTr="00E30FF0">
        <w:trPr>
          <w:jc w:val="center"/>
        </w:trPr>
        <w:tc>
          <w:tcPr>
            <w:tcW w:w="10801" w:type="dxa"/>
            <w:gridSpan w:val="19"/>
            <w:shd w:val="clear" w:color="auto" w:fill="FBD4B4" w:themeFill="accent6" w:themeFillTint="66"/>
            <w:vAlign w:val="center"/>
          </w:tcPr>
          <w:p w14:paraId="7F7E2021" w14:textId="2614BBB7" w:rsidR="00B203A9" w:rsidRPr="00C71F99" w:rsidRDefault="00E85411" w:rsidP="00767454">
            <w:pPr>
              <w:rPr>
                <w:rFonts w:cstheme="minorHAnsi"/>
                <w:b/>
                <w:caps/>
                <w:sz w:val="24"/>
                <w:szCs w:val="24"/>
              </w:rPr>
            </w:pPr>
            <w:r w:rsidRPr="00C71F99">
              <w:rPr>
                <w:rFonts w:asciiTheme="minorHAnsi" w:hAnsiTheme="minorHAnsi" w:cstheme="minorHAnsi"/>
                <w:b/>
                <w:bCs/>
              </w:rPr>
              <w:t xml:space="preserve">Instructions: </w:t>
            </w:r>
            <w:r w:rsidR="00B203A9" w:rsidRPr="00C71F99">
              <w:rPr>
                <w:rFonts w:asciiTheme="minorHAnsi" w:hAnsiTheme="minorHAnsi" w:cstheme="minorHAnsi"/>
              </w:rPr>
              <w:t>Complete this section for all married women aged 15-49 years in the household</w:t>
            </w:r>
            <w:r w:rsidR="00B203A9" w:rsidRPr="00C71F99">
              <w:rPr>
                <w:rFonts w:asciiTheme="minorHAnsi" w:hAnsiTheme="minorHAnsi" w:cstheme="minorHAnsi"/>
                <w:caps/>
              </w:rPr>
              <w:t>)</w:t>
            </w:r>
          </w:p>
        </w:tc>
      </w:tr>
      <w:tr w:rsidR="00767454" w:rsidRPr="00C71F99" w14:paraId="59F6C0EC" w14:textId="77777777" w:rsidTr="00767454">
        <w:trPr>
          <w:jc w:val="center"/>
        </w:trPr>
        <w:tc>
          <w:tcPr>
            <w:tcW w:w="10801" w:type="dxa"/>
            <w:gridSpan w:val="19"/>
            <w:shd w:val="clear" w:color="auto" w:fill="auto"/>
            <w:vAlign w:val="center"/>
          </w:tcPr>
          <w:p w14:paraId="5E529A01" w14:textId="77777777" w:rsidR="00767454" w:rsidRPr="00C71F99" w:rsidRDefault="00767454" w:rsidP="00767454">
            <w:pPr>
              <w:rPr>
                <w:rFonts w:asciiTheme="minorHAnsi" w:hAnsiTheme="minorHAnsi" w:cstheme="minorHAnsi"/>
                <w:bCs/>
                <w:i/>
                <w:iCs/>
              </w:rPr>
            </w:pPr>
            <w:r w:rsidRPr="00C71F99">
              <w:rPr>
                <w:rFonts w:asciiTheme="minorHAnsi" w:hAnsiTheme="minorHAnsi" w:cstheme="minorHAnsi"/>
                <w:b/>
              </w:rPr>
              <w:t xml:space="preserve">Definition of Live Birth: </w:t>
            </w:r>
            <w:r w:rsidRPr="00C71F99">
              <w:rPr>
                <w:rFonts w:asciiTheme="minorHAnsi" w:hAnsiTheme="minorHAnsi" w:cstheme="minorHAnsi"/>
                <w:bCs/>
                <w:i/>
                <w:iCs/>
              </w:rPr>
              <w:t>Live birth refers to the complete expulsion or extraction from its mother of a product of conception, irrespective of the duration of the pregnancy, which, after such separation, breathes or shows any other evidence of life - e.g. beating of the heart, pulsation of the umbilical cord or definite movement of voluntary muscles - whether or not the umbilical cord has been cut or the placenta is attached. Each product of such a birth is considered born alive.</w:t>
            </w:r>
          </w:p>
          <w:p w14:paraId="21EAF6DA" w14:textId="77777777" w:rsidR="00767454" w:rsidRPr="00C71F99" w:rsidRDefault="00767454" w:rsidP="00767454">
            <w:pPr>
              <w:rPr>
                <w:rFonts w:asciiTheme="minorHAnsi" w:hAnsiTheme="minorHAnsi" w:cstheme="minorHAnsi"/>
                <w:bCs/>
                <w:i/>
                <w:iCs/>
              </w:rPr>
            </w:pPr>
            <w:r w:rsidRPr="00C71F99">
              <w:rPr>
                <w:rFonts w:asciiTheme="minorHAnsi" w:hAnsiTheme="minorHAnsi" w:cstheme="minorHAnsi"/>
                <w:b/>
              </w:rPr>
              <w:t xml:space="preserve">Definition of Still Birth: </w:t>
            </w:r>
            <w:r w:rsidRPr="00C71F99">
              <w:rPr>
                <w:rFonts w:asciiTheme="minorHAnsi" w:hAnsiTheme="minorHAnsi" w:cstheme="minorHAnsi"/>
                <w:bCs/>
                <w:i/>
                <w:iCs/>
              </w:rPr>
              <w:t>stillbirth is the birth of a baby who is born without any signs of life at or after 24 weeks of pregnancy. A baby may have died during late pregnancy (called intrauterine death). More unusually, a baby may have died during labor or birth (called intrapartum death).</w:t>
            </w:r>
          </w:p>
          <w:p w14:paraId="4E0CBE8B" w14:textId="77777777" w:rsidR="00767454" w:rsidRPr="00C71F99" w:rsidRDefault="00767454" w:rsidP="00767454">
            <w:pPr>
              <w:rPr>
                <w:rFonts w:asciiTheme="minorHAnsi" w:hAnsiTheme="minorHAnsi" w:cstheme="minorHAnsi"/>
                <w:bCs/>
                <w:i/>
                <w:iCs/>
              </w:rPr>
            </w:pPr>
            <w:r w:rsidRPr="00C71F99">
              <w:rPr>
                <w:rFonts w:asciiTheme="minorHAnsi" w:hAnsiTheme="minorHAnsi" w:cstheme="minorHAnsi"/>
                <w:b/>
              </w:rPr>
              <w:t xml:space="preserve">Definition of Miscarriage: </w:t>
            </w:r>
            <w:r w:rsidRPr="00C71F99">
              <w:rPr>
                <w:rFonts w:asciiTheme="minorHAnsi" w:hAnsiTheme="minorHAnsi" w:cstheme="minorHAnsi"/>
              </w:rPr>
              <w:t>Miscarriage</w:t>
            </w:r>
            <w:r w:rsidRPr="00C71F99">
              <w:rPr>
                <w:rFonts w:asciiTheme="minorHAnsi" w:hAnsiTheme="minorHAnsi" w:cstheme="minorHAnsi"/>
                <w:bCs/>
                <w:i/>
                <w:iCs/>
              </w:rPr>
              <w:t> is a term used for a pregnancy that ends on its own, within the first 20 weeks of gestation.</w:t>
            </w:r>
          </w:p>
        </w:tc>
      </w:tr>
      <w:tr w:rsidR="00767454" w:rsidRPr="00C71F99" w14:paraId="1022BD49" w14:textId="77777777" w:rsidTr="00C119FF">
        <w:tblPrEx>
          <w:tblW w:w="10801" w:type="dxa"/>
          <w:jc w:val="center"/>
          <w:tblLayout w:type="fixed"/>
          <w:tblPrExChange w:id="84" w:author="Shaikh Asif" w:date="2020-10-07T19:14:00Z">
            <w:tblPrEx>
              <w:tblW w:w="10801" w:type="dxa"/>
              <w:jc w:val="center"/>
              <w:tblLayout w:type="fixed"/>
            </w:tblPrEx>
          </w:tblPrExChange>
        </w:tblPrEx>
        <w:trPr>
          <w:jc w:val="center"/>
          <w:trPrChange w:id="85" w:author="Shaikh Asif" w:date="2020-10-07T19:14:00Z">
            <w:trPr>
              <w:jc w:val="center"/>
            </w:trPr>
          </w:trPrChange>
        </w:trPr>
        <w:tc>
          <w:tcPr>
            <w:tcW w:w="627" w:type="dxa"/>
            <w:shd w:val="clear" w:color="auto" w:fill="auto"/>
            <w:vAlign w:val="center"/>
            <w:tcPrChange w:id="86" w:author="Shaikh Asif" w:date="2020-10-07T19:14:00Z">
              <w:tcPr>
                <w:tcW w:w="627" w:type="dxa"/>
                <w:shd w:val="clear" w:color="auto" w:fill="auto"/>
                <w:vAlign w:val="center"/>
              </w:tcPr>
            </w:tcPrChange>
          </w:tcPr>
          <w:p w14:paraId="6A54032F"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F1</w:t>
            </w:r>
          </w:p>
        </w:tc>
        <w:tc>
          <w:tcPr>
            <w:tcW w:w="4498" w:type="dxa"/>
            <w:gridSpan w:val="7"/>
            <w:shd w:val="clear" w:color="auto" w:fill="auto"/>
            <w:vAlign w:val="center"/>
            <w:tcPrChange w:id="87" w:author="Shaikh Asif" w:date="2020-10-07T19:14:00Z">
              <w:tcPr>
                <w:tcW w:w="4588" w:type="dxa"/>
                <w:gridSpan w:val="8"/>
                <w:shd w:val="clear" w:color="auto" w:fill="auto"/>
                <w:vAlign w:val="center"/>
              </w:tcPr>
            </w:tcPrChange>
          </w:tcPr>
          <w:p w14:paraId="340B2008"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Has {Names of MWRA in the family} ever been pregnant since her marriage?</w:t>
            </w:r>
          </w:p>
        </w:tc>
        <w:tc>
          <w:tcPr>
            <w:tcW w:w="3960" w:type="dxa"/>
            <w:gridSpan w:val="10"/>
            <w:shd w:val="clear" w:color="auto" w:fill="auto"/>
            <w:vAlign w:val="center"/>
            <w:tcPrChange w:id="88" w:author="Shaikh Asif" w:date="2020-10-07T19:14:00Z">
              <w:tcPr>
                <w:tcW w:w="3870" w:type="dxa"/>
                <w:gridSpan w:val="10"/>
                <w:shd w:val="clear" w:color="auto" w:fill="auto"/>
                <w:vAlign w:val="center"/>
              </w:tcPr>
            </w:tcPrChange>
          </w:tcPr>
          <w:p w14:paraId="29D89359" w14:textId="11E91E5C"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F12939" w:rsidRPr="00C71F99">
              <w:rPr>
                <w:rFonts w:asciiTheme="minorHAnsi" w:hAnsiTheme="minorHAnsi" w:cstheme="minorHAnsi"/>
                <w:color w:val="000000"/>
              </w:rPr>
              <w:t>……………</w:t>
            </w:r>
            <w:r w:rsidRPr="00C71F99">
              <w:rPr>
                <w:rFonts w:asciiTheme="minorHAnsi" w:hAnsiTheme="minorHAnsi" w:cstheme="minorHAnsi"/>
                <w:color w:val="000000"/>
              </w:rPr>
              <w:t>………1</w:t>
            </w:r>
          </w:p>
          <w:p w14:paraId="749978E6" w14:textId="5E263303"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F12939" w:rsidRPr="00C71F99">
              <w:rPr>
                <w:rFonts w:asciiTheme="minorHAnsi" w:hAnsiTheme="minorHAnsi" w:cstheme="minorHAnsi"/>
                <w:color w:val="000000"/>
              </w:rPr>
              <w:t>…………….</w:t>
            </w:r>
            <w:r w:rsidRPr="00C71F99">
              <w:rPr>
                <w:rFonts w:asciiTheme="minorHAnsi" w:hAnsiTheme="minorHAnsi" w:cstheme="minorHAnsi"/>
                <w:color w:val="000000"/>
              </w:rPr>
              <w:t>……………………2</w:t>
            </w:r>
          </w:p>
        </w:tc>
        <w:tc>
          <w:tcPr>
            <w:tcW w:w="1716" w:type="dxa"/>
            <w:shd w:val="clear" w:color="auto" w:fill="auto"/>
            <w:vAlign w:val="center"/>
            <w:tcPrChange w:id="89" w:author="Shaikh Asif" w:date="2020-10-07T19:14:00Z">
              <w:tcPr>
                <w:tcW w:w="1716" w:type="dxa"/>
                <w:shd w:val="clear" w:color="auto" w:fill="auto"/>
                <w:vAlign w:val="center"/>
              </w:tcPr>
            </w:tcPrChange>
          </w:tcPr>
          <w:p w14:paraId="3EBFF8E7" w14:textId="77777777" w:rsidR="00767454" w:rsidRPr="00C71F99" w:rsidRDefault="00767454" w:rsidP="00767454">
            <w:pPr>
              <w:jc w:val="center"/>
              <w:rPr>
                <w:rFonts w:asciiTheme="minorHAnsi" w:hAnsiTheme="minorHAnsi" w:cstheme="minorHAnsi"/>
              </w:rPr>
            </w:pPr>
            <w:r w:rsidRPr="00C71F99">
              <w:rPr>
                <w:rFonts w:asciiTheme="minorHAnsi" w:hAnsiTheme="minorHAnsi" w:cstheme="minorHAnsi"/>
              </w:rPr>
              <w:t>For all MWRAs</w:t>
            </w:r>
          </w:p>
          <w:p w14:paraId="65BC9EBE" w14:textId="77777777" w:rsidR="00767454" w:rsidRPr="00C71F99" w:rsidRDefault="00767454" w:rsidP="00767454">
            <w:pPr>
              <w:jc w:val="center"/>
              <w:rPr>
                <w:rFonts w:asciiTheme="minorHAnsi" w:hAnsiTheme="minorHAnsi" w:cstheme="minorHAnsi"/>
              </w:rPr>
            </w:pPr>
            <w:r w:rsidRPr="00C71F99">
              <w:rPr>
                <w:rFonts w:asciiTheme="minorHAnsi" w:hAnsiTheme="minorHAnsi" w:cstheme="minorHAnsi"/>
              </w:rPr>
              <w:t>If No, then go for next MWRA</w:t>
            </w:r>
          </w:p>
        </w:tc>
      </w:tr>
      <w:tr w:rsidR="00767454" w:rsidRPr="00C71F99" w14:paraId="400AD115" w14:textId="77777777" w:rsidTr="00C119FF">
        <w:tblPrEx>
          <w:tblW w:w="10801" w:type="dxa"/>
          <w:jc w:val="center"/>
          <w:tblLayout w:type="fixed"/>
          <w:tblPrExChange w:id="90" w:author="Shaikh Asif" w:date="2020-10-07T19:14:00Z">
            <w:tblPrEx>
              <w:tblW w:w="10801" w:type="dxa"/>
              <w:jc w:val="center"/>
              <w:tblLayout w:type="fixed"/>
            </w:tblPrEx>
          </w:tblPrExChange>
        </w:tblPrEx>
        <w:trPr>
          <w:jc w:val="center"/>
          <w:trPrChange w:id="91" w:author="Shaikh Asif" w:date="2020-10-07T19:14:00Z">
            <w:trPr>
              <w:jc w:val="center"/>
            </w:trPr>
          </w:trPrChange>
        </w:trPr>
        <w:tc>
          <w:tcPr>
            <w:tcW w:w="627" w:type="dxa"/>
            <w:shd w:val="clear" w:color="auto" w:fill="auto"/>
            <w:vAlign w:val="center"/>
            <w:tcPrChange w:id="92" w:author="Shaikh Asif" w:date="2020-10-07T19:14:00Z">
              <w:tcPr>
                <w:tcW w:w="627" w:type="dxa"/>
                <w:shd w:val="clear" w:color="auto" w:fill="auto"/>
                <w:vAlign w:val="center"/>
              </w:tcPr>
            </w:tcPrChange>
          </w:tcPr>
          <w:p w14:paraId="1FC46054"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F2</w:t>
            </w:r>
          </w:p>
        </w:tc>
        <w:tc>
          <w:tcPr>
            <w:tcW w:w="4498" w:type="dxa"/>
            <w:gridSpan w:val="7"/>
            <w:shd w:val="clear" w:color="auto" w:fill="auto"/>
            <w:vAlign w:val="center"/>
            <w:tcPrChange w:id="93" w:author="Shaikh Asif" w:date="2020-10-07T19:14:00Z">
              <w:tcPr>
                <w:tcW w:w="4588" w:type="dxa"/>
                <w:gridSpan w:val="8"/>
                <w:shd w:val="clear" w:color="auto" w:fill="auto"/>
                <w:vAlign w:val="center"/>
              </w:tcPr>
            </w:tcPrChange>
          </w:tcPr>
          <w:p w14:paraId="4BB042F1"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How many times {Name} has been pregnant since her marriage?</w:t>
            </w:r>
          </w:p>
        </w:tc>
        <w:tc>
          <w:tcPr>
            <w:tcW w:w="3960" w:type="dxa"/>
            <w:gridSpan w:val="10"/>
            <w:shd w:val="clear" w:color="auto" w:fill="auto"/>
            <w:vAlign w:val="center"/>
            <w:tcPrChange w:id="94" w:author="Shaikh Asif" w:date="2020-10-07T19:14:00Z">
              <w:tcPr>
                <w:tcW w:w="3870" w:type="dxa"/>
                <w:gridSpan w:val="10"/>
                <w:shd w:val="clear" w:color="auto" w:fill="auto"/>
                <w:vAlign w:val="center"/>
              </w:tcPr>
            </w:tcPrChange>
          </w:tcPr>
          <w:p w14:paraId="4404FBE1" w14:textId="77777777"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 xml:space="preserve">___________number </w:t>
            </w:r>
          </w:p>
        </w:tc>
        <w:tc>
          <w:tcPr>
            <w:tcW w:w="1716" w:type="dxa"/>
            <w:shd w:val="clear" w:color="auto" w:fill="auto"/>
            <w:vAlign w:val="center"/>
            <w:tcPrChange w:id="95" w:author="Shaikh Asif" w:date="2020-10-07T19:14:00Z">
              <w:tcPr>
                <w:tcW w:w="1716" w:type="dxa"/>
                <w:shd w:val="clear" w:color="auto" w:fill="auto"/>
                <w:vAlign w:val="center"/>
              </w:tcPr>
            </w:tcPrChange>
          </w:tcPr>
          <w:p w14:paraId="0E3FC8E6" w14:textId="77777777" w:rsidR="00767454" w:rsidRPr="00C71F99" w:rsidRDefault="00767454" w:rsidP="00767454">
            <w:pPr>
              <w:rPr>
                <w:rFonts w:asciiTheme="minorHAnsi" w:hAnsiTheme="minorHAnsi" w:cstheme="minorHAnsi"/>
                <w:b/>
              </w:rPr>
            </w:pPr>
          </w:p>
        </w:tc>
      </w:tr>
      <w:tr w:rsidR="00767454" w:rsidRPr="00C71F99" w14:paraId="24FC3C6F" w14:textId="77777777" w:rsidTr="00C119FF">
        <w:tblPrEx>
          <w:tblW w:w="10801" w:type="dxa"/>
          <w:jc w:val="center"/>
          <w:tblLayout w:type="fixed"/>
          <w:tblPrExChange w:id="96" w:author="Shaikh Asif" w:date="2020-10-07T19:14:00Z">
            <w:tblPrEx>
              <w:tblW w:w="10801" w:type="dxa"/>
              <w:jc w:val="center"/>
              <w:tblLayout w:type="fixed"/>
            </w:tblPrEx>
          </w:tblPrExChange>
        </w:tblPrEx>
        <w:trPr>
          <w:jc w:val="center"/>
          <w:trPrChange w:id="97" w:author="Shaikh Asif" w:date="2020-10-07T19:14:00Z">
            <w:trPr>
              <w:jc w:val="center"/>
            </w:trPr>
          </w:trPrChange>
        </w:trPr>
        <w:tc>
          <w:tcPr>
            <w:tcW w:w="627" w:type="dxa"/>
            <w:shd w:val="clear" w:color="auto" w:fill="auto"/>
            <w:vAlign w:val="center"/>
            <w:tcPrChange w:id="98" w:author="Shaikh Asif" w:date="2020-10-07T19:14:00Z">
              <w:tcPr>
                <w:tcW w:w="627" w:type="dxa"/>
                <w:shd w:val="clear" w:color="auto" w:fill="auto"/>
                <w:vAlign w:val="center"/>
              </w:tcPr>
            </w:tcPrChange>
          </w:tcPr>
          <w:p w14:paraId="7A03EEF0"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F3</w:t>
            </w:r>
          </w:p>
        </w:tc>
        <w:tc>
          <w:tcPr>
            <w:tcW w:w="4498" w:type="dxa"/>
            <w:gridSpan w:val="7"/>
            <w:shd w:val="clear" w:color="auto" w:fill="auto"/>
            <w:vAlign w:val="center"/>
            <w:tcPrChange w:id="99" w:author="Shaikh Asif" w:date="2020-10-07T19:14:00Z">
              <w:tcPr>
                <w:tcW w:w="4588" w:type="dxa"/>
                <w:gridSpan w:val="8"/>
                <w:shd w:val="clear" w:color="auto" w:fill="auto"/>
                <w:vAlign w:val="center"/>
              </w:tcPr>
            </w:tcPrChange>
          </w:tcPr>
          <w:p w14:paraId="03F26500"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What were the outcome of her total pregnancies (details of all pregnancies after marriage including live, still and miscarriage)</w:t>
            </w:r>
          </w:p>
        </w:tc>
        <w:tc>
          <w:tcPr>
            <w:tcW w:w="3960" w:type="dxa"/>
            <w:gridSpan w:val="10"/>
            <w:shd w:val="clear" w:color="auto" w:fill="auto"/>
            <w:vAlign w:val="center"/>
            <w:tcPrChange w:id="100" w:author="Shaikh Asif" w:date="2020-10-07T19:14:00Z">
              <w:tcPr>
                <w:tcW w:w="3870" w:type="dxa"/>
                <w:gridSpan w:val="10"/>
                <w:shd w:val="clear" w:color="auto" w:fill="auto"/>
                <w:vAlign w:val="center"/>
              </w:tcPr>
            </w:tcPrChange>
          </w:tcPr>
          <w:p w14:paraId="05197590" w14:textId="388CCAF8"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 xml:space="preserve">Born alive (Live </w:t>
            </w:r>
            <w:proofErr w:type="gramStart"/>
            <w:r w:rsidRPr="00C71F99">
              <w:rPr>
                <w:rFonts w:asciiTheme="minorHAnsi" w:hAnsiTheme="minorHAnsi" w:cstheme="minorHAnsi"/>
                <w:color w:val="000000"/>
              </w:rPr>
              <w:t>birth)…</w:t>
            </w:r>
            <w:proofErr w:type="gramEnd"/>
            <w:r w:rsidRPr="00C71F99">
              <w:rPr>
                <w:rFonts w:asciiTheme="minorHAnsi" w:hAnsiTheme="minorHAnsi" w:cstheme="minorHAnsi"/>
                <w:color w:val="000000"/>
              </w:rPr>
              <w:t>…</w:t>
            </w:r>
            <w:r w:rsidR="00BD2F8A" w:rsidRPr="00C71F99">
              <w:rPr>
                <w:rFonts w:asciiTheme="minorHAnsi" w:hAnsiTheme="minorHAnsi" w:cstheme="minorHAnsi"/>
                <w:color w:val="000000"/>
              </w:rPr>
              <w:t>……………….</w:t>
            </w:r>
            <w:r w:rsidRPr="00C71F99">
              <w:rPr>
                <w:rFonts w:asciiTheme="minorHAnsi" w:hAnsiTheme="minorHAnsi" w:cstheme="minorHAnsi"/>
                <w:color w:val="000000"/>
              </w:rPr>
              <w:t>…..</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A00E71">
              <w:rPr>
                <w:rFonts w:cstheme="minorHAnsi"/>
                <w:color w:val="000000"/>
              </w:rPr>
            </w:r>
            <w:r w:rsidR="00A00E71">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A00E71">
              <w:rPr>
                <w:rFonts w:cstheme="minorHAnsi"/>
                <w:color w:val="000000"/>
              </w:rPr>
            </w:r>
            <w:r w:rsidR="00A00E71">
              <w:rPr>
                <w:rFonts w:cstheme="minorHAnsi"/>
                <w:color w:val="000000"/>
              </w:rPr>
              <w:fldChar w:fldCharType="separate"/>
            </w:r>
            <w:r w:rsidRPr="00C71F99">
              <w:rPr>
                <w:rFonts w:cstheme="minorHAnsi"/>
                <w:color w:val="000000"/>
              </w:rPr>
              <w:fldChar w:fldCharType="end"/>
            </w:r>
          </w:p>
          <w:p w14:paraId="3CBFD082" w14:textId="0CE86330" w:rsidR="00767454" w:rsidRPr="00C71F99" w:rsidRDefault="00767454" w:rsidP="00767454">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Born dead (Still </w:t>
            </w:r>
            <w:proofErr w:type="gramStart"/>
            <w:r w:rsidRPr="00C71F99">
              <w:rPr>
                <w:rFonts w:asciiTheme="minorHAnsi" w:hAnsiTheme="minorHAnsi" w:cstheme="minorHAnsi"/>
                <w:color w:val="000000"/>
              </w:rPr>
              <w:t>birth)…</w:t>
            </w:r>
            <w:proofErr w:type="gramEnd"/>
            <w:r w:rsidR="00BD2F8A" w:rsidRPr="00C71F99">
              <w:rPr>
                <w:rFonts w:asciiTheme="minorHAnsi" w:hAnsiTheme="minorHAnsi" w:cstheme="minorHAnsi"/>
                <w:color w:val="000000"/>
              </w:rPr>
              <w:t>……………….</w:t>
            </w:r>
            <w:r w:rsidRPr="00C71F99">
              <w:rPr>
                <w:rFonts w:asciiTheme="minorHAnsi" w:hAnsiTheme="minorHAnsi" w:cstheme="minorHAnsi"/>
                <w:color w:val="000000"/>
              </w:rPr>
              <w:t>……..</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A00E71">
              <w:rPr>
                <w:rFonts w:cstheme="minorHAnsi"/>
                <w:color w:val="000000"/>
              </w:rPr>
            </w:r>
            <w:r w:rsidR="00A00E71">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A00E71">
              <w:rPr>
                <w:rFonts w:cstheme="minorHAnsi"/>
                <w:color w:val="000000"/>
              </w:rPr>
            </w:r>
            <w:r w:rsidR="00A00E71">
              <w:rPr>
                <w:rFonts w:cstheme="minorHAnsi"/>
                <w:color w:val="000000"/>
              </w:rPr>
              <w:fldChar w:fldCharType="separate"/>
            </w:r>
            <w:r w:rsidRPr="00C71F99">
              <w:rPr>
                <w:rFonts w:cstheme="minorHAnsi"/>
                <w:color w:val="000000"/>
              </w:rPr>
              <w:fldChar w:fldCharType="end"/>
            </w:r>
          </w:p>
          <w:p w14:paraId="59137772" w14:textId="77777777" w:rsidR="00767454" w:rsidRPr="00C71F99" w:rsidRDefault="00767454" w:rsidP="00767454">
            <w:pPr>
              <w:tabs>
                <w:tab w:val="left" w:leader="dot" w:pos="3600"/>
              </w:tabs>
              <w:rPr>
                <w:rFonts w:asciiTheme="minorHAnsi" w:hAnsiTheme="minorHAnsi" w:cstheme="minorHAnsi"/>
                <w:color w:val="000000"/>
              </w:rPr>
            </w:pPr>
            <w:r w:rsidRPr="00C71F99">
              <w:rPr>
                <w:rFonts w:asciiTheme="minorHAnsi" w:hAnsiTheme="minorHAnsi" w:cstheme="minorHAnsi"/>
                <w:color w:val="000000"/>
              </w:rPr>
              <w:t>Miscarriage                ……</w:t>
            </w:r>
            <w:r w:rsidR="00BD2F8A" w:rsidRPr="00C71F99">
              <w:rPr>
                <w:rFonts w:asciiTheme="minorHAnsi" w:hAnsiTheme="minorHAnsi" w:cstheme="minorHAnsi"/>
                <w:color w:val="000000"/>
              </w:rPr>
              <w:t>………………</w:t>
            </w:r>
            <w:r w:rsidRPr="00C71F99">
              <w:rPr>
                <w:rFonts w:asciiTheme="minorHAnsi" w:hAnsiTheme="minorHAnsi" w:cstheme="minorHAnsi"/>
                <w:color w:val="000000"/>
              </w:rPr>
              <w:t xml:space="preserve">…    </w:t>
            </w:r>
            <w:r w:rsidR="00BD2F8A" w:rsidRPr="00C71F99">
              <w:rPr>
                <w:rFonts w:asciiTheme="minorHAnsi" w:hAnsiTheme="minorHAnsi" w:cstheme="minorHAnsi"/>
                <w:color w:val="000000"/>
              </w:rPr>
              <w:t xml:space="preserve"> </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A00E71">
              <w:rPr>
                <w:rFonts w:cstheme="minorHAnsi"/>
                <w:color w:val="000000"/>
              </w:rPr>
            </w:r>
            <w:r w:rsidR="00A00E71">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A00E71">
              <w:rPr>
                <w:rFonts w:cstheme="minorHAnsi"/>
                <w:color w:val="000000"/>
              </w:rPr>
            </w:r>
            <w:r w:rsidR="00A00E71">
              <w:rPr>
                <w:rFonts w:cstheme="minorHAnsi"/>
                <w:color w:val="000000"/>
              </w:rPr>
              <w:fldChar w:fldCharType="separate"/>
            </w:r>
            <w:r w:rsidRPr="00C71F99">
              <w:rPr>
                <w:rFonts w:cstheme="minorHAnsi"/>
                <w:color w:val="000000"/>
              </w:rPr>
              <w:fldChar w:fldCharType="end"/>
            </w:r>
          </w:p>
          <w:p w14:paraId="5F5A75AB" w14:textId="77777777" w:rsidR="002000E9" w:rsidRPr="00C71F99" w:rsidRDefault="002000E9" w:rsidP="00767454">
            <w:pPr>
              <w:tabs>
                <w:tab w:val="left" w:leader="dot" w:pos="3600"/>
              </w:tabs>
              <w:rPr>
                <w:rFonts w:cstheme="minorHAnsi"/>
                <w:color w:val="000000"/>
                <w:rtl/>
              </w:rPr>
            </w:pPr>
            <w:r w:rsidRPr="00C71F99">
              <w:rPr>
                <w:rFonts w:asciiTheme="minorHAnsi" w:hAnsiTheme="minorHAnsi" w:cstheme="minorHAnsi"/>
                <w:color w:val="000000"/>
              </w:rPr>
              <w:t>Abortions</w:t>
            </w:r>
            <w:r w:rsidRPr="00C71F99">
              <w:rPr>
                <w:rFonts w:cstheme="minorHAnsi"/>
                <w:color w:val="000000"/>
              </w:rPr>
              <w:t xml:space="preserve">……………………………   </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A00E71">
              <w:rPr>
                <w:rFonts w:cstheme="minorHAnsi"/>
                <w:color w:val="000000"/>
              </w:rPr>
            </w:r>
            <w:r w:rsidR="00A00E71">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A00E71">
              <w:rPr>
                <w:rFonts w:cstheme="minorHAnsi"/>
                <w:color w:val="000000"/>
              </w:rPr>
            </w:r>
            <w:r w:rsidR="00A00E71">
              <w:rPr>
                <w:rFonts w:cstheme="minorHAnsi"/>
                <w:color w:val="000000"/>
              </w:rPr>
              <w:fldChar w:fldCharType="separate"/>
            </w:r>
            <w:r w:rsidRPr="00C71F99">
              <w:rPr>
                <w:rFonts w:cstheme="minorHAnsi"/>
                <w:color w:val="000000"/>
              </w:rPr>
              <w:fldChar w:fldCharType="end"/>
            </w:r>
          </w:p>
          <w:p w14:paraId="25AED1BC" w14:textId="7891ADEF" w:rsidR="00AE6AD2" w:rsidRPr="00C71F99" w:rsidRDefault="00AE6AD2" w:rsidP="00767454">
            <w:pPr>
              <w:tabs>
                <w:tab w:val="left" w:leader="dot" w:pos="3600"/>
              </w:tabs>
              <w:rPr>
                <w:rFonts w:asciiTheme="minorHAnsi" w:hAnsiTheme="minorHAnsi" w:cstheme="minorHAnsi"/>
                <w:color w:val="000000"/>
                <w:lang w:bidi="sd-Arab-PK"/>
              </w:rPr>
            </w:pPr>
            <w:r w:rsidRPr="00C71F99">
              <w:rPr>
                <w:rFonts w:asciiTheme="minorHAnsi" w:hAnsiTheme="minorHAnsi" w:cstheme="minorHAnsi"/>
                <w:color w:val="000000"/>
                <w:lang w:bidi="sd-Arab-PK"/>
              </w:rPr>
              <w:t xml:space="preserve">Currently </w:t>
            </w:r>
            <w:r w:rsidR="00B72A72" w:rsidRPr="00C71F99">
              <w:rPr>
                <w:rFonts w:asciiTheme="minorHAnsi" w:hAnsiTheme="minorHAnsi" w:cstheme="minorHAnsi"/>
              </w:rPr>
              <w:t>pregnant…………………………………</w:t>
            </w:r>
            <w:r w:rsidR="00B72A72" w:rsidRPr="00C71F99">
              <w:rPr>
                <w:rFonts w:cstheme="minorHAnsi"/>
                <w:color w:val="000000"/>
              </w:rPr>
              <w:t xml:space="preserve"> </w:t>
            </w:r>
            <w:r w:rsidR="00B72A72" w:rsidRPr="00C71F99">
              <w:rPr>
                <w:rFonts w:cstheme="minorHAnsi"/>
                <w:color w:val="000000"/>
              </w:rPr>
              <w:fldChar w:fldCharType="begin">
                <w:ffData>
                  <w:name w:val="Check189"/>
                  <w:enabled/>
                  <w:calcOnExit w:val="0"/>
                  <w:checkBox>
                    <w:sizeAuto/>
                    <w:default w:val="0"/>
                  </w:checkBox>
                </w:ffData>
              </w:fldChar>
            </w:r>
            <w:r w:rsidR="00B72A72" w:rsidRPr="00C71F99">
              <w:rPr>
                <w:rFonts w:asciiTheme="minorHAnsi" w:hAnsiTheme="minorHAnsi" w:cstheme="minorHAnsi"/>
                <w:color w:val="000000"/>
              </w:rPr>
              <w:instrText xml:space="preserve"> FORMCHECKBOX </w:instrText>
            </w:r>
            <w:r w:rsidR="00A00E71">
              <w:rPr>
                <w:rFonts w:cstheme="minorHAnsi"/>
                <w:color w:val="000000"/>
              </w:rPr>
            </w:r>
            <w:r w:rsidR="00A00E71">
              <w:rPr>
                <w:rFonts w:cstheme="minorHAnsi"/>
                <w:color w:val="000000"/>
              </w:rPr>
              <w:fldChar w:fldCharType="separate"/>
            </w:r>
            <w:r w:rsidR="00B72A72" w:rsidRPr="00C71F99">
              <w:rPr>
                <w:rFonts w:cstheme="minorHAnsi"/>
                <w:color w:val="000000"/>
              </w:rPr>
              <w:fldChar w:fldCharType="end"/>
            </w:r>
          </w:p>
        </w:tc>
        <w:tc>
          <w:tcPr>
            <w:tcW w:w="1716" w:type="dxa"/>
            <w:shd w:val="clear" w:color="auto" w:fill="auto"/>
            <w:vAlign w:val="center"/>
            <w:tcPrChange w:id="101" w:author="Shaikh Asif" w:date="2020-10-07T19:14:00Z">
              <w:tcPr>
                <w:tcW w:w="1716" w:type="dxa"/>
                <w:shd w:val="clear" w:color="auto" w:fill="auto"/>
                <w:vAlign w:val="center"/>
              </w:tcPr>
            </w:tcPrChange>
          </w:tcPr>
          <w:p w14:paraId="3EB0F037" w14:textId="77777777" w:rsidR="00767454" w:rsidRPr="00C71F99" w:rsidRDefault="00767454" w:rsidP="00767454">
            <w:pPr>
              <w:rPr>
                <w:rFonts w:asciiTheme="minorHAnsi" w:hAnsiTheme="minorHAnsi" w:cstheme="minorHAnsi"/>
                <w:b/>
              </w:rPr>
            </w:pPr>
          </w:p>
        </w:tc>
      </w:tr>
      <w:tr w:rsidR="00767454" w:rsidRPr="00C71F99" w14:paraId="3D20EAA3" w14:textId="77777777" w:rsidTr="00C119FF">
        <w:tblPrEx>
          <w:tblW w:w="10801" w:type="dxa"/>
          <w:jc w:val="center"/>
          <w:tblLayout w:type="fixed"/>
          <w:tblPrExChange w:id="102" w:author="Shaikh Asif" w:date="2020-10-07T19:14:00Z">
            <w:tblPrEx>
              <w:tblW w:w="10801" w:type="dxa"/>
              <w:jc w:val="center"/>
              <w:tblLayout w:type="fixed"/>
            </w:tblPrEx>
          </w:tblPrExChange>
        </w:tblPrEx>
        <w:trPr>
          <w:jc w:val="center"/>
          <w:trPrChange w:id="103" w:author="Shaikh Asif" w:date="2020-10-07T19:14:00Z">
            <w:trPr>
              <w:jc w:val="center"/>
            </w:trPr>
          </w:trPrChange>
        </w:trPr>
        <w:tc>
          <w:tcPr>
            <w:tcW w:w="627" w:type="dxa"/>
            <w:shd w:val="clear" w:color="auto" w:fill="auto"/>
            <w:vAlign w:val="center"/>
            <w:tcPrChange w:id="104" w:author="Shaikh Asif" w:date="2020-10-07T19:14:00Z">
              <w:tcPr>
                <w:tcW w:w="627" w:type="dxa"/>
                <w:shd w:val="clear" w:color="auto" w:fill="auto"/>
                <w:vAlign w:val="center"/>
              </w:tcPr>
            </w:tcPrChange>
          </w:tcPr>
          <w:p w14:paraId="7BA7289D"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F4</w:t>
            </w:r>
          </w:p>
        </w:tc>
        <w:tc>
          <w:tcPr>
            <w:tcW w:w="4498" w:type="dxa"/>
            <w:gridSpan w:val="7"/>
            <w:shd w:val="clear" w:color="auto" w:fill="auto"/>
            <w:vAlign w:val="center"/>
            <w:tcPrChange w:id="105" w:author="Shaikh Asif" w:date="2020-10-07T19:14:00Z">
              <w:tcPr>
                <w:tcW w:w="4588" w:type="dxa"/>
                <w:gridSpan w:val="8"/>
                <w:shd w:val="clear" w:color="auto" w:fill="auto"/>
                <w:vAlign w:val="center"/>
              </w:tcPr>
            </w:tcPrChange>
          </w:tcPr>
          <w:p w14:paraId="56CE1B60"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 xml:space="preserve">Is she currently pregnant? </w:t>
            </w:r>
          </w:p>
        </w:tc>
        <w:tc>
          <w:tcPr>
            <w:tcW w:w="3960" w:type="dxa"/>
            <w:gridSpan w:val="10"/>
            <w:shd w:val="clear" w:color="auto" w:fill="auto"/>
            <w:vAlign w:val="center"/>
            <w:tcPrChange w:id="106" w:author="Shaikh Asif" w:date="2020-10-07T19:14:00Z">
              <w:tcPr>
                <w:tcW w:w="3870" w:type="dxa"/>
                <w:gridSpan w:val="10"/>
                <w:shd w:val="clear" w:color="auto" w:fill="auto"/>
                <w:vAlign w:val="center"/>
              </w:tcPr>
            </w:tcPrChange>
          </w:tcPr>
          <w:p w14:paraId="3BFD13F5" w14:textId="37E7D3CD"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BD2F8A" w:rsidRPr="00C71F99">
              <w:rPr>
                <w:rFonts w:asciiTheme="minorHAnsi" w:hAnsiTheme="minorHAnsi" w:cstheme="minorHAnsi"/>
                <w:color w:val="000000"/>
              </w:rPr>
              <w:t>………</w:t>
            </w:r>
            <w:proofErr w:type="gramStart"/>
            <w:r w:rsidR="00BD2F8A"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76F36EEC" w14:textId="24ACEAC0"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BD2F8A" w:rsidRPr="00C71F99">
              <w:rPr>
                <w:rFonts w:asciiTheme="minorHAnsi" w:hAnsiTheme="minorHAnsi" w:cstheme="minorHAnsi"/>
                <w:color w:val="000000"/>
              </w:rPr>
              <w:t>………</w:t>
            </w:r>
            <w:proofErr w:type="gramStart"/>
            <w:r w:rsidR="00BD2F8A"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73F35A87" w14:textId="5490CF20" w:rsidR="00767454" w:rsidRPr="00C71F99" w:rsidRDefault="00767454" w:rsidP="00E072BA">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Don’t Know ……………………</w:t>
            </w:r>
            <w:r w:rsidR="00BD2F8A" w:rsidRPr="00C71F99">
              <w:rPr>
                <w:rFonts w:asciiTheme="minorHAnsi" w:hAnsiTheme="minorHAnsi" w:cstheme="minorHAnsi"/>
                <w:color w:val="000000"/>
              </w:rPr>
              <w:t>……………</w:t>
            </w:r>
            <w:r w:rsidRPr="00C71F99">
              <w:rPr>
                <w:rFonts w:asciiTheme="minorHAnsi" w:hAnsiTheme="minorHAnsi" w:cstheme="minorHAnsi"/>
                <w:color w:val="000000"/>
              </w:rPr>
              <w:t>……</w:t>
            </w:r>
            <w:proofErr w:type="gramStart"/>
            <w:r w:rsidRPr="00C71F99">
              <w:rPr>
                <w:rFonts w:asciiTheme="minorHAnsi" w:hAnsiTheme="minorHAnsi" w:cstheme="minorHAnsi"/>
                <w:color w:val="000000"/>
              </w:rPr>
              <w:t>…..</w:t>
            </w:r>
            <w:proofErr w:type="gramEnd"/>
            <w:r w:rsidR="00E072BA" w:rsidRPr="00C71F99">
              <w:rPr>
                <w:rFonts w:asciiTheme="minorHAnsi" w:hAnsiTheme="minorHAnsi" w:cstheme="minorHAnsi"/>
                <w:color w:val="000000"/>
              </w:rPr>
              <w:t>9</w:t>
            </w:r>
            <w:r w:rsidRPr="00C71F99">
              <w:rPr>
                <w:rFonts w:asciiTheme="minorHAnsi" w:hAnsiTheme="minorHAnsi" w:cstheme="minorHAnsi"/>
                <w:color w:val="000000"/>
              </w:rPr>
              <w:t>8</w:t>
            </w:r>
          </w:p>
        </w:tc>
        <w:tc>
          <w:tcPr>
            <w:tcW w:w="1716" w:type="dxa"/>
            <w:shd w:val="clear" w:color="auto" w:fill="auto"/>
            <w:vAlign w:val="center"/>
            <w:tcPrChange w:id="107" w:author="Shaikh Asif" w:date="2020-10-07T19:14:00Z">
              <w:tcPr>
                <w:tcW w:w="1716" w:type="dxa"/>
                <w:shd w:val="clear" w:color="auto" w:fill="auto"/>
                <w:vAlign w:val="center"/>
              </w:tcPr>
            </w:tcPrChange>
          </w:tcPr>
          <w:p w14:paraId="59E4E48D" w14:textId="77777777" w:rsidR="00767454" w:rsidRPr="00C71F99" w:rsidRDefault="00767454" w:rsidP="00767454">
            <w:pPr>
              <w:rPr>
                <w:rFonts w:asciiTheme="minorHAnsi" w:hAnsiTheme="minorHAnsi" w:cstheme="minorHAnsi"/>
              </w:rPr>
            </w:pPr>
            <w:r w:rsidRPr="00C71F99">
              <w:rPr>
                <w:rFonts w:asciiTheme="minorHAnsi" w:hAnsiTheme="minorHAnsi" w:cstheme="minorHAnsi"/>
                <w:bCs/>
              </w:rPr>
              <w:t>If “No” then go to F6</w:t>
            </w:r>
          </w:p>
        </w:tc>
      </w:tr>
      <w:tr w:rsidR="00767454" w:rsidRPr="00C71F99" w14:paraId="6CAB9463" w14:textId="77777777" w:rsidTr="00C119FF">
        <w:tblPrEx>
          <w:tblW w:w="10801" w:type="dxa"/>
          <w:jc w:val="center"/>
          <w:tblLayout w:type="fixed"/>
          <w:tblPrExChange w:id="108" w:author="Shaikh Asif" w:date="2020-10-07T19:14:00Z">
            <w:tblPrEx>
              <w:tblW w:w="10801" w:type="dxa"/>
              <w:jc w:val="center"/>
              <w:tblLayout w:type="fixed"/>
            </w:tblPrEx>
          </w:tblPrExChange>
        </w:tblPrEx>
        <w:trPr>
          <w:jc w:val="center"/>
          <w:trPrChange w:id="109" w:author="Shaikh Asif" w:date="2020-10-07T19:14:00Z">
            <w:trPr>
              <w:jc w:val="center"/>
            </w:trPr>
          </w:trPrChange>
        </w:trPr>
        <w:tc>
          <w:tcPr>
            <w:tcW w:w="627" w:type="dxa"/>
            <w:shd w:val="clear" w:color="auto" w:fill="auto"/>
            <w:vAlign w:val="center"/>
            <w:tcPrChange w:id="110" w:author="Shaikh Asif" w:date="2020-10-07T19:14:00Z">
              <w:tcPr>
                <w:tcW w:w="627" w:type="dxa"/>
                <w:shd w:val="clear" w:color="auto" w:fill="auto"/>
                <w:vAlign w:val="center"/>
              </w:tcPr>
            </w:tcPrChange>
          </w:tcPr>
          <w:p w14:paraId="32D63AE5"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F5</w:t>
            </w:r>
          </w:p>
        </w:tc>
        <w:tc>
          <w:tcPr>
            <w:tcW w:w="4498" w:type="dxa"/>
            <w:gridSpan w:val="7"/>
            <w:shd w:val="clear" w:color="auto" w:fill="auto"/>
            <w:vAlign w:val="center"/>
            <w:tcPrChange w:id="111" w:author="Shaikh Asif" w:date="2020-10-07T19:14:00Z">
              <w:tcPr>
                <w:tcW w:w="4588" w:type="dxa"/>
                <w:gridSpan w:val="8"/>
                <w:shd w:val="clear" w:color="auto" w:fill="auto"/>
                <w:vAlign w:val="center"/>
              </w:tcPr>
            </w:tcPrChange>
          </w:tcPr>
          <w:p w14:paraId="5F9E2833"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How many months is she pregnant? (</w:t>
            </w:r>
            <w:r w:rsidRPr="00C71F99">
              <w:rPr>
                <w:rFonts w:asciiTheme="minorHAnsi" w:hAnsiTheme="minorHAnsi" w:cstheme="minorHAnsi"/>
                <w:bCs/>
                <w:sz w:val="24"/>
                <w:szCs w:val="24"/>
              </w:rPr>
              <w:t>Gestational age)</w:t>
            </w:r>
          </w:p>
        </w:tc>
        <w:tc>
          <w:tcPr>
            <w:tcW w:w="3960" w:type="dxa"/>
            <w:gridSpan w:val="10"/>
            <w:shd w:val="clear" w:color="auto" w:fill="auto"/>
            <w:vAlign w:val="center"/>
            <w:tcPrChange w:id="112" w:author="Shaikh Asif" w:date="2020-10-07T19:14:00Z">
              <w:tcPr>
                <w:tcW w:w="3870" w:type="dxa"/>
                <w:gridSpan w:val="10"/>
                <w:shd w:val="clear" w:color="auto" w:fill="auto"/>
                <w:vAlign w:val="center"/>
              </w:tcPr>
            </w:tcPrChange>
          </w:tcPr>
          <w:p w14:paraId="51791188" w14:textId="467190F3"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w:t>
            </w:r>
            <w:r w:rsidR="00BD2F8A" w:rsidRPr="00C71F99">
              <w:rPr>
                <w:rFonts w:asciiTheme="minorHAnsi" w:hAnsiTheme="minorHAnsi" w:cstheme="minorHAnsi"/>
                <w:color w:val="000000"/>
              </w:rPr>
              <w:t>---------------------------</w:t>
            </w:r>
            <w:r w:rsidRPr="00C71F99">
              <w:rPr>
                <w:rFonts w:asciiTheme="minorHAnsi" w:hAnsiTheme="minorHAnsi" w:cstheme="minorHAnsi"/>
                <w:color w:val="000000"/>
              </w:rPr>
              <w:t xml:space="preserve">-weeks </w:t>
            </w:r>
          </w:p>
        </w:tc>
        <w:tc>
          <w:tcPr>
            <w:tcW w:w="1716" w:type="dxa"/>
            <w:shd w:val="clear" w:color="auto" w:fill="auto"/>
            <w:vAlign w:val="center"/>
            <w:tcPrChange w:id="113" w:author="Shaikh Asif" w:date="2020-10-07T19:14:00Z">
              <w:tcPr>
                <w:tcW w:w="1716" w:type="dxa"/>
                <w:shd w:val="clear" w:color="auto" w:fill="auto"/>
                <w:vAlign w:val="center"/>
              </w:tcPr>
            </w:tcPrChange>
          </w:tcPr>
          <w:p w14:paraId="2CA2628D" w14:textId="77777777" w:rsidR="00767454" w:rsidRPr="00C71F99" w:rsidRDefault="00767454" w:rsidP="00767454">
            <w:pPr>
              <w:rPr>
                <w:rFonts w:asciiTheme="minorHAnsi" w:hAnsiTheme="minorHAnsi" w:cstheme="minorHAnsi"/>
                <w:b/>
              </w:rPr>
            </w:pPr>
          </w:p>
        </w:tc>
      </w:tr>
      <w:tr w:rsidR="00767454" w:rsidRPr="00C71F99" w14:paraId="15E7B841" w14:textId="77777777" w:rsidTr="00C119FF">
        <w:tblPrEx>
          <w:tblW w:w="10801" w:type="dxa"/>
          <w:jc w:val="center"/>
          <w:tblLayout w:type="fixed"/>
          <w:tblPrExChange w:id="114" w:author="Shaikh Asif" w:date="2020-10-07T19:14:00Z">
            <w:tblPrEx>
              <w:tblW w:w="10801" w:type="dxa"/>
              <w:jc w:val="center"/>
              <w:tblLayout w:type="fixed"/>
            </w:tblPrEx>
          </w:tblPrExChange>
        </w:tblPrEx>
        <w:trPr>
          <w:trHeight w:val="134"/>
          <w:jc w:val="center"/>
          <w:trPrChange w:id="115" w:author="Shaikh Asif" w:date="2020-10-07T19:14:00Z">
            <w:trPr>
              <w:trHeight w:val="134"/>
              <w:jc w:val="center"/>
            </w:trPr>
          </w:trPrChange>
        </w:trPr>
        <w:tc>
          <w:tcPr>
            <w:tcW w:w="627" w:type="dxa"/>
            <w:shd w:val="clear" w:color="auto" w:fill="auto"/>
            <w:vAlign w:val="center"/>
            <w:tcPrChange w:id="116" w:author="Shaikh Asif" w:date="2020-10-07T19:14:00Z">
              <w:tcPr>
                <w:tcW w:w="627" w:type="dxa"/>
                <w:shd w:val="clear" w:color="auto" w:fill="auto"/>
                <w:vAlign w:val="center"/>
              </w:tcPr>
            </w:tcPrChange>
          </w:tcPr>
          <w:p w14:paraId="0D6879A7"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bCs/>
                <w:sz w:val="24"/>
                <w:szCs w:val="24"/>
              </w:rPr>
              <w:t>F6</w:t>
            </w:r>
          </w:p>
        </w:tc>
        <w:tc>
          <w:tcPr>
            <w:tcW w:w="4498" w:type="dxa"/>
            <w:gridSpan w:val="7"/>
            <w:shd w:val="clear" w:color="auto" w:fill="auto"/>
            <w:tcPrChange w:id="117" w:author="Shaikh Asif" w:date="2020-10-07T19:14:00Z">
              <w:tcPr>
                <w:tcW w:w="4588" w:type="dxa"/>
                <w:gridSpan w:val="8"/>
                <w:shd w:val="clear" w:color="auto" w:fill="auto"/>
              </w:tcPr>
            </w:tcPrChange>
          </w:tcPr>
          <w:p w14:paraId="7C0FAD7E" w14:textId="77777777" w:rsidR="00767454" w:rsidRPr="00C71F99" w:rsidRDefault="00767454" w:rsidP="00767454">
            <w:pP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lang w:bidi="he-IL"/>
              </w:rPr>
              <w:t xml:space="preserve">Has there been a death of women during pregnancy, delivery and within post-partum period (within 42 days) </w:t>
            </w:r>
            <w:r w:rsidRPr="00C71F99">
              <w:rPr>
                <w:rFonts w:asciiTheme="minorHAnsi" w:eastAsia="Times New Roman" w:hAnsiTheme="minorHAnsi" w:cstheme="minorHAnsi"/>
                <w:sz w:val="24"/>
                <w:szCs w:val="24"/>
              </w:rPr>
              <w:t xml:space="preserve">during the last five years at your </w:t>
            </w:r>
            <w:proofErr w:type="gramStart"/>
            <w:r w:rsidRPr="00C71F99">
              <w:rPr>
                <w:rFonts w:asciiTheme="minorHAnsi" w:eastAsia="Times New Roman" w:hAnsiTheme="minorHAnsi" w:cstheme="minorHAnsi"/>
                <w:sz w:val="24"/>
                <w:szCs w:val="24"/>
              </w:rPr>
              <w:t>home.</w:t>
            </w:r>
            <w:proofErr w:type="gramEnd"/>
            <w:r w:rsidRPr="00C71F99">
              <w:rPr>
                <w:rFonts w:asciiTheme="minorHAnsi" w:eastAsia="Times New Roman" w:hAnsiTheme="minorHAnsi" w:cstheme="minorHAnsi"/>
                <w:sz w:val="24"/>
                <w:szCs w:val="24"/>
              </w:rPr>
              <w:t xml:space="preserve"> </w:t>
            </w:r>
            <w:r w:rsidRPr="00C71F99">
              <w:rPr>
                <w:rFonts w:asciiTheme="minorHAnsi" w:eastAsia="Times New Roman" w:hAnsiTheme="minorHAnsi" w:cstheme="minorHAnsi"/>
                <w:bCs/>
                <w:i/>
                <w:sz w:val="24"/>
                <w:szCs w:val="24"/>
              </w:rPr>
              <w:t xml:space="preserve">If </w:t>
            </w:r>
            <w:proofErr w:type="gramStart"/>
            <w:r w:rsidRPr="00C71F99">
              <w:rPr>
                <w:rFonts w:asciiTheme="minorHAnsi" w:eastAsia="Times New Roman" w:hAnsiTheme="minorHAnsi" w:cstheme="minorHAnsi"/>
                <w:bCs/>
                <w:i/>
                <w:sz w:val="24"/>
                <w:szCs w:val="24"/>
              </w:rPr>
              <w:t>yes</w:t>
            </w:r>
            <w:proofErr w:type="gramEnd"/>
            <w:r w:rsidRPr="00C71F99">
              <w:rPr>
                <w:rFonts w:asciiTheme="minorHAnsi" w:eastAsia="Times New Roman" w:hAnsiTheme="minorHAnsi" w:cstheme="minorHAnsi"/>
                <w:bCs/>
                <w:i/>
                <w:sz w:val="24"/>
                <w:szCs w:val="24"/>
              </w:rPr>
              <w:t xml:space="preserve"> then ask details for below table.</w:t>
            </w:r>
          </w:p>
        </w:tc>
        <w:tc>
          <w:tcPr>
            <w:tcW w:w="3960" w:type="dxa"/>
            <w:gridSpan w:val="10"/>
            <w:shd w:val="clear" w:color="auto" w:fill="auto"/>
            <w:vAlign w:val="center"/>
            <w:tcPrChange w:id="118" w:author="Shaikh Asif" w:date="2020-10-07T19:14:00Z">
              <w:tcPr>
                <w:tcW w:w="3870" w:type="dxa"/>
                <w:gridSpan w:val="10"/>
                <w:shd w:val="clear" w:color="auto" w:fill="auto"/>
                <w:vAlign w:val="center"/>
              </w:tcPr>
            </w:tcPrChange>
          </w:tcPr>
          <w:p w14:paraId="007FB2F6" w14:textId="35B656BD"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BD2F8A" w:rsidRPr="00C71F99">
              <w:rPr>
                <w:rFonts w:asciiTheme="minorHAnsi" w:hAnsiTheme="minorHAnsi" w:cstheme="minorHAnsi"/>
                <w:color w:val="000000"/>
              </w:rPr>
              <w:t>…………</w:t>
            </w:r>
            <w:proofErr w:type="gramStart"/>
            <w:r w:rsidR="00BD2F8A"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3E014855" w14:textId="063A879F"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BD2F8A" w:rsidRPr="00C71F99">
              <w:rPr>
                <w:rFonts w:asciiTheme="minorHAnsi" w:hAnsiTheme="minorHAnsi" w:cstheme="minorHAnsi"/>
                <w:color w:val="000000"/>
              </w:rPr>
              <w:t>…………….</w:t>
            </w:r>
            <w:r w:rsidRPr="00C71F99">
              <w:rPr>
                <w:rFonts w:asciiTheme="minorHAnsi" w:hAnsiTheme="minorHAnsi" w:cstheme="minorHAnsi"/>
                <w:color w:val="000000"/>
              </w:rPr>
              <w:t>…2</w:t>
            </w:r>
          </w:p>
        </w:tc>
        <w:tc>
          <w:tcPr>
            <w:tcW w:w="1716" w:type="dxa"/>
            <w:shd w:val="clear" w:color="auto" w:fill="auto"/>
            <w:vAlign w:val="center"/>
            <w:tcPrChange w:id="119" w:author="Shaikh Asif" w:date="2020-10-07T19:14:00Z">
              <w:tcPr>
                <w:tcW w:w="1716" w:type="dxa"/>
                <w:shd w:val="clear" w:color="auto" w:fill="auto"/>
                <w:vAlign w:val="center"/>
              </w:tcPr>
            </w:tcPrChange>
          </w:tcPr>
          <w:p w14:paraId="5240AADD" w14:textId="77777777" w:rsidR="00767454" w:rsidRPr="00C71F99" w:rsidRDefault="00767454" w:rsidP="00767454">
            <w:pPr>
              <w:rPr>
                <w:rFonts w:asciiTheme="minorHAnsi" w:hAnsiTheme="minorHAnsi" w:cstheme="minorHAnsi"/>
              </w:rPr>
            </w:pPr>
            <w:r w:rsidRPr="00C71F99">
              <w:rPr>
                <w:rFonts w:asciiTheme="minorHAnsi" w:hAnsiTheme="minorHAnsi" w:cstheme="minorHAnsi"/>
                <w:bCs/>
              </w:rPr>
              <w:t xml:space="preserve">If “No” then go to F8 </w:t>
            </w:r>
          </w:p>
        </w:tc>
      </w:tr>
      <w:tr w:rsidR="00767454" w:rsidRPr="00C71F99" w14:paraId="61563BF8" w14:textId="77777777" w:rsidTr="00C119FF">
        <w:tblPrEx>
          <w:tblW w:w="10801" w:type="dxa"/>
          <w:jc w:val="center"/>
          <w:tblLayout w:type="fixed"/>
          <w:tblPrExChange w:id="120" w:author="Shaikh Asif" w:date="2020-10-07T19:14:00Z">
            <w:tblPrEx>
              <w:tblW w:w="10801" w:type="dxa"/>
              <w:jc w:val="center"/>
              <w:tblLayout w:type="fixed"/>
            </w:tblPrEx>
          </w:tblPrExChange>
        </w:tblPrEx>
        <w:trPr>
          <w:trHeight w:val="134"/>
          <w:jc w:val="center"/>
          <w:trPrChange w:id="121" w:author="Shaikh Asif" w:date="2020-10-07T19:14:00Z">
            <w:trPr>
              <w:trHeight w:val="134"/>
              <w:jc w:val="center"/>
            </w:trPr>
          </w:trPrChange>
        </w:trPr>
        <w:tc>
          <w:tcPr>
            <w:tcW w:w="627" w:type="dxa"/>
            <w:shd w:val="clear" w:color="auto" w:fill="auto"/>
            <w:vAlign w:val="center"/>
            <w:tcPrChange w:id="122" w:author="Shaikh Asif" w:date="2020-10-07T19:14:00Z">
              <w:tcPr>
                <w:tcW w:w="627" w:type="dxa"/>
                <w:shd w:val="clear" w:color="auto" w:fill="auto"/>
                <w:vAlign w:val="center"/>
              </w:tcPr>
            </w:tcPrChange>
          </w:tcPr>
          <w:p w14:paraId="75945287"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bCs/>
                <w:sz w:val="24"/>
                <w:szCs w:val="24"/>
              </w:rPr>
              <w:t>F7</w:t>
            </w:r>
          </w:p>
        </w:tc>
        <w:tc>
          <w:tcPr>
            <w:tcW w:w="4498" w:type="dxa"/>
            <w:gridSpan w:val="7"/>
            <w:shd w:val="clear" w:color="auto" w:fill="auto"/>
            <w:vAlign w:val="center"/>
            <w:tcPrChange w:id="123" w:author="Shaikh Asif" w:date="2020-10-07T19:14:00Z">
              <w:tcPr>
                <w:tcW w:w="4588" w:type="dxa"/>
                <w:gridSpan w:val="8"/>
                <w:shd w:val="clear" w:color="auto" w:fill="auto"/>
                <w:vAlign w:val="center"/>
              </w:tcPr>
            </w:tcPrChange>
          </w:tcPr>
          <w:p w14:paraId="562EF8BB" w14:textId="77777777" w:rsidR="00767454" w:rsidRPr="00C71F99" w:rsidRDefault="00767454" w:rsidP="00767454">
            <w:pP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 xml:space="preserve">If yes, then how many women died  </w:t>
            </w:r>
          </w:p>
        </w:tc>
        <w:tc>
          <w:tcPr>
            <w:tcW w:w="3960" w:type="dxa"/>
            <w:gridSpan w:val="10"/>
            <w:shd w:val="clear" w:color="auto" w:fill="auto"/>
            <w:vAlign w:val="center"/>
            <w:tcPrChange w:id="124" w:author="Shaikh Asif" w:date="2020-10-07T19:14:00Z">
              <w:tcPr>
                <w:tcW w:w="3870" w:type="dxa"/>
                <w:gridSpan w:val="10"/>
                <w:shd w:val="clear" w:color="auto" w:fill="auto"/>
                <w:vAlign w:val="center"/>
              </w:tcPr>
            </w:tcPrChange>
          </w:tcPr>
          <w:p w14:paraId="63090927" w14:textId="6ADED382"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Number-------------------------</w:t>
            </w:r>
            <w:r w:rsidR="00BD2F8A" w:rsidRPr="00C71F99">
              <w:rPr>
                <w:rFonts w:asciiTheme="minorHAnsi" w:hAnsiTheme="minorHAnsi" w:cstheme="minorHAnsi"/>
                <w:color w:val="000000"/>
              </w:rPr>
              <w:t>-----------------------</w:t>
            </w:r>
          </w:p>
        </w:tc>
        <w:tc>
          <w:tcPr>
            <w:tcW w:w="1716" w:type="dxa"/>
            <w:shd w:val="clear" w:color="auto" w:fill="auto"/>
            <w:vAlign w:val="center"/>
            <w:tcPrChange w:id="125" w:author="Shaikh Asif" w:date="2020-10-07T19:14:00Z">
              <w:tcPr>
                <w:tcW w:w="1716" w:type="dxa"/>
                <w:shd w:val="clear" w:color="auto" w:fill="auto"/>
                <w:vAlign w:val="center"/>
              </w:tcPr>
            </w:tcPrChange>
          </w:tcPr>
          <w:p w14:paraId="6CB11A98" w14:textId="77777777" w:rsidR="00767454" w:rsidRPr="00C71F99" w:rsidRDefault="00767454" w:rsidP="00767454">
            <w:pPr>
              <w:rPr>
                <w:rFonts w:asciiTheme="minorHAnsi" w:hAnsiTheme="minorHAnsi" w:cstheme="minorHAnsi"/>
                <w:bCs/>
              </w:rPr>
            </w:pPr>
          </w:p>
        </w:tc>
      </w:tr>
      <w:tr w:rsidR="00767454" w:rsidRPr="00C71F99" w14:paraId="6E8A64A4" w14:textId="77777777" w:rsidTr="00C119FF">
        <w:tblPrEx>
          <w:tblW w:w="10801" w:type="dxa"/>
          <w:jc w:val="center"/>
          <w:tblLayout w:type="fixed"/>
          <w:tblPrExChange w:id="126" w:author="Shaikh Asif" w:date="2020-10-07T19:14:00Z">
            <w:tblPrEx>
              <w:tblW w:w="10801" w:type="dxa"/>
              <w:jc w:val="center"/>
              <w:tblLayout w:type="fixed"/>
            </w:tblPrEx>
          </w:tblPrExChange>
        </w:tblPrEx>
        <w:trPr>
          <w:cantSplit/>
          <w:trHeight w:val="1952"/>
          <w:jc w:val="center"/>
          <w:trPrChange w:id="127" w:author="Shaikh Asif" w:date="2020-10-07T19:14:00Z">
            <w:trPr>
              <w:cantSplit/>
              <w:trHeight w:val="1952"/>
              <w:jc w:val="center"/>
            </w:trPr>
          </w:trPrChange>
        </w:trPr>
        <w:tc>
          <w:tcPr>
            <w:tcW w:w="627" w:type="dxa"/>
            <w:vMerge w:val="restart"/>
            <w:tcBorders>
              <w:right w:val="single" w:sz="4" w:space="0" w:color="auto"/>
            </w:tcBorders>
            <w:shd w:val="clear" w:color="auto" w:fill="auto"/>
            <w:textDirection w:val="btLr"/>
            <w:vAlign w:val="center"/>
            <w:tcPrChange w:id="128" w:author="Shaikh Asif" w:date="2020-10-07T19:14:00Z">
              <w:tcPr>
                <w:tcW w:w="627" w:type="dxa"/>
                <w:vMerge w:val="restart"/>
                <w:tcBorders>
                  <w:right w:val="single" w:sz="4" w:space="0" w:color="auto"/>
                </w:tcBorders>
                <w:shd w:val="clear" w:color="auto" w:fill="auto"/>
                <w:textDirection w:val="btLr"/>
                <w:vAlign w:val="center"/>
              </w:tcPr>
            </w:tcPrChange>
          </w:tcPr>
          <w:p w14:paraId="44477196" w14:textId="77777777" w:rsidR="00767454" w:rsidRPr="00C71F99" w:rsidRDefault="00767454" w:rsidP="00767454">
            <w:pPr>
              <w:ind w:left="113" w:right="113"/>
              <w:contextualSpacing/>
              <w:jc w:val="center"/>
              <w:rPr>
                <w:rFonts w:asciiTheme="minorHAnsi" w:eastAsia="Times New Roman" w:hAnsiTheme="minorHAnsi" w:cstheme="minorHAnsi"/>
                <w:bCs/>
                <w:sz w:val="24"/>
                <w:szCs w:val="24"/>
              </w:rPr>
            </w:pPr>
            <w:r w:rsidRPr="00C71F99">
              <w:rPr>
                <w:rFonts w:asciiTheme="minorHAnsi" w:eastAsia="Times New Roman" w:hAnsiTheme="minorHAnsi" w:cstheme="minorHAnsi"/>
                <w:b/>
                <w:sz w:val="24"/>
                <w:szCs w:val="24"/>
              </w:rPr>
              <w:t>Serial No.</w:t>
            </w:r>
          </w:p>
        </w:tc>
        <w:tc>
          <w:tcPr>
            <w:tcW w:w="1168" w:type="dxa"/>
            <w:vMerge w:val="restart"/>
            <w:tcBorders>
              <w:right w:val="single" w:sz="4" w:space="0" w:color="auto"/>
            </w:tcBorders>
            <w:shd w:val="clear" w:color="auto" w:fill="auto"/>
            <w:textDirection w:val="btLr"/>
            <w:vAlign w:val="center"/>
            <w:tcPrChange w:id="129" w:author="Shaikh Asif" w:date="2020-10-07T19:14:00Z">
              <w:tcPr>
                <w:tcW w:w="2431" w:type="dxa"/>
                <w:gridSpan w:val="3"/>
                <w:vMerge w:val="restart"/>
                <w:tcBorders>
                  <w:right w:val="single" w:sz="4" w:space="0" w:color="auto"/>
                </w:tcBorders>
                <w:shd w:val="clear" w:color="auto" w:fill="auto"/>
                <w:textDirection w:val="btLr"/>
                <w:vAlign w:val="center"/>
              </w:tcPr>
            </w:tcPrChange>
          </w:tcPr>
          <w:p w14:paraId="03DD4ED4" w14:textId="332CE23D" w:rsidR="00767454" w:rsidRPr="00C71F99" w:rsidRDefault="00093719" w:rsidP="00767454">
            <w:pPr>
              <w:ind w:left="113" w:right="113"/>
              <w:contextualSpacing/>
              <w:jc w:val="center"/>
              <w:rPr>
                <w:rFonts w:asciiTheme="minorHAnsi" w:eastAsia="Times New Roman" w:hAnsiTheme="minorHAnsi" w:cstheme="minorHAnsi"/>
                <w:bCs/>
                <w:sz w:val="24"/>
                <w:szCs w:val="24"/>
              </w:rPr>
            </w:pPr>
            <w:r w:rsidRPr="00C71F99">
              <w:rPr>
                <w:rFonts w:asciiTheme="minorHAnsi" w:eastAsia="Times New Roman" w:hAnsiTheme="minorHAnsi" w:cstheme="minorHAnsi"/>
                <w:b/>
                <w:sz w:val="24"/>
                <w:szCs w:val="24"/>
              </w:rPr>
              <w:t>a.</w:t>
            </w:r>
            <w:r w:rsidRPr="00C71F99">
              <w:rPr>
                <w:rFonts w:asciiTheme="minorHAnsi" w:eastAsia="Times New Roman" w:hAnsiTheme="minorHAnsi" w:cstheme="minorHAnsi"/>
                <w:bCs/>
                <w:sz w:val="24"/>
                <w:szCs w:val="24"/>
              </w:rPr>
              <w:t xml:space="preserve"> Complete</w:t>
            </w:r>
            <w:r w:rsidR="00767454" w:rsidRPr="00C71F99">
              <w:rPr>
                <w:rFonts w:asciiTheme="minorHAnsi" w:eastAsia="Times New Roman" w:hAnsiTheme="minorHAnsi" w:cstheme="minorHAnsi"/>
                <w:bCs/>
                <w:sz w:val="24"/>
                <w:szCs w:val="24"/>
              </w:rPr>
              <w:t xml:space="preserve"> name of deceased mother</w:t>
            </w:r>
          </w:p>
          <w:p w14:paraId="5C25CB7E" w14:textId="77777777" w:rsidR="00767454" w:rsidRPr="00C71F99" w:rsidRDefault="00767454" w:rsidP="00767454">
            <w:pPr>
              <w:ind w:left="360" w:right="113"/>
              <w:jc w:val="center"/>
              <w:rPr>
                <w:rFonts w:asciiTheme="minorHAnsi" w:eastAsia="Times New Roman" w:hAnsiTheme="minorHAnsi" w:cstheme="minorHAnsi"/>
                <w:bCs/>
                <w:sz w:val="24"/>
                <w:szCs w:val="24"/>
              </w:rPr>
            </w:pPr>
          </w:p>
        </w:tc>
        <w:tc>
          <w:tcPr>
            <w:tcW w:w="2247" w:type="dxa"/>
            <w:gridSpan w:val="5"/>
            <w:tcBorders>
              <w:left w:val="single" w:sz="4" w:space="0" w:color="auto"/>
            </w:tcBorders>
            <w:shd w:val="clear" w:color="auto" w:fill="auto"/>
            <w:textDirection w:val="btLr"/>
            <w:vAlign w:val="center"/>
            <w:tcPrChange w:id="130" w:author="Shaikh Asif" w:date="2020-10-07T19:14:00Z">
              <w:tcPr>
                <w:tcW w:w="984" w:type="dxa"/>
                <w:gridSpan w:val="4"/>
                <w:tcBorders>
                  <w:left w:val="single" w:sz="4" w:space="0" w:color="auto"/>
                </w:tcBorders>
                <w:shd w:val="clear" w:color="auto" w:fill="auto"/>
                <w:textDirection w:val="btLr"/>
                <w:vAlign w:val="center"/>
              </w:tcPr>
            </w:tcPrChange>
          </w:tcPr>
          <w:p w14:paraId="30FC8E9F" w14:textId="77777777" w:rsidR="00767454" w:rsidRPr="00C71F99" w:rsidRDefault="00767454" w:rsidP="00767454">
            <w:pPr>
              <w:ind w:right="113"/>
              <w:contextualSpacing/>
              <w:jc w:val="center"/>
              <w:rPr>
                <w:rFonts w:asciiTheme="minorHAnsi" w:hAnsiTheme="minorHAnsi" w:cstheme="minorHAnsi"/>
              </w:rPr>
            </w:pPr>
            <w:r w:rsidRPr="00C71F99">
              <w:rPr>
                <w:rFonts w:asciiTheme="minorHAnsi" w:eastAsia="Times New Roman" w:hAnsiTheme="minorHAnsi" w:cstheme="minorHAnsi"/>
                <w:b/>
              </w:rPr>
              <w:t>b.</w:t>
            </w:r>
            <w:r w:rsidRPr="00C71F99">
              <w:rPr>
                <w:rFonts w:asciiTheme="minorHAnsi" w:eastAsia="Times New Roman" w:hAnsiTheme="minorHAnsi" w:cstheme="minorHAnsi"/>
                <w:bCs/>
              </w:rPr>
              <w:t xml:space="preserve"> Age at death</w:t>
            </w:r>
          </w:p>
        </w:tc>
        <w:tc>
          <w:tcPr>
            <w:tcW w:w="1083" w:type="dxa"/>
            <w:vMerge w:val="restart"/>
            <w:tcBorders>
              <w:left w:val="single" w:sz="6" w:space="0" w:color="auto"/>
            </w:tcBorders>
            <w:shd w:val="clear" w:color="auto" w:fill="auto"/>
            <w:textDirection w:val="btLr"/>
            <w:tcPrChange w:id="131" w:author="Shaikh Asif" w:date="2020-10-07T19:14:00Z">
              <w:tcPr>
                <w:tcW w:w="1173" w:type="dxa"/>
                <w:vMerge w:val="restart"/>
                <w:tcBorders>
                  <w:left w:val="single" w:sz="6" w:space="0" w:color="auto"/>
                </w:tcBorders>
                <w:shd w:val="clear" w:color="auto" w:fill="auto"/>
                <w:textDirection w:val="btLr"/>
              </w:tcPr>
            </w:tcPrChange>
          </w:tcPr>
          <w:p w14:paraId="63F8282D" w14:textId="77777777" w:rsidR="00767454" w:rsidRPr="00C71F99" w:rsidRDefault="00767454" w:rsidP="00767454">
            <w:pPr>
              <w:ind w:left="113" w:right="113"/>
              <w:jc w:val="center"/>
              <w:rPr>
                <w:rFonts w:asciiTheme="minorHAnsi" w:eastAsia="Times New Roman" w:hAnsiTheme="minorHAnsi" w:cstheme="minorHAnsi"/>
                <w:bCs/>
                <w:sz w:val="18"/>
                <w:szCs w:val="18"/>
              </w:rPr>
            </w:pPr>
            <w:r w:rsidRPr="00C71F99">
              <w:rPr>
                <w:rFonts w:asciiTheme="minorHAnsi" w:eastAsia="Times New Roman" w:hAnsiTheme="minorHAnsi" w:cstheme="minorHAnsi"/>
                <w:b/>
                <w:sz w:val="18"/>
                <w:szCs w:val="18"/>
              </w:rPr>
              <w:t xml:space="preserve">c. </w:t>
            </w:r>
            <w:r w:rsidRPr="00C71F99">
              <w:rPr>
                <w:rFonts w:asciiTheme="minorHAnsi" w:eastAsia="Times New Roman" w:hAnsiTheme="minorHAnsi" w:cstheme="minorHAnsi"/>
                <w:bCs/>
                <w:sz w:val="18"/>
                <w:szCs w:val="18"/>
              </w:rPr>
              <w:t>Place of death</w:t>
            </w:r>
          </w:p>
          <w:p w14:paraId="422A2BF3" w14:textId="3F78E4D8" w:rsidR="00767454" w:rsidRPr="00C71F99" w:rsidRDefault="00767454" w:rsidP="00767454">
            <w:pPr>
              <w:ind w:left="113" w:right="113"/>
              <w:rPr>
                <w:rFonts w:asciiTheme="minorHAnsi" w:hAnsiTheme="minorHAnsi" w:cstheme="minorHAnsi"/>
              </w:rPr>
            </w:pPr>
            <w:r w:rsidRPr="00C71F99">
              <w:rPr>
                <w:rFonts w:asciiTheme="minorHAnsi" w:eastAsia="Times New Roman" w:hAnsiTheme="minorHAnsi" w:cstheme="minorHAnsi"/>
                <w:bCs/>
                <w:sz w:val="18"/>
                <w:szCs w:val="18"/>
              </w:rPr>
              <w:t xml:space="preserve">1. Home </w:t>
            </w:r>
            <w:r w:rsidR="00093719" w:rsidRPr="00C71F99">
              <w:rPr>
                <w:rFonts w:asciiTheme="minorHAnsi" w:eastAsia="Times New Roman" w:hAnsiTheme="minorHAnsi" w:cstheme="minorHAnsi"/>
                <w:bCs/>
                <w:sz w:val="18"/>
                <w:szCs w:val="18"/>
              </w:rPr>
              <w:t>2. Govt.</w:t>
            </w:r>
            <w:r w:rsidRPr="00C71F99">
              <w:rPr>
                <w:rFonts w:asciiTheme="minorHAnsi" w:eastAsia="Times New Roman" w:hAnsiTheme="minorHAnsi" w:cstheme="minorHAnsi"/>
                <w:bCs/>
                <w:sz w:val="18"/>
                <w:szCs w:val="18"/>
              </w:rPr>
              <w:t xml:space="preserve"> Health Facility </w:t>
            </w:r>
            <w:r w:rsidR="00093719" w:rsidRPr="00C71F99">
              <w:rPr>
                <w:rFonts w:asciiTheme="minorHAnsi" w:eastAsia="Times New Roman" w:hAnsiTheme="minorHAnsi" w:cstheme="minorHAnsi"/>
                <w:bCs/>
                <w:sz w:val="18"/>
                <w:szCs w:val="18"/>
              </w:rPr>
              <w:t>3. Private</w:t>
            </w:r>
            <w:r w:rsidRPr="00C71F99">
              <w:rPr>
                <w:rFonts w:asciiTheme="minorHAnsi" w:eastAsia="Times New Roman" w:hAnsiTheme="minorHAnsi" w:cstheme="minorHAnsi"/>
                <w:bCs/>
                <w:sz w:val="18"/>
                <w:szCs w:val="18"/>
              </w:rPr>
              <w:t xml:space="preserve"> Health facility 4. NGO health </w:t>
            </w:r>
            <w:proofErr w:type="gramStart"/>
            <w:r w:rsidRPr="00C71F99">
              <w:rPr>
                <w:rFonts w:asciiTheme="minorHAnsi" w:eastAsia="Times New Roman" w:hAnsiTheme="minorHAnsi" w:cstheme="minorHAnsi"/>
                <w:bCs/>
                <w:sz w:val="18"/>
                <w:szCs w:val="18"/>
              </w:rPr>
              <w:t>facility  5</w:t>
            </w:r>
            <w:proofErr w:type="gramEnd"/>
            <w:r w:rsidRPr="00C71F99">
              <w:rPr>
                <w:rFonts w:asciiTheme="minorHAnsi" w:eastAsia="Times New Roman" w:hAnsiTheme="minorHAnsi" w:cstheme="minorHAnsi"/>
                <w:bCs/>
                <w:sz w:val="18"/>
                <w:szCs w:val="18"/>
              </w:rPr>
              <w:t xml:space="preserve">.Enroute to hospital  </w:t>
            </w:r>
          </w:p>
        </w:tc>
        <w:tc>
          <w:tcPr>
            <w:tcW w:w="2073" w:type="dxa"/>
            <w:gridSpan w:val="6"/>
            <w:shd w:val="clear" w:color="auto" w:fill="auto"/>
            <w:textDirection w:val="btLr"/>
            <w:vAlign w:val="center"/>
            <w:tcPrChange w:id="132" w:author="Shaikh Asif" w:date="2020-10-07T19:14:00Z">
              <w:tcPr>
                <w:tcW w:w="1983" w:type="dxa"/>
                <w:gridSpan w:val="6"/>
                <w:shd w:val="clear" w:color="auto" w:fill="auto"/>
                <w:textDirection w:val="btLr"/>
                <w:vAlign w:val="center"/>
              </w:tcPr>
            </w:tcPrChange>
          </w:tcPr>
          <w:p w14:paraId="66E4EECE" w14:textId="77777777" w:rsidR="00767454" w:rsidRPr="00C71F99" w:rsidRDefault="00767454" w:rsidP="00767454">
            <w:pPr>
              <w:ind w:right="113"/>
              <w:jc w:val="center"/>
              <w:rPr>
                <w:rFonts w:asciiTheme="minorHAnsi" w:hAnsiTheme="minorHAnsi" w:cstheme="minorHAnsi"/>
              </w:rPr>
            </w:pPr>
            <w:proofErr w:type="spellStart"/>
            <w:proofErr w:type="gramStart"/>
            <w:r w:rsidRPr="00C71F99">
              <w:rPr>
                <w:rFonts w:asciiTheme="minorHAnsi" w:eastAsia="Times New Roman" w:hAnsiTheme="minorHAnsi" w:cstheme="minorHAnsi"/>
                <w:b/>
              </w:rPr>
              <w:t>e.</w:t>
            </w:r>
            <w:r w:rsidRPr="00C71F99">
              <w:rPr>
                <w:rFonts w:asciiTheme="minorHAnsi" w:eastAsia="Times New Roman" w:hAnsiTheme="minorHAnsi" w:cstheme="minorHAnsi"/>
                <w:bCs/>
              </w:rPr>
              <w:t>Date</w:t>
            </w:r>
            <w:proofErr w:type="spellEnd"/>
            <w:proofErr w:type="gramEnd"/>
            <w:r w:rsidRPr="00C71F99">
              <w:rPr>
                <w:rFonts w:asciiTheme="minorHAnsi" w:eastAsia="Times New Roman" w:hAnsiTheme="minorHAnsi" w:cstheme="minorHAnsi"/>
                <w:bCs/>
              </w:rPr>
              <w:t xml:space="preserve"> of Death</w:t>
            </w:r>
          </w:p>
        </w:tc>
        <w:tc>
          <w:tcPr>
            <w:tcW w:w="3603" w:type="dxa"/>
            <w:gridSpan w:val="5"/>
            <w:vMerge w:val="restart"/>
            <w:shd w:val="clear" w:color="auto" w:fill="auto"/>
            <w:textDirection w:val="btLr"/>
            <w:tcPrChange w:id="133" w:author="Shaikh Asif" w:date="2020-10-07T19:14:00Z">
              <w:tcPr>
                <w:tcW w:w="3603" w:type="dxa"/>
                <w:gridSpan w:val="5"/>
                <w:vMerge w:val="restart"/>
                <w:shd w:val="clear" w:color="auto" w:fill="auto"/>
                <w:textDirection w:val="btLr"/>
              </w:tcPr>
            </w:tcPrChange>
          </w:tcPr>
          <w:p w14:paraId="77AA3364" w14:textId="77777777" w:rsidR="00767454" w:rsidRPr="00C71F99" w:rsidRDefault="00767454" w:rsidP="00767454">
            <w:pPr>
              <w:ind w:left="113" w:right="113"/>
              <w:rPr>
                <w:rFonts w:asciiTheme="minorHAnsi" w:eastAsia="Times New Roman" w:hAnsiTheme="minorHAnsi" w:cstheme="minorHAnsi"/>
                <w:bCs/>
                <w:i/>
                <w:rtl/>
              </w:rPr>
            </w:pPr>
            <w:r w:rsidRPr="00C71F99">
              <w:rPr>
                <w:rFonts w:asciiTheme="minorHAnsi" w:eastAsia="Times New Roman" w:hAnsiTheme="minorHAnsi" w:cstheme="minorHAnsi"/>
                <w:bCs/>
              </w:rPr>
              <w:t xml:space="preserve">e. Cause of death </w:t>
            </w:r>
            <w:r w:rsidRPr="00C71F99">
              <w:rPr>
                <w:rFonts w:asciiTheme="minorHAnsi" w:eastAsia="Times New Roman" w:hAnsiTheme="minorHAnsi" w:cstheme="minorHAnsi"/>
                <w:bCs/>
                <w:i/>
              </w:rPr>
              <w:t>please specify</w:t>
            </w:r>
          </w:p>
          <w:p w14:paraId="57828C5F"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Severe Bleeding (mostly bleeding after childbirth</w:t>
            </w:r>
          </w:p>
          <w:p w14:paraId="464FFAE4"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Infection/Fever (mostly after childbirth)</w:t>
            </w:r>
          </w:p>
          <w:p w14:paraId="0558E9A1"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High Blood Pressure during pregnancy (</w:t>
            </w:r>
            <w:proofErr w:type="spellStart"/>
            <w:proofErr w:type="gramStart"/>
            <w:r w:rsidRPr="00C71F99">
              <w:rPr>
                <w:rFonts w:asciiTheme="minorHAnsi" w:eastAsiaTheme="minorHAnsi" w:hAnsiTheme="minorHAnsi" w:cstheme="minorHAnsi"/>
                <w:color w:val="000000"/>
              </w:rPr>
              <w:t>pre eclampsia</w:t>
            </w:r>
            <w:proofErr w:type="spellEnd"/>
            <w:proofErr w:type="gramEnd"/>
            <w:r w:rsidRPr="00C71F99">
              <w:rPr>
                <w:rFonts w:asciiTheme="minorHAnsi" w:eastAsiaTheme="minorHAnsi" w:hAnsiTheme="minorHAnsi" w:cstheme="minorHAnsi"/>
                <w:color w:val="000000"/>
              </w:rPr>
              <w:t xml:space="preserve"> and eclampsia)</w:t>
            </w:r>
          </w:p>
          <w:p w14:paraId="3F076F13" w14:textId="224C7DAD"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 xml:space="preserve">Complication </w:t>
            </w:r>
            <w:r w:rsidR="00093719" w:rsidRPr="00C71F99">
              <w:rPr>
                <w:rFonts w:asciiTheme="minorHAnsi" w:eastAsiaTheme="minorHAnsi" w:hAnsiTheme="minorHAnsi" w:cstheme="minorHAnsi"/>
                <w:color w:val="000000"/>
              </w:rPr>
              <w:t>during delivery</w:t>
            </w:r>
          </w:p>
          <w:p w14:paraId="1B3CFE7A"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Unsafe abortion</w:t>
            </w:r>
          </w:p>
          <w:p w14:paraId="0DFB483E" w14:textId="77777777" w:rsidR="00767454" w:rsidRPr="00C71F99" w:rsidRDefault="00767454" w:rsidP="00616E90">
            <w:pPr>
              <w:numPr>
                <w:ilvl w:val="0"/>
                <w:numId w:val="15"/>
              </w:numPr>
              <w:tabs>
                <w:tab w:val="left" w:leader="dot" w:pos="3600"/>
              </w:tabs>
              <w:ind w:left="113" w:right="113"/>
              <w:rPr>
                <w:rFonts w:asciiTheme="minorHAnsi" w:eastAsiaTheme="minorHAnsi" w:hAnsiTheme="minorHAnsi" w:cstheme="minorHAnsi"/>
              </w:rPr>
            </w:pPr>
            <w:r w:rsidRPr="00C71F99">
              <w:rPr>
                <w:rFonts w:asciiTheme="minorHAnsi" w:eastAsiaTheme="minorHAnsi" w:hAnsiTheme="minorHAnsi" w:cstheme="minorHAnsi"/>
                <w:color w:val="000000"/>
              </w:rPr>
              <w:t xml:space="preserve">6.     Convulsion </w:t>
            </w:r>
          </w:p>
          <w:p w14:paraId="7C0F35A8" w14:textId="4DE06038" w:rsidR="00767454" w:rsidRPr="00C71F99" w:rsidRDefault="00E072BA" w:rsidP="00616E90">
            <w:pPr>
              <w:numPr>
                <w:ilvl w:val="0"/>
                <w:numId w:val="15"/>
              </w:numPr>
              <w:tabs>
                <w:tab w:val="left" w:leader="dot" w:pos="3600"/>
              </w:tabs>
              <w:ind w:left="113" w:right="113"/>
              <w:rPr>
                <w:rFonts w:asciiTheme="minorHAnsi" w:eastAsiaTheme="minorHAnsi" w:hAnsiTheme="minorHAnsi" w:cstheme="minorHAnsi"/>
              </w:rPr>
            </w:pPr>
            <w:r w:rsidRPr="00C71F99">
              <w:rPr>
                <w:rFonts w:asciiTheme="minorHAnsi" w:eastAsiaTheme="minorHAnsi" w:hAnsiTheme="minorHAnsi" w:cstheme="minorHAnsi"/>
                <w:color w:val="000000"/>
              </w:rPr>
              <w:t>96. Others-(Specify)……………</w:t>
            </w:r>
            <w:r w:rsidR="00071EE8" w:rsidRPr="00C71F99">
              <w:rPr>
                <w:rFonts w:asciiTheme="minorHAnsi" w:eastAsiaTheme="minorHAnsi" w:hAnsiTheme="minorHAnsi" w:cstheme="minorHAnsi"/>
                <w:color w:val="000000"/>
              </w:rPr>
              <w:t>…………</w:t>
            </w:r>
          </w:p>
        </w:tc>
      </w:tr>
      <w:tr w:rsidR="00767454" w:rsidRPr="00C71F99" w14:paraId="02C5F2E6" w14:textId="77777777" w:rsidTr="00C119FF">
        <w:tblPrEx>
          <w:tblW w:w="10801" w:type="dxa"/>
          <w:jc w:val="center"/>
          <w:tblLayout w:type="fixed"/>
          <w:tblPrExChange w:id="134" w:author="Shaikh Asif" w:date="2020-10-07T19:14:00Z">
            <w:tblPrEx>
              <w:tblW w:w="10801" w:type="dxa"/>
              <w:jc w:val="center"/>
              <w:tblLayout w:type="fixed"/>
            </w:tblPrEx>
          </w:tblPrExChange>
        </w:tblPrEx>
        <w:trPr>
          <w:cantSplit/>
          <w:trHeight w:val="1134"/>
          <w:jc w:val="center"/>
          <w:trPrChange w:id="135" w:author="Shaikh Asif" w:date="2020-10-07T19:14:00Z">
            <w:trPr>
              <w:cantSplit/>
              <w:trHeight w:val="1134"/>
              <w:jc w:val="center"/>
            </w:trPr>
          </w:trPrChange>
        </w:trPr>
        <w:tc>
          <w:tcPr>
            <w:tcW w:w="627" w:type="dxa"/>
            <w:vMerge/>
            <w:tcBorders>
              <w:right w:val="single" w:sz="4" w:space="0" w:color="auto"/>
            </w:tcBorders>
            <w:shd w:val="clear" w:color="auto" w:fill="auto"/>
            <w:textDirection w:val="btLr"/>
            <w:vAlign w:val="center"/>
            <w:tcPrChange w:id="136" w:author="Shaikh Asif" w:date="2020-10-07T19:14:00Z">
              <w:tcPr>
                <w:tcW w:w="627" w:type="dxa"/>
                <w:vMerge/>
                <w:tcBorders>
                  <w:right w:val="single" w:sz="4" w:space="0" w:color="auto"/>
                </w:tcBorders>
                <w:shd w:val="clear" w:color="auto" w:fill="auto"/>
                <w:textDirection w:val="btLr"/>
                <w:vAlign w:val="center"/>
              </w:tcPr>
            </w:tcPrChange>
          </w:tcPr>
          <w:p w14:paraId="4E43D619" w14:textId="77777777" w:rsidR="00767454" w:rsidRPr="00C71F99" w:rsidRDefault="00767454" w:rsidP="00767454">
            <w:pPr>
              <w:ind w:left="113" w:right="113"/>
              <w:contextualSpacing/>
              <w:jc w:val="center"/>
              <w:rPr>
                <w:rFonts w:asciiTheme="minorHAnsi" w:eastAsia="Times New Roman" w:hAnsiTheme="minorHAnsi" w:cstheme="minorHAnsi"/>
                <w:b/>
                <w:sz w:val="24"/>
                <w:szCs w:val="24"/>
              </w:rPr>
            </w:pPr>
          </w:p>
        </w:tc>
        <w:tc>
          <w:tcPr>
            <w:tcW w:w="1168" w:type="dxa"/>
            <w:vMerge/>
            <w:tcBorders>
              <w:right w:val="single" w:sz="4" w:space="0" w:color="auto"/>
            </w:tcBorders>
            <w:shd w:val="clear" w:color="auto" w:fill="auto"/>
            <w:textDirection w:val="btLr"/>
            <w:vAlign w:val="center"/>
            <w:tcPrChange w:id="137" w:author="Shaikh Asif" w:date="2020-10-07T19:14:00Z">
              <w:tcPr>
                <w:tcW w:w="2431" w:type="dxa"/>
                <w:gridSpan w:val="3"/>
                <w:vMerge/>
                <w:tcBorders>
                  <w:right w:val="single" w:sz="4" w:space="0" w:color="auto"/>
                </w:tcBorders>
                <w:shd w:val="clear" w:color="auto" w:fill="auto"/>
                <w:textDirection w:val="btLr"/>
                <w:vAlign w:val="center"/>
              </w:tcPr>
            </w:tcPrChange>
          </w:tcPr>
          <w:p w14:paraId="1B7953ED" w14:textId="77777777" w:rsidR="00767454" w:rsidRPr="00C71F99" w:rsidRDefault="00767454" w:rsidP="00767454">
            <w:pPr>
              <w:ind w:left="113" w:right="113"/>
              <w:contextualSpacing/>
              <w:jc w:val="center"/>
              <w:rPr>
                <w:rFonts w:asciiTheme="minorHAnsi" w:eastAsia="Times New Roman" w:hAnsiTheme="minorHAnsi" w:cstheme="minorHAnsi"/>
                <w:b/>
                <w:sz w:val="24"/>
                <w:szCs w:val="24"/>
              </w:rPr>
            </w:pPr>
          </w:p>
        </w:tc>
        <w:tc>
          <w:tcPr>
            <w:tcW w:w="1595" w:type="dxa"/>
            <w:gridSpan w:val="2"/>
            <w:tcBorders>
              <w:left w:val="single" w:sz="4" w:space="0" w:color="auto"/>
            </w:tcBorders>
            <w:shd w:val="clear" w:color="auto" w:fill="auto"/>
            <w:textDirection w:val="btLr"/>
            <w:vAlign w:val="center"/>
            <w:tcPrChange w:id="138" w:author="Shaikh Asif" w:date="2020-10-07T19:14:00Z">
              <w:tcPr>
                <w:tcW w:w="332" w:type="dxa"/>
                <w:tcBorders>
                  <w:left w:val="single" w:sz="4" w:space="0" w:color="auto"/>
                </w:tcBorders>
                <w:shd w:val="clear" w:color="auto" w:fill="auto"/>
                <w:textDirection w:val="btLr"/>
                <w:vAlign w:val="center"/>
              </w:tcPr>
            </w:tcPrChange>
          </w:tcPr>
          <w:p w14:paraId="18957295" w14:textId="77777777" w:rsidR="00767454" w:rsidRPr="00C71F99" w:rsidRDefault="00767454" w:rsidP="0034155F">
            <w:pPr>
              <w:ind w:left="113" w:right="113"/>
              <w:jc w:val="center"/>
              <w:rPr>
                <w:rFonts w:asciiTheme="minorHAnsi" w:eastAsia="Times New Roman" w:hAnsiTheme="minorHAnsi" w:cstheme="minorHAnsi"/>
                <w:bCs/>
                <w:rtl/>
                <w:lang w:bidi="ar-EG"/>
              </w:rPr>
            </w:pPr>
            <w:r w:rsidRPr="00C71F99">
              <w:rPr>
                <w:rFonts w:asciiTheme="minorHAnsi" w:eastAsia="Times New Roman" w:hAnsiTheme="minorHAnsi" w:cstheme="minorHAnsi"/>
                <w:bCs/>
                <w:lang w:bidi="ar-EG"/>
              </w:rPr>
              <w:t>Day</w:t>
            </w:r>
          </w:p>
        </w:tc>
        <w:tc>
          <w:tcPr>
            <w:tcW w:w="332" w:type="dxa"/>
            <w:gridSpan w:val="2"/>
            <w:tcBorders>
              <w:left w:val="single" w:sz="4" w:space="0" w:color="auto"/>
            </w:tcBorders>
            <w:shd w:val="clear" w:color="auto" w:fill="auto"/>
            <w:textDirection w:val="btLr"/>
            <w:vAlign w:val="center"/>
            <w:tcPrChange w:id="139" w:author="Shaikh Asif" w:date="2020-10-07T19:14:00Z">
              <w:tcPr>
                <w:tcW w:w="332" w:type="dxa"/>
                <w:gridSpan w:val="2"/>
                <w:tcBorders>
                  <w:left w:val="single" w:sz="4" w:space="0" w:color="auto"/>
                </w:tcBorders>
                <w:shd w:val="clear" w:color="auto" w:fill="auto"/>
                <w:textDirection w:val="btLr"/>
                <w:vAlign w:val="center"/>
              </w:tcPr>
            </w:tcPrChange>
          </w:tcPr>
          <w:p w14:paraId="38597C8C" w14:textId="77777777" w:rsidR="00767454" w:rsidRPr="00C71F99" w:rsidRDefault="00767454" w:rsidP="0034155F">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Month</w:t>
            </w:r>
          </w:p>
        </w:tc>
        <w:tc>
          <w:tcPr>
            <w:tcW w:w="320" w:type="dxa"/>
            <w:tcBorders>
              <w:left w:val="single" w:sz="4" w:space="0" w:color="auto"/>
            </w:tcBorders>
            <w:shd w:val="clear" w:color="auto" w:fill="auto"/>
            <w:textDirection w:val="btLr"/>
            <w:vAlign w:val="center"/>
            <w:tcPrChange w:id="140" w:author="Shaikh Asif" w:date="2020-10-07T19:14:00Z">
              <w:tcPr>
                <w:tcW w:w="320" w:type="dxa"/>
                <w:tcBorders>
                  <w:left w:val="single" w:sz="4" w:space="0" w:color="auto"/>
                </w:tcBorders>
                <w:shd w:val="clear" w:color="auto" w:fill="auto"/>
                <w:textDirection w:val="btLr"/>
                <w:vAlign w:val="center"/>
              </w:tcPr>
            </w:tcPrChange>
          </w:tcPr>
          <w:p w14:paraId="5C0BC619" w14:textId="77777777" w:rsidR="00767454" w:rsidRPr="00C71F99" w:rsidRDefault="00767454" w:rsidP="0034155F">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Year</w:t>
            </w:r>
          </w:p>
        </w:tc>
        <w:tc>
          <w:tcPr>
            <w:tcW w:w="1083" w:type="dxa"/>
            <w:vMerge/>
            <w:tcBorders>
              <w:left w:val="single" w:sz="6" w:space="0" w:color="auto"/>
            </w:tcBorders>
            <w:shd w:val="clear" w:color="auto" w:fill="auto"/>
            <w:textDirection w:val="btLr"/>
            <w:tcPrChange w:id="141" w:author="Shaikh Asif" w:date="2020-10-07T19:14:00Z">
              <w:tcPr>
                <w:tcW w:w="1173" w:type="dxa"/>
                <w:vMerge/>
                <w:tcBorders>
                  <w:left w:val="single" w:sz="6" w:space="0" w:color="auto"/>
                </w:tcBorders>
                <w:shd w:val="clear" w:color="auto" w:fill="auto"/>
                <w:textDirection w:val="btLr"/>
              </w:tcPr>
            </w:tcPrChange>
          </w:tcPr>
          <w:p w14:paraId="4ABB929C" w14:textId="77777777" w:rsidR="00767454" w:rsidRPr="00C71F99" w:rsidRDefault="00767454" w:rsidP="00767454">
            <w:pPr>
              <w:ind w:left="113" w:right="113"/>
              <w:jc w:val="center"/>
              <w:rPr>
                <w:rFonts w:asciiTheme="minorHAnsi" w:eastAsia="Times New Roman" w:hAnsiTheme="minorHAnsi" w:cstheme="minorHAnsi"/>
                <w:b/>
              </w:rPr>
            </w:pPr>
          </w:p>
        </w:tc>
        <w:tc>
          <w:tcPr>
            <w:tcW w:w="630" w:type="dxa"/>
            <w:gridSpan w:val="2"/>
            <w:shd w:val="clear" w:color="auto" w:fill="auto"/>
            <w:vAlign w:val="center"/>
            <w:tcPrChange w:id="142" w:author="Shaikh Asif" w:date="2020-10-07T19:14:00Z">
              <w:tcPr>
                <w:tcW w:w="540" w:type="dxa"/>
                <w:gridSpan w:val="2"/>
                <w:shd w:val="clear" w:color="auto" w:fill="auto"/>
                <w:vAlign w:val="center"/>
              </w:tcPr>
            </w:tcPrChange>
          </w:tcPr>
          <w:p w14:paraId="18F4493C" w14:textId="77777777" w:rsidR="00767454" w:rsidRPr="00C71F99" w:rsidRDefault="00767454" w:rsidP="00767454">
            <w:pPr>
              <w:jc w:val="center"/>
              <w:rPr>
                <w:rFonts w:asciiTheme="minorHAnsi" w:eastAsia="Times New Roman" w:hAnsiTheme="minorHAnsi" w:cstheme="minorHAnsi"/>
                <w:bCs/>
                <w:rtl/>
                <w:lang w:bidi="ar-EG"/>
              </w:rPr>
            </w:pPr>
            <w:r w:rsidRPr="00C71F99">
              <w:rPr>
                <w:rFonts w:asciiTheme="minorHAnsi" w:eastAsia="Times New Roman" w:hAnsiTheme="minorHAnsi" w:cstheme="minorHAnsi"/>
                <w:bCs/>
                <w:lang w:bidi="ar-EG"/>
              </w:rPr>
              <w:t>Day</w:t>
            </w:r>
          </w:p>
        </w:tc>
        <w:tc>
          <w:tcPr>
            <w:tcW w:w="720" w:type="dxa"/>
            <w:gridSpan w:val="3"/>
            <w:shd w:val="clear" w:color="auto" w:fill="auto"/>
            <w:vAlign w:val="center"/>
            <w:tcPrChange w:id="143" w:author="Shaikh Asif" w:date="2020-10-07T19:14:00Z">
              <w:tcPr>
                <w:tcW w:w="720" w:type="dxa"/>
                <w:gridSpan w:val="3"/>
                <w:shd w:val="clear" w:color="auto" w:fill="auto"/>
                <w:vAlign w:val="center"/>
              </w:tcPr>
            </w:tcPrChange>
          </w:tcPr>
          <w:p w14:paraId="6EAA3F1D" w14:textId="77777777" w:rsidR="00767454" w:rsidRPr="00C71F99" w:rsidRDefault="00767454" w:rsidP="00767454">
            <w:pPr>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Month</w:t>
            </w:r>
          </w:p>
        </w:tc>
        <w:tc>
          <w:tcPr>
            <w:tcW w:w="723" w:type="dxa"/>
            <w:shd w:val="clear" w:color="auto" w:fill="auto"/>
            <w:vAlign w:val="center"/>
            <w:tcPrChange w:id="144" w:author="Shaikh Asif" w:date="2020-10-07T19:14:00Z">
              <w:tcPr>
                <w:tcW w:w="723" w:type="dxa"/>
                <w:shd w:val="clear" w:color="auto" w:fill="auto"/>
                <w:vAlign w:val="center"/>
              </w:tcPr>
            </w:tcPrChange>
          </w:tcPr>
          <w:p w14:paraId="14441DD8" w14:textId="77777777" w:rsidR="00767454" w:rsidRPr="00C71F99" w:rsidRDefault="00767454" w:rsidP="00767454">
            <w:pPr>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Year</w:t>
            </w:r>
          </w:p>
        </w:tc>
        <w:tc>
          <w:tcPr>
            <w:tcW w:w="3603" w:type="dxa"/>
            <w:gridSpan w:val="5"/>
            <w:vMerge/>
            <w:shd w:val="clear" w:color="auto" w:fill="auto"/>
            <w:textDirection w:val="btLr"/>
            <w:tcPrChange w:id="145" w:author="Shaikh Asif" w:date="2020-10-07T19:14:00Z">
              <w:tcPr>
                <w:tcW w:w="3603" w:type="dxa"/>
                <w:gridSpan w:val="5"/>
                <w:vMerge/>
                <w:shd w:val="clear" w:color="auto" w:fill="auto"/>
                <w:textDirection w:val="btLr"/>
              </w:tcPr>
            </w:tcPrChange>
          </w:tcPr>
          <w:p w14:paraId="1439A6F0" w14:textId="77777777" w:rsidR="00767454" w:rsidRPr="00C71F99" w:rsidRDefault="00767454" w:rsidP="00767454">
            <w:pPr>
              <w:ind w:left="113" w:right="113"/>
              <w:rPr>
                <w:rFonts w:asciiTheme="minorHAnsi" w:eastAsia="Times New Roman" w:hAnsiTheme="minorHAnsi" w:cstheme="minorHAnsi"/>
                <w:bCs/>
              </w:rPr>
            </w:pPr>
          </w:p>
        </w:tc>
      </w:tr>
      <w:tr w:rsidR="00767454" w:rsidRPr="00C71F99" w14:paraId="71302B28" w14:textId="77777777" w:rsidTr="00C119FF">
        <w:tblPrEx>
          <w:tblW w:w="10801" w:type="dxa"/>
          <w:jc w:val="center"/>
          <w:tblLayout w:type="fixed"/>
          <w:tblPrExChange w:id="146" w:author="Shaikh Asif" w:date="2020-10-07T19:14:00Z">
            <w:tblPrEx>
              <w:tblW w:w="10801" w:type="dxa"/>
              <w:jc w:val="center"/>
              <w:tblLayout w:type="fixed"/>
            </w:tblPrEx>
          </w:tblPrExChange>
        </w:tblPrEx>
        <w:trPr>
          <w:trHeight w:val="440"/>
          <w:jc w:val="center"/>
          <w:trPrChange w:id="147" w:author="Shaikh Asif" w:date="2020-10-07T19:14:00Z">
            <w:trPr>
              <w:trHeight w:val="440"/>
              <w:jc w:val="center"/>
            </w:trPr>
          </w:trPrChange>
        </w:trPr>
        <w:tc>
          <w:tcPr>
            <w:tcW w:w="627" w:type="dxa"/>
            <w:tcBorders>
              <w:right w:val="single" w:sz="4" w:space="0" w:color="auto"/>
            </w:tcBorders>
            <w:shd w:val="clear" w:color="auto" w:fill="auto"/>
            <w:vAlign w:val="center"/>
            <w:tcPrChange w:id="148" w:author="Shaikh Asif" w:date="2020-10-07T19:14:00Z">
              <w:tcPr>
                <w:tcW w:w="627" w:type="dxa"/>
                <w:tcBorders>
                  <w:right w:val="single" w:sz="4" w:space="0" w:color="auto"/>
                </w:tcBorders>
                <w:shd w:val="clear" w:color="auto" w:fill="auto"/>
                <w:vAlign w:val="center"/>
              </w:tcPr>
            </w:tcPrChange>
          </w:tcPr>
          <w:p w14:paraId="7F040D62" w14:textId="77777777" w:rsidR="00767454" w:rsidRPr="00C71F99" w:rsidRDefault="00767454" w:rsidP="00767454">
            <w:pPr>
              <w:jc w:val="cente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1</w:t>
            </w:r>
          </w:p>
        </w:tc>
        <w:tc>
          <w:tcPr>
            <w:tcW w:w="1168" w:type="dxa"/>
            <w:tcBorders>
              <w:right w:val="single" w:sz="4" w:space="0" w:color="auto"/>
            </w:tcBorders>
            <w:shd w:val="clear" w:color="auto" w:fill="auto"/>
            <w:vAlign w:val="center"/>
            <w:tcPrChange w:id="149" w:author="Shaikh Asif" w:date="2020-10-07T19:14:00Z">
              <w:tcPr>
                <w:tcW w:w="2431" w:type="dxa"/>
                <w:gridSpan w:val="3"/>
                <w:tcBorders>
                  <w:right w:val="single" w:sz="4" w:space="0" w:color="auto"/>
                </w:tcBorders>
                <w:shd w:val="clear" w:color="auto" w:fill="auto"/>
                <w:vAlign w:val="center"/>
              </w:tcPr>
            </w:tcPrChange>
          </w:tcPr>
          <w:p w14:paraId="598272C5" w14:textId="77777777" w:rsidR="00767454" w:rsidRPr="00C71F99" w:rsidRDefault="00767454" w:rsidP="00767454">
            <w:pPr>
              <w:rPr>
                <w:rFonts w:asciiTheme="minorHAnsi" w:eastAsia="Times New Roman" w:hAnsiTheme="minorHAnsi" w:cstheme="minorHAnsi"/>
                <w:sz w:val="24"/>
                <w:szCs w:val="24"/>
                <w:lang w:bidi="he-IL"/>
              </w:rPr>
            </w:pPr>
          </w:p>
        </w:tc>
        <w:tc>
          <w:tcPr>
            <w:tcW w:w="1595" w:type="dxa"/>
            <w:gridSpan w:val="2"/>
            <w:tcBorders>
              <w:left w:val="single" w:sz="4" w:space="0" w:color="auto"/>
            </w:tcBorders>
            <w:shd w:val="clear" w:color="auto" w:fill="auto"/>
            <w:tcPrChange w:id="150" w:author="Shaikh Asif" w:date="2020-10-07T19:14:00Z">
              <w:tcPr>
                <w:tcW w:w="332" w:type="dxa"/>
                <w:tcBorders>
                  <w:left w:val="single" w:sz="4" w:space="0" w:color="auto"/>
                </w:tcBorders>
                <w:shd w:val="clear" w:color="auto" w:fill="auto"/>
              </w:tcPr>
            </w:tcPrChange>
          </w:tcPr>
          <w:p w14:paraId="7C79DE62" w14:textId="77777777" w:rsidR="00767454" w:rsidRPr="00C71F99" w:rsidRDefault="00767454" w:rsidP="00767454">
            <w:pPr>
              <w:rPr>
                <w:rFonts w:asciiTheme="minorHAnsi" w:eastAsia="Times New Roman" w:hAnsiTheme="minorHAnsi" w:cstheme="minorHAnsi"/>
                <w:sz w:val="24"/>
                <w:szCs w:val="24"/>
                <w:lang w:bidi="he-IL"/>
              </w:rPr>
            </w:pPr>
          </w:p>
        </w:tc>
        <w:tc>
          <w:tcPr>
            <w:tcW w:w="332" w:type="dxa"/>
            <w:gridSpan w:val="2"/>
            <w:tcBorders>
              <w:left w:val="single" w:sz="4" w:space="0" w:color="auto"/>
            </w:tcBorders>
            <w:shd w:val="clear" w:color="auto" w:fill="auto"/>
            <w:tcPrChange w:id="151" w:author="Shaikh Asif" w:date="2020-10-07T19:14:00Z">
              <w:tcPr>
                <w:tcW w:w="332" w:type="dxa"/>
                <w:gridSpan w:val="2"/>
                <w:tcBorders>
                  <w:left w:val="single" w:sz="4" w:space="0" w:color="auto"/>
                </w:tcBorders>
                <w:shd w:val="clear" w:color="auto" w:fill="auto"/>
              </w:tcPr>
            </w:tcPrChange>
          </w:tcPr>
          <w:p w14:paraId="6A55483D" w14:textId="77777777" w:rsidR="00767454" w:rsidRPr="00C71F99" w:rsidRDefault="00767454" w:rsidP="00767454">
            <w:pPr>
              <w:rPr>
                <w:rFonts w:asciiTheme="minorHAnsi" w:eastAsia="Times New Roman" w:hAnsiTheme="minorHAnsi" w:cstheme="minorHAnsi"/>
                <w:sz w:val="24"/>
                <w:szCs w:val="24"/>
                <w:lang w:bidi="he-IL"/>
              </w:rPr>
            </w:pPr>
          </w:p>
        </w:tc>
        <w:tc>
          <w:tcPr>
            <w:tcW w:w="320" w:type="dxa"/>
            <w:tcBorders>
              <w:left w:val="single" w:sz="4" w:space="0" w:color="auto"/>
            </w:tcBorders>
            <w:shd w:val="clear" w:color="auto" w:fill="auto"/>
            <w:tcPrChange w:id="152" w:author="Shaikh Asif" w:date="2020-10-07T19:14:00Z">
              <w:tcPr>
                <w:tcW w:w="320" w:type="dxa"/>
                <w:tcBorders>
                  <w:left w:val="single" w:sz="4" w:space="0" w:color="auto"/>
                </w:tcBorders>
                <w:shd w:val="clear" w:color="auto" w:fill="auto"/>
              </w:tcPr>
            </w:tcPrChange>
          </w:tcPr>
          <w:p w14:paraId="64C14910" w14:textId="77777777" w:rsidR="00767454" w:rsidRPr="00C71F99" w:rsidRDefault="00767454" w:rsidP="00767454">
            <w:pPr>
              <w:rPr>
                <w:rFonts w:asciiTheme="minorHAnsi" w:eastAsia="Times New Roman" w:hAnsiTheme="minorHAnsi" w:cstheme="minorHAnsi"/>
                <w:sz w:val="24"/>
                <w:szCs w:val="24"/>
                <w:lang w:bidi="he-IL"/>
              </w:rPr>
            </w:pPr>
          </w:p>
        </w:tc>
        <w:tc>
          <w:tcPr>
            <w:tcW w:w="1083" w:type="dxa"/>
            <w:tcBorders>
              <w:left w:val="single" w:sz="6" w:space="0" w:color="auto"/>
            </w:tcBorders>
            <w:shd w:val="clear" w:color="auto" w:fill="auto"/>
            <w:tcPrChange w:id="153" w:author="Shaikh Asif" w:date="2020-10-07T19:14:00Z">
              <w:tcPr>
                <w:tcW w:w="1173" w:type="dxa"/>
                <w:tcBorders>
                  <w:left w:val="single" w:sz="6" w:space="0" w:color="auto"/>
                </w:tcBorders>
                <w:shd w:val="clear" w:color="auto" w:fill="auto"/>
              </w:tcPr>
            </w:tcPrChange>
          </w:tcPr>
          <w:p w14:paraId="661CE325" w14:textId="77777777" w:rsidR="00767454" w:rsidRPr="00C71F99" w:rsidRDefault="00767454" w:rsidP="00767454">
            <w:pPr>
              <w:rPr>
                <w:rFonts w:asciiTheme="minorHAnsi" w:eastAsia="Times New Roman" w:hAnsiTheme="minorHAnsi" w:cstheme="minorHAnsi"/>
                <w:sz w:val="24"/>
                <w:szCs w:val="24"/>
                <w:lang w:bidi="he-IL"/>
              </w:rPr>
            </w:pPr>
          </w:p>
        </w:tc>
        <w:tc>
          <w:tcPr>
            <w:tcW w:w="630" w:type="dxa"/>
            <w:gridSpan w:val="2"/>
            <w:tcBorders>
              <w:right w:val="single" w:sz="6" w:space="0" w:color="auto"/>
            </w:tcBorders>
            <w:shd w:val="clear" w:color="auto" w:fill="auto"/>
            <w:textDirection w:val="btLr"/>
            <w:vAlign w:val="center"/>
            <w:tcPrChange w:id="154" w:author="Shaikh Asif" w:date="2020-10-07T19:14:00Z">
              <w:tcPr>
                <w:tcW w:w="540" w:type="dxa"/>
                <w:gridSpan w:val="2"/>
                <w:tcBorders>
                  <w:right w:val="single" w:sz="6" w:space="0" w:color="auto"/>
                </w:tcBorders>
                <w:shd w:val="clear" w:color="auto" w:fill="auto"/>
                <w:textDirection w:val="btLr"/>
                <w:vAlign w:val="center"/>
              </w:tcPr>
            </w:tcPrChange>
          </w:tcPr>
          <w:p w14:paraId="7D42F7B3" w14:textId="77777777" w:rsidR="00767454" w:rsidRPr="00C71F99" w:rsidRDefault="00767454" w:rsidP="00767454">
            <w:pPr>
              <w:ind w:left="113" w:right="113"/>
              <w:jc w:val="center"/>
              <w:rPr>
                <w:rFonts w:asciiTheme="minorHAnsi" w:eastAsia="Times New Roman" w:hAnsiTheme="minorHAnsi" w:cstheme="minorHAnsi"/>
                <w:bCs/>
                <w:sz w:val="24"/>
                <w:szCs w:val="24"/>
                <w:lang w:bidi="ar-EG"/>
              </w:rPr>
            </w:pPr>
          </w:p>
        </w:tc>
        <w:tc>
          <w:tcPr>
            <w:tcW w:w="720" w:type="dxa"/>
            <w:gridSpan w:val="3"/>
            <w:tcBorders>
              <w:left w:val="single" w:sz="6" w:space="0" w:color="auto"/>
            </w:tcBorders>
            <w:shd w:val="clear" w:color="auto" w:fill="auto"/>
            <w:textDirection w:val="btLr"/>
            <w:vAlign w:val="center"/>
            <w:tcPrChange w:id="155" w:author="Shaikh Asif" w:date="2020-10-07T19:14:00Z">
              <w:tcPr>
                <w:tcW w:w="720" w:type="dxa"/>
                <w:gridSpan w:val="3"/>
                <w:tcBorders>
                  <w:left w:val="single" w:sz="6" w:space="0" w:color="auto"/>
                </w:tcBorders>
                <w:shd w:val="clear" w:color="auto" w:fill="auto"/>
                <w:textDirection w:val="btLr"/>
                <w:vAlign w:val="center"/>
              </w:tcPr>
            </w:tcPrChange>
          </w:tcPr>
          <w:p w14:paraId="0D259880"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723" w:type="dxa"/>
            <w:tcBorders>
              <w:left w:val="single" w:sz="6" w:space="0" w:color="auto"/>
            </w:tcBorders>
            <w:shd w:val="clear" w:color="auto" w:fill="auto"/>
            <w:textDirection w:val="btLr"/>
            <w:vAlign w:val="center"/>
            <w:tcPrChange w:id="156" w:author="Shaikh Asif" w:date="2020-10-07T19:14:00Z">
              <w:tcPr>
                <w:tcW w:w="723" w:type="dxa"/>
                <w:tcBorders>
                  <w:left w:val="single" w:sz="6" w:space="0" w:color="auto"/>
                </w:tcBorders>
                <w:shd w:val="clear" w:color="auto" w:fill="auto"/>
                <w:textDirection w:val="btLr"/>
                <w:vAlign w:val="center"/>
              </w:tcPr>
            </w:tcPrChange>
          </w:tcPr>
          <w:p w14:paraId="76580D63"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887" w:type="dxa"/>
            <w:gridSpan w:val="4"/>
            <w:tcBorders>
              <w:left w:val="single" w:sz="6" w:space="0" w:color="auto"/>
            </w:tcBorders>
            <w:shd w:val="clear" w:color="auto" w:fill="auto"/>
            <w:textDirection w:val="btLr"/>
            <w:vAlign w:val="center"/>
            <w:tcPrChange w:id="157" w:author="Shaikh Asif" w:date="2020-10-07T19:14:00Z">
              <w:tcPr>
                <w:tcW w:w="1887" w:type="dxa"/>
                <w:gridSpan w:val="4"/>
                <w:tcBorders>
                  <w:left w:val="single" w:sz="6" w:space="0" w:color="auto"/>
                </w:tcBorders>
                <w:shd w:val="clear" w:color="auto" w:fill="auto"/>
                <w:textDirection w:val="btLr"/>
                <w:vAlign w:val="center"/>
              </w:tcPr>
            </w:tcPrChange>
          </w:tcPr>
          <w:p w14:paraId="2B067338"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716" w:type="dxa"/>
            <w:shd w:val="clear" w:color="auto" w:fill="auto"/>
            <w:vAlign w:val="center"/>
            <w:tcPrChange w:id="158" w:author="Shaikh Asif" w:date="2020-10-07T19:14:00Z">
              <w:tcPr>
                <w:tcW w:w="1716" w:type="dxa"/>
                <w:shd w:val="clear" w:color="auto" w:fill="auto"/>
                <w:vAlign w:val="center"/>
              </w:tcPr>
            </w:tcPrChange>
          </w:tcPr>
          <w:p w14:paraId="317F06AF" w14:textId="77777777" w:rsidR="00767454" w:rsidRPr="00C71F99" w:rsidRDefault="00767454" w:rsidP="00767454">
            <w:pPr>
              <w:spacing w:before="100" w:beforeAutospacing="1" w:after="100" w:afterAutospacing="1"/>
              <w:rPr>
                <w:rFonts w:asciiTheme="minorHAnsi" w:hAnsiTheme="minorHAnsi" w:cstheme="minorHAnsi"/>
                <w:b/>
                <w:sz w:val="24"/>
                <w:szCs w:val="24"/>
              </w:rPr>
            </w:pPr>
          </w:p>
        </w:tc>
      </w:tr>
      <w:tr w:rsidR="00767454" w:rsidRPr="00C71F99" w14:paraId="0B43F3CC" w14:textId="77777777" w:rsidTr="00C119FF">
        <w:tblPrEx>
          <w:tblW w:w="10801" w:type="dxa"/>
          <w:jc w:val="center"/>
          <w:tblLayout w:type="fixed"/>
          <w:tblPrExChange w:id="159" w:author="Shaikh Asif" w:date="2020-10-07T19:14:00Z">
            <w:tblPrEx>
              <w:tblW w:w="10801" w:type="dxa"/>
              <w:jc w:val="center"/>
              <w:tblLayout w:type="fixed"/>
            </w:tblPrEx>
          </w:tblPrExChange>
        </w:tblPrEx>
        <w:trPr>
          <w:trHeight w:val="440"/>
          <w:jc w:val="center"/>
          <w:trPrChange w:id="160" w:author="Shaikh Asif" w:date="2020-10-07T19:14:00Z">
            <w:trPr>
              <w:trHeight w:val="440"/>
              <w:jc w:val="center"/>
            </w:trPr>
          </w:trPrChange>
        </w:trPr>
        <w:tc>
          <w:tcPr>
            <w:tcW w:w="627" w:type="dxa"/>
            <w:tcBorders>
              <w:right w:val="single" w:sz="4" w:space="0" w:color="auto"/>
            </w:tcBorders>
            <w:shd w:val="clear" w:color="auto" w:fill="auto"/>
            <w:vAlign w:val="center"/>
            <w:tcPrChange w:id="161" w:author="Shaikh Asif" w:date="2020-10-07T19:14:00Z">
              <w:tcPr>
                <w:tcW w:w="627" w:type="dxa"/>
                <w:tcBorders>
                  <w:right w:val="single" w:sz="4" w:space="0" w:color="auto"/>
                </w:tcBorders>
                <w:shd w:val="clear" w:color="auto" w:fill="auto"/>
                <w:vAlign w:val="center"/>
              </w:tcPr>
            </w:tcPrChange>
          </w:tcPr>
          <w:p w14:paraId="5FF49796" w14:textId="77777777" w:rsidR="00767454" w:rsidRPr="00C71F99" w:rsidRDefault="00767454" w:rsidP="00767454">
            <w:pPr>
              <w:jc w:val="cente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2</w:t>
            </w:r>
          </w:p>
        </w:tc>
        <w:tc>
          <w:tcPr>
            <w:tcW w:w="1168" w:type="dxa"/>
            <w:tcBorders>
              <w:right w:val="single" w:sz="4" w:space="0" w:color="auto"/>
            </w:tcBorders>
            <w:shd w:val="clear" w:color="auto" w:fill="auto"/>
            <w:vAlign w:val="center"/>
            <w:tcPrChange w:id="162" w:author="Shaikh Asif" w:date="2020-10-07T19:14:00Z">
              <w:tcPr>
                <w:tcW w:w="2431" w:type="dxa"/>
                <w:gridSpan w:val="3"/>
                <w:tcBorders>
                  <w:right w:val="single" w:sz="4" w:space="0" w:color="auto"/>
                </w:tcBorders>
                <w:shd w:val="clear" w:color="auto" w:fill="auto"/>
                <w:vAlign w:val="center"/>
              </w:tcPr>
            </w:tcPrChange>
          </w:tcPr>
          <w:p w14:paraId="456851A6" w14:textId="77777777" w:rsidR="00767454" w:rsidRPr="00C71F99" w:rsidRDefault="00767454" w:rsidP="00767454">
            <w:pPr>
              <w:rPr>
                <w:rFonts w:asciiTheme="minorHAnsi" w:eastAsia="Times New Roman" w:hAnsiTheme="minorHAnsi" w:cstheme="minorHAnsi"/>
                <w:sz w:val="24"/>
                <w:szCs w:val="24"/>
                <w:lang w:bidi="he-IL"/>
              </w:rPr>
            </w:pPr>
          </w:p>
        </w:tc>
        <w:tc>
          <w:tcPr>
            <w:tcW w:w="1595" w:type="dxa"/>
            <w:gridSpan w:val="2"/>
            <w:tcBorders>
              <w:left w:val="single" w:sz="4" w:space="0" w:color="auto"/>
            </w:tcBorders>
            <w:shd w:val="clear" w:color="auto" w:fill="auto"/>
            <w:tcPrChange w:id="163" w:author="Shaikh Asif" w:date="2020-10-07T19:14:00Z">
              <w:tcPr>
                <w:tcW w:w="332" w:type="dxa"/>
                <w:tcBorders>
                  <w:left w:val="single" w:sz="4" w:space="0" w:color="auto"/>
                </w:tcBorders>
                <w:shd w:val="clear" w:color="auto" w:fill="auto"/>
              </w:tcPr>
            </w:tcPrChange>
          </w:tcPr>
          <w:p w14:paraId="4E112652" w14:textId="77777777" w:rsidR="00767454" w:rsidRPr="00C71F99" w:rsidRDefault="00767454" w:rsidP="00767454">
            <w:pPr>
              <w:rPr>
                <w:rFonts w:asciiTheme="minorHAnsi" w:eastAsia="Times New Roman" w:hAnsiTheme="minorHAnsi" w:cstheme="minorHAnsi"/>
                <w:sz w:val="24"/>
                <w:szCs w:val="24"/>
                <w:lang w:bidi="he-IL"/>
              </w:rPr>
            </w:pPr>
          </w:p>
        </w:tc>
        <w:tc>
          <w:tcPr>
            <w:tcW w:w="332" w:type="dxa"/>
            <w:gridSpan w:val="2"/>
            <w:tcBorders>
              <w:left w:val="single" w:sz="4" w:space="0" w:color="auto"/>
            </w:tcBorders>
            <w:shd w:val="clear" w:color="auto" w:fill="auto"/>
            <w:tcPrChange w:id="164" w:author="Shaikh Asif" w:date="2020-10-07T19:14:00Z">
              <w:tcPr>
                <w:tcW w:w="332" w:type="dxa"/>
                <w:gridSpan w:val="2"/>
                <w:tcBorders>
                  <w:left w:val="single" w:sz="4" w:space="0" w:color="auto"/>
                </w:tcBorders>
                <w:shd w:val="clear" w:color="auto" w:fill="auto"/>
              </w:tcPr>
            </w:tcPrChange>
          </w:tcPr>
          <w:p w14:paraId="02F7E98A" w14:textId="77777777" w:rsidR="00767454" w:rsidRPr="00C71F99" w:rsidRDefault="00767454" w:rsidP="00767454">
            <w:pPr>
              <w:rPr>
                <w:rFonts w:asciiTheme="minorHAnsi" w:eastAsia="Times New Roman" w:hAnsiTheme="minorHAnsi" w:cstheme="minorHAnsi"/>
                <w:sz w:val="24"/>
                <w:szCs w:val="24"/>
                <w:lang w:bidi="he-IL"/>
              </w:rPr>
            </w:pPr>
          </w:p>
        </w:tc>
        <w:tc>
          <w:tcPr>
            <w:tcW w:w="320" w:type="dxa"/>
            <w:tcBorders>
              <w:left w:val="single" w:sz="4" w:space="0" w:color="auto"/>
            </w:tcBorders>
            <w:shd w:val="clear" w:color="auto" w:fill="auto"/>
            <w:tcPrChange w:id="165" w:author="Shaikh Asif" w:date="2020-10-07T19:14:00Z">
              <w:tcPr>
                <w:tcW w:w="320" w:type="dxa"/>
                <w:tcBorders>
                  <w:left w:val="single" w:sz="4" w:space="0" w:color="auto"/>
                </w:tcBorders>
                <w:shd w:val="clear" w:color="auto" w:fill="auto"/>
              </w:tcPr>
            </w:tcPrChange>
          </w:tcPr>
          <w:p w14:paraId="7BC70D20" w14:textId="77777777" w:rsidR="00767454" w:rsidRPr="00C71F99" w:rsidRDefault="00767454" w:rsidP="00767454">
            <w:pPr>
              <w:rPr>
                <w:rFonts w:asciiTheme="minorHAnsi" w:eastAsia="Times New Roman" w:hAnsiTheme="minorHAnsi" w:cstheme="minorHAnsi"/>
                <w:sz w:val="24"/>
                <w:szCs w:val="24"/>
                <w:lang w:bidi="he-IL"/>
              </w:rPr>
            </w:pPr>
          </w:p>
        </w:tc>
        <w:tc>
          <w:tcPr>
            <w:tcW w:w="1083" w:type="dxa"/>
            <w:tcBorders>
              <w:left w:val="single" w:sz="6" w:space="0" w:color="auto"/>
            </w:tcBorders>
            <w:shd w:val="clear" w:color="auto" w:fill="auto"/>
            <w:tcPrChange w:id="166" w:author="Shaikh Asif" w:date="2020-10-07T19:14:00Z">
              <w:tcPr>
                <w:tcW w:w="1173" w:type="dxa"/>
                <w:tcBorders>
                  <w:left w:val="single" w:sz="6" w:space="0" w:color="auto"/>
                </w:tcBorders>
                <w:shd w:val="clear" w:color="auto" w:fill="auto"/>
              </w:tcPr>
            </w:tcPrChange>
          </w:tcPr>
          <w:p w14:paraId="1E4F7519" w14:textId="77777777" w:rsidR="00767454" w:rsidRPr="00C71F99" w:rsidRDefault="00767454" w:rsidP="00767454">
            <w:pPr>
              <w:rPr>
                <w:rFonts w:asciiTheme="minorHAnsi" w:eastAsia="Times New Roman" w:hAnsiTheme="minorHAnsi" w:cstheme="minorHAnsi"/>
                <w:sz w:val="24"/>
                <w:szCs w:val="24"/>
                <w:lang w:bidi="he-IL"/>
              </w:rPr>
            </w:pPr>
          </w:p>
        </w:tc>
        <w:tc>
          <w:tcPr>
            <w:tcW w:w="630" w:type="dxa"/>
            <w:gridSpan w:val="2"/>
            <w:tcBorders>
              <w:right w:val="single" w:sz="6" w:space="0" w:color="auto"/>
            </w:tcBorders>
            <w:shd w:val="clear" w:color="auto" w:fill="auto"/>
            <w:textDirection w:val="btLr"/>
            <w:vAlign w:val="center"/>
            <w:tcPrChange w:id="167" w:author="Shaikh Asif" w:date="2020-10-07T19:14:00Z">
              <w:tcPr>
                <w:tcW w:w="540" w:type="dxa"/>
                <w:gridSpan w:val="2"/>
                <w:tcBorders>
                  <w:right w:val="single" w:sz="6" w:space="0" w:color="auto"/>
                </w:tcBorders>
                <w:shd w:val="clear" w:color="auto" w:fill="auto"/>
                <w:textDirection w:val="btLr"/>
                <w:vAlign w:val="center"/>
              </w:tcPr>
            </w:tcPrChange>
          </w:tcPr>
          <w:p w14:paraId="694BFCD9" w14:textId="77777777" w:rsidR="00767454" w:rsidRPr="00C71F99" w:rsidRDefault="00767454" w:rsidP="00767454">
            <w:pPr>
              <w:ind w:left="113" w:right="113"/>
              <w:jc w:val="center"/>
              <w:rPr>
                <w:rFonts w:asciiTheme="minorHAnsi" w:eastAsia="Times New Roman" w:hAnsiTheme="minorHAnsi" w:cstheme="minorHAnsi"/>
                <w:bCs/>
                <w:sz w:val="24"/>
                <w:szCs w:val="24"/>
                <w:lang w:bidi="ar-EG"/>
              </w:rPr>
            </w:pPr>
          </w:p>
        </w:tc>
        <w:tc>
          <w:tcPr>
            <w:tcW w:w="720" w:type="dxa"/>
            <w:gridSpan w:val="3"/>
            <w:tcBorders>
              <w:left w:val="single" w:sz="6" w:space="0" w:color="auto"/>
            </w:tcBorders>
            <w:shd w:val="clear" w:color="auto" w:fill="auto"/>
            <w:textDirection w:val="btLr"/>
            <w:vAlign w:val="center"/>
            <w:tcPrChange w:id="168" w:author="Shaikh Asif" w:date="2020-10-07T19:14:00Z">
              <w:tcPr>
                <w:tcW w:w="720" w:type="dxa"/>
                <w:gridSpan w:val="3"/>
                <w:tcBorders>
                  <w:left w:val="single" w:sz="6" w:space="0" w:color="auto"/>
                </w:tcBorders>
                <w:shd w:val="clear" w:color="auto" w:fill="auto"/>
                <w:textDirection w:val="btLr"/>
                <w:vAlign w:val="center"/>
              </w:tcPr>
            </w:tcPrChange>
          </w:tcPr>
          <w:p w14:paraId="232FF696"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723" w:type="dxa"/>
            <w:tcBorders>
              <w:left w:val="single" w:sz="6" w:space="0" w:color="auto"/>
            </w:tcBorders>
            <w:shd w:val="clear" w:color="auto" w:fill="auto"/>
            <w:textDirection w:val="btLr"/>
            <w:vAlign w:val="center"/>
            <w:tcPrChange w:id="169" w:author="Shaikh Asif" w:date="2020-10-07T19:14:00Z">
              <w:tcPr>
                <w:tcW w:w="723" w:type="dxa"/>
                <w:tcBorders>
                  <w:left w:val="single" w:sz="6" w:space="0" w:color="auto"/>
                </w:tcBorders>
                <w:shd w:val="clear" w:color="auto" w:fill="auto"/>
                <w:textDirection w:val="btLr"/>
                <w:vAlign w:val="center"/>
              </w:tcPr>
            </w:tcPrChange>
          </w:tcPr>
          <w:p w14:paraId="0213A599"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887" w:type="dxa"/>
            <w:gridSpan w:val="4"/>
            <w:tcBorders>
              <w:left w:val="single" w:sz="6" w:space="0" w:color="auto"/>
            </w:tcBorders>
            <w:shd w:val="clear" w:color="auto" w:fill="auto"/>
            <w:textDirection w:val="btLr"/>
            <w:vAlign w:val="center"/>
            <w:tcPrChange w:id="170" w:author="Shaikh Asif" w:date="2020-10-07T19:14:00Z">
              <w:tcPr>
                <w:tcW w:w="1887" w:type="dxa"/>
                <w:gridSpan w:val="4"/>
                <w:tcBorders>
                  <w:left w:val="single" w:sz="6" w:space="0" w:color="auto"/>
                </w:tcBorders>
                <w:shd w:val="clear" w:color="auto" w:fill="auto"/>
                <w:textDirection w:val="btLr"/>
                <w:vAlign w:val="center"/>
              </w:tcPr>
            </w:tcPrChange>
          </w:tcPr>
          <w:p w14:paraId="46C48E89"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716" w:type="dxa"/>
            <w:shd w:val="clear" w:color="auto" w:fill="auto"/>
            <w:vAlign w:val="center"/>
            <w:tcPrChange w:id="171" w:author="Shaikh Asif" w:date="2020-10-07T19:14:00Z">
              <w:tcPr>
                <w:tcW w:w="1716" w:type="dxa"/>
                <w:shd w:val="clear" w:color="auto" w:fill="auto"/>
                <w:vAlign w:val="center"/>
              </w:tcPr>
            </w:tcPrChange>
          </w:tcPr>
          <w:p w14:paraId="7D9D0133" w14:textId="77777777" w:rsidR="00767454" w:rsidRPr="00C71F99" w:rsidRDefault="00767454" w:rsidP="00767454">
            <w:pPr>
              <w:spacing w:before="100" w:beforeAutospacing="1" w:after="100" w:afterAutospacing="1"/>
              <w:rPr>
                <w:rFonts w:asciiTheme="minorHAnsi" w:hAnsiTheme="minorHAnsi" w:cstheme="minorHAnsi"/>
                <w:b/>
                <w:sz w:val="24"/>
                <w:szCs w:val="24"/>
              </w:rPr>
            </w:pPr>
          </w:p>
        </w:tc>
      </w:tr>
      <w:tr w:rsidR="00767454" w:rsidRPr="00C71F99" w14:paraId="4C58C9C2" w14:textId="77777777" w:rsidTr="00C119FF">
        <w:tblPrEx>
          <w:tblW w:w="10801" w:type="dxa"/>
          <w:jc w:val="center"/>
          <w:tblLayout w:type="fixed"/>
          <w:tblPrExChange w:id="172" w:author="Shaikh Asif" w:date="2020-10-07T19:14:00Z">
            <w:tblPrEx>
              <w:tblW w:w="10801" w:type="dxa"/>
              <w:jc w:val="center"/>
              <w:tblLayout w:type="fixed"/>
            </w:tblPrEx>
          </w:tblPrExChange>
        </w:tblPrEx>
        <w:trPr>
          <w:trHeight w:val="665"/>
          <w:jc w:val="center"/>
          <w:trPrChange w:id="173" w:author="Shaikh Asif" w:date="2020-10-07T19:14:00Z">
            <w:trPr>
              <w:trHeight w:val="665"/>
              <w:jc w:val="center"/>
            </w:trPr>
          </w:trPrChange>
        </w:trPr>
        <w:tc>
          <w:tcPr>
            <w:tcW w:w="627" w:type="dxa"/>
            <w:shd w:val="clear" w:color="auto" w:fill="auto"/>
            <w:vAlign w:val="center"/>
            <w:tcPrChange w:id="174" w:author="Shaikh Asif" w:date="2020-10-07T19:14:00Z">
              <w:tcPr>
                <w:tcW w:w="627" w:type="dxa"/>
                <w:shd w:val="clear" w:color="auto" w:fill="auto"/>
                <w:vAlign w:val="center"/>
              </w:tcPr>
            </w:tcPrChange>
          </w:tcPr>
          <w:p w14:paraId="48EC8CBC" w14:textId="77777777" w:rsidR="00767454" w:rsidRPr="00C71F99" w:rsidRDefault="00767454" w:rsidP="00767454">
            <w:pPr>
              <w:spacing w:before="100" w:beforeAutospacing="1"/>
              <w:jc w:val="center"/>
              <w:rPr>
                <w:rFonts w:asciiTheme="minorHAnsi" w:hAnsiTheme="minorHAnsi" w:cstheme="minorHAnsi"/>
                <w:b/>
                <w:sz w:val="24"/>
                <w:szCs w:val="24"/>
              </w:rPr>
            </w:pPr>
            <w:r w:rsidRPr="00C71F99">
              <w:rPr>
                <w:rFonts w:asciiTheme="minorHAnsi" w:hAnsiTheme="minorHAnsi" w:cstheme="minorHAnsi"/>
                <w:b/>
                <w:bCs/>
                <w:sz w:val="24"/>
                <w:szCs w:val="24"/>
              </w:rPr>
              <w:lastRenderedPageBreak/>
              <w:t>F8</w:t>
            </w:r>
          </w:p>
        </w:tc>
        <w:tc>
          <w:tcPr>
            <w:tcW w:w="4498" w:type="dxa"/>
            <w:gridSpan w:val="7"/>
            <w:shd w:val="clear" w:color="auto" w:fill="auto"/>
            <w:tcPrChange w:id="175" w:author="Shaikh Asif" w:date="2020-10-07T19:14:00Z">
              <w:tcPr>
                <w:tcW w:w="4588" w:type="dxa"/>
                <w:gridSpan w:val="8"/>
                <w:shd w:val="clear" w:color="auto" w:fill="auto"/>
              </w:tcPr>
            </w:tcPrChange>
          </w:tcPr>
          <w:p w14:paraId="35DFE7E8" w14:textId="77777777" w:rsidR="00767454" w:rsidRPr="00C71F99" w:rsidRDefault="00767454" w:rsidP="00767454">
            <w:pPr>
              <w:rPr>
                <w:rFonts w:asciiTheme="minorHAnsi" w:hAnsiTheme="minorHAnsi" w:cstheme="minorHAnsi"/>
                <w:bCs/>
                <w:sz w:val="24"/>
                <w:szCs w:val="24"/>
              </w:rPr>
            </w:pPr>
            <w:r w:rsidRPr="00C71F99">
              <w:rPr>
                <w:rFonts w:asciiTheme="minorHAnsi" w:eastAsia="Times New Roman" w:hAnsiTheme="minorHAnsi" w:cstheme="minorHAnsi"/>
                <w:bCs/>
                <w:sz w:val="24"/>
                <w:szCs w:val="24"/>
              </w:rPr>
              <w:t>During last five years, has there been a death of a child up-to 5 years of age in your house?</w:t>
            </w:r>
          </w:p>
        </w:tc>
        <w:tc>
          <w:tcPr>
            <w:tcW w:w="3960" w:type="dxa"/>
            <w:gridSpan w:val="10"/>
            <w:shd w:val="clear" w:color="auto" w:fill="auto"/>
            <w:vAlign w:val="center"/>
            <w:tcPrChange w:id="176" w:author="Shaikh Asif" w:date="2020-10-07T19:14:00Z">
              <w:tcPr>
                <w:tcW w:w="3870" w:type="dxa"/>
                <w:gridSpan w:val="10"/>
                <w:shd w:val="clear" w:color="auto" w:fill="auto"/>
                <w:vAlign w:val="center"/>
              </w:tcPr>
            </w:tcPrChange>
          </w:tcPr>
          <w:p w14:paraId="69D0806D" w14:textId="7E046A9B"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BD2F8A" w:rsidRPr="00C71F99">
              <w:rPr>
                <w:rFonts w:asciiTheme="minorHAnsi" w:hAnsiTheme="minorHAnsi" w:cstheme="minorHAnsi"/>
                <w:color w:val="000000"/>
              </w:rPr>
              <w:t>…………</w:t>
            </w:r>
            <w:proofErr w:type="gramStart"/>
            <w:r w:rsidR="00BD2F8A"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7EDBCAEF" w14:textId="07D18CB7"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BD2F8A" w:rsidRPr="00C71F99">
              <w:rPr>
                <w:rFonts w:asciiTheme="minorHAnsi" w:hAnsiTheme="minorHAnsi" w:cstheme="minorHAnsi"/>
                <w:color w:val="000000"/>
              </w:rPr>
              <w:t>…………….</w:t>
            </w:r>
            <w:r w:rsidRPr="00C71F99">
              <w:rPr>
                <w:rFonts w:asciiTheme="minorHAnsi" w:hAnsiTheme="minorHAnsi" w:cstheme="minorHAnsi"/>
                <w:color w:val="000000"/>
              </w:rPr>
              <w:t>……2</w:t>
            </w:r>
          </w:p>
        </w:tc>
        <w:tc>
          <w:tcPr>
            <w:tcW w:w="1716" w:type="dxa"/>
            <w:shd w:val="clear" w:color="auto" w:fill="auto"/>
            <w:vAlign w:val="center"/>
            <w:tcPrChange w:id="177" w:author="Shaikh Asif" w:date="2020-10-07T19:14:00Z">
              <w:tcPr>
                <w:tcW w:w="1716" w:type="dxa"/>
                <w:shd w:val="clear" w:color="auto" w:fill="auto"/>
                <w:vAlign w:val="center"/>
              </w:tcPr>
            </w:tcPrChange>
          </w:tcPr>
          <w:p w14:paraId="51051DE5" w14:textId="77777777" w:rsidR="00767454" w:rsidRPr="00C71F99" w:rsidRDefault="00767454" w:rsidP="00767454">
            <w:pPr>
              <w:spacing w:before="100" w:beforeAutospacing="1"/>
              <w:rPr>
                <w:rFonts w:asciiTheme="minorHAnsi" w:hAnsiTheme="minorHAnsi" w:cstheme="minorHAnsi"/>
                <w:b/>
              </w:rPr>
            </w:pPr>
            <w:r w:rsidRPr="00C71F99">
              <w:rPr>
                <w:rFonts w:asciiTheme="minorHAnsi" w:hAnsiTheme="minorHAnsi" w:cstheme="minorHAnsi"/>
                <w:bCs/>
              </w:rPr>
              <w:t xml:space="preserve">If </w:t>
            </w:r>
            <w:proofErr w:type="gramStart"/>
            <w:r w:rsidRPr="00C71F99">
              <w:rPr>
                <w:rFonts w:asciiTheme="minorHAnsi" w:hAnsiTheme="minorHAnsi" w:cstheme="minorHAnsi"/>
                <w:bCs/>
              </w:rPr>
              <w:t>no</w:t>
            </w:r>
            <w:proofErr w:type="gramEnd"/>
            <w:r w:rsidRPr="00C71F99">
              <w:rPr>
                <w:rFonts w:asciiTheme="minorHAnsi" w:hAnsiTheme="minorHAnsi" w:cstheme="minorHAnsi"/>
                <w:bCs/>
              </w:rPr>
              <w:t xml:space="preserve"> then go to F10</w:t>
            </w:r>
          </w:p>
        </w:tc>
      </w:tr>
      <w:tr w:rsidR="00767454" w:rsidRPr="00C71F99" w14:paraId="18F84B48" w14:textId="77777777" w:rsidTr="00C119FF">
        <w:tblPrEx>
          <w:tblW w:w="10801" w:type="dxa"/>
          <w:jc w:val="center"/>
          <w:tblLayout w:type="fixed"/>
          <w:tblPrExChange w:id="178" w:author="Shaikh Asif" w:date="2020-10-07T19:14:00Z">
            <w:tblPrEx>
              <w:tblW w:w="10801" w:type="dxa"/>
              <w:jc w:val="center"/>
              <w:tblLayout w:type="fixed"/>
            </w:tblPrEx>
          </w:tblPrExChange>
        </w:tblPrEx>
        <w:trPr>
          <w:trHeight w:val="323"/>
          <w:jc w:val="center"/>
          <w:trPrChange w:id="179" w:author="Shaikh Asif" w:date="2020-10-07T19:14:00Z">
            <w:trPr>
              <w:trHeight w:val="323"/>
              <w:jc w:val="center"/>
            </w:trPr>
          </w:trPrChange>
        </w:trPr>
        <w:tc>
          <w:tcPr>
            <w:tcW w:w="627" w:type="dxa"/>
            <w:shd w:val="clear" w:color="auto" w:fill="auto"/>
            <w:vAlign w:val="center"/>
            <w:tcPrChange w:id="180" w:author="Shaikh Asif" w:date="2020-10-07T19:14:00Z">
              <w:tcPr>
                <w:tcW w:w="627" w:type="dxa"/>
                <w:shd w:val="clear" w:color="auto" w:fill="auto"/>
                <w:vAlign w:val="center"/>
              </w:tcPr>
            </w:tcPrChange>
          </w:tcPr>
          <w:p w14:paraId="05410314" w14:textId="77777777" w:rsidR="00767454" w:rsidRPr="00C71F99" w:rsidRDefault="00767454" w:rsidP="00767454">
            <w:pPr>
              <w:spacing w:before="100" w:beforeAutospacing="1"/>
              <w:jc w:val="center"/>
              <w:rPr>
                <w:rFonts w:asciiTheme="minorHAnsi" w:hAnsiTheme="minorHAnsi" w:cstheme="minorHAnsi"/>
                <w:b/>
                <w:sz w:val="24"/>
                <w:szCs w:val="24"/>
              </w:rPr>
            </w:pPr>
            <w:r w:rsidRPr="00C71F99">
              <w:rPr>
                <w:rFonts w:asciiTheme="minorHAnsi" w:hAnsiTheme="minorHAnsi" w:cstheme="minorHAnsi"/>
                <w:b/>
                <w:bCs/>
                <w:sz w:val="24"/>
                <w:szCs w:val="24"/>
              </w:rPr>
              <w:t>F9</w:t>
            </w:r>
          </w:p>
        </w:tc>
        <w:tc>
          <w:tcPr>
            <w:tcW w:w="4498" w:type="dxa"/>
            <w:gridSpan w:val="7"/>
            <w:shd w:val="clear" w:color="auto" w:fill="auto"/>
            <w:tcPrChange w:id="181" w:author="Shaikh Asif" w:date="2020-10-07T19:14:00Z">
              <w:tcPr>
                <w:tcW w:w="4588" w:type="dxa"/>
                <w:gridSpan w:val="8"/>
                <w:shd w:val="clear" w:color="auto" w:fill="auto"/>
              </w:tcPr>
            </w:tcPrChange>
          </w:tcPr>
          <w:p w14:paraId="2A1FC373" w14:textId="77777777" w:rsidR="00767454" w:rsidRPr="00C71F99" w:rsidRDefault="00767454" w:rsidP="00767454">
            <w:pP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 xml:space="preserve">If yes, then how many children died  </w:t>
            </w:r>
          </w:p>
        </w:tc>
        <w:tc>
          <w:tcPr>
            <w:tcW w:w="3960" w:type="dxa"/>
            <w:gridSpan w:val="10"/>
            <w:shd w:val="clear" w:color="auto" w:fill="auto"/>
            <w:vAlign w:val="center"/>
            <w:tcPrChange w:id="182" w:author="Shaikh Asif" w:date="2020-10-07T19:14:00Z">
              <w:tcPr>
                <w:tcW w:w="3870" w:type="dxa"/>
                <w:gridSpan w:val="10"/>
                <w:shd w:val="clear" w:color="auto" w:fill="auto"/>
                <w:vAlign w:val="center"/>
              </w:tcPr>
            </w:tcPrChange>
          </w:tcPr>
          <w:p w14:paraId="1F99DA90" w14:textId="00699764"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Number--------------------</w:t>
            </w:r>
            <w:r w:rsidR="00BD2F8A" w:rsidRPr="00C71F99">
              <w:rPr>
                <w:rFonts w:asciiTheme="minorHAnsi" w:hAnsiTheme="minorHAnsi" w:cstheme="minorHAnsi"/>
                <w:color w:val="000000"/>
              </w:rPr>
              <w:t>-----------------------</w:t>
            </w:r>
            <w:r w:rsidRPr="00C71F99">
              <w:rPr>
                <w:rFonts w:asciiTheme="minorHAnsi" w:hAnsiTheme="minorHAnsi" w:cstheme="minorHAnsi"/>
                <w:color w:val="000000"/>
              </w:rPr>
              <w:t>-----</w:t>
            </w:r>
          </w:p>
        </w:tc>
        <w:tc>
          <w:tcPr>
            <w:tcW w:w="1716" w:type="dxa"/>
            <w:shd w:val="clear" w:color="auto" w:fill="auto"/>
            <w:vAlign w:val="center"/>
            <w:tcPrChange w:id="183" w:author="Shaikh Asif" w:date="2020-10-07T19:14:00Z">
              <w:tcPr>
                <w:tcW w:w="1716" w:type="dxa"/>
                <w:shd w:val="clear" w:color="auto" w:fill="auto"/>
                <w:vAlign w:val="center"/>
              </w:tcPr>
            </w:tcPrChange>
          </w:tcPr>
          <w:p w14:paraId="6C627A3C" w14:textId="77777777" w:rsidR="00767454" w:rsidRPr="00C71F99" w:rsidRDefault="00767454" w:rsidP="00767454">
            <w:pPr>
              <w:spacing w:before="100" w:beforeAutospacing="1"/>
              <w:rPr>
                <w:rFonts w:asciiTheme="minorHAnsi" w:hAnsiTheme="minorHAnsi" w:cstheme="minorHAnsi"/>
                <w:bCs/>
                <w:sz w:val="14"/>
                <w:szCs w:val="14"/>
              </w:rPr>
            </w:pPr>
          </w:p>
        </w:tc>
      </w:tr>
      <w:tr w:rsidR="00A97EE5" w:rsidRPr="00C71F99" w14:paraId="0D64938F" w14:textId="77777777" w:rsidTr="00C119FF">
        <w:tblPrEx>
          <w:tblW w:w="10801" w:type="dxa"/>
          <w:jc w:val="center"/>
          <w:tblLayout w:type="fixed"/>
          <w:tblPrExChange w:id="184" w:author="Shaikh Asif" w:date="2020-10-07T19:14:00Z">
            <w:tblPrEx>
              <w:tblW w:w="10801" w:type="dxa"/>
              <w:jc w:val="center"/>
              <w:tblLayout w:type="fixed"/>
            </w:tblPrEx>
          </w:tblPrExChange>
        </w:tblPrEx>
        <w:trPr>
          <w:trHeight w:val="1988"/>
          <w:jc w:val="center"/>
          <w:trPrChange w:id="185" w:author="Shaikh Asif" w:date="2020-10-07T19:14:00Z">
            <w:trPr>
              <w:trHeight w:val="1988"/>
              <w:jc w:val="center"/>
            </w:trPr>
          </w:trPrChange>
        </w:trPr>
        <w:tc>
          <w:tcPr>
            <w:tcW w:w="627" w:type="dxa"/>
            <w:vMerge w:val="restart"/>
            <w:shd w:val="clear" w:color="auto" w:fill="auto"/>
            <w:textDirection w:val="btLr"/>
            <w:tcPrChange w:id="186" w:author="Shaikh Asif" w:date="2020-10-07T19:14:00Z">
              <w:tcPr>
                <w:tcW w:w="627" w:type="dxa"/>
                <w:vMerge w:val="restart"/>
                <w:shd w:val="clear" w:color="auto" w:fill="auto"/>
                <w:textDirection w:val="btLr"/>
              </w:tcPr>
            </w:tcPrChange>
          </w:tcPr>
          <w:p w14:paraId="086CC9D3" w14:textId="77777777" w:rsidR="00A97EE5" w:rsidRPr="00C71F99" w:rsidRDefault="00A97EE5" w:rsidP="00A97EE5">
            <w:pPr>
              <w:ind w:left="113" w:right="113"/>
              <w:jc w:val="center"/>
              <w:rPr>
                <w:rFonts w:asciiTheme="minorHAnsi" w:eastAsia="Times New Roman" w:hAnsiTheme="minorHAnsi" w:cstheme="minorHAnsi"/>
                <w:bCs/>
                <w:sz w:val="24"/>
                <w:szCs w:val="24"/>
              </w:rPr>
            </w:pPr>
            <w:r w:rsidRPr="00C71F99">
              <w:rPr>
                <w:rFonts w:asciiTheme="minorHAnsi" w:eastAsia="Times New Roman" w:hAnsiTheme="minorHAnsi" w:cstheme="minorHAnsi"/>
                <w:b/>
                <w:sz w:val="24"/>
                <w:szCs w:val="24"/>
              </w:rPr>
              <w:t>Serial No.</w:t>
            </w:r>
          </w:p>
        </w:tc>
        <w:tc>
          <w:tcPr>
            <w:tcW w:w="1168" w:type="dxa"/>
            <w:vMerge w:val="restart"/>
            <w:tcBorders>
              <w:right w:val="single" w:sz="6" w:space="0" w:color="auto"/>
            </w:tcBorders>
            <w:shd w:val="clear" w:color="auto" w:fill="auto"/>
            <w:textDirection w:val="btLr"/>
            <w:vAlign w:val="center"/>
            <w:tcPrChange w:id="187" w:author="Shaikh Asif" w:date="2020-10-07T19:14:00Z">
              <w:tcPr>
                <w:tcW w:w="1168" w:type="dxa"/>
                <w:vMerge w:val="restart"/>
                <w:tcBorders>
                  <w:right w:val="single" w:sz="6" w:space="0" w:color="auto"/>
                </w:tcBorders>
                <w:shd w:val="clear" w:color="auto" w:fill="auto"/>
                <w:textDirection w:val="btLr"/>
                <w:vAlign w:val="center"/>
              </w:tcPr>
            </w:tcPrChange>
          </w:tcPr>
          <w:p w14:paraId="50874DC3" w14:textId="77777777" w:rsidR="00A97EE5" w:rsidRPr="00C71F99" w:rsidRDefault="00A97EE5" w:rsidP="00A97EE5">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a. Complete name of deceased child</w:t>
            </w:r>
          </w:p>
        </w:tc>
        <w:tc>
          <w:tcPr>
            <w:tcW w:w="1094" w:type="dxa"/>
            <w:vMerge w:val="restart"/>
            <w:tcBorders>
              <w:left w:val="single" w:sz="6" w:space="0" w:color="auto"/>
              <w:right w:val="single" w:sz="4" w:space="0" w:color="auto"/>
            </w:tcBorders>
            <w:shd w:val="clear" w:color="auto" w:fill="auto"/>
            <w:textDirection w:val="btLr"/>
            <w:vAlign w:val="center"/>
            <w:tcPrChange w:id="188" w:author="Shaikh Asif" w:date="2020-10-07T19:14:00Z">
              <w:tcPr>
                <w:tcW w:w="1094" w:type="dxa"/>
                <w:vMerge w:val="restart"/>
                <w:tcBorders>
                  <w:left w:val="single" w:sz="6" w:space="0" w:color="auto"/>
                  <w:right w:val="single" w:sz="4" w:space="0" w:color="auto"/>
                </w:tcBorders>
                <w:shd w:val="clear" w:color="auto" w:fill="auto"/>
                <w:textDirection w:val="btLr"/>
                <w:vAlign w:val="center"/>
              </w:tcPr>
            </w:tcPrChange>
          </w:tcPr>
          <w:p w14:paraId="49A89E73" w14:textId="63E48260" w:rsidR="00A97EE5" w:rsidRPr="00C71F99" w:rsidRDefault="00A97EE5" w:rsidP="00A97EE5">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b. Father/mother Name of died child</w:t>
            </w:r>
          </w:p>
        </w:tc>
        <w:tc>
          <w:tcPr>
            <w:tcW w:w="706" w:type="dxa"/>
            <w:gridSpan w:val="2"/>
            <w:vMerge w:val="restart"/>
            <w:tcBorders>
              <w:left w:val="single" w:sz="4" w:space="0" w:color="auto"/>
            </w:tcBorders>
            <w:shd w:val="clear" w:color="auto" w:fill="auto"/>
            <w:textDirection w:val="btLr"/>
            <w:vAlign w:val="center"/>
            <w:tcPrChange w:id="189" w:author="Shaikh Asif" w:date="2020-10-07T19:14:00Z">
              <w:tcPr>
                <w:tcW w:w="706" w:type="dxa"/>
                <w:gridSpan w:val="3"/>
                <w:vMerge w:val="restart"/>
                <w:tcBorders>
                  <w:left w:val="single" w:sz="4" w:space="0" w:color="auto"/>
                </w:tcBorders>
                <w:shd w:val="clear" w:color="auto" w:fill="auto"/>
                <w:textDirection w:val="btLr"/>
                <w:vAlign w:val="center"/>
              </w:tcPr>
            </w:tcPrChange>
          </w:tcPr>
          <w:p w14:paraId="56A7C52F" w14:textId="3DCB89A9" w:rsidR="00A97EE5" w:rsidRPr="00C71F99" w:rsidRDefault="00A97EE5" w:rsidP="00A97EE5">
            <w:pPr>
              <w:ind w:left="22" w:right="113"/>
              <w:jc w:val="center"/>
              <w:rPr>
                <w:rFonts w:eastAsia="Times New Roman" w:cstheme="minorHAnsi"/>
                <w:bCs/>
              </w:rPr>
            </w:pPr>
            <w:proofErr w:type="spellStart"/>
            <w:ins w:id="190" w:author="Shaikh Asif" w:date="2020-10-07T13:50:00Z">
              <w:r w:rsidRPr="00C71F99">
                <w:rPr>
                  <w:rFonts w:asciiTheme="minorHAnsi" w:eastAsia="Times New Roman" w:hAnsiTheme="minorHAnsi" w:cstheme="minorHAnsi"/>
                  <w:bCs/>
                </w:rPr>
                <w:t>b</w:t>
              </w:r>
              <w:r>
                <w:rPr>
                  <w:rFonts w:asciiTheme="minorHAnsi" w:eastAsia="Times New Roman" w:hAnsiTheme="minorHAnsi" w:cstheme="minorHAnsi"/>
                  <w:bCs/>
                </w:rPr>
                <w:t>a</w:t>
              </w:r>
              <w:proofErr w:type="spellEnd"/>
              <w:r w:rsidRPr="00C71F99">
                <w:rPr>
                  <w:rFonts w:asciiTheme="minorHAnsi" w:eastAsia="Times New Roman" w:hAnsiTheme="minorHAnsi" w:cstheme="minorHAnsi"/>
                  <w:bCs/>
                </w:rPr>
                <w:t xml:space="preserve">. </w:t>
              </w:r>
              <w:r w:rsidR="008C00F3">
                <w:rPr>
                  <w:rFonts w:asciiTheme="minorHAnsi" w:eastAsia="Times New Roman" w:hAnsiTheme="minorHAnsi" w:cstheme="minorHAnsi"/>
                  <w:bCs/>
                </w:rPr>
                <w:t xml:space="preserve">Line No </w:t>
              </w:r>
            </w:ins>
            <w:ins w:id="191" w:author="Shaikh Asif" w:date="2020-10-07T13:56:00Z">
              <w:r w:rsidR="00C545B8">
                <w:rPr>
                  <w:rFonts w:asciiTheme="minorHAnsi" w:eastAsia="Times New Roman" w:hAnsiTheme="minorHAnsi" w:cstheme="minorHAnsi"/>
                  <w:bCs/>
                </w:rPr>
                <w:t xml:space="preserve">of </w:t>
              </w:r>
            </w:ins>
            <w:ins w:id="192" w:author="Shaikh Asif" w:date="2020-10-07T13:51:00Z">
              <w:r w:rsidR="00F21F72" w:rsidRPr="00C71F99">
                <w:rPr>
                  <w:rFonts w:asciiTheme="minorHAnsi" w:eastAsia="Times New Roman" w:hAnsiTheme="minorHAnsi" w:cstheme="minorHAnsi"/>
                  <w:bCs/>
                </w:rPr>
                <w:t>Father/</w:t>
              </w:r>
            </w:ins>
            <w:ins w:id="193" w:author="Shaikh Asif" w:date="2020-10-07T13:52:00Z">
              <w:r w:rsidR="00F21F72" w:rsidRPr="00C71F99">
                <w:rPr>
                  <w:rFonts w:asciiTheme="minorHAnsi" w:eastAsia="Times New Roman" w:hAnsiTheme="minorHAnsi" w:cstheme="minorHAnsi"/>
                  <w:bCs/>
                </w:rPr>
                <w:t>mother</w:t>
              </w:r>
              <w:r w:rsidR="00F21F72">
                <w:rPr>
                  <w:rFonts w:asciiTheme="minorHAnsi" w:eastAsia="Times New Roman" w:hAnsiTheme="minorHAnsi" w:cstheme="minorHAnsi"/>
                  <w:bCs/>
                </w:rPr>
                <w:t xml:space="preserve"> of</w:t>
              </w:r>
            </w:ins>
            <w:ins w:id="194" w:author="Shaikh Asif" w:date="2020-10-07T13:51:00Z">
              <w:r w:rsidR="00F21F72">
                <w:rPr>
                  <w:rFonts w:asciiTheme="minorHAnsi" w:eastAsia="Times New Roman" w:hAnsiTheme="minorHAnsi" w:cstheme="minorHAnsi"/>
                  <w:bCs/>
                </w:rPr>
                <w:t xml:space="preserve"> </w:t>
              </w:r>
            </w:ins>
            <w:ins w:id="195" w:author="Shaikh Asif" w:date="2020-10-07T13:50:00Z">
              <w:r w:rsidR="008C00F3">
                <w:rPr>
                  <w:rFonts w:asciiTheme="minorHAnsi" w:eastAsia="Times New Roman" w:hAnsiTheme="minorHAnsi" w:cstheme="minorHAnsi"/>
                  <w:bCs/>
                </w:rPr>
                <w:t xml:space="preserve">died </w:t>
              </w:r>
            </w:ins>
            <w:ins w:id="196" w:author="Shaikh Asif" w:date="2020-10-07T13:51:00Z">
              <w:r w:rsidR="008C00F3">
                <w:rPr>
                  <w:rFonts w:asciiTheme="minorHAnsi" w:eastAsia="Times New Roman" w:hAnsiTheme="minorHAnsi" w:cstheme="minorHAnsi"/>
                  <w:bCs/>
                </w:rPr>
                <w:t>child</w:t>
              </w:r>
            </w:ins>
          </w:p>
        </w:tc>
        <w:tc>
          <w:tcPr>
            <w:tcW w:w="1530" w:type="dxa"/>
            <w:gridSpan w:val="3"/>
            <w:vMerge w:val="restart"/>
            <w:tcBorders>
              <w:left w:val="single" w:sz="6" w:space="0" w:color="auto"/>
            </w:tcBorders>
            <w:shd w:val="clear" w:color="auto" w:fill="auto"/>
            <w:textDirection w:val="btLr"/>
            <w:vAlign w:val="center"/>
            <w:tcPrChange w:id="197" w:author="Shaikh Asif" w:date="2020-10-07T19:14:00Z">
              <w:tcPr>
                <w:tcW w:w="1620" w:type="dxa"/>
                <w:gridSpan w:val="3"/>
                <w:vMerge w:val="restart"/>
                <w:tcBorders>
                  <w:left w:val="single" w:sz="6" w:space="0" w:color="auto"/>
                </w:tcBorders>
                <w:shd w:val="clear" w:color="auto" w:fill="auto"/>
                <w:textDirection w:val="btLr"/>
                <w:vAlign w:val="center"/>
              </w:tcPr>
            </w:tcPrChange>
          </w:tcPr>
          <w:p w14:paraId="11A18761" w14:textId="77777777" w:rsidR="00EC2BA3" w:rsidRDefault="00A97EE5" w:rsidP="00A97EE5">
            <w:pPr>
              <w:ind w:left="113" w:right="113"/>
              <w:jc w:val="center"/>
              <w:rPr>
                <w:ins w:id="198" w:author="Shaikh Asif" w:date="2020-10-07T13:53:00Z"/>
                <w:rFonts w:asciiTheme="minorHAnsi" w:eastAsia="Times New Roman" w:hAnsiTheme="minorHAnsi" w:cstheme="minorHAnsi"/>
                <w:bCs/>
              </w:rPr>
            </w:pPr>
            <w:r w:rsidRPr="00C71F99">
              <w:rPr>
                <w:rFonts w:asciiTheme="minorHAnsi" w:eastAsia="Times New Roman" w:hAnsiTheme="minorHAnsi" w:cstheme="minorHAnsi"/>
                <w:bCs/>
              </w:rPr>
              <w:t xml:space="preserve">c. Gender </w:t>
            </w:r>
          </w:p>
          <w:p w14:paraId="64D38DE6" w14:textId="0B352A39" w:rsidR="00A97EE5" w:rsidRPr="00C71F99" w:rsidRDefault="00F21F72" w:rsidP="00A97EE5">
            <w:pPr>
              <w:ind w:left="113" w:right="113"/>
              <w:jc w:val="center"/>
              <w:rPr>
                <w:rFonts w:asciiTheme="minorHAnsi" w:eastAsia="Times New Roman" w:hAnsiTheme="minorHAnsi" w:cstheme="minorHAnsi"/>
                <w:bCs/>
              </w:rPr>
            </w:pPr>
            <w:ins w:id="199" w:author="Shaikh Asif" w:date="2020-10-07T13:52:00Z">
              <w:r w:rsidRPr="00C71F99">
                <w:rPr>
                  <w:rFonts w:asciiTheme="minorHAnsi" w:eastAsia="Times New Roman" w:hAnsiTheme="minorHAnsi" w:cstheme="minorHAnsi"/>
                  <w:bCs/>
                </w:rPr>
                <w:t>1. Male</w:t>
              </w:r>
            </w:ins>
            <w:r w:rsidR="00A97EE5" w:rsidRPr="00C71F99">
              <w:rPr>
                <w:rFonts w:asciiTheme="minorHAnsi" w:eastAsia="Times New Roman" w:hAnsiTheme="minorHAnsi" w:cstheme="minorHAnsi"/>
                <w:bCs/>
              </w:rPr>
              <w:t xml:space="preserve"> </w:t>
            </w:r>
            <w:ins w:id="200" w:author="Shaikh Asif" w:date="2020-10-07T13:52:00Z">
              <w:r w:rsidRPr="00C71F99">
                <w:rPr>
                  <w:rFonts w:asciiTheme="minorHAnsi" w:eastAsia="Times New Roman" w:hAnsiTheme="minorHAnsi" w:cstheme="minorHAnsi"/>
                  <w:bCs/>
                </w:rPr>
                <w:t>2. Female</w:t>
              </w:r>
            </w:ins>
          </w:p>
        </w:tc>
        <w:tc>
          <w:tcPr>
            <w:tcW w:w="1080" w:type="dxa"/>
            <w:gridSpan w:val="4"/>
            <w:tcBorders>
              <w:right w:val="single" w:sz="6" w:space="0" w:color="auto"/>
            </w:tcBorders>
            <w:shd w:val="clear" w:color="auto" w:fill="auto"/>
            <w:textDirection w:val="btLr"/>
            <w:vAlign w:val="center"/>
            <w:tcPrChange w:id="201" w:author="Shaikh Asif" w:date="2020-10-07T19:14:00Z">
              <w:tcPr>
                <w:tcW w:w="1080" w:type="dxa"/>
                <w:gridSpan w:val="4"/>
                <w:tcBorders>
                  <w:right w:val="single" w:sz="6" w:space="0" w:color="auto"/>
                </w:tcBorders>
                <w:shd w:val="clear" w:color="auto" w:fill="auto"/>
                <w:textDirection w:val="btLr"/>
                <w:vAlign w:val="center"/>
              </w:tcPr>
            </w:tcPrChange>
          </w:tcPr>
          <w:p w14:paraId="22F78E84" w14:textId="77777777" w:rsidR="00A97EE5" w:rsidRPr="00C71F99" w:rsidRDefault="00A97EE5" w:rsidP="00A97EE5">
            <w:pPr>
              <w:ind w:right="113"/>
              <w:jc w:val="center"/>
              <w:rPr>
                <w:rFonts w:asciiTheme="minorHAnsi" w:eastAsia="Times New Roman" w:hAnsiTheme="minorHAnsi" w:cstheme="minorHAnsi"/>
                <w:bCs/>
                <w:rtl/>
              </w:rPr>
            </w:pPr>
            <w:r w:rsidRPr="00C71F99">
              <w:rPr>
                <w:rFonts w:asciiTheme="minorHAnsi" w:eastAsia="Times New Roman" w:hAnsiTheme="minorHAnsi" w:cstheme="minorHAnsi"/>
                <w:bCs/>
              </w:rPr>
              <w:t>d. Age at death</w:t>
            </w:r>
          </w:p>
          <w:p w14:paraId="0E232F41" w14:textId="77777777" w:rsidR="00A97EE5" w:rsidRPr="00C71F99" w:rsidRDefault="00A97EE5" w:rsidP="00A97EE5">
            <w:pPr>
              <w:ind w:right="113"/>
              <w:jc w:val="center"/>
              <w:rPr>
                <w:rFonts w:asciiTheme="minorHAnsi" w:eastAsia="Times New Roman" w:hAnsiTheme="minorHAnsi" w:cstheme="minorHAnsi"/>
                <w:bCs/>
              </w:rPr>
            </w:pPr>
          </w:p>
          <w:p w14:paraId="76D88728" w14:textId="77777777" w:rsidR="00A97EE5" w:rsidRPr="00C71F99" w:rsidRDefault="00A97EE5" w:rsidP="00A97EE5">
            <w:pPr>
              <w:ind w:left="360" w:right="113"/>
              <w:jc w:val="center"/>
              <w:rPr>
                <w:rFonts w:asciiTheme="minorHAnsi" w:eastAsia="Times New Roman" w:hAnsiTheme="minorHAnsi" w:cstheme="minorHAnsi"/>
                <w:bCs/>
              </w:rPr>
            </w:pPr>
          </w:p>
        </w:tc>
        <w:tc>
          <w:tcPr>
            <w:tcW w:w="1530" w:type="dxa"/>
            <w:gridSpan w:val="3"/>
            <w:tcBorders>
              <w:left w:val="single" w:sz="6" w:space="0" w:color="auto"/>
              <w:right w:val="single" w:sz="6" w:space="0" w:color="auto"/>
            </w:tcBorders>
            <w:shd w:val="clear" w:color="auto" w:fill="auto"/>
            <w:textDirection w:val="btLr"/>
            <w:tcPrChange w:id="202" w:author="Shaikh Asif" w:date="2020-10-07T19:14:00Z">
              <w:tcPr>
                <w:tcW w:w="1440" w:type="dxa"/>
                <w:gridSpan w:val="3"/>
                <w:tcBorders>
                  <w:left w:val="single" w:sz="6" w:space="0" w:color="auto"/>
                  <w:right w:val="single" w:sz="6" w:space="0" w:color="auto"/>
                </w:tcBorders>
                <w:shd w:val="clear" w:color="auto" w:fill="auto"/>
                <w:textDirection w:val="btLr"/>
              </w:tcPr>
            </w:tcPrChange>
          </w:tcPr>
          <w:p w14:paraId="6BC612B9" w14:textId="77777777" w:rsidR="00A97EE5" w:rsidRPr="00C71F99" w:rsidRDefault="00A97EE5" w:rsidP="00EC2BA3">
            <w:pPr>
              <w:ind w:left="113" w:right="113"/>
              <w:jc w:val="center"/>
              <w:rPr>
                <w:rFonts w:asciiTheme="minorHAnsi" w:eastAsia="Times New Roman" w:hAnsiTheme="minorHAnsi" w:cstheme="minorHAnsi"/>
                <w:bCs/>
                <w:sz w:val="18"/>
                <w:szCs w:val="18"/>
              </w:rPr>
            </w:pPr>
            <w:r w:rsidRPr="00C71F99">
              <w:rPr>
                <w:rFonts w:asciiTheme="minorHAnsi" w:eastAsia="Times New Roman" w:hAnsiTheme="minorHAnsi" w:cstheme="minorHAnsi"/>
                <w:b/>
                <w:sz w:val="18"/>
                <w:szCs w:val="18"/>
              </w:rPr>
              <w:t xml:space="preserve">c. </w:t>
            </w:r>
            <w:r w:rsidRPr="00C71F99">
              <w:rPr>
                <w:rFonts w:asciiTheme="minorHAnsi" w:eastAsia="Times New Roman" w:hAnsiTheme="minorHAnsi" w:cstheme="minorHAnsi"/>
                <w:bCs/>
                <w:sz w:val="18"/>
                <w:szCs w:val="18"/>
              </w:rPr>
              <w:t>Place of death</w:t>
            </w:r>
          </w:p>
          <w:p w14:paraId="28C93387" w14:textId="35DCF8E7" w:rsidR="00A97EE5" w:rsidRPr="00C71F99" w:rsidRDefault="00A97EE5" w:rsidP="00EC2BA3">
            <w:pPr>
              <w:ind w:left="113" w:right="113"/>
              <w:jc w:val="center"/>
              <w:rPr>
                <w:rFonts w:asciiTheme="minorHAnsi" w:hAnsiTheme="minorHAnsi" w:cstheme="minorHAnsi"/>
                <w:sz w:val="18"/>
                <w:szCs w:val="18"/>
              </w:rPr>
            </w:pPr>
            <w:r w:rsidRPr="00C71F99">
              <w:rPr>
                <w:rFonts w:asciiTheme="minorHAnsi" w:eastAsia="Times New Roman" w:hAnsiTheme="minorHAnsi" w:cstheme="minorHAnsi"/>
                <w:bCs/>
                <w:sz w:val="18"/>
                <w:szCs w:val="18"/>
              </w:rPr>
              <w:t>1. Home 2. Govt. Health Facility 3. Private Health facility 4. NGO health facility  5.Enroute to hospital</w:t>
            </w:r>
          </w:p>
        </w:tc>
        <w:tc>
          <w:tcPr>
            <w:tcW w:w="1350" w:type="dxa"/>
            <w:gridSpan w:val="3"/>
            <w:tcBorders>
              <w:left w:val="single" w:sz="6" w:space="0" w:color="auto"/>
            </w:tcBorders>
            <w:shd w:val="clear" w:color="auto" w:fill="auto"/>
            <w:textDirection w:val="btLr"/>
            <w:tcPrChange w:id="203" w:author="Shaikh Asif" w:date="2020-10-07T19:14:00Z">
              <w:tcPr>
                <w:tcW w:w="1350" w:type="dxa"/>
                <w:gridSpan w:val="3"/>
                <w:tcBorders>
                  <w:left w:val="single" w:sz="6" w:space="0" w:color="auto"/>
                </w:tcBorders>
                <w:shd w:val="clear" w:color="auto" w:fill="auto"/>
                <w:textDirection w:val="btLr"/>
              </w:tcPr>
            </w:tcPrChange>
          </w:tcPr>
          <w:p w14:paraId="49CA804F" w14:textId="64CF9933" w:rsidR="00A97EE5" w:rsidRPr="00C71F99" w:rsidRDefault="00EC2BA3" w:rsidP="00A97EE5">
            <w:pPr>
              <w:ind w:left="172" w:right="113"/>
              <w:jc w:val="center"/>
              <w:rPr>
                <w:rFonts w:asciiTheme="minorHAnsi" w:hAnsiTheme="minorHAnsi" w:cstheme="minorHAnsi"/>
              </w:rPr>
            </w:pPr>
            <w:ins w:id="204" w:author="Shaikh Asif" w:date="2020-10-07T13:53:00Z">
              <w:r w:rsidRPr="00C71F99">
                <w:rPr>
                  <w:rFonts w:asciiTheme="minorHAnsi" w:eastAsia="Times New Roman" w:hAnsiTheme="minorHAnsi" w:cstheme="minorHAnsi"/>
                  <w:bCs/>
                </w:rPr>
                <w:t>e. Date</w:t>
              </w:r>
            </w:ins>
            <w:r w:rsidR="00A97EE5" w:rsidRPr="00C71F99">
              <w:rPr>
                <w:rFonts w:asciiTheme="minorHAnsi" w:eastAsia="Times New Roman" w:hAnsiTheme="minorHAnsi" w:cstheme="minorHAnsi"/>
                <w:bCs/>
              </w:rPr>
              <w:t xml:space="preserve"> of Death</w:t>
            </w:r>
          </w:p>
        </w:tc>
        <w:tc>
          <w:tcPr>
            <w:tcW w:w="1716" w:type="dxa"/>
            <w:tcBorders>
              <w:left w:val="single" w:sz="6" w:space="0" w:color="auto"/>
            </w:tcBorders>
            <w:shd w:val="clear" w:color="auto" w:fill="auto"/>
            <w:textDirection w:val="btLr"/>
            <w:vAlign w:val="center"/>
            <w:tcPrChange w:id="205" w:author="Shaikh Asif" w:date="2020-10-07T19:14:00Z">
              <w:tcPr>
                <w:tcW w:w="1716" w:type="dxa"/>
                <w:tcBorders>
                  <w:left w:val="single" w:sz="6" w:space="0" w:color="auto"/>
                </w:tcBorders>
                <w:shd w:val="clear" w:color="auto" w:fill="auto"/>
                <w:textDirection w:val="btLr"/>
                <w:vAlign w:val="center"/>
              </w:tcPr>
            </w:tcPrChange>
          </w:tcPr>
          <w:p w14:paraId="2DDC6B7F" w14:textId="77777777" w:rsidR="00A97EE5" w:rsidRPr="00C71F99" w:rsidRDefault="00A97EE5" w:rsidP="00A97EE5">
            <w:pPr>
              <w:tabs>
                <w:tab w:val="left" w:leader="dot" w:pos="3600"/>
              </w:tabs>
              <w:spacing w:line="276" w:lineRule="auto"/>
              <w:jc w:val="center"/>
              <w:rPr>
                <w:rFonts w:asciiTheme="minorHAnsi" w:eastAsia="Times New Roman" w:hAnsiTheme="minorHAnsi" w:cstheme="minorHAnsi"/>
                <w:bCs/>
                <w:i/>
                <w:sz w:val="14"/>
                <w:szCs w:val="14"/>
              </w:rPr>
            </w:pPr>
            <w:r w:rsidRPr="00C71F99">
              <w:rPr>
                <w:rFonts w:asciiTheme="minorHAnsi" w:eastAsia="Times New Roman" w:hAnsiTheme="minorHAnsi" w:cstheme="minorHAnsi"/>
                <w:bCs/>
                <w:sz w:val="14"/>
                <w:szCs w:val="14"/>
              </w:rPr>
              <w:t>g. Cause of death</w:t>
            </w:r>
            <w:r w:rsidRPr="00C71F99">
              <w:rPr>
                <w:rFonts w:asciiTheme="minorHAnsi" w:eastAsia="Times New Roman" w:hAnsiTheme="minorHAnsi" w:cstheme="minorHAnsi"/>
                <w:bCs/>
                <w:i/>
                <w:sz w:val="14"/>
                <w:szCs w:val="14"/>
              </w:rPr>
              <w:t xml:space="preserve">      </w:t>
            </w:r>
          </w:p>
          <w:p w14:paraId="3E1408FE" w14:textId="77777777" w:rsidR="00A97EE5" w:rsidRPr="00C71F99" w:rsidRDefault="00A97EE5" w:rsidP="00A97EE5">
            <w:pPr>
              <w:tabs>
                <w:tab w:val="left" w:leader="dot" w:pos="3600"/>
              </w:tabs>
              <w:spacing w:line="276" w:lineRule="auto"/>
              <w:jc w:val="center"/>
              <w:rPr>
                <w:rFonts w:asciiTheme="minorHAnsi" w:hAnsiTheme="minorHAnsi" w:cstheme="minorHAnsi"/>
                <w:color w:val="000000"/>
                <w:sz w:val="14"/>
                <w:szCs w:val="14"/>
              </w:rPr>
            </w:pPr>
            <w:r w:rsidRPr="00C71F99">
              <w:rPr>
                <w:rFonts w:asciiTheme="minorHAnsi" w:eastAsia="Times New Roman" w:hAnsiTheme="minorHAnsi" w:cstheme="minorHAnsi"/>
                <w:bCs/>
                <w:i/>
                <w:sz w:val="14"/>
                <w:szCs w:val="14"/>
              </w:rPr>
              <w:t xml:space="preserve">     </w:t>
            </w:r>
            <w:r w:rsidRPr="00C71F99">
              <w:rPr>
                <w:rFonts w:asciiTheme="minorHAnsi" w:hAnsiTheme="minorHAnsi" w:cstheme="minorHAnsi"/>
                <w:color w:val="000000"/>
                <w:sz w:val="14"/>
                <w:szCs w:val="14"/>
              </w:rPr>
              <w:t xml:space="preserve">1. Birth before 37 weeks (Preterm) 2. Difficulty in breathing (Birth Asphyxia 3. Infection (Sepsis) 4. Pneumonia 5. Convulsion 6. Diarrhea    7. Fever </w:t>
            </w:r>
          </w:p>
          <w:p w14:paraId="78A92E5D" w14:textId="58C1CE39" w:rsidR="00A97EE5" w:rsidRPr="00C71F99" w:rsidRDefault="00A97EE5" w:rsidP="00A97EE5">
            <w:pPr>
              <w:tabs>
                <w:tab w:val="left" w:leader="dot" w:pos="3600"/>
              </w:tabs>
              <w:spacing w:line="276" w:lineRule="auto"/>
              <w:rPr>
                <w:rFonts w:asciiTheme="minorHAnsi" w:hAnsiTheme="minorHAnsi" w:cstheme="minorHAnsi"/>
                <w:color w:val="000000"/>
                <w:sz w:val="14"/>
                <w:szCs w:val="14"/>
              </w:rPr>
            </w:pPr>
            <w:r w:rsidRPr="00C71F99">
              <w:rPr>
                <w:rFonts w:asciiTheme="minorHAnsi" w:hAnsiTheme="minorHAnsi" w:cstheme="minorHAnsi"/>
                <w:color w:val="000000"/>
                <w:sz w:val="14"/>
                <w:szCs w:val="14"/>
              </w:rPr>
              <w:t>8 accidents. 96. Others-(Specify)….</w:t>
            </w:r>
          </w:p>
        </w:tc>
      </w:tr>
      <w:tr w:rsidR="00A97EE5" w:rsidRPr="00C71F99" w14:paraId="7876B3A2" w14:textId="77777777" w:rsidTr="008303AC">
        <w:tblPrEx>
          <w:tblW w:w="10801" w:type="dxa"/>
          <w:jc w:val="center"/>
          <w:tblLayout w:type="fixed"/>
          <w:tblPrExChange w:id="206" w:author="Shaikh Asif" w:date="2020-10-07T19:15:00Z">
            <w:tblPrEx>
              <w:tblW w:w="10801" w:type="dxa"/>
              <w:jc w:val="center"/>
              <w:tblLayout w:type="fixed"/>
            </w:tblPrEx>
          </w:tblPrExChange>
        </w:tblPrEx>
        <w:trPr>
          <w:trHeight w:val="728"/>
          <w:jc w:val="center"/>
          <w:trPrChange w:id="207" w:author="Shaikh Asif" w:date="2020-10-07T19:15:00Z">
            <w:trPr>
              <w:trHeight w:val="728"/>
              <w:jc w:val="center"/>
            </w:trPr>
          </w:trPrChange>
        </w:trPr>
        <w:tc>
          <w:tcPr>
            <w:tcW w:w="627" w:type="dxa"/>
            <w:vMerge/>
            <w:shd w:val="clear" w:color="auto" w:fill="auto"/>
            <w:textDirection w:val="btLr"/>
            <w:tcPrChange w:id="208" w:author="Shaikh Asif" w:date="2020-10-07T19:15:00Z">
              <w:tcPr>
                <w:tcW w:w="627" w:type="dxa"/>
                <w:vMerge/>
                <w:shd w:val="clear" w:color="auto" w:fill="auto"/>
                <w:textDirection w:val="btLr"/>
              </w:tcPr>
            </w:tcPrChange>
          </w:tcPr>
          <w:p w14:paraId="667D8C78" w14:textId="77777777" w:rsidR="00A97EE5" w:rsidRPr="00C71F99" w:rsidRDefault="00A97EE5" w:rsidP="00A97EE5">
            <w:pPr>
              <w:ind w:left="113" w:right="113"/>
              <w:jc w:val="center"/>
              <w:rPr>
                <w:rFonts w:asciiTheme="minorHAnsi" w:eastAsia="Times New Roman" w:hAnsiTheme="minorHAnsi" w:cstheme="minorHAnsi"/>
                <w:b/>
                <w:sz w:val="24"/>
                <w:szCs w:val="24"/>
              </w:rPr>
            </w:pPr>
          </w:p>
        </w:tc>
        <w:tc>
          <w:tcPr>
            <w:tcW w:w="1168" w:type="dxa"/>
            <w:vMerge/>
            <w:tcBorders>
              <w:right w:val="single" w:sz="6" w:space="0" w:color="auto"/>
            </w:tcBorders>
            <w:shd w:val="clear" w:color="auto" w:fill="auto"/>
            <w:textDirection w:val="btLr"/>
            <w:tcPrChange w:id="209" w:author="Shaikh Asif" w:date="2020-10-07T19:15:00Z">
              <w:tcPr>
                <w:tcW w:w="1168" w:type="dxa"/>
                <w:vMerge/>
                <w:tcBorders>
                  <w:right w:val="single" w:sz="6" w:space="0" w:color="auto"/>
                </w:tcBorders>
                <w:shd w:val="clear" w:color="auto" w:fill="auto"/>
                <w:textDirection w:val="btLr"/>
              </w:tcPr>
            </w:tcPrChange>
          </w:tcPr>
          <w:p w14:paraId="7982C848" w14:textId="77777777" w:rsidR="00A97EE5" w:rsidRPr="00C71F99" w:rsidRDefault="00A97EE5" w:rsidP="00A97EE5">
            <w:pPr>
              <w:ind w:left="113" w:right="113"/>
              <w:rPr>
                <w:rFonts w:asciiTheme="minorHAnsi" w:eastAsia="Times New Roman" w:hAnsiTheme="minorHAnsi" w:cstheme="minorHAnsi"/>
                <w:bCs/>
              </w:rPr>
            </w:pPr>
          </w:p>
        </w:tc>
        <w:tc>
          <w:tcPr>
            <w:tcW w:w="1094" w:type="dxa"/>
            <w:vMerge/>
            <w:tcBorders>
              <w:left w:val="single" w:sz="6" w:space="0" w:color="auto"/>
              <w:right w:val="single" w:sz="4" w:space="0" w:color="auto"/>
            </w:tcBorders>
            <w:shd w:val="clear" w:color="auto" w:fill="auto"/>
            <w:textDirection w:val="btLr"/>
            <w:tcPrChange w:id="210" w:author="Shaikh Asif" w:date="2020-10-07T19:15:00Z">
              <w:tcPr>
                <w:tcW w:w="1094" w:type="dxa"/>
                <w:vMerge/>
                <w:tcBorders>
                  <w:left w:val="single" w:sz="6" w:space="0" w:color="auto"/>
                  <w:right w:val="single" w:sz="4" w:space="0" w:color="auto"/>
                </w:tcBorders>
                <w:shd w:val="clear" w:color="auto" w:fill="auto"/>
                <w:textDirection w:val="btLr"/>
              </w:tcPr>
            </w:tcPrChange>
          </w:tcPr>
          <w:p w14:paraId="294A798E" w14:textId="77777777" w:rsidR="00A97EE5" w:rsidRPr="00C71F99" w:rsidRDefault="00A97EE5" w:rsidP="00A97EE5">
            <w:pPr>
              <w:ind w:left="113" w:right="113"/>
              <w:rPr>
                <w:rFonts w:asciiTheme="minorHAnsi" w:eastAsia="Times New Roman" w:hAnsiTheme="minorHAnsi" w:cstheme="minorHAnsi"/>
                <w:bCs/>
              </w:rPr>
            </w:pPr>
          </w:p>
        </w:tc>
        <w:tc>
          <w:tcPr>
            <w:tcW w:w="706" w:type="dxa"/>
            <w:gridSpan w:val="2"/>
            <w:vMerge/>
            <w:tcBorders>
              <w:left w:val="single" w:sz="4" w:space="0" w:color="auto"/>
            </w:tcBorders>
            <w:shd w:val="clear" w:color="auto" w:fill="auto"/>
            <w:textDirection w:val="btLr"/>
            <w:tcPrChange w:id="211" w:author="Shaikh Asif" w:date="2020-10-07T19:15:00Z">
              <w:tcPr>
                <w:tcW w:w="706" w:type="dxa"/>
                <w:gridSpan w:val="3"/>
                <w:vMerge/>
                <w:tcBorders>
                  <w:left w:val="single" w:sz="4" w:space="0" w:color="auto"/>
                </w:tcBorders>
                <w:shd w:val="clear" w:color="auto" w:fill="auto"/>
                <w:textDirection w:val="btLr"/>
              </w:tcPr>
            </w:tcPrChange>
          </w:tcPr>
          <w:p w14:paraId="539AC91E" w14:textId="77777777" w:rsidR="00A97EE5" w:rsidRPr="00C71F99" w:rsidRDefault="00A97EE5" w:rsidP="00A97EE5">
            <w:pPr>
              <w:ind w:left="113" w:right="113"/>
              <w:rPr>
                <w:rFonts w:eastAsia="Times New Roman" w:cstheme="minorHAnsi"/>
                <w:bCs/>
              </w:rPr>
            </w:pPr>
          </w:p>
        </w:tc>
        <w:tc>
          <w:tcPr>
            <w:tcW w:w="1530" w:type="dxa"/>
            <w:gridSpan w:val="3"/>
            <w:vMerge/>
            <w:tcBorders>
              <w:left w:val="single" w:sz="6" w:space="0" w:color="auto"/>
            </w:tcBorders>
            <w:shd w:val="clear" w:color="auto" w:fill="auto"/>
            <w:textDirection w:val="btLr"/>
            <w:vAlign w:val="center"/>
            <w:tcPrChange w:id="212" w:author="Shaikh Asif" w:date="2020-10-07T19:15:00Z">
              <w:tcPr>
                <w:tcW w:w="1620" w:type="dxa"/>
                <w:gridSpan w:val="3"/>
                <w:vMerge/>
                <w:tcBorders>
                  <w:left w:val="single" w:sz="6" w:space="0" w:color="auto"/>
                </w:tcBorders>
                <w:shd w:val="clear" w:color="auto" w:fill="auto"/>
                <w:textDirection w:val="btLr"/>
                <w:vAlign w:val="center"/>
              </w:tcPr>
            </w:tcPrChange>
          </w:tcPr>
          <w:p w14:paraId="2925F8C1" w14:textId="023558C2" w:rsidR="00A97EE5" w:rsidRPr="00C71F99" w:rsidRDefault="00A97EE5" w:rsidP="00A97EE5">
            <w:pPr>
              <w:ind w:left="113" w:right="113"/>
              <w:rPr>
                <w:rFonts w:asciiTheme="minorHAnsi" w:eastAsia="Times New Roman" w:hAnsiTheme="minorHAnsi" w:cstheme="minorHAnsi"/>
                <w:bCs/>
              </w:rPr>
            </w:pPr>
          </w:p>
        </w:tc>
        <w:tc>
          <w:tcPr>
            <w:tcW w:w="360" w:type="dxa"/>
            <w:tcBorders>
              <w:right w:val="single" w:sz="4" w:space="0" w:color="auto"/>
            </w:tcBorders>
            <w:shd w:val="clear" w:color="auto" w:fill="auto"/>
            <w:textDirection w:val="btLr"/>
            <w:vAlign w:val="center"/>
            <w:tcPrChange w:id="213" w:author="Shaikh Asif" w:date="2020-10-07T19:15:00Z">
              <w:tcPr>
                <w:tcW w:w="360" w:type="dxa"/>
                <w:tcBorders>
                  <w:right w:val="single" w:sz="4" w:space="0" w:color="auto"/>
                </w:tcBorders>
                <w:shd w:val="clear" w:color="auto" w:fill="auto"/>
                <w:textDirection w:val="btLr"/>
                <w:vAlign w:val="center"/>
              </w:tcPr>
            </w:tcPrChange>
          </w:tcPr>
          <w:p w14:paraId="30C4D87C" w14:textId="77777777" w:rsidR="00A97EE5" w:rsidRPr="00C71F99" w:rsidRDefault="00A97EE5" w:rsidP="008303AC">
            <w:pPr>
              <w:ind w:left="113" w:right="113"/>
              <w:rPr>
                <w:rFonts w:asciiTheme="minorHAnsi" w:eastAsia="Times New Roman" w:hAnsiTheme="minorHAnsi" w:cstheme="minorHAnsi"/>
                <w:bCs/>
                <w:sz w:val="18"/>
                <w:szCs w:val="18"/>
                <w:rtl/>
                <w:lang w:bidi="ar-EG"/>
              </w:rPr>
            </w:pPr>
            <w:r w:rsidRPr="00C71F99">
              <w:rPr>
                <w:rFonts w:asciiTheme="minorHAnsi" w:eastAsia="Times New Roman" w:hAnsiTheme="minorHAnsi" w:cstheme="minorHAnsi"/>
                <w:bCs/>
                <w:sz w:val="18"/>
                <w:szCs w:val="18"/>
                <w:lang w:bidi="ar-EG"/>
              </w:rPr>
              <w:t>Day</w:t>
            </w:r>
          </w:p>
        </w:tc>
        <w:tc>
          <w:tcPr>
            <w:tcW w:w="360" w:type="dxa"/>
            <w:gridSpan w:val="2"/>
            <w:tcBorders>
              <w:left w:val="single" w:sz="4" w:space="0" w:color="auto"/>
              <w:right w:val="single" w:sz="4" w:space="0" w:color="auto"/>
            </w:tcBorders>
            <w:shd w:val="clear" w:color="auto" w:fill="auto"/>
            <w:textDirection w:val="btLr"/>
            <w:vAlign w:val="center"/>
            <w:tcPrChange w:id="214" w:author="Shaikh Asif" w:date="2020-10-07T19:15:00Z">
              <w:tcPr>
                <w:tcW w:w="360" w:type="dxa"/>
                <w:gridSpan w:val="2"/>
                <w:tcBorders>
                  <w:left w:val="single" w:sz="4" w:space="0" w:color="auto"/>
                  <w:right w:val="single" w:sz="4" w:space="0" w:color="auto"/>
                </w:tcBorders>
                <w:shd w:val="clear" w:color="auto" w:fill="auto"/>
                <w:textDirection w:val="btLr"/>
                <w:vAlign w:val="center"/>
              </w:tcPr>
            </w:tcPrChange>
          </w:tcPr>
          <w:p w14:paraId="0AB1D4C2" w14:textId="77777777" w:rsidR="00A97EE5" w:rsidRPr="00C71F99" w:rsidRDefault="00A97EE5" w:rsidP="00A97EE5">
            <w:pPr>
              <w:ind w:left="113" w:right="113"/>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Month</w:t>
            </w:r>
          </w:p>
        </w:tc>
        <w:tc>
          <w:tcPr>
            <w:tcW w:w="360" w:type="dxa"/>
            <w:tcBorders>
              <w:left w:val="single" w:sz="4" w:space="0" w:color="auto"/>
              <w:right w:val="single" w:sz="6" w:space="0" w:color="auto"/>
            </w:tcBorders>
            <w:shd w:val="clear" w:color="auto" w:fill="auto"/>
            <w:textDirection w:val="btLr"/>
            <w:vAlign w:val="center"/>
            <w:tcPrChange w:id="215" w:author="Shaikh Asif" w:date="2020-10-07T19:15:00Z">
              <w:tcPr>
                <w:tcW w:w="360" w:type="dxa"/>
                <w:tcBorders>
                  <w:left w:val="single" w:sz="4" w:space="0" w:color="auto"/>
                  <w:right w:val="single" w:sz="6" w:space="0" w:color="auto"/>
                </w:tcBorders>
                <w:shd w:val="clear" w:color="auto" w:fill="auto"/>
                <w:textDirection w:val="btLr"/>
                <w:vAlign w:val="center"/>
              </w:tcPr>
            </w:tcPrChange>
          </w:tcPr>
          <w:p w14:paraId="633BC36F" w14:textId="77777777" w:rsidR="00A97EE5" w:rsidRPr="00C71F99" w:rsidRDefault="00A97EE5" w:rsidP="00A97EE5">
            <w:pPr>
              <w:ind w:left="113" w:right="113"/>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Year</w:t>
            </w:r>
          </w:p>
        </w:tc>
        <w:tc>
          <w:tcPr>
            <w:tcW w:w="1530" w:type="dxa"/>
            <w:gridSpan w:val="3"/>
            <w:tcBorders>
              <w:left w:val="single" w:sz="6" w:space="0" w:color="auto"/>
              <w:right w:val="single" w:sz="6" w:space="0" w:color="auto"/>
            </w:tcBorders>
            <w:shd w:val="clear" w:color="auto" w:fill="auto"/>
            <w:textDirection w:val="btLr"/>
            <w:vAlign w:val="center"/>
            <w:tcPrChange w:id="216" w:author="Shaikh Asif" w:date="2020-10-07T19:15:00Z">
              <w:tcPr>
                <w:tcW w:w="1440" w:type="dxa"/>
                <w:gridSpan w:val="3"/>
                <w:tcBorders>
                  <w:left w:val="single" w:sz="6" w:space="0" w:color="auto"/>
                  <w:right w:val="single" w:sz="6" w:space="0" w:color="auto"/>
                </w:tcBorders>
                <w:shd w:val="clear" w:color="auto" w:fill="auto"/>
                <w:textDirection w:val="btLr"/>
                <w:vAlign w:val="center"/>
              </w:tcPr>
            </w:tcPrChange>
          </w:tcPr>
          <w:p w14:paraId="06C55291" w14:textId="77777777" w:rsidR="00A97EE5" w:rsidRPr="00C71F99" w:rsidRDefault="00A97EE5" w:rsidP="00A97EE5">
            <w:pPr>
              <w:ind w:left="113" w:right="113"/>
              <w:jc w:val="center"/>
              <w:rPr>
                <w:rFonts w:asciiTheme="minorHAnsi" w:eastAsia="Times New Roman" w:hAnsiTheme="minorHAnsi" w:cstheme="minorHAnsi"/>
                <w:bCs/>
                <w:sz w:val="18"/>
                <w:szCs w:val="18"/>
              </w:rPr>
            </w:pPr>
          </w:p>
        </w:tc>
        <w:tc>
          <w:tcPr>
            <w:tcW w:w="450" w:type="dxa"/>
            <w:tcBorders>
              <w:left w:val="single" w:sz="6" w:space="0" w:color="auto"/>
              <w:right w:val="single" w:sz="4" w:space="0" w:color="auto"/>
            </w:tcBorders>
            <w:shd w:val="clear" w:color="auto" w:fill="auto"/>
            <w:textDirection w:val="btLr"/>
            <w:vAlign w:val="center"/>
            <w:tcPrChange w:id="217" w:author="Shaikh Asif" w:date="2020-10-07T19:15:00Z">
              <w:tcPr>
                <w:tcW w:w="450" w:type="dxa"/>
                <w:tcBorders>
                  <w:left w:val="single" w:sz="6" w:space="0" w:color="auto"/>
                  <w:right w:val="single" w:sz="4" w:space="0" w:color="auto"/>
                </w:tcBorders>
                <w:shd w:val="clear" w:color="auto" w:fill="auto"/>
                <w:textDirection w:val="btLr"/>
                <w:vAlign w:val="center"/>
              </w:tcPr>
            </w:tcPrChange>
          </w:tcPr>
          <w:p w14:paraId="5AFD44F7" w14:textId="53ABC49F" w:rsidR="00A97EE5" w:rsidRPr="00C71F99" w:rsidRDefault="00A97EE5" w:rsidP="00A97EE5">
            <w:pPr>
              <w:tabs>
                <w:tab w:val="left" w:leader="dot" w:pos="3600"/>
              </w:tabs>
              <w:spacing w:line="276" w:lineRule="auto"/>
              <w:jc w:val="center"/>
              <w:rPr>
                <w:rFonts w:asciiTheme="minorHAnsi" w:hAnsiTheme="minorHAnsi" w:cstheme="minorHAnsi"/>
                <w:color w:val="000000"/>
                <w:sz w:val="18"/>
                <w:szCs w:val="18"/>
              </w:rPr>
            </w:pPr>
            <w:r w:rsidRPr="00C71F99">
              <w:rPr>
                <w:rFonts w:asciiTheme="minorHAnsi" w:eastAsia="Times New Roman" w:hAnsiTheme="minorHAnsi" w:cstheme="minorHAnsi"/>
                <w:bCs/>
                <w:sz w:val="18"/>
                <w:szCs w:val="18"/>
                <w:lang w:bidi="ar-EG"/>
              </w:rPr>
              <w:t>Day</w:t>
            </w:r>
          </w:p>
        </w:tc>
        <w:tc>
          <w:tcPr>
            <w:tcW w:w="450" w:type="dxa"/>
            <w:tcBorders>
              <w:left w:val="single" w:sz="4" w:space="0" w:color="auto"/>
              <w:right w:val="single" w:sz="4" w:space="0" w:color="auto"/>
            </w:tcBorders>
            <w:shd w:val="clear" w:color="auto" w:fill="auto"/>
            <w:textDirection w:val="btLr"/>
            <w:vAlign w:val="center"/>
            <w:tcPrChange w:id="218" w:author="Shaikh Asif" w:date="2020-10-07T19:15:00Z">
              <w:tcPr>
                <w:tcW w:w="450" w:type="dxa"/>
                <w:tcBorders>
                  <w:left w:val="single" w:sz="4" w:space="0" w:color="auto"/>
                  <w:right w:val="single" w:sz="4" w:space="0" w:color="auto"/>
                </w:tcBorders>
                <w:shd w:val="clear" w:color="auto" w:fill="auto"/>
                <w:textDirection w:val="btLr"/>
                <w:vAlign w:val="center"/>
              </w:tcPr>
            </w:tcPrChange>
          </w:tcPr>
          <w:p w14:paraId="414B8BBA" w14:textId="27B856FB" w:rsidR="00A97EE5" w:rsidRPr="00C71F99" w:rsidRDefault="00A97EE5" w:rsidP="00A97EE5">
            <w:pPr>
              <w:tabs>
                <w:tab w:val="left" w:leader="dot" w:pos="3600"/>
              </w:tabs>
              <w:spacing w:line="276" w:lineRule="auto"/>
              <w:jc w:val="center"/>
              <w:rPr>
                <w:rFonts w:asciiTheme="minorHAnsi" w:hAnsiTheme="minorHAnsi" w:cstheme="minorHAnsi"/>
                <w:color w:val="000000"/>
                <w:sz w:val="18"/>
                <w:szCs w:val="18"/>
              </w:rPr>
            </w:pPr>
            <w:r w:rsidRPr="00C71F99">
              <w:rPr>
                <w:rFonts w:asciiTheme="minorHAnsi" w:eastAsia="Times New Roman" w:hAnsiTheme="minorHAnsi" w:cstheme="minorHAnsi"/>
                <w:bCs/>
                <w:sz w:val="18"/>
                <w:szCs w:val="18"/>
              </w:rPr>
              <w:t>Month</w:t>
            </w:r>
          </w:p>
        </w:tc>
        <w:tc>
          <w:tcPr>
            <w:tcW w:w="450" w:type="dxa"/>
            <w:tcBorders>
              <w:left w:val="single" w:sz="4" w:space="0" w:color="auto"/>
              <w:right w:val="single" w:sz="4" w:space="0" w:color="auto"/>
            </w:tcBorders>
            <w:shd w:val="clear" w:color="auto" w:fill="auto"/>
            <w:textDirection w:val="btLr"/>
            <w:vAlign w:val="center"/>
            <w:tcPrChange w:id="219" w:author="Shaikh Asif" w:date="2020-10-07T19:15:00Z">
              <w:tcPr>
                <w:tcW w:w="450" w:type="dxa"/>
                <w:tcBorders>
                  <w:left w:val="single" w:sz="4" w:space="0" w:color="auto"/>
                  <w:right w:val="single" w:sz="4" w:space="0" w:color="auto"/>
                </w:tcBorders>
                <w:shd w:val="clear" w:color="auto" w:fill="auto"/>
                <w:textDirection w:val="btLr"/>
                <w:vAlign w:val="center"/>
              </w:tcPr>
            </w:tcPrChange>
          </w:tcPr>
          <w:p w14:paraId="0A3C29CD" w14:textId="675E25DB" w:rsidR="00A97EE5" w:rsidRPr="00C71F99" w:rsidRDefault="00A97EE5" w:rsidP="00A97EE5">
            <w:pPr>
              <w:tabs>
                <w:tab w:val="left" w:leader="dot" w:pos="3600"/>
              </w:tabs>
              <w:spacing w:line="276" w:lineRule="auto"/>
              <w:jc w:val="center"/>
              <w:rPr>
                <w:rFonts w:asciiTheme="minorHAnsi" w:hAnsiTheme="minorHAnsi" w:cstheme="minorHAnsi"/>
                <w:color w:val="000000"/>
                <w:sz w:val="18"/>
                <w:szCs w:val="18"/>
              </w:rPr>
            </w:pPr>
            <w:r w:rsidRPr="00C71F99">
              <w:rPr>
                <w:rFonts w:asciiTheme="minorHAnsi" w:eastAsia="Times New Roman" w:hAnsiTheme="minorHAnsi" w:cstheme="minorHAnsi"/>
                <w:bCs/>
                <w:sz w:val="18"/>
                <w:szCs w:val="18"/>
              </w:rPr>
              <w:t>Year</w:t>
            </w:r>
          </w:p>
        </w:tc>
        <w:tc>
          <w:tcPr>
            <w:tcW w:w="1716" w:type="dxa"/>
            <w:tcBorders>
              <w:left w:val="single" w:sz="4" w:space="0" w:color="auto"/>
            </w:tcBorders>
            <w:shd w:val="clear" w:color="auto" w:fill="auto"/>
            <w:textDirection w:val="btLr"/>
            <w:vAlign w:val="center"/>
            <w:tcPrChange w:id="220" w:author="Shaikh Asif" w:date="2020-10-07T19:15:00Z">
              <w:tcPr>
                <w:tcW w:w="1716" w:type="dxa"/>
                <w:tcBorders>
                  <w:left w:val="single" w:sz="4" w:space="0" w:color="auto"/>
                </w:tcBorders>
                <w:shd w:val="clear" w:color="auto" w:fill="auto"/>
                <w:textDirection w:val="btLr"/>
                <w:vAlign w:val="center"/>
              </w:tcPr>
            </w:tcPrChange>
          </w:tcPr>
          <w:p w14:paraId="411C5F09" w14:textId="77777777" w:rsidR="00A97EE5" w:rsidRPr="00C71F99" w:rsidRDefault="00A97EE5" w:rsidP="00A97EE5">
            <w:pPr>
              <w:tabs>
                <w:tab w:val="left" w:leader="dot" w:pos="3600"/>
              </w:tabs>
              <w:spacing w:line="276" w:lineRule="auto"/>
              <w:rPr>
                <w:rFonts w:asciiTheme="minorHAnsi" w:eastAsia="Times New Roman" w:hAnsiTheme="minorHAnsi" w:cstheme="minorHAnsi"/>
                <w:bCs/>
              </w:rPr>
            </w:pPr>
          </w:p>
        </w:tc>
      </w:tr>
      <w:tr w:rsidR="00A97EE5" w:rsidRPr="00C71F99" w14:paraId="7BCBA3A0" w14:textId="77777777" w:rsidTr="008303AC">
        <w:tblPrEx>
          <w:tblW w:w="10801" w:type="dxa"/>
          <w:jc w:val="center"/>
          <w:tblLayout w:type="fixed"/>
          <w:tblPrExChange w:id="221" w:author="Shaikh Asif" w:date="2020-10-07T19:15:00Z">
            <w:tblPrEx>
              <w:tblW w:w="10801" w:type="dxa"/>
              <w:jc w:val="center"/>
              <w:tblLayout w:type="fixed"/>
            </w:tblPrEx>
          </w:tblPrExChange>
        </w:tblPrEx>
        <w:trPr>
          <w:jc w:val="center"/>
          <w:trPrChange w:id="222" w:author="Shaikh Asif" w:date="2020-10-07T19:15:00Z">
            <w:trPr>
              <w:jc w:val="center"/>
            </w:trPr>
          </w:trPrChange>
        </w:trPr>
        <w:tc>
          <w:tcPr>
            <w:tcW w:w="627" w:type="dxa"/>
            <w:shd w:val="clear" w:color="auto" w:fill="auto"/>
            <w:vAlign w:val="center"/>
            <w:tcPrChange w:id="223" w:author="Shaikh Asif" w:date="2020-10-07T19:15:00Z">
              <w:tcPr>
                <w:tcW w:w="627" w:type="dxa"/>
                <w:shd w:val="clear" w:color="auto" w:fill="auto"/>
                <w:vAlign w:val="center"/>
              </w:tcPr>
            </w:tcPrChange>
          </w:tcPr>
          <w:p w14:paraId="7CD6461C" w14:textId="77777777" w:rsidR="00A97EE5" w:rsidRPr="00C71F99" w:rsidRDefault="00A97EE5" w:rsidP="00A97EE5">
            <w:pPr>
              <w:spacing w:before="100" w:beforeAutospacing="1" w:after="100" w:afterAutospacing="1"/>
              <w:jc w:val="center"/>
              <w:rPr>
                <w:rFonts w:asciiTheme="minorHAnsi" w:hAnsiTheme="minorHAnsi" w:cstheme="minorHAnsi"/>
                <w:b/>
                <w:bCs/>
                <w:sz w:val="24"/>
                <w:szCs w:val="24"/>
              </w:rPr>
            </w:pPr>
            <w:r w:rsidRPr="00C71F99">
              <w:rPr>
                <w:rFonts w:asciiTheme="minorHAnsi" w:hAnsiTheme="minorHAnsi" w:cstheme="minorHAnsi"/>
                <w:b/>
                <w:bCs/>
                <w:sz w:val="24"/>
                <w:szCs w:val="24"/>
              </w:rPr>
              <w:t>1</w:t>
            </w:r>
          </w:p>
        </w:tc>
        <w:tc>
          <w:tcPr>
            <w:tcW w:w="1168" w:type="dxa"/>
            <w:tcBorders>
              <w:right w:val="single" w:sz="6" w:space="0" w:color="auto"/>
            </w:tcBorders>
            <w:shd w:val="clear" w:color="auto" w:fill="auto"/>
            <w:tcPrChange w:id="224" w:author="Shaikh Asif" w:date="2020-10-07T19:15:00Z">
              <w:tcPr>
                <w:tcW w:w="1168" w:type="dxa"/>
                <w:tcBorders>
                  <w:right w:val="single" w:sz="6" w:space="0" w:color="auto"/>
                </w:tcBorders>
                <w:shd w:val="clear" w:color="auto" w:fill="auto"/>
              </w:tcPr>
            </w:tcPrChange>
          </w:tcPr>
          <w:p w14:paraId="434C8E8B" w14:textId="77777777" w:rsidR="00A97EE5" w:rsidRPr="00C71F99" w:rsidRDefault="00A97EE5" w:rsidP="00A97EE5">
            <w:pPr>
              <w:rPr>
                <w:rFonts w:asciiTheme="minorHAnsi" w:eastAsia="Times New Roman" w:hAnsiTheme="minorHAnsi" w:cstheme="minorHAnsi"/>
                <w:sz w:val="24"/>
                <w:szCs w:val="24"/>
                <w:lang w:bidi="he-IL"/>
              </w:rPr>
            </w:pPr>
          </w:p>
        </w:tc>
        <w:tc>
          <w:tcPr>
            <w:tcW w:w="1094" w:type="dxa"/>
            <w:tcBorders>
              <w:left w:val="single" w:sz="6" w:space="0" w:color="auto"/>
              <w:right w:val="single" w:sz="4" w:space="0" w:color="auto"/>
            </w:tcBorders>
            <w:shd w:val="clear" w:color="auto" w:fill="auto"/>
            <w:tcPrChange w:id="225" w:author="Shaikh Asif" w:date="2020-10-07T19:15:00Z">
              <w:tcPr>
                <w:tcW w:w="1094" w:type="dxa"/>
                <w:tcBorders>
                  <w:left w:val="single" w:sz="6" w:space="0" w:color="auto"/>
                  <w:right w:val="single" w:sz="4" w:space="0" w:color="auto"/>
                </w:tcBorders>
                <w:shd w:val="clear" w:color="auto" w:fill="auto"/>
              </w:tcPr>
            </w:tcPrChange>
          </w:tcPr>
          <w:p w14:paraId="6B053366" w14:textId="77777777" w:rsidR="00A97EE5" w:rsidRPr="00C71F99" w:rsidRDefault="00A97EE5" w:rsidP="00A97EE5">
            <w:pPr>
              <w:rPr>
                <w:rFonts w:asciiTheme="minorHAnsi" w:eastAsia="Times New Roman" w:hAnsiTheme="minorHAnsi" w:cstheme="minorHAnsi"/>
                <w:sz w:val="24"/>
                <w:szCs w:val="24"/>
                <w:lang w:bidi="he-IL"/>
              </w:rPr>
            </w:pPr>
          </w:p>
        </w:tc>
        <w:tc>
          <w:tcPr>
            <w:tcW w:w="706" w:type="dxa"/>
            <w:gridSpan w:val="2"/>
            <w:tcBorders>
              <w:left w:val="single" w:sz="4" w:space="0" w:color="auto"/>
            </w:tcBorders>
            <w:shd w:val="clear" w:color="auto" w:fill="auto"/>
            <w:tcPrChange w:id="226" w:author="Shaikh Asif" w:date="2020-10-07T19:15:00Z">
              <w:tcPr>
                <w:tcW w:w="706" w:type="dxa"/>
                <w:gridSpan w:val="3"/>
                <w:tcBorders>
                  <w:left w:val="single" w:sz="4" w:space="0" w:color="auto"/>
                </w:tcBorders>
                <w:shd w:val="clear" w:color="auto" w:fill="auto"/>
              </w:tcPr>
            </w:tcPrChange>
          </w:tcPr>
          <w:p w14:paraId="11CEAF1E" w14:textId="77777777" w:rsidR="00A97EE5" w:rsidRPr="00C71F99" w:rsidRDefault="00A97EE5" w:rsidP="00A97EE5">
            <w:pPr>
              <w:rPr>
                <w:rFonts w:eastAsia="Times New Roman" w:cstheme="minorHAnsi"/>
                <w:sz w:val="24"/>
                <w:szCs w:val="24"/>
                <w:lang w:bidi="he-IL"/>
              </w:rPr>
            </w:pPr>
          </w:p>
        </w:tc>
        <w:tc>
          <w:tcPr>
            <w:tcW w:w="1530" w:type="dxa"/>
            <w:gridSpan w:val="3"/>
            <w:tcBorders>
              <w:left w:val="single" w:sz="6" w:space="0" w:color="auto"/>
            </w:tcBorders>
            <w:shd w:val="clear" w:color="auto" w:fill="auto"/>
            <w:tcPrChange w:id="227" w:author="Shaikh Asif" w:date="2020-10-07T19:15:00Z">
              <w:tcPr>
                <w:tcW w:w="1620" w:type="dxa"/>
                <w:gridSpan w:val="3"/>
                <w:tcBorders>
                  <w:left w:val="single" w:sz="6" w:space="0" w:color="auto"/>
                </w:tcBorders>
                <w:shd w:val="clear" w:color="auto" w:fill="auto"/>
              </w:tcPr>
            </w:tcPrChange>
          </w:tcPr>
          <w:p w14:paraId="4191C624" w14:textId="34AAA6D3" w:rsidR="00A97EE5" w:rsidRPr="00C71F99" w:rsidRDefault="00A97EE5" w:rsidP="00A97EE5">
            <w:pPr>
              <w:rPr>
                <w:rFonts w:asciiTheme="minorHAnsi" w:eastAsia="Times New Roman" w:hAnsiTheme="minorHAnsi" w:cstheme="minorHAnsi"/>
                <w:sz w:val="24"/>
                <w:szCs w:val="24"/>
                <w:lang w:bidi="he-IL"/>
              </w:rPr>
            </w:pPr>
          </w:p>
        </w:tc>
        <w:tc>
          <w:tcPr>
            <w:tcW w:w="360" w:type="dxa"/>
            <w:tcBorders>
              <w:right w:val="single" w:sz="4" w:space="0" w:color="auto"/>
            </w:tcBorders>
            <w:shd w:val="clear" w:color="auto" w:fill="auto"/>
            <w:tcPrChange w:id="228" w:author="Shaikh Asif" w:date="2020-10-07T19:15:00Z">
              <w:tcPr>
                <w:tcW w:w="360" w:type="dxa"/>
                <w:tcBorders>
                  <w:right w:val="single" w:sz="4" w:space="0" w:color="auto"/>
                </w:tcBorders>
                <w:shd w:val="clear" w:color="auto" w:fill="auto"/>
              </w:tcPr>
            </w:tcPrChange>
          </w:tcPr>
          <w:p w14:paraId="106B371C"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360" w:type="dxa"/>
            <w:gridSpan w:val="2"/>
            <w:tcBorders>
              <w:left w:val="single" w:sz="4" w:space="0" w:color="auto"/>
              <w:right w:val="single" w:sz="4" w:space="0" w:color="auto"/>
            </w:tcBorders>
            <w:shd w:val="clear" w:color="auto" w:fill="auto"/>
            <w:tcPrChange w:id="229" w:author="Shaikh Asif" w:date="2020-10-07T19:15:00Z">
              <w:tcPr>
                <w:tcW w:w="360" w:type="dxa"/>
                <w:gridSpan w:val="2"/>
                <w:tcBorders>
                  <w:left w:val="single" w:sz="4" w:space="0" w:color="auto"/>
                  <w:right w:val="single" w:sz="4" w:space="0" w:color="auto"/>
                </w:tcBorders>
                <w:shd w:val="clear" w:color="auto" w:fill="auto"/>
              </w:tcPr>
            </w:tcPrChange>
          </w:tcPr>
          <w:p w14:paraId="7C2DF374"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360" w:type="dxa"/>
            <w:tcBorders>
              <w:left w:val="single" w:sz="4" w:space="0" w:color="auto"/>
              <w:right w:val="single" w:sz="6" w:space="0" w:color="auto"/>
            </w:tcBorders>
            <w:shd w:val="clear" w:color="auto" w:fill="auto"/>
            <w:tcPrChange w:id="230" w:author="Shaikh Asif" w:date="2020-10-07T19:15:00Z">
              <w:tcPr>
                <w:tcW w:w="360" w:type="dxa"/>
                <w:tcBorders>
                  <w:left w:val="single" w:sz="4" w:space="0" w:color="auto"/>
                  <w:right w:val="single" w:sz="6" w:space="0" w:color="auto"/>
                </w:tcBorders>
                <w:shd w:val="clear" w:color="auto" w:fill="auto"/>
              </w:tcPr>
            </w:tcPrChange>
          </w:tcPr>
          <w:p w14:paraId="09E19185"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1530" w:type="dxa"/>
            <w:gridSpan w:val="3"/>
            <w:tcBorders>
              <w:right w:val="single" w:sz="4" w:space="0" w:color="auto"/>
            </w:tcBorders>
            <w:shd w:val="clear" w:color="auto" w:fill="auto"/>
            <w:tcPrChange w:id="231" w:author="Shaikh Asif" w:date="2020-10-07T19:15:00Z">
              <w:tcPr>
                <w:tcW w:w="1440" w:type="dxa"/>
                <w:gridSpan w:val="3"/>
                <w:tcBorders>
                  <w:right w:val="single" w:sz="4" w:space="0" w:color="auto"/>
                </w:tcBorders>
                <w:shd w:val="clear" w:color="auto" w:fill="auto"/>
              </w:tcPr>
            </w:tcPrChange>
          </w:tcPr>
          <w:p w14:paraId="2D984FD8"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right w:val="single" w:sz="4" w:space="0" w:color="auto"/>
            </w:tcBorders>
            <w:shd w:val="clear" w:color="auto" w:fill="auto"/>
            <w:vAlign w:val="center"/>
            <w:tcPrChange w:id="232" w:author="Shaikh Asif" w:date="2020-10-07T19:15:00Z">
              <w:tcPr>
                <w:tcW w:w="450" w:type="dxa"/>
                <w:tcBorders>
                  <w:left w:val="single" w:sz="4" w:space="0" w:color="auto"/>
                  <w:right w:val="single" w:sz="4" w:space="0" w:color="auto"/>
                </w:tcBorders>
                <w:shd w:val="clear" w:color="auto" w:fill="auto"/>
                <w:vAlign w:val="center"/>
              </w:tcPr>
            </w:tcPrChange>
          </w:tcPr>
          <w:p w14:paraId="473BD19B" w14:textId="77777777" w:rsidR="00A97EE5" w:rsidRPr="00C71F99" w:rsidRDefault="00A97EE5" w:rsidP="00A97EE5">
            <w:pPr>
              <w:tabs>
                <w:tab w:val="left" w:leader="dot" w:pos="3600"/>
              </w:tabs>
              <w:spacing w:line="276" w:lineRule="auto"/>
              <w:jc w:val="center"/>
              <w:rPr>
                <w:rFonts w:asciiTheme="minorHAnsi" w:hAnsiTheme="minorHAnsi" w:cstheme="minorHAnsi"/>
                <w:color w:val="000000"/>
                <w:sz w:val="24"/>
                <w:szCs w:val="24"/>
              </w:rPr>
            </w:pPr>
          </w:p>
        </w:tc>
        <w:tc>
          <w:tcPr>
            <w:tcW w:w="450" w:type="dxa"/>
            <w:tcBorders>
              <w:left w:val="single" w:sz="4" w:space="0" w:color="auto"/>
            </w:tcBorders>
            <w:shd w:val="clear" w:color="auto" w:fill="auto"/>
            <w:vAlign w:val="center"/>
            <w:tcPrChange w:id="233" w:author="Shaikh Asif" w:date="2020-10-07T19:15:00Z">
              <w:tcPr>
                <w:tcW w:w="450" w:type="dxa"/>
                <w:tcBorders>
                  <w:left w:val="single" w:sz="4" w:space="0" w:color="auto"/>
                </w:tcBorders>
                <w:shd w:val="clear" w:color="auto" w:fill="auto"/>
                <w:vAlign w:val="center"/>
              </w:tcPr>
            </w:tcPrChange>
          </w:tcPr>
          <w:p w14:paraId="5CE513BA" w14:textId="77777777" w:rsidR="00A97EE5" w:rsidRPr="00C71F99" w:rsidRDefault="00A97EE5" w:rsidP="00A97EE5">
            <w:pPr>
              <w:tabs>
                <w:tab w:val="left" w:leader="dot" w:pos="3600"/>
              </w:tabs>
              <w:spacing w:line="276" w:lineRule="auto"/>
              <w:jc w:val="center"/>
              <w:rPr>
                <w:rFonts w:asciiTheme="minorHAnsi" w:hAnsiTheme="minorHAnsi" w:cstheme="minorHAnsi"/>
                <w:color w:val="000000"/>
                <w:sz w:val="24"/>
                <w:szCs w:val="24"/>
              </w:rPr>
            </w:pPr>
          </w:p>
        </w:tc>
        <w:tc>
          <w:tcPr>
            <w:tcW w:w="450" w:type="dxa"/>
            <w:tcBorders>
              <w:left w:val="single" w:sz="4" w:space="0" w:color="auto"/>
            </w:tcBorders>
            <w:shd w:val="clear" w:color="auto" w:fill="auto"/>
            <w:vAlign w:val="center"/>
            <w:tcPrChange w:id="234" w:author="Shaikh Asif" w:date="2020-10-07T19:15:00Z">
              <w:tcPr>
                <w:tcW w:w="450" w:type="dxa"/>
                <w:tcBorders>
                  <w:left w:val="single" w:sz="4" w:space="0" w:color="auto"/>
                </w:tcBorders>
                <w:shd w:val="clear" w:color="auto" w:fill="auto"/>
                <w:vAlign w:val="center"/>
              </w:tcPr>
            </w:tcPrChange>
          </w:tcPr>
          <w:p w14:paraId="5B32C067" w14:textId="77777777" w:rsidR="00A97EE5" w:rsidRPr="00C71F99" w:rsidRDefault="00A97EE5" w:rsidP="00A97EE5">
            <w:pPr>
              <w:tabs>
                <w:tab w:val="left" w:leader="dot" w:pos="3600"/>
              </w:tabs>
              <w:spacing w:line="276" w:lineRule="auto"/>
              <w:jc w:val="center"/>
              <w:rPr>
                <w:rFonts w:asciiTheme="minorHAnsi" w:hAnsiTheme="minorHAnsi" w:cstheme="minorHAnsi"/>
                <w:color w:val="000000"/>
                <w:sz w:val="24"/>
                <w:szCs w:val="24"/>
              </w:rPr>
            </w:pPr>
          </w:p>
        </w:tc>
        <w:tc>
          <w:tcPr>
            <w:tcW w:w="1716" w:type="dxa"/>
            <w:shd w:val="clear" w:color="auto" w:fill="auto"/>
            <w:vAlign w:val="center"/>
            <w:tcPrChange w:id="235" w:author="Shaikh Asif" w:date="2020-10-07T19:15:00Z">
              <w:tcPr>
                <w:tcW w:w="1716" w:type="dxa"/>
                <w:shd w:val="clear" w:color="auto" w:fill="auto"/>
                <w:vAlign w:val="center"/>
              </w:tcPr>
            </w:tcPrChange>
          </w:tcPr>
          <w:p w14:paraId="450C1698" w14:textId="77777777" w:rsidR="00A97EE5" w:rsidRPr="00C71F99" w:rsidRDefault="00A97EE5" w:rsidP="00A97EE5">
            <w:pPr>
              <w:spacing w:before="100" w:beforeAutospacing="1" w:after="100" w:afterAutospacing="1"/>
              <w:rPr>
                <w:rFonts w:asciiTheme="minorHAnsi" w:hAnsiTheme="minorHAnsi" w:cstheme="minorHAnsi"/>
                <w:b/>
                <w:sz w:val="24"/>
                <w:szCs w:val="24"/>
              </w:rPr>
            </w:pPr>
          </w:p>
        </w:tc>
      </w:tr>
      <w:tr w:rsidR="00A97EE5" w:rsidRPr="00C71F99" w14:paraId="44EE0AAA" w14:textId="77777777" w:rsidTr="008303AC">
        <w:tblPrEx>
          <w:tblW w:w="10801" w:type="dxa"/>
          <w:jc w:val="center"/>
          <w:tblLayout w:type="fixed"/>
          <w:tblPrExChange w:id="236" w:author="Shaikh Asif" w:date="2020-10-07T19:15:00Z">
            <w:tblPrEx>
              <w:tblW w:w="10801" w:type="dxa"/>
              <w:jc w:val="center"/>
              <w:tblLayout w:type="fixed"/>
            </w:tblPrEx>
          </w:tblPrExChange>
        </w:tblPrEx>
        <w:trPr>
          <w:jc w:val="center"/>
          <w:trPrChange w:id="237" w:author="Shaikh Asif" w:date="2020-10-07T19:15:00Z">
            <w:trPr>
              <w:jc w:val="center"/>
            </w:trPr>
          </w:trPrChange>
        </w:trPr>
        <w:tc>
          <w:tcPr>
            <w:tcW w:w="627" w:type="dxa"/>
            <w:shd w:val="clear" w:color="auto" w:fill="auto"/>
            <w:vAlign w:val="center"/>
            <w:tcPrChange w:id="238" w:author="Shaikh Asif" w:date="2020-10-07T19:15:00Z">
              <w:tcPr>
                <w:tcW w:w="627" w:type="dxa"/>
                <w:shd w:val="clear" w:color="auto" w:fill="auto"/>
                <w:vAlign w:val="center"/>
              </w:tcPr>
            </w:tcPrChange>
          </w:tcPr>
          <w:p w14:paraId="4E512C3B" w14:textId="77777777" w:rsidR="00A97EE5" w:rsidRPr="00C71F99" w:rsidRDefault="00A97EE5" w:rsidP="00A97EE5">
            <w:pPr>
              <w:spacing w:before="100" w:beforeAutospacing="1" w:after="100" w:afterAutospacing="1"/>
              <w:jc w:val="center"/>
              <w:rPr>
                <w:rFonts w:asciiTheme="minorHAnsi" w:hAnsiTheme="minorHAnsi" w:cstheme="minorHAnsi"/>
                <w:b/>
                <w:bCs/>
                <w:sz w:val="24"/>
                <w:szCs w:val="24"/>
              </w:rPr>
            </w:pPr>
            <w:r w:rsidRPr="00C71F99">
              <w:rPr>
                <w:rFonts w:asciiTheme="minorHAnsi" w:hAnsiTheme="minorHAnsi" w:cstheme="minorHAnsi"/>
                <w:b/>
                <w:bCs/>
                <w:sz w:val="24"/>
                <w:szCs w:val="24"/>
              </w:rPr>
              <w:t>2</w:t>
            </w:r>
          </w:p>
        </w:tc>
        <w:tc>
          <w:tcPr>
            <w:tcW w:w="1168" w:type="dxa"/>
            <w:tcBorders>
              <w:right w:val="single" w:sz="6" w:space="0" w:color="auto"/>
            </w:tcBorders>
            <w:shd w:val="clear" w:color="auto" w:fill="auto"/>
            <w:tcPrChange w:id="239" w:author="Shaikh Asif" w:date="2020-10-07T19:15:00Z">
              <w:tcPr>
                <w:tcW w:w="1168" w:type="dxa"/>
                <w:tcBorders>
                  <w:right w:val="single" w:sz="6" w:space="0" w:color="auto"/>
                </w:tcBorders>
                <w:shd w:val="clear" w:color="auto" w:fill="auto"/>
              </w:tcPr>
            </w:tcPrChange>
          </w:tcPr>
          <w:p w14:paraId="1B1ABE0F" w14:textId="77777777" w:rsidR="00A97EE5" w:rsidRPr="00C71F99" w:rsidRDefault="00A97EE5" w:rsidP="00A97EE5">
            <w:pPr>
              <w:rPr>
                <w:rFonts w:asciiTheme="minorHAnsi" w:eastAsia="Times New Roman" w:hAnsiTheme="minorHAnsi" w:cstheme="minorHAnsi"/>
                <w:sz w:val="24"/>
                <w:szCs w:val="24"/>
                <w:lang w:bidi="he-IL"/>
              </w:rPr>
            </w:pPr>
          </w:p>
        </w:tc>
        <w:tc>
          <w:tcPr>
            <w:tcW w:w="1094" w:type="dxa"/>
            <w:tcBorders>
              <w:left w:val="single" w:sz="6" w:space="0" w:color="auto"/>
              <w:right w:val="single" w:sz="4" w:space="0" w:color="auto"/>
            </w:tcBorders>
            <w:shd w:val="clear" w:color="auto" w:fill="auto"/>
            <w:tcPrChange w:id="240" w:author="Shaikh Asif" w:date="2020-10-07T19:15:00Z">
              <w:tcPr>
                <w:tcW w:w="1094" w:type="dxa"/>
                <w:tcBorders>
                  <w:left w:val="single" w:sz="6" w:space="0" w:color="auto"/>
                  <w:right w:val="single" w:sz="4" w:space="0" w:color="auto"/>
                </w:tcBorders>
                <w:shd w:val="clear" w:color="auto" w:fill="auto"/>
              </w:tcPr>
            </w:tcPrChange>
          </w:tcPr>
          <w:p w14:paraId="6BFA0B21" w14:textId="77777777" w:rsidR="00A97EE5" w:rsidRPr="00C71F99" w:rsidRDefault="00A97EE5" w:rsidP="00A97EE5">
            <w:pPr>
              <w:rPr>
                <w:rFonts w:asciiTheme="minorHAnsi" w:eastAsia="Times New Roman" w:hAnsiTheme="minorHAnsi" w:cstheme="minorHAnsi"/>
                <w:sz w:val="24"/>
                <w:szCs w:val="24"/>
                <w:lang w:bidi="he-IL"/>
              </w:rPr>
            </w:pPr>
          </w:p>
        </w:tc>
        <w:tc>
          <w:tcPr>
            <w:tcW w:w="706" w:type="dxa"/>
            <w:gridSpan w:val="2"/>
            <w:tcBorders>
              <w:left w:val="single" w:sz="4" w:space="0" w:color="auto"/>
            </w:tcBorders>
            <w:shd w:val="clear" w:color="auto" w:fill="auto"/>
            <w:tcPrChange w:id="241" w:author="Shaikh Asif" w:date="2020-10-07T19:15:00Z">
              <w:tcPr>
                <w:tcW w:w="706" w:type="dxa"/>
                <w:gridSpan w:val="3"/>
                <w:tcBorders>
                  <w:left w:val="single" w:sz="4" w:space="0" w:color="auto"/>
                </w:tcBorders>
                <w:shd w:val="clear" w:color="auto" w:fill="auto"/>
              </w:tcPr>
            </w:tcPrChange>
          </w:tcPr>
          <w:p w14:paraId="2B25D8BF" w14:textId="77777777" w:rsidR="00A97EE5" w:rsidRPr="00C71F99" w:rsidRDefault="00A97EE5" w:rsidP="00A97EE5">
            <w:pPr>
              <w:rPr>
                <w:rFonts w:eastAsia="Times New Roman" w:cstheme="minorHAnsi"/>
                <w:sz w:val="24"/>
                <w:szCs w:val="24"/>
                <w:lang w:bidi="he-IL"/>
              </w:rPr>
            </w:pPr>
          </w:p>
        </w:tc>
        <w:tc>
          <w:tcPr>
            <w:tcW w:w="1530" w:type="dxa"/>
            <w:gridSpan w:val="3"/>
            <w:tcBorders>
              <w:left w:val="single" w:sz="6" w:space="0" w:color="auto"/>
            </w:tcBorders>
            <w:shd w:val="clear" w:color="auto" w:fill="auto"/>
            <w:tcPrChange w:id="242" w:author="Shaikh Asif" w:date="2020-10-07T19:15:00Z">
              <w:tcPr>
                <w:tcW w:w="1620" w:type="dxa"/>
                <w:gridSpan w:val="3"/>
                <w:tcBorders>
                  <w:left w:val="single" w:sz="6" w:space="0" w:color="auto"/>
                </w:tcBorders>
                <w:shd w:val="clear" w:color="auto" w:fill="auto"/>
              </w:tcPr>
            </w:tcPrChange>
          </w:tcPr>
          <w:p w14:paraId="7289EE57" w14:textId="110C97BD" w:rsidR="00A97EE5" w:rsidRPr="00C71F99" w:rsidRDefault="00A97EE5" w:rsidP="00A97EE5">
            <w:pPr>
              <w:rPr>
                <w:rFonts w:asciiTheme="minorHAnsi" w:eastAsia="Times New Roman" w:hAnsiTheme="minorHAnsi" w:cstheme="minorHAnsi"/>
                <w:sz w:val="24"/>
                <w:szCs w:val="24"/>
                <w:lang w:bidi="he-IL"/>
              </w:rPr>
            </w:pPr>
          </w:p>
        </w:tc>
        <w:tc>
          <w:tcPr>
            <w:tcW w:w="360" w:type="dxa"/>
            <w:tcBorders>
              <w:right w:val="single" w:sz="4" w:space="0" w:color="auto"/>
            </w:tcBorders>
            <w:shd w:val="clear" w:color="auto" w:fill="auto"/>
            <w:tcPrChange w:id="243" w:author="Shaikh Asif" w:date="2020-10-07T19:15:00Z">
              <w:tcPr>
                <w:tcW w:w="360" w:type="dxa"/>
                <w:tcBorders>
                  <w:right w:val="single" w:sz="4" w:space="0" w:color="auto"/>
                </w:tcBorders>
                <w:shd w:val="clear" w:color="auto" w:fill="auto"/>
              </w:tcPr>
            </w:tcPrChange>
          </w:tcPr>
          <w:p w14:paraId="30897B77"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360" w:type="dxa"/>
            <w:gridSpan w:val="2"/>
            <w:tcBorders>
              <w:left w:val="single" w:sz="4" w:space="0" w:color="auto"/>
              <w:right w:val="single" w:sz="4" w:space="0" w:color="auto"/>
            </w:tcBorders>
            <w:shd w:val="clear" w:color="auto" w:fill="auto"/>
            <w:tcPrChange w:id="244" w:author="Shaikh Asif" w:date="2020-10-07T19:15:00Z">
              <w:tcPr>
                <w:tcW w:w="360" w:type="dxa"/>
                <w:gridSpan w:val="2"/>
                <w:tcBorders>
                  <w:left w:val="single" w:sz="4" w:space="0" w:color="auto"/>
                  <w:right w:val="single" w:sz="4" w:space="0" w:color="auto"/>
                </w:tcBorders>
                <w:shd w:val="clear" w:color="auto" w:fill="auto"/>
              </w:tcPr>
            </w:tcPrChange>
          </w:tcPr>
          <w:p w14:paraId="25524173"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360" w:type="dxa"/>
            <w:tcBorders>
              <w:left w:val="single" w:sz="4" w:space="0" w:color="auto"/>
              <w:right w:val="single" w:sz="6" w:space="0" w:color="auto"/>
            </w:tcBorders>
            <w:shd w:val="clear" w:color="auto" w:fill="auto"/>
            <w:tcPrChange w:id="245" w:author="Shaikh Asif" w:date="2020-10-07T19:15:00Z">
              <w:tcPr>
                <w:tcW w:w="360" w:type="dxa"/>
                <w:tcBorders>
                  <w:left w:val="single" w:sz="4" w:space="0" w:color="auto"/>
                  <w:right w:val="single" w:sz="6" w:space="0" w:color="auto"/>
                </w:tcBorders>
                <w:shd w:val="clear" w:color="auto" w:fill="auto"/>
              </w:tcPr>
            </w:tcPrChange>
          </w:tcPr>
          <w:p w14:paraId="5FA59B9D"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1530" w:type="dxa"/>
            <w:gridSpan w:val="3"/>
            <w:tcBorders>
              <w:right w:val="single" w:sz="4" w:space="0" w:color="auto"/>
            </w:tcBorders>
            <w:shd w:val="clear" w:color="auto" w:fill="auto"/>
            <w:tcPrChange w:id="246" w:author="Shaikh Asif" w:date="2020-10-07T19:15:00Z">
              <w:tcPr>
                <w:tcW w:w="1440" w:type="dxa"/>
                <w:gridSpan w:val="3"/>
                <w:tcBorders>
                  <w:right w:val="single" w:sz="4" w:space="0" w:color="auto"/>
                </w:tcBorders>
                <w:shd w:val="clear" w:color="auto" w:fill="auto"/>
              </w:tcPr>
            </w:tcPrChange>
          </w:tcPr>
          <w:p w14:paraId="6F4FB0C5"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right w:val="single" w:sz="4" w:space="0" w:color="auto"/>
            </w:tcBorders>
            <w:shd w:val="clear" w:color="auto" w:fill="auto"/>
            <w:tcPrChange w:id="247" w:author="Shaikh Asif" w:date="2020-10-07T19:15:00Z">
              <w:tcPr>
                <w:tcW w:w="450" w:type="dxa"/>
                <w:tcBorders>
                  <w:left w:val="single" w:sz="4" w:space="0" w:color="auto"/>
                  <w:right w:val="single" w:sz="4" w:space="0" w:color="auto"/>
                </w:tcBorders>
                <w:shd w:val="clear" w:color="auto" w:fill="auto"/>
              </w:tcPr>
            </w:tcPrChange>
          </w:tcPr>
          <w:p w14:paraId="5F3D747E"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tcBorders>
            <w:shd w:val="clear" w:color="auto" w:fill="auto"/>
            <w:tcPrChange w:id="248" w:author="Shaikh Asif" w:date="2020-10-07T19:15:00Z">
              <w:tcPr>
                <w:tcW w:w="450" w:type="dxa"/>
                <w:tcBorders>
                  <w:left w:val="single" w:sz="4" w:space="0" w:color="auto"/>
                </w:tcBorders>
                <w:shd w:val="clear" w:color="auto" w:fill="auto"/>
              </w:tcPr>
            </w:tcPrChange>
          </w:tcPr>
          <w:p w14:paraId="53AAFA96"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tcBorders>
            <w:shd w:val="clear" w:color="auto" w:fill="auto"/>
            <w:tcPrChange w:id="249" w:author="Shaikh Asif" w:date="2020-10-07T19:15:00Z">
              <w:tcPr>
                <w:tcW w:w="450" w:type="dxa"/>
                <w:tcBorders>
                  <w:left w:val="single" w:sz="4" w:space="0" w:color="auto"/>
                </w:tcBorders>
                <w:shd w:val="clear" w:color="auto" w:fill="auto"/>
              </w:tcPr>
            </w:tcPrChange>
          </w:tcPr>
          <w:p w14:paraId="615C2D26"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1716" w:type="dxa"/>
            <w:shd w:val="clear" w:color="auto" w:fill="auto"/>
            <w:vAlign w:val="center"/>
            <w:tcPrChange w:id="250" w:author="Shaikh Asif" w:date="2020-10-07T19:15:00Z">
              <w:tcPr>
                <w:tcW w:w="1716" w:type="dxa"/>
                <w:shd w:val="clear" w:color="auto" w:fill="auto"/>
                <w:vAlign w:val="center"/>
              </w:tcPr>
            </w:tcPrChange>
          </w:tcPr>
          <w:p w14:paraId="283CF0C9" w14:textId="77777777" w:rsidR="00A97EE5" w:rsidRPr="00C71F99" w:rsidRDefault="00A97EE5" w:rsidP="00A97EE5">
            <w:pPr>
              <w:spacing w:before="100" w:beforeAutospacing="1" w:after="100" w:afterAutospacing="1"/>
              <w:rPr>
                <w:rFonts w:asciiTheme="minorHAnsi" w:hAnsiTheme="minorHAnsi" w:cstheme="minorHAnsi"/>
                <w:b/>
                <w:sz w:val="24"/>
                <w:szCs w:val="24"/>
              </w:rPr>
            </w:pPr>
          </w:p>
        </w:tc>
      </w:tr>
      <w:tr w:rsidR="00A97EE5" w:rsidRPr="00C71F99" w14:paraId="73446820" w14:textId="77777777" w:rsidTr="00C119FF">
        <w:tblPrEx>
          <w:tblW w:w="10801" w:type="dxa"/>
          <w:jc w:val="center"/>
          <w:tblLayout w:type="fixed"/>
          <w:tblPrExChange w:id="251" w:author="Shaikh Asif" w:date="2020-10-07T19:14:00Z">
            <w:tblPrEx>
              <w:tblW w:w="10801" w:type="dxa"/>
              <w:jc w:val="center"/>
              <w:tblLayout w:type="fixed"/>
            </w:tblPrEx>
          </w:tblPrExChange>
        </w:tblPrEx>
        <w:trPr>
          <w:jc w:val="center"/>
          <w:trPrChange w:id="252" w:author="Shaikh Asif" w:date="2020-10-07T19:14:00Z">
            <w:trPr>
              <w:jc w:val="center"/>
            </w:trPr>
          </w:trPrChange>
        </w:trPr>
        <w:tc>
          <w:tcPr>
            <w:tcW w:w="627" w:type="dxa"/>
            <w:shd w:val="clear" w:color="auto" w:fill="auto"/>
            <w:vAlign w:val="center"/>
            <w:tcPrChange w:id="253" w:author="Shaikh Asif" w:date="2020-10-07T19:14:00Z">
              <w:tcPr>
                <w:tcW w:w="627" w:type="dxa"/>
                <w:shd w:val="clear" w:color="auto" w:fill="auto"/>
                <w:vAlign w:val="center"/>
              </w:tcPr>
            </w:tcPrChange>
          </w:tcPr>
          <w:p w14:paraId="7B1BE5B5" w14:textId="77777777" w:rsidR="00A97EE5" w:rsidRPr="00C71F99" w:rsidRDefault="00A97EE5" w:rsidP="00A97EE5">
            <w:pPr>
              <w:spacing w:before="100" w:beforeAutospacing="1" w:after="100" w:afterAutospacing="1"/>
              <w:jc w:val="center"/>
              <w:rPr>
                <w:rFonts w:asciiTheme="minorHAnsi" w:hAnsiTheme="minorHAnsi" w:cstheme="minorHAnsi"/>
                <w:b/>
                <w:sz w:val="24"/>
                <w:szCs w:val="24"/>
              </w:rPr>
            </w:pPr>
            <w:r w:rsidRPr="00C71F99">
              <w:rPr>
                <w:rFonts w:asciiTheme="minorHAnsi" w:hAnsiTheme="minorHAnsi" w:cstheme="minorHAnsi"/>
                <w:bCs/>
                <w:sz w:val="24"/>
                <w:szCs w:val="24"/>
              </w:rPr>
              <w:t>F10</w:t>
            </w:r>
          </w:p>
        </w:tc>
        <w:tc>
          <w:tcPr>
            <w:tcW w:w="4498" w:type="dxa"/>
            <w:gridSpan w:val="7"/>
            <w:shd w:val="clear" w:color="auto" w:fill="auto"/>
            <w:vAlign w:val="bottom"/>
            <w:tcPrChange w:id="254" w:author="Shaikh Asif" w:date="2020-10-07T19:14:00Z">
              <w:tcPr>
                <w:tcW w:w="4588" w:type="dxa"/>
                <w:gridSpan w:val="8"/>
                <w:shd w:val="clear" w:color="auto" w:fill="auto"/>
                <w:vAlign w:val="bottom"/>
              </w:tcPr>
            </w:tcPrChange>
          </w:tcPr>
          <w:p w14:paraId="78485BAB" w14:textId="77777777" w:rsidR="00A97EE5" w:rsidRPr="00C71F99" w:rsidRDefault="00A97EE5" w:rsidP="00A97EE5">
            <w:pPr>
              <w:rPr>
                <w:rFonts w:asciiTheme="minorHAnsi" w:hAnsiTheme="minorHAnsi" w:cstheme="minorHAnsi"/>
                <w:bCs/>
                <w:sz w:val="24"/>
                <w:szCs w:val="24"/>
                <w:rtl/>
              </w:rPr>
            </w:pPr>
            <w:r w:rsidRPr="00C71F99">
              <w:rPr>
                <w:rFonts w:asciiTheme="minorHAnsi" w:hAnsiTheme="minorHAnsi" w:cstheme="minorHAnsi"/>
                <w:bCs/>
                <w:sz w:val="24"/>
                <w:szCs w:val="24"/>
              </w:rPr>
              <w:t>Does the LHW visit your household?</w:t>
            </w:r>
          </w:p>
          <w:p w14:paraId="0AF1A656" w14:textId="77777777" w:rsidR="00A97EE5" w:rsidRPr="00C71F99" w:rsidRDefault="00A97EE5" w:rsidP="00A97EE5">
            <w:pPr>
              <w:tabs>
                <w:tab w:val="left" w:pos="1740"/>
              </w:tabs>
              <w:spacing w:line="276" w:lineRule="auto"/>
              <w:rPr>
                <w:rFonts w:asciiTheme="minorHAnsi" w:hAnsiTheme="minorHAnsi" w:cstheme="minorHAnsi"/>
                <w:bCs/>
                <w:sz w:val="24"/>
                <w:szCs w:val="24"/>
              </w:rPr>
            </w:pPr>
          </w:p>
        </w:tc>
        <w:tc>
          <w:tcPr>
            <w:tcW w:w="3960" w:type="dxa"/>
            <w:gridSpan w:val="10"/>
            <w:shd w:val="clear" w:color="auto" w:fill="auto"/>
            <w:vAlign w:val="center"/>
            <w:tcPrChange w:id="255" w:author="Shaikh Asif" w:date="2020-10-07T19:14:00Z">
              <w:tcPr>
                <w:tcW w:w="3870" w:type="dxa"/>
                <w:gridSpan w:val="10"/>
                <w:shd w:val="clear" w:color="auto" w:fill="auto"/>
                <w:vAlign w:val="center"/>
              </w:tcPr>
            </w:tcPrChange>
          </w:tcPr>
          <w:p w14:paraId="7386E46A" w14:textId="27A72EF7" w:rsidR="00A97EE5" w:rsidRPr="00C71F99" w:rsidRDefault="00A97EE5" w:rsidP="00A97EE5">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Ye……………………………………………………………...1</w:t>
            </w:r>
          </w:p>
          <w:p w14:paraId="18F5B909" w14:textId="04C33DED" w:rsidR="00A97EE5" w:rsidRPr="00C71F99" w:rsidRDefault="00A97EE5" w:rsidP="00A97EE5">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25C851EF" w14:textId="29C0D322" w:rsidR="00A97EE5" w:rsidRPr="00C71F99" w:rsidRDefault="00A97EE5" w:rsidP="00A97EE5">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Never visiting…………………………………………666</w:t>
            </w:r>
          </w:p>
          <w:p w14:paraId="10FBF221" w14:textId="2B2F8402" w:rsidR="00A97EE5" w:rsidRPr="00C71F99" w:rsidRDefault="00A97EE5" w:rsidP="00A97EE5">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716" w:type="dxa"/>
            <w:shd w:val="clear" w:color="auto" w:fill="auto"/>
            <w:vAlign w:val="center"/>
            <w:tcPrChange w:id="256" w:author="Shaikh Asif" w:date="2020-10-07T19:14:00Z">
              <w:tcPr>
                <w:tcW w:w="1716" w:type="dxa"/>
                <w:shd w:val="clear" w:color="auto" w:fill="auto"/>
                <w:vAlign w:val="center"/>
              </w:tcPr>
            </w:tcPrChange>
          </w:tcPr>
          <w:p w14:paraId="2C848739" w14:textId="77777777" w:rsidR="00A97EE5" w:rsidRPr="00C71F99" w:rsidRDefault="00A97EE5" w:rsidP="00A97EE5">
            <w:pPr>
              <w:spacing w:before="100" w:beforeAutospacing="1" w:after="100" w:afterAutospacing="1"/>
              <w:rPr>
                <w:rFonts w:asciiTheme="minorHAnsi" w:hAnsiTheme="minorHAnsi" w:cstheme="minorHAnsi"/>
                <w:b/>
              </w:rPr>
            </w:pPr>
            <w:r w:rsidRPr="00C71F99">
              <w:rPr>
                <w:rFonts w:asciiTheme="minorHAnsi" w:hAnsiTheme="minorHAnsi" w:cstheme="minorHAnsi"/>
                <w:bCs/>
              </w:rPr>
              <w:t>If No, then go to section G</w:t>
            </w:r>
          </w:p>
        </w:tc>
      </w:tr>
      <w:tr w:rsidR="00A97EE5" w:rsidRPr="00C71F99" w14:paraId="25DD45A3" w14:textId="77777777" w:rsidTr="00C119FF">
        <w:tblPrEx>
          <w:tblW w:w="10801" w:type="dxa"/>
          <w:jc w:val="center"/>
          <w:tblLayout w:type="fixed"/>
          <w:tblPrExChange w:id="257" w:author="Shaikh Asif" w:date="2020-10-07T19:14:00Z">
            <w:tblPrEx>
              <w:tblW w:w="10801" w:type="dxa"/>
              <w:jc w:val="center"/>
              <w:tblLayout w:type="fixed"/>
            </w:tblPrEx>
          </w:tblPrExChange>
        </w:tblPrEx>
        <w:trPr>
          <w:jc w:val="center"/>
          <w:trPrChange w:id="258" w:author="Shaikh Asif" w:date="2020-10-07T19:14:00Z">
            <w:trPr>
              <w:jc w:val="center"/>
            </w:trPr>
          </w:trPrChange>
        </w:trPr>
        <w:tc>
          <w:tcPr>
            <w:tcW w:w="627" w:type="dxa"/>
            <w:shd w:val="clear" w:color="auto" w:fill="auto"/>
            <w:vAlign w:val="center"/>
            <w:tcPrChange w:id="259" w:author="Shaikh Asif" w:date="2020-10-07T19:14:00Z">
              <w:tcPr>
                <w:tcW w:w="627" w:type="dxa"/>
                <w:shd w:val="clear" w:color="auto" w:fill="auto"/>
                <w:vAlign w:val="center"/>
              </w:tcPr>
            </w:tcPrChange>
          </w:tcPr>
          <w:p w14:paraId="225B8C56" w14:textId="77777777" w:rsidR="00A97EE5" w:rsidRPr="00C71F99" w:rsidRDefault="00A97EE5" w:rsidP="00A97EE5">
            <w:pPr>
              <w:spacing w:before="100" w:beforeAutospacing="1" w:after="100" w:afterAutospacing="1"/>
              <w:jc w:val="center"/>
              <w:rPr>
                <w:rFonts w:asciiTheme="minorHAnsi" w:hAnsiTheme="minorHAnsi" w:cstheme="minorHAnsi"/>
                <w:b/>
                <w:sz w:val="24"/>
                <w:szCs w:val="24"/>
              </w:rPr>
            </w:pPr>
            <w:r w:rsidRPr="00C71F99">
              <w:rPr>
                <w:rFonts w:asciiTheme="minorHAnsi" w:hAnsiTheme="minorHAnsi" w:cstheme="minorHAnsi"/>
                <w:bCs/>
                <w:sz w:val="24"/>
                <w:szCs w:val="24"/>
              </w:rPr>
              <w:t>F11</w:t>
            </w:r>
          </w:p>
        </w:tc>
        <w:tc>
          <w:tcPr>
            <w:tcW w:w="4498" w:type="dxa"/>
            <w:gridSpan w:val="7"/>
            <w:shd w:val="clear" w:color="auto" w:fill="auto"/>
            <w:vAlign w:val="center"/>
            <w:tcPrChange w:id="260" w:author="Shaikh Asif" w:date="2020-10-07T19:14:00Z">
              <w:tcPr>
                <w:tcW w:w="4588" w:type="dxa"/>
                <w:gridSpan w:val="8"/>
                <w:shd w:val="clear" w:color="auto" w:fill="auto"/>
                <w:vAlign w:val="center"/>
              </w:tcPr>
            </w:tcPrChange>
          </w:tcPr>
          <w:p w14:paraId="2D238AB2" w14:textId="77777777" w:rsidR="00A97EE5" w:rsidRPr="00C71F99" w:rsidRDefault="00A97EE5" w:rsidP="00A97EE5">
            <w:pPr>
              <w:rPr>
                <w:rFonts w:asciiTheme="minorHAnsi" w:hAnsiTheme="minorHAnsi" w:cstheme="minorHAnsi"/>
                <w:bCs/>
                <w:sz w:val="24"/>
                <w:szCs w:val="24"/>
              </w:rPr>
            </w:pPr>
            <w:r w:rsidRPr="00C71F99">
              <w:rPr>
                <w:rFonts w:asciiTheme="minorHAnsi" w:hAnsiTheme="minorHAnsi" w:cstheme="minorHAnsi"/>
                <w:bCs/>
                <w:sz w:val="24"/>
                <w:szCs w:val="24"/>
              </w:rPr>
              <w:t>If yes, how frequently does she visit your household?</w:t>
            </w:r>
          </w:p>
        </w:tc>
        <w:tc>
          <w:tcPr>
            <w:tcW w:w="3960" w:type="dxa"/>
            <w:gridSpan w:val="10"/>
            <w:shd w:val="clear" w:color="auto" w:fill="auto"/>
            <w:tcPrChange w:id="261" w:author="Shaikh Asif" w:date="2020-10-07T19:14:00Z">
              <w:tcPr>
                <w:tcW w:w="3870" w:type="dxa"/>
                <w:gridSpan w:val="10"/>
                <w:shd w:val="clear" w:color="auto" w:fill="auto"/>
              </w:tcPr>
            </w:tcPrChange>
          </w:tcPr>
          <w:p w14:paraId="478CA522" w14:textId="2230CFB9"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Weekly………………………………</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79A7D45A" w14:textId="20F2263E"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Fortnightly…………………………</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368A7A14" w14:textId="3FB9AB0B"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Monthly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797A34FE" w14:textId="696A316C"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Need based……………………………………………….4</w:t>
            </w:r>
          </w:p>
          <w:p w14:paraId="604FEB68" w14:textId="5E91FE28"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eastAsiaTheme="minorHAnsi" w:hAnsiTheme="minorHAnsi" w:cstheme="minorHAnsi"/>
                <w:color w:val="000000"/>
              </w:rPr>
              <w:t>96. Others-(Specify)…………………………………….</w:t>
            </w:r>
          </w:p>
        </w:tc>
        <w:tc>
          <w:tcPr>
            <w:tcW w:w="1716" w:type="dxa"/>
            <w:shd w:val="clear" w:color="auto" w:fill="auto"/>
            <w:vAlign w:val="center"/>
            <w:tcPrChange w:id="262" w:author="Shaikh Asif" w:date="2020-10-07T19:14:00Z">
              <w:tcPr>
                <w:tcW w:w="1716" w:type="dxa"/>
                <w:shd w:val="clear" w:color="auto" w:fill="auto"/>
                <w:vAlign w:val="center"/>
              </w:tcPr>
            </w:tcPrChange>
          </w:tcPr>
          <w:p w14:paraId="7506EDCA" w14:textId="77777777" w:rsidR="00A97EE5" w:rsidRPr="00C71F99" w:rsidRDefault="00A97EE5" w:rsidP="00A97EE5">
            <w:pPr>
              <w:spacing w:before="100" w:beforeAutospacing="1" w:after="100" w:afterAutospacing="1"/>
              <w:rPr>
                <w:rFonts w:asciiTheme="minorHAnsi" w:hAnsiTheme="minorHAnsi" w:cstheme="minorHAnsi"/>
                <w:b/>
              </w:rPr>
            </w:pPr>
          </w:p>
        </w:tc>
      </w:tr>
      <w:tr w:rsidR="00A97EE5" w:rsidRPr="00C71F99" w14:paraId="0E216535" w14:textId="77777777" w:rsidTr="00C119FF">
        <w:tblPrEx>
          <w:tblW w:w="10801" w:type="dxa"/>
          <w:jc w:val="center"/>
          <w:tblLayout w:type="fixed"/>
          <w:tblPrExChange w:id="263" w:author="Shaikh Asif" w:date="2020-10-07T19:14:00Z">
            <w:tblPrEx>
              <w:tblW w:w="10801" w:type="dxa"/>
              <w:jc w:val="center"/>
              <w:tblLayout w:type="fixed"/>
            </w:tblPrEx>
          </w:tblPrExChange>
        </w:tblPrEx>
        <w:trPr>
          <w:jc w:val="center"/>
          <w:trPrChange w:id="264" w:author="Shaikh Asif" w:date="2020-10-07T19:14:00Z">
            <w:trPr>
              <w:jc w:val="center"/>
            </w:trPr>
          </w:trPrChange>
        </w:trPr>
        <w:tc>
          <w:tcPr>
            <w:tcW w:w="627" w:type="dxa"/>
            <w:shd w:val="clear" w:color="auto" w:fill="auto"/>
            <w:vAlign w:val="center"/>
            <w:tcPrChange w:id="265" w:author="Shaikh Asif" w:date="2020-10-07T19:14:00Z">
              <w:tcPr>
                <w:tcW w:w="627" w:type="dxa"/>
                <w:shd w:val="clear" w:color="auto" w:fill="auto"/>
                <w:vAlign w:val="center"/>
              </w:tcPr>
            </w:tcPrChange>
          </w:tcPr>
          <w:p w14:paraId="34C53D61" w14:textId="77777777" w:rsidR="00A97EE5" w:rsidRPr="00C71F99" w:rsidRDefault="00A97EE5" w:rsidP="00A97EE5">
            <w:pPr>
              <w:spacing w:before="100" w:beforeAutospacing="1" w:after="100" w:afterAutospacing="1"/>
              <w:jc w:val="center"/>
              <w:rPr>
                <w:rFonts w:asciiTheme="minorHAnsi" w:hAnsiTheme="minorHAnsi" w:cstheme="minorHAnsi"/>
                <w:b/>
                <w:sz w:val="24"/>
                <w:szCs w:val="24"/>
              </w:rPr>
            </w:pPr>
            <w:r w:rsidRPr="00C71F99">
              <w:rPr>
                <w:rFonts w:asciiTheme="minorHAnsi" w:hAnsiTheme="minorHAnsi" w:cstheme="minorHAnsi"/>
                <w:bCs/>
                <w:sz w:val="24"/>
                <w:szCs w:val="24"/>
              </w:rPr>
              <w:t>F12</w:t>
            </w:r>
          </w:p>
        </w:tc>
        <w:tc>
          <w:tcPr>
            <w:tcW w:w="4498" w:type="dxa"/>
            <w:gridSpan w:val="7"/>
            <w:shd w:val="clear" w:color="auto" w:fill="auto"/>
            <w:vAlign w:val="center"/>
            <w:tcPrChange w:id="266" w:author="Shaikh Asif" w:date="2020-10-07T19:14:00Z">
              <w:tcPr>
                <w:tcW w:w="4588" w:type="dxa"/>
                <w:gridSpan w:val="8"/>
                <w:shd w:val="clear" w:color="auto" w:fill="auto"/>
                <w:vAlign w:val="center"/>
              </w:tcPr>
            </w:tcPrChange>
          </w:tcPr>
          <w:p w14:paraId="0DD090CD" w14:textId="77777777" w:rsidR="00A97EE5" w:rsidRPr="00C71F99" w:rsidRDefault="00A97EE5" w:rsidP="00A97EE5">
            <w:pPr>
              <w:rPr>
                <w:rFonts w:asciiTheme="minorHAnsi" w:hAnsiTheme="minorHAnsi" w:cstheme="minorHAnsi"/>
                <w:bCs/>
                <w:sz w:val="24"/>
                <w:szCs w:val="24"/>
              </w:rPr>
            </w:pPr>
            <w:r w:rsidRPr="00C71F99">
              <w:rPr>
                <w:rFonts w:asciiTheme="minorHAnsi" w:hAnsiTheme="minorHAnsi" w:cstheme="minorHAnsi"/>
                <w:bCs/>
                <w:sz w:val="24"/>
                <w:szCs w:val="24"/>
              </w:rPr>
              <w:t>What kind of services does a lady health worker provides?</w:t>
            </w:r>
          </w:p>
        </w:tc>
        <w:tc>
          <w:tcPr>
            <w:tcW w:w="3960" w:type="dxa"/>
            <w:gridSpan w:val="10"/>
            <w:shd w:val="clear" w:color="auto" w:fill="auto"/>
            <w:tcPrChange w:id="267" w:author="Shaikh Asif" w:date="2020-10-07T19:14:00Z">
              <w:tcPr>
                <w:tcW w:w="3870" w:type="dxa"/>
                <w:gridSpan w:val="10"/>
                <w:shd w:val="clear" w:color="auto" w:fill="auto"/>
              </w:tcPr>
            </w:tcPrChange>
          </w:tcPr>
          <w:p w14:paraId="154FC4CB" w14:textId="3798CF00"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eastAsia="Calibri" w:hAnsiTheme="minorHAnsi" w:cstheme="minorHAnsi"/>
              </w:rPr>
              <w:t>Polio Campaign</w:t>
            </w:r>
            <w:r w:rsidRPr="00C71F99">
              <w:rPr>
                <w:rFonts w:asciiTheme="minorHAnsi" w:hAnsiTheme="minorHAnsi" w:cstheme="minorHAnsi"/>
                <w:color w:val="000000"/>
              </w:rPr>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303D5BB1" w14:textId="5136F452"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eastAsia="Calibri" w:hAnsiTheme="minorHAnsi" w:cstheme="minorHAnsi"/>
              </w:rPr>
              <w:t>Routine Immunization</w:t>
            </w:r>
            <w:r w:rsidRPr="00C71F99">
              <w:rPr>
                <w:rFonts w:asciiTheme="minorHAnsi" w:hAnsiTheme="minorHAnsi" w:cstheme="minorHAnsi"/>
                <w:color w:val="000000"/>
              </w:rPr>
              <w:t xml:space="preserve">……………………………….2 </w:t>
            </w:r>
            <w:r w:rsidRPr="00C71F99">
              <w:rPr>
                <w:rFonts w:asciiTheme="minorHAnsi" w:eastAsia="Calibri" w:hAnsiTheme="minorHAnsi" w:cstheme="minorHAnsi"/>
              </w:rPr>
              <w:t xml:space="preserve">Reproductive </w:t>
            </w:r>
            <w:proofErr w:type="gramStart"/>
            <w:r w:rsidRPr="00C71F99">
              <w:rPr>
                <w:rFonts w:asciiTheme="minorHAnsi" w:eastAsia="Calibri" w:hAnsiTheme="minorHAnsi" w:cstheme="minorHAnsi"/>
              </w:rPr>
              <w:t xml:space="preserve">Health </w:t>
            </w:r>
            <w:r w:rsidRPr="00C71F99">
              <w:rPr>
                <w:rFonts w:asciiTheme="minorHAnsi" w:hAnsiTheme="minorHAnsi" w:cstheme="minorHAnsi"/>
                <w:color w:val="000000"/>
              </w:rPr>
              <w:t xml:space="preserve"> …</w:t>
            </w:r>
            <w:proofErr w:type="gramEnd"/>
            <w:r w:rsidRPr="00C71F99">
              <w:rPr>
                <w:rFonts w:asciiTheme="minorHAnsi" w:hAnsiTheme="minorHAnsi" w:cstheme="minorHAnsi"/>
                <w:color w:val="000000"/>
              </w:rPr>
              <w:t>………………………… ….3</w:t>
            </w:r>
          </w:p>
          <w:p w14:paraId="3CF354C4" w14:textId="27177B75"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Child Illness………………………………………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5E07B745" w14:textId="074C3A01"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eastAsiaTheme="minorHAnsi" w:hAnsiTheme="minorHAnsi" w:cstheme="minorHAnsi"/>
              </w:rPr>
              <w:t>Growth monitoring of under 5 Child............5</w:t>
            </w:r>
          </w:p>
          <w:p w14:paraId="690ECAA0" w14:textId="2890448D" w:rsidR="00A97EE5" w:rsidRPr="00C71F99" w:rsidRDefault="00A97EE5" w:rsidP="00A97EE5">
            <w:pPr>
              <w:rPr>
                <w:rFonts w:asciiTheme="minorHAnsi" w:hAnsiTheme="minorHAnsi" w:cstheme="minorHAnsi"/>
                <w:color w:val="000000"/>
              </w:rPr>
            </w:pPr>
            <w:r w:rsidRPr="00C71F99">
              <w:rPr>
                <w:rFonts w:asciiTheme="minorHAnsi" w:eastAsiaTheme="minorHAnsi" w:hAnsiTheme="minorHAnsi" w:cstheme="minorHAnsi"/>
              </w:rPr>
              <w:t>Education/Advice on general health care including hygiene and sanitation ................6</w:t>
            </w:r>
          </w:p>
        </w:tc>
        <w:tc>
          <w:tcPr>
            <w:tcW w:w="1716" w:type="dxa"/>
            <w:shd w:val="clear" w:color="auto" w:fill="auto"/>
            <w:vAlign w:val="center"/>
            <w:tcPrChange w:id="268" w:author="Shaikh Asif" w:date="2020-10-07T19:14:00Z">
              <w:tcPr>
                <w:tcW w:w="1716" w:type="dxa"/>
                <w:shd w:val="clear" w:color="auto" w:fill="auto"/>
                <w:vAlign w:val="center"/>
              </w:tcPr>
            </w:tcPrChange>
          </w:tcPr>
          <w:p w14:paraId="77803FED" w14:textId="77777777" w:rsidR="00A97EE5" w:rsidRPr="00C71F99" w:rsidRDefault="00A97EE5" w:rsidP="00A97EE5">
            <w:pPr>
              <w:tabs>
                <w:tab w:val="right" w:pos="10469"/>
              </w:tabs>
              <w:spacing w:line="276" w:lineRule="auto"/>
              <w:rPr>
                <w:rFonts w:asciiTheme="minorHAnsi" w:hAnsiTheme="minorHAnsi" w:cstheme="minorHAnsi"/>
                <w:bCs/>
              </w:rPr>
            </w:pPr>
            <w:r w:rsidRPr="00C71F99">
              <w:rPr>
                <w:rFonts w:asciiTheme="minorHAnsi" w:hAnsiTheme="minorHAnsi" w:cstheme="minorHAnsi"/>
                <w:bCs/>
                <w:i/>
              </w:rPr>
              <w:t>(Multiple responses)</w:t>
            </w:r>
          </w:p>
        </w:tc>
      </w:tr>
    </w:tbl>
    <w:p w14:paraId="7F5C6802" w14:textId="2C9C242E" w:rsidR="00767454" w:rsidRPr="00C71F99" w:rsidRDefault="00767454" w:rsidP="00767454">
      <w:pPr>
        <w:tabs>
          <w:tab w:val="left" w:pos="6330"/>
        </w:tabs>
        <w:bidi/>
        <w:spacing w:after="0"/>
        <w:rPr>
          <w:rFonts w:cstheme="minorHAnsi"/>
          <w:sz w:val="24"/>
          <w:szCs w:val="24"/>
          <w:rtl/>
          <w:lang w:bidi="fa-IR"/>
        </w:rPr>
      </w:pPr>
    </w:p>
    <w:p w14:paraId="4B6BC91F" w14:textId="7879FF05" w:rsidR="00AF1903" w:rsidRPr="00C71F99" w:rsidRDefault="00AF1903" w:rsidP="00AF1903">
      <w:pPr>
        <w:tabs>
          <w:tab w:val="left" w:pos="6330"/>
        </w:tabs>
        <w:bidi/>
        <w:spacing w:after="0"/>
        <w:rPr>
          <w:rFonts w:cstheme="minorHAnsi"/>
          <w:sz w:val="24"/>
          <w:szCs w:val="24"/>
          <w:rtl/>
          <w:lang w:bidi="fa-IR"/>
        </w:rPr>
      </w:pPr>
    </w:p>
    <w:p w14:paraId="7B395381" w14:textId="77777777" w:rsidR="00335F95" w:rsidRPr="00C71F99" w:rsidRDefault="00335F95" w:rsidP="00335F95">
      <w:pPr>
        <w:tabs>
          <w:tab w:val="left" w:pos="6330"/>
        </w:tabs>
        <w:bidi/>
        <w:spacing w:after="0"/>
        <w:rPr>
          <w:rFonts w:cstheme="minorHAnsi"/>
          <w:sz w:val="24"/>
          <w:szCs w:val="24"/>
          <w:rtl/>
          <w:lang w:bidi="fa-IR"/>
        </w:rPr>
      </w:pPr>
    </w:p>
    <w:p w14:paraId="6C2D6387" w14:textId="13C0A0D0" w:rsidR="00AF1903" w:rsidRPr="00C71F99" w:rsidRDefault="00AF1903" w:rsidP="00AF1903">
      <w:pPr>
        <w:tabs>
          <w:tab w:val="left" w:pos="6330"/>
        </w:tabs>
        <w:bidi/>
        <w:spacing w:after="0"/>
        <w:rPr>
          <w:rFonts w:cstheme="minorHAnsi"/>
          <w:sz w:val="24"/>
          <w:szCs w:val="24"/>
          <w:rtl/>
          <w:lang w:bidi="fa-IR"/>
        </w:rPr>
      </w:pPr>
    </w:p>
    <w:p w14:paraId="5FE618D0" w14:textId="15069CC3" w:rsidR="00AF1903" w:rsidRPr="00C71F99" w:rsidRDefault="00AF1903" w:rsidP="00AF1903">
      <w:pPr>
        <w:tabs>
          <w:tab w:val="left" w:pos="6330"/>
        </w:tabs>
        <w:bidi/>
        <w:spacing w:after="0"/>
        <w:rPr>
          <w:rFonts w:cstheme="minorHAnsi"/>
          <w:sz w:val="24"/>
          <w:szCs w:val="24"/>
          <w:rtl/>
          <w:lang w:bidi="fa-IR"/>
        </w:rPr>
      </w:pPr>
    </w:p>
    <w:p w14:paraId="39B8A880" w14:textId="209BD5FD" w:rsidR="00AF1903" w:rsidRPr="00C71F99" w:rsidRDefault="00AF1903" w:rsidP="00AF1903">
      <w:pPr>
        <w:tabs>
          <w:tab w:val="left" w:pos="6330"/>
        </w:tabs>
        <w:bidi/>
        <w:spacing w:after="0"/>
        <w:rPr>
          <w:rFonts w:cstheme="minorHAnsi"/>
          <w:sz w:val="24"/>
          <w:szCs w:val="24"/>
          <w:rtl/>
          <w:lang w:bidi="fa-IR"/>
        </w:rPr>
      </w:pPr>
    </w:p>
    <w:p w14:paraId="156D11DF" w14:textId="297A824A" w:rsidR="00AF1903" w:rsidRPr="00C71F99" w:rsidRDefault="00AF1903" w:rsidP="00AF1903">
      <w:pPr>
        <w:tabs>
          <w:tab w:val="left" w:pos="6330"/>
        </w:tabs>
        <w:bidi/>
        <w:spacing w:after="0"/>
        <w:rPr>
          <w:rFonts w:cstheme="minorHAnsi"/>
          <w:sz w:val="24"/>
          <w:szCs w:val="24"/>
          <w:rtl/>
          <w:lang w:bidi="fa-IR"/>
        </w:rPr>
      </w:pPr>
    </w:p>
    <w:p w14:paraId="5BE5179D" w14:textId="3C498ADF" w:rsidR="00AF1903" w:rsidRPr="00C71F99" w:rsidRDefault="00AF1903" w:rsidP="00AF1903">
      <w:pPr>
        <w:tabs>
          <w:tab w:val="left" w:pos="6330"/>
        </w:tabs>
        <w:bidi/>
        <w:spacing w:after="0"/>
        <w:rPr>
          <w:rFonts w:cstheme="minorHAnsi"/>
          <w:sz w:val="24"/>
          <w:szCs w:val="24"/>
          <w:rtl/>
          <w:lang w:bidi="fa-IR"/>
        </w:rPr>
      </w:pPr>
    </w:p>
    <w:p w14:paraId="6C6171DD" w14:textId="77777777" w:rsidR="001E0F93" w:rsidRPr="00C71F99" w:rsidRDefault="001E0F93" w:rsidP="001E0F93">
      <w:pPr>
        <w:tabs>
          <w:tab w:val="left" w:pos="6330"/>
        </w:tabs>
        <w:bidi/>
        <w:spacing w:after="0"/>
        <w:rPr>
          <w:rFonts w:cstheme="minorHAnsi"/>
          <w:sz w:val="24"/>
          <w:szCs w:val="24"/>
          <w:rtl/>
          <w:lang w:bidi="fa-IR"/>
        </w:rPr>
      </w:pPr>
    </w:p>
    <w:p w14:paraId="3DE17342" w14:textId="48DE78B1" w:rsidR="00AF1903" w:rsidRPr="00C71F99" w:rsidRDefault="00AF1903" w:rsidP="00AF1903">
      <w:pPr>
        <w:tabs>
          <w:tab w:val="left" w:pos="6330"/>
        </w:tabs>
        <w:bidi/>
        <w:spacing w:after="0"/>
        <w:rPr>
          <w:rFonts w:cstheme="minorHAnsi"/>
          <w:sz w:val="24"/>
          <w:szCs w:val="24"/>
          <w:rtl/>
          <w:lang w:bidi="fa-IR"/>
        </w:rPr>
      </w:pPr>
    </w:p>
    <w:p w14:paraId="19C90854" w14:textId="7AF7AEC5" w:rsidR="00AF1903" w:rsidRPr="00C71F99" w:rsidRDefault="00AF1903" w:rsidP="00AF1903">
      <w:pPr>
        <w:tabs>
          <w:tab w:val="left" w:pos="6330"/>
        </w:tabs>
        <w:bidi/>
        <w:spacing w:after="0"/>
        <w:rPr>
          <w:rFonts w:cstheme="minorHAnsi"/>
          <w:sz w:val="24"/>
          <w:szCs w:val="24"/>
          <w:rtl/>
          <w:lang w:bidi="fa-IR"/>
        </w:rPr>
      </w:pPr>
    </w:p>
    <w:p w14:paraId="0AF8C49D" w14:textId="5E5CB835" w:rsidR="00AF1903" w:rsidRPr="00C71F99" w:rsidRDefault="00AF1903" w:rsidP="00AF1903">
      <w:pPr>
        <w:tabs>
          <w:tab w:val="left" w:pos="6330"/>
        </w:tabs>
        <w:bidi/>
        <w:spacing w:after="0"/>
        <w:rPr>
          <w:rFonts w:cstheme="minorHAnsi"/>
          <w:sz w:val="24"/>
          <w:szCs w:val="24"/>
          <w:rtl/>
          <w:lang w:bidi="fa-IR"/>
        </w:rPr>
      </w:pPr>
    </w:p>
    <w:tbl>
      <w:tblPr>
        <w:tblStyle w:val="TableGrid10"/>
        <w:tblW w:w="10890" w:type="dxa"/>
        <w:jc w:val="center"/>
        <w:tblLayout w:type="fixed"/>
        <w:tblLook w:val="04A0" w:firstRow="1" w:lastRow="0" w:firstColumn="1" w:lastColumn="0" w:noHBand="0" w:noVBand="1"/>
      </w:tblPr>
      <w:tblGrid>
        <w:gridCol w:w="809"/>
        <w:gridCol w:w="4408"/>
        <w:gridCol w:w="2159"/>
        <w:gridCol w:w="900"/>
        <w:gridCol w:w="990"/>
        <w:gridCol w:w="265"/>
        <w:gridCol w:w="1359"/>
        <w:tblGridChange w:id="269">
          <w:tblGrid>
            <w:gridCol w:w="809"/>
            <w:gridCol w:w="4408"/>
            <w:gridCol w:w="2159"/>
            <w:gridCol w:w="900"/>
            <w:gridCol w:w="990"/>
            <w:gridCol w:w="265"/>
            <w:gridCol w:w="1359"/>
          </w:tblGrid>
        </w:tblGridChange>
      </w:tblGrid>
      <w:tr w:rsidR="00767454" w:rsidRPr="00C71F99" w14:paraId="0F83A17A" w14:textId="77777777" w:rsidTr="002832D6">
        <w:trPr>
          <w:trHeight w:val="374"/>
          <w:jc w:val="center"/>
        </w:trPr>
        <w:tc>
          <w:tcPr>
            <w:tcW w:w="10890" w:type="dxa"/>
            <w:gridSpan w:val="7"/>
            <w:shd w:val="clear" w:color="auto" w:fill="A6A6A6" w:themeFill="background1" w:themeFillShade="A6"/>
            <w:vAlign w:val="center"/>
          </w:tcPr>
          <w:p w14:paraId="069B511E" w14:textId="77777777" w:rsidR="00767454" w:rsidRPr="00C71F99" w:rsidRDefault="00767454" w:rsidP="002832D6">
            <w:pPr>
              <w:rPr>
                <w:rFonts w:asciiTheme="minorHAnsi" w:hAnsiTheme="minorHAnsi" w:cstheme="minorHAnsi"/>
                <w:b/>
                <w:sz w:val="24"/>
                <w:szCs w:val="24"/>
                <w:lang w:val="en-GB"/>
              </w:rPr>
            </w:pPr>
            <w:r w:rsidRPr="00C71F99">
              <w:rPr>
                <w:rFonts w:asciiTheme="minorHAnsi" w:hAnsiTheme="minorHAnsi" w:cstheme="minorHAnsi"/>
                <w:b/>
                <w:sz w:val="24"/>
                <w:szCs w:val="24"/>
                <w:lang w:val="en-GB"/>
              </w:rPr>
              <w:lastRenderedPageBreak/>
              <w:t>SECTION G. CHILD HEALTH (Diarrhoea)</w:t>
            </w:r>
          </w:p>
        </w:tc>
      </w:tr>
      <w:tr w:rsidR="00071959" w:rsidRPr="00C71F99" w14:paraId="4994A8EF" w14:textId="77777777" w:rsidTr="00071959">
        <w:trPr>
          <w:jc w:val="center"/>
        </w:trPr>
        <w:tc>
          <w:tcPr>
            <w:tcW w:w="10890" w:type="dxa"/>
            <w:gridSpan w:val="7"/>
            <w:shd w:val="clear" w:color="auto" w:fill="FBD4B4" w:themeFill="accent6" w:themeFillTint="66"/>
            <w:vAlign w:val="center"/>
          </w:tcPr>
          <w:p w14:paraId="441A8CB4" w14:textId="781C66E4" w:rsidR="00071959" w:rsidRPr="00C71F99" w:rsidRDefault="00071959" w:rsidP="00071959">
            <w:pPr>
              <w:tabs>
                <w:tab w:val="right" w:pos="10469"/>
              </w:tabs>
              <w:rPr>
                <w:rFonts w:cstheme="minorHAnsi"/>
                <w:bCs/>
                <w:iCs/>
                <w:lang w:bidi="sd-Arab-PK"/>
              </w:rPr>
            </w:pPr>
            <w:r w:rsidRPr="00C71F99">
              <w:rPr>
                <w:rFonts w:asciiTheme="minorHAnsi" w:hAnsiTheme="minorHAnsi" w:cstheme="minorHAnsi"/>
                <w:iCs/>
                <w:lang w:val="en-GB"/>
              </w:rPr>
              <w:t>This section relates to diarrheal episodes, and care related to diarrhoea especially for children younger than five years</w:t>
            </w:r>
            <w:r w:rsidR="00C43815" w:rsidRPr="00C71F99">
              <w:rPr>
                <w:rFonts w:asciiTheme="minorHAnsi" w:hAnsiTheme="minorHAnsi" w:cstheme="minorHAnsi"/>
                <w:iCs/>
                <w:lang w:val="en-GB"/>
              </w:rPr>
              <w:t xml:space="preserve"> and will be asked from Index Mother</w:t>
            </w:r>
            <w:r w:rsidR="00AC0349" w:rsidRPr="00C71F99">
              <w:rPr>
                <w:rFonts w:asciiTheme="minorHAnsi" w:hAnsiTheme="minorHAnsi" w:cstheme="minorHAnsi" w:hint="cs"/>
                <w:iCs/>
                <w:rtl/>
                <w:lang w:val="en-GB" w:bidi="sd-Arab-PK"/>
              </w:rPr>
              <w:t>.</w:t>
            </w:r>
          </w:p>
        </w:tc>
      </w:tr>
      <w:tr w:rsidR="00071959" w:rsidRPr="00C71F99" w14:paraId="092A2431" w14:textId="77777777" w:rsidTr="002832D6">
        <w:trPr>
          <w:jc w:val="center"/>
        </w:trPr>
        <w:tc>
          <w:tcPr>
            <w:tcW w:w="10890" w:type="dxa"/>
            <w:gridSpan w:val="7"/>
            <w:shd w:val="clear" w:color="auto" w:fill="F2F2F2" w:themeFill="background1" w:themeFillShade="F2"/>
            <w:vAlign w:val="center"/>
          </w:tcPr>
          <w:p w14:paraId="47D673ED" w14:textId="77777777" w:rsidR="00071959" w:rsidRPr="00C71F99" w:rsidRDefault="00071959" w:rsidP="00071959">
            <w:pPr>
              <w:tabs>
                <w:tab w:val="right" w:pos="10469"/>
              </w:tabs>
              <w:rPr>
                <w:rFonts w:asciiTheme="minorHAnsi" w:hAnsiTheme="minorHAnsi" w:cstheme="minorHAnsi"/>
                <w:bCs/>
                <w:i/>
                <w:iCs/>
              </w:rPr>
            </w:pPr>
            <w:r w:rsidRPr="00C71F99">
              <w:rPr>
                <w:rFonts w:asciiTheme="minorHAnsi" w:hAnsiTheme="minorHAnsi" w:cstheme="minorHAnsi"/>
                <w:bCs/>
                <w:i/>
                <w:iCs/>
              </w:rPr>
              <w:t>Now I would like to ask you some questions related to diarrhea and Acute Respiratory Infection (ARI) in the last two weeks for children less than 5 years of age in your household.</w:t>
            </w:r>
          </w:p>
        </w:tc>
      </w:tr>
      <w:tr w:rsidR="00071959" w:rsidRPr="00C71F99" w14:paraId="18A0FC29" w14:textId="77777777" w:rsidTr="002832D6">
        <w:trPr>
          <w:jc w:val="center"/>
        </w:trPr>
        <w:tc>
          <w:tcPr>
            <w:tcW w:w="809" w:type="dxa"/>
            <w:shd w:val="clear" w:color="auto" w:fill="F2F2F2" w:themeFill="background1" w:themeFillShade="F2"/>
          </w:tcPr>
          <w:p w14:paraId="01B05244" w14:textId="77777777"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S.No</w:t>
            </w:r>
          </w:p>
        </w:tc>
        <w:tc>
          <w:tcPr>
            <w:tcW w:w="4408" w:type="dxa"/>
            <w:shd w:val="clear" w:color="auto" w:fill="F2F2F2" w:themeFill="background1" w:themeFillShade="F2"/>
          </w:tcPr>
          <w:p w14:paraId="64509CF2" w14:textId="77777777" w:rsidR="00071959" w:rsidRPr="00C71F99" w:rsidRDefault="00071959" w:rsidP="00071959">
            <w:pPr>
              <w:tabs>
                <w:tab w:val="left" w:pos="1740"/>
              </w:tabs>
              <w:rPr>
                <w:rFonts w:asciiTheme="minorHAnsi" w:hAnsiTheme="minorHAnsi" w:cstheme="minorHAnsi"/>
                <w:b/>
                <w:bCs/>
                <w:caps/>
                <w:sz w:val="24"/>
                <w:szCs w:val="24"/>
              </w:rPr>
            </w:pPr>
            <w:r w:rsidRPr="00C71F99">
              <w:rPr>
                <w:rFonts w:asciiTheme="minorHAnsi" w:hAnsiTheme="minorHAnsi" w:cstheme="minorHAnsi"/>
                <w:b/>
                <w:bCs/>
                <w:caps/>
                <w:sz w:val="24"/>
                <w:szCs w:val="24"/>
              </w:rPr>
              <w:t>Questions</w:t>
            </w:r>
          </w:p>
        </w:tc>
        <w:tc>
          <w:tcPr>
            <w:tcW w:w="4314" w:type="dxa"/>
            <w:gridSpan w:val="4"/>
            <w:tcBorders>
              <w:bottom w:val="single" w:sz="4" w:space="0" w:color="auto"/>
            </w:tcBorders>
            <w:shd w:val="clear" w:color="auto" w:fill="F2F2F2" w:themeFill="background1" w:themeFillShade="F2"/>
          </w:tcPr>
          <w:p w14:paraId="03A1CA22" w14:textId="77777777" w:rsidR="00071959" w:rsidRPr="00C71F99" w:rsidRDefault="00071959" w:rsidP="00071959">
            <w:pPr>
              <w:tabs>
                <w:tab w:val="left" w:leader="dot" w:pos="3600"/>
              </w:tabs>
              <w:rPr>
                <w:rFonts w:asciiTheme="minorHAnsi" w:hAnsiTheme="minorHAnsi" w:cstheme="minorHAnsi"/>
                <w:b/>
                <w:bCs/>
                <w:caps/>
                <w:color w:val="000000"/>
                <w:sz w:val="24"/>
                <w:szCs w:val="24"/>
              </w:rPr>
            </w:pPr>
            <w:r w:rsidRPr="00C71F99">
              <w:rPr>
                <w:rFonts w:asciiTheme="minorHAnsi" w:hAnsiTheme="minorHAnsi" w:cstheme="minorHAnsi"/>
                <w:b/>
                <w:bCs/>
                <w:caps/>
                <w:sz w:val="24"/>
                <w:szCs w:val="24"/>
              </w:rPr>
              <w:t>CodES</w:t>
            </w:r>
          </w:p>
        </w:tc>
        <w:tc>
          <w:tcPr>
            <w:tcW w:w="1359" w:type="dxa"/>
            <w:shd w:val="clear" w:color="auto" w:fill="F2F2F2" w:themeFill="background1" w:themeFillShade="F2"/>
          </w:tcPr>
          <w:p w14:paraId="70D43924" w14:textId="1A0F8F3C"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Skip</w:t>
            </w:r>
          </w:p>
        </w:tc>
      </w:tr>
      <w:tr w:rsidR="00071959" w:rsidRPr="00C71F99" w14:paraId="30478672" w14:textId="77777777" w:rsidTr="00335F95">
        <w:trPr>
          <w:jc w:val="center"/>
        </w:trPr>
        <w:tc>
          <w:tcPr>
            <w:tcW w:w="809" w:type="dxa"/>
            <w:vAlign w:val="center"/>
          </w:tcPr>
          <w:p w14:paraId="72F681E4"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G1</w:t>
            </w:r>
          </w:p>
        </w:tc>
        <w:tc>
          <w:tcPr>
            <w:tcW w:w="4408" w:type="dxa"/>
            <w:vAlign w:val="center"/>
          </w:tcPr>
          <w:p w14:paraId="75E1EF3A" w14:textId="77777777" w:rsidR="00071959" w:rsidRPr="00C71F99" w:rsidRDefault="00071959" w:rsidP="00071959">
            <w:pPr>
              <w:rPr>
                <w:rFonts w:asciiTheme="minorHAnsi" w:hAnsiTheme="minorHAnsi" w:cstheme="minorHAnsi"/>
                <w:sz w:val="24"/>
                <w:szCs w:val="24"/>
              </w:rPr>
            </w:pPr>
            <w:r w:rsidRPr="00C71F99">
              <w:rPr>
                <w:rFonts w:asciiTheme="minorHAnsi" w:hAnsiTheme="minorHAnsi" w:cstheme="minorHAnsi"/>
                <w:sz w:val="24"/>
                <w:szCs w:val="24"/>
              </w:rPr>
              <w:t>Has any child less than 5 years of age in the household had diarrhea during the last 2 weeks in your household?</w:t>
            </w:r>
          </w:p>
          <w:p w14:paraId="5527D96B"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rPr>
              <w:t>An episode of diarrhea is defined as, “(</w:t>
            </w:r>
            <w:r w:rsidRPr="00C71F99">
              <w:rPr>
                <w:rFonts w:asciiTheme="minorHAnsi" w:hAnsiTheme="minorHAnsi" w:cstheme="minorHAnsi"/>
                <w:b/>
                <w:sz w:val="24"/>
                <w:szCs w:val="24"/>
              </w:rPr>
              <w:t>three or more loose stools in a day/24 hours</w:t>
            </w:r>
            <w:r w:rsidRPr="00C71F99">
              <w:rPr>
                <w:rFonts w:asciiTheme="minorHAnsi" w:hAnsiTheme="minorHAnsi" w:cstheme="minorHAnsi"/>
                <w:sz w:val="24"/>
                <w:szCs w:val="24"/>
              </w:rPr>
              <w:t xml:space="preserve">)” </w:t>
            </w:r>
          </w:p>
        </w:tc>
        <w:tc>
          <w:tcPr>
            <w:tcW w:w="4314" w:type="dxa"/>
            <w:gridSpan w:val="4"/>
            <w:tcBorders>
              <w:bottom w:val="single" w:sz="4" w:space="0" w:color="auto"/>
            </w:tcBorders>
            <w:vAlign w:val="center"/>
          </w:tcPr>
          <w:p w14:paraId="2F5F4866"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756935C3"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w:t>
            </w:r>
            <w:proofErr w:type="gramStart"/>
            <w:r w:rsidRPr="00C71F99">
              <w:rPr>
                <w:rFonts w:asciiTheme="minorHAnsi" w:eastAsia="Times New Roman" w:hAnsiTheme="minorHAnsi" w:cstheme="minorHAnsi"/>
              </w:rPr>
              <w:t>.....</w:t>
            </w:r>
            <w:proofErr w:type="gramEnd"/>
            <w:r w:rsidRPr="00C71F99">
              <w:rPr>
                <w:rFonts w:asciiTheme="minorHAnsi" w:eastAsia="Times New Roman" w:hAnsiTheme="minorHAnsi" w:cstheme="minorHAnsi"/>
              </w:rPr>
              <w:t>2</w:t>
            </w:r>
          </w:p>
          <w:p w14:paraId="504D7C9F" w14:textId="0CAE003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vAlign w:val="center"/>
          </w:tcPr>
          <w:p w14:paraId="47B2C54A"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No or Don’t Know then go to </w:t>
            </w:r>
            <w:r w:rsidRPr="00C71F99">
              <w:rPr>
                <w:rFonts w:asciiTheme="minorHAnsi" w:hAnsiTheme="minorHAnsi" w:cstheme="minorHAnsi"/>
              </w:rPr>
              <w:t>G 32</w:t>
            </w:r>
          </w:p>
        </w:tc>
      </w:tr>
      <w:tr w:rsidR="00071959" w:rsidRPr="00C71F99" w14:paraId="176D4D0C" w14:textId="77777777" w:rsidTr="00335F95">
        <w:trPr>
          <w:trHeight w:val="953"/>
          <w:jc w:val="center"/>
        </w:trPr>
        <w:tc>
          <w:tcPr>
            <w:tcW w:w="809" w:type="dxa"/>
            <w:vAlign w:val="center"/>
          </w:tcPr>
          <w:p w14:paraId="42FD7FBB"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w:t>
            </w:r>
          </w:p>
        </w:tc>
        <w:tc>
          <w:tcPr>
            <w:tcW w:w="4408" w:type="dxa"/>
            <w:vAlign w:val="center"/>
          </w:tcPr>
          <w:p w14:paraId="121A0B3E"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How many children had diarrhoea in the household in the last two weeks?</w:t>
            </w:r>
          </w:p>
        </w:tc>
        <w:tc>
          <w:tcPr>
            <w:tcW w:w="2159" w:type="dxa"/>
            <w:vAlign w:val="center"/>
          </w:tcPr>
          <w:p w14:paraId="0C2E08FE" w14:textId="77777777" w:rsidR="00071959" w:rsidRPr="00C71F99" w:rsidRDefault="00071959" w:rsidP="00071959">
            <w:pPr>
              <w:tabs>
                <w:tab w:val="left" w:leader="dot" w:pos="3600"/>
              </w:tabs>
              <w:jc w:val="center"/>
              <w:rPr>
                <w:rFonts w:asciiTheme="minorHAnsi" w:hAnsiTheme="minorHAnsi" w:cstheme="minorHAnsi"/>
              </w:rPr>
            </w:pPr>
            <w:r w:rsidRPr="00C71F99">
              <w:rPr>
                <w:rFonts w:asciiTheme="minorHAnsi" w:hAnsiTheme="minorHAnsi" w:cstheme="minorHAnsi"/>
              </w:rPr>
              <w:t xml:space="preserve">Number of children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p>
          <w:p w14:paraId="5D1BA5FA" w14:textId="77777777" w:rsidR="00071959" w:rsidRPr="00C71F99" w:rsidRDefault="00071959" w:rsidP="00071959">
            <w:pPr>
              <w:tabs>
                <w:tab w:val="left" w:leader="dot" w:pos="3600"/>
              </w:tabs>
              <w:rPr>
                <w:rFonts w:asciiTheme="minorHAnsi" w:hAnsiTheme="minorHAnsi" w:cstheme="minorHAnsi"/>
              </w:rPr>
            </w:pPr>
          </w:p>
        </w:tc>
        <w:tc>
          <w:tcPr>
            <w:tcW w:w="3514" w:type="dxa"/>
            <w:gridSpan w:val="4"/>
          </w:tcPr>
          <w:p w14:paraId="08BB6062" w14:textId="77777777" w:rsidR="00071959" w:rsidRPr="00C71F99" w:rsidRDefault="00071959" w:rsidP="00071959">
            <w:pPr>
              <w:tabs>
                <w:tab w:val="right" w:pos="10469"/>
              </w:tabs>
              <w:rPr>
                <w:rFonts w:asciiTheme="minorHAnsi" w:hAnsiTheme="minorHAnsi" w:cstheme="minorHAnsi"/>
              </w:rPr>
            </w:pPr>
            <w:r w:rsidRPr="00C71F99">
              <w:rPr>
                <w:rFonts w:asciiTheme="minorHAnsi" w:hAnsiTheme="minorHAnsi" w:cstheme="minorHAnsi"/>
              </w:rPr>
              <w:t>Select child name from members list with most recent episode of diarrhea.</w:t>
            </w:r>
          </w:p>
        </w:tc>
      </w:tr>
      <w:tr w:rsidR="003E350C" w:rsidRPr="00C71F99" w14:paraId="772AA9D0" w14:textId="77777777" w:rsidTr="00F572B6">
        <w:trPr>
          <w:trHeight w:val="404"/>
          <w:jc w:val="center"/>
        </w:trPr>
        <w:tc>
          <w:tcPr>
            <w:tcW w:w="809" w:type="dxa"/>
            <w:vMerge w:val="restart"/>
            <w:vAlign w:val="center"/>
          </w:tcPr>
          <w:p w14:paraId="573176BC" w14:textId="77777777" w:rsidR="003E350C" w:rsidRPr="00C71F99" w:rsidRDefault="003E350C"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w:t>
            </w:r>
          </w:p>
        </w:tc>
        <w:tc>
          <w:tcPr>
            <w:tcW w:w="4408" w:type="dxa"/>
            <w:vMerge w:val="restart"/>
            <w:vAlign w:val="center"/>
          </w:tcPr>
          <w:p w14:paraId="1FA4FF0A" w14:textId="77777777" w:rsidR="003E350C" w:rsidRPr="00C71F99" w:rsidRDefault="003E350C"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Who had the most recent episode diarrhoea in the household in the last two weeks?</w:t>
            </w:r>
          </w:p>
        </w:tc>
        <w:tc>
          <w:tcPr>
            <w:tcW w:w="2159" w:type="dxa"/>
            <w:vAlign w:val="center"/>
          </w:tcPr>
          <w:p w14:paraId="17D8D5F6" w14:textId="77777777" w:rsidR="003E350C" w:rsidRPr="00C71F99" w:rsidRDefault="003E350C" w:rsidP="00071959">
            <w:pPr>
              <w:tabs>
                <w:tab w:val="left" w:leader="dot" w:pos="3600"/>
              </w:tabs>
              <w:jc w:val="center"/>
              <w:rPr>
                <w:rFonts w:asciiTheme="minorHAnsi" w:hAnsiTheme="minorHAnsi" w:cstheme="minorHAnsi"/>
              </w:rPr>
            </w:pPr>
            <w:r w:rsidRPr="00C71F99">
              <w:rPr>
                <w:rFonts w:asciiTheme="minorHAnsi" w:hAnsiTheme="minorHAnsi" w:cstheme="minorHAnsi"/>
              </w:rPr>
              <w:t>Name of Child</w:t>
            </w:r>
          </w:p>
          <w:p w14:paraId="74950219" w14:textId="77777777" w:rsidR="003E350C" w:rsidRPr="00C71F99" w:rsidRDefault="003E350C" w:rsidP="00071959">
            <w:pPr>
              <w:tabs>
                <w:tab w:val="left" w:leader="dot" w:pos="3600"/>
              </w:tabs>
              <w:jc w:val="center"/>
              <w:rPr>
                <w:rFonts w:asciiTheme="minorHAnsi" w:hAnsiTheme="minorHAnsi" w:cstheme="minorHAnsi"/>
              </w:rPr>
            </w:pPr>
            <w:r w:rsidRPr="00C71F99">
              <w:rPr>
                <w:rFonts w:asciiTheme="minorHAnsi" w:hAnsiTheme="minorHAnsi" w:cstheme="minorHAnsi"/>
              </w:rPr>
              <w:t>---------------------</w:t>
            </w:r>
          </w:p>
        </w:tc>
        <w:tc>
          <w:tcPr>
            <w:tcW w:w="3514" w:type="dxa"/>
            <w:gridSpan w:val="4"/>
          </w:tcPr>
          <w:p w14:paraId="0C76549B" w14:textId="6C7496ED" w:rsidR="006E4A83" w:rsidRPr="00C71F99" w:rsidRDefault="006E4A83" w:rsidP="006E4A83">
            <w:pPr>
              <w:tabs>
                <w:tab w:val="left" w:leader="dot" w:pos="3600"/>
              </w:tabs>
              <w:jc w:val="center"/>
              <w:rPr>
                <w:ins w:id="270" w:author="Shaikh Asif" w:date="2020-10-07T14:25:00Z"/>
                <w:rFonts w:asciiTheme="minorHAnsi" w:hAnsiTheme="minorHAnsi" w:cstheme="minorHAnsi"/>
              </w:rPr>
            </w:pPr>
            <w:ins w:id="271" w:author="Shaikh Asif" w:date="2020-10-07T14:25:00Z">
              <w:r w:rsidRPr="00C71F99">
                <w:rPr>
                  <w:rFonts w:asciiTheme="minorHAnsi" w:hAnsiTheme="minorHAnsi" w:cstheme="minorHAnsi"/>
                </w:rPr>
                <w:t xml:space="preserve">Name of </w:t>
              </w:r>
              <w:r>
                <w:rPr>
                  <w:rFonts w:asciiTheme="minorHAnsi" w:hAnsiTheme="minorHAnsi" w:cstheme="minorHAnsi"/>
                </w:rPr>
                <w:t>Mother</w:t>
              </w:r>
            </w:ins>
          </w:p>
          <w:p w14:paraId="137E8114" w14:textId="32988411" w:rsidR="003E350C" w:rsidRPr="00C71F99" w:rsidRDefault="006E4A83" w:rsidP="006E4A83">
            <w:pPr>
              <w:tabs>
                <w:tab w:val="right" w:pos="10469"/>
              </w:tabs>
              <w:jc w:val="center"/>
              <w:rPr>
                <w:rFonts w:asciiTheme="minorHAnsi" w:hAnsiTheme="minorHAnsi" w:cstheme="minorHAnsi"/>
              </w:rPr>
            </w:pPr>
            <w:ins w:id="272" w:author="Shaikh Asif" w:date="2020-10-07T14:25:00Z">
              <w:r w:rsidRPr="00C71F99">
                <w:rPr>
                  <w:rFonts w:asciiTheme="minorHAnsi" w:hAnsiTheme="minorHAnsi" w:cstheme="minorHAnsi"/>
                </w:rPr>
                <w:t>---------------------</w:t>
              </w:r>
            </w:ins>
          </w:p>
        </w:tc>
      </w:tr>
      <w:tr w:rsidR="003E350C" w:rsidRPr="00C71F99" w14:paraId="2930A8FC" w14:textId="77777777" w:rsidTr="00335F95">
        <w:trPr>
          <w:trHeight w:val="207"/>
          <w:jc w:val="center"/>
        </w:trPr>
        <w:tc>
          <w:tcPr>
            <w:tcW w:w="809" w:type="dxa"/>
            <w:vMerge/>
            <w:vAlign w:val="center"/>
          </w:tcPr>
          <w:p w14:paraId="17F79578" w14:textId="77777777" w:rsidR="003E350C" w:rsidRPr="00C71F99" w:rsidRDefault="003E350C" w:rsidP="00071959">
            <w:pPr>
              <w:tabs>
                <w:tab w:val="right" w:pos="10469"/>
              </w:tabs>
              <w:jc w:val="center"/>
              <w:rPr>
                <w:rFonts w:cstheme="minorHAnsi"/>
                <w:sz w:val="24"/>
                <w:szCs w:val="24"/>
              </w:rPr>
            </w:pPr>
          </w:p>
        </w:tc>
        <w:tc>
          <w:tcPr>
            <w:tcW w:w="4408" w:type="dxa"/>
            <w:vMerge/>
            <w:vAlign w:val="center"/>
          </w:tcPr>
          <w:p w14:paraId="102DE6A0" w14:textId="77777777" w:rsidR="003E350C" w:rsidRPr="00C71F99" w:rsidRDefault="003E350C" w:rsidP="00071959">
            <w:pPr>
              <w:rPr>
                <w:rFonts w:cstheme="minorHAnsi"/>
                <w:sz w:val="24"/>
                <w:szCs w:val="24"/>
                <w:lang w:val="en-GB"/>
              </w:rPr>
            </w:pPr>
          </w:p>
        </w:tc>
        <w:tc>
          <w:tcPr>
            <w:tcW w:w="2159" w:type="dxa"/>
            <w:vAlign w:val="center"/>
          </w:tcPr>
          <w:p w14:paraId="4BF54D49" w14:textId="18BE1C4D" w:rsidR="003E350C" w:rsidRPr="00C71F99" w:rsidRDefault="003E350C" w:rsidP="00A765AE">
            <w:pPr>
              <w:tabs>
                <w:tab w:val="left" w:leader="dot" w:pos="3600"/>
              </w:tabs>
              <w:jc w:val="center"/>
              <w:rPr>
                <w:rFonts w:cstheme="minorHAnsi"/>
              </w:rPr>
            </w:pPr>
            <w:ins w:id="273" w:author="Shaikh Asif" w:date="2020-10-07T14:21:00Z">
              <w:r>
                <w:rPr>
                  <w:rFonts w:cstheme="minorHAnsi"/>
                </w:rPr>
                <w:t>Line #</w:t>
              </w:r>
            </w:ins>
          </w:p>
        </w:tc>
        <w:tc>
          <w:tcPr>
            <w:tcW w:w="3514" w:type="dxa"/>
            <w:gridSpan w:val="4"/>
          </w:tcPr>
          <w:p w14:paraId="1CA2B619" w14:textId="4E5631DA" w:rsidR="003E350C" w:rsidRPr="00C71F99" w:rsidRDefault="006E4A83" w:rsidP="006E4A83">
            <w:pPr>
              <w:tabs>
                <w:tab w:val="right" w:pos="10469"/>
              </w:tabs>
              <w:jc w:val="center"/>
              <w:rPr>
                <w:rFonts w:cstheme="minorHAnsi"/>
              </w:rPr>
            </w:pPr>
            <w:ins w:id="274" w:author="Shaikh Asif" w:date="2020-10-07T14:25:00Z">
              <w:r>
                <w:rPr>
                  <w:rFonts w:cstheme="minorHAnsi"/>
                </w:rPr>
                <w:t>Line #</w:t>
              </w:r>
            </w:ins>
          </w:p>
        </w:tc>
      </w:tr>
      <w:tr w:rsidR="00071959" w:rsidRPr="00C71F99" w14:paraId="56F2564A" w14:textId="77777777" w:rsidTr="00335F95">
        <w:trPr>
          <w:trHeight w:val="413"/>
          <w:jc w:val="center"/>
        </w:trPr>
        <w:tc>
          <w:tcPr>
            <w:tcW w:w="809" w:type="dxa"/>
            <w:vAlign w:val="center"/>
          </w:tcPr>
          <w:p w14:paraId="3AC190B1"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G4</w:t>
            </w:r>
          </w:p>
        </w:tc>
        <w:tc>
          <w:tcPr>
            <w:tcW w:w="4408" w:type="dxa"/>
            <w:vAlign w:val="center"/>
          </w:tcPr>
          <w:p w14:paraId="2ED8A128"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For how many days did {NAME} have diarrhoea?</w:t>
            </w:r>
          </w:p>
        </w:tc>
        <w:tc>
          <w:tcPr>
            <w:tcW w:w="2159" w:type="dxa"/>
            <w:tcBorders>
              <w:bottom w:val="single" w:sz="4" w:space="0" w:color="auto"/>
            </w:tcBorders>
            <w:vAlign w:val="center"/>
          </w:tcPr>
          <w:p w14:paraId="47AB409D" w14:textId="77777777" w:rsidR="00071959" w:rsidRPr="00C71F99" w:rsidRDefault="00071959" w:rsidP="00071959">
            <w:pPr>
              <w:tabs>
                <w:tab w:val="left" w:leader="dot" w:pos="3600"/>
              </w:tabs>
              <w:rPr>
                <w:rFonts w:asciiTheme="minorHAnsi" w:hAnsiTheme="minorHAnsi" w:cstheme="minorHAnsi"/>
              </w:rPr>
            </w:pPr>
          </w:p>
          <w:p w14:paraId="0FDAB303" w14:textId="77777777" w:rsidR="00071959" w:rsidRPr="00C71F99" w:rsidRDefault="00071959" w:rsidP="00071959">
            <w:pPr>
              <w:tabs>
                <w:tab w:val="left" w:leader="dot" w:pos="3600"/>
              </w:tabs>
              <w:jc w:val="center"/>
              <w:rPr>
                <w:rFonts w:asciiTheme="minorHAnsi" w:hAnsiTheme="minorHAnsi" w:cstheme="minorHAnsi"/>
              </w:rPr>
            </w:pPr>
            <w:r w:rsidRPr="00C71F99">
              <w:rPr>
                <w:rFonts w:asciiTheme="minorHAnsi" w:hAnsiTheme="minorHAnsi" w:cstheme="minorHAnsi"/>
              </w:rPr>
              <w:t>________ (days)</w:t>
            </w:r>
          </w:p>
        </w:tc>
        <w:tc>
          <w:tcPr>
            <w:tcW w:w="3514" w:type="dxa"/>
            <w:gridSpan w:val="4"/>
          </w:tcPr>
          <w:p w14:paraId="541223C0" w14:textId="77777777" w:rsidR="00071959" w:rsidRPr="00C71F99" w:rsidRDefault="00071959" w:rsidP="00071959">
            <w:pPr>
              <w:tabs>
                <w:tab w:val="right" w:pos="10469"/>
              </w:tabs>
              <w:rPr>
                <w:rFonts w:asciiTheme="minorHAnsi" w:hAnsiTheme="minorHAnsi" w:cstheme="minorHAnsi"/>
              </w:rPr>
            </w:pPr>
            <w:r w:rsidRPr="00C71F99">
              <w:rPr>
                <w:rFonts w:asciiTheme="minorHAnsi" w:hAnsiTheme="minorHAnsi" w:cstheme="minorHAnsi"/>
              </w:rPr>
              <w:t xml:space="preserve"> If more than one </w:t>
            </w:r>
            <w:proofErr w:type="gramStart"/>
            <w:r w:rsidRPr="00C71F99">
              <w:rPr>
                <w:rFonts w:asciiTheme="minorHAnsi" w:hAnsiTheme="minorHAnsi" w:cstheme="minorHAnsi"/>
              </w:rPr>
              <w:t>child</w:t>
            </w:r>
            <w:proofErr w:type="gramEnd"/>
            <w:r w:rsidRPr="00C71F99">
              <w:rPr>
                <w:rFonts w:asciiTheme="minorHAnsi" w:hAnsiTheme="minorHAnsi" w:cstheme="minorHAnsi"/>
              </w:rPr>
              <w:t xml:space="preserve"> the next section will be completed or filled for the child with the most recent episode of diarrhea. </w:t>
            </w:r>
          </w:p>
        </w:tc>
      </w:tr>
      <w:tr w:rsidR="00071959" w:rsidRPr="00C71F99" w14:paraId="12CB2D1A" w14:textId="77777777" w:rsidTr="00335F95">
        <w:trPr>
          <w:jc w:val="center"/>
        </w:trPr>
        <w:tc>
          <w:tcPr>
            <w:tcW w:w="809" w:type="dxa"/>
            <w:vAlign w:val="center"/>
          </w:tcPr>
          <w:p w14:paraId="29E5310C"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5</w:t>
            </w:r>
          </w:p>
        </w:tc>
        <w:tc>
          <w:tcPr>
            <w:tcW w:w="4408" w:type="dxa"/>
            <w:vAlign w:val="center"/>
          </w:tcPr>
          <w:p w14:paraId="58975CDE"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Was there any blood in the stool?</w:t>
            </w:r>
          </w:p>
        </w:tc>
        <w:tc>
          <w:tcPr>
            <w:tcW w:w="4314" w:type="dxa"/>
            <w:gridSpan w:val="4"/>
            <w:tcBorders>
              <w:bottom w:val="single" w:sz="4" w:space="0" w:color="auto"/>
            </w:tcBorders>
            <w:vAlign w:val="center"/>
          </w:tcPr>
          <w:p w14:paraId="41D2A3BD"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48E06380" w14:textId="0E7ECB6D"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w:t>
            </w:r>
            <w:proofErr w:type="gramStart"/>
            <w:r w:rsidRPr="00C71F99">
              <w:rPr>
                <w:rFonts w:asciiTheme="minorHAnsi" w:eastAsia="Times New Roman" w:hAnsiTheme="minorHAnsi" w:cstheme="minorHAnsi"/>
              </w:rPr>
              <w:t>.....</w:t>
            </w:r>
            <w:proofErr w:type="gramEnd"/>
            <w:r w:rsidRPr="00C71F99">
              <w:rPr>
                <w:rFonts w:asciiTheme="minorHAnsi" w:eastAsia="Times New Roman" w:hAnsiTheme="minorHAnsi" w:cstheme="minorHAnsi"/>
              </w:rPr>
              <w:t>2</w:t>
            </w:r>
          </w:p>
          <w:p w14:paraId="6355F72C" w14:textId="4EE34F8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tcPr>
          <w:p w14:paraId="73F82C5F" w14:textId="77777777" w:rsidR="00071959" w:rsidRPr="00C71F99" w:rsidRDefault="00071959" w:rsidP="00071959">
            <w:pPr>
              <w:tabs>
                <w:tab w:val="right" w:pos="10469"/>
              </w:tabs>
              <w:rPr>
                <w:rFonts w:asciiTheme="minorHAnsi" w:hAnsiTheme="minorHAnsi" w:cstheme="minorHAnsi"/>
                <w:sz w:val="24"/>
                <w:szCs w:val="24"/>
              </w:rPr>
            </w:pPr>
          </w:p>
        </w:tc>
      </w:tr>
      <w:tr w:rsidR="00071959" w:rsidRPr="00C71F99" w14:paraId="531E9A56" w14:textId="77777777" w:rsidTr="00335F95">
        <w:trPr>
          <w:trHeight w:val="215"/>
          <w:jc w:val="center"/>
        </w:trPr>
        <w:tc>
          <w:tcPr>
            <w:tcW w:w="809" w:type="dxa"/>
            <w:vAlign w:val="center"/>
          </w:tcPr>
          <w:p w14:paraId="178E0A33"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6</w:t>
            </w:r>
          </w:p>
        </w:tc>
        <w:tc>
          <w:tcPr>
            <w:tcW w:w="4408" w:type="dxa"/>
            <w:vAlign w:val="center"/>
          </w:tcPr>
          <w:p w14:paraId="3F2A1281"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you seek initial care/treatment when {NAME} had diarrhea?</w:t>
            </w:r>
          </w:p>
        </w:tc>
        <w:tc>
          <w:tcPr>
            <w:tcW w:w="4314" w:type="dxa"/>
            <w:gridSpan w:val="4"/>
            <w:vAlign w:val="center"/>
          </w:tcPr>
          <w:p w14:paraId="4C14BFBF" w14:textId="630336C9"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530CD6E8" w14:textId="34846A80"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w:t>
            </w:r>
            <w:proofErr w:type="gramStart"/>
            <w:r w:rsidRPr="00C71F99">
              <w:rPr>
                <w:rFonts w:asciiTheme="minorHAnsi" w:eastAsia="Times New Roman" w:hAnsiTheme="minorHAnsi" w:cstheme="minorHAnsi"/>
              </w:rPr>
              <w:t>.....</w:t>
            </w:r>
            <w:proofErr w:type="gramEnd"/>
            <w:r w:rsidRPr="00C71F99">
              <w:rPr>
                <w:rFonts w:asciiTheme="minorHAnsi" w:eastAsia="Times New Roman" w:hAnsiTheme="minorHAnsi" w:cstheme="minorHAnsi"/>
              </w:rPr>
              <w:t>2</w:t>
            </w:r>
          </w:p>
          <w:p w14:paraId="2E9D57ED" w14:textId="447EF838"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w:t>
            </w:r>
            <w:proofErr w:type="gramStart"/>
            <w:r w:rsidRPr="00C71F99">
              <w:rPr>
                <w:rFonts w:asciiTheme="minorHAnsi" w:eastAsia="Times New Roman" w:hAnsiTheme="minorHAnsi" w:cstheme="minorHAnsi"/>
              </w:rPr>
              <w:t>…..</w:t>
            </w:r>
            <w:proofErr w:type="gramEnd"/>
            <w:r w:rsidRPr="00C71F99">
              <w:rPr>
                <w:rFonts w:asciiTheme="minorHAnsi" w:eastAsia="Times New Roman" w:hAnsiTheme="minorHAnsi" w:cstheme="minorHAnsi"/>
              </w:rPr>
              <w:t>……98</w:t>
            </w:r>
          </w:p>
        </w:tc>
        <w:tc>
          <w:tcPr>
            <w:tcW w:w="1359" w:type="dxa"/>
            <w:vAlign w:val="center"/>
          </w:tcPr>
          <w:p w14:paraId="6542EA2D" w14:textId="77777777" w:rsidR="00071959" w:rsidRPr="00C71F99" w:rsidRDefault="00071959" w:rsidP="00071959">
            <w:pPr>
              <w:tabs>
                <w:tab w:val="right" w:pos="10469"/>
              </w:tabs>
              <w:rPr>
                <w:rFonts w:asciiTheme="minorHAnsi" w:hAnsiTheme="minorHAnsi" w:cstheme="minorHAnsi"/>
                <w:bCs/>
              </w:rPr>
            </w:pPr>
            <w:proofErr w:type="gramStart"/>
            <w:r w:rsidRPr="00C71F99">
              <w:rPr>
                <w:rFonts w:asciiTheme="minorHAnsi" w:hAnsiTheme="minorHAnsi" w:cstheme="minorHAnsi"/>
                <w:bCs/>
              </w:rPr>
              <w:t>If  yes</w:t>
            </w:r>
            <w:proofErr w:type="gramEnd"/>
            <w:r w:rsidRPr="00C71F99">
              <w:rPr>
                <w:rFonts w:asciiTheme="minorHAnsi" w:hAnsiTheme="minorHAnsi" w:cstheme="minorHAnsi"/>
                <w:bCs/>
              </w:rPr>
              <w:t>,  then go to G 8</w:t>
            </w:r>
          </w:p>
        </w:tc>
      </w:tr>
      <w:tr w:rsidR="00071959" w:rsidRPr="00C71F99" w14:paraId="4E39FF7B" w14:textId="77777777" w:rsidTr="00335F95">
        <w:trPr>
          <w:trHeight w:val="215"/>
          <w:jc w:val="center"/>
        </w:trPr>
        <w:tc>
          <w:tcPr>
            <w:tcW w:w="809" w:type="dxa"/>
            <w:vAlign w:val="center"/>
          </w:tcPr>
          <w:p w14:paraId="5813B4D9"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G7</w:t>
            </w:r>
          </w:p>
        </w:tc>
        <w:tc>
          <w:tcPr>
            <w:tcW w:w="4408" w:type="dxa"/>
            <w:vAlign w:val="center"/>
          </w:tcPr>
          <w:p w14:paraId="070DE059" w14:textId="77777777" w:rsidR="00071959" w:rsidRPr="00C71F99" w:rsidRDefault="00071959" w:rsidP="00071959">
            <w:pP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Why did you not seek care for {NAME}’s diarrheal episode?</w:t>
            </w:r>
          </w:p>
        </w:tc>
        <w:tc>
          <w:tcPr>
            <w:tcW w:w="4314" w:type="dxa"/>
            <w:gridSpan w:val="4"/>
          </w:tcPr>
          <w:p w14:paraId="3A645EF2" w14:textId="112C587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The problem did not require care seeking………….1</w:t>
            </w:r>
          </w:p>
          <w:p w14:paraId="379B2EA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 HCP</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5758794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7830973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7B26FD3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21CC085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2B6976E2"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Health facility was </w:t>
            </w:r>
            <w:proofErr w:type="gramStart"/>
            <w:r w:rsidRPr="00C71F99">
              <w:rPr>
                <w:rFonts w:asciiTheme="minorHAnsi" w:hAnsiTheme="minorHAnsi" w:cstheme="minorHAnsi"/>
                <w:color w:val="000000"/>
              </w:rPr>
              <w:t xml:space="preserve">closed  </w:t>
            </w:r>
            <w:r w:rsidRPr="00C71F99">
              <w:rPr>
                <w:rFonts w:asciiTheme="minorHAnsi" w:hAnsiTheme="minorHAnsi" w:cstheme="minorHAnsi"/>
                <w:color w:val="000000"/>
              </w:rPr>
              <w:tab/>
            </w:r>
            <w:proofErr w:type="gramEnd"/>
            <w:r w:rsidRPr="00C71F99">
              <w:rPr>
                <w:rFonts w:asciiTheme="minorHAnsi" w:hAnsiTheme="minorHAnsi" w:cstheme="minorHAnsi"/>
                <w:color w:val="000000"/>
              </w:rPr>
              <w:t>……..7</w:t>
            </w:r>
          </w:p>
          <w:p w14:paraId="08027E3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Poor quality service at health facility</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62AFD938" w14:textId="0395600B" w:rsidR="00071959" w:rsidRPr="00C71F99" w:rsidRDefault="00071959" w:rsidP="00071959">
            <w:pPr>
              <w:tabs>
                <w:tab w:val="left" w:leader="dot" w:pos="3600"/>
              </w:tabs>
              <w:rPr>
                <w:rFonts w:asciiTheme="minorHAnsi" w:hAnsiTheme="minorHAnsi" w:cstheme="minorHAnsi"/>
                <w:color w:val="000000"/>
              </w:rPr>
            </w:pPr>
            <w:proofErr w:type="gramStart"/>
            <w:r w:rsidRPr="00C71F99">
              <w:rPr>
                <w:rFonts w:asciiTheme="minorHAnsi" w:hAnsiTheme="minorHAnsi" w:cstheme="minorHAnsi"/>
                <w:color w:val="000000"/>
              </w:rPr>
              <w:t>Other(</w:t>
            </w:r>
            <w:proofErr w:type="gramEnd"/>
            <w:r w:rsidRPr="00C71F99">
              <w:rPr>
                <w:rFonts w:asciiTheme="minorHAnsi" w:hAnsiTheme="minorHAnsi" w:cstheme="minorHAnsi"/>
                <w:color w:val="000000"/>
              </w:rPr>
              <w:t>Specify)--------------------------------------------96</w:t>
            </w:r>
          </w:p>
        </w:tc>
        <w:tc>
          <w:tcPr>
            <w:tcW w:w="1359" w:type="dxa"/>
            <w:vAlign w:val="center"/>
          </w:tcPr>
          <w:p w14:paraId="0F2D14C2" w14:textId="77777777" w:rsidR="00071959" w:rsidRPr="00C71F99" w:rsidRDefault="00071959" w:rsidP="00071959">
            <w:pPr>
              <w:tabs>
                <w:tab w:val="right" w:pos="10469"/>
              </w:tabs>
              <w:rPr>
                <w:rFonts w:asciiTheme="minorHAnsi" w:hAnsiTheme="minorHAnsi" w:cstheme="minorHAnsi"/>
                <w:bCs/>
                <w:i/>
              </w:rPr>
            </w:pPr>
            <w:r w:rsidRPr="00C71F99">
              <w:rPr>
                <w:rFonts w:asciiTheme="minorHAnsi" w:hAnsiTheme="minorHAnsi" w:cstheme="minorHAnsi"/>
                <w:bCs/>
                <w:i/>
              </w:rPr>
              <w:t>(Multiple responses)</w:t>
            </w:r>
          </w:p>
          <w:p w14:paraId="4F822108" w14:textId="58481E73" w:rsidR="00071959" w:rsidRPr="00C71F99" w:rsidRDefault="00071959" w:rsidP="00071959">
            <w:pPr>
              <w:tabs>
                <w:tab w:val="right" w:pos="10469"/>
              </w:tabs>
              <w:rPr>
                <w:rFonts w:asciiTheme="minorHAnsi" w:hAnsiTheme="minorHAnsi" w:cstheme="minorHAnsi"/>
                <w:bCs/>
              </w:rPr>
            </w:pPr>
            <w:proofErr w:type="spellStart"/>
            <w:r w:rsidRPr="00C71F99">
              <w:rPr>
                <w:rFonts w:asciiTheme="minorHAnsi" w:hAnsiTheme="minorHAnsi" w:cstheme="minorHAnsi"/>
                <w:bCs/>
              </w:rPr>
              <w:t>Irrespectiv.e</w:t>
            </w:r>
            <w:proofErr w:type="spellEnd"/>
            <w:r w:rsidRPr="00C71F99">
              <w:rPr>
                <w:rFonts w:asciiTheme="minorHAnsi" w:hAnsiTheme="minorHAnsi" w:cstheme="minorHAnsi"/>
                <w:bCs/>
              </w:rPr>
              <w:t xml:space="preserve"> of any </w:t>
            </w:r>
            <w:proofErr w:type="gramStart"/>
            <w:r w:rsidRPr="00C71F99">
              <w:rPr>
                <w:rFonts w:asciiTheme="minorHAnsi" w:hAnsiTheme="minorHAnsi" w:cstheme="minorHAnsi"/>
                <w:bCs/>
              </w:rPr>
              <w:t>response  go</w:t>
            </w:r>
            <w:proofErr w:type="gramEnd"/>
            <w:r w:rsidRPr="00C71F99">
              <w:rPr>
                <w:rFonts w:asciiTheme="minorHAnsi" w:hAnsiTheme="minorHAnsi" w:cstheme="minorHAnsi"/>
                <w:bCs/>
              </w:rPr>
              <w:t xml:space="preserve"> to </w:t>
            </w:r>
            <w:r w:rsidRPr="00C71F99">
              <w:rPr>
                <w:rFonts w:asciiTheme="minorHAnsi" w:hAnsiTheme="minorHAnsi" w:cstheme="minorHAnsi"/>
              </w:rPr>
              <w:t>G 32</w:t>
            </w:r>
          </w:p>
        </w:tc>
      </w:tr>
      <w:tr w:rsidR="00071959" w:rsidRPr="00C71F99" w14:paraId="485770CC" w14:textId="77777777" w:rsidTr="00335F95">
        <w:trPr>
          <w:trHeight w:val="215"/>
          <w:jc w:val="center"/>
        </w:trPr>
        <w:tc>
          <w:tcPr>
            <w:tcW w:w="809" w:type="dxa"/>
            <w:vAlign w:val="center"/>
          </w:tcPr>
          <w:p w14:paraId="220AE7C7"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8</w:t>
            </w:r>
          </w:p>
        </w:tc>
        <w:tc>
          <w:tcPr>
            <w:tcW w:w="4408" w:type="dxa"/>
            <w:vAlign w:val="center"/>
          </w:tcPr>
          <w:p w14:paraId="176A8BD2" w14:textId="77777777" w:rsidR="00071959" w:rsidRPr="00C71F99" w:rsidRDefault="00071959" w:rsidP="00071959">
            <w:pP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After how many days of illness did you seek care?</w:t>
            </w:r>
          </w:p>
        </w:tc>
        <w:tc>
          <w:tcPr>
            <w:tcW w:w="4314" w:type="dxa"/>
            <w:gridSpan w:val="4"/>
            <w:vAlign w:val="center"/>
          </w:tcPr>
          <w:p w14:paraId="6D82B88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(Day/s)</w:t>
            </w:r>
          </w:p>
        </w:tc>
        <w:tc>
          <w:tcPr>
            <w:tcW w:w="1359" w:type="dxa"/>
            <w:vAlign w:val="center"/>
          </w:tcPr>
          <w:p w14:paraId="4AEEDB14" w14:textId="77777777" w:rsidR="00071959" w:rsidRPr="00C71F99" w:rsidRDefault="00071959" w:rsidP="00071959">
            <w:pPr>
              <w:tabs>
                <w:tab w:val="right" w:pos="10469"/>
              </w:tabs>
              <w:rPr>
                <w:rFonts w:asciiTheme="minorHAnsi" w:hAnsiTheme="minorHAnsi" w:cstheme="minorHAnsi"/>
                <w:bCs/>
                <w:sz w:val="24"/>
                <w:szCs w:val="24"/>
              </w:rPr>
            </w:pPr>
          </w:p>
        </w:tc>
      </w:tr>
      <w:tr w:rsidR="00071959" w:rsidRPr="00C71F99" w14:paraId="09E4D99C" w14:textId="77777777" w:rsidTr="00335F95">
        <w:trPr>
          <w:trHeight w:val="215"/>
          <w:jc w:val="center"/>
        </w:trPr>
        <w:tc>
          <w:tcPr>
            <w:tcW w:w="809" w:type="dxa"/>
            <w:vAlign w:val="center"/>
          </w:tcPr>
          <w:p w14:paraId="5D8F167A"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G9</w:t>
            </w:r>
          </w:p>
        </w:tc>
        <w:tc>
          <w:tcPr>
            <w:tcW w:w="4408" w:type="dxa"/>
            <w:vAlign w:val="center"/>
          </w:tcPr>
          <w:p w14:paraId="555E346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Where did you seek initial care for {NAME}’s diarrheal episode? </w:t>
            </w:r>
          </w:p>
        </w:tc>
        <w:tc>
          <w:tcPr>
            <w:tcW w:w="4314" w:type="dxa"/>
            <w:gridSpan w:val="4"/>
            <w:vAlign w:val="center"/>
          </w:tcPr>
          <w:p w14:paraId="1A0CB3A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At home</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7454C08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726B7B25"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p w14:paraId="206034F4"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4</w:t>
            </w:r>
          </w:p>
        </w:tc>
        <w:tc>
          <w:tcPr>
            <w:tcW w:w="1359" w:type="dxa"/>
            <w:vAlign w:val="center"/>
          </w:tcPr>
          <w:p w14:paraId="25DC2785" w14:textId="77777777" w:rsidR="00071959" w:rsidRPr="00C71F99" w:rsidRDefault="00071959" w:rsidP="00071959">
            <w:pPr>
              <w:tabs>
                <w:tab w:val="right" w:pos="10469"/>
              </w:tabs>
              <w:rPr>
                <w:rFonts w:asciiTheme="minorHAnsi" w:hAnsiTheme="minorHAnsi" w:cstheme="minorHAnsi"/>
                <w:bCs/>
                <w:sz w:val="24"/>
                <w:szCs w:val="24"/>
              </w:rPr>
            </w:pPr>
          </w:p>
        </w:tc>
      </w:tr>
      <w:tr w:rsidR="00071959" w:rsidRPr="00C71F99" w14:paraId="41B50426" w14:textId="77777777" w:rsidTr="00335F95">
        <w:trPr>
          <w:trHeight w:val="215"/>
          <w:jc w:val="center"/>
        </w:trPr>
        <w:tc>
          <w:tcPr>
            <w:tcW w:w="809" w:type="dxa"/>
            <w:vAlign w:val="center"/>
          </w:tcPr>
          <w:p w14:paraId="2B7CE34E"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10</w:t>
            </w:r>
          </w:p>
        </w:tc>
        <w:tc>
          <w:tcPr>
            <w:tcW w:w="4408" w:type="dxa"/>
            <w:vAlign w:val="center"/>
          </w:tcPr>
          <w:p w14:paraId="7128F290" w14:textId="77777777" w:rsidR="00071959" w:rsidRPr="00C71F99" w:rsidRDefault="00071959" w:rsidP="00071959">
            <w:pPr>
              <w:rPr>
                <w:rFonts w:asciiTheme="minorHAnsi" w:hAnsiTheme="minorHAnsi" w:cstheme="minorHAnsi"/>
                <w:bCs/>
                <w:sz w:val="24"/>
                <w:szCs w:val="24"/>
              </w:rPr>
            </w:pPr>
            <w:r w:rsidRPr="00C71F99">
              <w:rPr>
                <w:rFonts w:asciiTheme="minorHAnsi" w:hAnsiTheme="minorHAnsi" w:cstheme="minorHAnsi"/>
                <w:bCs/>
                <w:sz w:val="24"/>
                <w:szCs w:val="24"/>
              </w:rPr>
              <w:t xml:space="preserve">From whom did you seek </w:t>
            </w:r>
            <w:r w:rsidRPr="00C71F99">
              <w:rPr>
                <w:rFonts w:asciiTheme="minorHAnsi" w:hAnsiTheme="minorHAnsi" w:cstheme="minorHAnsi"/>
                <w:sz w:val="24"/>
                <w:szCs w:val="24"/>
              </w:rPr>
              <w:t xml:space="preserve">initial </w:t>
            </w:r>
            <w:r w:rsidRPr="00C71F99">
              <w:rPr>
                <w:rFonts w:asciiTheme="minorHAnsi" w:hAnsiTheme="minorHAnsi" w:cstheme="minorHAnsi"/>
                <w:bCs/>
                <w:sz w:val="24"/>
                <w:szCs w:val="24"/>
              </w:rPr>
              <w:t>care for {NAME}’s diarrheal episode?</w:t>
            </w:r>
          </w:p>
          <w:p w14:paraId="4AEE663D" w14:textId="77777777" w:rsidR="00071959" w:rsidRPr="00C71F99" w:rsidRDefault="00071959" w:rsidP="00071959">
            <w:pPr>
              <w:spacing w:before="120" w:after="120"/>
              <w:rPr>
                <w:rFonts w:asciiTheme="minorHAnsi" w:eastAsia="Times New Roman" w:hAnsiTheme="minorHAnsi" w:cstheme="minorHAnsi"/>
                <w:sz w:val="24"/>
                <w:szCs w:val="24"/>
              </w:rPr>
            </w:pPr>
          </w:p>
        </w:tc>
        <w:tc>
          <w:tcPr>
            <w:tcW w:w="4314" w:type="dxa"/>
            <w:gridSpan w:val="4"/>
            <w:vAlign w:val="center"/>
          </w:tcPr>
          <w:p w14:paraId="36D5099A" w14:textId="0CDAD80C"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lastRenderedPageBreak/>
              <w:t>Self…………………………………………………………………….1</w:t>
            </w:r>
          </w:p>
          <w:p w14:paraId="25DE31D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LHW (Lady Health Worker)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5829BC5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542C711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47FC2EE4"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lastRenderedPageBreak/>
              <w:t>Dispenser/Compounder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309FB400" w14:textId="6FAD909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Chemist/Medical Store………………………………………6</w:t>
            </w:r>
          </w:p>
          <w:p w14:paraId="79C92F4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36288BD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Homeopathic/Hakim</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4C8A96E5" w14:textId="672983E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NGO staff……………………………………………………</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…9</w:t>
            </w:r>
          </w:p>
          <w:p w14:paraId="7BCBA176" w14:textId="0B35534B"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Community Midwife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……..10</w:t>
            </w:r>
          </w:p>
          <w:p w14:paraId="4DFE16A4" w14:textId="34353B9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Dai/TBA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……..11</w:t>
            </w:r>
          </w:p>
        </w:tc>
        <w:tc>
          <w:tcPr>
            <w:tcW w:w="1359" w:type="dxa"/>
            <w:vAlign w:val="center"/>
          </w:tcPr>
          <w:p w14:paraId="27B76546" w14:textId="77777777" w:rsidR="00071959" w:rsidRPr="00C71F99" w:rsidRDefault="00071959" w:rsidP="00071959">
            <w:pPr>
              <w:tabs>
                <w:tab w:val="right" w:pos="10469"/>
              </w:tabs>
              <w:rPr>
                <w:rFonts w:asciiTheme="minorHAnsi" w:hAnsiTheme="minorHAnsi" w:cstheme="minorHAnsi"/>
                <w:bCs/>
                <w:sz w:val="24"/>
                <w:szCs w:val="24"/>
              </w:rPr>
            </w:pPr>
          </w:p>
        </w:tc>
      </w:tr>
      <w:tr w:rsidR="00071959" w:rsidRPr="00C71F99" w14:paraId="474AAB3C" w14:textId="77777777" w:rsidTr="00335F95">
        <w:trPr>
          <w:trHeight w:val="215"/>
          <w:jc w:val="center"/>
        </w:trPr>
        <w:tc>
          <w:tcPr>
            <w:tcW w:w="809" w:type="dxa"/>
            <w:vAlign w:val="center"/>
          </w:tcPr>
          <w:p w14:paraId="586CF7DA"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G11</w:t>
            </w:r>
          </w:p>
        </w:tc>
        <w:tc>
          <w:tcPr>
            <w:tcW w:w="4408" w:type="dxa"/>
            <w:vAlign w:val="center"/>
          </w:tcPr>
          <w:p w14:paraId="676D3C10" w14:textId="77777777" w:rsidR="00071959" w:rsidRPr="00C71F99" w:rsidRDefault="00071959" w:rsidP="00071959">
            <w:pPr>
              <w:rPr>
                <w:rFonts w:asciiTheme="minorHAnsi" w:hAnsiTheme="minorHAnsi" w:cstheme="minorHAnsi"/>
                <w:bCs/>
                <w:sz w:val="24"/>
                <w:szCs w:val="24"/>
              </w:rPr>
            </w:pPr>
            <w:r w:rsidRPr="00C71F99">
              <w:rPr>
                <w:rFonts w:asciiTheme="minorHAnsi" w:hAnsiTheme="minorHAnsi" w:cstheme="minorHAnsi"/>
                <w:sz w:val="24"/>
                <w:szCs w:val="24"/>
              </w:rPr>
              <w:t>What treatment was given to {NAME} for diarrheal illness during the initial care?</w:t>
            </w:r>
            <w:r w:rsidRPr="00C71F99">
              <w:rPr>
                <w:rFonts w:asciiTheme="minorHAnsi" w:hAnsiTheme="minorHAnsi" w:cstheme="minorHAnsi"/>
                <w:b/>
                <w:bCs/>
                <w:sz w:val="24"/>
                <w:szCs w:val="24"/>
              </w:rPr>
              <w:t xml:space="preserve"> </w:t>
            </w:r>
          </w:p>
          <w:p w14:paraId="64A611CB" w14:textId="77777777" w:rsidR="00071959" w:rsidRPr="00C71F99" w:rsidRDefault="00071959" w:rsidP="00071959">
            <w:pPr>
              <w:spacing w:before="120" w:after="120"/>
              <w:rPr>
                <w:rFonts w:asciiTheme="minorHAnsi" w:eastAsia="Times New Roman" w:hAnsiTheme="minorHAnsi" w:cstheme="minorHAnsi"/>
                <w:sz w:val="24"/>
                <w:szCs w:val="24"/>
              </w:rPr>
            </w:pPr>
          </w:p>
        </w:tc>
        <w:tc>
          <w:tcPr>
            <w:tcW w:w="4314" w:type="dxa"/>
            <w:gridSpan w:val="4"/>
            <w:vAlign w:val="center"/>
          </w:tcPr>
          <w:p w14:paraId="52058CB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Fluid from ORS packets or pre packed liquid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39F4E90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Recommended home fluids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039C9E7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Antibiotic drug</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A78FF4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Anti-motility drug</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7EE6D0E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Zinc supplement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77EA683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Flagyl</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76AD0ED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Intravenous fluids (IV)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68207BD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Home remedy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413AF60A" w14:textId="2569478C"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pill/syrup……………………………………………9</w:t>
            </w:r>
          </w:p>
          <w:p w14:paraId="0DFDB3CE" w14:textId="154AAF9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Injection…………………………………….…….10</w:t>
            </w:r>
          </w:p>
        </w:tc>
        <w:tc>
          <w:tcPr>
            <w:tcW w:w="1359" w:type="dxa"/>
            <w:vAlign w:val="center"/>
          </w:tcPr>
          <w:p w14:paraId="58E794F7"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i/>
              </w:rPr>
              <w:t>(Multiple responses)</w:t>
            </w:r>
          </w:p>
        </w:tc>
      </w:tr>
      <w:tr w:rsidR="00071959" w:rsidRPr="00C71F99" w14:paraId="13B2436E" w14:textId="77777777" w:rsidTr="00335F95">
        <w:trPr>
          <w:trHeight w:val="692"/>
          <w:jc w:val="center"/>
        </w:trPr>
        <w:tc>
          <w:tcPr>
            <w:tcW w:w="809" w:type="dxa"/>
            <w:vAlign w:val="center"/>
          </w:tcPr>
          <w:p w14:paraId="1697FF08"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12</w:t>
            </w:r>
          </w:p>
        </w:tc>
        <w:tc>
          <w:tcPr>
            <w:tcW w:w="4408" w:type="dxa"/>
            <w:vAlign w:val="center"/>
          </w:tcPr>
          <w:p w14:paraId="601F8E67"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anyone refer you to another health facility?</w:t>
            </w:r>
          </w:p>
        </w:tc>
        <w:tc>
          <w:tcPr>
            <w:tcW w:w="4314" w:type="dxa"/>
            <w:gridSpan w:val="4"/>
            <w:vAlign w:val="center"/>
          </w:tcPr>
          <w:p w14:paraId="35A6DD9C" w14:textId="0C64A28C"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5D907B7E" w14:textId="5B4AC0C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0ADE781A"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1B9B034F" w14:textId="77777777" w:rsidTr="00335F95">
        <w:trPr>
          <w:trHeight w:val="638"/>
          <w:jc w:val="center"/>
        </w:trPr>
        <w:tc>
          <w:tcPr>
            <w:tcW w:w="809" w:type="dxa"/>
            <w:vAlign w:val="center"/>
          </w:tcPr>
          <w:p w14:paraId="38D19F77"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13</w:t>
            </w:r>
          </w:p>
        </w:tc>
        <w:tc>
          <w:tcPr>
            <w:tcW w:w="4408" w:type="dxa"/>
            <w:vAlign w:val="center"/>
          </w:tcPr>
          <w:p w14:paraId="5CDF5D2A"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Was the child {NAME} hospitalized for diarrhea treatment?</w:t>
            </w:r>
          </w:p>
        </w:tc>
        <w:tc>
          <w:tcPr>
            <w:tcW w:w="4314" w:type="dxa"/>
            <w:gridSpan w:val="4"/>
            <w:vAlign w:val="center"/>
          </w:tcPr>
          <w:p w14:paraId="0005F24C" w14:textId="4512C8A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7F2CFF82" w14:textId="0D73ED1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tc>
        <w:tc>
          <w:tcPr>
            <w:tcW w:w="1359" w:type="dxa"/>
            <w:vAlign w:val="center"/>
          </w:tcPr>
          <w:p w14:paraId="7C531D61"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w:t>
            </w:r>
            <w:proofErr w:type="gramStart"/>
            <w:r w:rsidRPr="00C71F99">
              <w:rPr>
                <w:rFonts w:asciiTheme="minorHAnsi" w:hAnsiTheme="minorHAnsi" w:cstheme="minorHAnsi"/>
                <w:bCs/>
              </w:rPr>
              <w:t>No</w:t>
            </w:r>
            <w:proofErr w:type="gramEnd"/>
            <w:r w:rsidRPr="00C71F99">
              <w:rPr>
                <w:rFonts w:asciiTheme="minorHAnsi" w:hAnsiTheme="minorHAnsi" w:cstheme="minorHAnsi"/>
                <w:bCs/>
              </w:rPr>
              <w:t xml:space="preserve"> then go to G 25</w:t>
            </w:r>
          </w:p>
        </w:tc>
      </w:tr>
      <w:tr w:rsidR="00071959" w:rsidRPr="00C71F99" w14:paraId="0DE1ED63" w14:textId="77777777" w:rsidTr="00335F95">
        <w:trPr>
          <w:trHeight w:val="70"/>
          <w:jc w:val="center"/>
        </w:trPr>
        <w:tc>
          <w:tcPr>
            <w:tcW w:w="809" w:type="dxa"/>
            <w:vAlign w:val="center"/>
          </w:tcPr>
          <w:p w14:paraId="24DAA4EC"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14</w:t>
            </w:r>
          </w:p>
        </w:tc>
        <w:tc>
          <w:tcPr>
            <w:tcW w:w="4408" w:type="dxa"/>
            <w:vAlign w:val="center"/>
          </w:tcPr>
          <w:p w14:paraId="72F5C68D"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Where {NAME} was hospitalized/admitted? </w:t>
            </w:r>
          </w:p>
        </w:tc>
        <w:tc>
          <w:tcPr>
            <w:tcW w:w="4314" w:type="dxa"/>
            <w:gridSpan w:val="4"/>
            <w:tcBorders>
              <w:bottom w:val="single" w:sz="4" w:space="0" w:color="auto"/>
            </w:tcBorders>
            <w:vAlign w:val="center"/>
          </w:tcPr>
          <w:p w14:paraId="59CF00BD"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755C33B0"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6D37EFC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tc>
        <w:tc>
          <w:tcPr>
            <w:tcW w:w="1359" w:type="dxa"/>
          </w:tcPr>
          <w:p w14:paraId="15F5B308" w14:textId="77777777" w:rsidR="00071959" w:rsidRPr="00C71F99" w:rsidRDefault="00071959" w:rsidP="00071959">
            <w:pPr>
              <w:ind w:left="360" w:hanging="348"/>
              <w:rPr>
                <w:rFonts w:asciiTheme="minorHAnsi" w:hAnsiTheme="minorHAnsi" w:cstheme="minorHAnsi"/>
              </w:rPr>
            </w:pPr>
          </w:p>
        </w:tc>
      </w:tr>
      <w:tr w:rsidR="00071959" w:rsidRPr="00C71F99" w14:paraId="03ACD6D2" w14:textId="77777777" w:rsidTr="00335F95">
        <w:trPr>
          <w:trHeight w:val="70"/>
          <w:jc w:val="center"/>
        </w:trPr>
        <w:tc>
          <w:tcPr>
            <w:tcW w:w="809" w:type="dxa"/>
            <w:vAlign w:val="center"/>
          </w:tcPr>
          <w:p w14:paraId="2F5C9A46"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15</w:t>
            </w:r>
          </w:p>
        </w:tc>
        <w:tc>
          <w:tcPr>
            <w:tcW w:w="4408" w:type="dxa"/>
            <w:vAlign w:val="center"/>
          </w:tcPr>
          <w:p w14:paraId="0E9748D3"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After the admission did you change the facility?</w:t>
            </w:r>
          </w:p>
        </w:tc>
        <w:tc>
          <w:tcPr>
            <w:tcW w:w="4314" w:type="dxa"/>
            <w:gridSpan w:val="4"/>
            <w:tcBorders>
              <w:bottom w:val="single" w:sz="4" w:space="0" w:color="auto"/>
            </w:tcBorders>
            <w:vAlign w:val="center"/>
          </w:tcPr>
          <w:p w14:paraId="5CD16E83" w14:textId="57DE3A7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698989B4" w14:textId="0EA1916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5C74B0BB"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w:t>
            </w:r>
            <w:proofErr w:type="gramStart"/>
            <w:r w:rsidRPr="00C71F99">
              <w:rPr>
                <w:rFonts w:asciiTheme="minorHAnsi" w:hAnsiTheme="minorHAnsi" w:cstheme="minorHAnsi"/>
                <w:bCs/>
              </w:rPr>
              <w:t>No</w:t>
            </w:r>
            <w:proofErr w:type="gramEnd"/>
            <w:r w:rsidRPr="00C71F99">
              <w:rPr>
                <w:rFonts w:asciiTheme="minorHAnsi" w:hAnsiTheme="minorHAnsi" w:cstheme="minorHAnsi"/>
                <w:bCs/>
              </w:rPr>
              <w:t xml:space="preserve"> then go to G18</w:t>
            </w:r>
          </w:p>
        </w:tc>
      </w:tr>
      <w:tr w:rsidR="00071959" w:rsidRPr="00C71F99" w14:paraId="28AC51E0" w14:textId="77777777" w:rsidTr="00335F95">
        <w:trPr>
          <w:trHeight w:val="70"/>
          <w:jc w:val="center"/>
        </w:trPr>
        <w:tc>
          <w:tcPr>
            <w:tcW w:w="809" w:type="dxa"/>
            <w:vAlign w:val="center"/>
          </w:tcPr>
          <w:p w14:paraId="18B9E473"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G16</w:t>
            </w:r>
          </w:p>
        </w:tc>
        <w:tc>
          <w:tcPr>
            <w:tcW w:w="4408" w:type="dxa"/>
            <w:vAlign w:val="center"/>
          </w:tcPr>
          <w:p w14:paraId="2E7DBF0F"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What were the reasons for changing the facility? </w:t>
            </w:r>
          </w:p>
        </w:tc>
        <w:tc>
          <w:tcPr>
            <w:tcW w:w="4314" w:type="dxa"/>
            <w:gridSpan w:val="4"/>
            <w:tcBorders>
              <w:bottom w:val="single" w:sz="4" w:space="0" w:color="auto"/>
            </w:tcBorders>
            <w:vAlign w:val="center"/>
          </w:tcPr>
          <w:p w14:paraId="29176D87" w14:textId="355755C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Cost…………………………………………………………………...1</w:t>
            </w:r>
          </w:p>
          <w:p w14:paraId="02D1AE09" w14:textId="5D9903B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staff……………………………………….…2</w:t>
            </w:r>
          </w:p>
          <w:p w14:paraId="410E4884" w14:textId="3293318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medicines…………………………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5C00C11A" w14:textId="4BE51FD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Staff attitude……………………………………………………...4</w:t>
            </w:r>
          </w:p>
          <w:p w14:paraId="23FCE86D" w14:textId="6D1F8AB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The child wasn’t getting better………………….……….5</w:t>
            </w:r>
          </w:p>
          <w:p w14:paraId="386D593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Other------------------------------------------------- </w:t>
            </w:r>
          </w:p>
        </w:tc>
        <w:tc>
          <w:tcPr>
            <w:tcW w:w="1359" w:type="dxa"/>
            <w:vAlign w:val="center"/>
          </w:tcPr>
          <w:p w14:paraId="5605697A" w14:textId="77777777" w:rsidR="00071959" w:rsidRPr="00C71F99" w:rsidRDefault="00071959" w:rsidP="00071959">
            <w:pPr>
              <w:tabs>
                <w:tab w:val="right" w:pos="10469"/>
              </w:tabs>
              <w:rPr>
                <w:rFonts w:asciiTheme="minorHAnsi" w:hAnsiTheme="minorHAnsi" w:cstheme="minorHAnsi"/>
                <w:b/>
                <w:bCs/>
                <w:sz w:val="24"/>
                <w:szCs w:val="24"/>
              </w:rPr>
            </w:pPr>
          </w:p>
        </w:tc>
      </w:tr>
      <w:tr w:rsidR="00071959" w:rsidRPr="00C71F99" w14:paraId="709592F9" w14:textId="77777777" w:rsidTr="00335F95">
        <w:trPr>
          <w:trHeight w:val="70"/>
          <w:jc w:val="center"/>
        </w:trPr>
        <w:tc>
          <w:tcPr>
            <w:tcW w:w="809" w:type="dxa"/>
            <w:vAlign w:val="center"/>
          </w:tcPr>
          <w:p w14:paraId="75CDCF12"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G17</w:t>
            </w:r>
          </w:p>
        </w:tc>
        <w:tc>
          <w:tcPr>
            <w:tcW w:w="4408" w:type="dxa"/>
            <w:vAlign w:val="center"/>
          </w:tcPr>
          <w:p w14:paraId="738DD76D"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Which new facility was {NAME} hospitalized?</w:t>
            </w:r>
          </w:p>
        </w:tc>
        <w:tc>
          <w:tcPr>
            <w:tcW w:w="4314" w:type="dxa"/>
            <w:gridSpan w:val="4"/>
            <w:tcBorders>
              <w:bottom w:val="single" w:sz="4" w:space="0" w:color="auto"/>
            </w:tcBorders>
            <w:vAlign w:val="center"/>
          </w:tcPr>
          <w:p w14:paraId="238E7466"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2B143403"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411C3174"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tc>
        <w:tc>
          <w:tcPr>
            <w:tcW w:w="1359" w:type="dxa"/>
          </w:tcPr>
          <w:p w14:paraId="71A20B3A"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603F8424" w14:textId="77777777" w:rsidTr="00335F95">
        <w:trPr>
          <w:trHeight w:val="70"/>
          <w:jc w:val="center"/>
        </w:trPr>
        <w:tc>
          <w:tcPr>
            <w:tcW w:w="809" w:type="dxa"/>
            <w:vAlign w:val="center"/>
          </w:tcPr>
          <w:p w14:paraId="353451AB"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G18</w:t>
            </w:r>
          </w:p>
        </w:tc>
        <w:tc>
          <w:tcPr>
            <w:tcW w:w="4408" w:type="dxa"/>
            <w:vAlign w:val="center"/>
          </w:tcPr>
          <w:p w14:paraId="332DE6A9"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Who treated {NAME} for diarrhea episode at the hospitalized/admitted facility?</w:t>
            </w:r>
          </w:p>
        </w:tc>
        <w:tc>
          <w:tcPr>
            <w:tcW w:w="4314" w:type="dxa"/>
            <w:gridSpan w:val="4"/>
            <w:tcBorders>
              <w:bottom w:val="single" w:sz="4" w:space="0" w:color="auto"/>
            </w:tcBorders>
            <w:vAlign w:val="center"/>
          </w:tcPr>
          <w:p w14:paraId="02F6BD8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4ED2DA7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0A13AD9A"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FF7911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Community Midwife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4784DB6B"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tc>
        <w:tc>
          <w:tcPr>
            <w:tcW w:w="1359" w:type="dxa"/>
          </w:tcPr>
          <w:p w14:paraId="4EE27216"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269BDD15" w14:textId="77777777" w:rsidTr="00335F95">
        <w:trPr>
          <w:trHeight w:val="70"/>
          <w:jc w:val="center"/>
        </w:trPr>
        <w:tc>
          <w:tcPr>
            <w:tcW w:w="809" w:type="dxa"/>
            <w:vAlign w:val="center"/>
          </w:tcPr>
          <w:p w14:paraId="7FBD4439"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G19</w:t>
            </w:r>
          </w:p>
        </w:tc>
        <w:tc>
          <w:tcPr>
            <w:tcW w:w="4408" w:type="dxa"/>
            <w:vAlign w:val="center"/>
          </w:tcPr>
          <w:p w14:paraId="1AEF352C"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treatment was given to {NAME} for diarrheal illness at the hospitalized/admitted facility?</w:t>
            </w:r>
          </w:p>
        </w:tc>
        <w:tc>
          <w:tcPr>
            <w:tcW w:w="4314" w:type="dxa"/>
            <w:gridSpan w:val="4"/>
            <w:tcBorders>
              <w:bottom w:val="single" w:sz="4" w:space="0" w:color="auto"/>
            </w:tcBorders>
            <w:vAlign w:val="center"/>
          </w:tcPr>
          <w:p w14:paraId="4EB62079" w14:textId="2B703EF1" w:rsidR="005C671B" w:rsidRDefault="00C13101" w:rsidP="00071959">
            <w:pPr>
              <w:tabs>
                <w:tab w:val="left" w:leader="dot" w:pos="3600"/>
              </w:tabs>
              <w:rPr>
                <w:ins w:id="275" w:author="Shaikh Asif" w:date="2020-10-07T14:50:00Z"/>
                <w:rFonts w:asciiTheme="minorHAnsi" w:hAnsiTheme="minorHAnsi" w:cstheme="minorHAnsi"/>
                <w:lang w:bidi="sd-Arab-PK"/>
              </w:rPr>
            </w:pPr>
            <w:ins w:id="276" w:author="Shaikh Asif" w:date="2020-10-07T14:51:00Z">
              <w:r w:rsidRPr="00C13101">
                <w:rPr>
                  <w:rFonts w:asciiTheme="minorHAnsi" w:hAnsiTheme="minorHAnsi" w:cstheme="minorHAnsi"/>
                  <w:lang w:bidi="ur-PK"/>
                </w:rPr>
                <w:t>Recommended home liquids</w:t>
              </w:r>
            </w:ins>
            <w:ins w:id="277" w:author="Shaikh Asif" w:date="2020-10-07T14:52:00Z">
              <w:r>
                <w:rPr>
                  <w:rFonts w:asciiTheme="minorHAnsi" w:hAnsiTheme="minorHAnsi" w:cstheme="minorHAnsi"/>
                  <w:lang w:bidi="sd-Arab-PK"/>
                </w:rPr>
                <w:t>……………………………</w:t>
              </w:r>
            </w:ins>
            <w:ins w:id="278" w:author="Shaikh Asif" w:date="2020-10-07T14:53:00Z">
              <w:r>
                <w:rPr>
                  <w:rFonts w:asciiTheme="minorHAnsi" w:hAnsiTheme="minorHAnsi" w:cstheme="minorHAnsi"/>
                  <w:lang w:bidi="sd-Arab-PK"/>
                </w:rPr>
                <w:t>…</w:t>
              </w:r>
            </w:ins>
            <w:ins w:id="279" w:author="Shaikh Asif" w:date="2020-10-07T14:52:00Z">
              <w:r>
                <w:rPr>
                  <w:rFonts w:asciiTheme="minorHAnsi" w:hAnsiTheme="minorHAnsi" w:cstheme="minorHAnsi"/>
                  <w:lang w:bidi="sd-Arab-PK"/>
                </w:rPr>
                <w:t>1</w:t>
              </w:r>
            </w:ins>
          </w:p>
          <w:p w14:paraId="65D79334" w14:textId="455AAC5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Fluid from ORS packets or pre packed liquid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ins w:id="280" w:author="Shaikh Asif" w:date="2020-10-07T14:51:00Z">
              <w:r w:rsidR="00C13101">
                <w:rPr>
                  <w:rFonts w:asciiTheme="minorHAnsi" w:hAnsiTheme="minorHAnsi" w:cstheme="minorHAnsi" w:hint="cs"/>
                  <w:color w:val="000000"/>
                  <w:rtl/>
                </w:rPr>
                <w:t>2</w:t>
              </w:r>
            </w:ins>
          </w:p>
          <w:p w14:paraId="1A3710E7" w14:textId="51F29E8B"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Antibiotic drug</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ins w:id="281" w:author="Shaikh Asif" w:date="2020-10-07T14:51:00Z">
              <w:r w:rsidR="00C13101">
                <w:rPr>
                  <w:rFonts w:asciiTheme="minorHAnsi" w:hAnsiTheme="minorHAnsi" w:cstheme="minorHAnsi" w:hint="cs"/>
                  <w:color w:val="000000"/>
                  <w:rtl/>
                </w:rPr>
                <w:t>3</w:t>
              </w:r>
            </w:ins>
          </w:p>
          <w:p w14:paraId="4D902DAE" w14:textId="2E35686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Anti-motility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ins w:id="282" w:author="Shaikh Asif" w:date="2020-10-07T14:51:00Z">
              <w:r w:rsidR="00C13101">
                <w:rPr>
                  <w:rFonts w:asciiTheme="minorHAnsi" w:hAnsiTheme="minorHAnsi" w:cstheme="minorHAnsi" w:hint="cs"/>
                  <w:color w:val="000000"/>
                  <w:rtl/>
                </w:rPr>
                <w:t>4</w:t>
              </w:r>
            </w:ins>
          </w:p>
          <w:p w14:paraId="2F355C28" w14:textId="027A705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Zinc supplement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ins w:id="283" w:author="Shaikh Asif" w:date="2020-10-07T14:52:00Z">
              <w:r w:rsidR="00C13101">
                <w:rPr>
                  <w:rFonts w:asciiTheme="minorHAnsi" w:hAnsiTheme="minorHAnsi" w:cstheme="minorHAnsi" w:hint="cs"/>
                  <w:color w:val="000000"/>
                  <w:rtl/>
                </w:rPr>
                <w:t>5</w:t>
              </w:r>
            </w:ins>
          </w:p>
          <w:p w14:paraId="2D1D2C3F" w14:textId="35C5DB4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Flagyl</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ins w:id="284" w:author="Shaikh Asif" w:date="2020-10-07T14:52:00Z">
              <w:r w:rsidR="00C13101">
                <w:rPr>
                  <w:rFonts w:asciiTheme="minorHAnsi" w:hAnsiTheme="minorHAnsi" w:cstheme="minorHAnsi" w:hint="cs"/>
                  <w:color w:val="000000"/>
                  <w:rtl/>
                </w:rPr>
                <w:t>6</w:t>
              </w:r>
            </w:ins>
          </w:p>
          <w:p w14:paraId="53372BD3" w14:textId="28A7507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Intravenous fluids (IV)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ins w:id="285" w:author="Shaikh Asif" w:date="2020-10-07T14:52:00Z">
              <w:r w:rsidR="00C13101">
                <w:rPr>
                  <w:rFonts w:asciiTheme="minorHAnsi" w:hAnsiTheme="minorHAnsi" w:cstheme="minorHAnsi" w:hint="cs"/>
                  <w:color w:val="000000"/>
                  <w:rtl/>
                </w:rPr>
                <w:t>7</w:t>
              </w:r>
            </w:ins>
          </w:p>
          <w:p w14:paraId="06992DAD" w14:textId="565A70E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w:t>
            </w:r>
            <w:ins w:id="286" w:author="Shaikh Asif" w:date="2020-10-07T14:52:00Z">
              <w:r w:rsidR="00C13101">
                <w:rPr>
                  <w:rFonts w:asciiTheme="minorHAnsi" w:hAnsiTheme="minorHAnsi" w:cstheme="minorHAnsi" w:hint="cs"/>
                  <w:color w:val="000000"/>
                  <w:rtl/>
                </w:rPr>
                <w:t>8</w:t>
              </w:r>
            </w:ins>
          </w:p>
          <w:p w14:paraId="3D79E82A" w14:textId="66AA270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lastRenderedPageBreak/>
              <w:t>Unknown Injection…………………………………….……….</w:t>
            </w:r>
            <w:ins w:id="287" w:author="Shaikh Asif" w:date="2020-10-07T14:52:00Z">
              <w:r w:rsidR="00C13101">
                <w:rPr>
                  <w:rFonts w:asciiTheme="minorHAnsi" w:hAnsiTheme="minorHAnsi" w:cstheme="minorHAnsi" w:hint="cs"/>
                  <w:color w:val="000000"/>
                  <w:rtl/>
                </w:rPr>
                <w:t>9</w:t>
              </w:r>
            </w:ins>
          </w:p>
        </w:tc>
        <w:tc>
          <w:tcPr>
            <w:tcW w:w="1359" w:type="dxa"/>
            <w:vAlign w:val="center"/>
          </w:tcPr>
          <w:p w14:paraId="08CC7472" w14:textId="77777777" w:rsidR="00071959" w:rsidRPr="00C71F99" w:rsidRDefault="00071959" w:rsidP="00071959">
            <w:pPr>
              <w:jc w:val="center"/>
              <w:rPr>
                <w:rFonts w:asciiTheme="minorHAnsi" w:hAnsiTheme="minorHAnsi" w:cstheme="minorHAnsi"/>
                <w:bCs/>
                <w:i/>
              </w:rPr>
            </w:pPr>
            <w:r w:rsidRPr="00C71F99">
              <w:rPr>
                <w:rFonts w:asciiTheme="minorHAnsi" w:hAnsiTheme="minorHAnsi" w:cstheme="minorHAnsi"/>
                <w:bCs/>
                <w:i/>
              </w:rPr>
              <w:lastRenderedPageBreak/>
              <w:t>(Multiple responses)</w:t>
            </w:r>
          </w:p>
        </w:tc>
      </w:tr>
      <w:tr w:rsidR="00071959" w:rsidRPr="00C71F99" w14:paraId="3AE97156" w14:textId="77777777" w:rsidTr="00335F95">
        <w:trPr>
          <w:trHeight w:val="70"/>
          <w:jc w:val="center"/>
        </w:trPr>
        <w:tc>
          <w:tcPr>
            <w:tcW w:w="809" w:type="dxa"/>
            <w:vAlign w:val="center"/>
          </w:tcPr>
          <w:p w14:paraId="447D33CA"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G20</w:t>
            </w:r>
          </w:p>
        </w:tc>
        <w:tc>
          <w:tcPr>
            <w:tcW w:w="4408" w:type="dxa"/>
            <w:vAlign w:val="center"/>
          </w:tcPr>
          <w:p w14:paraId="123898F6"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For how long {NAME} was hospitalized for the treatment of diarrhea?</w:t>
            </w:r>
          </w:p>
        </w:tc>
        <w:tc>
          <w:tcPr>
            <w:tcW w:w="4049" w:type="dxa"/>
            <w:gridSpan w:val="3"/>
            <w:tcBorders>
              <w:bottom w:val="single" w:sz="4" w:space="0" w:color="auto"/>
            </w:tcBorders>
            <w:vAlign w:val="center"/>
          </w:tcPr>
          <w:p w14:paraId="2050E14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__________Hours </w:t>
            </w:r>
          </w:p>
          <w:p w14:paraId="59DEEDFB"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__________days </w:t>
            </w:r>
          </w:p>
          <w:p w14:paraId="585C8ED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__________Still Hospitalized  </w:t>
            </w:r>
          </w:p>
        </w:tc>
        <w:tc>
          <w:tcPr>
            <w:tcW w:w="1624" w:type="dxa"/>
            <w:gridSpan w:val="2"/>
            <w:vAlign w:val="center"/>
          </w:tcPr>
          <w:p w14:paraId="71E009EB" w14:textId="0023194C"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still </w:t>
            </w:r>
            <w:proofErr w:type="gramStart"/>
            <w:r w:rsidRPr="00C71F99">
              <w:rPr>
                <w:rFonts w:asciiTheme="minorHAnsi" w:hAnsiTheme="minorHAnsi" w:cstheme="minorHAnsi"/>
                <w:bCs/>
              </w:rPr>
              <w:t>hospitalized</w:t>
            </w:r>
            <w:proofErr w:type="gramEnd"/>
            <w:r w:rsidRPr="00C71F99">
              <w:rPr>
                <w:rFonts w:asciiTheme="minorHAnsi" w:hAnsiTheme="minorHAnsi" w:cstheme="minorHAnsi"/>
                <w:bCs/>
              </w:rPr>
              <w:t xml:space="preserve"> then go G.26 </w:t>
            </w:r>
          </w:p>
        </w:tc>
      </w:tr>
      <w:tr w:rsidR="00071959" w:rsidRPr="00C71F99" w14:paraId="287A0E28" w14:textId="77777777" w:rsidTr="00335F95">
        <w:trPr>
          <w:trHeight w:val="70"/>
          <w:jc w:val="center"/>
        </w:trPr>
        <w:tc>
          <w:tcPr>
            <w:tcW w:w="809" w:type="dxa"/>
            <w:vAlign w:val="center"/>
          </w:tcPr>
          <w:p w14:paraId="28ADB88D"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21</w:t>
            </w:r>
          </w:p>
        </w:tc>
        <w:tc>
          <w:tcPr>
            <w:tcW w:w="4408" w:type="dxa"/>
            <w:vAlign w:val="center"/>
          </w:tcPr>
          <w:p w14:paraId="2B8DB791"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After discharge, were you recommended a follow up visit?</w:t>
            </w:r>
          </w:p>
        </w:tc>
        <w:tc>
          <w:tcPr>
            <w:tcW w:w="4314" w:type="dxa"/>
            <w:gridSpan w:val="4"/>
            <w:tcBorders>
              <w:bottom w:val="single" w:sz="4" w:space="0" w:color="auto"/>
            </w:tcBorders>
            <w:vAlign w:val="center"/>
          </w:tcPr>
          <w:p w14:paraId="76C7EDF2" w14:textId="47323B2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0A7568C4"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No…………………………………………………………….………2</w:t>
            </w:r>
          </w:p>
          <w:p w14:paraId="6F00468F" w14:textId="66C7E5CA" w:rsidR="00243434" w:rsidRPr="00C71F99" w:rsidRDefault="00243434" w:rsidP="002434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Not advised…………………………………………...…………3</w:t>
            </w:r>
          </w:p>
        </w:tc>
        <w:tc>
          <w:tcPr>
            <w:tcW w:w="1359" w:type="dxa"/>
            <w:vAlign w:val="center"/>
          </w:tcPr>
          <w:p w14:paraId="789FE0A5"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w:t>
            </w:r>
            <w:proofErr w:type="gramStart"/>
            <w:r w:rsidRPr="00C71F99">
              <w:rPr>
                <w:rFonts w:asciiTheme="minorHAnsi" w:hAnsiTheme="minorHAnsi" w:cstheme="minorHAnsi"/>
                <w:bCs/>
              </w:rPr>
              <w:t>No</w:t>
            </w:r>
            <w:proofErr w:type="gramEnd"/>
            <w:r w:rsidRPr="00C71F99">
              <w:rPr>
                <w:rFonts w:asciiTheme="minorHAnsi" w:hAnsiTheme="minorHAnsi" w:cstheme="minorHAnsi"/>
                <w:bCs/>
              </w:rPr>
              <w:t xml:space="preserve"> then go to G25</w:t>
            </w:r>
          </w:p>
        </w:tc>
      </w:tr>
      <w:tr w:rsidR="00071959" w:rsidRPr="00C71F99" w14:paraId="4F032F61" w14:textId="77777777" w:rsidTr="009014B8">
        <w:tblPrEx>
          <w:tblW w:w="10890" w:type="dxa"/>
          <w:jc w:val="center"/>
          <w:tblLayout w:type="fixed"/>
          <w:tblPrExChange w:id="288" w:author="Shaikh Asif" w:date="2020-10-07T15:30:00Z">
            <w:tblPrEx>
              <w:tblW w:w="10890" w:type="dxa"/>
              <w:jc w:val="center"/>
              <w:tblLayout w:type="fixed"/>
            </w:tblPrEx>
          </w:tblPrExChange>
        </w:tblPrEx>
        <w:trPr>
          <w:trHeight w:val="70"/>
          <w:jc w:val="center"/>
          <w:trPrChange w:id="289" w:author="Shaikh Asif" w:date="2020-10-07T15:30:00Z">
            <w:trPr>
              <w:trHeight w:val="70"/>
              <w:jc w:val="center"/>
            </w:trPr>
          </w:trPrChange>
        </w:trPr>
        <w:tc>
          <w:tcPr>
            <w:tcW w:w="809" w:type="dxa"/>
            <w:vAlign w:val="center"/>
            <w:tcPrChange w:id="290" w:author="Shaikh Asif" w:date="2020-10-07T15:30:00Z">
              <w:tcPr>
                <w:tcW w:w="809" w:type="dxa"/>
                <w:vAlign w:val="center"/>
              </w:tcPr>
            </w:tcPrChange>
          </w:tcPr>
          <w:p w14:paraId="6D7DE3E1"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22</w:t>
            </w:r>
          </w:p>
        </w:tc>
        <w:tc>
          <w:tcPr>
            <w:tcW w:w="4408" w:type="dxa"/>
            <w:vAlign w:val="center"/>
            <w:tcPrChange w:id="291" w:author="Shaikh Asif" w:date="2020-10-07T15:30:00Z">
              <w:tcPr>
                <w:tcW w:w="4408" w:type="dxa"/>
                <w:vAlign w:val="center"/>
              </w:tcPr>
            </w:tcPrChange>
          </w:tcPr>
          <w:p w14:paraId="119C164B"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After how many days of discharge </w:t>
            </w:r>
            <w:proofErr w:type="gramStart"/>
            <w:r w:rsidRPr="00C71F99">
              <w:rPr>
                <w:rFonts w:asciiTheme="minorHAnsi" w:hAnsiTheme="minorHAnsi" w:cstheme="minorHAnsi"/>
                <w:sz w:val="24"/>
                <w:szCs w:val="24"/>
              </w:rPr>
              <w:t>were</w:t>
            </w:r>
            <w:proofErr w:type="gramEnd"/>
            <w:r w:rsidRPr="00C71F99">
              <w:rPr>
                <w:rFonts w:asciiTheme="minorHAnsi" w:hAnsiTheme="minorHAnsi" w:cstheme="minorHAnsi"/>
                <w:sz w:val="24"/>
                <w:szCs w:val="24"/>
              </w:rPr>
              <w:t xml:space="preserve"> you recommended for a follow up visit?</w:t>
            </w:r>
          </w:p>
        </w:tc>
        <w:tc>
          <w:tcPr>
            <w:tcW w:w="4314" w:type="dxa"/>
            <w:gridSpan w:val="4"/>
            <w:tcBorders>
              <w:bottom w:val="single" w:sz="4" w:space="0" w:color="auto"/>
            </w:tcBorders>
            <w:vAlign w:val="center"/>
            <w:tcPrChange w:id="292" w:author="Shaikh Asif" w:date="2020-10-07T15:30:00Z">
              <w:tcPr>
                <w:tcW w:w="4314" w:type="dxa"/>
                <w:gridSpan w:val="4"/>
                <w:tcBorders>
                  <w:bottom w:val="single" w:sz="4" w:space="0" w:color="auto"/>
                </w:tcBorders>
                <w:vAlign w:val="center"/>
              </w:tcPr>
            </w:tcPrChange>
          </w:tcPr>
          <w:p w14:paraId="2C0FEFE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days</w:t>
            </w:r>
          </w:p>
        </w:tc>
        <w:tc>
          <w:tcPr>
            <w:tcW w:w="1359" w:type="dxa"/>
            <w:vAlign w:val="center"/>
            <w:tcPrChange w:id="293" w:author="Shaikh Asif" w:date="2020-10-07T15:30:00Z">
              <w:tcPr>
                <w:tcW w:w="1359" w:type="dxa"/>
                <w:vAlign w:val="center"/>
              </w:tcPr>
            </w:tcPrChange>
          </w:tcPr>
          <w:p w14:paraId="7A73FECE" w14:textId="77777777" w:rsidR="00071959" w:rsidRPr="00C71F99" w:rsidRDefault="00071959" w:rsidP="00071959">
            <w:pPr>
              <w:tabs>
                <w:tab w:val="right" w:pos="10469"/>
              </w:tabs>
              <w:rPr>
                <w:rFonts w:asciiTheme="minorHAnsi" w:hAnsiTheme="minorHAnsi" w:cstheme="minorHAnsi"/>
                <w:bCs/>
                <w:sz w:val="24"/>
                <w:szCs w:val="24"/>
              </w:rPr>
            </w:pPr>
          </w:p>
        </w:tc>
      </w:tr>
      <w:tr w:rsidR="00071959" w:rsidRPr="00C71F99" w14:paraId="37480856" w14:textId="77777777" w:rsidTr="009014B8">
        <w:tblPrEx>
          <w:tblW w:w="10890" w:type="dxa"/>
          <w:jc w:val="center"/>
          <w:tblLayout w:type="fixed"/>
          <w:tblPrExChange w:id="294" w:author="Shaikh Asif" w:date="2020-10-07T15:30:00Z">
            <w:tblPrEx>
              <w:tblW w:w="10890" w:type="dxa"/>
              <w:jc w:val="center"/>
              <w:tblLayout w:type="fixed"/>
            </w:tblPrEx>
          </w:tblPrExChange>
        </w:tblPrEx>
        <w:trPr>
          <w:trHeight w:val="70"/>
          <w:jc w:val="center"/>
          <w:trPrChange w:id="295" w:author="Shaikh Asif" w:date="2020-10-07T15:30:00Z">
            <w:trPr>
              <w:trHeight w:val="70"/>
              <w:jc w:val="center"/>
            </w:trPr>
          </w:trPrChange>
        </w:trPr>
        <w:tc>
          <w:tcPr>
            <w:tcW w:w="809" w:type="dxa"/>
            <w:vAlign w:val="center"/>
            <w:tcPrChange w:id="296" w:author="Shaikh Asif" w:date="2020-10-07T15:30:00Z">
              <w:tcPr>
                <w:tcW w:w="809" w:type="dxa"/>
                <w:vAlign w:val="center"/>
              </w:tcPr>
            </w:tcPrChange>
          </w:tcPr>
          <w:p w14:paraId="483D7088"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G23</w:t>
            </w:r>
          </w:p>
        </w:tc>
        <w:tc>
          <w:tcPr>
            <w:tcW w:w="4408" w:type="dxa"/>
            <w:vAlign w:val="center"/>
            <w:tcPrChange w:id="297" w:author="Shaikh Asif" w:date="2020-10-07T15:30:00Z">
              <w:tcPr>
                <w:tcW w:w="4408" w:type="dxa"/>
                <w:vAlign w:val="center"/>
              </w:tcPr>
            </w:tcPrChange>
          </w:tcPr>
          <w:p w14:paraId="7812F881"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Did you go for a follow-up visit?</w:t>
            </w:r>
          </w:p>
        </w:tc>
        <w:tc>
          <w:tcPr>
            <w:tcW w:w="4314" w:type="dxa"/>
            <w:gridSpan w:val="4"/>
            <w:tcBorders>
              <w:bottom w:val="nil"/>
            </w:tcBorders>
            <w:vAlign w:val="center"/>
            <w:tcPrChange w:id="298" w:author="Shaikh Asif" w:date="2020-10-07T15:30:00Z">
              <w:tcPr>
                <w:tcW w:w="4314" w:type="dxa"/>
                <w:gridSpan w:val="4"/>
                <w:tcBorders>
                  <w:bottom w:val="single" w:sz="4" w:space="0" w:color="auto"/>
                </w:tcBorders>
                <w:vAlign w:val="center"/>
              </w:tcPr>
            </w:tcPrChange>
          </w:tcPr>
          <w:p w14:paraId="4508325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67C2918B" w14:textId="77777777" w:rsidR="00071959" w:rsidRDefault="00071959" w:rsidP="00071959">
            <w:pPr>
              <w:tabs>
                <w:tab w:val="left" w:leader="dot" w:pos="3600"/>
              </w:tabs>
              <w:rPr>
                <w:ins w:id="299" w:author="Shaikh Asif" w:date="2020-10-07T15:13:00Z"/>
                <w:rFonts w:asciiTheme="minorHAnsi" w:hAnsiTheme="minorHAnsi" w:cstheme="minorHAnsi"/>
                <w:color w:val="000000"/>
              </w:rPr>
            </w:pPr>
            <w:r w:rsidRPr="00C71F99">
              <w:rPr>
                <w:rFonts w:asciiTheme="minorHAnsi" w:hAnsiTheme="minorHAnsi" w:cstheme="minorHAnsi"/>
                <w:color w:val="000000"/>
              </w:rPr>
              <w:t>No…………………………………………………………….………2</w:t>
            </w:r>
          </w:p>
          <w:p w14:paraId="120CFB10" w14:textId="39B554CA" w:rsidR="007E7136" w:rsidRPr="007E7136" w:rsidRDefault="007E7136" w:rsidP="007E7136">
            <w:pPr>
              <w:tabs>
                <w:tab w:val="left" w:leader="dot" w:pos="3600"/>
              </w:tabs>
              <w:rPr>
                <w:rFonts w:asciiTheme="minorHAnsi" w:hAnsiTheme="minorHAnsi" w:cstheme="minorHAnsi"/>
                <w:color w:val="000000"/>
                <w:rPrChange w:id="300" w:author="Shaikh Asif" w:date="2020-10-07T15:13:00Z">
                  <w:rPr>
                    <w:rFonts w:asciiTheme="minorHAnsi" w:hAnsiTheme="minorHAnsi" w:cstheme="minorHAnsi"/>
                  </w:rPr>
                </w:rPrChange>
              </w:rPr>
            </w:pPr>
            <w:ins w:id="301" w:author="Shaikh Asif" w:date="2020-10-07T15:13:00Z">
              <w:r>
                <w:rPr>
                  <w:rFonts w:asciiTheme="minorHAnsi" w:hAnsiTheme="minorHAnsi" w:cstheme="minorHAnsi"/>
                  <w:color w:val="000000"/>
                </w:rPr>
                <w:t>Did n</w:t>
              </w:r>
              <w:r w:rsidRPr="00C71F99">
                <w:rPr>
                  <w:rFonts w:asciiTheme="minorHAnsi" w:hAnsiTheme="minorHAnsi" w:cstheme="minorHAnsi"/>
                  <w:color w:val="000000"/>
                </w:rPr>
                <w:t>o</w:t>
              </w:r>
              <w:r>
                <w:rPr>
                  <w:rFonts w:asciiTheme="minorHAnsi" w:hAnsiTheme="minorHAnsi" w:cstheme="minorHAnsi"/>
                  <w:color w:val="000000"/>
                </w:rPr>
                <w:t>t get advice</w:t>
              </w:r>
              <w:r w:rsidRPr="00C71F99">
                <w:rPr>
                  <w:rFonts w:asciiTheme="minorHAnsi" w:hAnsiTheme="minorHAnsi" w:cstheme="minorHAnsi"/>
                  <w:color w:val="000000"/>
                </w:rPr>
                <w:t>…………………………………….………</w:t>
              </w:r>
              <w:r>
                <w:rPr>
                  <w:rFonts w:asciiTheme="minorHAnsi" w:hAnsiTheme="minorHAnsi" w:cstheme="minorHAnsi"/>
                  <w:color w:val="000000"/>
                </w:rPr>
                <w:t>3</w:t>
              </w:r>
            </w:ins>
          </w:p>
        </w:tc>
        <w:tc>
          <w:tcPr>
            <w:tcW w:w="1359" w:type="dxa"/>
            <w:vAlign w:val="center"/>
            <w:tcPrChange w:id="302" w:author="Shaikh Asif" w:date="2020-10-07T15:30:00Z">
              <w:tcPr>
                <w:tcW w:w="1359" w:type="dxa"/>
                <w:vAlign w:val="center"/>
              </w:tcPr>
            </w:tcPrChange>
          </w:tcPr>
          <w:p w14:paraId="17085F98"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w:t>
            </w:r>
            <w:proofErr w:type="gramStart"/>
            <w:r w:rsidRPr="00C71F99">
              <w:rPr>
                <w:rFonts w:asciiTheme="minorHAnsi" w:hAnsiTheme="minorHAnsi" w:cstheme="minorHAnsi"/>
                <w:bCs/>
              </w:rPr>
              <w:t>Yes</w:t>
            </w:r>
            <w:proofErr w:type="gramEnd"/>
            <w:r w:rsidRPr="00C71F99">
              <w:rPr>
                <w:rFonts w:asciiTheme="minorHAnsi" w:hAnsiTheme="minorHAnsi" w:cstheme="minorHAnsi"/>
                <w:bCs/>
              </w:rPr>
              <w:t xml:space="preserve"> then go to G25</w:t>
            </w:r>
          </w:p>
        </w:tc>
      </w:tr>
      <w:tr w:rsidR="00071959" w:rsidRPr="00C71F99" w14:paraId="6D7B6776" w14:textId="77777777" w:rsidTr="009014B8">
        <w:tblPrEx>
          <w:tblW w:w="10890" w:type="dxa"/>
          <w:jc w:val="center"/>
          <w:tblLayout w:type="fixed"/>
          <w:tblPrExChange w:id="303" w:author="Shaikh Asif" w:date="2020-10-07T15:30:00Z">
            <w:tblPrEx>
              <w:tblW w:w="10890" w:type="dxa"/>
              <w:jc w:val="center"/>
              <w:tblLayout w:type="fixed"/>
            </w:tblPrEx>
          </w:tblPrExChange>
        </w:tblPrEx>
        <w:trPr>
          <w:trHeight w:val="70"/>
          <w:jc w:val="center"/>
          <w:trPrChange w:id="304" w:author="Shaikh Asif" w:date="2020-10-07T15:30:00Z">
            <w:trPr>
              <w:trHeight w:val="70"/>
              <w:jc w:val="center"/>
            </w:trPr>
          </w:trPrChange>
        </w:trPr>
        <w:tc>
          <w:tcPr>
            <w:tcW w:w="809" w:type="dxa"/>
            <w:vAlign w:val="center"/>
            <w:tcPrChange w:id="305" w:author="Shaikh Asif" w:date="2020-10-07T15:30:00Z">
              <w:tcPr>
                <w:tcW w:w="809" w:type="dxa"/>
                <w:vAlign w:val="center"/>
              </w:tcPr>
            </w:tcPrChange>
          </w:tcPr>
          <w:p w14:paraId="617494F8"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G24</w:t>
            </w:r>
          </w:p>
        </w:tc>
        <w:tc>
          <w:tcPr>
            <w:tcW w:w="4408" w:type="dxa"/>
            <w:vAlign w:val="center"/>
            <w:tcPrChange w:id="306" w:author="Shaikh Asif" w:date="2020-10-07T15:30:00Z">
              <w:tcPr>
                <w:tcW w:w="4408" w:type="dxa"/>
                <w:vAlign w:val="center"/>
              </w:tcPr>
            </w:tcPrChange>
          </w:tcPr>
          <w:p w14:paraId="5083E41B"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What were the reasons for not having a follow up visit? </w:t>
            </w:r>
          </w:p>
        </w:tc>
        <w:tc>
          <w:tcPr>
            <w:tcW w:w="4314" w:type="dxa"/>
            <w:gridSpan w:val="4"/>
            <w:tcBorders>
              <w:top w:val="nil"/>
              <w:bottom w:val="single" w:sz="4" w:space="0" w:color="auto"/>
            </w:tcBorders>
            <w:vAlign w:val="center"/>
            <w:tcPrChange w:id="307" w:author="Shaikh Asif" w:date="2020-10-07T15:30:00Z">
              <w:tcPr>
                <w:tcW w:w="4314" w:type="dxa"/>
                <w:gridSpan w:val="4"/>
                <w:tcBorders>
                  <w:bottom w:val="single" w:sz="4" w:space="0" w:color="auto"/>
                </w:tcBorders>
                <w:vAlign w:val="center"/>
              </w:tcPr>
            </w:tcPrChange>
          </w:tcPr>
          <w:p w14:paraId="6ED2BCDE" w14:textId="29B219C3"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Follow-up not due yet…………………………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5A4816B" w14:textId="4E5E6D2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sz w:val="18"/>
                <w:szCs w:val="18"/>
              </w:rPr>
              <w:t>The problem did not require further care seeking</w:t>
            </w:r>
            <w:r w:rsidRPr="00C71F99">
              <w:rPr>
                <w:rFonts w:asciiTheme="minorHAnsi" w:hAnsiTheme="minorHAnsi" w:cstheme="minorHAnsi"/>
                <w:color w:val="000000"/>
              </w:rPr>
              <w:t>………2</w:t>
            </w:r>
          </w:p>
          <w:p w14:paraId="3305A79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7AFAE46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061A3FF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381548F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239C075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tc>
        <w:tc>
          <w:tcPr>
            <w:tcW w:w="1359" w:type="dxa"/>
            <w:vAlign w:val="center"/>
            <w:tcPrChange w:id="308" w:author="Shaikh Asif" w:date="2020-10-07T15:30:00Z">
              <w:tcPr>
                <w:tcW w:w="1359" w:type="dxa"/>
                <w:vAlign w:val="center"/>
              </w:tcPr>
            </w:tcPrChange>
          </w:tcPr>
          <w:p w14:paraId="33D25A84" w14:textId="77777777" w:rsidR="00071959" w:rsidRPr="00C71F99" w:rsidRDefault="00071959" w:rsidP="00071959">
            <w:pPr>
              <w:tabs>
                <w:tab w:val="right" w:pos="10469"/>
              </w:tabs>
              <w:rPr>
                <w:rFonts w:asciiTheme="minorHAnsi" w:hAnsiTheme="minorHAnsi" w:cstheme="minorHAnsi"/>
                <w:bCs/>
                <w:i/>
              </w:rPr>
            </w:pPr>
            <w:r w:rsidRPr="00C71F99">
              <w:rPr>
                <w:rFonts w:asciiTheme="minorHAnsi" w:hAnsiTheme="minorHAnsi" w:cstheme="minorHAnsi"/>
                <w:bCs/>
                <w:i/>
              </w:rPr>
              <w:t>(Multiple responses)</w:t>
            </w:r>
          </w:p>
          <w:p w14:paraId="27E73F7D" w14:textId="77777777" w:rsidR="00071959" w:rsidRPr="00C71F99" w:rsidRDefault="00071959" w:rsidP="00071959">
            <w:pPr>
              <w:tabs>
                <w:tab w:val="right" w:pos="10469"/>
              </w:tabs>
              <w:rPr>
                <w:rFonts w:asciiTheme="minorHAnsi" w:hAnsiTheme="minorHAnsi" w:cstheme="minorHAnsi"/>
                <w:bCs/>
              </w:rPr>
            </w:pPr>
          </w:p>
        </w:tc>
      </w:tr>
      <w:tr w:rsidR="00071959" w:rsidRPr="00C71F99" w14:paraId="38DAA21A" w14:textId="77777777" w:rsidTr="00335F95">
        <w:trPr>
          <w:trHeight w:val="70"/>
          <w:jc w:val="center"/>
        </w:trPr>
        <w:tc>
          <w:tcPr>
            <w:tcW w:w="809" w:type="dxa"/>
            <w:vAlign w:val="center"/>
          </w:tcPr>
          <w:p w14:paraId="323D1DE4"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G25</w:t>
            </w:r>
          </w:p>
        </w:tc>
        <w:tc>
          <w:tcPr>
            <w:tcW w:w="4408" w:type="dxa"/>
            <w:vAlign w:val="center"/>
          </w:tcPr>
          <w:p w14:paraId="6DB08FC3"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What was the outcome of child’s disease?</w:t>
            </w:r>
          </w:p>
        </w:tc>
        <w:tc>
          <w:tcPr>
            <w:tcW w:w="4314" w:type="dxa"/>
            <w:gridSpan w:val="4"/>
            <w:tcBorders>
              <w:bottom w:val="single" w:sz="4" w:space="0" w:color="auto"/>
            </w:tcBorders>
            <w:vAlign w:val="center"/>
          </w:tcPr>
          <w:p w14:paraId="2988272C"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Cured</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67539C39"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Still Ill</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0D9D1D5D"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Died</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tc>
        <w:tc>
          <w:tcPr>
            <w:tcW w:w="1359" w:type="dxa"/>
          </w:tcPr>
          <w:p w14:paraId="5F7C266A"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7E81CBF9" w14:textId="77777777" w:rsidTr="00D32AFC">
        <w:trPr>
          <w:trHeight w:val="953"/>
          <w:jc w:val="center"/>
        </w:trPr>
        <w:tc>
          <w:tcPr>
            <w:tcW w:w="809" w:type="dxa"/>
            <w:vAlign w:val="center"/>
          </w:tcPr>
          <w:p w14:paraId="36898102"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G26</w:t>
            </w:r>
          </w:p>
        </w:tc>
        <w:tc>
          <w:tcPr>
            <w:tcW w:w="4408" w:type="dxa"/>
            <w:vAlign w:val="center"/>
          </w:tcPr>
          <w:p w14:paraId="54270118"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How far is the health facility, where you sought treatment of {NAME} for diarrheal episode?</w:t>
            </w:r>
          </w:p>
        </w:tc>
        <w:tc>
          <w:tcPr>
            <w:tcW w:w="4314" w:type="dxa"/>
            <w:gridSpan w:val="4"/>
            <w:vAlign w:val="center"/>
          </w:tcPr>
          <w:p w14:paraId="4648BBC6" w14:textId="77777777" w:rsidR="00071959" w:rsidRPr="00C71F99" w:rsidRDefault="00071959" w:rsidP="00071959">
            <w:pPr>
              <w:tabs>
                <w:tab w:val="left" w:leader="dot" w:pos="3600"/>
              </w:tabs>
              <w:rPr>
                <w:rFonts w:asciiTheme="minorHAnsi" w:hAnsiTheme="minorHAnsi" w:cstheme="minorHAnsi"/>
                <w:color w:val="000000"/>
              </w:rPr>
            </w:pPr>
          </w:p>
          <w:p w14:paraId="7C438B6C" w14:textId="331506C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Kilometers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km</w:t>
            </w:r>
          </w:p>
          <w:p w14:paraId="7D33C054" w14:textId="3D8651C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tcPr>
          <w:p w14:paraId="45663EBE"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5707CD93" w14:textId="77777777" w:rsidTr="00335F95">
        <w:trPr>
          <w:trHeight w:val="674"/>
          <w:jc w:val="center"/>
        </w:trPr>
        <w:tc>
          <w:tcPr>
            <w:tcW w:w="809" w:type="dxa"/>
            <w:vAlign w:val="center"/>
          </w:tcPr>
          <w:p w14:paraId="28D65A00"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G27</w:t>
            </w:r>
          </w:p>
          <w:p w14:paraId="42478193" w14:textId="77777777" w:rsidR="00071959" w:rsidRPr="00C71F99" w:rsidRDefault="00071959" w:rsidP="00071959">
            <w:pPr>
              <w:tabs>
                <w:tab w:val="right" w:pos="10469"/>
              </w:tabs>
              <w:jc w:val="center"/>
              <w:rPr>
                <w:rFonts w:asciiTheme="minorHAnsi" w:hAnsiTheme="minorHAnsi" w:cstheme="minorHAnsi"/>
                <w:sz w:val="24"/>
                <w:szCs w:val="24"/>
              </w:rPr>
            </w:pPr>
          </w:p>
        </w:tc>
        <w:tc>
          <w:tcPr>
            <w:tcW w:w="4408" w:type="dxa"/>
            <w:vAlign w:val="center"/>
          </w:tcPr>
          <w:p w14:paraId="4C42BA7F"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transport was used to reach health facility?</w:t>
            </w:r>
          </w:p>
        </w:tc>
        <w:tc>
          <w:tcPr>
            <w:tcW w:w="4314" w:type="dxa"/>
            <w:gridSpan w:val="4"/>
            <w:tcBorders>
              <w:top w:val="nil"/>
              <w:bottom w:val="single" w:sz="4" w:space="0" w:color="auto"/>
            </w:tcBorders>
            <w:vAlign w:val="center"/>
          </w:tcPr>
          <w:p w14:paraId="36F968AA" w14:textId="097CDA0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Public transport……………………………………….…………1</w:t>
            </w:r>
          </w:p>
          <w:p w14:paraId="19310306" w14:textId="03C8D193" w:rsidR="00071959" w:rsidRPr="00C71F99" w:rsidRDefault="00071959" w:rsidP="00071959">
            <w:pPr>
              <w:tabs>
                <w:tab w:val="left" w:leader="dot" w:pos="3600"/>
              </w:tabs>
              <w:rPr>
                <w:rFonts w:asciiTheme="minorHAnsi" w:hAnsiTheme="minorHAnsi" w:cstheme="minorHAnsi"/>
                <w:color w:val="000000"/>
              </w:rPr>
            </w:pPr>
            <w:proofErr w:type="spellStart"/>
            <w:r w:rsidRPr="00C71F99">
              <w:rPr>
                <w:rFonts w:asciiTheme="minorHAnsi" w:hAnsiTheme="minorHAnsi" w:cstheme="minorHAnsi"/>
                <w:color w:val="000000"/>
              </w:rPr>
              <w:t>Chingchi</w:t>
            </w:r>
            <w:proofErr w:type="spellEnd"/>
            <w:r w:rsidRPr="00C71F99">
              <w:rPr>
                <w:rFonts w:asciiTheme="minorHAnsi" w:hAnsiTheme="minorHAnsi" w:cstheme="minorHAnsi"/>
                <w:color w:val="000000"/>
              </w:rPr>
              <w:t>/ Rickshaw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084DB8AD" w14:textId="4E98A5D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Motor-cycle /Bike………………………………….………</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8B280DE" w14:textId="37001EC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Private Car………………………………………………….………4</w:t>
            </w:r>
          </w:p>
          <w:p w14:paraId="63068B14" w14:textId="210CF67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Taxi…………………………………………………………….………5</w:t>
            </w:r>
          </w:p>
          <w:p w14:paraId="0D127495" w14:textId="0672A67B"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Ambulance……………………………………….……………</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180F2457" w14:textId="2EBC494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Cycle………………………………………….………………….7</w:t>
            </w:r>
          </w:p>
          <w:p w14:paraId="17F1D787" w14:textId="65CC4C6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foot……………………………………………….………………8</w:t>
            </w:r>
          </w:p>
          <w:p w14:paraId="33E6192E" w14:textId="04FB49F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None (if child was treated at home) …………….…….9</w:t>
            </w:r>
          </w:p>
          <w:p w14:paraId="1D60C9F6" w14:textId="578C660A" w:rsidR="00071959" w:rsidRPr="00C71F99" w:rsidRDefault="00071959" w:rsidP="00071959">
            <w:pPr>
              <w:tabs>
                <w:tab w:val="left" w:leader="dot" w:pos="3600"/>
              </w:tabs>
              <w:rPr>
                <w:rFonts w:asciiTheme="minorHAnsi" w:hAnsiTheme="minorHAnsi" w:cstheme="minorHAnsi"/>
                <w:color w:val="000000"/>
              </w:rPr>
            </w:pPr>
            <w:proofErr w:type="gramStart"/>
            <w:r w:rsidRPr="00C71F99">
              <w:rPr>
                <w:rFonts w:asciiTheme="minorHAnsi" w:hAnsiTheme="minorHAnsi" w:cstheme="minorHAnsi"/>
                <w:color w:val="000000"/>
              </w:rPr>
              <w:t>Other(</w:t>
            </w:r>
            <w:proofErr w:type="gramEnd"/>
            <w:r w:rsidRPr="00C71F99">
              <w:rPr>
                <w:rFonts w:asciiTheme="minorHAnsi" w:hAnsiTheme="minorHAnsi" w:cstheme="minorHAnsi"/>
                <w:color w:val="000000"/>
              </w:rPr>
              <w:t>Specify)………………………………………………….96</w:t>
            </w:r>
          </w:p>
        </w:tc>
        <w:tc>
          <w:tcPr>
            <w:tcW w:w="1359" w:type="dxa"/>
          </w:tcPr>
          <w:p w14:paraId="2530AA73"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3BEA1BBF" w14:textId="77777777" w:rsidTr="00335F95">
        <w:trPr>
          <w:trHeight w:val="70"/>
          <w:jc w:val="center"/>
        </w:trPr>
        <w:tc>
          <w:tcPr>
            <w:tcW w:w="809" w:type="dxa"/>
            <w:vMerge w:val="restart"/>
            <w:vAlign w:val="center"/>
          </w:tcPr>
          <w:p w14:paraId="61666B66"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p>
          <w:p w14:paraId="31331095"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G28</w:t>
            </w:r>
          </w:p>
        </w:tc>
        <w:tc>
          <w:tcPr>
            <w:tcW w:w="4408" w:type="dxa"/>
            <w:vMerge w:val="restart"/>
            <w:vAlign w:val="center"/>
          </w:tcPr>
          <w:p w14:paraId="0F0FE685" w14:textId="77777777" w:rsidR="00071959" w:rsidRPr="00C71F99" w:rsidRDefault="00071959" w:rsidP="00071959">
            <w:pPr>
              <w:rPr>
                <w:rFonts w:asciiTheme="minorHAnsi" w:hAnsiTheme="minorHAnsi" w:cstheme="minorHAnsi"/>
                <w:sz w:val="24"/>
                <w:szCs w:val="24"/>
              </w:rPr>
            </w:pPr>
            <w:r w:rsidRPr="00C71F99">
              <w:rPr>
                <w:rFonts w:asciiTheme="minorHAnsi" w:hAnsiTheme="minorHAnsi" w:cstheme="minorHAnsi"/>
                <w:sz w:val="24"/>
                <w:szCs w:val="24"/>
              </w:rPr>
              <w:t>How long does it take to reach health facility, where you sought</w:t>
            </w:r>
            <w:r w:rsidRPr="00C71F99">
              <w:rPr>
                <w:rFonts w:asciiTheme="minorHAnsi" w:hAnsiTheme="minorHAnsi" w:cstheme="minorHAnsi"/>
                <w:sz w:val="24"/>
                <w:szCs w:val="24"/>
                <w:lang w:val="en-GB"/>
              </w:rPr>
              <w:t xml:space="preserve"> treatment of {NAME} for diarrheal episode?</w:t>
            </w:r>
          </w:p>
        </w:tc>
        <w:tc>
          <w:tcPr>
            <w:tcW w:w="3059" w:type="dxa"/>
            <w:gridSpan w:val="2"/>
            <w:tcBorders>
              <w:bottom w:val="nil"/>
              <w:right w:val="nil"/>
            </w:tcBorders>
            <w:vAlign w:val="center"/>
          </w:tcPr>
          <w:p w14:paraId="11BA5D0A" w14:textId="77777777" w:rsidR="00071959" w:rsidRPr="00C71F99" w:rsidRDefault="00071959" w:rsidP="00071959">
            <w:pPr>
              <w:tabs>
                <w:tab w:val="left" w:leader="dot" w:pos="3600"/>
              </w:tabs>
              <w:rPr>
                <w:rFonts w:asciiTheme="minorHAnsi" w:hAnsiTheme="minorHAnsi" w:cstheme="minorHAnsi"/>
                <w:color w:val="000000"/>
              </w:rPr>
            </w:pPr>
          </w:p>
          <w:p w14:paraId="700B2D3E" w14:textId="00BA9A3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Minutes </w:t>
            </w:r>
          </w:p>
        </w:tc>
        <w:tc>
          <w:tcPr>
            <w:tcW w:w="1255" w:type="dxa"/>
            <w:gridSpan w:val="2"/>
            <w:tcBorders>
              <w:left w:val="nil"/>
              <w:bottom w:val="nil"/>
            </w:tcBorders>
            <w:vAlign w:val="center"/>
          </w:tcPr>
          <w:p w14:paraId="18728E50" w14:textId="77777777" w:rsidR="00071959" w:rsidRPr="00C71F99" w:rsidRDefault="00071959" w:rsidP="00071959">
            <w:pPr>
              <w:tabs>
                <w:tab w:val="left" w:leader="dot" w:pos="3600"/>
              </w:tabs>
              <w:rPr>
                <w:rFonts w:asciiTheme="minorHAnsi" w:hAnsiTheme="minorHAnsi" w:cstheme="minorHAnsi"/>
              </w:rPr>
            </w:pPr>
          </w:p>
          <w:p w14:paraId="77D394D0" w14:textId="2B8E9839" w:rsidR="00071959" w:rsidRPr="00C71F99" w:rsidRDefault="00071959" w:rsidP="00071959">
            <w:pPr>
              <w:tabs>
                <w:tab w:val="left" w:leader="dot" w:pos="3600"/>
              </w:tabs>
              <w:rPr>
                <w:rFonts w:asciiTheme="minorHAnsi" w:hAnsiTheme="minorHAnsi" w:cstheme="minorHAnsi"/>
                <w:color w:val="000000"/>
              </w:rPr>
            </w:pP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min</w:t>
            </w:r>
          </w:p>
        </w:tc>
        <w:tc>
          <w:tcPr>
            <w:tcW w:w="1359" w:type="dxa"/>
            <w:vMerge w:val="restart"/>
          </w:tcPr>
          <w:p w14:paraId="0B00E1FB"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1409D8F3" w14:textId="77777777" w:rsidTr="00335F95">
        <w:trPr>
          <w:trHeight w:val="70"/>
          <w:jc w:val="center"/>
        </w:trPr>
        <w:tc>
          <w:tcPr>
            <w:tcW w:w="809" w:type="dxa"/>
            <w:vMerge/>
            <w:vAlign w:val="center"/>
          </w:tcPr>
          <w:p w14:paraId="1F3745C1"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p>
        </w:tc>
        <w:tc>
          <w:tcPr>
            <w:tcW w:w="4408" w:type="dxa"/>
            <w:vMerge/>
            <w:vAlign w:val="center"/>
          </w:tcPr>
          <w:p w14:paraId="267BCF03" w14:textId="77777777" w:rsidR="00071959" w:rsidRPr="00C71F99" w:rsidRDefault="00071959" w:rsidP="00071959">
            <w:pPr>
              <w:rPr>
                <w:rFonts w:asciiTheme="minorHAnsi" w:eastAsia="Times New Roman" w:hAnsiTheme="minorHAnsi" w:cstheme="minorHAnsi"/>
                <w:sz w:val="24"/>
                <w:szCs w:val="24"/>
              </w:rPr>
            </w:pPr>
          </w:p>
        </w:tc>
        <w:tc>
          <w:tcPr>
            <w:tcW w:w="4314" w:type="dxa"/>
            <w:gridSpan w:val="4"/>
            <w:tcBorders>
              <w:top w:val="nil"/>
            </w:tcBorders>
            <w:vAlign w:val="center"/>
          </w:tcPr>
          <w:p w14:paraId="76C16E05" w14:textId="038C341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vMerge/>
          </w:tcPr>
          <w:p w14:paraId="75A69E0A"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2071EC60" w14:textId="77777777" w:rsidTr="00335F95">
        <w:trPr>
          <w:trHeight w:val="70"/>
          <w:jc w:val="center"/>
        </w:trPr>
        <w:tc>
          <w:tcPr>
            <w:tcW w:w="809" w:type="dxa"/>
            <w:vAlign w:val="center"/>
          </w:tcPr>
          <w:p w14:paraId="58D4AABB"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G29</w:t>
            </w:r>
          </w:p>
        </w:tc>
        <w:tc>
          <w:tcPr>
            <w:tcW w:w="4408" w:type="dxa"/>
            <w:vAlign w:val="center"/>
          </w:tcPr>
          <w:p w14:paraId="71A6BA92"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How much did it cost you on transport for diarrheal treatment of {NAME}?</w:t>
            </w:r>
          </w:p>
        </w:tc>
        <w:tc>
          <w:tcPr>
            <w:tcW w:w="4314" w:type="dxa"/>
            <w:gridSpan w:val="4"/>
            <w:tcBorders>
              <w:top w:val="nil"/>
            </w:tcBorders>
            <w:vAlign w:val="center"/>
          </w:tcPr>
          <w:p w14:paraId="24506FCC"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 xml:space="preserve">Rupees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p>
          <w:p w14:paraId="3CDDA938" w14:textId="42054112"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tcPr>
          <w:p w14:paraId="1EB1A775"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04DB91E2" w14:textId="77777777" w:rsidTr="00335F95">
        <w:trPr>
          <w:trHeight w:val="70"/>
          <w:jc w:val="center"/>
        </w:trPr>
        <w:tc>
          <w:tcPr>
            <w:tcW w:w="809" w:type="dxa"/>
            <w:vAlign w:val="center"/>
          </w:tcPr>
          <w:p w14:paraId="4D85F38B"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G30</w:t>
            </w:r>
          </w:p>
        </w:tc>
        <w:tc>
          <w:tcPr>
            <w:tcW w:w="4408" w:type="dxa"/>
            <w:vAlign w:val="center"/>
          </w:tcPr>
          <w:p w14:paraId="26DCFF14"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How much did diarrheal treatment of {NAME} cost you? (paid for </w:t>
            </w:r>
            <w:r w:rsidRPr="00C71F99">
              <w:rPr>
                <w:rFonts w:asciiTheme="minorHAnsi" w:hAnsiTheme="minorHAnsi" w:cstheme="minorHAnsi"/>
                <w:i/>
                <w:sz w:val="24"/>
                <w:szCs w:val="24"/>
              </w:rPr>
              <w:t>medicine + Inpatient + consultancy)</w:t>
            </w:r>
            <w:r w:rsidRPr="00C71F99">
              <w:rPr>
                <w:rFonts w:asciiTheme="minorHAnsi" w:hAnsiTheme="minorHAnsi" w:cstheme="minorHAnsi"/>
                <w:sz w:val="24"/>
                <w:szCs w:val="24"/>
              </w:rPr>
              <w:t>?</w:t>
            </w:r>
          </w:p>
        </w:tc>
        <w:tc>
          <w:tcPr>
            <w:tcW w:w="4314" w:type="dxa"/>
            <w:gridSpan w:val="4"/>
            <w:vAlign w:val="center"/>
          </w:tcPr>
          <w:p w14:paraId="0732651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 xml:space="preserve">Rupees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p>
          <w:p w14:paraId="335D712F" w14:textId="47D9A51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vAlign w:val="center"/>
          </w:tcPr>
          <w:p w14:paraId="22CBF0A4" w14:textId="77777777" w:rsidR="00071959" w:rsidRPr="00C71F99" w:rsidRDefault="00071959" w:rsidP="00071959">
            <w:pPr>
              <w:spacing w:after="200"/>
              <w:rPr>
                <w:rFonts w:asciiTheme="minorHAnsi" w:hAnsiTheme="minorHAnsi" w:cstheme="minorHAnsi"/>
                <w:sz w:val="24"/>
                <w:szCs w:val="24"/>
              </w:rPr>
            </w:pPr>
          </w:p>
        </w:tc>
      </w:tr>
      <w:tr w:rsidR="00071959" w:rsidRPr="00C71F99" w14:paraId="40873D99" w14:textId="77777777" w:rsidTr="00335F95">
        <w:trPr>
          <w:trHeight w:val="881"/>
          <w:jc w:val="center"/>
        </w:trPr>
        <w:tc>
          <w:tcPr>
            <w:tcW w:w="809" w:type="dxa"/>
            <w:vAlign w:val="center"/>
          </w:tcPr>
          <w:p w14:paraId="76783775"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G31</w:t>
            </w:r>
          </w:p>
        </w:tc>
        <w:tc>
          <w:tcPr>
            <w:tcW w:w="4408" w:type="dxa"/>
            <w:vAlign w:val="center"/>
          </w:tcPr>
          <w:p w14:paraId="7CF471B8"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Who paid the cost of diarrhea treatment of {NAME}?</w:t>
            </w:r>
          </w:p>
        </w:tc>
        <w:tc>
          <w:tcPr>
            <w:tcW w:w="4314" w:type="dxa"/>
            <w:gridSpan w:val="4"/>
            <w:tcBorders>
              <w:bottom w:val="single" w:sz="4" w:space="0" w:color="auto"/>
            </w:tcBorders>
            <w:vAlign w:val="center"/>
          </w:tcPr>
          <w:p w14:paraId="48BBA78A" w14:textId="1F9D166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Self…………………………………………………….……………….1</w:t>
            </w:r>
          </w:p>
          <w:p w14:paraId="6217312C" w14:textId="3A83E3D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Hospital………………………………………………………</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033289E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Partial………………………………………………….…………</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D3655E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Relative/friend…………………………………………</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2EC64F3C" w14:textId="520FB276" w:rsidR="00071959" w:rsidRPr="00C71F99" w:rsidRDefault="00071959" w:rsidP="00071959">
            <w:pPr>
              <w:tabs>
                <w:tab w:val="left" w:leader="dot" w:pos="3600"/>
              </w:tabs>
              <w:rPr>
                <w:rFonts w:asciiTheme="minorHAnsi" w:hAnsiTheme="minorHAnsi" w:cstheme="minorHAnsi"/>
                <w:color w:val="000000"/>
              </w:rPr>
            </w:pPr>
            <w:proofErr w:type="gramStart"/>
            <w:r w:rsidRPr="00C71F99">
              <w:rPr>
                <w:rFonts w:asciiTheme="minorHAnsi" w:hAnsiTheme="minorHAnsi" w:cstheme="minorHAnsi"/>
                <w:color w:val="000000"/>
              </w:rPr>
              <w:lastRenderedPageBreak/>
              <w:t>Other(</w:t>
            </w:r>
            <w:proofErr w:type="gramEnd"/>
            <w:r w:rsidRPr="00C71F99">
              <w:rPr>
                <w:rFonts w:asciiTheme="minorHAnsi" w:hAnsiTheme="minorHAnsi" w:cstheme="minorHAnsi"/>
                <w:color w:val="000000"/>
              </w:rPr>
              <w:t>Specify)………………………………………………….96</w:t>
            </w:r>
          </w:p>
        </w:tc>
        <w:tc>
          <w:tcPr>
            <w:tcW w:w="1359" w:type="dxa"/>
          </w:tcPr>
          <w:p w14:paraId="08DA7A01"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598DE4D9" w14:textId="77777777" w:rsidTr="00335F95">
        <w:trPr>
          <w:jc w:val="center"/>
        </w:trPr>
        <w:tc>
          <w:tcPr>
            <w:tcW w:w="809" w:type="dxa"/>
            <w:vAlign w:val="center"/>
          </w:tcPr>
          <w:p w14:paraId="1F52EA21"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G32</w:t>
            </w:r>
          </w:p>
        </w:tc>
        <w:tc>
          <w:tcPr>
            <w:tcW w:w="4408" w:type="dxa"/>
            <w:vAlign w:val="center"/>
          </w:tcPr>
          <w:p w14:paraId="4AECBBC5"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Have you heard about ORS? </w:t>
            </w:r>
          </w:p>
        </w:tc>
        <w:tc>
          <w:tcPr>
            <w:tcW w:w="4314" w:type="dxa"/>
            <w:gridSpan w:val="4"/>
            <w:tcBorders>
              <w:bottom w:val="single" w:sz="4" w:space="0" w:color="auto"/>
            </w:tcBorders>
            <w:vAlign w:val="center"/>
          </w:tcPr>
          <w:p w14:paraId="76EC4EDA" w14:textId="40CAB7D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6299FCAD" w14:textId="7C4D011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487F5FE0" w14:textId="62C33658"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w:t>
            </w:r>
            <w:proofErr w:type="gramStart"/>
            <w:r w:rsidRPr="00C71F99">
              <w:rPr>
                <w:rFonts w:asciiTheme="minorHAnsi" w:hAnsiTheme="minorHAnsi" w:cstheme="minorHAnsi"/>
                <w:bCs/>
              </w:rPr>
              <w:t>No</w:t>
            </w:r>
            <w:proofErr w:type="gramEnd"/>
            <w:r w:rsidRPr="00C71F99">
              <w:rPr>
                <w:rFonts w:asciiTheme="minorHAnsi" w:hAnsiTheme="minorHAnsi" w:cstheme="minorHAnsi"/>
                <w:bCs/>
              </w:rPr>
              <w:t xml:space="preserve"> then go to section H</w:t>
            </w:r>
          </w:p>
        </w:tc>
      </w:tr>
      <w:tr w:rsidR="00071959" w:rsidRPr="00C71F99" w14:paraId="39AD284F" w14:textId="77777777" w:rsidTr="00335F95">
        <w:trPr>
          <w:jc w:val="center"/>
        </w:trPr>
        <w:tc>
          <w:tcPr>
            <w:tcW w:w="809" w:type="dxa"/>
            <w:vAlign w:val="center"/>
          </w:tcPr>
          <w:p w14:paraId="339135D2"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G33</w:t>
            </w:r>
          </w:p>
        </w:tc>
        <w:tc>
          <w:tcPr>
            <w:tcW w:w="4408" w:type="dxa"/>
            <w:vAlign w:val="center"/>
          </w:tcPr>
          <w:p w14:paraId="64CA7CB9"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Are you aware about the preparatory methods of ORS (Oral rehydration salt)?</w:t>
            </w:r>
          </w:p>
        </w:tc>
        <w:tc>
          <w:tcPr>
            <w:tcW w:w="4314" w:type="dxa"/>
            <w:gridSpan w:val="4"/>
            <w:vAlign w:val="center"/>
          </w:tcPr>
          <w:p w14:paraId="0E453E1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25E2C17A" w14:textId="116CE064"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0725369F" w14:textId="4A112793"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w:t>
            </w:r>
            <w:proofErr w:type="gramStart"/>
            <w:r w:rsidRPr="00C71F99">
              <w:rPr>
                <w:rFonts w:asciiTheme="minorHAnsi" w:hAnsiTheme="minorHAnsi" w:cstheme="minorHAnsi"/>
                <w:bCs/>
              </w:rPr>
              <w:t>No</w:t>
            </w:r>
            <w:proofErr w:type="gramEnd"/>
            <w:r w:rsidRPr="00C71F99">
              <w:rPr>
                <w:rFonts w:asciiTheme="minorHAnsi" w:hAnsiTheme="minorHAnsi" w:cstheme="minorHAnsi"/>
                <w:bCs/>
              </w:rPr>
              <w:t xml:space="preserve"> then go to section H</w:t>
            </w:r>
          </w:p>
        </w:tc>
      </w:tr>
      <w:tr w:rsidR="00071959" w:rsidRPr="00C71F99" w14:paraId="6FAB5F63" w14:textId="77777777" w:rsidTr="00335F95">
        <w:trPr>
          <w:trHeight w:val="1134"/>
          <w:jc w:val="center"/>
        </w:trPr>
        <w:tc>
          <w:tcPr>
            <w:tcW w:w="809" w:type="dxa"/>
            <w:vAlign w:val="center"/>
          </w:tcPr>
          <w:p w14:paraId="42F04188"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G34</w:t>
            </w:r>
          </w:p>
        </w:tc>
        <w:tc>
          <w:tcPr>
            <w:tcW w:w="4408" w:type="dxa"/>
            <w:vAlign w:val="center"/>
          </w:tcPr>
          <w:p w14:paraId="160EC84A"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Where did you learn how to prepare Oral Rehydration Solution (ORS)? </w:t>
            </w:r>
          </w:p>
          <w:p w14:paraId="5026761B" w14:textId="77777777" w:rsidR="00071959" w:rsidRPr="00C71F99" w:rsidRDefault="00071959" w:rsidP="00071959">
            <w:pPr>
              <w:tabs>
                <w:tab w:val="left" w:leader="dot" w:pos="8640"/>
              </w:tabs>
              <w:rPr>
                <w:rFonts w:asciiTheme="minorHAnsi" w:hAnsiTheme="minorHAnsi" w:cstheme="minorHAnsi"/>
                <w:sz w:val="24"/>
                <w:szCs w:val="24"/>
              </w:rPr>
            </w:pPr>
          </w:p>
        </w:tc>
        <w:tc>
          <w:tcPr>
            <w:tcW w:w="4314" w:type="dxa"/>
            <w:gridSpan w:val="4"/>
            <w:tcBorders>
              <w:bottom w:val="single" w:sz="4" w:space="0" w:color="auto"/>
            </w:tcBorders>
            <w:vAlign w:val="center"/>
          </w:tcPr>
          <w:p w14:paraId="6E8DBEA0" w14:textId="5A35E52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Family/friend………………………………………….………….1</w:t>
            </w:r>
          </w:p>
          <w:p w14:paraId="4ED6F1A4"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LHW (Lady Health Worker)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2701019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6CA7A02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75B6DF6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03A4CB3C" w14:textId="4F85663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Chemist/Medical Store………………………………………6</w:t>
            </w:r>
          </w:p>
          <w:p w14:paraId="6415706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2586BED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Homeopathic/Hakim</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3D54359E" w14:textId="39A98D2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NGO staff………………………………………………………...…9</w:t>
            </w:r>
          </w:p>
          <w:p w14:paraId="6299BD5F" w14:textId="36B021B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Community Midwife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………………...10</w:t>
            </w:r>
          </w:p>
          <w:p w14:paraId="4E632A3A"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Dai/TBA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…………….…..11</w:t>
            </w:r>
          </w:p>
          <w:p w14:paraId="3F02D096" w14:textId="7913D47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AKU Project based staff…………………………………….12</w:t>
            </w:r>
          </w:p>
        </w:tc>
        <w:tc>
          <w:tcPr>
            <w:tcW w:w="1359" w:type="dxa"/>
            <w:vAlign w:val="center"/>
          </w:tcPr>
          <w:p w14:paraId="6A08D39F" w14:textId="77777777" w:rsidR="00071959" w:rsidRPr="00C71F99" w:rsidRDefault="00071959" w:rsidP="00071959">
            <w:pPr>
              <w:tabs>
                <w:tab w:val="right" w:pos="10469"/>
              </w:tabs>
              <w:rPr>
                <w:rFonts w:asciiTheme="minorHAnsi" w:hAnsiTheme="minorHAnsi" w:cstheme="minorHAnsi"/>
                <w:b/>
                <w:bCs/>
                <w:sz w:val="24"/>
                <w:szCs w:val="24"/>
              </w:rPr>
            </w:pPr>
          </w:p>
        </w:tc>
      </w:tr>
    </w:tbl>
    <w:p w14:paraId="63056A33" w14:textId="66D97BCB" w:rsidR="00434F35" w:rsidRPr="00C71F99" w:rsidRDefault="00434F35"/>
    <w:p w14:paraId="406EF6FC" w14:textId="77777777" w:rsidR="00434F35" w:rsidRPr="00C71F99" w:rsidRDefault="00434F35">
      <w:r w:rsidRPr="00C71F99">
        <w:br w:type="page"/>
      </w:r>
    </w:p>
    <w:tbl>
      <w:tblPr>
        <w:tblStyle w:val="TableGrid10"/>
        <w:tblW w:w="10890" w:type="dxa"/>
        <w:jc w:val="center"/>
        <w:tblLayout w:type="fixed"/>
        <w:tblLook w:val="04A0" w:firstRow="1" w:lastRow="0" w:firstColumn="1" w:lastColumn="0" w:noHBand="0" w:noVBand="1"/>
      </w:tblPr>
      <w:tblGrid>
        <w:gridCol w:w="807"/>
        <w:gridCol w:w="4404"/>
        <w:gridCol w:w="2427"/>
        <w:gridCol w:w="900"/>
        <w:gridCol w:w="345"/>
        <w:gridCol w:w="648"/>
        <w:gridCol w:w="1359"/>
        <w:tblGridChange w:id="309">
          <w:tblGrid>
            <w:gridCol w:w="807"/>
            <w:gridCol w:w="1"/>
            <w:gridCol w:w="4403"/>
            <w:gridCol w:w="3"/>
            <w:gridCol w:w="2424"/>
            <w:gridCol w:w="4"/>
            <w:gridCol w:w="896"/>
            <w:gridCol w:w="345"/>
            <w:gridCol w:w="469"/>
            <w:gridCol w:w="179"/>
            <w:gridCol w:w="1359"/>
          </w:tblGrid>
        </w:tblGridChange>
      </w:tblGrid>
      <w:tr w:rsidR="00071959" w:rsidRPr="00C71F99" w14:paraId="29513C32" w14:textId="77777777" w:rsidTr="00767454">
        <w:trPr>
          <w:trHeight w:val="64"/>
          <w:jc w:val="center"/>
        </w:trPr>
        <w:tc>
          <w:tcPr>
            <w:tcW w:w="10890" w:type="dxa"/>
            <w:gridSpan w:val="7"/>
            <w:shd w:val="clear" w:color="auto" w:fill="BFBFBF" w:themeFill="background1" w:themeFillShade="BF"/>
            <w:vAlign w:val="center"/>
          </w:tcPr>
          <w:p w14:paraId="1C7756FF" w14:textId="77777777" w:rsidR="00071959" w:rsidRPr="00C71F99" w:rsidRDefault="00071959" w:rsidP="00071959">
            <w:pPr>
              <w:tabs>
                <w:tab w:val="right" w:pos="10469"/>
              </w:tabs>
              <w:rPr>
                <w:rFonts w:asciiTheme="minorHAnsi" w:hAnsiTheme="minorHAnsi" w:cstheme="minorHAnsi"/>
                <w:b/>
                <w:bCs/>
                <w:sz w:val="24"/>
                <w:szCs w:val="24"/>
              </w:rPr>
            </w:pPr>
            <w:r w:rsidRPr="00C71F99">
              <w:rPr>
                <w:rFonts w:asciiTheme="minorHAnsi" w:hAnsiTheme="minorHAnsi" w:cstheme="minorHAnsi"/>
                <w:b/>
                <w:caps/>
                <w:sz w:val="24"/>
                <w:szCs w:val="24"/>
                <w:lang w:val="en-GB"/>
              </w:rPr>
              <w:lastRenderedPageBreak/>
              <w:t xml:space="preserve">H.  CHILD HEALTH </w:t>
            </w:r>
            <w:proofErr w:type="gramStart"/>
            <w:r w:rsidRPr="00C71F99">
              <w:rPr>
                <w:rFonts w:asciiTheme="minorHAnsi" w:hAnsiTheme="minorHAnsi" w:cstheme="minorHAnsi"/>
                <w:b/>
                <w:caps/>
                <w:sz w:val="24"/>
                <w:szCs w:val="24"/>
                <w:lang w:val="en-GB"/>
              </w:rPr>
              <w:t>( Acute</w:t>
            </w:r>
            <w:proofErr w:type="gramEnd"/>
            <w:r w:rsidRPr="00C71F99">
              <w:rPr>
                <w:rFonts w:asciiTheme="minorHAnsi" w:hAnsiTheme="minorHAnsi" w:cstheme="minorHAnsi"/>
                <w:b/>
                <w:caps/>
                <w:sz w:val="24"/>
                <w:szCs w:val="24"/>
                <w:lang w:val="en-GB"/>
              </w:rPr>
              <w:t xml:space="preserve"> Respiratory Infection (ARI)</w:t>
            </w:r>
          </w:p>
        </w:tc>
      </w:tr>
      <w:tr w:rsidR="008F0B14" w:rsidRPr="00C71F99" w14:paraId="7B39311D" w14:textId="77777777" w:rsidTr="008F0B14">
        <w:trPr>
          <w:jc w:val="center"/>
        </w:trPr>
        <w:tc>
          <w:tcPr>
            <w:tcW w:w="10890" w:type="dxa"/>
            <w:gridSpan w:val="7"/>
            <w:shd w:val="clear" w:color="auto" w:fill="FBD4B4" w:themeFill="accent6" w:themeFillTint="66"/>
          </w:tcPr>
          <w:p w14:paraId="0D727683" w14:textId="57120409" w:rsidR="008F0B14" w:rsidRPr="00C71F99" w:rsidRDefault="008F0B14" w:rsidP="008F0B14">
            <w:pPr>
              <w:tabs>
                <w:tab w:val="left" w:pos="6330"/>
              </w:tabs>
              <w:rPr>
                <w:rFonts w:cstheme="minorHAnsi"/>
                <w:b/>
                <w:bCs/>
                <w:iCs/>
                <w:lang w:bidi="sd-Arab-PK"/>
              </w:rPr>
            </w:pPr>
            <w:r w:rsidRPr="00C71F99">
              <w:rPr>
                <w:rFonts w:asciiTheme="minorHAnsi" w:hAnsiTheme="minorHAnsi" w:cstheme="minorHAnsi"/>
                <w:iCs/>
                <w:lang w:val="en-GB"/>
              </w:rPr>
              <w:t>This section relates to diarrheal episodes, and care related to Acute Respiratory Infection especially for children younger than five years and will be asked from Index Mother</w:t>
            </w:r>
            <w:r w:rsidRPr="00C71F99">
              <w:rPr>
                <w:rFonts w:cstheme="minorHAnsi" w:hint="cs"/>
                <w:iCs/>
                <w:rtl/>
                <w:lang w:val="en-GB" w:bidi="sd-Arab-PK"/>
              </w:rPr>
              <w:t>.</w:t>
            </w:r>
          </w:p>
        </w:tc>
      </w:tr>
      <w:tr w:rsidR="008F0B14" w:rsidRPr="00C71F99" w14:paraId="1EFBEC41" w14:textId="77777777" w:rsidTr="00397623">
        <w:trPr>
          <w:jc w:val="center"/>
        </w:trPr>
        <w:tc>
          <w:tcPr>
            <w:tcW w:w="10890" w:type="dxa"/>
            <w:gridSpan w:val="7"/>
            <w:shd w:val="clear" w:color="auto" w:fill="F2F2F2" w:themeFill="background1" w:themeFillShade="F2"/>
          </w:tcPr>
          <w:p w14:paraId="13DCF6FC" w14:textId="78DA16F9" w:rsidR="008F0B14" w:rsidRPr="00C71F99" w:rsidRDefault="008F0B14" w:rsidP="008F0B14">
            <w:pPr>
              <w:tabs>
                <w:tab w:val="left" w:pos="6330"/>
              </w:tabs>
              <w:rPr>
                <w:rFonts w:asciiTheme="minorHAnsi" w:hAnsiTheme="minorHAnsi" w:cstheme="minorHAnsi"/>
                <w:i/>
              </w:rPr>
            </w:pPr>
            <w:r w:rsidRPr="00C71F99">
              <w:rPr>
                <w:rFonts w:asciiTheme="minorHAnsi" w:hAnsiTheme="minorHAnsi" w:cstheme="minorHAnsi"/>
                <w:i/>
              </w:rPr>
              <w:t>Now I would like to ask you some questions related to Acute Respiratory Infection (ARI) in the last two weeks for children less than 5 years of age in your household.</w:t>
            </w:r>
          </w:p>
        </w:tc>
      </w:tr>
      <w:tr w:rsidR="00071959" w:rsidRPr="00C71F99" w14:paraId="22B76EDB" w14:textId="77777777" w:rsidTr="00E1659B">
        <w:tblPrEx>
          <w:tblW w:w="10890" w:type="dxa"/>
          <w:jc w:val="center"/>
          <w:tblLayout w:type="fixed"/>
          <w:tblPrExChange w:id="310" w:author="Shaikh Asif" w:date="2020-10-08T09:56:00Z">
            <w:tblPrEx>
              <w:tblW w:w="10890" w:type="dxa"/>
              <w:jc w:val="center"/>
              <w:tblLayout w:type="fixed"/>
            </w:tblPrEx>
          </w:tblPrExChange>
        </w:tblPrEx>
        <w:trPr>
          <w:jc w:val="center"/>
          <w:trPrChange w:id="311" w:author="Shaikh Asif" w:date="2020-10-08T09:56:00Z">
            <w:trPr>
              <w:jc w:val="center"/>
            </w:trPr>
          </w:trPrChange>
        </w:trPr>
        <w:tc>
          <w:tcPr>
            <w:tcW w:w="808" w:type="dxa"/>
            <w:shd w:val="clear" w:color="auto" w:fill="F2F2F2" w:themeFill="background1" w:themeFillShade="F2"/>
            <w:tcPrChange w:id="312" w:author="Shaikh Asif" w:date="2020-10-08T09:56:00Z">
              <w:tcPr>
                <w:tcW w:w="808" w:type="dxa"/>
                <w:gridSpan w:val="2"/>
                <w:shd w:val="clear" w:color="auto" w:fill="F2F2F2" w:themeFill="background1" w:themeFillShade="F2"/>
              </w:tcPr>
            </w:tcPrChange>
          </w:tcPr>
          <w:p w14:paraId="2C7F0F8D" w14:textId="77777777"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S.No</w:t>
            </w:r>
          </w:p>
        </w:tc>
        <w:tc>
          <w:tcPr>
            <w:tcW w:w="4406" w:type="dxa"/>
            <w:shd w:val="clear" w:color="auto" w:fill="F2F2F2" w:themeFill="background1" w:themeFillShade="F2"/>
            <w:tcPrChange w:id="313" w:author="Shaikh Asif" w:date="2020-10-08T09:56:00Z">
              <w:tcPr>
                <w:tcW w:w="4406" w:type="dxa"/>
                <w:gridSpan w:val="2"/>
                <w:shd w:val="clear" w:color="auto" w:fill="F2F2F2" w:themeFill="background1" w:themeFillShade="F2"/>
              </w:tcPr>
            </w:tcPrChange>
          </w:tcPr>
          <w:p w14:paraId="21844F58" w14:textId="77777777" w:rsidR="00071959" w:rsidRPr="00C71F99" w:rsidRDefault="00071959" w:rsidP="00071959">
            <w:pPr>
              <w:tabs>
                <w:tab w:val="left" w:pos="1740"/>
              </w:tabs>
              <w:rPr>
                <w:rFonts w:asciiTheme="minorHAnsi" w:hAnsiTheme="minorHAnsi" w:cstheme="minorHAnsi"/>
                <w:b/>
                <w:bCs/>
                <w:caps/>
                <w:sz w:val="24"/>
                <w:szCs w:val="24"/>
              </w:rPr>
            </w:pPr>
            <w:r w:rsidRPr="00C71F99">
              <w:rPr>
                <w:rFonts w:asciiTheme="minorHAnsi" w:hAnsiTheme="minorHAnsi" w:cstheme="minorHAnsi"/>
                <w:b/>
                <w:bCs/>
                <w:caps/>
                <w:sz w:val="24"/>
                <w:szCs w:val="24"/>
              </w:rPr>
              <w:t>Questions</w:t>
            </w:r>
          </w:p>
        </w:tc>
        <w:tc>
          <w:tcPr>
            <w:tcW w:w="4321" w:type="dxa"/>
            <w:gridSpan w:val="4"/>
            <w:tcBorders>
              <w:bottom w:val="single" w:sz="4" w:space="0" w:color="auto"/>
            </w:tcBorders>
            <w:shd w:val="clear" w:color="auto" w:fill="F2F2F2" w:themeFill="background1" w:themeFillShade="F2"/>
            <w:tcPrChange w:id="314" w:author="Shaikh Asif" w:date="2020-10-08T09:56:00Z">
              <w:tcPr>
                <w:tcW w:w="4138" w:type="dxa"/>
                <w:gridSpan w:val="5"/>
                <w:tcBorders>
                  <w:bottom w:val="single" w:sz="4" w:space="0" w:color="auto"/>
                </w:tcBorders>
                <w:shd w:val="clear" w:color="auto" w:fill="F2F2F2" w:themeFill="background1" w:themeFillShade="F2"/>
              </w:tcPr>
            </w:tcPrChange>
          </w:tcPr>
          <w:p w14:paraId="6BE4A281" w14:textId="77777777" w:rsidR="00071959" w:rsidRPr="00C71F99" w:rsidRDefault="00071959" w:rsidP="00071959">
            <w:pPr>
              <w:tabs>
                <w:tab w:val="left" w:leader="dot" w:pos="3600"/>
              </w:tabs>
              <w:rPr>
                <w:rFonts w:asciiTheme="minorHAnsi" w:hAnsiTheme="minorHAnsi" w:cstheme="minorHAnsi"/>
                <w:b/>
                <w:bCs/>
                <w:caps/>
                <w:color w:val="000000"/>
                <w:sz w:val="24"/>
                <w:szCs w:val="24"/>
              </w:rPr>
            </w:pPr>
            <w:r w:rsidRPr="00C71F99">
              <w:rPr>
                <w:rFonts w:asciiTheme="minorHAnsi" w:hAnsiTheme="minorHAnsi" w:cstheme="minorHAnsi"/>
                <w:b/>
                <w:bCs/>
                <w:caps/>
                <w:sz w:val="24"/>
                <w:szCs w:val="24"/>
              </w:rPr>
              <w:t>CodES</w:t>
            </w:r>
          </w:p>
        </w:tc>
        <w:tc>
          <w:tcPr>
            <w:tcW w:w="1355" w:type="dxa"/>
            <w:shd w:val="clear" w:color="auto" w:fill="F2F2F2" w:themeFill="background1" w:themeFillShade="F2"/>
            <w:tcPrChange w:id="315" w:author="Shaikh Asif" w:date="2020-10-08T09:56:00Z">
              <w:tcPr>
                <w:tcW w:w="1538" w:type="dxa"/>
                <w:gridSpan w:val="2"/>
                <w:shd w:val="clear" w:color="auto" w:fill="F2F2F2" w:themeFill="background1" w:themeFillShade="F2"/>
              </w:tcPr>
            </w:tcPrChange>
          </w:tcPr>
          <w:p w14:paraId="3D3B3044" w14:textId="433CB2DB"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 xml:space="preserve">Skip </w:t>
            </w:r>
          </w:p>
        </w:tc>
      </w:tr>
      <w:tr w:rsidR="00071959" w:rsidRPr="00C71F99" w14:paraId="26ADE761" w14:textId="77777777" w:rsidTr="00E1659B">
        <w:tblPrEx>
          <w:tblW w:w="10890" w:type="dxa"/>
          <w:jc w:val="center"/>
          <w:tblLayout w:type="fixed"/>
          <w:tblPrExChange w:id="316" w:author="Shaikh Asif" w:date="2020-10-08T09:56:00Z">
            <w:tblPrEx>
              <w:tblW w:w="10890" w:type="dxa"/>
              <w:jc w:val="center"/>
              <w:tblLayout w:type="fixed"/>
            </w:tblPrEx>
          </w:tblPrExChange>
        </w:tblPrEx>
        <w:trPr>
          <w:jc w:val="center"/>
          <w:trPrChange w:id="317" w:author="Shaikh Asif" w:date="2020-10-08T09:56:00Z">
            <w:trPr>
              <w:jc w:val="center"/>
            </w:trPr>
          </w:trPrChange>
        </w:trPr>
        <w:tc>
          <w:tcPr>
            <w:tcW w:w="808" w:type="dxa"/>
            <w:vAlign w:val="center"/>
            <w:tcPrChange w:id="318" w:author="Shaikh Asif" w:date="2020-10-08T09:56:00Z">
              <w:tcPr>
                <w:tcW w:w="808" w:type="dxa"/>
                <w:gridSpan w:val="2"/>
                <w:vAlign w:val="center"/>
              </w:tcPr>
            </w:tcPrChange>
          </w:tcPr>
          <w:p w14:paraId="72248C57"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w:t>
            </w:r>
          </w:p>
        </w:tc>
        <w:tc>
          <w:tcPr>
            <w:tcW w:w="4406" w:type="dxa"/>
            <w:vAlign w:val="center"/>
            <w:tcPrChange w:id="319" w:author="Shaikh Asif" w:date="2020-10-08T09:56:00Z">
              <w:tcPr>
                <w:tcW w:w="4406" w:type="dxa"/>
                <w:gridSpan w:val="2"/>
                <w:vAlign w:val="center"/>
              </w:tcPr>
            </w:tcPrChange>
          </w:tcPr>
          <w:p w14:paraId="7F28DC10"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Has any child less than five years of age had fever during last two weeks in the household?</w:t>
            </w:r>
          </w:p>
        </w:tc>
        <w:tc>
          <w:tcPr>
            <w:tcW w:w="4321" w:type="dxa"/>
            <w:gridSpan w:val="4"/>
            <w:tcBorders>
              <w:bottom w:val="single" w:sz="4" w:space="0" w:color="auto"/>
            </w:tcBorders>
            <w:vAlign w:val="center"/>
            <w:tcPrChange w:id="320" w:author="Shaikh Asif" w:date="2020-10-08T09:56:00Z">
              <w:tcPr>
                <w:tcW w:w="4138" w:type="dxa"/>
                <w:gridSpan w:val="5"/>
                <w:tcBorders>
                  <w:bottom w:val="single" w:sz="4" w:space="0" w:color="auto"/>
                </w:tcBorders>
                <w:vAlign w:val="center"/>
              </w:tcPr>
            </w:tcPrChange>
          </w:tcPr>
          <w:p w14:paraId="09D38144"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1212B2F2" w14:textId="35E6600A"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24A9000C" w14:textId="3A279ADA"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w:t>
            </w:r>
            <w:proofErr w:type="gramStart"/>
            <w:r w:rsidRPr="00C71F99">
              <w:rPr>
                <w:rFonts w:asciiTheme="minorHAnsi" w:eastAsia="Times New Roman" w:hAnsiTheme="minorHAnsi" w:cstheme="minorHAnsi"/>
              </w:rPr>
              <w:t>…..</w:t>
            </w:r>
            <w:proofErr w:type="gramEnd"/>
            <w:r w:rsidRPr="00C71F99">
              <w:rPr>
                <w:rFonts w:asciiTheme="minorHAnsi" w:eastAsia="Times New Roman" w:hAnsiTheme="minorHAnsi" w:cstheme="minorHAnsi"/>
              </w:rPr>
              <w:t>………………….………98</w:t>
            </w:r>
          </w:p>
        </w:tc>
        <w:tc>
          <w:tcPr>
            <w:tcW w:w="1355" w:type="dxa"/>
            <w:vAlign w:val="center"/>
            <w:tcPrChange w:id="321" w:author="Shaikh Asif" w:date="2020-10-08T09:56:00Z">
              <w:tcPr>
                <w:tcW w:w="1538" w:type="dxa"/>
                <w:gridSpan w:val="2"/>
                <w:vAlign w:val="center"/>
              </w:tcPr>
            </w:tcPrChange>
          </w:tcPr>
          <w:p w14:paraId="027391D2" w14:textId="77777777" w:rsidR="00071959" w:rsidRPr="00C71F99" w:rsidRDefault="00071959" w:rsidP="00071959">
            <w:pPr>
              <w:tabs>
                <w:tab w:val="right" w:pos="10469"/>
              </w:tabs>
              <w:rPr>
                <w:rFonts w:asciiTheme="minorHAnsi" w:hAnsiTheme="minorHAnsi" w:cstheme="minorHAnsi"/>
                <w:bCs/>
                <w:i/>
              </w:rPr>
            </w:pPr>
            <w:r w:rsidRPr="00C71F99">
              <w:rPr>
                <w:rFonts w:asciiTheme="minorHAnsi" w:hAnsiTheme="minorHAnsi" w:cstheme="minorHAnsi"/>
                <w:bCs/>
                <w:i/>
              </w:rPr>
              <w:t>If no, or don’t know then go to H3</w:t>
            </w:r>
          </w:p>
        </w:tc>
      </w:tr>
      <w:tr w:rsidR="00071959" w:rsidRPr="00C71F99" w14:paraId="37BD67FE" w14:textId="77777777" w:rsidTr="00DF3479">
        <w:trPr>
          <w:trHeight w:val="107"/>
          <w:jc w:val="center"/>
        </w:trPr>
        <w:tc>
          <w:tcPr>
            <w:tcW w:w="808" w:type="dxa"/>
            <w:vAlign w:val="center"/>
          </w:tcPr>
          <w:p w14:paraId="78922FA8"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H2</w:t>
            </w:r>
          </w:p>
        </w:tc>
        <w:tc>
          <w:tcPr>
            <w:tcW w:w="4406" w:type="dxa"/>
            <w:vAlign w:val="center"/>
          </w:tcPr>
          <w:p w14:paraId="1B3B3273"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How many children had fever during last two weeks in the household?</w:t>
            </w:r>
          </w:p>
        </w:tc>
        <w:tc>
          <w:tcPr>
            <w:tcW w:w="3328" w:type="dxa"/>
            <w:gridSpan w:val="2"/>
            <w:tcBorders>
              <w:right w:val="nil"/>
            </w:tcBorders>
            <w:vAlign w:val="center"/>
          </w:tcPr>
          <w:p w14:paraId="490B275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Number of children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p>
        </w:tc>
        <w:tc>
          <w:tcPr>
            <w:tcW w:w="989" w:type="dxa"/>
            <w:gridSpan w:val="2"/>
            <w:tcBorders>
              <w:left w:val="nil"/>
            </w:tcBorders>
            <w:vAlign w:val="center"/>
          </w:tcPr>
          <w:p w14:paraId="4BF10BF9" w14:textId="77777777" w:rsidR="00071959" w:rsidRPr="00C71F99" w:rsidRDefault="00071959" w:rsidP="00071959">
            <w:pPr>
              <w:tabs>
                <w:tab w:val="left" w:leader="dot" w:pos="3600"/>
              </w:tabs>
              <w:rPr>
                <w:rFonts w:asciiTheme="minorHAnsi" w:hAnsiTheme="minorHAnsi" w:cstheme="minorHAnsi"/>
              </w:rPr>
            </w:pPr>
          </w:p>
        </w:tc>
        <w:tc>
          <w:tcPr>
            <w:tcW w:w="1359" w:type="dxa"/>
            <w:vAlign w:val="center"/>
          </w:tcPr>
          <w:p w14:paraId="7965215A" w14:textId="77777777" w:rsidR="00071959" w:rsidRPr="00C71F99" w:rsidRDefault="00071959" w:rsidP="00071959">
            <w:pPr>
              <w:tabs>
                <w:tab w:val="right" w:pos="10469"/>
              </w:tabs>
              <w:rPr>
                <w:rFonts w:asciiTheme="minorHAnsi" w:hAnsiTheme="minorHAnsi" w:cstheme="minorHAnsi"/>
                <w:bCs/>
              </w:rPr>
            </w:pPr>
          </w:p>
        </w:tc>
      </w:tr>
      <w:tr w:rsidR="00071959" w:rsidRPr="00C71F99" w14:paraId="2B0A7556" w14:textId="77777777" w:rsidTr="00DF3479">
        <w:trPr>
          <w:jc w:val="center"/>
        </w:trPr>
        <w:tc>
          <w:tcPr>
            <w:tcW w:w="808" w:type="dxa"/>
            <w:vAlign w:val="center"/>
          </w:tcPr>
          <w:p w14:paraId="784B3D2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H3</w:t>
            </w:r>
          </w:p>
        </w:tc>
        <w:tc>
          <w:tcPr>
            <w:tcW w:w="4406" w:type="dxa"/>
            <w:vAlign w:val="center"/>
          </w:tcPr>
          <w:p w14:paraId="79753497"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Has a child had an illness with cough that he/she breathes faster than usual with short, rapid breaths or has difficulty breathing in the past two weeks?</w:t>
            </w:r>
          </w:p>
        </w:tc>
        <w:tc>
          <w:tcPr>
            <w:tcW w:w="4317" w:type="dxa"/>
            <w:gridSpan w:val="4"/>
            <w:tcBorders>
              <w:bottom w:val="single" w:sz="4" w:space="0" w:color="auto"/>
            </w:tcBorders>
            <w:vAlign w:val="center"/>
          </w:tcPr>
          <w:p w14:paraId="206F6CC9" w14:textId="78E48318"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6DAD0C18" w14:textId="63BCD64B"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22B5F3F3" w14:textId="1D234F0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w:t>
            </w:r>
            <w:proofErr w:type="gramStart"/>
            <w:r w:rsidRPr="00C71F99">
              <w:rPr>
                <w:rFonts w:asciiTheme="minorHAnsi" w:eastAsia="Times New Roman" w:hAnsiTheme="minorHAnsi" w:cstheme="minorHAnsi"/>
              </w:rPr>
              <w:t>…..</w:t>
            </w:r>
            <w:proofErr w:type="gramEnd"/>
            <w:r w:rsidRPr="00C71F99">
              <w:rPr>
                <w:rFonts w:asciiTheme="minorHAnsi" w:eastAsia="Times New Roman" w:hAnsiTheme="minorHAnsi" w:cstheme="minorHAnsi"/>
              </w:rPr>
              <w:t>………..…98</w:t>
            </w:r>
          </w:p>
        </w:tc>
        <w:tc>
          <w:tcPr>
            <w:tcW w:w="1359" w:type="dxa"/>
          </w:tcPr>
          <w:p w14:paraId="395C753D" w14:textId="77777777" w:rsidR="00071959" w:rsidRPr="00C71F99" w:rsidRDefault="00071959" w:rsidP="00071959">
            <w:pPr>
              <w:tabs>
                <w:tab w:val="right" w:leader="dot" w:pos="3942"/>
              </w:tabs>
              <w:rPr>
                <w:rFonts w:asciiTheme="minorHAnsi" w:eastAsia="Times New Roman" w:hAnsiTheme="minorHAnsi" w:cstheme="minorHAnsi"/>
              </w:rPr>
            </w:pPr>
            <w:r w:rsidRPr="00C71F99">
              <w:rPr>
                <w:rFonts w:asciiTheme="minorHAnsi" w:eastAsia="Times New Roman" w:hAnsiTheme="minorHAnsi" w:cstheme="minorHAnsi"/>
                <w:bCs/>
              </w:rPr>
              <w:t xml:space="preserve">If No or Don’t Know then go to section I </w:t>
            </w:r>
          </w:p>
        </w:tc>
      </w:tr>
      <w:tr w:rsidR="00071959" w:rsidRPr="00C71F99" w14:paraId="5C949B52" w14:textId="77777777" w:rsidTr="00DF3479">
        <w:trPr>
          <w:trHeight w:val="179"/>
          <w:jc w:val="center"/>
        </w:trPr>
        <w:tc>
          <w:tcPr>
            <w:tcW w:w="808" w:type="dxa"/>
            <w:vAlign w:val="center"/>
          </w:tcPr>
          <w:p w14:paraId="4B44255B"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H4</w:t>
            </w:r>
          </w:p>
        </w:tc>
        <w:tc>
          <w:tcPr>
            <w:tcW w:w="4406" w:type="dxa"/>
            <w:vAlign w:val="center"/>
          </w:tcPr>
          <w:p w14:paraId="1059E7FB"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How many children have had an illness with cough that he/she breathe faster than usual with short, rapid breaths or have difficulty breathing in the past two weeks?</w:t>
            </w:r>
          </w:p>
        </w:tc>
        <w:tc>
          <w:tcPr>
            <w:tcW w:w="2428" w:type="dxa"/>
            <w:tcBorders>
              <w:bottom w:val="single" w:sz="4" w:space="0" w:color="auto"/>
            </w:tcBorders>
            <w:vAlign w:val="center"/>
          </w:tcPr>
          <w:p w14:paraId="64254C7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Number of children</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r w:rsidRPr="00C71F99">
              <w:rPr>
                <w:rFonts w:asciiTheme="minorHAnsi" w:hAnsiTheme="minorHAnsi" w:cstheme="minorHAnsi"/>
              </w:rPr>
              <w:t xml:space="preserve">              </w:t>
            </w:r>
          </w:p>
          <w:p w14:paraId="05F2771A" w14:textId="77777777" w:rsidR="00071959" w:rsidRPr="00C71F99" w:rsidRDefault="00071959" w:rsidP="00071959">
            <w:pPr>
              <w:tabs>
                <w:tab w:val="left" w:leader="dot" w:pos="3600"/>
              </w:tabs>
              <w:rPr>
                <w:rFonts w:asciiTheme="minorHAnsi" w:hAnsiTheme="minorHAnsi" w:cstheme="minorHAnsi"/>
              </w:rPr>
            </w:pPr>
          </w:p>
        </w:tc>
        <w:tc>
          <w:tcPr>
            <w:tcW w:w="3248" w:type="dxa"/>
            <w:gridSpan w:val="4"/>
            <w:vAlign w:val="center"/>
          </w:tcPr>
          <w:p w14:paraId="41CFD113" w14:textId="77777777" w:rsidR="00071959" w:rsidRPr="00C71F99" w:rsidRDefault="00071959" w:rsidP="00071959">
            <w:pPr>
              <w:tabs>
                <w:tab w:val="right" w:pos="10469"/>
              </w:tabs>
              <w:rPr>
                <w:rFonts w:asciiTheme="minorHAnsi" w:hAnsiTheme="minorHAnsi" w:cstheme="minorHAnsi"/>
                <w:b/>
                <w:bCs/>
              </w:rPr>
            </w:pPr>
            <w:r w:rsidRPr="00C71F99">
              <w:rPr>
                <w:rFonts w:asciiTheme="minorHAnsi" w:hAnsiTheme="minorHAnsi" w:cstheme="minorHAnsi"/>
                <w:bCs/>
              </w:rPr>
              <w:t>If more than one child, then next section will be filled for the child with the most recent episode of fever or overall</w:t>
            </w:r>
          </w:p>
        </w:tc>
      </w:tr>
      <w:tr w:rsidR="00DF3479" w:rsidRPr="00C71F99" w14:paraId="1C0C957B" w14:textId="77777777" w:rsidTr="00DF3479">
        <w:trPr>
          <w:trHeight w:val="794"/>
          <w:jc w:val="center"/>
        </w:trPr>
        <w:tc>
          <w:tcPr>
            <w:tcW w:w="808" w:type="dxa"/>
            <w:vMerge w:val="restart"/>
            <w:vAlign w:val="center"/>
          </w:tcPr>
          <w:p w14:paraId="6BBE8D19" w14:textId="48A2B491" w:rsidR="00DF3479" w:rsidRPr="00C71F99" w:rsidRDefault="00DF3479" w:rsidP="004D1F5C">
            <w:pPr>
              <w:spacing w:before="120" w:after="120"/>
              <w:jc w:val="center"/>
              <w:rPr>
                <w:rFonts w:eastAsia="Times New Roman" w:cstheme="minorHAnsi"/>
                <w:sz w:val="24"/>
                <w:szCs w:val="24"/>
              </w:rPr>
            </w:pPr>
            <w:r w:rsidRPr="00C71F99">
              <w:rPr>
                <w:rFonts w:asciiTheme="minorHAnsi" w:eastAsia="Times New Roman" w:hAnsiTheme="minorHAnsi" w:cstheme="minorHAnsi"/>
                <w:sz w:val="24"/>
                <w:szCs w:val="24"/>
              </w:rPr>
              <w:t>H5</w:t>
            </w:r>
          </w:p>
        </w:tc>
        <w:tc>
          <w:tcPr>
            <w:tcW w:w="4406" w:type="dxa"/>
            <w:vMerge w:val="restart"/>
            <w:vAlign w:val="center"/>
          </w:tcPr>
          <w:p w14:paraId="0837F1D8" w14:textId="24F608A0" w:rsidR="00DF3479" w:rsidRPr="00C71F99" w:rsidRDefault="00DF3479" w:rsidP="00071959">
            <w:pPr>
              <w:rPr>
                <w:rFonts w:cstheme="minorHAnsi"/>
                <w:sz w:val="24"/>
                <w:szCs w:val="24"/>
                <w:lang w:val="en-GB"/>
              </w:rPr>
            </w:pPr>
            <w:r w:rsidRPr="00C71F99">
              <w:rPr>
                <w:rFonts w:asciiTheme="minorHAnsi" w:hAnsiTheme="minorHAnsi" w:cstheme="minorHAnsi"/>
                <w:sz w:val="24"/>
                <w:szCs w:val="24"/>
                <w:lang w:val="en-GB"/>
              </w:rPr>
              <w:t>Who had the most recent illness with cough that he/she breathe faster than usual with short, rapid breaths or have difficulty breathing in the past two weeks?</w:t>
            </w:r>
          </w:p>
        </w:tc>
        <w:tc>
          <w:tcPr>
            <w:tcW w:w="2428" w:type="dxa"/>
            <w:tcBorders>
              <w:bottom w:val="single" w:sz="4" w:space="0" w:color="auto"/>
            </w:tcBorders>
            <w:vAlign w:val="center"/>
          </w:tcPr>
          <w:p w14:paraId="6545A563" w14:textId="6482582D" w:rsidR="00DF3479" w:rsidRPr="00C71F99" w:rsidRDefault="00DF3479" w:rsidP="00071959">
            <w:pPr>
              <w:tabs>
                <w:tab w:val="left" w:leader="dot" w:pos="3600"/>
              </w:tabs>
              <w:rPr>
                <w:rFonts w:cstheme="minorHAnsi"/>
              </w:rPr>
            </w:pPr>
            <w:r w:rsidRPr="00C71F99">
              <w:rPr>
                <w:rFonts w:asciiTheme="minorHAnsi" w:hAnsiTheme="minorHAnsi" w:cstheme="minorHAnsi"/>
              </w:rPr>
              <w:t>Name of Child ---------------</w:t>
            </w:r>
          </w:p>
        </w:tc>
        <w:tc>
          <w:tcPr>
            <w:tcW w:w="3248" w:type="dxa"/>
            <w:gridSpan w:val="4"/>
            <w:vAlign w:val="center"/>
          </w:tcPr>
          <w:p w14:paraId="3BE6B077" w14:textId="35C1DAC6" w:rsidR="00DF3479" w:rsidRPr="00C71F99" w:rsidRDefault="00DF3479" w:rsidP="00071959">
            <w:pPr>
              <w:tabs>
                <w:tab w:val="right" w:pos="10469"/>
              </w:tabs>
              <w:rPr>
                <w:rFonts w:cstheme="minorHAnsi"/>
                <w:bCs/>
              </w:rPr>
            </w:pPr>
            <w:r w:rsidRPr="00C71F99">
              <w:rPr>
                <w:rFonts w:asciiTheme="minorHAnsi" w:hAnsiTheme="minorHAnsi" w:cstheme="minorHAnsi"/>
              </w:rPr>
              <w:t>Name of mother ---------------</w:t>
            </w:r>
          </w:p>
        </w:tc>
      </w:tr>
      <w:tr w:rsidR="00DF3479" w:rsidRPr="00C71F99" w14:paraId="0A3668CC" w14:textId="77777777" w:rsidTr="00DF3479">
        <w:tblPrEx>
          <w:tblW w:w="10890" w:type="dxa"/>
          <w:jc w:val="center"/>
          <w:tblLayout w:type="fixed"/>
          <w:tblPrExChange w:id="322" w:author="Shaikh Asif" w:date="2020-10-07T15:31:00Z">
            <w:tblPrEx>
              <w:tblW w:w="10890" w:type="dxa"/>
              <w:jc w:val="center"/>
              <w:tblLayout w:type="fixed"/>
            </w:tblPrEx>
          </w:tblPrExChange>
        </w:tblPrEx>
        <w:trPr>
          <w:trHeight w:val="366"/>
          <w:jc w:val="center"/>
          <w:trPrChange w:id="323" w:author="Shaikh Asif" w:date="2020-10-07T15:31:00Z">
            <w:trPr>
              <w:trHeight w:val="366"/>
              <w:jc w:val="center"/>
            </w:trPr>
          </w:trPrChange>
        </w:trPr>
        <w:tc>
          <w:tcPr>
            <w:tcW w:w="808" w:type="dxa"/>
            <w:vMerge/>
            <w:vAlign w:val="center"/>
            <w:tcPrChange w:id="324" w:author="Shaikh Asif" w:date="2020-10-07T15:31:00Z">
              <w:tcPr>
                <w:tcW w:w="808" w:type="dxa"/>
                <w:gridSpan w:val="2"/>
                <w:vMerge/>
                <w:vAlign w:val="center"/>
              </w:tcPr>
            </w:tcPrChange>
          </w:tcPr>
          <w:p w14:paraId="1C92102C" w14:textId="77777777" w:rsidR="00DF3479" w:rsidRPr="00C71F99" w:rsidRDefault="00DF3479" w:rsidP="00DF3479">
            <w:pPr>
              <w:spacing w:before="120" w:after="120"/>
              <w:jc w:val="center"/>
              <w:rPr>
                <w:rFonts w:eastAsia="Times New Roman" w:cstheme="minorHAnsi"/>
                <w:sz w:val="24"/>
                <w:szCs w:val="24"/>
              </w:rPr>
            </w:pPr>
          </w:p>
        </w:tc>
        <w:tc>
          <w:tcPr>
            <w:tcW w:w="4406" w:type="dxa"/>
            <w:vMerge/>
            <w:vAlign w:val="center"/>
            <w:tcPrChange w:id="325" w:author="Shaikh Asif" w:date="2020-10-07T15:31:00Z">
              <w:tcPr>
                <w:tcW w:w="4406" w:type="dxa"/>
                <w:gridSpan w:val="2"/>
                <w:vMerge/>
                <w:vAlign w:val="center"/>
              </w:tcPr>
            </w:tcPrChange>
          </w:tcPr>
          <w:p w14:paraId="2A8328B9" w14:textId="77777777" w:rsidR="00DF3479" w:rsidRPr="00C71F99" w:rsidRDefault="00DF3479" w:rsidP="00DF3479">
            <w:pPr>
              <w:rPr>
                <w:rFonts w:cstheme="minorHAnsi"/>
                <w:sz w:val="24"/>
                <w:szCs w:val="24"/>
                <w:lang w:val="en-GB"/>
              </w:rPr>
            </w:pPr>
          </w:p>
        </w:tc>
        <w:tc>
          <w:tcPr>
            <w:tcW w:w="2428" w:type="dxa"/>
            <w:tcBorders>
              <w:bottom w:val="single" w:sz="4" w:space="0" w:color="auto"/>
            </w:tcBorders>
            <w:vAlign w:val="center"/>
            <w:tcPrChange w:id="326" w:author="Shaikh Asif" w:date="2020-10-07T15:31:00Z">
              <w:tcPr>
                <w:tcW w:w="2428" w:type="dxa"/>
                <w:gridSpan w:val="2"/>
                <w:tcBorders>
                  <w:bottom w:val="single" w:sz="4" w:space="0" w:color="auto"/>
                </w:tcBorders>
                <w:vAlign w:val="center"/>
              </w:tcPr>
            </w:tcPrChange>
          </w:tcPr>
          <w:p w14:paraId="04BE18A7" w14:textId="579D7E30" w:rsidR="00DF3479" w:rsidRPr="00C71F99" w:rsidRDefault="00DF3479" w:rsidP="00DF3479">
            <w:pPr>
              <w:tabs>
                <w:tab w:val="left" w:leader="dot" w:pos="3600"/>
              </w:tabs>
              <w:rPr>
                <w:rFonts w:cstheme="minorHAnsi"/>
              </w:rPr>
            </w:pPr>
            <w:ins w:id="327" w:author="Shaikh Asif" w:date="2020-10-07T15:31:00Z">
              <w:r>
                <w:rPr>
                  <w:rFonts w:cstheme="minorHAnsi"/>
                </w:rPr>
                <w:t>Line #</w:t>
              </w:r>
            </w:ins>
          </w:p>
        </w:tc>
        <w:tc>
          <w:tcPr>
            <w:tcW w:w="3248" w:type="dxa"/>
            <w:gridSpan w:val="4"/>
            <w:vAlign w:val="center"/>
            <w:tcPrChange w:id="328" w:author="Shaikh Asif" w:date="2020-10-07T15:31:00Z">
              <w:tcPr>
                <w:tcW w:w="3248" w:type="dxa"/>
                <w:gridSpan w:val="5"/>
                <w:vAlign w:val="center"/>
              </w:tcPr>
            </w:tcPrChange>
          </w:tcPr>
          <w:p w14:paraId="0BC4712C" w14:textId="4FFEEC66" w:rsidR="00DF3479" w:rsidRPr="00C71F99" w:rsidRDefault="00DF3479" w:rsidP="00DF3479">
            <w:pPr>
              <w:tabs>
                <w:tab w:val="right" w:pos="10469"/>
              </w:tabs>
              <w:rPr>
                <w:rFonts w:cstheme="minorHAnsi"/>
              </w:rPr>
            </w:pPr>
            <w:ins w:id="329" w:author="Shaikh Asif" w:date="2020-10-07T15:31:00Z">
              <w:r>
                <w:rPr>
                  <w:rFonts w:cstheme="minorHAnsi"/>
                </w:rPr>
                <w:t>Line #</w:t>
              </w:r>
            </w:ins>
          </w:p>
        </w:tc>
      </w:tr>
      <w:tr w:rsidR="00071959" w:rsidRPr="00C71F99" w14:paraId="0D3FCEF2" w14:textId="77777777" w:rsidTr="00DF3479">
        <w:trPr>
          <w:trHeight w:val="719"/>
          <w:jc w:val="center"/>
        </w:trPr>
        <w:tc>
          <w:tcPr>
            <w:tcW w:w="808" w:type="dxa"/>
            <w:vAlign w:val="center"/>
          </w:tcPr>
          <w:p w14:paraId="59D5F46C"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H6</w:t>
            </w:r>
          </w:p>
        </w:tc>
        <w:tc>
          <w:tcPr>
            <w:tcW w:w="4406" w:type="dxa"/>
            <w:shd w:val="clear" w:color="auto" w:fill="auto"/>
            <w:vAlign w:val="center"/>
          </w:tcPr>
          <w:p w14:paraId="000EB8B1"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How many days did {NAME} suffer for the symptoms of cough and fast breathing?</w:t>
            </w:r>
          </w:p>
        </w:tc>
        <w:tc>
          <w:tcPr>
            <w:tcW w:w="3673" w:type="dxa"/>
            <w:gridSpan w:val="3"/>
            <w:tcBorders>
              <w:right w:val="nil"/>
            </w:tcBorders>
            <w:shd w:val="clear" w:color="auto" w:fill="auto"/>
            <w:vAlign w:val="center"/>
          </w:tcPr>
          <w:p w14:paraId="4FD00F8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Number of days</w:t>
            </w:r>
          </w:p>
        </w:tc>
        <w:tc>
          <w:tcPr>
            <w:tcW w:w="644" w:type="dxa"/>
            <w:tcBorders>
              <w:left w:val="nil"/>
            </w:tcBorders>
            <w:shd w:val="clear" w:color="auto" w:fill="auto"/>
            <w:vAlign w:val="center"/>
          </w:tcPr>
          <w:p w14:paraId="7BF094D8" w14:textId="77777777" w:rsidR="00071959" w:rsidRPr="00C71F99" w:rsidRDefault="00071959" w:rsidP="00071959">
            <w:pPr>
              <w:tabs>
                <w:tab w:val="left" w:leader="dot" w:pos="3600"/>
              </w:tabs>
              <w:rPr>
                <w:rFonts w:asciiTheme="minorHAnsi" w:hAnsiTheme="minorHAnsi" w:cstheme="minorHAnsi"/>
              </w:rPr>
            </w:pP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p>
        </w:tc>
        <w:tc>
          <w:tcPr>
            <w:tcW w:w="1359" w:type="dxa"/>
          </w:tcPr>
          <w:p w14:paraId="578B1209" w14:textId="77777777" w:rsidR="00071959" w:rsidRPr="00C71F99" w:rsidRDefault="00071959" w:rsidP="00071959">
            <w:pPr>
              <w:ind w:left="360" w:hanging="348"/>
              <w:rPr>
                <w:rFonts w:asciiTheme="minorHAnsi" w:hAnsiTheme="minorHAnsi" w:cstheme="minorHAnsi"/>
              </w:rPr>
            </w:pPr>
          </w:p>
        </w:tc>
      </w:tr>
      <w:tr w:rsidR="00071959" w:rsidRPr="00C71F99" w14:paraId="74B1B8CE" w14:textId="77777777" w:rsidTr="00556E1A">
        <w:tblPrEx>
          <w:tblW w:w="10890" w:type="dxa"/>
          <w:jc w:val="center"/>
          <w:tblLayout w:type="fixed"/>
          <w:tblPrExChange w:id="330" w:author="Shaikh Asif" w:date="2020-10-07T19:15:00Z">
            <w:tblPrEx>
              <w:tblW w:w="10890" w:type="dxa"/>
              <w:jc w:val="center"/>
              <w:tblLayout w:type="fixed"/>
            </w:tblPrEx>
          </w:tblPrExChange>
        </w:tblPrEx>
        <w:trPr>
          <w:trHeight w:val="953"/>
          <w:jc w:val="center"/>
          <w:trPrChange w:id="331" w:author="Shaikh Asif" w:date="2020-10-07T19:15:00Z">
            <w:trPr>
              <w:trHeight w:val="935"/>
              <w:jc w:val="center"/>
            </w:trPr>
          </w:trPrChange>
        </w:trPr>
        <w:tc>
          <w:tcPr>
            <w:tcW w:w="808" w:type="dxa"/>
            <w:vAlign w:val="center"/>
            <w:tcPrChange w:id="332" w:author="Shaikh Asif" w:date="2020-10-07T19:15:00Z">
              <w:tcPr>
                <w:tcW w:w="808" w:type="dxa"/>
                <w:gridSpan w:val="2"/>
                <w:vAlign w:val="center"/>
              </w:tcPr>
            </w:tcPrChange>
          </w:tcPr>
          <w:p w14:paraId="63F2CE10"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H7</w:t>
            </w:r>
          </w:p>
        </w:tc>
        <w:tc>
          <w:tcPr>
            <w:tcW w:w="4406" w:type="dxa"/>
            <w:shd w:val="clear" w:color="auto" w:fill="auto"/>
            <w:vAlign w:val="center"/>
            <w:tcPrChange w:id="333" w:author="Shaikh Asif" w:date="2020-10-07T19:15:00Z">
              <w:tcPr>
                <w:tcW w:w="4406" w:type="dxa"/>
                <w:gridSpan w:val="2"/>
                <w:shd w:val="clear" w:color="auto" w:fill="auto"/>
                <w:vAlign w:val="center"/>
              </w:tcPr>
            </w:tcPrChange>
          </w:tcPr>
          <w:p w14:paraId="74D825D5"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you seek care/or initial treatment for {NAME} for the symptoms of cough and fast breathing?</w:t>
            </w:r>
          </w:p>
        </w:tc>
        <w:tc>
          <w:tcPr>
            <w:tcW w:w="4317" w:type="dxa"/>
            <w:gridSpan w:val="4"/>
            <w:shd w:val="clear" w:color="auto" w:fill="auto"/>
            <w:vAlign w:val="center"/>
            <w:tcPrChange w:id="334" w:author="Shaikh Asif" w:date="2020-10-07T19:15:00Z">
              <w:tcPr>
                <w:tcW w:w="4317" w:type="dxa"/>
                <w:gridSpan w:val="6"/>
                <w:shd w:val="clear" w:color="auto" w:fill="auto"/>
                <w:vAlign w:val="center"/>
              </w:tcPr>
            </w:tcPrChange>
          </w:tcPr>
          <w:p w14:paraId="4D54B63C"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45E0072B"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645E8B66" w14:textId="4DCE9FDD" w:rsidR="00071959" w:rsidRPr="00C71F99" w:rsidRDefault="00071959" w:rsidP="00071959">
            <w:pPr>
              <w:tabs>
                <w:tab w:val="right" w:leader="dot" w:pos="3942"/>
              </w:tabs>
              <w:ind w:left="216" w:hanging="216"/>
              <w:rPr>
                <w:rFonts w:asciiTheme="minorHAnsi" w:eastAsia="Times New Roman" w:hAnsiTheme="minorHAnsi" w:cstheme="minorHAnsi"/>
              </w:rPr>
            </w:pPr>
            <w:del w:id="335" w:author="Shaikh Asif" w:date="2020-10-07T15:42:00Z">
              <w:r w:rsidRPr="00C71F99" w:rsidDel="003A1D5E">
                <w:rPr>
                  <w:rFonts w:asciiTheme="minorHAnsi" w:eastAsia="Times New Roman" w:hAnsiTheme="minorHAnsi" w:cstheme="minorHAnsi"/>
                </w:rPr>
                <w:delText>Don’t know………………………………………..………..…98</w:delText>
              </w:r>
            </w:del>
          </w:p>
        </w:tc>
        <w:tc>
          <w:tcPr>
            <w:tcW w:w="1359" w:type="dxa"/>
            <w:vAlign w:val="center"/>
            <w:tcPrChange w:id="336" w:author="Shaikh Asif" w:date="2020-10-07T19:15:00Z">
              <w:tcPr>
                <w:tcW w:w="1359" w:type="dxa"/>
                <w:vAlign w:val="center"/>
              </w:tcPr>
            </w:tcPrChange>
          </w:tcPr>
          <w:p w14:paraId="1A16B886"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w:t>
            </w:r>
            <w:proofErr w:type="gramStart"/>
            <w:r w:rsidRPr="00C71F99">
              <w:rPr>
                <w:rFonts w:asciiTheme="minorHAnsi" w:hAnsiTheme="minorHAnsi" w:cstheme="minorHAnsi"/>
                <w:bCs/>
              </w:rPr>
              <w:t>Yes,  then</w:t>
            </w:r>
            <w:proofErr w:type="gramEnd"/>
            <w:r w:rsidRPr="00C71F99">
              <w:rPr>
                <w:rFonts w:asciiTheme="minorHAnsi" w:hAnsiTheme="minorHAnsi" w:cstheme="minorHAnsi"/>
                <w:bCs/>
              </w:rPr>
              <w:t xml:space="preserve"> go H9</w:t>
            </w:r>
          </w:p>
        </w:tc>
      </w:tr>
      <w:tr w:rsidR="00071959" w:rsidRPr="00C71F99" w14:paraId="666CDEED" w14:textId="77777777" w:rsidTr="00DF3479">
        <w:trPr>
          <w:jc w:val="center"/>
        </w:trPr>
        <w:tc>
          <w:tcPr>
            <w:tcW w:w="808" w:type="dxa"/>
            <w:vAlign w:val="center"/>
          </w:tcPr>
          <w:p w14:paraId="610BA5A7"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H8</w:t>
            </w:r>
          </w:p>
        </w:tc>
        <w:tc>
          <w:tcPr>
            <w:tcW w:w="4406" w:type="dxa"/>
            <w:shd w:val="clear" w:color="auto" w:fill="auto"/>
            <w:vAlign w:val="center"/>
          </w:tcPr>
          <w:p w14:paraId="16DEEA63"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Why did you not seek care or treatment for {NAME}’s symptoms of cough and fast breathing?</w:t>
            </w:r>
          </w:p>
        </w:tc>
        <w:tc>
          <w:tcPr>
            <w:tcW w:w="4317" w:type="dxa"/>
            <w:gridSpan w:val="4"/>
            <w:shd w:val="clear" w:color="auto" w:fill="auto"/>
          </w:tcPr>
          <w:p w14:paraId="00D28EF7" w14:textId="50B65F8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The problem did not require care seeking…</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8C359A5"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 HCP</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6952E675"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C6001D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7A33637A"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207C3F6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599809A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Health facility was closed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38B8672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Poor quality service at health facility</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155AF2B5" w14:textId="37DAEE64" w:rsidR="00071959" w:rsidRPr="00C71F99" w:rsidRDefault="00071959" w:rsidP="00071959">
            <w:pPr>
              <w:tabs>
                <w:tab w:val="left" w:leader="dot" w:pos="3600"/>
              </w:tabs>
              <w:rPr>
                <w:rFonts w:asciiTheme="minorHAnsi" w:hAnsiTheme="minorHAnsi" w:cstheme="minorHAnsi"/>
                <w:color w:val="000000"/>
              </w:rPr>
            </w:pPr>
            <w:proofErr w:type="gramStart"/>
            <w:r w:rsidRPr="00C71F99">
              <w:rPr>
                <w:rFonts w:asciiTheme="minorHAnsi" w:hAnsiTheme="minorHAnsi" w:cstheme="minorHAnsi"/>
                <w:color w:val="000000"/>
              </w:rPr>
              <w:t>Other(</w:t>
            </w:r>
            <w:proofErr w:type="gramEnd"/>
            <w:r w:rsidRPr="00C71F99">
              <w:rPr>
                <w:rFonts w:asciiTheme="minorHAnsi" w:hAnsiTheme="minorHAnsi" w:cstheme="minorHAnsi"/>
                <w:color w:val="000000"/>
              </w:rPr>
              <w:t>Specify)………………………………………………….96</w:t>
            </w:r>
          </w:p>
        </w:tc>
        <w:tc>
          <w:tcPr>
            <w:tcW w:w="1359" w:type="dxa"/>
            <w:vAlign w:val="center"/>
          </w:tcPr>
          <w:p w14:paraId="5D1DB68F" w14:textId="77777777" w:rsidR="00071959" w:rsidRPr="00C71F99" w:rsidRDefault="00071959" w:rsidP="00071959">
            <w:pPr>
              <w:tabs>
                <w:tab w:val="right" w:pos="10469"/>
              </w:tabs>
              <w:rPr>
                <w:rFonts w:asciiTheme="minorHAnsi" w:hAnsiTheme="minorHAnsi" w:cstheme="minorHAnsi"/>
                <w:bCs/>
                <w:i/>
              </w:rPr>
            </w:pPr>
            <w:r w:rsidRPr="00C71F99">
              <w:rPr>
                <w:rFonts w:asciiTheme="minorHAnsi" w:hAnsiTheme="minorHAnsi" w:cstheme="minorHAnsi"/>
                <w:bCs/>
                <w:i/>
              </w:rPr>
              <w:t>(Multiple responses)</w:t>
            </w:r>
          </w:p>
          <w:p w14:paraId="57F17D9D"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Irrespective of any </w:t>
            </w:r>
            <w:proofErr w:type="gramStart"/>
            <w:r w:rsidRPr="00C71F99">
              <w:rPr>
                <w:rFonts w:asciiTheme="minorHAnsi" w:hAnsiTheme="minorHAnsi" w:cstheme="minorHAnsi"/>
                <w:bCs/>
              </w:rPr>
              <w:t>response  go</w:t>
            </w:r>
            <w:proofErr w:type="gramEnd"/>
            <w:r w:rsidRPr="00C71F99">
              <w:rPr>
                <w:rFonts w:asciiTheme="minorHAnsi" w:hAnsiTheme="minorHAnsi" w:cstheme="minorHAnsi"/>
                <w:bCs/>
              </w:rPr>
              <w:t xml:space="preserve"> to </w:t>
            </w:r>
            <w:r w:rsidRPr="00C71F99">
              <w:rPr>
                <w:rFonts w:asciiTheme="minorHAnsi" w:hAnsiTheme="minorHAnsi" w:cstheme="minorHAnsi"/>
              </w:rPr>
              <w:t>section I</w:t>
            </w:r>
          </w:p>
        </w:tc>
      </w:tr>
      <w:tr w:rsidR="00071959" w:rsidRPr="00C71F99" w14:paraId="7F5F9DDE" w14:textId="77777777" w:rsidTr="00DF3479">
        <w:trPr>
          <w:trHeight w:val="620"/>
          <w:jc w:val="center"/>
        </w:trPr>
        <w:tc>
          <w:tcPr>
            <w:tcW w:w="808" w:type="dxa"/>
            <w:vAlign w:val="center"/>
          </w:tcPr>
          <w:p w14:paraId="79B123B4"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H9</w:t>
            </w:r>
          </w:p>
        </w:tc>
        <w:tc>
          <w:tcPr>
            <w:tcW w:w="4406" w:type="dxa"/>
            <w:shd w:val="clear" w:color="auto" w:fill="auto"/>
            <w:vAlign w:val="center"/>
          </w:tcPr>
          <w:p w14:paraId="1BB3A907"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After how many days of illness did you seek care?</w:t>
            </w:r>
          </w:p>
        </w:tc>
        <w:tc>
          <w:tcPr>
            <w:tcW w:w="4317" w:type="dxa"/>
            <w:gridSpan w:val="4"/>
            <w:shd w:val="clear" w:color="auto" w:fill="auto"/>
            <w:vAlign w:val="center"/>
          </w:tcPr>
          <w:p w14:paraId="5668361A"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----------------days</w:t>
            </w:r>
          </w:p>
        </w:tc>
        <w:tc>
          <w:tcPr>
            <w:tcW w:w="1359" w:type="dxa"/>
            <w:vAlign w:val="center"/>
          </w:tcPr>
          <w:p w14:paraId="76F06500"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69C863A9" w14:textId="77777777" w:rsidTr="00DF3479">
        <w:trPr>
          <w:jc w:val="center"/>
        </w:trPr>
        <w:tc>
          <w:tcPr>
            <w:tcW w:w="808" w:type="dxa"/>
            <w:vAlign w:val="center"/>
          </w:tcPr>
          <w:p w14:paraId="12384B0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lastRenderedPageBreak/>
              <w:t>H10</w:t>
            </w:r>
          </w:p>
        </w:tc>
        <w:tc>
          <w:tcPr>
            <w:tcW w:w="4406" w:type="dxa"/>
            <w:shd w:val="clear" w:color="auto" w:fill="auto"/>
            <w:vAlign w:val="center"/>
          </w:tcPr>
          <w:p w14:paraId="14A23ADC"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Where did {NAME} seek initial care for the symptoms of cough and fast breathing?</w:t>
            </w:r>
          </w:p>
        </w:tc>
        <w:tc>
          <w:tcPr>
            <w:tcW w:w="4317" w:type="dxa"/>
            <w:gridSpan w:val="4"/>
            <w:shd w:val="clear" w:color="auto" w:fill="auto"/>
            <w:vAlign w:val="center"/>
          </w:tcPr>
          <w:p w14:paraId="2EB8C71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At home</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01B9930C"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474AEBD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p w14:paraId="204708C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4</w:t>
            </w:r>
          </w:p>
        </w:tc>
        <w:tc>
          <w:tcPr>
            <w:tcW w:w="1359" w:type="dxa"/>
            <w:vAlign w:val="center"/>
          </w:tcPr>
          <w:p w14:paraId="60279693"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6FEED881" w14:textId="77777777" w:rsidTr="00DF3479">
        <w:trPr>
          <w:jc w:val="center"/>
        </w:trPr>
        <w:tc>
          <w:tcPr>
            <w:tcW w:w="808" w:type="dxa"/>
            <w:vAlign w:val="center"/>
          </w:tcPr>
          <w:p w14:paraId="47A43791"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H11</w:t>
            </w:r>
          </w:p>
        </w:tc>
        <w:tc>
          <w:tcPr>
            <w:tcW w:w="4406" w:type="dxa"/>
            <w:vAlign w:val="center"/>
          </w:tcPr>
          <w:p w14:paraId="01F4821B" w14:textId="77777777" w:rsidR="00071959" w:rsidRPr="00C71F99" w:rsidRDefault="00071959" w:rsidP="00071959">
            <w:pPr>
              <w:rPr>
                <w:rFonts w:asciiTheme="minorHAnsi" w:hAnsiTheme="minorHAnsi" w:cstheme="minorHAnsi"/>
                <w:bCs/>
                <w:sz w:val="24"/>
                <w:szCs w:val="24"/>
              </w:rPr>
            </w:pPr>
            <w:r w:rsidRPr="00C71F99">
              <w:rPr>
                <w:rFonts w:asciiTheme="minorHAnsi" w:hAnsiTheme="minorHAnsi" w:cstheme="minorHAnsi"/>
                <w:bCs/>
                <w:sz w:val="24"/>
                <w:szCs w:val="24"/>
              </w:rPr>
              <w:t>From whom did you seek initial care for the symptoms of cough and fast breathing?</w:t>
            </w:r>
          </w:p>
          <w:p w14:paraId="1C3003C7" w14:textId="77777777" w:rsidR="00071959" w:rsidRPr="00C71F99" w:rsidRDefault="00071959" w:rsidP="00071959">
            <w:pPr>
              <w:spacing w:before="120" w:after="120"/>
              <w:rPr>
                <w:rFonts w:asciiTheme="minorHAnsi" w:eastAsia="Times New Roman" w:hAnsiTheme="minorHAnsi" w:cstheme="minorHAnsi"/>
                <w:sz w:val="24"/>
                <w:szCs w:val="24"/>
              </w:rPr>
            </w:pPr>
          </w:p>
        </w:tc>
        <w:tc>
          <w:tcPr>
            <w:tcW w:w="4317" w:type="dxa"/>
            <w:gridSpan w:val="4"/>
            <w:vAlign w:val="center"/>
          </w:tcPr>
          <w:p w14:paraId="790DA516" w14:textId="367BA03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Self…………………………………………………………………….1</w:t>
            </w:r>
          </w:p>
          <w:p w14:paraId="1B832BE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LHW (Lady Health Worker)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123776B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74D1F66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35E61EB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58360C5B" w14:textId="184366B0"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Chemist/Medical Store……………………………….………6</w:t>
            </w:r>
          </w:p>
          <w:p w14:paraId="2C84D4C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7EE3A85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Homeopathic/Hakim</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7EBDE778" w14:textId="0B5307F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NGO staff……………………………………….……………</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…9</w:t>
            </w:r>
          </w:p>
          <w:p w14:paraId="5665ED17" w14:textId="0FE28BF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Community Midwife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10</w:t>
            </w:r>
          </w:p>
          <w:p w14:paraId="1F4566FF" w14:textId="1330C280"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Dai/TBA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11</w:t>
            </w:r>
          </w:p>
        </w:tc>
        <w:tc>
          <w:tcPr>
            <w:tcW w:w="1359" w:type="dxa"/>
            <w:vAlign w:val="center"/>
          </w:tcPr>
          <w:p w14:paraId="448CFDBB" w14:textId="77777777" w:rsidR="00071959" w:rsidRPr="00C71F99" w:rsidRDefault="00071959" w:rsidP="00071959">
            <w:pPr>
              <w:spacing w:before="120" w:after="120"/>
              <w:rPr>
                <w:rFonts w:asciiTheme="minorHAnsi" w:eastAsia="Times New Roman" w:hAnsiTheme="minorHAnsi" w:cstheme="minorHAnsi"/>
              </w:rPr>
            </w:pPr>
          </w:p>
        </w:tc>
      </w:tr>
      <w:tr w:rsidR="00071959" w:rsidRPr="00C71F99" w14:paraId="0B310E9D" w14:textId="77777777" w:rsidTr="00DF3479">
        <w:trPr>
          <w:jc w:val="center"/>
        </w:trPr>
        <w:tc>
          <w:tcPr>
            <w:tcW w:w="808" w:type="dxa"/>
            <w:vAlign w:val="center"/>
          </w:tcPr>
          <w:p w14:paraId="38F4CA7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H12</w:t>
            </w:r>
          </w:p>
        </w:tc>
        <w:tc>
          <w:tcPr>
            <w:tcW w:w="4406" w:type="dxa"/>
            <w:vAlign w:val="center"/>
          </w:tcPr>
          <w:p w14:paraId="22073B60"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was given to {NAME} during the initial treatment for the symptoms of cough and fast breathing?</w:t>
            </w:r>
          </w:p>
        </w:tc>
        <w:tc>
          <w:tcPr>
            <w:tcW w:w="4317" w:type="dxa"/>
            <w:gridSpan w:val="4"/>
            <w:vAlign w:val="center"/>
          </w:tcPr>
          <w:p w14:paraId="0A7DA20D"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Pill/syrup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10BE8DD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Injection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79541EA9"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Antipyretics</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 xml:space="preserve">3 </w:t>
            </w:r>
          </w:p>
          <w:p w14:paraId="2B292405"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Cough syrup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4</w:t>
            </w:r>
          </w:p>
          <w:p w14:paraId="64579993" w14:textId="60F76DDB"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Home Remedies </w:t>
            </w:r>
            <w:r w:rsidRPr="00C71F99">
              <w:rPr>
                <w:rFonts w:asciiTheme="minorHAnsi" w:hAnsiTheme="minorHAnsi" w:cstheme="minorHAnsi"/>
                <w:color w:val="000000"/>
              </w:rPr>
              <w:t>……………………………………….……….5</w:t>
            </w:r>
          </w:p>
          <w:p w14:paraId="0FAB7A5E"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Anti-malarial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6</w:t>
            </w:r>
          </w:p>
          <w:p w14:paraId="40821315" w14:textId="1150F30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5922E98A" w14:textId="54C1628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Injection………………………………….………….8</w:t>
            </w:r>
          </w:p>
        </w:tc>
        <w:tc>
          <w:tcPr>
            <w:tcW w:w="1359" w:type="dxa"/>
            <w:vAlign w:val="center"/>
          </w:tcPr>
          <w:p w14:paraId="2B6635F7" w14:textId="77777777" w:rsidR="00071959" w:rsidRPr="00C71F99" w:rsidRDefault="00071959" w:rsidP="00071959">
            <w:pPr>
              <w:tabs>
                <w:tab w:val="right" w:pos="10469"/>
              </w:tabs>
              <w:rPr>
                <w:rFonts w:asciiTheme="minorHAnsi" w:hAnsiTheme="minorHAnsi" w:cstheme="minorHAnsi"/>
                <w:b/>
                <w:bCs/>
              </w:rPr>
            </w:pPr>
            <w:r w:rsidRPr="00C71F99">
              <w:rPr>
                <w:rFonts w:asciiTheme="minorHAnsi" w:hAnsiTheme="minorHAnsi" w:cstheme="minorHAnsi"/>
                <w:bCs/>
                <w:i/>
              </w:rPr>
              <w:t>(Multiple responses)</w:t>
            </w:r>
          </w:p>
        </w:tc>
      </w:tr>
      <w:tr w:rsidR="00071959" w:rsidRPr="00C71F99" w14:paraId="7E0BC39A" w14:textId="77777777" w:rsidTr="00DF3479">
        <w:trPr>
          <w:trHeight w:val="602"/>
          <w:jc w:val="center"/>
        </w:trPr>
        <w:tc>
          <w:tcPr>
            <w:tcW w:w="808" w:type="dxa"/>
            <w:vAlign w:val="center"/>
          </w:tcPr>
          <w:p w14:paraId="740A5441"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H13</w:t>
            </w:r>
          </w:p>
        </w:tc>
        <w:tc>
          <w:tcPr>
            <w:tcW w:w="4406" w:type="dxa"/>
            <w:vAlign w:val="center"/>
          </w:tcPr>
          <w:p w14:paraId="4B4F3CCC"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Did anyone refer you </w:t>
            </w:r>
            <w:r w:rsidRPr="00C71F99">
              <w:rPr>
                <w:rFonts w:asciiTheme="minorHAnsi" w:eastAsia="Times New Roman" w:hAnsiTheme="minorHAnsi" w:cstheme="minorHAnsi"/>
                <w:sz w:val="24"/>
                <w:szCs w:val="24"/>
                <w:lang w:bidi="sd-Arab-PK"/>
              </w:rPr>
              <w:t xml:space="preserve">for treatment for the symptoms of cough and fast breathing </w:t>
            </w:r>
            <w:r w:rsidRPr="00C71F99">
              <w:rPr>
                <w:rFonts w:asciiTheme="minorHAnsi" w:eastAsia="Times New Roman" w:hAnsiTheme="minorHAnsi" w:cstheme="minorHAnsi"/>
                <w:sz w:val="24"/>
                <w:szCs w:val="24"/>
              </w:rPr>
              <w:t>to another health facility?</w:t>
            </w:r>
          </w:p>
        </w:tc>
        <w:tc>
          <w:tcPr>
            <w:tcW w:w="4317" w:type="dxa"/>
            <w:gridSpan w:val="4"/>
            <w:vAlign w:val="center"/>
          </w:tcPr>
          <w:p w14:paraId="39DC2943" w14:textId="2899EEB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4E27D04C" w14:textId="6ABFF496"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tc>
        <w:tc>
          <w:tcPr>
            <w:tcW w:w="1359" w:type="dxa"/>
            <w:vAlign w:val="center"/>
          </w:tcPr>
          <w:p w14:paraId="686ECF18"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17740C4D" w14:textId="77777777" w:rsidTr="00DF3479">
        <w:trPr>
          <w:trHeight w:val="845"/>
          <w:jc w:val="center"/>
        </w:trPr>
        <w:tc>
          <w:tcPr>
            <w:tcW w:w="808" w:type="dxa"/>
            <w:vAlign w:val="center"/>
          </w:tcPr>
          <w:p w14:paraId="245BDCC3"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H14</w:t>
            </w:r>
          </w:p>
        </w:tc>
        <w:tc>
          <w:tcPr>
            <w:tcW w:w="4406" w:type="dxa"/>
            <w:vAlign w:val="center"/>
          </w:tcPr>
          <w:p w14:paraId="7330FB61"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Was the {NAME} hospitalized for treatment of cough and fast breathing?</w:t>
            </w:r>
          </w:p>
        </w:tc>
        <w:tc>
          <w:tcPr>
            <w:tcW w:w="4317" w:type="dxa"/>
            <w:gridSpan w:val="4"/>
            <w:vAlign w:val="center"/>
          </w:tcPr>
          <w:p w14:paraId="78617BC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690AC673" w14:textId="4ED5F30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tc>
        <w:tc>
          <w:tcPr>
            <w:tcW w:w="1359" w:type="dxa"/>
            <w:vAlign w:val="center"/>
          </w:tcPr>
          <w:p w14:paraId="5D6C1BD1"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w:t>
            </w:r>
            <w:proofErr w:type="gramStart"/>
            <w:r w:rsidRPr="00C71F99">
              <w:rPr>
                <w:rFonts w:asciiTheme="minorHAnsi" w:hAnsiTheme="minorHAnsi" w:cstheme="minorHAnsi"/>
                <w:bCs/>
              </w:rPr>
              <w:t>No  then</w:t>
            </w:r>
            <w:proofErr w:type="gramEnd"/>
            <w:r w:rsidRPr="00C71F99">
              <w:rPr>
                <w:rFonts w:asciiTheme="minorHAnsi" w:hAnsiTheme="minorHAnsi" w:cstheme="minorHAnsi"/>
                <w:bCs/>
              </w:rPr>
              <w:t xml:space="preserve"> go to  H26</w:t>
            </w:r>
          </w:p>
        </w:tc>
      </w:tr>
      <w:tr w:rsidR="00071959" w:rsidRPr="00C71F99" w14:paraId="732A4B7D" w14:textId="77777777" w:rsidTr="00DF3479">
        <w:trPr>
          <w:trHeight w:val="845"/>
          <w:jc w:val="center"/>
        </w:trPr>
        <w:tc>
          <w:tcPr>
            <w:tcW w:w="808" w:type="dxa"/>
            <w:vAlign w:val="center"/>
          </w:tcPr>
          <w:p w14:paraId="5A08A49D"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H15</w:t>
            </w:r>
          </w:p>
        </w:tc>
        <w:tc>
          <w:tcPr>
            <w:tcW w:w="4406" w:type="dxa"/>
            <w:vAlign w:val="center"/>
          </w:tcPr>
          <w:p w14:paraId="189FEF2F"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Where {NAME} was hospitalized/admitted? </w:t>
            </w:r>
          </w:p>
        </w:tc>
        <w:tc>
          <w:tcPr>
            <w:tcW w:w="4317" w:type="dxa"/>
            <w:gridSpan w:val="4"/>
            <w:vAlign w:val="center"/>
          </w:tcPr>
          <w:p w14:paraId="4AA790E0"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196DC110"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2294349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tc>
        <w:tc>
          <w:tcPr>
            <w:tcW w:w="1359" w:type="dxa"/>
            <w:vAlign w:val="center"/>
          </w:tcPr>
          <w:p w14:paraId="2AB16988"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67118AFB" w14:textId="77777777" w:rsidTr="00DF3479">
        <w:trPr>
          <w:trHeight w:val="242"/>
          <w:jc w:val="center"/>
        </w:trPr>
        <w:tc>
          <w:tcPr>
            <w:tcW w:w="808" w:type="dxa"/>
            <w:vAlign w:val="center"/>
          </w:tcPr>
          <w:p w14:paraId="389EE66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H16</w:t>
            </w:r>
          </w:p>
        </w:tc>
        <w:tc>
          <w:tcPr>
            <w:tcW w:w="4406" w:type="dxa"/>
            <w:vAlign w:val="center"/>
          </w:tcPr>
          <w:p w14:paraId="42F90DB3"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you change the facility?</w:t>
            </w:r>
          </w:p>
        </w:tc>
        <w:tc>
          <w:tcPr>
            <w:tcW w:w="4317" w:type="dxa"/>
            <w:gridSpan w:val="4"/>
            <w:vAlign w:val="center"/>
          </w:tcPr>
          <w:p w14:paraId="49DE9D1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04439BD0" w14:textId="7C3D579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tc>
        <w:tc>
          <w:tcPr>
            <w:tcW w:w="1359" w:type="dxa"/>
            <w:vAlign w:val="center"/>
          </w:tcPr>
          <w:p w14:paraId="30BD3E73"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 go to H19</w:t>
            </w:r>
          </w:p>
        </w:tc>
      </w:tr>
      <w:tr w:rsidR="00071959" w:rsidRPr="00C71F99" w14:paraId="71CBCF48" w14:textId="77777777" w:rsidTr="00DF3479">
        <w:trPr>
          <w:trHeight w:val="530"/>
          <w:jc w:val="center"/>
        </w:trPr>
        <w:tc>
          <w:tcPr>
            <w:tcW w:w="808" w:type="dxa"/>
            <w:vAlign w:val="center"/>
          </w:tcPr>
          <w:p w14:paraId="270DAAC8"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color w:val="000000"/>
                <w:sz w:val="24"/>
                <w:szCs w:val="24"/>
                <w:lang w:val="en-GB"/>
              </w:rPr>
              <w:t>H</w:t>
            </w:r>
            <w:r w:rsidRPr="00C71F99">
              <w:rPr>
                <w:rFonts w:asciiTheme="minorHAnsi" w:eastAsia="Times New Roman" w:hAnsiTheme="minorHAnsi" w:cstheme="minorHAnsi"/>
                <w:bCs/>
                <w:color w:val="000000"/>
                <w:sz w:val="24"/>
                <w:szCs w:val="24"/>
                <w:lang w:val="en-GB"/>
              </w:rPr>
              <w:t>17</w:t>
            </w:r>
          </w:p>
        </w:tc>
        <w:tc>
          <w:tcPr>
            <w:tcW w:w="4406" w:type="dxa"/>
            <w:vAlign w:val="center"/>
          </w:tcPr>
          <w:p w14:paraId="525D8E33"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What were the reasons for changing the facility? </w:t>
            </w:r>
          </w:p>
        </w:tc>
        <w:tc>
          <w:tcPr>
            <w:tcW w:w="4317" w:type="dxa"/>
            <w:gridSpan w:val="4"/>
            <w:vAlign w:val="center"/>
          </w:tcPr>
          <w:p w14:paraId="6A2528AB" w14:textId="0665FEB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Cost…………………………………………….…………………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E9628C6" w14:textId="3930258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staff……………………………………….…2</w:t>
            </w:r>
          </w:p>
          <w:p w14:paraId="51A7090C" w14:textId="56900FF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medicines………………………………...3</w:t>
            </w:r>
          </w:p>
          <w:p w14:paraId="1012F864" w14:textId="20D4C74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Staff attitude……………………………………………………...4</w:t>
            </w:r>
          </w:p>
          <w:p w14:paraId="42CFBE70" w14:textId="7F1AC202" w:rsidR="00071959" w:rsidRPr="00C71F99" w:rsidRDefault="00071959" w:rsidP="00071959">
            <w:pPr>
              <w:tabs>
                <w:tab w:val="left" w:leader="dot" w:pos="3600"/>
              </w:tabs>
              <w:rPr>
                <w:rFonts w:asciiTheme="minorHAnsi" w:hAnsiTheme="minorHAnsi" w:cstheme="minorHAnsi"/>
                <w:color w:val="000000"/>
              </w:rPr>
            </w:pPr>
            <w:proofErr w:type="gramStart"/>
            <w:r w:rsidRPr="00C71F99">
              <w:rPr>
                <w:rFonts w:asciiTheme="minorHAnsi" w:hAnsiTheme="minorHAnsi" w:cstheme="minorHAnsi"/>
                <w:color w:val="000000"/>
              </w:rPr>
              <w:t>Other(</w:t>
            </w:r>
            <w:proofErr w:type="gramEnd"/>
            <w:r w:rsidRPr="00C71F99">
              <w:rPr>
                <w:rFonts w:asciiTheme="minorHAnsi" w:hAnsiTheme="minorHAnsi" w:cstheme="minorHAnsi"/>
                <w:color w:val="000000"/>
              </w:rPr>
              <w:t>Specify)………………………………………………….96</w:t>
            </w:r>
          </w:p>
        </w:tc>
        <w:tc>
          <w:tcPr>
            <w:tcW w:w="1359" w:type="dxa"/>
            <w:vAlign w:val="center"/>
          </w:tcPr>
          <w:p w14:paraId="36C9ABAD" w14:textId="77777777" w:rsidR="00071959" w:rsidRPr="00C71F99" w:rsidRDefault="00071959" w:rsidP="00071959">
            <w:pPr>
              <w:tabs>
                <w:tab w:val="right" w:pos="10469"/>
              </w:tabs>
              <w:rPr>
                <w:rFonts w:asciiTheme="minorHAnsi" w:hAnsiTheme="minorHAnsi" w:cstheme="minorHAnsi"/>
                <w:bCs/>
              </w:rPr>
            </w:pPr>
          </w:p>
        </w:tc>
      </w:tr>
      <w:tr w:rsidR="00071959" w:rsidRPr="00C71F99" w14:paraId="40A29FBE" w14:textId="77777777" w:rsidTr="00DF3479">
        <w:trPr>
          <w:trHeight w:val="845"/>
          <w:jc w:val="center"/>
        </w:trPr>
        <w:tc>
          <w:tcPr>
            <w:tcW w:w="808" w:type="dxa"/>
            <w:vAlign w:val="center"/>
          </w:tcPr>
          <w:p w14:paraId="32DBE947"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18</w:t>
            </w:r>
          </w:p>
        </w:tc>
        <w:tc>
          <w:tcPr>
            <w:tcW w:w="4406" w:type="dxa"/>
            <w:vAlign w:val="center"/>
          </w:tcPr>
          <w:p w14:paraId="399126D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In which new facility, (Name) was hospitalized?</w:t>
            </w:r>
          </w:p>
        </w:tc>
        <w:tc>
          <w:tcPr>
            <w:tcW w:w="4317" w:type="dxa"/>
            <w:gridSpan w:val="4"/>
            <w:vAlign w:val="center"/>
          </w:tcPr>
          <w:p w14:paraId="108B6B49"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4F9F81F2"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3549041F"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tc>
        <w:tc>
          <w:tcPr>
            <w:tcW w:w="1359" w:type="dxa"/>
            <w:vAlign w:val="center"/>
          </w:tcPr>
          <w:p w14:paraId="4D2FDF9E"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265C28C7" w14:textId="77777777" w:rsidTr="00DF3479">
        <w:trPr>
          <w:trHeight w:val="845"/>
          <w:jc w:val="center"/>
        </w:trPr>
        <w:tc>
          <w:tcPr>
            <w:tcW w:w="808" w:type="dxa"/>
            <w:vAlign w:val="center"/>
          </w:tcPr>
          <w:p w14:paraId="39D712B7" w14:textId="77777777" w:rsidR="00071959" w:rsidRPr="00C71F99" w:rsidRDefault="00071959" w:rsidP="004D1F5C">
            <w:pPr>
              <w:tabs>
                <w:tab w:val="right" w:pos="10469"/>
              </w:tabs>
              <w:jc w:val="center"/>
              <w:rPr>
                <w:rFonts w:asciiTheme="minorHAnsi" w:hAnsiTheme="minorHAnsi" w:cstheme="minorHAnsi"/>
                <w:bCs/>
                <w:sz w:val="24"/>
                <w:szCs w:val="24"/>
              </w:rPr>
            </w:pPr>
            <w:r w:rsidRPr="00C71F99">
              <w:rPr>
                <w:rFonts w:asciiTheme="minorHAnsi" w:hAnsiTheme="minorHAnsi" w:cstheme="minorHAnsi"/>
                <w:bCs/>
                <w:sz w:val="24"/>
                <w:szCs w:val="24"/>
              </w:rPr>
              <w:t>H19</w:t>
            </w:r>
          </w:p>
        </w:tc>
        <w:tc>
          <w:tcPr>
            <w:tcW w:w="4406" w:type="dxa"/>
            <w:vAlign w:val="center"/>
          </w:tcPr>
          <w:p w14:paraId="0AF5D66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Who treated {NAME} for the symptoms of cough and fast breathing at the facility?</w:t>
            </w:r>
          </w:p>
        </w:tc>
        <w:tc>
          <w:tcPr>
            <w:tcW w:w="4317" w:type="dxa"/>
            <w:gridSpan w:val="4"/>
            <w:vAlign w:val="center"/>
          </w:tcPr>
          <w:p w14:paraId="142E80F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5717286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2E75BDA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75F8848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Community Midwife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5A01345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tc>
        <w:tc>
          <w:tcPr>
            <w:tcW w:w="1359" w:type="dxa"/>
            <w:vAlign w:val="center"/>
          </w:tcPr>
          <w:p w14:paraId="7B41CCD6"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479624BA" w14:textId="77777777" w:rsidTr="00DF3479">
        <w:trPr>
          <w:trHeight w:val="845"/>
          <w:jc w:val="center"/>
        </w:trPr>
        <w:tc>
          <w:tcPr>
            <w:tcW w:w="808" w:type="dxa"/>
            <w:vAlign w:val="center"/>
          </w:tcPr>
          <w:p w14:paraId="389517A9" w14:textId="77777777" w:rsidR="00071959" w:rsidRPr="00C71F99" w:rsidRDefault="00071959" w:rsidP="004D1F5C">
            <w:pPr>
              <w:spacing w:before="120" w:after="120"/>
              <w:jc w:val="center"/>
              <w:rPr>
                <w:rFonts w:asciiTheme="minorHAnsi" w:eastAsia="Times New Roman" w:hAnsiTheme="minorHAnsi" w:cstheme="minorHAnsi"/>
                <w:color w:val="000000"/>
                <w:sz w:val="24"/>
                <w:szCs w:val="24"/>
                <w:lang w:val="en-GB"/>
              </w:rPr>
            </w:pPr>
            <w:r w:rsidRPr="00C71F99">
              <w:rPr>
                <w:rFonts w:asciiTheme="minorHAnsi" w:eastAsia="Times New Roman" w:hAnsiTheme="minorHAnsi" w:cstheme="minorHAnsi"/>
                <w:color w:val="000000"/>
                <w:sz w:val="24"/>
                <w:szCs w:val="24"/>
                <w:lang w:val="en-GB"/>
              </w:rPr>
              <w:lastRenderedPageBreak/>
              <w:t>H20</w:t>
            </w:r>
          </w:p>
        </w:tc>
        <w:tc>
          <w:tcPr>
            <w:tcW w:w="4406" w:type="dxa"/>
            <w:vAlign w:val="center"/>
          </w:tcPr>
          <w:p w14:paraId="4AB97F2B"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What treatment was given to {NAME} for the symptoms of cough and fast breathing at the facility?</w:t>
            </w:r>
          </w:p>
        </w:tc>
        <w:tc>
          <w:tcPr>
            <w:tcW w:w="4317" w:type="dxa"/>
            <w:gridSpan w:val="4"/>
            <w:vAlign w:val="center"/>
          </w:tcPr>
          <w:p w14:paraId="4950671E"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Pill/syrup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2C90C33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Injection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489DDC3D"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Antipyretics</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 xml:space="preserve">3 </w:t>
            </w:r>
          </w:p>
          <w:p w14:paraId="6B16E008"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Cough syrup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4</w:t>
            </w:r>
          </w:p>
          <w:p w14:paraId="679D84DF"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Anti-malarial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5</w:t>
            </w:r>
          </w:p>
          <w:p w14:paraId="20FF437E" w14:textId="3AC43CA3"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7BCD0280" w14:textId="6C01DD3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Injection………………………………….………….7</w:t>
            </w:r>
          </w:p>
        </w:tc>
        <w:tc>
          <w:tcPr>
            <w:tcW w:w="1359" w:type="dxa"/>
            <w:vAlign w:val="center"/>
          </w:tcPr>
          <w:p w14:paraId="02E5DE84" w14:textId="77777777" w:rsidR="00071959" w:rsidRPr="00C71F99" w:rsidRDefault="00071959" w:rsidP="00071959">
            <w:pPr>
              <w:spacing w:before="120" w:after="120"/>
              <w:rPr>
                <w:rFonts w:asciiTheme="minorHAnsi" w:eastAsia="Times New Roman" w:hAnsiTheme="minorHAnsi" w:cstheme="minorHAnsi"/>
                <w:bCs/>
                <w:lang w:val="en-GB"/>
              </w:rPr>
            </w:pPr>
            <w:r w:rsidRPr="00C71F99">
              <w:rPr>
                <w:rFonts w:asciiTheme="minorHAnsi" w:eastAsia="Times New Roman" w:hAnsiTheme="minorHAnsi" w:cstheme="minorHAnsi"/>
                <w:bCs/>
                <w:i/>
              </w:rPr>
              <w:t>(Multiple responses)</w:t>
            </w:r>
          </w:p>
        </w:tc>
      </w:tr>
      <w:tr w:rsidR="00071959" w:rsidRPr="00C71F99" w14:paraId="1F32229A" w14:textId="77777777" w:rsidTr="00DF3479">
        <w:trPr>
          <w:trHeight w:val="845"/>
          <w:jc w:val="center"/>
        </w:trPr>
        <w:tc>
          <w:tcPr>
            <w:tcW w:w="808" w:type="dxa"/>
            <w:vAlign w:val="center"/>
          </w:tcPr>
          <w:p w14:paraId="660BC4F1"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color w:val="000000"/>
                <w:sz w:val="24"/>
                <w:szCs w:val="24"/>
                <w:lang w:val="en-GB"/>
              </w:rPr>
              <w:t>H</w:t>
            </w:r>
            <w:r w:rsidRPr="00C71F99">
              <w:rPr>
                <w:rFonts w:asciiTheme="minorHAnsi" w:eastAsia="Times New Roman" w:hAnsiTheme="minorHAnsi" w:cstheme="minorHAnsi"/>
                <w:bCs/>
                <w:color w:val="000000"/>
                <w:sz w:val="24"/>
                <w:szCs w:val="24"/>
                <w:lang w:val="en-GB"/>
              </w:rPr>
              <w:t>21</w:t>
            </w:r>
          </w:p>
        </w:tc>
        <w:tc>
          <w:tcPr>
            <w:tcW w:w="4406" w:type="dxa"/>
            <w:vAlign w:val="center"/>
          </w:tcPr>
          <w:p w14:paraId="6C8F4C6E"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For how long {NAME} child was hospitalized for the treatment of cough and fast breathing?</w:t>
            </w:r>
          </w:p>
        </w:tc>
        <w:tc>
          <w:tcPr>
            <w:tcW w:w="4317" w:type="dxa"/>
            <w:gridSpan w:val="4"/>
            <w:vAlign w:val="center"/>
          </w:tcPr>
          <w:p w14:paraId="507413F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__________Hours </w:t>
            </w:r>
          </w:p>
          <w:p w14:paraId="102EDC4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__________days </w:t>
            </w:r>
          </w:p>
          <w:p w14:paraId="70C43DD7" w14:textId="67B0CA33" w:rsidR="00071959" w:rsidRPr="00C71F99" w:rsidRDefault="00D61E55" w:rsidP="00071959">
            <w:pPr>
              <w:tabs>
                <w:tab w:val="left" w:leader="dot" w:pos="3600"/>
              </w:tabs>
              <w:rPr>
                <w:rFonts w:asciiTheme="minorHAnsi" w:hAnsiTheme="minorHAnsi" w:cstheme="minorHAnsi"/>
                <w:color w:val="000000"/>
              </w:rPr>
            </w:pPr>
            <w:ins w:id="337" w:author="Shaikh Asif" w:date="2020-10-08T12:25:00Z">
              <w:r>
                <w:rPr>
                  <w:rFonts w:asciiTheme="minorHAnsi" w:hAnsiTheme="minorHAnsi" w:cstheme="minorHAnsi" w:hint="cs"/>
                  <w:color w:val="000000"/>
                  <w:rtl/>
                </w:rPr>
                <w:t>666</w:t>
              </w:r>
            </w:ins>
            <w:r w:rsidR="00071959" w:rsidRPr="00C71F99">
              <w:rPr>
                <w:rFonts w:asciiTheme="minorHAnsi" w:hAnsiTheme="minorHAnsi" w:cstheme="minorHAnsi"/>
                <w:color w:val="000000"/>
              </w:rPr>
              <w:t xml:space="preserve">__________Still Hospitalized  </w:t>
            </w:r>
          </w:p>
        </w:tc>
        <w:tc>
          <w:tcPr>
            <w:tcW w:w="1359" w:type="dxa"/>
            <w:vAlign w:val="center"/>
          </w:tcPr>
          <w:p w14:paraId="338562F5"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still </w:t>
            </w:r>
            <w:proofErr w:type="gramStart"/>
            <w:r w:rsidRPr="00C71F99">
              <w:rPr>
                <w:rFonts w:asciiTheme="minorHAnsi" w:hAnsiTheme="minorHAnsi" w:cstheme="minorHAnsi"/>
                <w:bCs/>
              </w:rPr>
              <w:t>hospitalized</w:t>
            </w:r>
            <w:proofErr w:type="gramEnd"/>
            <w:r w:rsidRPr="00C71F99">
              <w:rPr>
                <w:rFonts w:asciiTheme="minorHAnsi" w:hAnsiTheme="minorHAnsi" w:cstheme="minorHAnsi"/>
                <w:bCs/>
              </w:rPr>
              <w:t xml:space="preserve"> then go H27 </w:t>
            </w:r>
          </w:p>
        </w:tc>
      </w:tr>
      <w:tr w:rsidR="00071959" w:rsidRPr="00C71F99" w14:paraId="79D62659" w14:textId="77777777" w:rsidTr="00DF3479">
        <w:trPr>
          <w:trHeight w:val="845"/>
          <w:jc w:val="center"/>
        </w:trPr>
        <w:tc>
          <w:tcPr>
            <w:tcW w:w="808" w:type="dxa"/>
            <w:vAlign w:val="center"/>
          </w:tcPr>
          <w:p w14:paraId="6166405D"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22</w:t>
            </w:r>
          </w:p>
        </w:tc>
        <w:tc>
          <w:tcPr>
            <w:tcW w:w="4406" w:type="dxa"/>
            <w:vAlign w:val="center"/>
          </w:tcPr>
          <w:p w14:paraId="2AC0287F" w14:textId="5334DAF9" w:rsidR="00071959" w:rsidRPr="00C71F99" w:rsidRDefault="00F86A98"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After discharge, </w:t>
            </w:r>
            <w:proofErr w:type="gramStart"/>
            <w:r w:rsidR="00071959" w:rsidRPr="00C71F99">
              <w:rPr>
                <w:rFonts w:asciiTheme="minorHAnsi" w:hAnsiTheme="minorHAnsi" w:cstheme="minorHAnsi"/>
                <w:sz w:val="24"/>
                <w:szCs w:val="24"/>
              </w:rPr>
              <w:t>Were</w:t>
            </w:r>
            <w:proofErr w:type="gramEnd"/>
            <w:r w:rsidR="00071959" w:rsidRPr="00C71F99">
              <w:rPr>
                <w:rFonts w:asciiTheme="minorHAnsi" w:hAnsiTheme="minorHAnsi" w:cstheme="minorHAnsi"/>
                <w:sz w:val="24"/>
                <w:szCs w:val="24"/>
              </w:rPr>
              <w:t xml:space="preserve"> you recommended a follow up visit?</w:t>
            </w:r>
          </w:p>
        </w:tc>
        <w:tc>
          <w:tcPr>
            <w:tcW w:w="4317" w:type="dxa"/>
            <w:gridSpan w:val="4"/>
            <w:vAlign w:val="center"/>
          </w:tcPr>
          <w:p w14:paraId="60D1FC8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E2AB9EB"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7569A673" w14:textId="6988D25B" w:rsidR="00E94969" w:rsidRPr="00C71F99" w:rsidRDefault="00E94969" w:rsidP="00071959">
            <w:pPr>
              <w:tabs>
                <w:tab w:val="left" w:leader="dot" w:pos="3600"/>
              </w:tabs>
              <w:rPr>
                <w:rFonts w:asciiTheme="minorHAnsi" w:hAnsiTheme="minorHAnsi" w:cstheme="minorHAnsi"/>
              </w:rPr>
            </w:pPr>
            <w:r w:rsidRPr="00C71F99">
              <w:rPr>
                <w:rFonts w:asciiTheme="minorHAnsi" w:hAnsiTheme="minorHAnsi" w:cstheme="minorHAnsi"/>
                <w:color w:val="000000"/>
              </w:rPr>
              <w:t>Not advised…………………………………………...…</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tc>
        <w:tc>
          <w:tcPr>
            <w:tcW w:w="1359" w:type="dxa"/>
            <w:vAlign w:val="center"/>
          </w:tcPr>
          <w:p w14:paraId="71237F43"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w:t>
            </w:r>
            <w:proofErr w:type="gramStart"/>
            <w:r w:rsidRPr="00C71F99">
              <w:rPr>
                <w:rFonts w:asciiTheme="minorHAnsi" w:hAnsiTheme="minorHAnsi" w:cstheme="minorHAnsi"/>
                <w:bCs/>
              </w:rPr>
              <w:t>NO</w:t>
            </w:r>
            <w:proofErr w:type="gramEnd"/>
            <w:r w:rsidRPr="00C71F99">
              <w:rPr>
                <w:rFonts w:asciiTheme="minorHAnsi" w:hAnsiTheme="minorHAnsi" w:cstheme="minorHAnsi"/>
                <w:bCs/>
              </w:rPr>
              <w:t xml:space="preserve"> then go H26</w:t>
            </w:r>
          </w:p>
        </w:tc>
      </w:tr>
      <w:tr w:rsidR="00071959" w:rsidRPr="00C71F99" w14:paraId="152A02FC" w14:textId="77777777" w:rsidTr="00DF3479">
        <w:trPr>
          <w:trHeight w:val="701"/>
          <w:jc w:val="center"/>
        </w:trPr>
        <w:tc>
          <w:tcPr>
            <w:tcW w:w="808" w:type="dxa"/>
            <w:vAlign w:val="center"/>
          </w:tcPr>
          <w:p w14:paraId="278A0BA9"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23</w:t>
            </w:r>
          </w:p>
        </w:tc>
        <w:tc>
          <w:tcPr>
            <w:tcW w:w="4406" w:type="dxa"/>
            <w:vAlign w:val="center"/>
          </w:tcPr>
          <w:p w14:paraId="75EE1873"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After how many days of discharge </w:t>
            </w:r>
            <w:proofErr w:type="gramStart"/>
            <w:r w:rsidRPr="00C71F99">
              <w:rPr>
                <w:rFonts w:asciiTheme="minorHAnsi" w:hAnsiTheme="minorHAnsi" w:cstheme="minorHAnsi"/>
                <w:sz w:val="24"/>
                <w:szCs w:val="24"/>
              </w:rPr>
              <w:t>were</w:t>
            </w:r>
            <w:proofErr w:type="gramEnd"/>
            <w:r w:rsidRPr="00C71F99">
              <w:rPr>
                <w:rFonts w:asciiTheme="minorHAnsi" w:hAnsiTheme="minorHAnsi" w:cstheme="minorHAnsi"/>
                <w:sz w:val="24"/>
                <w:szCs w:val="24"/>
              </w:rPr>
              <w:t xml:space="preserve"> you recommended for a follow up visit?</w:t>
            </w:r>
          </w:p>
        </w:tc>
        <w:tc>
          <w:tcPr>
            <w:tcW w:w="4317" w:type="dxa"/>
            <w:gridSpan w:val="4"/>
            <w:vAlign w:val="center"/>
          </w:tcPr>
          <w:p w14:paraId="4A2CED9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days</w:t>
            </w:r>
          </w:p>
        </w:tc>
        <w:tc>
          <w:tcPr>
            <w:tcW w:w="1359" w:type="dxa"/>
            <w:vAlign w:val="center"/>
          </w:tcPr>
          <w:p w14:paraId="38A46100" w14:textId="77777777" w:rsidR="00071959" w:rsidRPr="00C71F99" w:rsidRDefault="00071959" w:rsidP="00071959">
            <w:pPr>
              <w:tabs>
                <w:tab w:val="right" w:pos="10469"/>
              </w:tabs>
              <w:rPr>
                <w:rFonts w:asciiTheme="minorHAnsi" w:hAnsiTheme="minorHAnsi" w:cstheme="minorHAnsi"/>
                <w:bCs/>
              </w:rPr>
            </w:pPr>
          </w:p>
        </w:tc>
      </w:tr>
      <w:tr w:rsidR="00071959" w:rsidRPr="00C71F99" w14:paraId="38B60A50" w14:textId="77777777" w:rsidTr="00DF3479">
        <w:trPr>
          <w:trHeight w:val="629"/>
          <w:jc w:val="center"/>
        </w:trPr>
        <w:tc>
          <w:tcPr>
            <w:tcW w:w="808" w:type="dxa"/>
            <w:vAlign w:val="center"/>
          </w:tcPr>
          <w:p w14:paraId="07C14A0D"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24</w:t>
            </w:r>
          </w:p>
        </w:tc>
        <w:tc>
          <w:tcPr>
            <w:tcW w:w="4406" w:type="dxa"/>
            <w:vAlign w:val="center"/>
          </w:tcPr>
          <w:p w14:paraId="1D4299A9"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Have you visited for a follow-up visit?</w:t>
            </w:r>
          </w:p>
        </w:tc>
        <w:tc>
          <w:tcPr>
            <w:tcW w:w="4317" w:type="dxa"/>
            <w:gridSpan w:val="4"/>
            <w:vAlign w:val="center"/>
          </w:tcPr>
          <w:p w14:paraId="0EE438B5"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68C28470" w14:textId="64602216"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tc>
        <w:tc>
          <w:tcPr>
            <w:tcW w:w="1359" w:type="dxa"/>
            <w:vAlign w:val="center"/>
          </w:tcPr>
          <w:p w14:paraId="095FBBD8" w14:textId="77777777" w:rsidR="00071959" w:rsidRPr="00C71F99" w:rsidRDefault="00071959" w:rsidP="00071959">
            <w:pPr>
              <w:tabs>
                <w:tab w:val="left" w:leader="dot" w:pos="8640"/>
              </w:tabs>
              <w:rPr>
                <w:rFonts w:asciiTheme="minorHAnsi" w:hAnsiTheme="minorHAnsi" w:cstheme="minorHAnsi"/>
              </w:rPr>
            </w:pPr>
            <w:r w:rsidRPr="00C71F99">
              <w:rPr>
                <w:rFonts w:asciiTheme="minorHAnsi" w:hAnsiTheme="minorHAnsi" w:cstheme="minorHAnsi"/>
              </w:rPr>
              <w:t>If yes, go to H26</w:t>
            </w:r>
          </w:p>
        </w:tc>
      </w:tr>
      <w:tr w:rsidR="00071959" w:rsidRPr="00C71F99" w14:paraId="3513CD4A" w14:textId="77777777" w:rsidTr="00DF3479">
        <w:trPr>
          <w:trHeight w:val="512"/>
          <w:jc w:val="center"/>
        </w:trPr>
        <w:tc>
          <w:tcPr>
            <w:tcW w:w="808" w:type="dxa"/>
            <w:vAlign w:val="center"/>
          </w:tcPr>
          <w:p w14:paraId="3AB6656C"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25</w:t>
            </w:r>
          </w:p>
        </w:tc>
        <w:tc>
          <w:tcPr>
            <w:tcW w:w="4406" w:type="dxa"/>
            <w:vAlign w:val="center"/>
          </w:tcPr>
          <w:p w14:paraId="025DA938"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What were the reasons for not having a follow up visit? </w:t>
            </w:r>
          </w:p>
        </w:tc>
        <w:tc>
          <w:tcPr>
            <w:tcW w:w="4317" w:type="dxa"/>
            <w:gridSpan w:val="4"/>
            <w:vAlign w:val="center"/>
          </w:tcPr>
          <w:p w14:paraId="5E3179AC" w14:textId="1BA59D5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Follow-up not due yet………………………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B159B66" w14:textId="1653588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sz w:val="18"/>
                <w:szCs w:val="18"/>
              </w:rPr>
              <w:t>The problem did not require further care seeking</w:t>
            </w:r>
            <w:r w:rsidRPr="00C71F99">
              <w:rPr>
                <w:rFonts w:asciiTheme="minorHAnsi" w:hAnsiTheme="minorHAnsi" w:cstheme="minorHAnsi"/>
                <w:color w:val="000000"/>
              </w:rPr>
              <w:t>………2</w:t>
            </w:r>
          </w:p>
          <w:p w14:paraId="76F74F59"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08AC0B7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4B415B2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2552CF7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74EE027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tc>
        <w:tc>
          <w:tcPr>
            <w:tcW w:w="1359" w:type="dxa"/>
            <w:vAlign w:val="center"/>
          </w:tcPr>
          <w:p w14:paraId="69E06657" w14:textId="77777777" w:rsidR="00071959" w:rsidRPr="00C71F99" w:rsidRDefault="00071959" w:rsidP="00071959">
            <w:pPr>
              <w:tabs>
                <w:tab w:val="right" w:pos="10469"/>
              </w:tabs>
              <w:jc w:val="center"/>
              <w:rPr>
                <w:rFonts w:asciiTheme="minorHAnsi" w:hAnsiTheme="minorHAnsi" w:cstheme="minorHAnsi"/>
                <w:bCs/>
                <w:i/>
              </w:rPr>
            </w:pPr>
            <w:r w:rsidRPr="00C71F99">
              <w:rPr>
                <w:rFonts w:asciiTheme="minorHAnsi" w:hAnsiTheme="minorHAnsi" w:cstheme="minorHAnsi"/>
                <w:bCs/>
                <w:i/>
              </w:rPr>
              <w:t>(Multiple responses)</w:t>
            </w:r>
          </w:p>
          <w:p w14:paraId="60C307EC" w14:textId="77777777" w:rsidR="00071959" w:rsidRPr="00C71F99" w:rsidRDefault="00071959" w:rsidP="00071959">
            <w:pPr>
              <w:tabs>
                <w:tab w:val="right" w:pos="10469"/>
              </w:tabs>
              <w:jc w:val="center"/>
              <w:rPr>
                <w:rFonts w:asciiTheme="minorHAnsi" w:hAnsiTheme="minorHAnsi" w:cstheme="minorHAnsi"/>
                <w:bCs/>
              </w:rPr>
            </w:pPr>
          </w:p>
        </w:tc>
      </w:tr>
      <w:tr w:rsidR="00071959" w:rsidRPr="00C71F99" w14:paraId="0FDC23F9" w14:textId="77777777" w:rsidTr="00DF3479">
        <w:trPr>
          <w:trHeight w:val="332"/>
          <w:jc w:val="center"/>
        </w:trPr>
        <w:tc>
          <w:tcPr>
            <w:tcW w:w="808" w:type="dxa"/>
            <w:vAlign w:val="center"/>
          </w:tcPr>
          <w:p w14:paraId="53B76094"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H26</w:t>
            </w:r>
          </w:p>
        </w:tc>
        <w:tc>
          <w:tcPr>
            <w:tcW w:w="4406" w:type="dxa"/>
            <w:vAlign w:val="center"/>
          </w:tcPr>
          <w:p w14:paraId="3D00FFA8"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What was the outcome of (Name’s</w:t>
            </w:r>
            <w:r w:rsidRPr="00C71F99">
              <w:rPr>
                <w:rFonts w:asciiTheme="minorHAnsi" w:hAnsiTheme="minorHAnsi" w:cstheme="minorHAnsi"/>
                <w:sz w:val="24"/>
                <w:szCs w:val="24"/>
                <w:lang w:bidi="sd-Arab-PK"/>
              </w:rPr>
              <w:t>)</w:t>
            </w:r>
            <w:r w:rsidRPr="00C71F99">
              <w:rPr>
                <w:rFonts w:asciiTheme="minorHAnsi" w:hAnsiTheme="minorHAnsi" w:cstheme="minorHAnsi"/>
                <w:sz w:val="24"/>
                <w:szCs w:val="24"/>
              </w:rPr>
              <w:t xml:space="preserve"> disease?</w:t>
            </w:r>
          </w:p>
        </w:tc>
        <w:tc>
          <w:tcPr>
            <w:tcW w:w="4317" w:type="dxa"/>
            <w:gridSpan w:val="4"/>
            <w:vAlign w:val="center"/>
          </w:tcPr>
          <w:p w14:paraId="6A5CAD7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Cured</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00779B7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Still Ill</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07946AB8"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Died</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tc>
        <w:tc>
          <w:tcPr>
            <w:tcW w:w="1359" w:type="dxa"/>
            <w:vAlign w:val="center"/>
          </w:tcPr>
          <w:p w14:paraId="63CECEB0"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03C879FA" w14:textId="77777777" w:rsidTr="00DF3479">
        <w:trPr>
          <w:trHeight w:val="710"/>
          <w:jc w:val="center"/>
        </w:trPr>
        <w:tc>
          <w:tcPr>
            <w:tcW w:w="808" w:type="dxa"/>
            <w:vAlign w:val="center"/>
          </w:tcPr>
          <w:p w14:paraId="0B5CC427"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H27</w:t>
            </w:r>
          </w:p>
        </w:tc>
        <w:tc>
          <w:tcPr>
            <w:tcW w:w="4406" w:type="dxa"/>
            <w:vAlign w:val="center"/>
          </w:tcPr>
          <w:p w14:paraId="00DDC498" w14:textId="77777777" w:rsidR="00071959" w:rsidRPr="00C71F99" w:rsidRDefault="00071959" w:rsidP="00071959">
            <w:pPr>
              <w:rPr>
                <w:rFonts w:asciiTheme="minorHAnsi" w:hAnsiTheme="minorHAnsi" w:cstheme="minorHAnsi"/>
                <w:sz w:val="24"/>
                <w:szCs w:val="24"/>
              </w:rPr>
            </w:pPr>
            <w:r w:rsidRPr="00C71F99">
              <w:rPr>
                <w:rFonts w:asciiTheme="minorHAnsi" w:hAnsiTheme="minorHAnsi" w:cstheme="minorHAnsi"/>
                <w:sz w:val="24"/>
                <w:szCs w:val="24"/>
              </w:rPr>
              <w:t>How long does it take to reach health facility, where you sought</w:t>
            </w:r>
            <w:r w:rsidRPr="00C71F99">
              <w:rPr>
                <w:rFonts w:asciiTheme="minorHAnsi" w:hAnsiTheme="minorHAnsi" w:cstheme="minorHAnsi"/>
                <w:sz w:val="24"/>
                <w:szCs w:val="24"/>
                <w:lang w:val="en-GB"/>
              </w:rPr>
              <w:t xml:space="preserve"> treatment of {NAME}’s for the </w:t>
            </w:r>
            <w:r w:rsidRPr="00C71F99">
              <w:rPr>
                <w:rFonts w:asciiTheme="minorHAnsi" w:hAnsiTheme="minorHAnsi" w:cstheme="minorHAnsi"/>
                <w:bCs/>
                <w:sz w:val="24"/>
                <w:szCs w:val="24"/>
              </w:rPr>
              <w:t>symptoms of cough and fast breathing</w:t>
            </w:r>
            <w:r w:rsidRPr="00C71F99">
              <w:rPr>
                <w:rFonts w:asciiTheme="minorHAnsi" w:hAnsiTheme="minorHAnsi" w:cstheme="minorHAnsi"/>
                <w:sz w:val="24"/>
                <w:szCs w:val="24"/>
                <w:lang w:val="en-GB"/>
              </w:rPr>
              <w:t>?</w:t>
            </w:r>
          </w:p>
        </w:tc>
        <w:tc>
          <w:tcPr>
            <w:tcW w:w="4317" w:type="dxa"/>
            <w:gridSpan w:val="4"/>
            <w:vAlign w:val="center"/>
          </w:tcPr>
          <w:p w14:paraId="56CBA614" w14:textId="1A78701C"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Minutes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min</w:t>
            </w:r>
          </w:p>
          <w:p w14:paraId="5DAF2335" w14:textId="173BBAC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Don’t Know…………………………………………………</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98</w:t>
            </w:r>
          </w:p>
        </w:tc>
        <w:tc>
          <w:tcPr>
            <w:tcW w:w="1359" w:type="dxa"/>
            <w:vAlign w:val="center"/>
          </w:tcPr>
          <w:p w14:paraId="22E69AAC" w14:textId="77777777" w:rsidR="00071959" w:rsidRPr="00C71F99" w:rsidRDefault="00071959" w:rsidP="00071959">
            <w:pPr>
              <w:tabs>
                <w:tab w:val="right" w:pos="10469"/>
              </w:tabs>
              <w:rPr>
                <w:rFonts w:asciiTheme="minorHAnsi" w:hAnsiTheme="minorHAnsi" w:cstheme="minorHAnsi"/>
                <w:bCs/>
                <w:i/>
              </w:rPr>
            </w:pPr>
          </w:p>
        </w:tc>
      </w:tr>
      <w:tr w:rsidR="00071959" w:rsidRPr="00C71F99" w14:paraId="6913D026" w14:textId="77777777" w:rsidTr="00DF3479">
        <w:trPr>
          <w:trHeight w:val="710"/>
          <w:jc w:val="center"/>
        </w:trPr>
        <w:tc>
          <w:tcPr>
            <w:tcW w:w="808" w:type="dxa"/>
            <w:vAlign w:val="center"/>
          </w:tcPr>
          <w:p w14:paraId="3CFC15DB"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H28</w:t>
            </w:r>
          </w:p>
        </w:tc>
        <w:tc>
          <w:tcPr>
            <w:tcW w:w="4406" w:type="dxa"/>
            <w:vAlign w:val="center"/>
          </w:tcPr>
          <w:p w14:paraId="2DDF489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How far is the health facility, where you sought treatment of {NAME}’s for the symptoms of cough and fast breathing?</w:t>
            </w:r>
          </w:p>
        </w:tc>
        <w:tc>
          <w:tcPr>
            <w:tcW w:w="4317" w:type="dxa"/>
            <w:gridSpan w:val="4"/>
            <w:vAlign w:val="center"/>
          </w:tcPr>
          <w:p w14:paraId="69F01D52" w14:textId="5AC84C63"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Kilometers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km</w:t>
            </w:r>
          </w:p>
          <w:p w14:paraId="3BA1BE89" w14:textId="67AA8C0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Don’t Know……………………………………………………...98</w:t>
            </w:r>
          </w:p>
        </w:tc>
        <w:tc>
          <w:tcPr>
            <w:tcW w:w="1359" w:type="dxa"/>
            <w:vAlign w:val="center"/>
          </w:tcPr>
          <w:p w14:paraId="47176F40" w14:textId="77777777" w:rsidR="00071959" w:rsidRPr="00C71F99" w:rsidRDefault="00071959" w:rsidP="00071959">
            <w:pPr>
              <w:tabs>
                <w:tab w:val="right" w:pos="10469"/>
              </w:tabs>
              <w:rPr>
                <w:rFonts w:asciiTheme="minorHAnsi" w:hAnsiTheme="minorHAnsi" w:cstheme="minorHAnsi"/>
                <w:bCs/>
                <w:i/>
              </w:rPr>
            </w:pPr>
          </w:p>
        </w:tc>
      </w:tr>
      <w:tr w:rsidR="00071959" w:rsidRPr="00C71F99" w14:paraId="0C17937C" w14:textId="77777777" w:rsidTr="00DF3479">
        <w:trPr>
          <w:trHeight w:val="710"/>
          <w:jc w:val="center"/>
        </w:trPr>
        <w:tc>
          <w:tcPr>
            <w:tcW w:w="808" w:type="dxa"/>
            <w:vAlign w:val="center"/>
          </w:tcPr>
          <w:p w14:paraId="38254335"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H29</w:t>
            </w:r>
          </w:p>
        </w:tc>
        <w:tc>
          <w:tcPr>
            <w:tcW w:w="4406" w:type="dxa"/>
            <w:vAlign w:val="center"/>
          </w:tcPr>
          <w:p w14:paraId="08901655"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transport is used to reach health care facility?</w:t>
            </w:r>
          </w:p>
        </w:tc>
        <w:tc>
          <w:tcPr>
            <w:tcW w:w="4317" w:type="dxa"/>
            <w:gridSpan w:val="4"/>
            <w:vAlign w:val="center"/>
          </w:tcPr>
          <w:p w14:paraId="1AB578B3" w14:textId="5ACA866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Public transport………………………………….………………1</w:t>
            </w:r>
          </w:p>
          <w:p w14:paraId="3EE418E2" w14:textId="0EA3A7C9" w:rsidR="00071959" w:rsidRPr="00C71F99" w:rsidRDefault="00071959" w:rsidP="00071959">
            <w:pPr>
              <w:tabs>
                <w:tab w:val="left" w:leader="dot" w:pos="3600"/>
              </w:tabs>
              <w:rPr>
                <w:rFonts w:asciiTheme="minorHAnsi" w:hAnsiTheme="minorHAnsi" w:cstheme="minorHAnsi"/>
                <w:color w:val="000000"/>
              </w:rPr>
            </w:pPr>
            <w:proofErr w:type="spellStart"/>
            <w:r w:rsidRPr="00C71F99">
              <w:rPr>
                <w:rFonts w:asciiTheme="minorHAnsi" w:hAnsiTheme="minorHAnsi" w:cstheme="minorHAnsi"/>
                <w:color w:val="000000"/>
              </w:rPr>
              <w:t>Chingchi</w:t>
            </w:r>
            <w:proofErr w:type="spellEnd"/>
            <w:r w:rsidRPr="00C71F99">
              <w:rPr>
                <w:rFonts w:asciiTheme="minorHAnsi" w:hAnsiTheme="minorHAnsi" w:cstheme="minorHAnsi"/>
                <w:color w:val="000000"/>
              </w:rPr>
              <w:t>/ Rickshaw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4F9B763C" w14:textId="30744F98"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Motor-cycle /Bike……………………………….…………</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1A13B75D" w14:textId="5135B78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Private Car………………………………………….………………4</w:t>
            </w:r>
          </w:p>
          <w:p w14:paraId="016E1CEB" w14:textId="7E0BA748"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Taxi……………………………………………………………………5</w:t>
            </w:r>
          </w:p>
          <w:p w14:paraId="78580456" w14:textId="1FAF058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Ambulance……………………………………………………</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63AB5472" w14:textId="793A853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Cycle………………………………………………………….….7</w:t>
            </w:r>
          </w:p>
          <w:p w14:paraId="3ED392E0" w14:textId="53CE7B7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foot…………………………………………………………….…8</w:t>
            </w:r>
          </w:p>
          <w:p w14:paraId="55B65FB5" w14:textId="71C7464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None (if child was treated at </w:t>
            </w:r>
            <w:proofErr w:type="gramStart"/>
            <w:r w:rsidRPr="00C71F99">
              <w:rPr>
                <w:rFonts w:asciiTheme="minorHAnsi" w:hAnsiTheme="minorHAnsi" w:cstheme="minorHAnsi"/>
                <w:color w:val="000000"/>
              </w:rPr>
              <w:t>home)…</w:t>
            </w:r>
            <w:proofErr w:type="gramEnd"/>
            <w:r w:rsidRPr="00C71F99">
              <w:rPr>
                <w:rFonts w:asciiTheme="minorHAnsi" w:hAnsiTheme="minorHAnsi" w:cstheme="minorHAnsi"/>
                <w:color w:val="000000"/>
              </w:rPr>
              <w:t>………………...9</w:t>
            </w:r>
          </w:p>
          <w:p w14:paraId="508295C5" w14:textId="521B4D39" w:rsidR="00071959" w:rsidRPr="00C71F99" w:rsidRDefault="00071959" w:rsidP="00071959">
            <w:pPr>
              <w:tabs>
                <w:tab w:val="left" w:leader="dot" w:pos="3600"/>
              </w:tabs>
              <w:rPr>
                <w:rFonts w:asciiTheme="minorHAnsi" w:hAnsiTheme="minorHAnsi" w:cstheme="minorHAnsi"/>
                <w:color w:val="000000"/>
              </w:rPr>
            </w:pPr>
            <w:proofErr w:type="gramStart"/>
            <w:r w:rsidRPr="00C71F99">
              <w:rPr>
                <w:rFonts w:asciiTheme="minorHAnsi" w:hAnsiTheme="minorHAnsi" w:cstheme="minorHAnsi"/>
                <w:color w:val="000000"/>
              </w:rPr>
              <w:t>Other(</w:t>
            </w:r>
            <w:proofErr w:type="gramEnd"/>
            <w:r w:rsidRPr="00C71F99">
              <w:rPr>
                <w:rFonts w:asciiTheme="minorHAnsi" w:hAnsiTheme="minorHAnsi" w:cstheme="minorHAnsi"/>
                <w:color w:val="000000"/>
              </w:rPr>
              <w:t>Specify)………………………………………………….96</w:t>
            </w:r>
          </w:p>
        </w:tc>
        <w:tc>
          <w:tcPr>
            <w:tcW w:w="1359" w:type="dxa"/>
            <w:vAlign w:val="center"/>
          </w:tcPr>
          <w:p w14:paraId="3CB87970" w14:textId="77777777" w:rsidR="00071959" w:rsidRPr="00C71F99" w:rsidRDefault="00071959" w:rsidP="00071959">
            <w:pPr>
              <w:tabs>
                <w:tab w:val="right" w:pos="10469"/>
              </w:tabs>
              <w:rPr>
                <w:rFonts w:asciiTheme="minorHAnsi" w:hAnsiTheme="minorHAnsi" w:cstheme="minorHAnsi"/>
                <w:bCs/>
                <w:i/>
              </w:rPr>
            </w:pPr>
          </w:p>
        </w:tc>
      </w:tr>
      <w:tr w:rsidR="00071959" w:rsidRPr="00C71F99" w14:paraId="5F4D4C5D" w14:textId="77777777" w:rsidTr="00DF3479">
        <w:trPr>
          <w:jc w:val="center"/>
        </w:trPr>
        <w:tc>
          <w:tcPr>
            <w:tcW w:w="808" w:type="dxa"/>
            <w:vAlign w:val="center"/>
          </w:tcPr>
          <w:p w14:paraId="7F81AEB2"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lastRenderedPageBreak/>
              <w:t>H30</w:t>
            </w:r>
          </w:p>
        </w:tc>
        <w:tc>
          <w:tcPr>
            <w:tcW w:w="4406" w:type="dxa"/>
            <w:vAlign w:val="center"/>
          </w:tcPr>
          <w:p w14:paraId="2D17DAC7"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How much did it cost you on transport for </w:t>
            </w:r>
            <w:r w:rsidRPr="00C71F99">
              <w:rPr>
                <w:rFonts w:asciiTheme="minorHAnsi" w:hAnsiTheme="minorHAnsi" w:cstheme="minorHAnsi"/>
                <w:sz w:val="24"/>
                <w:szCs w:val="24"/>
                <w:lang w:val="en-GB"/>
              </w:rPr>
              <w:t xml:space="preserve">treatment </w:t>
            </w:r>
            <w:r w:rsidRPr="00C71F99">
              <w:rPr>
                <w:rFonts w:asciiTheme="minorHAnsi" w:hAnsiTheme="minorHAnsi" w:cstheme="minorHAnsi"/>
                <w:sz w:val="24"/>
                <w:szCs w:val="24"/>
              </w:rPr>
              <w:t>of {NAME}</w:t>
            </w:r>
            <w:r w:rsidRPr="00C71F99">
              <w:rPr>
                <w:rFonts w:asciiTheme="minorHAnsi" w:hAnsiTheme="minorHAnsi" w:cstheme="minorHAnsi"/>
                <w:sz w:val="24"/>
                <w:szCs w:val="24"/>
                <w:lang w:val="en-GB"/>
              </w:rPr>
              <w:t xml:space="preserve"> </w:t>
            </w:r>
            <w:r w:rsidRPr="00C71F99">
              <w:rPr>
                <w:rFonts w:asciiTheme="minorHAnsi" w:hAnsiTheme="minorHAnsi" w:cstheme="minorHAnsi"/>
                <w:bCs/>
                <w:sz w:val="24"/>
                <w:szCs w:val="24"/>
              </w:rPr>
              <w:t>symptoms of cough and fast breathing</w:t>
            </w:r>
            <w:r w:rsidRPr="00C71F99">
              <w:rPr>
                <w:rFonts w:asciiTheme="minorHAnsi" w:hAnsiTheme="minorHAnsi" w:cstheme="minorHAnsi"/>
                <w:sz w:val="24"/>
                <w:szCs w:val="24"/>
              </w:rPr>
              <w:t>?</w:t>
            </w:r>
          </w:p>
        </w:tc>
        <w:tc>
          <w:tcPr>
            <w:tcW w:w="4317" w:type="dxa"/>
            <w:gridSpan w:val="4"/>
            <w:vAlign w:val="center"/>
          </w:tcPr>
          <w:p w14:paraId="0730BE5E"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 xml:space="preserve">Rupees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A00E71">
              <w:rPr>
                <w:rFonts w:cstheme="minorHAnsi"/>
              </w:rPr>
            </w:r>
            <w:r w:rsidR="00A00E71">
              <w:rPr>
                <w:rFonts w:cstheme="minorHAnsi"/>
              </w:rPr>
              <w:fldChar w:fldCharType="separate"/>
            </w:r>
            <w:r w:rsidRPr="00C71F99">
              <w:rPr>
                <w:rFonts w:cstheme="minorHAnsi"/>
              </w:rPr>
              <w:fldChar w:fldCharType="end"/>
            </w:r>
          </w:p>
          <w:p w14:paraId="7403C6DB" w14:textId="7FDA3804"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Don’t know………………………………………………….……98</w:t>
            </w:r>
          </w:p>
        </w:tc>
        <w:tc>
          <w:tcPr>
            <w:tcW w:w="1359" w:type="dxa"/>
          </w:tcPr>
          <w:p w14:paraId="4FF0ADED" w14:textId="77777777" w:rsidR="00071959" w:rsidRPr="00C71F99" w:rsidRDefault="00071959" w:rsidP="00071959">
            <w:pPr>
              <w:rPr>
                <w:rFonts w:asciiTheme="minorHAnsi" w:hAnsiTheme="minorHAnsi" w:cstheme="minorHAnsi"/>
              </w:rPr>
            </w:pPr>
          </w:p>
        </w:tc>
      </w:tr>
      <w:tr w:rsidR="00071959" w:rsidRPr="00C71F99" w14:paraId="42BCEF2D" w14:textId="77777777" w:rsidTr="00DF3479">
        <w:trPr>
          <w:jc w:val="center"/>
        </w:trPr>
        <w:tc>
          <w:tcPr>
            <w:tcW w:w="808" w:type="dxa"/>
            <w:vAlign w:val="center"/>
          </w:tcPr>
          <w:p w14:paraId="337781E0" w14:textId="77777777" w:rsidR="00071959" w:rsidRPr="00C71F99" w:rsidRDefault="00071959" w:rsidP="004D1F5C">
            <w:pPr>
              <w:jc w:val="center"/>
              <w:rPr>
                <w:rFonts w:asciiTheme="minorHAnsi" w:hAnsiTheme="minorHAnsi" w:cstheme="minorHAnsi"/>
                <w:sz w:val="24"/>
                <w:szCs w:val="24"/>
              </w:rPr>
            </w:pPr>
            <w:r w:rsidRPr="00C71F99">
              <w:rPr>
                <w:rFonts w:asciiTheme="minorHAnsi" w:hAnsiTheme="minorHAnsi" w:cstheme="minorHAnsi"/>
                <w:sz w:val="24"/>
                <w:szCs w:val="24"/>
              </w:rPr>
              <w:t>H31</w:t>
            </w:r>
          </w:p>
        </w:tc>
        <w:tc>
          <w:tcPr>
            <w:tcW w:w="4406" w:type="dxa"/>
            <w:vAlign w:val="center"/>
          </w:tcPr>
          <w:p w14:paraId="0ABE2C0B"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Was the {NAME} given Oxygen at the facility?</w:t>
            </w:r>
          </w:p>
        </w:tc>
        <w:tc>
          <w:tcPr>
            <w:tcW w:w="4317" w:type="dxa"/>
            <w:gridSpan w:val="4"/>
            <w:vAlign w:val="center"/>
          </w:tcPr>
          <w:p w14:paraId="3CAC6848" w14:textId="20D4621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3D29542B" w14:textId="0351C7F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758ED06E" w14:textId="02DBE3F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Don’t Know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…………………...98</w:t>
            </w:r>
          </w:p>
        </w:tc>
        <w:tc>
          <w:tcPr>
            <w:tcW w:w="1359" w:type="dxa"/>
          </w:tcPr>
          <w:p w14:paraId="02DF11DD"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1874FCAD" w14:textId="77777777" w:rsidTr="00DF3479">
        <w:trPr>
          <w:trHeight w:val="548"/>
          <w:jc w:val="center"/>
        </w:trPr>
        <w:tc>
          <w:tcPr>
            <w:tcW w:w="808" w:type="dxa"/>
            <w:vAlign w:val="center"/>
          </w:tcPr>
          <w:p w14:paraId="65306B69" w14:textId="77777777" w:rsidR="00071959" w:rsidRPr="00C71F99" w:rsidRDefault="00071959" w:rsidP="004D1F5C">
            <w:pPr>
              <w:jc w:val="center"/>
              <w:rPr>
                <w:rFonts w:asciiTheme="minorHAnsi" w:hAnsiTheme="minorHAnsi" w:cstheme="minorHAnsi"/>
                <w:sz w:val="24"/>
                <w:szCs w:val="24"/>
              </w:rPr>
            </w:pPr>
            <w:r w:rsidRPr="00C71F99">
              <w:rPr>
                <w:rFonts w:asciiTheme="minorHAnsi" w:hAnsiTheme="minorHAnsi" w:cstheme="minorHAnsi"/>
                <w:sz w:val="24"/>
                <w:szCs w:val="24"/>
              </w:rPr>
              <w:t>H32</w:t>
            </w:r>
          </w:p>
        </w:tc>
        <w:tc>
          <w:tcPr>
            <w:tcW w:w="4406" w:type="dxa"/>
            <w:vAlign w:val="center"/>
          </w:tcPr>
          <w:p w14:paraId="0D9598BA"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{NAME} have a chest x-ray?</w:t>
            </w:r>
          </w:p>
        </w:tc>
        <w:tc>
          <w:tcPr>
            <w:tcW w:w="4317" w:type="dxa"/>
            <w:gridSpan w:val="4"/>
            <w:tcBorders>
              <w:bottom w:val="single" w:sz="4" w:space="0" w:color="auto"/>
            </w:tcBorders>
            <w:vAlign w:val="center"/>
          </w:tcPr>
          <w:p w14:paraId="32347782"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1D993D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3E62D53E" w14:textId="3308676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hAnsiTheme="minorHAnsi" w:cstheme="minorHAnsi"/>
                <w:color w:val="000000"/>
              </w:rPr>
              <w:t>Don’t Know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…………………...98</w:t>
            </w:r>
          </w:p>
        </w:tc>
        <w:tc>
          <w:tcPr>
            <w:tcW w:w="1359" w:type="dxa"/>
            <w:vAlign w:val="center"/>
          </w:tcPr>
          <w:p w14:paraId="709B7F71"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0F1EF231" w14:textId="77777777" w:rsidTr="00DF3479">
        <w:trPr>
          <w:trHeight w:val="64"/>
          <w:jc w:val="center"/>
        </w:trPr>
        <w:tc>
          <w:tcPr>
            <w:tcW w:w="808" w:type="dxa"/>
            <w:vAlign w:val="center"/>
          </w:tcPr>
          <w:p w14:paraId="5B0E3E9B" w14:textId="77777777" w:rsidR="00071959" w:rsidRPr="00C71F99" w:rsidRDefault="00071959" w:rsidP="004D1F5C">
            <w:pPr>
              <w:jc w:val="center"/>
              <w:rPr>
                <w:rFonts w:asciiTheme="minorHAnsi" w:hAnsiTheme="minorHAnsi" w:cstheme="minorHAnsi"/>
                <w:sz w:val="24"/>
                <w:szCs w:val="24"/>
              </w:rPr>
            </w:pPr>
            <w:r w:rsidRPr="00C71F99">
              <w:rPr>
                <w:rFonts w:asciiTheme="minorHAnsi" w:hAnsiTheme="minorHAnsi" w:cstheme="minorHAnsi"/>
                <w:sz w:val="24"/>
                <w:szCs w:val="24"/>
              </w:rPr>
              <w:t>H33</w:t>
            </w:r>
          </w:p>
        </w:tc>
        <w:tc>
          <w:tcPr>
            <w:tcW w:w="4406" w:type="dxa"/>
            <w:vAlign w:val="center"/>
          </w:tcPr>
          <w:p w14:paraId="4C849E45"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At any time during illness, did {NAME} have blood taken from his/her finger or heal for testing?</w:t>
            </w:r>
          </w:p>
        </w:tc>
        <w:tc>
          <w:tcPr>
            <w:tcW w:w="4317" w:type="dxa"/>
            <w:gridSpan w:val="4"/>
            <w:tcBorders>
              <w:bottom w:val="single" w:sz="4" w:space="0" w:color="auto"/>
            </w:tcBorders>
            <w:vAlign w:val="center"/>
          </w:tcPr>
          <w:p w14:paraId="1A99613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0934333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77E9297E" w14:textId="329D4E1F"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hAnsiTheme="minorHAnsi" w:cstheme="minorHAnsi"/>
                <w:color w:val="000000"/>
              </w:rPr>
              <w:t>Don’t Know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…………………...98</w:t>
            </w:r>
          </w:p>
        </w:tc>
        <w:tc>
          <w:tcPr>
            <w:tcW w:w="1359" w:type="dxa"/>
            <w:vAlign w:val="center"/>
          </w:tcPr>
          <w:p w14:paraId="46E9B704"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58A3459A" w14:textId="77777777" w:rsidTr="00DF3479">
        <w:trPr>
          <w:trHeight w:val="1025"/>
          <w:jc w:val="center"/>
        </w:trPr>
        <w:tc>
          <w:tcPr>
            <w:tcW w:w="808" w:type="dxa"/>
            <w:tcBorders>
              <w:bottom w:val="single" w:sz="4" w:space="0" w:color="auto"/>
            </w:tcBorders>
            <w:vAlign w:val="center"/>
          </w:tcPr>
          <w:p w14:paraId="313DFE32"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H34</w:t>
            </w:r>
          </w:p>
        </w:tc>
        <w:tc>
          <w:tcPr>
            <w:tcW w:w="4406" w:type="dxa"/>
            <w:tcBorders>
              <w:bottom w:val="single" w:sz="4" w:space="0" w:color="auto"/>
            </w:tcBorders>
            <w:vAlign w:val="center"/>
          </w:tcPr>
          <w:p w14:paraId="324D8714"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 xml:space="preserve">How much did it cost you for {NAME}’s treatment of </w:t>
            </w:r>
            <w:r w:rsidRPr="00C71F99">
              <w:rPr>
                <w:rFonts w:asciiTheme="minorHAnsi" w:hAnsiTheme="minorHAnsi" w:cstheme="minorHAnsi"/>
                <w:bCs/>
                <w:sz w:val="24"/>
                <w:szCs w:val="24"/>
              </w:rPr>
              <w:t>symptoms of cough and fast breathing</w:t>
            </w:r>
            <w:r w:rsidRPr="00C71F99" w:rsidDel="000E2B9B">
              <w:rPr>
                <w:rFonts w:asciiTheme="minorHAnsi" w:hAnsiTheme="minorHAnsi" w:cstheme="minorHAnsi"/>
                <w:sz w:val="24"/>
                <w:szCs w:val="24"/>
                <w:lang w:val="en-GB"/>
              </w:rPr>
              <w:t>?</w:t>
            </w:r>
            <w:r w:rsidRPr="00C71F99">
              <w:rPr>
                <w:rFonts w:asciiTheme="minorHAnsi" w:hAnsiTheme="minorHAnsi" w:cstheme="minorHAnsi"/>
                <w:sz w:val="24"/>
                <w:szCs w:val="24"/>
                <w:lang w:val="en-GB"/>
              </w:rPr>
              <w:t xml:space="preserve"> </w:t>
            </w:r>
            <w:r w:rsidRPr="00C71F99">
              <w:rPr>
                <w:rFonts w:asciiTheme="minorHAnsi" w:hAnsiTheme="minorHAnsi" w:cstheme="minorHAnsi"/>
                <w:i/>
                <w:sz w:val="24"/>
                <w:szCs w:val="24"/>
              </w:rPr>
              <w:t>(</w:t>
            </w:r>
            <w:proofErr w:type="spellStart"/>
            <w:r w:rsidRPr="00C71F99">
              <w:rPr>
                <w:rFonts w:asciiTheme="minorHAnsi" w:hAnsiTheme="minorHAnsi" w:cstheme="minorHAnsi"/>
                <w:i/>
                <w:sz w:val="24"/>
                <w:szCs w:val="24"/>
              </w:rPr>
              <w:t>Medicine+Inpatient+consultancy</w:t>
            </w:r>
            <w:proofErr w:type="spellEnd"/>
            <w:r w:rsidRPr="00C71F99">
              <w:rPr>
                <w:rFonts w:asciiTheme="minorHAnsi" w:hAnsiTheme="minorHAnsi" w:cstheme="minorHAnsi"/>
                <w:i/>
                <w:sz w:val="24"/>
                <w:szCs w:val="24"/>
              </w:rPr>
              <w:t>)</w:t>
            </w:r>
            <w:r w:rsidRPr="00C71F99">
              <w:rPr>
                <w:rFonts w:asciiTheme="minorHAnsi" w:hAnsiTheme="minorHAnsi" w:cstheme="minorHAnsi"/>
                <w:sz w:val="24"/>
                <w:szCs w:val="24"/>
              </w:rPr>
              <w:t>?</w:t>
            </w:r>
          </w:p>
        </w:tc>
        <w:tc>
          <w:tcPr>
            <w:tcW w:w="4317" w:type="dxa"/>
            <w:gridSpan w:val="4"/>
            <w:tcBorders>
              <w:bottom w:val="single" w:sz="4" w:space="0" w:color="auto"/>
            </w:tcBorders>
            <w:vAlign w:val="center"/>
          </w:tcPr>
          <w:p w14:paraId="6343C59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__________ rupees </w:t>
            </w:r>
          </w:p>
          <w:p w14:paraId="3A00C61E" w14:textId="31F5A9F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Don’t know…………………………………………….…………98</w:t>
            </w:r>
          </w:p>
        </w:tc>
        <w:tc>
          <w:tcPr>
            <w:tcW w:w="1359" w:type="dxa"/>
            <w:tcBorders>
              <w:bottom w:val="single" w:sz="4" w:space="0" w:color="auto"/>
            </w:tcBorders>
            <w:vAlign w:val="center"/>
          </w:tcPr>
          <w:p w14:paraId="4ABD3B93" w14:textId="77777777" w:rsidR="00071959" w:rsidRPr="00C71F99" w:rsidRDefault="00071959" w:rsidP="00071959">
            <w:pPr>
              <w:spacing w:after="200"/>
              <w:rPr>
                <w:rFonts w:asciiTheme="minorHAnsi" w:hAnsiTheme="minorHAnsi" w:cstheme="minorHAnsi"/>
              </w:rPr>
            </w:pPr>
          </w:p>
        </w:tc>
      </w:tr>
      <w:tr w:rsidR="00071959" w:rsidRPr="00C71F99" w14:paraId="6F66F97C" w14:textId="77777777" w:rsidTr="00DF3479">
        <w:trPr>
          <w:trHeight w:val="80"/>
          <w:jc w:val="center"/>
        </w:trPr>
        <w:tc>
          <w:tcPr>
            <w:tcW w:w="808" w:type="dxa"/>
            <w:tcBorders>
              <w:right w:val="single" w:sz="4" w:space="0" w:color="auto"/>
            </w:tcBorders>
            <w:vAlign w:val="center"/>
          </w:tcPr>
          <w:p w14:paraId="0AB1FE90"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H35</w:t>
            </w:r>
          </w:p>
        </w:tc>
        <w:tc>
          <w:tcPr>
            <w:tcW w:w="4406" w:type="dxa"/>
            <w:tcBorders>
              <w:left w:val="single" w:sz="4" w:space="0" w:color="auto"/>
              <w:right w:val="single" w:sz="4" w:space="0" w:color="auto"/>
            </w:tcBorders>
            <w:vAlign w:val="center"/>
          </w:tcPr>
          <w:p w14:paraId="697F9714"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rPr>
              <w:t xml:space="preserve">Who paid the cost of </w:t>
            </w:r>
            <w:r w:rsidRPr="00C71F99">
              <w:rPr>
                <w:rFonts w:asciiTheme="minorHAnsi" w:hAnsiTheme="minorHAnsi" w:cstheme="minorHAnsi"/>
                <w:sz w:val="24"/>
                <w:szCs w:val="24"/>
                <w:lang w:val="en-GB"/>
              </w:rPr>
              <w:t xml:space="preserve">treatment of </w:t>
            </w:r>
            <w:r w:rsidRPr="00C71F99">
              <w:rPr>
                <w:rFonts w:asciiTheme="minorHAnsi" w:hAnsiTheme="minorHAnsi" w:cstheme="minorHAnsi"/>
                <w:bCs/>
                <w:sz w:val="24"/>
                <w:szCs w:val="24"/>
              </w:rPr>
              <w:t>symptoms of cough and fast breathing</w:t>
            </w:r>
            <w:r w:rsidRPr="00C71F99" w:rsidDel="000E2B9B">
              <w:rPr>
                <w:rFonts w:asciiTheme="minorHAnsi" w:hAnsiTheme="minorHAnsi" w:cstheme="minorHAnsi"/>
                <w:sz w:val="24"/>
                <w:szCs w:val="24"/>
                <w:lang w:val="en-GB"/>
              </w:rPr>
              <w:t>?</w:t>
            </w:r>
          </w:p>
        </w:tc>
        <w:tc>
          <w:tcPr>
            <w:tcW w:w="4317" w:type="dxa"/>
            <w:gridSpan w:val="4"/>
            <w:tcBorders>
              <w:left w:val="single" w:sz="4" w:space="0" w:color="auto"/>
              <w:right w:val="single" w:sz="4" w:space="0" w:color="auto"/>
            </w:tcBorders>
            <w:vAlign w:val="center"/>
          </w:tcPr>
          <w:p w14:paraId="66C1095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Self…………………………………………………….……………….1</w:t>
            </w:r>
          </w:p>
          <w:p w14:paraId="169149F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Hospital………………………………………………………</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5ECF7B5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Partial………………………………………………….…………</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58BCC1E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Relative/friend…………………………………………</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7AE5A9AF" w14:textId="5C67A551" w:rsidR="00071959" w:rsidRPr="00C71F99" w:rsidRDefault="00071959" w:rsidP="00071959">
            <w:pPr>
              <w:tabs>
                <w:tab w:val="left" w:leader="dot" w:pos="3600"/>
              </w:tabs>
              <w:rPr>
                <w:rFonts w:asciiTheme="minorHAnsi" w:hAnsiTheme="minorHAnsi" w:cstheme="minorHAnsi"/>
              </w:rPr>
            </w:pPr>
            <w:proofErr w:type="gramStart"/>
            <w:r w:rsidRPr="00C71F99">
              <w:rPr>
                <w:rFonts w:asciiTheme="minorHAnsi" w:hAnsiTheme="minorHAnsi" w:cstheme="minorHAnsi"/>
                <w:color w:val="000000"/>
              </w:rPr>
              <w:t>Other(</w:t>
            </w:r>
            <w:proofErr w:type="gramEnd"/>
            <w:r w:rsidRPr="00C71F99">
              <w:rPr>
                <w:rFonts w:asciiTheme="minorHAnsi" w:hAnsiTheme="minorHAnsi" w:cstheme="minorHAnsi"/>
                <w:color w:val="000000"/>
              </w:rPr>
              <w:t>Specify)………………………………………………….96</w:t>
            </w:r>
          </w:p>
        </w:tc>
        <w:tc>
          <w:tcPr>
            <w:tcW w:w="1359" w:type="dxa"/>
            <w:tcBorders>
              <w:left w:val="single" w:sz="4" w:space="0" w:color="auto"/>
            </w:tcBorders>
            <w:vAlign w:val="center"/>
          </w:tcPr>
          <w:p w14:paraId="57ABA85E"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2A9FC62B" w14:textId="77777777" w:rsidTr="00DF3479">
        <w:trPr>
          <w:trHeight w:val="80"/>
          <w:jc w:val="center"/>
        </w:trPr>
        <w:tc>
          <w:tcPr>
            <w:tcW w:w="808" w:type="dxa"/>
            <w:tcBorders>
              <w:bottom w:val="single" w:sz="4" w:space="0" w:color="auto"/>
              <w:right w:val="single" w:sz="4" w:space="0" w:color="auto"/>
            </w:tcBorders>
            <w:vAlign w:val="center"/>
          </w:tcPr>
          <w:p w14:paraId="5C7DF3FE"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H36</w:t>
            </w:r>
          </w:p>
        </w:tc>
        <w:tc>
          <w:tcPr>
            <w:tcW w:w="4406" w:type="dxa"/>
            <w:tcBorders>
              <w:left w:val="single" w:sz="4" w:space="0" w:color="auto"/>
              <w:bottom w:val="single" w:sz="4" w:space="0" w:color="auto"/>
              <w:right w:val="single" w:sz="4" w:space="0" w:color="auto"/>
            </w:tcBorders>
            <w:vAlign w:val="center"/>
          </w:tcPr>
          <w:p w14:paraId="6706517B" w14:textId="77777777" w:rsidR="00071959" w:rsidRPr="00C71F99" w:rsidRDefault="00071959" w:rsidP="00071959">
            <w:pPr>
              <w:shd w:val="clear" w:color="auto" w:fill="FFFFFF"/>
              <w:rPr>
                <w:rFonts w:asciiTheme="minorHAnsi" w:hAnsiTheme="minorHAnsi" w:cstheme="minorHAnsi"/>
                <w:sz w:val="24"/>
                <w:szCs w:val="24"/>
                <w:lang w:val="en-GB"/>
              </w:rPr>
            </w:pPr>
            <w:r w:rsidRPr="00C71F99">
              <w:rPr>
                <w:rFonts w:asciiTheme="minorHAnsi" w:hAnsiTheme="minorHAnsi" w:cstheme="minorHAnsi"/>
                <w:sz w:val="24"/>
                <w:szCs w:val="24"/>
                <w:lang w:val="en-GB"/>
              </w:rPr>
              <w:t>Sometimes children have severe illness and should be taken to a health facility. What types of symptoms would cause you to take a child under the age of 5 to a health facility right away?</w:t>
            </w:r>
          </w:p>
          <w:p w14:paraId="7870BF56" w14:textId="77777777" w:rsidR="00071959" w:rsidRPr="00C71F99" w:rsidRDefault="00071959" w:rsidP="00071959">
            <w:pPr>
              <w:shd w:val="clear" w:color="auto" w:fill="FFFFFF"/>
              <w:ind w:left="567"/>
              <w:rPr>
                <w:rFonts w:asciiTheme="minorHAnsi" w:hAnsiTheme="minorHAnsi" w:cstheme="minorHAnsi"/>
                <w:sz w:val="24"/>
                <w:szCs w:val="24"/>
                <w:lang w:val="en-GB"/>
              </w:rPr>
            </w:pPr>
          </w:p>
          <w:p w14:paraId="1869366A" w14:textId="77777777" w:rsidR="00071959" w:rsidRPr="00C71F99" w:rsidRDefault="00071959" w:rsidP="00071959">
            <w:pPr>
              <w:ind w:left="467"/>
              <w:rPr>
                <w:rFonts w:asciiTheme="minorHAnsi" w:hAnsiTheme="minorHAnsi" w:cstheme="minorHAnsi"/>
                <w:sz w:val="24"/>
                <w:szCs w:val="24"/>
                <w:lang w:val="en-GB"/>
              </w:rPr>
            </w:pPr>
          </w:p>
        </w:tc>
        <w:tc>
          <w:tcPr>
            <w:tcW w:w="4317" w:type="dxa"/>
            <w:gridSpan w:val="4"/>
            <w:tcBorders>
              <w:left w:val="single" w:sz="4" w:space="0" w:color="auto"/>
              <w:bottom w:val="single" w:sz="4" w:space="0" w:color="auto"/>
              <w:right w:val="single" w:sz="4" w:space="0" w:color="auto"/>
            </w:tcBorders>
            <w:vAlign w:val="center"/>
          </w:tcPr>
          <w:p w14:paraId="175930D7" w14:textId="48E40B0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not able to drink or breastfeed………………1</w:t>
            </w:r>
          </w:p>
          <w:p w14:paraId="53B361A6" w14:textId="2F573763"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irritable</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23B60A54" w14:textId="40F859C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develops a fever</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p w14:paraId="19B6F702" w14:textId="712B7E3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fast breathing</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4</w:t>
            </w:r>
          </w:p>
          <w:p w14:paraId="1B2ECDF0" w14:textId="25FA9152"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difficulty breathing</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5</w:t>
            </w:r>
          </w:p>
          <w:p w14:paraId="6D9F2B3B" w14:textId="0861D18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blood in stool</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6</w:t>
            </w:r>
          </w:p>
          <w:p w14:paraId="0E4A555F" w14:textId="0CD5970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vomiting</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7</w:t>
            </w:r>
          </w:p>
          <w:p w14:paraId="54B9D662" w14:textId="3D9D678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convulsions</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8</w:t>
            </w:r>
          </w:p>
          <w:p w14:paraId="78624244" w14:textId="3DECD220"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lethargic</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9</w:t>
            </w:r>
          </w:p>
          <w:p w14:paraId="6C9534A5" w14:textId="1A91539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unconscious</w:t>
            </w:r>
            <w:r w:rsidRPr="00C71F99">
              <w:rPr>
                <w:rFonts w:asciiTheme="minorHAnsi" w:hAnsiTheme="minorHAnsi" w:cstheme="minorHAnsi"/>
              </w:rPr>
              <w:tab/>
              <w:t>……10</w:t>
            </w:r>
          </w:p>
          <w:p w14:paraId="33118737" w14:textId="3F65C36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Child’s skin appears yellow</w:t>
            </w:r>
            <w:r w:rsidRPr="00C71F99">
              <w:rPr>
                <w:rFonts w:asciiTheme="minorHAnsi" w:hAnsiTheme="minorHAnsi" w:cstheme="minorHAnsi"/>
              </w:rPr>
              <w:tab/>
              <w:t>…...11</w:t>
            </w:r>
          </w:p>
          <w:p w14:paraId="427D2AC3" w14:textId="116BC324" w:rsidR="00071959" w:rsidRPr="00C71F99" w:rsidRDefault="00071959" w:rsidP="00071959">
            <w:pPr>
              <w:tabs>
                <w:tab w:val="left" w:leader="dot" w:pos="3600"/>
              </w:tabs>
              <w:rPr>
                <w:rFonts w:asciiTheme="minorHAnsi" w:hAnsiTheme="minorHAnsi" w:cstheme="minorHAnsi"/>
              </w:rPr>
            </w:pPr>
            <w:proofErr w:type="gramStart"/>
            <w:r w:rsidRPr="00C71F99">
              <w:rPr>
                <w:rFonts w:asciiTheme="minorHAnsi" w:hAnsiTheme="minorHAnsi" w:cstheme="minorHAnsi"/>
                <w:color w:val="000000"/>
              </w:rPr>
              <w:t>Other(</w:t>
            </w:r>
            <w:proofErr w:type="gramEnd"/>
            <w:r w:rsidRPr="00C71F99">
              <w:rPr>
                <w:rFonts w:asciiTheme="minorHAnsi" w:hAnsiTheme="minorHAnsi" w:cstheme="minorHAnsi"/>
                <w:color w:val="000000"/>
              </w:rPr>
              <w:t>Specify)………………………………………………….96</w:t>
            </w:r>
          </w:p>
        </w:tc>
        <w:tc>
          <w:tcPr>
            <w:tcW w:w="1359" w:type="dxa"/>
            <w:tcBorders>
              <w:left w:val="single" w:sz="4" w:space="0" w:color="auto"/>
              <w:bottom w:val="single" w:sz="4" w:space="0" w:color="auto"/>
            </w:tcBorders>
            <w:vAlign w:val="center"/>
          </w:tcPr>
          <w:p w14:paraId="56DE5640" w14:textId="77777777" w:rsidR="00071959" w:rsidRPr="00C71F99" w:rsidRDefault="00071959" w:rsidP="00071959">
            <w:pPr>
              <w:tabs>
                <w:tab w:val="right" w:pos="10469"/>
              </w:tabs>
              <w:rPr>
                <w:rFonts w:asciiTheme="minorHAnsi" w:hAnsiTheme="minorHAnsi" w:cstheme="minorHAnsi"/>
                <w:b/>
                <w:bCs/>
              </w:rPr>
            </w:pPr>
            <w:r w:rsidRPr="00C71F99">
              <w:rPr>
                <w:rFonts w:asciiTheme="minorHAnsi" w:hAnsiTheme="minorHAnsi" w:cstheme="minorHAnsi"/>
                <w:bCs/>
                <w:i/>
              </w:rPr>
              <w:t>(Multiple responses)</w:t>
            </w:r>
          </w:p>
        </w:tc>
      </w:tr>
    </w:tbl>
    <w:p w14:paraId="6C4B1A51" w14:textId="0B69A122" w:rsidR="00767454" w:rsidRPr="00C71F99" w:rsidRDefault="00767454" w:rsidP="00767454">
      <w:pPr>
        <w:tabs>
          <w:tab w:val="left" w:pos="6330"/>
        </w:tabs>
        <w:bidi/>
        <w:spacing w:after="0"/>
        <w:rPr>
          <w:rFonts w:cstheme="minorHAnsi"/>
          <w:sz w:val="24"/>
          <w:szCs w:val="24"/>
          <w:rtl/>
          <w:lang w:bidi="fa-IR"/>
        </w:rPr>
      </w:pPr>
    </w:p>
    <w:p w14:paraId="6E5759E9" w14:textId="736A4857" w:rsidR="00767454" w:rsidRPr="00C71F99" w:rsidRDefault="00767454" w:rsidP="00767454">
      <w:pPr>
        <w:tabs>
          <w:tab w:val="left" w:pos="6330"/>
        </w:tabs>
        <w:bidi/>
        <w:spacing w:after="0"/>
        <w:rPr>
          <w:rFonts w:cstheme="minorHAnsi"/>
          <w:sz w:val="24"/>
          <w:szCs w:val="24"/>
          <w:rtl/>
          <w:lang w:bidi="fa-IR"/>
        </w:rPr>
      </w:pPr>
    </w:p>
    <w:p w14:paraId="4F6636E7" w14:textId="466CDCA7" w:rsidR="00767454" w:rsidRPr="00C71F99" w:rsidRDefault="00767454" w:rsidP="00767454">
      <w:pPr>
        <w:tabs>
          <w:tab w:val="left" w:pos="6330"/>
        </w:tabs>
        <w:bidi/>
        <w:spacing w:after="0"/>
        <w:rPr>
          <w:rFonts w:cstheme="minorHAnsi"/>
          <w:sz w:val="24"/>
          <w:szCs w:val="24"/>
          <w:rtl/>
          <w:lang w:bidi="fa-IR"/>
        </w:rPr>
      </w:pPr>
    </w:p>
    <w:p w14:paraId="5959D56C" w14:textId="61313431" w:rsidR="00AF1903" w:rsidRPr="00C71F99" w:rsidRDefault="00AF1903" w:rsidP="00AF1903">
      <w:pPr>
        <w:tabs>
          <w:tab w:val="left" w:pos="6330"/>
        </w:tabs>
        <w:bidi/>
        <w:spacing w:after="0"/>
        <w:rPr>
          <w:rFonts w:cstheme="minorHAnsi"/>
          <w:sz w:val="24"/>
          <w:szCs w:val="24"/>
          <w:rtl/>
          <w:lang w:bidi="fa-IR"/>
        </w:rPr>
      </w:pPr>
    </w:p>
    <w:p w14:paraId="37AC16FD" w14:textId="01B57AC3" w:rsidR="00AF1903" w:rsidRPr="00C71F99" w:rsidRDefault="00AF1903" w:rsidP="00AF1903">
      <w:pPr>
        <w:tabs>
          <w:tab w:val="left" w:pos="6330"/>
        </w:tabs>
        <w:bidi/>
        <w:spacing w:after="0"/>
        <w:rPr>
          <w:rFonts w:cstheme="minorHAnsi"/>
          <w:sz w:val="24"/>
          <w:szCs w:val="24"/>
          <w:rtl/>
          <w:lang w:bidi="fa-IR"/>
        </w:rPr>
      </w:pPr>
    </w:p>
    <w:p w14:paraId="2A3349A2" w14:textId="3BBBF346" w:rsidR="006F4AA4" w:rsidRPr="00C71F99" w:rsidRDefault="006F4AA4" w:rsidP="006F4AA4">
      <w:pPr>
        <w:tabs>
          <w:tab w:val="left" w:pos="6330"/>
        </w:tabs>
        <w:bidi/>
        <w:spacing w:after="0"/>
        <w:rPr>
          <w:rFonts w:cstheme="minorHAnsi"/>
          <w:sz w:val="24"/>
          <w:szCs w:val="24"/>
          <w:rtl/>
          <w:lang w:bidi="fa-IR"/>
        </w:rPr>
      </w:pPr>
    </w:p>
    <w:p w14:paraId="34708864" w14:textId="77777777" w:rsidR="006F4AA4" w:rsidRPr="00C71F99" w:rsidRDefault="006F4AA4" w:rsidP="006F4AA4">
      <w:pPr>
        <w:tabs>
          <w:tab w:val="left" w:pos="6330"/>
        </w:tabs>
        <w:bidi/>
        <w:spacing w:after="0"/>
        <w:rPr>
          <w:rFonts w:cstheme="minorHAnsi"/>
          <w:sz w:val="24"/>
          <w:szCs w:val="24"/>
          <w:rtl/>
          <w:lang w:bidi="fa-IR"/>
        </w:rPr>
      </w:pPr>
    </w:p>
    <w:p w14:paraId="02DFE80C" w14:textId="192454F1" w:rsidR="00AF1903" w:rsidRPr="00C71F99" w:rsidRDefault="00AF1903" w:rsidP="00AF1903">
      <w:pPr>
        <w:tabs>
          <w:tab w:val="left" w:pos="6330"/>
        </w:tabs>
        <w:bidi/>
        <w:spacing w:after="0"/>
        <w:rPr>
          <w:rFonts w:cstheme="minorHAnsi"/>
          <w:sz w:val="24"/>
          <w:szCs w:val="24"/>
          <w:rtl/>
          <w:lang w:bidi="fa-IR"/>
        </w:rPr>
      </w:pPr>
    </w:p>
    <w:p w14:paraId="21DB5C12" w14:textId="7767F30E" w:rsidR="00347CCD" w:rsidRPr="00C71F99" w:rsidRDefault="00347CCD" w:rsidP="00347CCD">
      <w:pPr>
        <w:tabs>
          <w:tab w:val="left" w:pos="6330"/>
        </w:tabs>
        <w:bidi/>
        <w:spacing w:after="0"/>
        <w:rPr>
          <w:rFonts w:cstheme="minorHAnsi"/>
          <w:sz w:val="24"/>
          <w:szCs w:val="24"/>
          <w:rtl/>
          <w:lang w:bidi="fa-IR"/>
        </w:rPr>
      </w:pPr>
    </w:p>
    <w:p w14:paraId="69E45C17" w14:textId="78ADCFDE" w:rsidR="00347CCD" w:rsidRPr="00C71F99" w:rsidRDefault="00347CCD" w:rsidP="00347CCD">
      <w:pPr>
        <w:tabs>
          <w:tab w:val="left" w:pos="6330"/>
        </w:tabs>
        <w:bidi/>
        <w:spacing w:after="0"/>
        <w:rPr>
          <w:rFonts w:cstheme="minorHAnsi"/>
          <w:sz w:val="24"/>
          <w:szCs w:val="24"/>
          <w:rtl/>
          <w:lang w:bidi="fa-IR"/>
        </w:rPr>
      </w:pPr>
    </w:p>
    <w:p w14:paraId="3F0C7EF8" w14:textId="5D6FCBBB" w:rsidR="00347CCD" w:rsidRPr="00C71F99" w:rsidRDefault="00347CCD" w:rsidP="00347CCD">
      <w:pPr>
        <w:tabs>
          <w:tab w:val="left" w:pos="6330"/>
        </w:tabs>
        <w:bidi/>
        <w:spacing w:after="0"/>
        <w:rPr>
          <w:rFonts w:cstheme="minorHAnsi"/>
          <w:sz w:val="24"/>
          <w:szCs w:val="24"/>
          <w:rtl/>
          <w:lang w:bidi="fa-IR"/>
        </w:rPr>
      </w:pPr>
    </w:p>
    <w:p w14:paraId="24E7A465" w14:textId="77777777" w:rsidR="00347CCD" w:rsidRPr="00C71F99" w:rsidRDefault="00347CCD" w:rsidP="00347CCD">
      <w:pPr>
        <w:tabs>
          <w:tab w:val="left" w:pos="6330"/>
        </w:tabs>
        <w:bidi/>
        <w:spacing w:after="0"/>
        <w:rPr>
          <w:rFonts w:cstheme="minorHAnsi"/>
          <w:sz w:val="24"/>
          <w:szCs w:val="24"/>
          <w:rtl/>
          <w:lang w:bidi="fa-IR"/>
        </w:rPr>
      </w:pP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9"/>
        <w:gridCol w:w="122"/>
        <w:gridCol w:w="1663"/>
        <w:gridCol w:w="2633"/>
        <w:gridCol w:w="2003"/>
        <w:gridCol w:w="1085"/>
        <w:gridCol w:w="1259"/>
        <w:gridCol w:w="181"/>
        <w:gridCol w:w="1530"/>
      </w:tblGrid>
      <w:tr w:rsidR="00554B1E" w:rsidRPr="00C71F99" w14:paraId="44FC4555" w14:textId="77777777" w:rsidTr="00CC6639">
        <w:trPr>
          <w:trHeight w:val="350"/>
          <w:jc w:val="center"/>
        </w:trPr>
        <w:tc>
          <w:tcPr>
            <w:tcW w:w="11335" w:type="dxa"/>
            <w:gridSpan w:val="9"/>
            <w:tcBorders>
              <w:top w:val="single" w:sz="4" w:space="0" w:color="auto"/>
            </w:tcBorders>
            <w:shd w:val="clear" w:color="auto" w:fill="BFBFBF" w:themeFill="background1" w:themeFillShade="BF"/>
          </w:tcPr>
          <w:p w14:paraId="719A3BFD" w14:textId="59AD716E" w:rsidR="00554B1E" w:rsidRPr="00C71F99" w:rsidRDefault="00554B1E" w:rsidP="00FC7A15">
            <w:pPr>
              <w:pStyle w:val="Title"/>
              <w:jc w:val="both"/>
              <w:rPr>
                <w:rFonts w:asciiTheme="minorHAnsi" w:hAnsiTheme="minorHAnsi" w:cstheme="minorHAnsi"/>
                <w:bCs w:val="0"/>
                <w:color w:val="333333"/>
                <w:sz w:val="24"/>
              </w:rPr>
            </w:pPr>
            <w:r w:rsidRPr="00C71F99">
              <w:rPr>
                <w:rFonts w:asciiTheme="minorHAnsi" w:hAnsiTheme="minorHAnsi" w:cstheme="minorHAnsi"/>
                <w:bCs w:val="0"/>
                <w:color w:val="333333"/>
                <w:sz w:val="24"/>
              </w:rPr>
              <w:lastRenderedPageBreak/>
              <w:t>SECTION I: IMMUNIZATION</w:t>
            </w:r>
          </w:p>
        </w:tc>
      </w:tr>
      <w:tr w:rsidR="00981DFD" w:rsidRPr="00C71F99" w14:paraId="6CA6DC15" w14:textId="77777777" w:rsidTr="00CC6639">
        <w:trPr>
          <w:trHeight w:val="350"/>
          <w:jc w:val="center"/>
        </w:trPr>
        <w:tc>
          <w:tcPr>
            <w:tcW w:w="11335" w:type="dxa"/>
            <w:gridSpan w:val="9"/>
            <w:tcBorders>
              <w:top w:val="nil"/>
            </w:tcBorders>
            <w:shd w:val="clear" w:color="auto" w:fill="FBD4B4" w:themeFill="accent6" w:themeFillTint="66"/>
          </w:tcPr>
          <w:p w14:paraId="68F07AE0" w14:textId="47B3B4A1" w:rsidR="00981DFD" w:rsidRPr="00C71F99" w:rsidRDefault="00FA176D" w:rsidP="00FC7A15">
            <w:pPr>
              <w:pStyle w:val="Title"/>
              <w:jc w:val="both"/>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This Section will be filled from Index Mother for a</w:t>
            </w:r>
            <w:r w:rsidR="00981DFD" w:rsidRPr="00C71F99">
              <w:rPr>
                <w:rFonts w:asciiTheme="minorHAnsi" w:hAnsiTheme="minorHAnsi" w:cstheme="minorHAnsi"/>
                <w:b w:val="0"/>
                <w:color w:val="333333"/>
                <w:sz w:val="20"/>
                <w:szCs w:val="20"/>
              </w:rPr>
              <w:t xml:space="preserve">ll the children below the ages of 2 years </w:t>
            </w:r>
            <w:r w:rsidR="009B702B" w:rsidRPr="00C71F99">
              <w:rPr>
                <w:rFonts w:asciiTheme="minorHAnsi" w:hAnsiTheme="minorHAnsi" w:cstheme="minorHAnsi"/>
                <w:b w:val="0"/>
                <w:color w:val="333333"/>
                <w:sz w:val="20"/>
                <w:szCs w:val="20"/>
              </w:rPr>
              <w:t>(</w:t>
            </w:r>
            <w:r w:rsidR="00981DFD" w:rsidRPr="00C71F99">
              <w:rPr>
                <w:rFonts w:asciiTheme="minorHAnsi" w:hAnsiTheme="minorHAnsi" w:cstheme="minorHAnsi"/>
                <w:b w:val="0"/>
                <w:color w:val="333333"/>
                <w:sz w:val="20"/>
                <w:szCs w:val="20"/>
              </w:rPr>
              <w:t xml:space="preserve">will be </w:t>
            </w:r>
            <w:r w:rsidR="00397623" w:rsidRPr="00C71F99">
              <w:rPr>
                <w:rFonts w:asciiTheme="minorHAnsi" w:hAnsiTheme="minorHAnsi" w:cstheme="minorHAnsi"/>
                <w:b w:val="0"/>
                <w:color w:val="333333"/>
                <w:sz w:val="20"/>
                <w:szCs w:val="20"/>
              </w:rPr>
              <w:t xml:space="preserve">auto </w:t>
            </w:r>
            <w:r w:rsidR="00981DFD" w:rsidRPr="00C71F99">
              <w:rPr>
                <w:rFonts w:asciiTheme="minorHAnsi" w:hAnsiTheme="minorHAnsi" w:cstheme="minorHAnsi"/>
                <w:b w:val="0"/>
                <w:color w:val="333333"/>
                <w:sz w:val="20"/>
                <w:szCs w:val="20"/>
              </w:rPr>
              <w:t>picked from household member list.</w:t>
            </w:r>
            <w:r w:rsidR="009B702B" w:rsidRPr="00C71F99">
              <w:rPr>
                <w:rFonts w:asciiTheme="minorHAnsi" w:hAnsiTheme="minorHAnsi" w:cstheme="minorHAnsi"/>
                <w:b w:val="0"/>
                <w:color w:val="333333"/>
                <w:sz w:val="20"/>
                <w:szCs w:val="20"/>
              </w:rPr>
              <w:t>)</w:t>
            </w:r>
          </w:p>
        </w:tc>
      </w:tr>
      <w:tr w:rsidR="00981DFD" w:rsidRPr="00C71F99" w14:paraId="5FB64169" w14:textId="77777777" w:rsidTr="00CC6639">
        <w:trPr>
          <w:trHeight w:val="350"/>
          <w:jc w:val="center"/>
        </w:trPr>
        <w:tc>
          <w:tcPr>
            <w:tcW w:w="11335" w:type="dxa"/>
            <w:gridSpan w:val="9"/>
            <w:tcBorders>
              <w:top w:val="nil"/>
            </w:tcBorders>
            <w:shd w:val="clear" w:color="auto" w:fill="FFFFFF" w:themeFill="background1"/>
          </w:tcPr>
          <w:p w14:paraId="63C034CB" w14:textId="7476A2CF" w:rsidR="00981DFD" w:rsidRPr="00C71F99" w:rsidRDefault="00981DFD" w:rsidP="00FC7A15">
            <w:pPr>
              <w:pStyle w:val="Title"/>
              <w:jc w:val="both"/>
              <w:rPr>
                <w:rFonts w:asciiTheme="minorHAnsi" w:hAnsiTheme="minorHAnsi" w:cstheme="minorHAnsi"/>
                <w:b w:val="0"/>
                <w:i/>
                <w:iCs/>
                <w:color w:val="333333"/>
                <w:sz w:val="20"/>
                <w:szCs w:val="20"/>
              </w:rPr>
            </w:pPr>
            <w:r w:rsidRPr="00C71F99">
              <w:rPr>
                <w:rFonts w:asciiTheme="minorHAnsi" w:hAnsiTheme="minorHAnsi" w:cstheme="minorHAnsi"/>
                <w:b w:val="0"/>
                <w:i/>
                <w:iCs/>
                <w:color w:val="333333"/>
                <w:sz w:val="20"/>
                <w:szCs w:val="20"/>
              </w:rPr>
              <w:t>This section relates to the history of immunization for the child. The immunization history of the selected child will be recorded. Preference will be given to the information from an immunization card; however, in case an immunization card is not available, then verbal history will be taken from the respondent. In case you have problems in understanding the card, please take a picture of the card and discuss with your supervisor. Please refer to the training manual for further instructions.</w:t>
            </w:r>
          </w:p>
        </w:tc>
      </w:tr>
      <w:tr w:rsidR="00AF1903" w:rsidRPr="00C71F99" w14:paraId="2BBB2B10" w14:textId="77777777" w:rsidTr="00556E1A">
        <w:trPr>
          <w:trHeight w:val="1430"/>
          <w:jc w:val="center"/>
        </w:trPr>
        <w:tc>
          <w:tcPr>
            <w:tcW w:w="859" w:type="dxa"/>
            <w:vAlign w:val="center"/>
          </w:tcPr>
          <w:p w14:paraId="0117C6E5" w14:textId="77777777" w:rsidR="00AF1903" w:rsidRPr="00C71F99" w:rsidRDefault="00AF1903" w:rsidP="00AF1903">
            <w:pPr>
              <w:pStyle w:val="Title"/>
              <w:spacing w:before="120" w:after="120"/>
              <w:rPr>
                <w:rFonts w:asciiTheme="minorHAnsi" w:hAnsiTheme="minorHAnsi" w:cstheme="minorHAnsi"/>
                <w:color w:val="333333"/>
                <w:sz w:val="24"/>
              </w:rPr>
            </w:pPr>
            <w:r w:rsidRPr="00C71F99">
              <w:rPr>
                <w:rFonts w:asciiTheme="minorHAnsi" w:hAnsiTheme="minorHAnsi" w:cstheme="minorHAnsi"/>
                <w:color w:val="333333"/>
                <w:sz w:val="24"/>
              </w:rPr>
              <w:t>I1</w:t>
            </w:r>
          </w:p>
        </w:tc>
        <w:tc>
          <w:tcPr>
            <w:tcW w:w="4418" w:type="dxa"/>
            <w:gridSpan w:val="3"/>
            <w:vAlign w:val="center"/>
          </w:tcPr>
          <w:p w14:paraId="0835FBD0" w14:textId="0A593A92" w:rsidR="00AF1903" w:rsidRPr="00C71F99" w:rsidRDefault="00AF1903" w:rsidP="00AF1903">
            <w:pPr>
              <w:pStyle w:val="Title"/>
              <w:spacing w:before="120" w:after="120"/>
              <w:jc w:val="left"/>
              <w:rPr>
                <w:rFonts w:asciiTheme="minorHAnsi" w:hAnsiTheme="minorHAnsi" w:cstheme="minorHAnsi"/>
                <w:b w:val="0"/>
                <w:color w:val="333333"/>
                <w:sz w:val="24"/>
              </w:rPr>
            </w:pPr>
            <w:r w:rsidRPr="00C71F99">
              <w:rPr>
                <w:rFonts w:asciiTheme="minorHAnsi" w:hAnsiTheme="minorHAnsi" w:cstheme="minorHAnsi"/>
                <w:b w:val="0"/>
                <w:color w:val="333333"/>
                <w:sz w:val="24"/>
              </w:rPr>
              <w:t xml:space="preserve">Has {NAME} ever received any vaccinations to prevent him/her from getting diseases, including vaccinations received in a campaign or immunization day or </w:t>
            </w:r>
            <w:ins w:id="338" w:author="Shaikh Asif" w:date="2020-10-07T15:56:00Z">
              <w:r w:rsidR="00DB005D" w:rsidRPr="00C71F99">
                <w:rPr>
                  <w:rFonts w:asciiTheme="minorHAnsi" w:hAnsiTheme="minorHAnsi" w:cstheme="minorHAnsi"/>
                  <w:b w:val="0"/>
                  <w:color w:val="333333"/>
                  <w:sz w:val="24"/>
                </w:rPr>
                <w:t>Child Health Day</w:t>
              </w:r>
            </w:ins>
            <w:r w:rsidRPr="00C71F99">
              <w:rPr>
                <w:rFonts w:asciiTheme="minorHAnsi" w:hAnsiTheme="minorHAnsi" w:cstheme="minorHAnsi"/>
                <w:b w:val="0"/>
                <w:color w:val="333333"/>
                <w:sz w:val="24"/>
              </w:rPr>
              <w:t>?</w:t>
            </w:r>
          </w:p>
        </w:tc>
        <w:tc>
          <w:tcPr>
            <w:tcW w:w="4528" w:type="dxa"/>
            <w:gridSpan w:val="4"/>
            <w:vAlign w:val="center"/>
          </w:tcPr>
          <w:p w14:paraId="1A0A0C05" w14:textId="5AC79E0D"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Yes</w:t>
            </w:r>
            <w:r w:rsidRPr="00C71F99">
              <w:rPr>
                <w:rFonts w:asciiTheme="minorHAnsi" w:hAnsiTheme="minorHAnsi" w:cstheme="minorHAnsi"/>
              </w:rPr>
              <w:tab/>
              <w:t>………………………………………………………</w:t>
            </w:r>
            <w:r w:rsidR="001E0F93" w:rsidRPr="00C71F99">
              <w:rPr>
                <w:rFonts w:asciiTheme="minorHAnsi" w:hAnsiTheme="minorHAnsi" w:cstheme="minorHAnsi"/>
              </w:rPr>
              <w:t>……………</w:t>
            </w:r>
            <w:r w:rsidRPr="00C71F99">
              <w:rPr>
                <w:rFonts w:asciiTheme="minorHAnsi" w:hAnsiTheme="minorHAnsi" w:cstheme="minorHAnsi"/>
              </w:rPr>
              <w:t>…….1</w:t>
            </w:r>
          </w:p>
          <w:p w14:paraId="0E7BD64D" w14:textId="7E8F3E89"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No…………………………………………………</w:t>
            </w:r>
            <w:proofErr w:type="gramStart"/>
            <w:ins w:id="339" w:author="Shaikh Asif" w:date="2020-10-07T19:16:00Z">
              <w:r w:rsidR="00556E1A">
                <w:rPr>
                  <w:rFonts w:asciiTheme="minorHAnsi" w:hAnsiTheme="minorHAnsi" w:cstheme="minorHAnsi"/>
                </w:rPr>
                <w:t>…..</w:t>
              </w:r>
            </w:ins>
            <w:proofErr w:type="gramEnd"/>
            <w:r w:rsidR="001E0F93" w:rsidRPr="00C71F99">
              <w:rPr>
                <w:rFonts w:asciiTheme="minorHAnsi" w:hAnsiTheme="minorHAnsi" w:cstheme="minorHAnsi"/>
              </w:rPr>
              <w:t>………</w:t>
            </w:r>
            <w:r w:rsidRPr="00C71F99">
              <w:rPr>
                <w:rFonts w:asciiTheme="minorHAnsi" w:hAnsiTheme="minorHAnsi" w:cstheme="minorHAnsi"/>
              </w:rPr>
              <w:t>……….....2</w:t>
            </w:r>
          </w:p>
          <w:p w14:paraId="3FD905D4" w14:textId="1120F1F4"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Don’t know</w:t>
            </w:r>
            <w:r w:rsidRPr="00C71F99">
              <w:rPr>
                <w:rFonts w:asciiTheme="minorHAnsi" w:hAnsiTheme="minorHAnsi" w:cstheme="minorHAnsi"/>
              </w:rPr>
              <w:tab/>
              <w:t>………………………………</w:t>
            </w:r>
            <w:r w:rsidR="001E0F93" w:rsidRPr="00C71F99">
              <w:rPr>
                <w:rFonts w:asciiTheme="minorHAnsi" w:hAnsiTheme="minorHAnsi" w:cstheme="minorHAnsi"/>
              </w:rPr>
              <w:t>…………….</w:t>
            </w:r>
            <w:r w:rsidR="006F4AA4" w:rsidRPr="00C71F99">
              <w:rPr>
                <w:rFonts w:asciiTheme="minorHAnsi" w:hAnsiTheme="minorHAnsi" w:cstheme="minorHAnsi"/>
              </w:rPr>
              <w:t>…</w:t>
            </w:r>
            <w:proofErr w:type="gramStart"/>
            <w:ins w:id="340" w:author="Shaikh Asif" w:date="2020-10-07T19:16:00Z">
              <w:r w:rsidR="00556E1A">
                <w:rPr>
                  <w:rFonts w:asciiTheme="minorHAnsi" w:hAnsiTheme="minorHAnsi" w:cstheme="minorHAnsi"/>
                </w:rPr>
                <w:t>….</w:t>
              </w:r>
            </w:ins>
            <w:r w:rsidR="006F4AA4" w:rsidRPr="00C71F99">
              <w:rPr>
                <w:rFonts w:asciiTheme="minorHAnsi" w:hAnsiTheme="minorHAnsi" w:cstheme="minorHAnsi"/>
              </w:rPr>
              <w:t>…..</w:t>
            </w:r>
            <w:proofErr w:type="gramEnd"/>
            <w:r w:rsidR="006F4AA4" w:rsidRPr="00C71F99">
              <w:rPr>
                <w:rFonts w:asciiTheme="minorHAnsi" w:hAnsiTheme="minorHAnsi" w:cstheme="minorHAnsi"/>
              </w:rPr>
              <w:t>…9</w:t>
            </w:r>
            <w:r w:rsidRPr="00C71F99">
              <w:rPr>
                <w:rFonts w:asciiTheme="minorHAnsi" w:hAnsiTheme="minorHAnsi" w:cstheme="minorHAnsi"/>
              </w:rPr>
              <w:t>8</w:t>
            </w:r>
          </w:p>
        </w:tc>
        <w:tc>
          <w:tcPr>
            <w:tcW w:w="1530" w:type="dxa"/>
            <w:vAlign w:val="center"/>
          </w:tcPr>
          <w:p w14:paraId="03C15A8B" w14:textId="77777777" w:rsidR="00AF1903" w:rsidRPr="00C71F99" w:rsidRDefault="00AF1903" w:rsidP="00AF1903">
            <w:pPr>
              <w:rPr>
                <w:rFonts w:eastAsia="Times New Roman" w:cstheme="minorHAnsi"/>
                <w:sz w:val="20"/>
                <w:szCs w:val="20"/>
              </w:rPr>
            </w:pPr>
            <w:r w:rsidRPr="00C71F99">
              <w:rPr>
                <w:rFonts w:eastAsia="Times New Roman" w:cstheme="minorHAnsi"/>
                <w:sz w:val="20"/>
                <w:szCs w:val="20"/>
              </w:rPr>
              <w:t>If yes, then go to I3</w:t>
            </w:r>
          </w:p>
        </w:tc>
      </w:tr>
      <w:tr w:rsidR="00AF1903" w:rsidRPr="00C71F99" w14:paraId="5B6A7967" w14:textId="77777777" w:rsidTr="00556E1A">
        <w:trPr>
          <w:trHeight w:val="1556"/>
          <w:jc w:val="center"/>
        </w:trPr>
        <w:tc>
          <w:tcPr>
            <w:tcW w:w="859" w:type="dxa"/>
            <w:vAlign w:val="center"/>
          </w:tcPr>
          <w:p w14:paraId="466FD0DD" w14:textId="77777777" w:rsidR="00AF1903" w:rsidRPr="00C71F99" w:rsidRDefault="00AF1903" w:rsidP="00AF1903">
            <w:pPr>
              <w:pStyle w:val="Title"/>
              <w:spacing w:before="120" w:after="120"/>
              <w:rPr>
                <w:rFonts w:asciiTheme="minorHAnsi" w:hAnsiTheme="minorHAnsi" w:cstheme="minorHAnsi"/>
                <w:color w:val="333333"/>
                <w:sz w:val="24"/>
              </w:rPr>
            </w:pPr>
            <w:r w:rsidRPr="00C71F99">
              <w:rPr>
                <w:rFonts w:asciiTheme="minorHAnsi" w:hAnsiTheme="minorHAnsi" w:cstheme="minorHAnsi"/>
                <w:color w:val="333333"/>
                <w:sz w:val="24"/>
              </w:rPr>
              <w:t>I2</w:t>
            </w:r>
          </w:p>
        </w:tc>
        <w:tc>
          <w:tcPr>
            <w:tcW w:w="4418" w:type="dxa"/>
            <w:gridSpan w:val="3"/>
            <w:vAlign w:val="center"/>
          </w:tcPr>
          <w:p w14:paraId="4AAC9623" w14:textId="77777777" w:rsidR="00AF1903" w:rsidRPr="00C71F99" w:rsidRDefault="00AF1903" w:rsidP="00AF1903">
            <w:pPr>
              <w:pStyle w:val="Title"/>
              <w:spacing w:before="120" w:after="120"/>
              <w:jc w:val="left"/>
              <w:rPr>
                <w:rFonts w:asciiTheme="minorHAnsi" w:hAnsiTheme="minorHAnsi" w:cstheme="minorHAnsi"/>
                <w:b w:val="0"/>
                <w:color w:val="333333"/>
                <w:sz w:val="24"/>
              </w:rPr>
            </w:pPr>
            <w:r w:rsidRPr="00C71F99">
              <w:rPr>
                <w:rFonts w:asciiTheme="minorHAnsi" w:hAnsiTheme="minorHAnsi" w:cstheme="minorHAnsi"/>
                <w:b w:val="0"/>
                <w:color w:val="333333"/>
                <w:sz w:val="24"/>
              </w:rPr>
              <w:t>What are the reasons for not vaccinating your child?</w:t>
            </w:r>
          </w:p>
        </w:tc>
        <w:tc>
          <w:tcPr>
            <w:tcW w:w="4528" w:type="dxa"/>
            <w:gridSpan w:val="4"/>
            <w:vAlign w:val="center"/>
          </w:tcPr>
          <w:p w14:paraId="5A088D1D" w14:textId="17B90760"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Did not receive advice…………</w:t>
            </w:r>
            <w:ins w:id="341" w:author="Shaikh Asif" w:date="2020-10-07T19:16:00Z">
              <w:r w:rsidR="00556E1A">
                <w:rPr>
                  <w:rFonts w:asciiTheme="minorHAnsi" w:hAnsiTheme="minorHAnsi" w:cstheme="minorHAnsi"/>
                </w:rPr>
                <w:t>……</w:t>
              </w:r>
              <w:proofErr w:type="gramStart"/>
              <w:r w:rsidR="00556E1A">
                <w:rPr>
                  <w:rFonts w:asciiTheme="minorHAnsi" w:hAnsiTheme="minorHAnsi" w:cstheme="minorHAnsi"/>
                </w:rPr>
                <w:t>…..</w:t>
              </w:r>
            </w:ins>
            <w:proofErr w:type="gramEnd"/>
            <w:r w:rsidR="001E0F93" w:rsidRPr="00C71F99">
              <w:rPr>
                <w:rFonts w:asciiTheme="minorHAnsi" w:hAnsiTheme="minorHAnsi" w:cstheme="minorHAnsi"/>
              </w:rPr>
              <w:t>………………</w:t>
            </w:r>
            <w:r w:rsidRPr="00C71F99">
              <w:rPr>
                <w:rFonts w:asciiTheme="minorHAnsi" w:hAnsiTheme="minorHAnsi" w:cstheme="minorHAnsi"/>
              </w:rPr>
              <w:t>……….1</w:t>
            </w:r>
          </w:p>
          <w:p w14:paraId="151A678E" w14:textId="7D7D7E2E"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Religious reasons……………</w:t>
            </w:r>
            <w:ins w:id="342" w:author="Shaikh Asif" w:date="2020-10-07T19:17:00Z">
              <w:r w:rsidR="00556E1A">
                <w:rPr>
                  <w:rFonts w:asciiTheme="minorHAnsi" w:hAnsiTheme="minorHAnsi" w:cstheme="minorHAnsi"/>
                </w:rPr>
                <w:t>….</w:t>
              </w:r>
            </w:ins>
            <w:r w:rsidRPr="00C71F99">
              <w:rPr>
                <w:rFonts w:asciiTheme="minorHAnsi" w:hAnsiTheme="minorHAnsi" w:cstheme="minorHAnsi"/>
              </w:rPr>
              <w:t>………</w:t>
            </w:r>
            <w:proofErr w:type="gramStart"/>
            <w:r w:rsidRPr="00C71F99">
              <w:rPr>
                <w:rFonts w:asciiTheme="minorHAnsi" w:hAnsiTheme="minorHAnsi" w:cstheme="minorHAnsi"/>
              </w:rPr>
              <w:t>…..</w:t>
            </w:r>
            <w:proofErr w:type="gramEnd"/>
            <w:r w:rsidRPr="00C71F99">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….2</w:t>
            </w:r>
          </w:p>
          <w:p w14:paraId="31037A25" w14:textId="349C2024"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Not necessary………………</w:t>
            </w:r>
            <w:ins w:id="343" w:author="Shaikh Asif" w:date="2020-10-07T19:17:00Z">
              <w:r w:rsidR="00556E1A">
                <w:rPr>
                  <w:rFonts w:asciiTheme="minorHAnsi" w:hAnsiTheme="minorHAnsi" w:cstheme="minorHAnsi"/>
                </w:rPr>
                <w:t>….</w:t>
              </w:r>
            </w:ins>
            <w:r w:rsidRPr="00C71F99">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…………3</w:t>
            </w:r>
          </w:p>
          <w:p w14:paraId="6D71A2D3" w14:textId="18EEC6E6"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Cultural Barriers……………………</w:t>
            </w:r>
            <w:proofErr w:type="gramStart"/>
            <w:r w:rsidRPr="00C71F99">
              <w:rPr>
                <w:rFonts w:asciiTheme="minorHAnsi" w:hAnsiTheme="minorHAnsi" w:cstheme="minorHAnsi"/>
              </w:rPr>
              <w:t>…..</w:t>
            </w:r>
            <w:proofErr w:type="gramEnd"/>
            <w:r w:rsidRPr="00C71F99">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……4</w:t>
            </w:r>
          </w:p>
          <w:p w14:paraId="3B805A22" w14:textId="127EEAF8"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 xml:space="preserve">Vaccinator didn’t </w:t>
            </w:r>
            <w:r w:rsidR="00EE7515" w:rsidRPr="00C71F99">
              <w:rPr>
                <w:rFonts w:asciiTheme="minorHAnsi" w:hAnsiTheme="minorHAnsi" w:cstheme="minorHAnsi"/>
              </w:rPr>
              <w:t>visit</w:t>
            </w:r>
            <w:r w:rsidRPr="00C71F99">
              <w:rPr>
                <w:rFonts w:asciiTheme="minorHAnsi" w:hAnsiTheme="minorHAnsi" w:cstheme="minorHAnsi"/>
              </w:rPr>
              <w:t xml:space="preserve"> at home….…</w:t>
            </w:r>
            <w:proofErr w:type="gramStart"/>
            <w:r w:rsidR="00EE7515" w:rsidRPr="00C71F99">
              <w:rPr>
                <w:rFonts w:asciiTheme="minorHAnsi" w:hAnsiTheme="minorHAnsi" w:cstheme="minorHAnsi"/>
              </w:rPr>
              <w:t>…..</w:t>
            </w:r>
            <w:proofErr w:type="gramEnd"/>
            <w:r w:rsidR="001E0F93" w:rsidRPr="00C71F99">
              <w:rPr>
                <w:rFonts w:asciiTheme="minorHAnsi" w:hAnsiTheme="minorHAnsi" w:cstheme="minorHAnsi"/>
              </w:rPr>
              <w:t>………….</w:t>
            </w:r>
            <w:r w:rsidRPr="00C71F99">
              <w:rPr>
                <w:rFonts w:asciiTheme="minorHAnsi" w:hAnsiTheme="minorHAnsi" w:cstheme="minorHAnsi"/>
              </w:rPr>
              <w:t>……….5</w:t>
            </w:r>
          </w:p>
          <w:p w14:paraId="460EB054" w14:textId="30985FAC" w:rsidR="00AF1903" w:rsidRPr="00C71F99" w:rsidRDefault="006F4AA4" w:rsidP="00AF1903">
            <w:pPr>
              <w:pStyle w:val="Responsecategs"/>
              <w:rPr>
                <w:rFonts w:asciiTheme="minorHAnsi" w:hAnsiTheme="minorHAnsi" w:cstheme="minorHAnsi"/>
              </w:rPr>
            </w:pPr>
            <w:proofErr w:type="gramStart"/>
            <w:r w:rsidRPr="00C71F99">
              <w:rPr>
                <w:rFonts w:asciiTheme="minorHAnsi" w:hAnsiTheme="minorHAnsi" w:cstheme="minorHAnsi"/>
                <w:color w:val="000000"/>
              </w:rPr>
              <w:t>Other(</w:t>
            </w:r>
            <w:proofErr w:type="gramEnd"/>
            <w:r w:rsidRPr="00C71F99">
              <w:rPr>
                <w:rFonts w:asciiTheme="minorHAnsi" w:hAnsiTheme="minorHAnsi" w:cstheme="minorHAnsi"/>
                <w:color w:val="000000"/>
              </w:rPr>
              <w:t>Specify)…………………………………………………….96</w:t>
            </w:r>
          </w:p>
        </w:tc>
        <w:tc>
          <w:tcPr>
            <w:tcW w:w="1530" w:type="dxa"/>
            <w:vAlign w:val="center"/>
          </w:tcPr>
          <w:p w14:paraId="3C8F6886" w14:textId="77777777" w:rsidR="00AF1903" w:rsidRPr="00C71F99" w:rsidRDefault="00AF1903" w:rsidP="00AF1903">
            <w:pPr>
              <w:tabs>
                <w:tab w:val="right" w:pos="10469"/>
              </w:tabs>
              <w:autoSpaceDE w:val="0"/>
              <w:autoSpaceDN w:val="0"/>
              <w:adjustRightInd w:val="0"/>
              <w:rPr>
                <w:rFonts w:cstheme="minorHAnsi"/>
                <w:bCs/>
                <w:i/>
                <w:sz w:val="20"/>
                <w:szCs w:val="20"/>
              </w:rPr>
            </w:pPr>
            <w:r w:rsidRPr="00C71F99">
              <w:rPr>
                <w:rFonts w:cstheme="minorHAnsi"/>
                <w:bCs/>
                <w:i/>
                <w:sz w:val="20"/>
                <w:szCs w:val="20"/>
              </w:rPr>
              <w:t>(Multiple responses)</w:t>
            </w:r>
          </w:p>
          <w:p w14:paraId="64A9A6A2" w14:textId="77777777" w:rsidR="00AF1903" w:rsidRPr="00C71F99" w:rsidRDefault="00AF1903" w:rsidP="00AF1903">
            <w:pPr>
              <w:tabs>
                <w:tab w:val="right" w:pos="10469"/>
              </w:tabs>
              <w:autoSpaceDE w:val="0"/>
              <w:autoSpaceDN w:val="0"/>
              <w:adjustRightInd w:val="0"/>
              <w:rPr>
                <w:rFonts w:cstheme="minorHAnsi"/>
                <w:b/>
                <w:bCs/>
                <w:sz w:val="20"/>
                <w:szCs w:val="20"/>
              </w:rPr>
            </w:pPr>
            <w:r w:rsidRPr="00C71F99">
              <w:rPr>
                <w:rFonts w:cstheme="minorHAnsi"/>
                <w:bCs/>
                <w:i/>
                <w:sz w:val="20"/>
                <w:szCs w:val="20"/>
              </w:rPr>
              <w:t>Irrespective of the response. Go to section J</w:t>
            </w:r>
          </w:p>
        </w:tc>
      </w:tr>
      <w:tr w:rsidR="00AF1903" w:rsidRPr="00C71F99" w14:paraId="511578EE" w14:textId="77777777" w:rsidTr="00556E1A">
        <w:trPr>
          <w:trHeight w:val="1187"/>
          <w:jc w:val="center"/>
        </w:trPr>
        <w:tc>
          <w:tcPr>
            <w:tcW w:w="859" w:type="dxa"/>
            <w:vAlign w:val="center"/>
          </w:tcPr>
          <w:p w14:paraId="1EC05B7B" w14:textId="77777777" w:rsidR="00AF1903" w:rsidRPr="00C71F99" w:rsidRDefault="00AF1903" w:rsidP="00AF1903">
            <w:pPr>
              <w:pStyle w:val="Title"/>
              <w:spacing w:before="120" w:after="120"/>
              <w:rPr>
                <w:rFonts w:asciiTheme="minorHAnsi" w:hAnsiTheme="minorHAnsi" w:cstheme="minorHAnsi"/>
                <w:b w:val="0"/>
                <w:color w:val="333333"/>
                <w:sz w:val="24"/>
              </w:rPr>
            </w:pPr>
            <w:r w:rsidRPr="00C71F99">
              <w:rPr>
                <w:rFonts w:asciiTheme="minorHAnsi" w:hAnsiTheme="minorHAnsi" w:cstheme="minorHAnsi"/>
                <w:color w:val="333333"/>
                <w:sz w:val="24"/>
              </w:rPr>
              <w:t>I3</w:t>
            </w:r>
          </w:p>
        </w:tc>
        <w:tc>
          <w:tcPr>
            <w:tcW w:w="4418" w:type="dxa"/>
            <w:gridSpan w:val="3"/>
            <w:vAlign w:val="center"/>
          </w:tcPr>
          <w:p w14:paraId="54824936" w14:textId="77777777" w:rsidR="00AF1903" w:rsidRPr="00C71F99" w:rsidRDefault="00AF1903" w:rsidP="00AF1903">
            <w:pPr>
              <w:pStyle w:val="Title"/>
              <w:jc w:val="left"/>
              <w:rPr>
                <w:rFonts w:asciiTheme="minorHAnsi" w:hAnsiTheme="minorHAnsi" w:cstheme="minorHAnsi"/>
                <w:b w:val="0"/>
                <w:color w:val="333333"/>
                <w:sz w:val="24"/>
              </w:rPr>
            </w:pPr>
            <w:r w:rsidRPr="00C71F99">
              <w:rPr>
                <w:rFonts w:asciiTheme="minorHAnsi" w:hAnsiTheme="minorHAnsi" w:cstheme="minorHAnsi"/>
                <w:b w:val="0"/>
                <w:color w:val="333333"/>
                <w:sz w:val="24"/>
              </w:rPr>
              <w:t>Is there a vaccination card for (name of the child)?</w:t>
            </w:r>
          </w:p>
        </w:tc>
        <w:tc>
          <w:tcPr>
            <w:tcW w:w="4528" w:type="dxa"/>
            <w:gridSpan w:val="4"/>
            <w:vAlign w:val="center"/>
          </w:tcPr>
          <w:p w14:paraId="253F7A0E" w14:textId="7065CB7A"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Yes, seen</w:t>
            </w:r>
            <w:r w:rsidRPr="00C71F99">
              <w:rPr>
                <w:rFonts w:asciiTheme="minorHAnsi" w:hAnsiTheme="minorHAnsi" w:cstheme="minorHAnsi"/>
              </w:rPr>
              <w:tab/>
              <w:t>…………………………………</w:t>
            </w:r>
            <w:r w:rsidR="001E0F93" w:rsidRPr="00C71F99">
              <w:rPr>
                <w:rFonts w:asciiTheme="minorHAnsi" w:hAnsiTheme="minorHAnsi" w:cstheme="minorHAnsi"/>
              </w:rPr>
              <w:t>…………….</w:t>
            </w:r>
            <w:r w:rsidRPr="00C71F99">
              <w:rPr>
                <w:rFonts w:asciiTheme="minorHAnsi" w:hAnsiTheme="minorHAnsi" w:cstheme="minorHAnsi"/>
              </w:rPr>
              <w:t>……………1</w:t>
            </w:r>
          </w:p>
          <w:p w14:paraId="0F3A31F9" w14:textId="20F46F2D"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Yes, not seen</w:t>
            </w:r>
            <w:r w:rsidRPr="00C71F99">
              <w:rPr>
                <w:rFonts w:asciiTheme="minorHAnsi" w:hAnsiTheme="minorHAnsi" w:cstheme="minorHAnsi"/>
              </w:rPr>
              <w:tab/>
              <w:t>……………………………………</w:t>
            </w:r>
            <w:r w:rsidR="001E0F93" w:rsidRPr="00C71F99">
              <w:rPr>
                <w:rFonts w:asciiTheme="minorHAnsi" w:hAnsiTheme="minorHAnsi" w:cstheme="minorHAnsi"/>
              </w:rPr>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5BAD8F83" w14:textId="5F5DA59D"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No</w:t>
            </w:r>
            <w:r w:rsidRPr="00C71F99">
              <w:rPr>
                <w:rFonts w:asciiTheme="minorHAnsi" w:hAnsiTheme="minorHAnsi" w:cstheme="minorHAnsi"/>
              </w:rPr>
              <w:tab/>
              <w:t>………………………………………………</w:t>
            </w:r>
            <w:r w:rsidR="001E0F93" w:rsidRPr="00C71F99">
              <w:rPr>
                <w:rFonts w:asciiTheme="minorHAnsi" w:hAnsiTheme="minorHAnsi" w:cstheme="minorHAnsi"/>
              </w:rPr>
              <w:t>…………….</w:t>
            </w:r>
            <w:r w:rsidRPr="00C71F99">
              <w:rPr>
                <w:rFonts w:asciiTheme="minorHAnsi" w:hAnsiTheme="minorHAnsi" w:cstheme="minorHAnsi"/>
              </w:rPr>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p w14:paraId="469BCA7D" w14:textId="17B4F9F9" w:rsidR="00EE7515" w:rsidRPr="00C71F99" w:rsidRDefault="00EE7515" w:rsidP="00AF1903">
            <w:pPr>
              <w:pStyle w:val="Responsecategs"/>
              <w:rPr>
                <w:rFonts w:asciiTheme="minorHAnsi" w:hAnsiTheme="minorHAnsi" w:cstheme="minorHAnsi"/>
              </w:rPr>
            </w:pPr>
            <w:r w:rsidRPr="00C71F99">
              <w:rPr>
                <w:rFonts w:asciiTheme="minorHAnsi" w:hAnsiTheme="minorHAnsi" w:cstheme="minorHAnsi"/>
              </w:rPr>
              <w:t>Card is at Vaccinator……………………………………………….4</w:t>
            </w:r>
          </w:p>
        </w:tc>
        <w:tc>
          <w:tcPr>
            <w:tcW w:w="1530" w:type="dxa"/>
            <w:vAlign w:val="center"/>
          </w:tcPr>
          <w:p w14:paraId="61B3FD9E" w14:textId="77777777" w:rsidR="00AF1903" w:rsidRPr="00C71F99" w:rsidRDefault="00AF1903" w:rsidP="00AF1903">
            <w:pPr>
              <w:rPr>
                <w:rFonts w:cstheme="minorHAnsi"/>
                <w:sz w:val="20"/>
                <w:szCs w:val="20"/>
              </w:rPr>
            </w:pPr>
          </w:p>
        </w:tc>
      </w:tr>
      <w:tr w:rsidR="00AF1903" w:rsidRPr="00C71F99" w14:paraId="6E8B7E84" w14:textId="77777777" w:rsidTr="00CC6639">
        <w:trPr>
          <w:trHeight w:val="323"/>
          <w:jc w:val="center"/>
        </w:trPr>
        <w:tc>
          <w:tcPr>
            <w:tcW w:w="7280" w:type="dxa"/>
            <w:gridSpan w:val="5"/>
            <w:vMerge w:val="restart"/>
            <w:shd w:val="clear" w:color="auto" w:fill="F2F2F2" w:themeFill="background1" w:themeFillShade="F2"/>
            <w:vAlign w:val="center"/>
          </w:tcPr>
          <w:p w14:paraId="0AB3AF86" w14:textId="77777777" w:rsidR="00AF1903" w:rsidRPr="00C71F99" w:rsidRDefault="00AF1903" w:rsidP="00AF1903">
            <w:pPr>
              <w:pStyle w:val="Responsecategs"/>
              <w:ind w:left="0"/>
              <w:rPr>
                <w:rFonts w:asciiTheme="minorHAnsi" w:hAnsiTheme="minorHAnsi" w:cstheme="minorHAnsi"/>
                <w:b/>
                <w:bCs/>
                <w:sz w:val="24"/>
                <w:szCs w:val="24"/>
              </w:rPr>
            </w:pPr>
            <w:r w:rsidRPr="00C71F99">
              <w:rPr>
                <w:rFonts w:asciiTheme="minorHAnsi" w:hAnsiTheme="minorHAnsi" w:cstheme="minorHAnsi"/>
                <w:color w:val="333333"/>
                <w:sz w:val="24"/>
                <w:szCs w:val="24"/>
              </w:rPr>
              <w:t xml:space="preserve">     </w:t>
            </w:r>
          </w:p>
        </w:tc>
        <w:tc>
          <w:tcPr>
            <w:tcW w:w="2344" w:type="dxa"/>
            <w:gridSpan w:val="2"/>
            <w:shd w:val="clear" w:color="auto" w:fill="F2F2F2" w:themeFill="background1" w:themeFillShade="F2"/>
            <w:vAlign w:val="center"/>
          </w:tcPr>
          <w:p w14:paraId="2A616546" w14:textId="77777777" w:rsidR="00AF1903" w:rsidRPr="00C71F99" w:rsidRDefault="00AF1903" w:rsidP="00AF1903">
            <w:pPr>
              <w:pStyle w:val="Responsecategs"/>
              <w:jc w:val="center"/>
              <w:rPr>
                <w:rFonts w:asciiTheme="minorHAnsi" w:hAnsiTheme="minorHAnsi" w:cstheme="minorHAnsi"/>
                <w:bCs/>
              </w:rPr>
            </w:pPr>
            <w:r w:rsidRPr="00C71F99">
              <w:rPr>
                <w:rFonts w:asciiTheme="minorHAnsi" w:hAnsiTheme="minorHAnsi" w:cstheme="minorHAnsi"/>
                <w:bCs/>
              </w:rPr>
              <w:t>Source of information for vaccine</w:t>
            </w:r>
          </w:p>
        </w:tc>
        <w:tc>
          <w:tcPr>
            <w:tcW w:w="1711" w:type="dxa"/>
            <w:gridSpan w:val="2"/>
            <w:shd w:val="clear" w:color="auto" w:fill="F2F2F2" w:themeFill="background1" w:themeFillShade="F2"/>
            <w:vAlign w:val="center"/>
          </w:tcPr>
          <w:p w14:paraId="7576EDBE" w14:textId="77777777" w:rsidR="00AF1903" w:rsidRPr="00C71F99" w:rsidRDefault="00AF1903" w:rsidP="00AF1903">
            <w:pPr>
              <w:pStyle w:val="Responsecategs"/>
              <w:ind w:left="0" w:firstLine="0"/>
              <w:jc w:val="center"/>
              <w:rPr>
                <w:rFonts w:asciiTheme="minorHAnsi" w:hAnsiTheme="minorHAnsi" w:cstheme="minorHAnsi"/>
                <w:bCs/>
              </w:rPr>
            </w:pPr>
            <w:r w:rsidRPr="00C71F99">
              <w:rPr>
                <w:rFonts w:asciiTheme="minorHAnsi" w:hAnsiTheme="minorHAnsi" w:cstheme="minorHAnsi"/>
                <w:bCs/>
              </w:rPr>
              <w:t>Place of Vaccine</w:t>
            </w:r>
          </w:p>
        </w:tc>
      </w:tr>
      <w:tr w:rsidR="00AF1903" w:rsidRPr="00C71F99" w14:paraId="16726589" w14:textId="77777777" w:rsidTr="00CC6639">
        <w:trPr>
          <w:cantSplit/>
          <w:trHeight w:val="530"/>
          <w:jc w:val="center"/>
        </w:trPr>
        <w:tc>
          <w:tcPr>
            <w:tcW w:w="7280" w:type="dxa"/>
            <w:gridSpan w:val="5"/>
            <w:vMerge/>
            <w:shd w:val="clear" w:color="auto" w:fill="F2F2F2" w:themeFill="background1" w:themeFillShade="F2"/>
          </w:tcPr>
          <w:p w14:paraId="78818EC0" w14:textId="77777777" w:rsidR="00AF1903" w:rsidRPr="00C71F99" w:rsidRDefault="00AF1903" w:rsidP="00AF1903">
            <w:pPr>
              <w:pStyle w:val="Responsecategs"/>
              <w:ind w:left="0" w:firstLine="0"/>
              <w:jc w:val="center"/>
              <w:rPr>
                <w:rFonts w:asciiTheme="minorHAnsi" w:hAnsiTheme="minorHAnsi" w:cstheme="minorHAnsi"/>
                <w:b/>
                <w:bCs/>
                <w:sz w:val="24"/>
                <w:szCs w:val="24"/>
              </w:rPr>
            </w:pPr>
          </w:p>
        </w:tc>
        <w:tc>
          <w:tcPr>
            <w:tcW w:w="2344" w:type="dxa"/>
            <w:gridSpan w:val="2"/>
            <w:tcBorders>
              <w:bottom w:val="single" w:sz="4" w:space="0" w:color="auto"/>
            </w:tcBorders>
            <w:shd w:val="clear" w:color="auto" w:fill="F2F2F2" w:themeFill="background1" w:themeFillShade="F2"/>
          </w:tcPr>
          <w:p w14:paraId="1D4E653F" w14:textId="77777777" w:rsidR="00AF1903" w:rsidRPr="00C71F99" w:rsidRDefault="00AF1903" w:rsidP="00AF1903">
            <w:pPr>
              <w:pStyle w:val="Responsecategs"/>
              <w:ind w:left="0" w:firstLine="0"/>
              <w:rPr>
                <w:rFonts w:asciiTheme="minorHAnsi" w:hAnsiTheme="minorHAnsi" w:cstheme="minorHAnsi"/>
                <w:bCs/>
              </w:rPr>
            </w:pPr>
            <w:r w:rsidRPr="00C71F99">
              <w:rPr>
                <w:rFonts w:asciiTheme="minorHAnsi" w:hAnsiTheme="minorHAnsi" w:cstheme="minorHAnsi"/>
              </w:rPr>
              <w:t>1. Vaccine Card</w:t>
            </w:r>
          </w:p>
          <w:p w14:paraId="638EE159" w14:textId="5144D054" w:rsidR="00AF1903" w:rsidRPr="00C71F99" w:rsidRDefault="006F06C9" w:rsidP="00AF1903">
            <w:pPr>
              <w:pStyle w:val="Responsecategs"/>
              <w:ind w:left="0"/>
              <w:rPr>
                <w:rFonts w:asciiTheme="minorHAnsi" w:hAnsiTheme="minorHAnsi" w:cstheme="minorHAnsi"/>
                <w:bCs/>
              </w:rPr>
            </w:pPr>
            <w:r w:rsidRPr="00C71F99">
              <w:rPr>
                <w:rFonts w:asciiTheme="minorHAnsi" w:hAnsiTheme="minorHAnsi" w:cstheme="minorHAnsi"/>
              </w:rPr>
              <w:t>2 2</w:t>
            </w:r>
            <w:r w:rsidR="00AF1903" w:rsidRPr="00C71F99">
              <w:rPr>
                <w:rFonts w:asciiTheme="minorHAnsi" w:hAnsiTheme="minorHAnsi" w:cstheme="minorHAnsi"/>
              </w:rPr>
              <w:t xml:space="preserve">. Reported by </w:t>
            </w:r>
            <w:ins w:id="344" w:author="Shaikh Asif" w:date="2020-10-07T19:01:00Z">
              <w:r w:rsidR="00121489" w:rsidRPr="00C71F99">
                <w:rPr>
                  <w:rFonts w:asciiTheme="minorHAnsi" w:hAnsiTheme="minorHAnsi" w:cstheme="minorHAnsi"/>
                </w:rPr>
                <w:t>caretaker</w:t>
              </w:r>
            </w:ins>
          </w:p>
        </w:tc>
        <w:tc>
          <w:tcPr>
            <w:tcW w:w="1711" w:type="dxa"/>
            <w:gridSpan w:val="2"/>
            <w:vMerge w:val="restart"/>
            <w:shd w:val="clear" w:color="auto" w:fill="F2F2F2" w:themeFill="background1" w:themeFillShade="F2"/>
            <w:vAlign w:val="center"/>
          </w:tcPr>
          <w:p w14:paraId="7B680DC3" w14:textId="77777777" w:rsidR="00AF1903" w:rsidRPr="00C71F99" w:rsidRDefault="00AF1903" w:rsidP="00AF1903">
            <w:pPr>
              <w:pStyle w:val="Responsecategs"/>
              <w:ind w:left="0" w:firstLine="0"/>
              <w:rPr>
                <w:rFonts w:asciiTheme="minorHAnsi" w:hAnsiTheme="minorHAnsi" w:cstheme="minorHAnsi"/>
              </w:rPr>
            </w:pPr>
            <w:r w:rsidRPr="00C71F99">
              <w:rPr>
                <w:rFonts w:asciiTheme="minorHAnsi" w:hAnsiTheme="minorHAnsi" w:cstheme="minorHAnsi"/>
              </w:rPr>
              <w:t>1. Govt. Hospital</w:t>
            </w:r>
          </w:p>
          <w:p w14:paraId="61E4EA66" w14:textId="77777777" w:rsidR="00AF1903" w:rsidRPr="00C71F99" w:rsidRDefault="00AF1903" w:rsidP="00AF1903">
            <w:pPr>
              <w:pStyle w:val="Responsecategs"/>
              <w:ind w:left="0" w:firstLine="0"/>
              <w:rPr>
                <w:rFonts w:asciiTheme="minorHAnsi" w:hAnsiTheme="minorHAnsi" w:cstheme="minorHAnsi"/>
              </w:rPr>
            </w:pPr>
            <w:r w:rsidRPr="00C71F99">
              <w:rPr>
                <w:rFonts w:asciiTheme="minorHAnsi" w:hAnsiTheme="minorHAnsi" w:cstheme="minorHAnsi"/>
              </w:rPr>
              <w:t>2. Private Hospital</w:t>
            </w:r>
          </w:p>
          <w:p w14:paraId="26012EF0" w14:textId="77777777" w:rsidR="00AF1903" w:rsidRPr="00C71F99" w:rsidRDefault="00AF1903" w:rsidP="00AF1903">
            <w:pPr>
              <w:pStyle w:val="Responsecategs"/>
              <w:rPr>
                <w:rFonts w:asciiTheme="minorHAnsi" w:hAnsiTheme="minorHAnsi" w:cstheme="minorHAnsi"/>
                <w:bCs/>
              </w:rPr>
            </w:pPr>
            <w:r w:rsidRPr="00C71F99">
              <w:rPr>
                <w:rFonts w:asciiTheme="minorHAnsi" w:hAnsiTheme="minorHAnsi" w:cstheme="minorHAnsi"/>
              </w:rPr>
              <w:t>3. Home</w:t>
            </w:r>
          </w:p>
        </w:tc>
      </w:tr>
      <w:tr w:rsidR="00AF1903" w:rsidRPr="00C71F99" w14:paraId="63BF474E" w14:textId="77777777" w:rsidTr="00CC6639">
        <w:trPr>
          <w:cantSplit/>
          <w:trHeight w:val="368"/>
          <w:jc w:val="center"/>
        </w:trPr>
        <w:tc>
          <w:tcPr>
            <w:tcW w:w="7280" w:type="dxa"/>
            <w:gridSpan w:val="5"/>
            <w:vMerge/>
            <w:tcBorders>
              <w:bottom w:val="single" w:sz="4" w:space="0" w:color="auto"/>
            </w:tcBorders>
            <w:shd w:val="clear" w:color="auto" w:fill="BFBFBF" w:themeFill="background1" w:themeFillShade="BF"/>
          </w:tcPr>
          <w:p w14:paraId="3DAE0306" w14:textId="77777777" w:rsidR="00AF1903" w:rsidRPr="00C71F99" w:rsidRDefault="00AF1903" w:rsidP="00AF1903">
            <w:pPr>
              <w:pStyle w:val="Responsecategs"/>
              <w:ind w:left="329" w:right="113"/>
              <w:jc w:val="center"/>
              <w:rPr>
                <w:rFonts w:asciiTheme="minorHAnsi" w:hAnsiTheme="minorHAnsi" w:cstheme="minorHAnsi"/>
                <w:b/>
                <w:bCs/>
                <w:sz w:val="24"/>
                <w:szCs w:val="24"/>
              </w:rPr>
            </w:pPr>
          </w:p>
        </w:tc>
        <w:tc>
          <w:tcPr>
            <w:tcW w:w="1085" w:type="dxa"/>
            <w:tcBorders>
              <w:bottom w:val="single" w:sz="4" w:space="0" w:color="auto"/>
            </w:tcBorders>
            <w:shd w:val="clear" w:color="auto" w:fill="F2F2F2" w:themeFill="background1" w:themeFillShade="F2"/>
            <w:vAlign w:val="center"/>
          </w:tcPr>
          <w:p w14:paraId="57B6D73E" w14:textId="77777777" w:rsidR="00AF1903" w:rsidRPr="00C71F99" w:rsidRDefault="00AF1903" w:rsidP="00AF1903">
            <w:pPr>
              <w:pStyle w:val="Responsecategs"/>
              <w:jc w:val="center"/>
              <w:rPr>
                <w:rFonts w:asciiTheme="minorHAnsi" w:hAnsiTheme="minorHAnsi" w:cstheme="minorHAnsi"/>
                <w:bCs/>
              </w:rPr>
            </w:pPr>
            <w:r w:rsidRPr="00C71F99">
              <w:rPr>
                <w:rFonts w:asciiTheme="minorHAnsi" w:hAnsiTheme="minorHAnsi" w:cstheme="minorHAnsi"/>
                <w:bCs/>
              </w:rPr>
              <w:t>Card</w:t>
            </w:r>
          </w:p>
        </w:tc>
        <w:tc>
          <w:tcPr>
            <w:tcW w:w="1259" w:type="dxa"/>
            <w:tcBorders>
              <w:bottom w:val="single" w:sz="4" w:space="0" w:color="auto"/>
            </w:tcBorders>
            <w:shd w:val="clear" w:color="auto" w:fill="F2F2F2" w:themeFill="background1" w:themeFillShade="F2"/>
            <w:vAlign w:val="center"/>
          </w:tcPr>
          <w:p w14:paraId="1C6C4C1A" w14:textId="77777777" w:rsidR="00AF1903" w:rsidRPr="00C71F99" w:rsidRDefault="00AF1903" w:rsidP="00AF1903">
            <w:pPr>
              <w:pStyle w:val="Responsecategs"/>
              <w:ind w:left="0" w:firstLine="0"/>
              <w:jc w:val="center"/>
              <w:rPr>
                <w:rFonts w:asciiTheme="minorHAnsi" w:hAnsiTheme="minorHAnsi" w:cstheme="minorHAnsi"/>
                <w:bCs/>
              </w:rPr>
            </w:pPr>
            <w:r w:rsidRPr="00C71F99">
              <w:rPr>
                <w:rFonts w:asciiTheme="minorHAnsi" w:hAnsiTheme="minorHAnsi" w:cstheme="minorHAnsi"/>
                <w:bCs/>
              </w:rPr>
              <w:t>Recall</w:t>
            </w:r>
          </w:p>
        </w:tc>
        <w:tc>
          <w:tcPr>
            <w:tcW w:w="1711" w:type="dxa"/>
            <w:gridSpan w:val="2"/>
            <w:vMerge/>
            <w:tcBorders>
              <w:bottom w:val="single" w:sz="4" w:space="0" w:color="auto"/>
            </w:tcBorders>
            <w:shd w:val="clear" w:color="auto" w:fill="BFBFBF" w:themeFill="background1" w:themeFillShade="BF"/>
            <w:vAlign w:val="center"/>
          </w:tcPr>
          <w:p w14:paraId="01B04E7A" w14:textId="77777777" w:rsidR="00AF1903" w:rsidRPr="00C71F99" w:rsidRDefault="00AF1903" w:rsidP="00AF1903">
            <w:pPr>
              <w:pStyle w:val="Responsecategs"/>
              <w:ind w:left="0" w:firstLine="0"/>
              <w:jc w:val="center"/>
              <w:rPr>
                <w:rFonts w:asciiTheme="minorHAnsi" w:hAnsiTheme="minorHAnsi" w:cstheme="minorHAnsi"/>
                <w:b/>
              </w:rPr>
            </w:pPr>
          </w:p>
        </w:tc>
      </w:tr>
      <w:tr w:rsidR="00AF1903" w:rsidRPr="00C71F99" w14:paraId="477C561D" w14:textId="77777777" w:rsidTr="00CC6639">
        <w:trPr>
          <w:trHeight w:val="229"/>
          <w:jc w:val="center"/>
        </w:trPr>
        <w:tc>
          <w:tcPr>
            <w:tcW w:w="981" w:type="dxa"/>
            <w:gridSpan w:val="2"/>
            <w:vAlign w:val="center"/>
          </w:tcPr>
          <w:p w14:paraId="3C1F62E4"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A</w:t>
            </w:r>
          </w:p>
        </w:tc>
        <w:tc>
          <w:tcPr>
            <w:tcW w:w="1663" w:type="dxa"/>
            <w:vMerge w:val="restart"/>
            <w:vAlign w:val="center"/>
          </w:tcPr>
          <w:p w14:paraId="1B21905C" w14:textId="77777777" w:rsidR="00AF1903" w:rsidRPr="00C71F99" w:rsidRDefault="00AF1903" w:rsidP="00AF1903">
            <w:pPr>
              <w:pStyle w:val="Title"/>
              <w:rPr>
                <w:rFonts w:asciiTheme="minorHAnsi" w:hAnsiTheme="minorHAnsi" w:cstheme="minorHAnsi"/>
                <w:b w:val="0"/>
                <w:color w:val="333333"/>
                <w:sz w:val="24"/>
              </w:rPr>
            </w:pPr>
            <w:r w:rsidRPr="00C71F99">
              <w:rPr>
                <w:rFonts w:asciiTheme="minorHAnsi" w:hAnsiTheme="minorHAnsi" w:cstheme="minorHAnsi"/>
                <w:b w:val="0"/>
                <w:sz w:val="24"/>
              </w:rPr>
              <w:t>At Birth</w:t>
            </w:r>
          </w:p>
        </w:tc>
        <w:tc>
          <w:tcPr>
            <w:tcW w:w="4636" w:type="dxa"/>
            <w:gridSpan w:val="2"/>
            <w:tcMar>
              <w:left w:w="58" w:type="dxa"/>
              <w:right w:w="58" w:type="dxa"/>
            </w:tcMar>
            <w:vAlign w:val="center"/>
          </w:tcPr>
          <w:p w14:paraId="71ABD07E"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BCG</w:t>
            </w:r>
          </w:p>
        </w:tc>
        <w:tc>
          <w:tcPr>
            <w:tcW w:w="1085" w:type="dxa"/>
          </w:tcPr>
          <w:p w14:paraId="676A5F04" w14:textId="4E85EABA" w:rsidR="00AF1903" w:rsidRPr="00C71F99" w:rsidRDefault="00AF1903" w:rsidP="00AF1903">
            <w:pPr>
              <w:pStyle w:val="Responsecategs"/>
              <w:ind w:left="0" w:firstLine="0"/>
              <w:rPr>
                <w:rFonts w:asciiTheme="minorHAnsi" w:hAnsiTheme="minorHAnsi" w:cstheme="minorHAnsi"/>
                <w:sz w:val="24"/>
                <w:szCs w:val="24"/>
                <w:lang w:bidi="sd-Arab-PK"/>
              </w:rPr>
            </w:pPr>
          </w:p>
        </w:tc>
        <w:tc>
          <w:tcPr>
            <w:tcW w:w="1259" w:type="dxa"/>
          </w:tcPr>
          <w:p w14:paraId="76CC165C" w14:textId="2E8C1171"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0E82B592" w14:textId="77777777" w:rsidR="00AF1903" w:rsidRPr="00C71F99" w:rsidRDefault="00AF1903" w:rsidP="00AF1903">
            <w:pPr>
              <w:pStyle w:val="Responsecategs"/>
              <w:ind w:left="0" w:firstLine="0"/>
              <w:jc w:val="center"/>
              <w:rPr>
                <w:rFonts w:asciiTheme="minorHAnsi" w:hAnsiTheme="minorHAnsi" w:cstheme="minorHAnsi"/>
                <w:sz w:val="24"/>
                <w:szCs w:val="24"/>
              </w:rPr>
            </w:pPr>
          </w:p>
        </w:tc>
      </w:tr>
      <w:tr w:rsidR="00AF1903" w:rsidRPr="00C71F99" w14:paraId="5404549E" w14:textId="77777777" w:rsidTr="00CC6639">
        <w:trPr>
          <w:trHeight w:val="229"/>
          <w:jc w:val="center"/>
        </w:trPr>
        <w:tc>
          <w:tcPr>
            <w:tcW w:w="981" w:type="dxa"/>
            <w:gridSpan w:val="2"/>
            <w:vAlign w:val="center"/>
          </w:tcPr>
          <w:p w14:paraId="08007998"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B</w:t>
            </w:r>
          </w:p>
        </w:tc>
        <w:tc>
          <w:tcPr>
            <w:tcW w:w="1663" w:type="dxa"/>
            <w:vMerge/>
            <w:vAlign w:val="center"/>
          </w:tcPr>
          <w:p w14:paraId="154574A5"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249888CD"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OPV-0 (Oral Polio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dose at birth)</w:t>
            </w:r>
          </w:p>
        </w:tc>
        <w:tc>
          <w:tcPr>
            <w:tcW w:w="1085" w:type="dxa"/>
          </w:tcPr>
          <w:p w14:paraId="0AC4F66B" w14:textId="1DAC4F2F" w:rsidR="00AF1903" w:rsidRPr="00C71F99" w:rsidRDefault="00AF1903" w:rsidP="00AF1903">
            <w:pPr>
              <w:pStyle w:val="Responsecategs"/>
              <w:jc w:val="center"/>
              <w:rPr>
                <w:rFonts w:asciiTheme="minorHAnsi" w:hAnsiTheme="minorHAnsi" w:cstheme="minorHAnsi"/>
                <w:bCs/>
                <w:color w:val="333333"/>
                <w:sz w:val="24"/>
                <w:szCs w:val="24"/>
                <w:lang w:val="en-GB"/>
              </w:rPr>
            </w:pPr>
          </w:p>
        </w:tc>
        <w:tc>
          <w:tcPr>
            <w:tcW w:w="1259" w:type="dxa"/>
          </w:tcPr>
          <w:p w14:paraId="412E2776" w14:textId="028AB0C6"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22ACA360"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1A19D155" w14:textId="77777777" w:rsidTr="00CC6639">
        <w:trPr>
          <w:trHeight w:val="229"/>
          <w:jc w:val="center"/>
        </w:trPr>
        <w:tc>
          <w:tcPr>
            <w:tcW w:w="981" w:type="dxa"/>
            <w:gridSpan w:val="2"/>
            <w:vAlign w:val="center"/>
          </w:tcPr>
          <w:p w14:paraId="452F1AD3"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C</w:t>
            </w:r>
          </w:p>
        </w:tc>
        <w:tc>
          <w:tcPr>
            <w:tcW w:w="1663" w:type="dxa"/>
            <w:vMerge w:val="restart"/>
            <w:vAlign w:val="center"/>
          </w:tcPr>
          <w:p w14:paraId="3B24D9EF"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 xml:space="preserve">At the </w:t>
            </w:r>
            <w:r w:rsidRPr="00C71F99">
              <w:rPr>
                <w:rFonts w:asciiTheme="minorHAnsi" w:hAnsiTheme="minorHAnsi" w:cstheme="minorHAnsi"/>
                <w:b w:val="0"/>
                <w:sz w:val="24"/>
                <w:lang w:val="en-US" w:bidi="sd-Arab-PK"/>
              </w:rPr>
              <w:t xml:space="preserve">age </w:t>
            </w:r>
            <w:r w:rsidRPr="00C71F99">
              <w:rPr>
                <w:rFonts w:asciiTheme="minorHAnsi" w:hAnsiTheme="minorHAnsi" w:cstheme="minorHAnsi"/>
                <w:b w:val="0"/>
                <w:sz w:val="24"/>
              </w:rPr>
              <w:t>of 6 weeks</w:t>
            </w:r>
          </w:p>
        </w:tc>
        <w:tc>
          <w:tcPr>
            <w:tcW w:w="4636" w:type="dxa"/>
            <w:gridSpan w:val="2"/>
            <w:tcMar>
              <w:left w:w="58" w:type="dxa"/>
              <w:right w:w="58" w:type="dxa"/>
            </w:tcMar>
            <w:vAlign w:val="center"/>
          </w:tcPr>
          <w:p w14:paraId="0FC97208"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OPV-1 (Oral Polio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first dose)</w:t>
            </w:r>
          </w:p>
        </w:tc>
        <w:tc>
          <w:tcPr>
            <w:tcW w:w="1085" w:type="dxa"/>
          </w:tcPr>
          <w:p w14:paraId="3E2845F8"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2A110340"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69B68504"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2568CC8D" w14:textId="77777777" w:rsidTr="00CC6639">
        <w:trPr>
          <w:trHeight w:val="229"/>
          <w:jc w:val="center"/>
        </w:trPr>
        <w:tc>
          <w:tcPr>
            <w:tcW w:w="981" w:type="dxa"/>
            <w:gridSpan w:val="2"/>
            <w:vAlign w:val="center"/>
          </w:tcPr>
          <w:p w14:paraId="6B806C6A"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D</w:t>
            </w:r>
          </w:p>
        </w:tc>
        <w:tc>
          <w:tcPr>
            <w:tcW w:w="1663" w:type="dxa"/>
            <w:vMerge/>
            <w:vAlign w:val="center"/>
          </w:tcPr>
          <w:p w14:paraId="38CC03BD" w14:textId="77777777" w:rsidR="00AF1903" w:rsidRPr="00C71F99" w:rsidRDefault="00AF1903" w:rsidP="00AF1903">
            <w:pPr>
              <w:pStyle w:val="Title"/>
              <w:rPr>
                <w:rFonts w:asciiTheme="minorHAnsi" w:hAnsiTheme="minorHAnsi" w:cstheme="minorHAnsi"/>
                <w:b w:val="0"/>
                <w:sz w:val="24"/>
              </w:rPr>
            </w:pPr>
          </w:p>
        </w:tc>
        <w:tc>
          <w:tcPr>
            <w:tcW w:w="4636" w:type="dxa"/>
            <w:gridSpan w:val="2"/>
            <w:tcMar>
              <w:left w:w="58" w:type="dxa"/>
              <w:right w:w="58" w:type="dxa"/>
            </w:tcMar>
            <w:vAlign w:val="center"/>
          </w:tcPr>
          <w:p w14:paraId="05B82C6D"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Rota-1(Oral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for Diarrhoea 1</w:t>
            </w:r>
            <w:r w:rsidRPr="00C71F99">
              <w:rPr>
                <w:rFonts w:asciiTheme="minorHAnsi" w:hAnsiTheme="minorHAnsi" w:cstheme="minorHAnsi"/>
                <w:b w:val="0"/>
                <w:color w:val="333333"/>
                <w:sz w:val="20"/>
                <w:szCs w:val="20"/>
                <w:vertAlign w:val="superscript"/>
              </w:rPr>
              <w:t>st</w:t>
            </w:r>
            <w:r w:rsidRPr="00C71F99">
              <w:rPr>
                <w:rFonts w:asciiTheme="minorHAnsi" w:hAnsiTheme="minorHAnsi" w:cstheme="minorHAnsi"/>
                <w:b w:val="0"/>
                <w:color w:val="333333"/>
                <w:sz w:val="20"/>
                <w:szCs w:val="20"/>
              </w:rPr>
              <w:t xml:space="preserve"> dose)</w:t>
            </w:r>
          </w:p>
        </w:tc>
        <w:tc>
          <w:tcPr>
            <w:tcW w:w="1085" w:type="dxa"/>
          </w:tcPr>
          <w:p w14:paraId="058CFF02"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0D1FA60E"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12320EA7"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30543F22" w14:textId="77777777" w:rsidTr="00CC6639">
        <w:trPr>
          <w:trHeight w:val="229"/>
          <w:jc w:val="center"/>
        </w:trPr>
        <w:tc>
          <w:tcPr>
            <w:tcW w:w="981" w:type="dxa"/>
            <w:gridSpan w:val="2"/>
            <w:vAlign w:val="center"/>
          </w:tcPr>
          <w:p w14:paraId="407BF352"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E</w:t>
            </w:r>
          </w:p>
        </w:tc>
        <w:tc>
          <w:tcPr>
            <w:tcW w:w="1663" w:type="dxa"/>
            <w:vMerge/>
            <w:vAlign w:val="center"/>
          </w:tcPr>
          <w:p w14:paraId="6E32702C"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20062A98" w14:textId="77777777" w:rsidR="00AF1903" w:rsidRPr="00C71F99" w:rsidDel="00BC4916"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Penta-1 (Pentavalent-1 (</w:t>
            </w:r>
            <w:proofErr w:type="spellStart"/>
            <w:r w:rsidRPr="00C71F99">
              <w:rPr>
                <w:rFonts w:asciiTheme="minorHAnsi" w:hAnsiTheme="minorHAnsi" w:cstheme="minorHAnsi"/>
                <w:b w:val="0"/>
                <w:color w:val="333333"/>
                <w:sz w:val="20"/>
                <w:szCs w:val="20"/>
              </w:rPr>
              <w:t>DPTHepBHib</w:t>
            </w:r>
            <w:proofErr w:type="spellEnd"/>
            <w:r w:rsidRPr="00C71F99">
              <w:rPr>
                <w:rFonts w:asciiTheme="minorHAnsi" w:hAnsiTheme="minorHAnsi" w:cstheme="minorHAnsi"/>
                <w:b w:val="0"/>
                <w:color w:val="333333"/>
                <w:sz w:val="20"/>
                <w:szCs w:val="20"/>
              </w:rPr>
              <w:t>)</w:t>
            </w:r>
          </w:p>
        </w:tc>
        <w:tc>
          <w:tcPr>
            <w:tcW w:w="1085" w:type="dxa"/>
          </w:tcPr>
          <w:p w14:paraId="279CBE32"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433947C0"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07826473"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3ABC99F8" w14:textId="77777777" w:rsidTr="00CC6639">
        <w:trPr>
          <w:trHeight w:val="229"/>
          <w:jc w:val="center"/>
        </w:trPr>
        <w:tc>
          <w:tcPr>
            <w:tcW w:w="981" w:type="dxa"/>
            <w:gridSpan w:val="2"/>
            <w:vAlign w:val="center"/>
          </w:tcPr>
          <w:p w14:paraId="2B06CD66"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F</w:t>
            </w:r>
          </w:p>
        </w:tc>
        <w:tc>
          <w:tcPr>
            <w:tcW w:w="1663" w:type="dxa"/>
            <w:vMerge/>
            <w:vAlign w:val="center"/>
          </w:tcPr>
          <w:p w14:paraId="3F0297EC"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618B18B7"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PCV-1 (Pneumococcal Conjugate Vaccine 1</w:t>
            </w:r>
            <w:r w:rsidRPr="00C71F99">
              <w:rPr>
                <w:rFonts w:asciiTheme="minorHAnsi" w:hAnsiTheme="minorHAnsi" w:cstheme="minorHAnsi"/>
                <w:b w:val="0"/>
                <w:color w:val="333333"/>
                <w:sz w:val="20"/>
                <w:szCs w:val="20"/>
                <w:vertAlign w:val="superscript"/>
              </w:rPr>
              <w:t>st</w:t>
            </w:r>
            <w:r w:rsidRPr="00C71F99">
              <w:rPr>
                <w:rFonts w:asciiTheme="minorHAnsi" w:hAnsiTheme="minorHAnsi" w:cstheme="minorHAnsi"/>
                <w:b w:val="0"/>
                <w:color w:val="333333"/>
                <w:sz w:val="20"/>
                <w:szCs w:val="20"/>
              </w:rPr>
              <w:t xml:space="preserve"> dose)</w:t>
            </w:r>
          </w:p>
        </w:tc>
        <w:tc>
          <w:tcPr>
            <w:tcW w:w="1085" w:type="dxa"/>
          </w:tcPr>
          <w:p w14:paraId="30401879"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25F79454"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2602211A"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7B9B9EFA" w14:textId="77777777" w:rsidTr="00CC6639">
        <w:trPr>
          <w:trHeight w:val="229"/>
          <w:jc w:val="center"/>
        </w:trPr>
        <w:tc>
          <w:tcPr>
            <w:tcW w:w="981" w:type="dxa"/>
            <w:gridSpan w:val="2"/>
            <w:vAlign w:val="center"/>
          </w:tcPr>
          <w:p w14:paraId="706B896C"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G</w:t>
            </w:r>
          </w:p>
        </w:tc>
        <w:tc>
          <w:tcPr>
            <w:tcW w:w="1663" w:type="dxa"/>
            <w:vMerge w:val="restart"/>
            <w:vAlign w:val="center"/>
          </w:tcPr>
          <w:p w14:paraId="6883D544"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At the age of 10 weeks</w:t>
            </w:r>
          </w:p>
        </w:tc>
        <w:tc>
          <w:tcPr>
            <w:tcW w:w="4636" w:type="dxa"/>
            <w:gridSpan w:val="2"/>
            <w:tcMar>
              <w:left w:w="58" w:type="dxa"/>
              <w:right w:w="58" w:type="dxa"/>
            </w:tcMar>
            <w:vAlign w:val="center"/>
          </w:tcPr>
          <w:p w14:paraId="2499743C"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OPV-2 (Oral Polio vaccine 2</w:t>
            </w:r>
            <w:r w:rsidRPr="00C71F99">
              <w:rPr>
                <w:rFonts w:asciiTheme="minorHAnsi" w:hAnsiTheme="minorHAnsi" w:cstheme="minorHAnsi"/>
                <w:b w:val="0"/>
                <w:color w:val="333333"/>
                <w:sz w:val="20"/>
                <w:szCs w:val="20"/>
                <w:vertAlign w:val="superscript"/>
              </w:rPr>
              <w:t>nd</w:t>
            </w:r>
            <w:r w:rsidRPr="00C71F99">
              <w:rPr>
                <w:rFonts w:asciiTheme="minorHAnsi" w:hAnsiTheme="minorHAnsi" w:cstheme="minorHAnsi"/>
                <w:b w:val="0"/>
                <w:color w:val="333333"/>
                <w:sz w:val="20"/>
                <w:szCs w:val="20"/>
              </w:rPr>
              <w:t xml:space="preserve"> dose)</w:t>
            </w:r>
          </w:p>
        </w:tc>
        <w:tc>
          <w:tcPr>
            <w:tcW w:w="1085" w:type="dxa"/>
          </w:tcPr>
          <w:p w14:paraId="2E0CF62B"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424C9754"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0F5644D7"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63C25E0E" w14:textId="77777777" w:rsidTr="00CC6639">
        <w:trPr>
          <w:trHeight w:val="229"/>
          <w:jc w:val="center"/>
        </w:trPr>
        <w:tc>
          <w:tcPr>
            <w:tcW w:w="981" w:type="dxa"/>
            <w:gridSpan w:val="2"/>
            <w:vAlign w:val="center"/>
          </w:tcPr>
          <w:p w14:paraId="1C2EE9D6"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H</w:t>
            </w:r>
          </w:p>
        </w:tc>
        <w:tc>
          <w:tcPr>
            <w:tcW w:w="1663" w:type="dxa"/>
            <w:vMerge/>
            <w:vAlign w:val="center"/>
          </w:tcPr>
          <w:p w14:paraId="4ECD8AE3" w14:textId="77777777" w:rsidR="00AF1903" w:rsidRPr="00C71F99" w:rsidRDefault="00AF1903" w:rsidP="00AF1903">
            <w:pPr>
              <w:pStyle w:val="Title"/>
              <w:rPr>
                <w:rFonts w:asciiTheme="minorHAnsi" w:hAnsiTheme="minorHAnsi" w:cstheme="minorHAnsi"/>
                <w:b w:val="0"/>
                <w:sz w:val="24"/>
              </w:rPr>
            </w:pPr>
          </w:p>
        </w:tc>
        <w:tc>
          <w:tcPr>
            <w:tcW w:w="4636" w:type="dxa"/>
            <w:gridSpan w:val="2"/>
            <w:tcMar>
              <w:left w:w="58" w:type="dxa"/>
              <w:right w:w="58" w:type="dxa"/>
            </w:tcMar>
            <w:vAlign w:val="center"/>
          </w:tcPr>
          <w:p w14:paraId="3E55FFA1"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Rota-2(Oral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for diarrhoea 2</w:t>
            </w:r>
            <w:r w:rsidRPr="00C71F99">
              <w:rPr>
                <w:rFonts w:asciiTheme="minorHAnsi" w:hAnsiTheme="minorHAnsi" w:cstheme="minorHAnsi"/>
                <w:b w:val="0"/>
                <w:color w:val="333333"/>
                <w:sz w:val="20"/>
                <w:szCs w:val="20"/>
                <w:vertAlign w:val="superscript"/>
              </w:rPr>
              <w:t>nd</w:t>
            </w:r>
            <w:r w:rsidRPr="00C71F99">
              <w:rPr>
                <w:rFonts w:asciiTheme="minorHAnsi" w:hAnsiTheme="minorHAnsi" w:cstheme="minorHAnsi"/>
                <w:b w:val="0"/>
                <w:color w:val="333333"/>
                <w:sz w:val="20"/>
                <w:szCs w:val="20"/>
              </w:rPr>
              <w:t xml:space="preserve"> dose)</w:t>
            </w:r>
          </w:p>
        </w:tc>
        <w:tc>
          <w:tcPr>
            <w:tcW w:w="1085" w:type="dxa"/>
          </w:tcPr>
          <w:p w14:paraId="043CA32D"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254CA71A"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08B35B4D"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0DCE2512" w14:textId="77777777" w:rsidTr="00CC6639">
        <w:trPr>
          <w:trHeight w:val="229"/>
          <w:jc w:val="center"/>
        </w:trPr>
        <w:tc>
          <w:tcPr>
            <w:tcW w:w="981" w:type="dxa"/>
            <w:gridSpan w:val="2"/>
            <w:vAlign w:val="center"/>
          </w:tcPr>
          <w:p w14:paraId="329F2B0F"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I</w:t>
            </w:r>
          </w:p>
        </w:tc>
        <w:tc>
          <w:tcPr>
            <w:tcW w:w="1663" w:type="dxa"/>
            <w:vMerge/>
            <w:vAlign w:val="center"/>
          </w:tcPr>
          <w:p w14:paraId="1F43AE7A"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02893180"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Penta-2 (Pentavalent-2 (</w:t>
            </w:r>
            <w:proofErr w:type="spellStart"/>
            <w:r w:rsidRPr="00C71F99">
              <w:rPr>
                <w:rFonts w:asciiTheme="minorHAnsi" w:hAnsiTheme="minorHAnsi" w:cstheme="minorHAnsi"/>
                <w:b w:val="0"/>
                <w:color w:val="333333"/>
                <w:sz w:val="20"/>
                <w:szCs w:val="20"/>
              </w:rPr>
              <w:t>DPTHepBHib</w:t>
            </w:r>
            <w:proofErr w:type="spellEnd"/>
            <w:r w:rsidRPr="00C71F99">
              <w:rPr>
                <w:rFonts w:asciiTheme="minorHAnsi" w:hAnsiTheme="minorHAnsi" w:cstheme="minorHAnsi"/>
                <w:b w:val="0"/>
                <w:color w:val="333333"/>
                <w:sz w:val="20"/>
                <w:szCs w:val="20"/>
              </w:rPr>
              <w:t>)</w:t>
            </w:r>
          </w:p>
        </w:tc>
        <w:tc>
          <w:tcPr>
            <w:tcW w:w="1085" w:type="dxa"/>
          </w:tcPr>
          <w:p w14:paraId="643CB14C"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076A9A7D"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1FB56AC7"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24ADB880" w14:textId="77777777" w:rsidTr="00CC6639">
        <w:trPr>
          <w:trHeight w:val="229"/>
          <w:jc w:val="center"/>
        </w:trPr>
        <w:tc>
          <w:tcPr>
            <w:tcW w:w="981" w:type="dxa"/>
            <w:gridSpan w:val="2"/>
            <w:vAlign w:val="center"/>
          </w:tcPr>
          <w:p w14:paraId="3870CFAC"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J</w:t>
            </w:r>
          </w:p>
        </w:tc>
        <w:tc>
          <w:tcPr>
            <w:tcW w:w="1663" w:type="dxa"/>
            <w:vMerge/>
            <w:vAlign w:val="center"/>
          </w:tcPr>
          <w:p w14:paraId="5ADBD2CC" w14:textId="77777777" w:rsidR="00AF1903" w:rsidRPr="00C71F99" w:rsidDel="003A7D92"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3E32C9BB" w14:textId="77777777" w:rsidR="00AF1903" w:rsidRPr="00C71F99" w:rsidDel="003A7D92"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PCV-2 (Pneumococcal Conjugate Vaccine 2</w:t>
            </w:r>
            <w:r w:rsidRPr="00C71F99">
              <w:rPr>
                <w:rFonts w:asciiTheme="minorHAnsi" w:hAnsiTheme="minorHAnsi" w:cstheme="minorHAnsi"/>
                <w:b w:val="0"/>
                <w:color w:val="333333"/>
                <w:sz w:val="20"/>
                <w:szCs w:val="20"/>
                <w:vertAlign w:val="superscript"/>
              </w:rPr>
              <w:t>nd</w:t>
            </w:r>
            <w:r w:rsidRPr="00C71F99">
              <w:rPr>
                <w:rFonts w:asciiTheme="minorHAnsi" w:hAnsiTheme="minorHAnsi" w:cstheme="minorHAnsi"/>
                <w:b w:val="0"/>
                <w:color w:val="333333"/>
                <w:sz w:val="20"/>
                <w:szCs w:val="20"/>
              </w:rPr>
              <w:t xml:space="preserve"> dose)</w:t>
            </w:r>
          </w:p>
        </w:tc>
        <w:tc>
          <w:tcPr>
            <w:tcW w:w="1085" w:type="dxa"/>
          </w:tcPr>
          <w:p w14:paraId="3D71DACF"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53E402CD"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6D4C56E0"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29799463" w14:textId="77777777" w:rsidTr="00CC6639">
        <w:trPr>
          <w:trHeight w:val="229"/>
          <w:jc w:val="center"/>
        </w:trPr>
        <w:tc>
          <w:tcPr>
            <w:tcW w:w="981" w:type="dxa"/>
            <w:gridSpan w:val="2"/>
            <w:vAlign w:val="center"/>
          </w:tcPr>
          <w:p w14:paraId="378BDA58"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K</w:t>
            </w:r>
          </w:p>
        </w:tc>
        <w:tc>
          <w:tcPr>
            <w:tcW w:w="1663" w:type="dxa"/>
            <w:vMerge w:val="restart"/>
            <w:vAlign w:val="center"/>
          </w:tcPr>
          <w:p w14:paraId="0B4445A0"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At the age of 14 weeks</w:t>
            </w:r>
          </w:p>
        </w:tc>
        <w:tc>
          <w:tcPr>
            <w:tcW w:w="4636" w:type="dxa"/>
            <w:gridSpan w:val="2"/>
            <w:tcMar>
              <w:left w:w="58" w:type="dxa"/>
              <w:right w:w="58" w:type="dxa"/>
            </w:tcMar>
            <w:vAlign w:val="center"/>
          </w:tcPr>
          <w:p w14:paraId="552FD4EE"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OPV-3 (Oral Polio vaccine 3</w:t>
            </w:r>
            <w:r w:rsidRPr="00C71F99">
              <w:rPr>
                <w:rFonts w:asciiTheme="minorHAnsi" w:hAnsiTheme="minorHAnsi" w:cstheme="minorHAnsi"/>
                <w:b w:val="0"/>
                <w:color w:val="333333"/>
                <w:sz w:val="20"/>
                <w:szCs w:val="20"/>
                <w:vertAlign w:val="superscript"/>
              </w:rPr>
              <w:t>rd</w:t>
            </w:r>
            <w:r w:rsidRPr="00C71F99">
              <w:rPr>
                <w:rFonts w:asciiTheme="minorHAnsi" w:hAnsiTheme="minorHAnsi" w:cstheme="minorHAnsi"/>
                <w:b w:val="0"/>
                <w:color w:val="333333"/>
                <w:sz w:val="20"/>
                <w:szCs w:val="20"/>
              </w:rPr>
              <w:t xml:space="preserve"> dose)</w:t>
            </w:r>
          </w:p>
        </w:tc>
        <w:tc>
          <w:tcPr>
            <w:tcW w:w="1085" w:type="dxa"/>
          </w:tcPr>
          <w:p w14:paraId="27088514"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0CE62935"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74C7A108"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56B1164F" w14:textId="77777777" w:rsidTr="00CC6639">
        <w:trPr>
          <w:trHeight w:val="229"/>
          <w:jc w:val="center"/>
        </w:trPr>
        <w:tc>
          <w:tcPr>
            <w:tcW w:w="981" w:type="dxa"/>
            <w:gridSpan w:val="2"/>
            <w:vAlign w:val="center"/>
          </w:tcPr>
          <w:p w14:paraId="383E63C5"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L</w:t>
            </w:r>
          </w:p>
        </w:tc>
        <w:tc>
          <w:tcPr>
            <w:tcW w:w="1663" w:type="dxa"/>
            <w:vMerge/>
            <w:vAlign w:val="center"/>
          </w:tcPr>
          <w:p w14:paraId="4C86532F"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58320B03"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Penta-3 (Pentavalent 3 (</w:t>
            </w:r>
            <w:proofErr w:type="spellStart"/>
            <w:r w:rsidRPr="00C71F99">
              <w:rPr>
                <w:rFonts w:asciiTheme="minorHAnsi" w:hAnsiTheme="minorHAnsi" w:cstheme="minorHAnsi"/>
                <w:b w:val="0"/>
                <w:color w:val="333333"/>
                <w:sz w:val="20"/>
                <w:szCs w:val="20"/>
              </w:rPr>
              <w:t>DPTHepBHib</w:t>
            </w:r>
            <w:proofErr w:type="spellEnd"/>
            <w:r w:rsidRPr="00C71F99">
              <w:rPr>
                <w:rFonts w:asciiTheme="minorHAnsi" w:hAnsiTheme="minorHAnsi" w:cstheme="minorHAnsi"/>
                <w:b w:val="0"/>
                <w:color w:val="333333"/>
                <w:sz w:val="20"/>
                <w:szCs w:val="20"/>
              </w:rPr>
              <w:t>)</w:t>
            </w:r>
          </w:p>
        </w:tc>
        <w:tc>
          <w:tcPr>
            <w:tcW w:w="1085" w:type="dxa"/>
          </w:tcPr>
          <w:p w14:paraId="12DD633C"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5234B2E9"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4AC084BD"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6D74C41F" w14:textId="77777777" w:rsidTr="00CC6639">
        <w:trPr>
          <w:trHeight w:val="229"/>
          <w:jc w:val="center"/>
        </w:trPr>
        <w:tc>
          <w:tcPr>
            <w:tcW w:w="981" w:type="dxa"/>
            <w:gridSpan w:val="2"/>
            <w:vAlign w:val="center"/>
          </w:tcPr>
          <w:p w14:paraId="62B1B1C2"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M</w:t>
            </w:r>
          </w:p>
        </w:tc>
        <w:tc>
          <w:tcPr>
            <w:tcW w:w="1663" w:type="dxa"/>
            <w:vMerge/>
            <w:vAlign w:val="center"/>
          </w:tcPr>
          <w:p w14:paraId="55FD503E"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71FC4285" w14:textId="77777777" w:rsidR="00AF1903" w:rsidRPr="00C71F99" w:rsidDel="003A7D92"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PCV 3 (Pneumococcal Conjugate Vaccine 3</w:t>
            </w:r>
            <w:r w:rsidRPr="00C71F99">
              <w:rPr>
                <w:rFonts w:asciiTheme="minorHAnsi" w:hAnsiTheme="minorHAnsi" w:cstheme="minorHAnsi"/>
                <w:b w:val="0"/>
                <w:color w:val="333333"/>
                <w:sz w:val="20"/>
                <w:szCs w:val="20"/>
                <w:vertAlign w:val="superscript"/>
              </w:rPr>
              <w:t>rd</w:t>
            </w:r>
            <w:r w:rsidRPr="00C71F99">
              <w:rPr>
                <w:rFonts w:asciiTheme="minorHAnsi" w:hAnsiTheme="minorHAnsi" w:cstheme="minorHAnsi"/>
                <w:b w:val="0"/>
                <w:color w:val="333333"/>
                <w:sz w:val="20"/>
                <w:szCs w:val="20"/>
              </w:rPr>
              <w:t xml:space="preserve"> dose)</w:t>
            </w:r>
          </w:p>
        </w:tc>
        <w:tc>
          <w:tcPr>
            <w:tcW w:w="1085" w:type="dxa"/>
          </w:tcPr>
          <w:p w14:paraId="7590ED03"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53E1804E"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0D03FFB0"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7868B9EF" w14:textId="77777777" w:rsidTr="00CC6639">
        <w:trPr>
          <w:trHeight w:val="229"/>
          <w:jc w:val="center"/>
        </w:trPr>
        <w:tc>
          <w:tcPr>
            <w:tcW w:w="981" w:type="dxa"/>
            <w:gridSpan w:val="2"/>
            <w:vAlign w:val="center"/>
          </w:tcPr>
          <w:p w14:paraId="3394DA84"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N</w:t>
            </w:r>
          </w:p>
        </w:tc>
        <w:tc>
          <w:tcPr>
            <w:tcW w:w="1663" w:type="dxa"/>
            <w:vMerge/>
            <w:vAlign w:val="center"/>
          </w:tcPr>
          <w:p w14:paraId="708FBA2A"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54E5D0A5" w14:textId="77777777" w:rsidR="00AF1903" w:rsidRPr="00C71F99" w:rsidDel="003A7D92"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IPV (Injectable Polio Vaccine)</w:t>
            </w:r>
          </w:p>
        </w:tc>
        <w:tc>
          <w:tcPr>
            <w:tcW w:w="1085" w:type="dxa"/>
          </w:tcPr>
          <w:p w14:paraId="0F823FA8"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12D0D139"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6FF72C3B" w14:textId="77777777" w:rsidR="00AF1903" w:rsidRPr="00C71F99" w:rsidRDefault="00AF1903" w:rsidP="00AF1903">
            <w:pPr>
              <w:pStyle w:val="Responsecategs"/>
              <w:jc w:val="center"/>
              <w:rPr>
                <w:rFonts w:asciiTheme="minorHAnsi" w:hAnsiTheme="minorHAnsi" w:cstheme="minorHAnsi"/>
                <w:sz w:val="24"/>
                <w:szCs w:val="24"/>
              </w:rPr>
            </w:pPr>
          </w:p>
        </w:tc>
      </w:tr>
      <w:tr w:rsidR="00633B50" w:rsidRPr="00C71F99" w14:paraId="36BE690F" w14:textId="77777777" w:rsidTr="00CC6639">
        <w:trPr>
          <w:trHeight w:val="229"/>
          <w:jc w:val="center"/>
        </w:trPr>
        <w:tc>
          <w:tcPr>
            <w:tcW w:w="981" w:type="dxa"/>
            <w:gridSpan w:val="2"/>
            <w:vMerge w:val="restart"/>
            <w:vAlign w:val="center"/>
          </w:tcPr>
          <w:p w14:paraId="64B1F23E" w14:textId="77777777" w:rsidR="00633B50" w:rsidRPr="00C71F99" w:rsidRDefault="00633B50"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O</w:t>
            </w:r>
          </w:p>
        </w:tc>
        <w:tc>
          <w:tcPr>
            <w:tcW w:w="1663" w:type="dxa"/>
            <w:vMerge w:val="restart"/>
            <w:vAlign w:val="center"/>
          </w:tcPr>
          <w:p w14:paraId="19A72E6F" w14:textId="77777777" w:rsidR="00633B50" w:rsidRPr="00C71F99" w:rsidRDefault="00633B50" w:rsidP="00AF1903">
            <w:pPr>
              <w:pStyle w:val="Title"/>
              <w:rPr>
                <w:rFonts w:asciiTheme="minorHAnsi" w:hAnsiTheme="minorHAnsi" w:cstheme="minorHAnsi"/>
                <w:b w:val="0"/>
                <w:sz w:val="24"/>
              </w:rPr>
            </w:pPr>
            <w:r w:rsidRPr="00C71F99">
              <w:rPr>
                <w:rFonts w:asciiTheme="minorHAnsi" w:hAnsiTheme="minorHAnsi" w:cstheme="minorHAnsi"/>
                <w:b w:val="0"/>
                <w:sz w:val="24"/>
              </w:rPr>
              <w:t>At the age of 9 months</w:t>
            </w:r>
          </w:p>
        </w:tc>
        <w:tc>
          <w:tcPr>
            <w:tcW w:w="4636" w:type="dxa"/>
            <w:gridSpan w:val="2"/>
            <w:tcMar>
              <w:left w:w="58" w:type="dxa"/>
              <w:right w:w="58" w:type="dxa"/>
            </w:tcMar>
            <w:vAlign w:val="center"/>
          </w:tcPr>
          <w:p w14:paraId="3DAD201B" w14:textId="77777777" w:rsidR="00633B50" w:rsidRPr="00C71F99" w:rsidRDefault="00633B50"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Measles-1 (Measles vaccine first dose)</w:t>
            </w:r>
          </w:p>
        </w:tc>
        <w:tc>
          <w:tcPr>
            <w:tcW w:w="1085" w:type="dxa"/>
          </w:tcPr>
          <w:p w14:paraId="35B58619" w14:textId="069351D2" w:rsidR="00633B50" w:rsidRPr="00C71F99" w:rsidRDefault="00633B50" w:rsidP="00AF1903">
            <w:pPr>
              <w:pStyle w:val="Responsecategs"/>
              <w:rPr>
                <w:rFonts w:asciiTheme="minorHAnsi" w:hAnsiTheme="minorHAnsi" w:cstheme="minorHAnsi"/>
                <w:sz w:val="24"/>
                <w:szCs w:val="24"/>
              </w:rPr>
            </w:pPr>
          </w:p>
        </w:tc>
        <w:tc>
          <w:tcPr>
            <w:tcW w:w="1259" w:type="dxa"/>
          </w:tcPr>
          <w:p w14:paraId="0FE64234" w14:textId="77777777" w:rsidR="00633B50" w:rsidRPr="00C71F99" w:rsidRDefault="00633B50" w:rsidP="00AF1903">
            <w:pPr>
              <w:pStyle w:val="Responsecategs"/>
              <w:rPr>
                <w:rFonts w:asciiTheme="minorHAnsi" w:hAnsiTheme="minorHAnsi" w:cstheme="minorHAnsi"/>
                <w:sz w:val="24"/>
                <w:szCs w:val="24"/>
              </w:rPr>
            </w:pPr>
          </w:p>
        </w:tc>
        <w:tc>
          <w:tcPr>
            <w:tcW w:w="1711" w:type="dxa"/>
            <w:gridSpan w:val="2"/>
            <w:vAlign w:val="center"/>
          </w:tcPr>
          <w:p w14:paraId="0F86858F" w14:textId="77777777" w:rsidR="00633B50" w:rsidRPr="00C71F99" w:rsidRDefault="00633B50" w:rsidP="00AF1903">
            <w:pPr>
              <w:pStyle w:val="Responsecategs"/>
              <w:jc w:val="center"/>
              <w:rPr>
                <w:rFonts w:asciiTheme="minorHAnsi" w:hAnsiTheme="minorHAnsi" w:cstheme="minorHAnsi"/>
                <w:sz w:val="24"/>
                <w:szCs w:val="24"/>
              </w:rPr>
            </w:pPr>
          </w:p>
        </w:tc>
      </w:tr>
      <w:tr w:rsidR="00633B50" w:rsidRPr="00C71F99" w14:paraId="7B09FAE6" w14:textId="77777777" w:rsidTr="00CC6639">
        <w:trPr>
          <w:trHeight w:val="229"/>
          <w:jc w:val="center"/>
        </w:trPr>
        <w:tc>
          <w:tcPr>
            <w:tcW w:w="981" w:type="dxa"/>
            <w:gridSpan w:val="2"/>
            <w:vMerge/>
            <w:vAlign w:val="center"/>
          </w:tcPr>
          <w:p w14:paraId="4D12083D" w14:textId="77777777" w:rsidR="00633B50" w:rsidRPr="00C71F99" w:rsidRDefault="00633B50" w:rsidP="00AF1903">
            <w:pPr>
              <w:pStyle w:val="Title"/>
              <w:rPr>
                <w:rFonts w:asciiTheme="minorHAnsi" w:hAnsiTheme="minorHAnsi" w:cstheme="minorHAnsi"/>
                <w:color w:val="333333"/>
                <w:sz w:val="24"/>
              </w:rPr>
            </w:pPr>
          </w:p>
        </w:tc>
        <w:tc>
          <w:tcPr>
            <w:tcW w:w="1663" w:type="dxa"/>
            <w:vMerge/>
            <w:vAlign w:val="center"/>
          </w:tcPr>
          <w:p w14:paraId="47D2E4A6" w14:textId="77777777" w:rsidR="00633B50" w:rsidRPr="00C71F99" w:rsidRDefault="00633B50" w:rsidP="00AF1903">
            <w:pPr>
              <w:pStyle w:val="Title"/>
              <w:rPr>
                <w:rFonts w:asciiTheme="minorHAnsi" w:hAnsiTheme="minorHAnsi" w:cstheme="minorHAnsi"/>
                <w:b w:val="0"/>
                <w:sz w:val="24"/>
              </w:rPr>
            </w:pPr>
          </w:p>
        </w:tc>
        <w:tc>
          <w:tcPr>
            <w:tcW w:w="4636" w:type="dxa"/>
            <w:gridSpan w:val="2"/>
            <w:tcMar>
              <w:left w:w="58" w:type="dxa"/>
              <w:right w:w="58" w:type="dxa"/>
            </w:tcMar>
            <w:vAlign w:val="center"/>
          </w:tcPr>
          <w:p w14:paraId="009AA201" w14:textId="4155F985" w:rsidR="00633B50" w:rsidRPr="00C71F99" w:rsidRDefault="00633B50"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TCV (typhoid conjugate vaccine Single Dose)</w:t>
            </w:r>
          </w:p>
        </w:tc>
        <w:tc>
          <w:tcPr>
            <w:tcW w:w="1085" w:type="dxa"/>
          </w:tcPr>
          <w:p w14:paraId="4745B0D7" w14:textId="77777777" w:rsidR="00633B50" w:rsidRPr="00C71F99" w:rsidRDefault="00633B50" w:rsidP="00AF1903">
            <w:pPr>
              <w:pStyle w:val="Responsecategs"/>
              <w:rPr>
                <w:rFonts w:asciiTheme="minorHAnsi" w:hAnsiTheme="minorHAnsi" w:cstheme="minorHAnsi"/>
                <w:sz w:val="24"/>
                <w:szCs w:val="24"/>
              </w:rPr>
            </w:pPr>
          </w:p>
        </w:tc>
        <w:tc>
          <w:tcPr>
            <w:tcW w:w="1259" w:type="dxa"/>
          </w:tcPr>
          <w:p w14:paraId="579E15F3" w14:textId="77777777" w:rsidR="00633B50" w:rsidRPr="00C71F99" w:rsidRDefault="00633B50" w:rsidP="00AF1903">
            <w:pPr>
              <w:pStyle w:val="Responsecategs"/>
              <w:rPr>
                <w:rFonts w:asciiTheme="minorHAnsi" w:hAnsiTheme="minorHAnsi" w:cstheme="minorHAnsi"/>
                <w:sz w:val="24"/>
                <w:szCs w:val="24"/>
              </w:rPr>
            </w:pPr>
          </w:p>
        </w:tc>
        <w:tc>
          <w:tcPr>
            <w:tcW w:w="1711" w:type="dxa"/>
            <w:gridSpan w:val="2"/>
            <w:vAlign w:val="center"/>
          </w:tcPr>
          <w:p w14:paraId="66BCFB85" w14:textId="77777777" w:rsidR="00633B50" w:rsidRPr="00C71F99" w:rsidRDefault="00633B50" w:rsidP="00AF1903">
            <w:pPr>
              <w:pStyle w:val="Responsecategs"/>
              <w:jc w:val="center"/>
              <w:rPr>
                <w:rFonts w:asciiTheme="minorHAnsi" w:hAnsiTheme="minorHAnsi" w:cstheme="minorHAnsi"/>
                <w:sz w:val="24"/>
                <w:szCs w:val="24"/>
              </w:rPr>
            </w:pPr>
          </w:p>
        </w:tc>
      </w:tr>
      <w:tr w:rsidR="00AF1903" w:rsidRPr="00C71F99" w14:paraId="23754FEB" w14:textId="77777777" w:rsidTr="00CC6639">
        <w:trPr>
          <w:trHeight w:val="70"/>
          <w:jc w:val="center"/>
        </w:trPr>
        <w:tc>
          <w:tcPr>
            <w:tcW w:w="981" w:type="dxa"/>
            <w:gridSpan w:val="2"/>
            <w:vAlign w:val="center"/>
          </w:tcPr>
          <w:p w14:paraId="41D1416F"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lastRenderedPageBreak/>
              <w:t>P</w:t>
            </w:r>
          </w:p>
        </w:tc>
        <w:tc>
          <w:tcPr>
            <w:tcW w:w="1663" w:type="dxa"/>
            <w:vAlign w:val="center"/>
          </w:tcPr>
          <w:p w14:paraId="13C82920"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At the age 15 months</w:t>
            </w:r>
          </w:p>
        </w:tc>
        <w:tc>
          <w:tcPr>
            <w:tcW w:w="4636" w:type="dxa"/>
            <w:gridSpan w:val="2"/>
            <w:tcMar>
              <w:left w:w="58" w:type="dxa"/>
              <w:right w:w="58" w:type="dxa"/>
            </w:tcMar>
            <w:vAlign w:val="center"/>
          </w:tcPr>
          <w:p w14:paraId="00DE7663"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Measels-2 (Measles vaccine second dose)</w:t>
            </w:r>
          </w:p>
        </w:tc>
        <w:tc>
          <w:tcPr>
            <w:tcW w:w="1085" w:type="dxa"/>
          </w:tcPr>
          <w:p w14:paraId="71706B8F"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00DB449D"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76E3FD32" w14:textId="77777777" w:rsidR="00AF1903" w:rsidRPr="00C71F99" w:rsidRDefault="00AF1903" w:rsidP="00AF1903">
            <w:pPr>
              <w:pStyle w:val="Responsecategs"/>
              <w:jc w:val="center"/>
              <w:rPr>
                <w:rFonts w:asciiTheme="minorHAnsi" w:hAnsiTheme="minorHAnsi" w:cstheme="minorHAnsi"/>
                <w:sz w:val="24"/>
                <w:szCs w:val="24"/>
              </w:rPr>
            </w:pPr>
          </w:p>
        </w:tc>
      </w:tr>
    </w:tbl>
    <w:p w14:paraId="49C83650" w14:textId="77777777" w:rsidR="00CC6639" w:rsidRPr="00C71F99" w:rsidRDefault="00CC6639"/>
    <w:p w14:paraId="1E4FD140" w14:textId="3D49A839" w:rsidR="00595B4F" w:rsidRPr="00C71F99" w:rsidRDefault="00595B4F">
      <w:pPr>
        <w:rPr>
          <w:rFonts w:cstheme="minorHAnsi"/>
          <w:sz w:val="24"/>
          <w:szCs w:val="24"/>
          <w:rtl/>
          <w:lang w:bidi="fa-IR"/>
        </w:rPr>
      </w:pPr>
      <w:r w:rsidRPr="00C71F99">
        <w:rPr>
          <w:rFonts w:cstheme="minorHAnsi"/>
          <w:sz w:val="24"/>
          <w:szCs w:val="24"/>
          <w:rtl/>
          <w:lang w:bidi="fa-IR"/>
        </w:rPr>
        <w:br w:type="page"/>
      </w:r>
    </w:p>
    <w:tbl>
      <w:tblPr>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4"/>
        <w:gridCol w:w="4397"/>
        <w:gridCol w:w="14"/>
        <w:gridCol w:w="436"/>
        <w:gridCol w:w="450"/>
        <w:gridCol w:w="14"/>
        <w:gridCol w:w="536"/>
        <w:gridCol w:w="184"/>
        <w:gridCol w:w="90"/>
        <w:gridCol w:w="169"/>
        <w:gridCol w:w="450"/>
        <w:gridCol w:w="281"/>
        <w:gridCol w:w="90"/>
        <w:gridCol w:w="169"/>
        <w:gridCol w:w="457"/>
        <w:gridCol w:w="90"/>
        <w:gridCol w:w="364"/>
        <w:gridCol w:w="540"/>
        <w:gridCol w:w="1800"/>
        <w:tblGridChange w:id="345">
          <w:tblGrid>
            <w:gridCol w:w="894"/>
            <w:gridCol w:w="4397"/>
            <w:gridCol w:w="14"/>
            <w:gridCol w:w="436"/>
            <w:gridCol w:w="450"/>
            <w:gridCol w:w="14"/>
            <w:gridCol w:w="536"/>
            <w:gridCol w:w="184"/>
            <w:gridCol w:w="259"/>
            <w:gridCol w:w="450"/>
            <w:gridCol w:w="367"/>
            <w:gridCol w:w="4"/>
            <w:gridCol w:w="169"/>
            <w:gridCol w:w="457"/>
            <w:gridCol w:w="90"/>
            <w:gridCol w:w="364"/>
            <w:gridCol w:w="540"/>
            <w:gridCol w:w="1800"/>
          </w:tblGrid>
        </w:tblGridChange>
      </w:tblGrid>
      <w:tr w:rsidR="00357554" w:rsidRPr="00C71F99" w14:paraId="73B17F65" w14:textId="77777777" w:rsidTr="00666194">
        <w:trPr>
          <w:trHeight w:val="98"/>
          <w:jc w:val="center"/>
        </w:trPr>
        <w:tc>
          <w:tcPr>
            <w:tcW w:w="11425" w:type="dxa"/>
            <w:gridSpan w:val="19"/>
            <w:shd w:val="clear" w:color="auto" w:fill="BFBFBF" w:themeFill="background1" w:themeFillShade="BF"/>
            <w:vAlign w:val="center"/>
          </w:tcPr>
          <w:p w14:paraId="4E82317E" w14:textId="0C63C118" w:rsidR="00357554" w:rsidRPr="00C71F99" w:rsidRDefault="00357554" w:rsidP="00357554">
            <w:pPr>
              <w:tabs>
                <w:tab w:val="right" w:pos="10469"/>
              </w:tabs>
              <w:autoSpaceDE w:val="0"/>
              <w:autoSpaceDN w:val="0"/>
              <w:adjustRightInd w:val="0"/>
              <w:spacing w:after="0"/>
              <w:rPr>
                <w:rFonts w:cstheme="minorHAnsi"/>
                <w:b/>
                <w:bCs/>
                <w:caps/>
                <w:sz w:val="24"/>
                <w:szCs w:val="24"/>
              </w:rPr>
            </w:pPr>
            <w:r w:rsidRPr="00C71F99">
              <w:rPr>
                <w:rFonts w:cstheme="minorHAnsi"/>
                <w:b/>
                <w:bCs/>
                <w:caps/>
                <w:sz w:val="24"/>
                <w:szCs w:val="24"/>
              </w:rPr>
              <w:lastRenderedPageBreak/>
              <w:t xml:space="preserve">Section J: BREAST FEEDING AND NUTRITION </w:t>
            </w:r>
          </w:p>
        </w:tc>
      </w:tr>
      <w:tr w:rsidR="00FB2975" w:rsidRPr="00C71F99" w14:paraId="05C6B831" w14:textId="77777777" w:rsidTr="00666194">
        <w:trPr>
          <w:trHeight w:val="98"/>
          <w:jc w:val="center"/>
        </w:trPr>
        <w:tc>
          <w:tcPr>
            <w:tcW w:w="11425" w:type="dxa"/>
            <w:gridSpan w:val="19"/>
            <w:shd w:val="clear" w:color="auto" w:fill="FABF8F" w:themeFill="accent6" w:themeFillTint="99"/>
          </w:tcPr>
          <w:p w14:paraId="750617AA" w14:textId="0BB9BFEF" w:rsidR="00FB2975" w:rsidRPr="00C71F99" w:rsidRDefault="00FB2975" w:rsidP="00FB2975">
            <w:pPr>
              <w:spacing w:after="0"/>
              <w:rPr>
                <w:rFonts w:cstheme="minorHAnsi"/>
                <w:b/>
                <w:bCs/>
                <w:i/>
                <w:iCs/>
                <w:sz w:val="20"/>
                <w:szCs w:val="20"/>
              </w:rPr>
            </w:pPr>
            <w:r w:rsidRPr="00C71F99">
              <w:rPr>
                <w:rFonts w:cstheme="minorHAnsi"/>
                <w:bCs/>
                <w:color w:val="333333"/>
                <w:sz w:val="20"/>
                <w:szCs w:val="20"/>
                <w:shd w:val="clear" w:color="auto" w:fill="FABF8F" w:themeFill="accent6" w:themeFillTint="99"/>
              </w:rPr>
              <w:t>This Section will be filled from Index Mother for the children below the ages of 2</w:t>
            </w:r>
            <w:r w:rsidRPr="00C71F99">
              <w:rPr>
                <w:rFonts w:cstheme="minorHAnsi" w:hint="cs"/>
                <w:bCs/>
                <w:color w:val="333333"/>
                <w:sz w:val="20"/>
                <w:szCs w:val="20"/>
                <w:shd w:val="clear" w:color="auto" w:fill="FABF8F" w:themeFill="accent6" w:themeFillTint="99"/>
                <w:rtl/>
                <w:lang w:bidi="sd-Arab-PK"/>
              </w:rPr>
              <w:t>4</w:t>
            </w:r>
            <w:r w:rsidRPr="00C71F99">
              <w:rPr>
                <w:rFonts w:cstheme="minorHAnsi"/>
                <w:bCs/>
                <w:color w:val="333333"/>
                <w:sz w:val="20"/>
                <w:szCs w:val="20"/>
                <w:shd w:val="clear" w:color="auto" w:fill="FABF8F" w:themeFill="accent6" w:themeFillTint="99"/>
                <w:lang w:bidi="sd-Arab-PK"/>
              </w:rPr>
              <w:t xml:space="preserve"> months </w:t>
            </w:r>
            <w:r w:rsidRPr="00C71F99">
              <w:rPr>
                <w:rFonts w:cstheme="minorHAnsi"/>
                <w:bCs/>
                <w:color w:val="333333"/>
                <w:sz w:val="20"/>
                <w:szCs w:val="20"/>
                <w:shd w:val="clear" w:color="auto" w:fill="FABF8F" w:themeFill="accent6" w:themeFillTint="99"/>
              </w:rPr>
              <w:t>(name will be auto picked from household member</w:t>
            </w:r>
            <w:r w:rsidRPr="00C71F99">
              <w:rPr>
                <w:rFonts w:cstheme="minorHAnsi"/>
                <w:bCs/>
                <w:color w:val="333333"/>
                <w:sz w:val="20"/>
                <w:szCs w:val="20"/>
              </w:rPr>
              <w:t xml:space="preserve"> list.)</w:t>
            </w:r>
          </w:p>
        </w:tc>
      </w:tr>
      <w:tr w:rsidR="00FB2975" w:rsidRPr="00C71F99" w14:paraId="2B1EE5AC" w14:textId="77777777" w:rsidTr="00666194">
        <w:trPr>
          <w:trHeight w:val="98"/>
          <w:jc w:val="center"/>
        </w:trPr>
        <w:tc>
          <w:tcPr>
            <w:tcW w:w="11425" w:type="dxa"/>
            <w:gridSpan w:val="19"/>
            <w:shd w:val="clear" w:color="auto" w:fill="FFFFFF" w:themeFill="background1"/>
          </w:tcPr>
          <w:p w14:paraId="4062D8AB" w14:textId="7004F529" w:rsidR="00FB2975" w:rsidRPr="00C71F99" w:rsidRDefault="00FB2975" w:rsidP="00FB2975">
            <w:pPr>
              <w:tabs>
                <w:tab w:val="right" w:pos="10469"/>
              </w:tabs>
              <w:autoSpaceDE w:val="0"/>
              <w:autoSpaceDN w:val="0"/>
              <w:adjustRightInd w:val="0"/>
              <w:spacing w:after="0"/>
              <w:rPr>
                <w:rFonts w:cstheme="minorHAnsi"/>
                <w:b/>
                <w:bCs/>
                <w:caps/>
                <w:sz w:val="24"/>
                <w:szCs w:val="24"/>
              </w:rPr>
            </w:pPr>
            <w:r w:rsidRPr="00C71F99">
              <w:rPr>
                <w:rFonts w:cstheme="minorHAnsi"/>
                <w:i/>
                <w:iCs/>
                <w:sz w:val="20"/>
                <w:szCs w:val="20"/>
              </w:rPr>
              <w:t>Now I would like to talk about breast feeding and nutrition of the youngest child at your household</w:t>
            </w:r>
          </w:p>
        </w:tc>
      </w:tr>
      <w:tr w:rsidR="00357554" w:rsidRPr="00C71F99" w14:paraId="5D471FE9" w14:textId="77777777" w:rsidTr="00B74BA9">
        <w:trPr>
          <w:trHeight w:hRule="exact" w:val="288"/>
          <w:jc w:val="center"/>
        </w:trPr>
        <w:tc>
          <w:tcPr>
            <w:tcW w:w="894" w:type="dxa"/>
            <w:shd w:val="clear" w:color="auto" w:fill="F2F2F2" w:themeFill="background1" w:themeFillShade="F2"/>
          </w:tcPr>
          <w:p w14:paraId="3394E4C7" w14:textId="77777777" w:rsidR="00357554" w:rsidRPr="00C71F99" w:rsidRDefault="00357554" w:rsidP="00357554">
            <w:pPr>
              <w:tabs>
                <w:tab w:val="right" w:pos="10469"/>
              </w:tabs>
              <w:autoSpaceDE w:val="0"/>
              <w:autoSpaceDN w:val="0"/>
              <w:adjustRightInd w:val="0"/>
              <w:rPr>
                <w:rFonts w:cstheme="minorHAnsi"/>
                <w:b/>
                <w:bCs/>
                <w:caps/>
                <w:sz w:val="24"/>
                <w:szCs w:val="24"/>
              </w:rPr>
            </w:pPr>
            <w:r w:rsidRPr="00C71F99">
              <w:rPr>
                <w:rFonts w:cstheme="minorHAnsi"/>
                <w:b/>
                <w:bCs/>
                <w:caps/>
                <w:sz w:val="24"/>
                <w:szCs w:val="24"/>
              </w:rPr>
              <w:t>S.No</w:t>
            </w:r>
          </w:p>
        </w:tc>
        <w:tc>
          <w:tcPr>
            <w:tcW w:w="4397" w:type="dxa"/>
            <w:shd w:val="clear" w:color="auto" w:fill="F2F2F2" w:themeFill="background1" w:themeFillShade="F2"/>
          </w:tcPr>
          <w:p w14:paraId="721969E0" w14:textId="77777777" w:rsidR="00357554" w:rsidRPr="00C71F99" w:rsidRDefault="00357554" w:rsidP="00357554">
            <w:pPr>
              <w:tabs>
                <w:tab w:val="left" w:pos="1740"/>
              </w:tabs>
              <w:autoSpaceDE w:val="0"/>
              <w:autoSpaceDN w:val="0"/>
              <w:adjustRightInd w:val="0"/>
              <w:rPr>
                <w:rFonts w:cstheme="minorHAnsi"/>
                <w:b/>
                <w:bCs/>
                <w:caps/>
                <w:sz w:val="24"/>
                <w:szCs w:val="24"/>
              </w:rPr>
            </w:pPr>
            <w:r w:rsidRPr="00C71F99">
              <w:rPr>
                <w:rFonts w:cstheme="minorHAnsi"/>
                <w:b/>
                <w:bCs/>
                <w:caps/>
                <w:sz w:val="24"/>
                <w:szCs w:val="24"/>
              </w:rPr>
              <w:t xml:space="preserve">Questions </w:t>
            </w:r>
          </w:p>
        </w:tc>
        <w:tc>
          <w:tcPr>
            <w:tcW w:w="4334" w:type="dxa"/>
            <w:gridSpan w:val="16"/>
            <w:shd w:val="clear" w:color="auto" w:fill="F2F2F2" w:themeFill="background1" w:themeFillShade="F2"/>
          </w:tcPr>
          <w:p w14:paraId="53FFB06F" w14:textId="77777777" w:rsidR="00357554" w:rsidRPr="00C71F99" w:rsidRDefault="00357554" w:rsidP="00357554">
            <w:pPr>
              <w:widowControl w:val="0"/>
              <w:tabs>
                <w:tab w:val="left" w:leader="dot" w:pos="3600"/>
              </w:tabs>
              <w:rPr>
                <w:rFonts w:cstheme="minorHAnsi"/>
                <w:b/>
                <w:bCs/>
                <w:caps/>
                <w:color w:val="000000"/>
                <w:sz w:val="24"/>
                <w:szCs w:val="24"/>
              </w:rPr>
            </w:pPr>
            <w:r w:rsidRPr="00C71F99">
              <w:rPr>
                <w:rFonts w:cstheme="minorHAnsi"/>
                <w:b/>
                <w:bCs/>
                <w:caps/>
                <w:sz w:val="24"/>
                <w:szCs w:val="24"/>
              </w:rPr>
              <w:t>Codes</w:t>
            </w:r>
          </w:p>
        </w:tc>
        <w:tc>
          <w:tcPr>
            <w:tcW w:w="1800" w:type="dxa"/>
            <w:shd w:val="clear" w:color="auto" w:fill="F2F2F2" w:themeFill="background1" w:themeFillShade="F2"/>
          </w:tcPr>
          <w:p w14:paraId="1320681F" w14:textId="77777777" w:rsidR="00357554" w:rsidRPr="00C71F99" w:rsidRDefault="00357554" w:rsidP="00357554">
            <w:pPr>
              <w:tabs>
                <w:tab w:val="right" w:pos="10469"/>
              </w:tabs>
              <w:autoSpaceDE w:val="0"/>
              <w:autoSpaceDN w:val="0"/>
              <w:adjustRightInd w:val="0"/>
              <w:rPr>
                <w:rFonts w:cstheme="minorHAnsi"/>
                <w:b/>
                <w:bCs/>
                <w:caps/>
                <w:sz w:val="24"/>
                <w:szCs w:val="24"/>
              </w:rPr>
            </w:pPr>
            <w:r w:rsidRPr="00C71F99">
              <w:rPr>
                <w:rFonts w:cstheme="minorHAnsi"/>
                <w:b/>
                <w:bCs/>
                <w:caps/>
                <w:sz w:val="24"/>
                <w:szCs w:val="24"/>
              </w:rPr>
              <w:t xml:space="preserve">Skip </w:t>
            </w:r>
          </w:p>
        </w:tc>
      </w:tr>
      <w:tr w:rsidR="00357554" w:rsidRPr="00C71F99" w14:paraId="15540FF4" w14:textId="77777777" w:rsidTr="00B74BA9">
        <w:trPr>
          <w:trHeight w:val="332"/>
          <w:jc w:val="center"/>
        </w:trPr>
        <w:tc>
          <w:tcPr>
            <w:tcW w:w="894" w:type="dxa"/>
            <w:shd w:val="clear" w:color="auto" w:fill="auto"/>
            <w:vAlign w:val="center"/>
          </w:tcPr>
          <w:p w14:paraId="0CA025C2" w14:textId="77777777" w:rsidR="00357554" w:rsidRPr="00C71F99" w:rsidRDefault="00357554" w:rsidP="00357554">
            <w:pPr>
              <w:tabs>
                <w:tab w:val="right" w:pos="10469"/>
              </w:tabs>
              <w:autoSpaceDE w:val="0"/>
              <w:autoSpaceDN w:val="0"/>
              <w:adjustRightInd w:val="0"/>
              <w:jc w:val="center"/>
              <w:rPr>
                <w:rFonts w:cstheme="minorHAnsi"/>
                <w:sz w:val="24"/>
                <w:szCs w:val="24"/>
              </w:rPr>
            </w:pPr>
            <w:r w:rsidRPr="00C71F99">
              <w:rPr>
                <w:rFonts w:cstheme="minorHAnsi"/>
                <w:sz w:val="24"/>
                <w:szCs w:val="24"/>
              </w:rPr>
              <w:t>J1</w:t>
            </w:r>
          </w:p>
        </w:tc>
        <w:tc>
          <w:tcPr>
            <w:tcW w:w="4397" w:type="dxa"/>
            <w:shd w:val="clear" w:color="auto" w:fill="auto"/>
            <w:vAlign w:val="center"/>
          </w:tcPr>
          <w:p w14:paraId="76D53D78" w14:textId="77777777" w:rsidR="00357554" w:rsidRPr="00C71F99" w:rsidRDefault="00357554" w:rsidP="00357554">
            <w:pPr>
              <w:pStyle w:val="Title"/>
              <w:spacing w:before="120" w:after="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Name of Child </w:t>
            </w:r>
            <w:r w:rsidRPr="00C71F99">
              <w:rPr>
                <w:rFonts w:asciiTheme="minorHAnsi" w:hAnsiTheme="minorHAnsi" w:cstheme="minorHAnsi"/>
                <w:b w:val="0"/>
                <w:bCs w:val="0"/>
                <w:i/>
                <w:color w:val="auto"/>
                <w:sz w:val="20"/>
                <w:szCs w:val="20"/>
                <w:lang w:val="en-US"/>
              </w:rPr>
              <w:t>(to be selected from section D)</w:t>
            </w:r>
          </w:p>
        </w:tc>
        <w:tc>
          <w:tcPr>
            <w:tcW w:w="4334" w:type="dxa"/>
            <w:gridSpan w:val="16"/>
            <w:shd w:val="clear" w:color="auto" w:fill="auto"/>
            <w:vAlign w:val="center"/>
          </w:tcPr>
          <w:p w14:paraId="6DA4150F" w14:textId="77777777" w:rsidR="00357554" w:rsidRPr="00C71F99" w:rsidRDefault="00357554" w:rsidP="00357554">
            <w:pPr>
              <w:pStyle w:val="Title"/>
              <w:spacing w:before="120" w:after="120"/>
              <w:jc w:val="left"/>
              <w:rPr>
                <w:rFonts w:asciiTheme="minorHAnsi" w:hAnsiTheme="minorHAnsi" w:cstheme="minorHAnsi"/>
                <w:b w:val="0"/>
                <w:bCs w:val="0"/>
                <w:color w:val="auto"/>
                <w:sz w:val="24"/>
                <w:lang w:val="en-US"/>
              </w:rPr>
            </w:pPr>
          </w:p>
        </w:tc>
        <w:tc>
          <w:tcPr>
            <w:tcW w:w="1800" w:type="dxa"/>
            <w:shd w:val="clear" w:color="auto" w:fill="auto"/>
          </w:tcPr>
          <w:p w14:paraId="4AC8D304" w14:textId="77777777" w:rsidR="00357554" w:rsidRPr="00C71F99" w:rsidRDefault="00357554" w:rsidP="00357554">
            <w:pPr>
              <w:tabs>
                <w:tab w:val="right" w:pos="10469"/>
              </w:tabs>
              <w:autoSpaceDE w:val="0"/>
              <w:autoSpaceDN w:val="0"/>
              <w:adjustRightInd w:val="0"/>
              <w:rPr>
                <w:rFonts w:cstheme="minorHAnsi"/>
                <w:b/>
                <w:bCs/>
                <w:caps/>
                <w:sz w:val="24"/>
                <w:szCs w:val="24"/>
              </w:rPr>
            </w:pPr>
          </w:p>
        </w:tc>
      </w:tr>
      <w:tr w:rsidR="008831A0" w:rsidRPr="00C71F99" w14:paraId="0940CF34" w14:textId="77777777" w:rsidTr="00B74BA9">
        <w:trPr>
          <w:trHeight w:val="287"/>
          <w:jc w:val="center"/>
          <w:ins w:id="346" w:author="Shaikh Asif" w:date="2020-10-07T15:57:00Z"/>
        </w:trPr>
        <w:tc>
          <w:tcPr>
            <w:tcW w:w="894" w:type="dxa"/>
            <w:shd w:val="clear" w:color="auto" w:fill="auto"/>
            <w:vAlign w:val="center"/>
          </w:tcPr>
          <w:p w14:paraId="5A0C6B6C" w14:textId="2F8F9D3B" w:rsidR="008831A0" w:rsidRPr="00C71F99" w:rsidRDefault="008831A0" w:rsidP="00B74BA9">
            <w:pPr>
              <w:tabs>
                <w:tab w:val="right" w:pos="10469"/>
              </w:tabs>
              <w:autoSpaceDE w:val="0"/>
              <w:autoSpaceDN w:val="0"/>
              <w:adjustRightInd w:val="0"/>
              <w:spacing w:after="0" w:line="240" w:lineRule="auto"/>
              <w:jc w:val="center"/>
              <w:rPr>
                <w:ins w:id="347" w:author="Shaikh Asif" w:date="2020-10-07T15:57:00Z"/>
                <w:rFonts w:cstheme="minorHAnsi"/>
                <w:sz w:val="24"/>
                <w:szCs w:val="24"/>
              </w:rPr>
            </w:pPr>
            <w:ins w:id="348" w:author="Shaikh Asif" w:date="2020-10-07T15:57:00Z">
              <w:r>
                <w:rPr>
                  <w:rFonts w:cstheme="minorHAnsi"/>
                  <w:sz w:val="24"/>
                  <w:szCs w:val="24"/>
                </w:rPr>
                <w:t>J1A</w:t>
              </w:r>
            </w:ins>
          </w:p>
        </w:tc>
        <w:tc>
          <w:tcPr>
            <w:tcW w:w="4397" w:type="dxa"/>
            <w:shd w:val="clear" w:color="auto" w:fill="auto"/>
            <w:vAlign w:val="center"/>
          </w:tcPr>
          <w:p w14:paraId="2981F50A" w14:textId="1C63935E" w:rsidR="008831A0" w:rsidRPr="00C71F99" w:rsidRDefault="006E75F0" w:rsidP="00B74BA9">
            <w:pPr>
              <w:pStyle w:val="Title"/>
              <w:jc w:val="left"/>
              <w:rPr>
                <w:ins w:id="349" w:author="Shaikh Asif" w:date="2020-10-07T15:57:00Z"/>
                <w:rFonts w:asciiTheme="minorHAnsi" w:hAnsiTheme="minorHAnsi" w:cstheme="minorHAnsi"/>
                <w:b w:val="0"/>
                <w:bCs w:val="0"/>
                <w:color w:val="auto"/>
                <w:sz w:val="24"/>
                <w:lang w:val="en-US"/>
              </w:rPr>
            </w:pPr>
            <w:ins w:id="350" w:author="Shaikh Asif" w:date="2020-10-07T15:58:00Z">
              <w:r>
                <w:rPr>
                  <w:rFonts w:asciiTheme="minorHAnsi" w:hAnsiTheme="minorHAnsi" w:cstheme="minorHAnsi"/>
                  <w:b w:val="0"/>
                  <w:bCs w:val="0"/>
                  <w:color w:val="auto"/>
                  <w:sz w:val="24"/>
                  <w:lang w:val="en-US"/>
                </w:rPr>
                <w:t>Name of child mother</w:t>
              </w:r>
            </w:ins>
          </w:p>
        </w:tc>
        <w:tc>
          <w:tcPr>
            <w:tcW w:w="4334" w:type="dxa"/>
            <w:gridSpan w:val="16"/>
            <w:shd w:val="clear" w:color="auto" w:fill="auto"/>
            <w:vAlign w:val="center"/>
          </w:tcPr>
          <w:p w14:paraId="79A23C33" w14:textId="77777777" w:rsidR="008831A0" w:rsidRPr="00C71F99" w:rsidRDefault="008831A0" w:rsidP="00357554">
            <w:pPr>
              <w:pStyle w:val="Title"/>
              <w:spacing w:before="120" w:after="120"/>
              <w:jc w:val="left"/>
              <w:rPr>
                <w:ins w:id="351" w:author="Shaikh Asif" w:date="2020-10-07T15:57:00Z"/>
                <w:rFonts w:asciiTheme="minorHAnsi" w:hAnsiTheme="minorHAnsi" w:cstheme="minorHAnsi"/>
                <w:b w:val="0"/>
                <w:bCs w:val="0"/>
                <w:color w:val="auto"/>
                <w:sz w:val="24"/>
                <w:lang w:val="en-US"/>
              </w:rPr>
            </w:pPr>
          </w:p>
        </w:tc>
        <w:tc>
          <w:tcPr>
            <w:tcW w:w="1800" w:type="dxa"/>
            <w:shd w:val="clear" w:color="auto" w:fill="auto"/>
          </w:tcPr>
          <w:p w14:paraId="5FEC59E0" w14:textId="77777777" w:rsidR="008831A0" w:rsidRPr="00C71F99" w:rsidRDefault="008831A0" w:rsidP="00B74BA9">
            <w:pPr>
              <w:tabs>
                <w:tab w:val="right" w:pos="10469"/>
              </w:tabs>
              <w:autoSpaceDE w:val="0"/>
              <w:autoSpaceDN w:val="0"/>
              <w:adjustRightInd w:val="0"/>
              <w:spacing w:after="0" w:line="240" w:lineRule="auto"/>
              <w:jc w:val="center"/>
              <w:rPr>
                <w:ins w:id="352" w:author="Shaikh Asif" w:date="2020-10-07T15:57:00Z"/>
                <w:rFonts w:cstheme="minorHAnsi"/>
                <w:b/>
                <w:bCs/>
                <w:caps/>
                <w:sz w:val="24"/>
                <w:szCs w:val="24"/>
              </w:rPr>
            </w:pPr>
          </w:p>
        </w:tc>
      </w:tr>
      <w:tr w:rsidR="00C502B1" w:rsidRPr="00C71F99" w14:paraId="5C098A0C" w14:textId="77777777" w:rsidTr="00B74BA9">
        <w:trPr>
          <w:trHeight w:val="70"/>
          <w:jc w:val="center"/>
          <w:ins w:id="353" w:author="Shaikh Asif" w:date="2020-10-07T15:58:00Z"/>
        </w:trPr>
        <w:tc>
          <w:tcPr>
            <w:tcW w:w="894" w:type="dxa"/>
            <w:vAlign w:val="center"/>
          </w:tcPr>
          <w:p w14:paraId="0C568942" w14:textId="391611CF" w:rsidR="00C502B1" w:rsidRPr="00C71F99" w:rsidRDefault="003D1AAB" w:rsidP="00357554">
            <w:pPr>
              <w:tabs>
                <w:tab w:val="right" w:pos="10469"/>
              </w:tabs>
              <w:autoSpaceDE w:val="0"/>
              <w:autoSpaceDN w:val="0"/>
              <w:adjustRightInd w:val="0"/>
              <w:spacing w:after="0"/>
              <w:jc w:val="center"/>
              <w:rPr>
                <w:ins w:id="354" w:author="Shaikh Asif" w:date="2020-10-07T15:58:00Z"/>
                <w:rFonts w:cstheme="minorHAnsi"/>
                <w:sz w:val="24"/>
                <w:szCs w:val="24"/>
              </w:rPr>
            </w:pPr>
            <w:ins w:id="355" w:author="Shaikh Asif" w:date="2020-10-07T15:59:00Z">
              <w:r>
                <w:rPr>
                  <w:rFonts w:cstheme="minorHAnsi"/>
                  <w:sz w:val="24"/>
                  <w:szCs w:val="24"/>
                </w:rPr>
                <w:t>J1B</w:t>
              </w:r>
            </w:ins>
          </w:p>
        </w:tc>
        <w:tc>
          <w:tcPr>
            <w:tcW w:w="4397" w:type="dxa"/>
            <w:vAlign w:val="center"/>
          </w:tcPr>
          <w:p w14:paraId="6EDC6870" w14:textId="26EEB79C" w:rsidR="00C502B1" w:rsidRPr="00C71F99" w:rsidRDefault="006E75F0" w:rsidP="00357554">
            <w:pPr>
              <w:pStyle w:val="Title"/>
              <w:spacing w:before="120"/>
              <w:jc w:val="left"/>
              <w:rPr>
                <w:ins w:id="356" w:author="Shaikh Asif" w:date="2020-10-07T15:58:00Z"/>
                <w:rFonts w:asciiTheme="minorHAnsi" w:hAnsiTheme="minorHAnsi" w:cstheme="minorHAnsi"/>
                <w:b w:val="0"/>
                <w:bCs w:val="0"/>
                <w:color w:val="auto"/>
                <w:sz w:val="24"/>
                <w:lang w:val="en-US"/>
              </w:rPr>
            </w:pPr>
            <w:ins w:id="357" w:author="Shaikh Asif" w:date="2020-10-07T15:58:00Z">
              <w:r>
                <w:rPr>
                  <w:rFonts w:asciiTheme="minorHAnsi" w:hAnsiTheme="minorHAnsi" w:cstheme="minorHAnsi"/>
                  <w:b w:val="0"/>
                  <w:bCs w:val="0"/>
                  <w:color w:val="auto"/>
                  <w:sz w:val="24"/>
                  <w:lang w:val="en-US"/>
                </w:rPr>
                <w:t xml:space="preserve">Line </w:t>
              </w:r>
            </w:ins>
            <w:ins w:id="358" w:author="Shaikh Asif" w:date="2020-10-07T15:59:00Z">
              <w:r w:rsidR="003D1AAB">
                <w:rPr>
                  <w:rFonts w:asciiTheme="minorHAnsi" w:hAnsiTheme="minorHAnsi" w:cstheme="minorHAnsi"/>
                  <w:b w:val="0"/>
                  <w:bCs w:val="0"/>
                  <w:color w:val="auto"/>
                  <w:sz w:val="24"/>
                  <w:lang w:val="en-US"/>
                </w:rPr>
                <w:t># of child mother</w:t>
              </w:r>
            </w:ins>
          </w:p>
        </w:tc>
        <w:tc>
          <w:tcPr>
            <w:tcW w:w="4334" w:type="dxa"/>
            <w:gridSpan w:val="16"/>
            <w:vAlign w:val="center"/>
          </w:tcPr>
          <w:p w14:paraId="189F8B20" w14:textId="77777777" w:rsidR="00C502B1" w:rsidRPr="00C71F99" w:rsidRDefault="00C502B1" w:rsidP="00357554">
            <w:pPr>
              <w:widowControl w:val="0"/>
              <w:tabs>
                <w:tab w:val="left" w:leader="dot" w:pos="3600"/>
              </w:tabs>
              <w:spacing w:after="0"/>
              <w:rPr>
                <w:ins w:id="359" w:author="Shaikh Asif" w:date="2020-10-07T15:58:00Z"/>
                <w:rFonts w:cstheme="minorHAnsi"/>
                <w:sz w:val="20"/>
                <w:szCs w:val="20"/>
              </w:rPr>
            </w:pPr>
          </w:p>
        </w:tc>
        <w:tc>
          <w:tcPr>
            <w:tcW w:w="1800" w:type="dxa"/>
          </w:tcPr>
          <w:p w14:paraId="3BA8F69C" w14:textId="77777777" w:rsidR="00C502B1" w:rsidRPr="00C71F99" w:rsidRDefault="00C502B1" w:rsidP="00357554">
            <w:pPr>
              <w:spacing w:after="0"/>
              <w:ind w:left="360" w:hanging="348"/>
              <w:rPr>
                <w:ins w:id="360" w:author="Shaikh Asif" w:date="2020-10-07T15:58:00Z"/>
                <w:rFonts w:cstheme="minorHAnsi"/>
                <w:i/>
                <w:iCs/>
                <w:sz w:val="20"/>
                <w:szCs w:val="20"/>
              </w:rPr>
            </w:pPr>
          </w:p>
        </w:tc>
      </w:tr>
      <w:tr w:rsidR="00357554" w:rsidRPr="00C71F99" w14:paraId="41FA02F0" w14:textId="77777777" w:rsidTr="00B74BA9">
        <w:trPr>
          <w:trHeight w:val="70"/>
          <w:jc w:val="center"/>
        </w:trPr>
        <w:tc>
          <w:tcPr>
            <w:tcW w:w="894" w:type="dxa"/>
            <w:vAlign w:val="center"/>
          </w:tcPr>
          <w:p w14:paraId="54F4D2C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w:t>
            </w:r>
          </w:p>
        </w:tc>
        <w:tc>
          <w:tcPr>
            <w:tcW w:w="4397" w:type="dxa"/>
            <w:vAlign w:val="center"/>
          </w:tcPr>
          <w:p w14:paraId="4F467BD9"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What was the first thing that was given to your {NAME} right after birth? </w:t>
            </w:r>
          </w:p>
        </w:tc>
        <w:tc>
          <w:tcPr>
            <w:tcW w:w="4334" w:type="dxa"/>
            <w:gridSpan w:val="16"/>
            <w:vAlign w:val="center"/>
          </w:tcPr>
          <w:p w14:paraId="5E0A1B15"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Breast milk………………………………………………………...1</w:t>
            </w:r>
          </w:p>
          <w:p w14:paraId="44BDDA0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Milk (other than breast milk) </w:t>
            </w:r>
            <w:proofErr w:type="gramStart"/>
            <w:r w:rsidRPr="00C71F99">
              <w:rPr>
                <w:rFonts w:cstheme="minorHAnsi"/>
                <w:sz w:val="20"/>
                <w:szCs w:val="20"/>
              </w:rPr>
              <w:tab/>
              <w:t>..</w:t>
            </w:r>
            <w:proofErr w:type="gramEnd"/>
            <w:r w:rsidRPr="00C71F99">
              <w:rPr>
                <w:rFonts w:cstheme="minorHAnsi"/>
                <w:sz w:val="20"/>
                <w:szCs w:val="20"/>
              </w:rPr>
              <w:t>……2</w:t>
            </w:r>
          </w:p>
          <w:p w14:paraId="42614F59"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Plain water ………………………………………………….…….3</w:t>
            </w:r>
          </w:p>
          <w:p w14:paraId="2A2DF44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Honey or sugar water </w:t>
            </w:r>
            <w:proofErr w:type="gramStart"/>
            <w:r w:rsidRPr="00C71F99">
              <w:rPr>
                <w:rFonts w:cstheme="minorHAnsi"/>
                <w:sz w:val="20"/>
                <w:szCs w:val="20"/>
              </w:rPr>
              <w:tab/>
              <w:t>..</w:t>
            </w:r>
            <w:proofErr w:type="gramEnd"/>
            <w:r w:rsidRPr="00C71F99">
              <w:rPr>
                <w:rFonts w:cstheme="minorHAnsi"/>
                <w:sz w:val="20"/>
                <w:szCs w:val="20"/>
              </w:rPr>
              <w:t>……4</w:t>
            </w:r>
          </w:p>
          <w:p w14:paraId="4000432C"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Ghee, butter </w:t>
            </w:r>
            <w:proofErr w:type="gramStart"/>
            <w:r w:rsidRPr="00C71F99">
              <w:rPr>
                <w:rFonts w:cstheme="minorHAnsi"/>
                <w:sz w:val="20"/>
                <w:szCs w:val="20"/>
              </w:rPr>
              <w:tab/>
              <w:t>..</w:t>
            </w:r>
            <w:proofErr w:type="gramEnd"/>
            <w:r w:rsidRPr="00C71F99">
              <w:rPr>
                <w:rFonts w:cstheme="minorHAnsi"/>
                <w:sz w:val="20"/>
                <w:szCs w:val="20"/>
              </w:rPr>
              <w:t>……5</w:t>
            </w:r>
          </w:p>
          <w:p w14:paraId="651DB57D"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Fruit juice </w:t>
            </w:r>
            <w:proofErr w:type="gramStart"/>
            <w:r w:rsidRPr="00C71F99">
              <w:rPr>
                <w:rFonts w:cstheme="minorHAnsi"/>
                <w:sz w:val="20"/>
                <w:szCs w:val="20"/>
              </w:rPr>
              <w:tab/>
              <w:t>..</w:t>
            </w:r>
            <w:proofErr w:type="gramEnd"/>
            <w:r w:rsidRPr="00C71F99">
              <w:rPr>
                <w:rFonts w:cstheme="minorHAnsi"/>
                <w:sz w:val="20"/>
                <w:szCs w:val="20"/>
              </w:rPr>
              <w:t>……6</w:t>
            </w:r>
          </w:p>
          <w:p w14:paraId="3FC879B1"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Infant formula</w:t>
            </w:r>
            <w:proofErr w:type="gramStart"/>
            <w:r w:rsidRPr="00C71F99">
              <w:rPr>
                <w:rFonts w:cstheme="minorHAnsi"/>
                <w:sz w:val="20"/>
                <w:szCs w:val="20"/>
              </w:rPr>
              <w:tab/>
              <w:t>..</w:t>
            </w:r>
            <w:proofErr w:type="gramEnd"/>
            <w:r w:rsidRPr="00C71F99">
              <w:rPr>
                <w:rFonts w:cstheme="minorHAnsi"/>
                <w:sz w:val="20"/>
                <w:szCs w:val="20"/>
              </w:rPr>
              <w:t>……7</w:t>
            </w:r>
          </w:p>
          <w:p w14:paraId="08F149C1" w14:textId="77777777" w:rsidR="00357554" w:rsidRPr="00C71F99" w:rsidRDefault="00357554" w:rsidP="00357554">
            <w:pPr>
              <w:widowControl w:val="0"/>
              <w:tabs>
                <w:tab w:val="left" w:leader="dot" w:pos="3600"/>
              </w:tabs>
              <w:spacing w:after="0"/>
              <w:rPr>
                <w:rFonts w:cstheme="minorHAnsi"/>
                <w:sz w:val="20"/>
                <w:szCs w:val="20"/>
              </w:rPr>
            </w:pPr>
            <w:proofErr w:type="spellStart"/>
            <w:r w:rsidRPr="00C71F99">
              <w:rPr>
                <w:rFonts w:cstheme="minorHAnsi"/>
                <w:sz w:val="20"/>
                <w:szCs w:val="20"/>
              </w:rPr>
              <w:t>Ghuttee</w:t>
            </w:r>
            <w:proofErr w:type="spellEnd"/>
            <w:proofErr w:type="gramStart"/>
            <w:r w:rsidRPr="00C71F99">
              <w:rPr>
                <w:rFonts w:cstheme="minorHAnsi"/>
                <w:sz w:val="20"/>
                <w:szCs w:val="20"/>
              </w:rPr>
              <w:tab/>
              <w:t>..</w:t>
            </w:r>
            <w:proofErr w:type="gramEnd"/>
            <w:r w:rsidRPr="00C71F99">
              <w:rPr>
                <w:rFonts w:cstheme="minorHAnsi"/>
                <w:sz w:val="20"/>
                <w:szCs w:val="20"/>
              </w:rPr>
              <w:t>……8</w:t>
            </w:r>
          </w:p>
          <w:p w14:paraId="2BA72B69"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Green tea</w:t>
            </w:r>
            <w:proofErr w:type="gramStart"/>
            <w:r w:rsidRPr="00C71F99">
              <w:rPr>
                <w:rFonts w:cstheme="minorHAnsi"/>
                <w:sz w:val="20"/>
                <w:szCs w:val="20"/>
              </w:rPr>
              <w:tab/>
              <w:t>..</w:t>
            </w:r>
            <w:proofErr w:type="gramEnd"/>
            <w:r w:rsidRPr="00C71F99">
              <w:rPr>
                <w:rFonts w:cstheme="minorHAnsi"/>
                <w:sz w:val="20"/>
                <w:szCs w:val="20"/>
              </w:rPr>
              <w:t>……9</w:t>
            </w:r>
          </w:p>
          <w:p w14:paraId="47391AC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Gripe water</w:t>
            </w:r>
            <w:proofErr w:type="gramStart"/>
            <w:r w:rsidRPr="00C71F99">
              <w:rPr>
                <w:rFonts w:cstheme="minorHAnsi"/>
                <w:sz w:val="20"/>
                <w:szCs w:val="20"/>
              </w:rPr>
              <w:tab/>
              <w:t>..</w:t>
            </w:r>
            <w:proofErr w:type="gramEnd"/>
            <w:r w:rsidRPr="00C71F99">
              <w:rPr>
                <w:rFonts w:cstheme="minorHAnsi"/>
                <w:sz w:val="20"/>
                <w:szCs w:val="20"/>
              </w:rPr>
              <w:t>…10</w:t>
            </w:r>
          </w:p>
          <w:p w14:paraId="74C4667B"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Sugar-salt-water solution………………………………….11</w:t>
            </w:r>
          </w:p>
          <w:p w14:paraId="2D9C6D01"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Prescribed medicine…………………………………………12</w:t>
            </w:r>
          </w:p>
          <w:p w14:paraId="650E7DA0" w14:textId="470A8931" w:rsidR="00357554" w:rsidRPr="00C71F99" w:rsidRDefault="00121489" w:rsidP="00357554">
            <w:pPr>
              <w:widowControl w:val="0"/>
              <w:tabs>
                <w:tab w:val="left" w:leader="dot" w:pos="3600"/>
              </w:tabs>
              <w:spacing w:after="0"/>
              <w:rPr>
                <w:rFonts w:cstheme="minorHAnsi"/>
                <w:sz w:val="20"/>
                <w:szCs w:val="20"/>
              </w:rPr>
            </w:pPr>
            <w:ins w:id="361" w:author="Shaikh Asif" w:date="2020-10-07T19:01:00Z">
              <w:r w:rsidRPr="00C71F99">
                <w:rPr>
                  <w:rFonts w:cstheme="minorHAnsi"/>
                  <w:color w:val="000000"/>
                </w:rPr>
                <w:t>Other (</w:t>
              </w:r>
            </w:ins>
            <w:r w:rsidR="00357554" w:rsidRPr="00C71F99">
              <w:rPr>
                <w:rFonts w:cstheme="minorHAnsi"/>
                <w:color w:val="000000"/>
              </w:rPr>
              <w:t>Specify)………………………………………….96</w:t>
            </w:r>
          </w:p>
        </w:tc>
        <w:tc>
          <w:tcPr>
            <w:tcW w:w="1800" w:type="dxa"/>
          </w:tcPr>
          <w:p w14:paraId="77F66127" w14:textId="77777777" w:rsidR="00357554" w:rsidRPr="00C71F99" w:rsidRDefault="00357554" w:rsidP="00357554">
            <w:pPr>
              <w:spacing w:after="0"/>
              <w:ind w:left="360" w:hanging="348"/>
              <w:rPr>
                <w:rFonts w:cstheme="minorHAnsi"/>
                <w:i/>
                <w:iCs/>
                <w:sz w:val="20"/>
                <w:szCs w:val="20"/>
              </w:rPr>
            </w:pPr>
          </w:p>
        </w:tc>
      </w:tr>
      <w:tr w:rsidR="00357554" w:rsidRPr="00C71F99" w14:paraId="1E6694E9" w14:textId="77777777" w:rsidTr="00B74BA9">
        <w:trPr>
          <w:trHeight w:val="70"/>
          <w:jc w:val="center"/>
        </w:trPr>
        <w:tc>
          <w:tcPr>
            <w:tcW w:w="894" w:type="dxa"/>
            <w:vAlign w:val="center"/>
          </w:tcPr>
          <w:p w14:paraId="2F4F8F1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J3</w:t>
            </w:r>
          </w:p>
        </w:tc>
        <w:tc>
          <w:tcPr>
            <w:tcW w:w="4397" w:type="dxa"/>
            <w:vAlign w:val="center"/>
          </w:tcPr>
          <w:p w14:paraId="1A30963C"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How long after birth {NAME} was breastfed?</w:t>
            </w:r>
          </w:p>
        </w:tc>
        <w:tc>
          <w:tcPr>
            <w:tcW w:w="4334" w:type="dxa"/>
            <w:gridSpan w:val="16"/>
            <w:vAlign w:val="center"/>
          </w:tcPr>
          <w:p w14:paraId="5500367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____minutes</w:t>
            </w:r>
          </w:p>
          <w:p w14:paraId="043655B1"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____hours</w:t>
            </w:r>
          </w:p>
          <w:p w14:paraId="33820E5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____days</w:t>
            </w:r>
          </w:p>
          <w:p w14:paraId="1F6CEB6F"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Never breastfeed--------------------------------------666</w:t>
            </w:r>
          </w:p>
          <w:p w14:paraId="3090D445" w14:textId="77777777" w:rsidR="00357554" w:rsidRPr="00C71F99" w:rsidRDefault="00357554" w:rsidP="00357554">
            <w:pPr>
              <w:widowControl w:val="0"/>
              <w:tabs>
                <w:tab w:val="left" w:leader="dot" w:pos="3600"/>
              </w:tabs>
              <w:spacing w:after="0"/>
              <w:rPr>
                <w:rFonts w:cstheme="minorHAnsi"/>
                <w:color w:val="000000"/>
                <w:sz w:val="20"/>
                <w:szCs w:val="20"/>
              </w:rPr>
            </w:pPr>
            <w:del w:id="362" w:author="Shaikh Asif" w:date="2020-10-07T16:26:00Z">
              <w:r w:rsidRPr="00C71F99" w:rsidDel="009E3107">
                <w:rPr>
                  <w:rFonts w:cstheme="minorHAnsi"/>
                  <w:sz w:val="20"/>
                  <w:szCs w:val="20"/>
                </w:rPr>
                <w:delText xml:space="preserve"> </w:delText>
              </w:r>
            </w:del>
            <w:r w:rsidRPr="00C71F99">
              <w:rPr>
                <w:rFonts w:cstheme="minorHAnsi"/>
                <w:sz w:val="20"/>
                <w:szCs w:val="20"/>
              </w:rPr>
              <w:t>Don’t Know…………………………………………</w:t>
            </w:r>
            <w:proofErr w:type="gramStart"/>
            <w:r w:rsidRPr="00C71F99">
              <w:rPr>
                <w:rFonts w:cstheme="minorHAnsi"/>
                <w:sz w:val="20"/>
                <w:szCs w:val="20"/>
              </w:rPr>
              <w:t>…..</w:t>
            </w:r>
            <w:proofErr w:type="gramEnd"/>
            <w:r w:rsidRPr="00C71F99">
              <w:rPr>
                <w:rFonts w:cstheme="minorHAnsi"/>
                <w:sz w:val="20"/>
                <w:szCs w:val="20"/>
              </w:rPr>
              <w:t>……...98</w:t>
            </w:r>
          </w:p>
        </w:tc>
        <w:tc>
          <w:tcPr>
            <w:tcW w:w="1800" w:type="dxa"/>
          </w:tcPr>
          <w:p w14:paraId="3F2C37D4" w14:textId="77777777" w:rsidR="00357554" w:rsidRPr="00C71F99" w:rsidRDefault="00357554" w:rsidP="00357554">
            <w:pPr>
              <w:spacing w:after="0"/>
              <w:ind w:left="360" w:hanging="348"/>
              <w:rPr>
                <w:rFonts w:cstheme="minorHAnsi"/>
                <w:i/>
                <w:iCs/>
                <w:sz w:val="20"/>
                <w:szCs w:val="20"/>
              </w:rPr>
            </w:pPr>
          </w:p>
        </w:tc>
      </w:tr>
      <w:tr w:rsidR="00357554" w:rsidRPr="00C71F99" w14:paraId="38477470" w14:textId="77777777" w:rsidTr="00B74BA9">
        <w:trPr>
          <w:trHeight w:val="70"/>
          <w:jc w:val="center"/>
        </w:trPr>
        <w:tc>
          <w:tcPr>
            <w:tcW w:w="894" w:type="dxa"/>
            <w:vAlign w:val="center"/>
          </w:tcPr>
          <w:p w14:paraId="606B80C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J4</w:t>
            </w:r>
          </w:p>
        </w:tc>
        <w:tc>
          <w:tcPr>
            <w:tcW w:w="4397" w:type="dxa"/>
            <w:vAlign w:val="center"/>
          </w:tcPr>
          <w:p w14:paraId="1737BC0B"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Did you discard the thick milk (colostrum) that comes out of breast soon after delivery? </w:t>
            </w:r>
          </w:p>
        </w:tc>
        <w:tc>
          <w:tcPr>
            <w:tcW w:w="4334" w:type="dxa"/>
            <w:gridSpan w:val="16"/>
            <w:vAlign w:val="center"/>
          </w:tcPr>
          <w:p w14:paraId="5035A77F"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3567812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w:t>
            </w:r>
            <w:proofErr w:type="gramStart"/>
            <w:r w:rsidRPr="00C71F99">
              <w:rPr>
                <w:rFonts w:cstheme="minorHAnsi"/>
                <w:color w:val="000000"/>
                <w:sz w:val="20"/>
                <w:szCs w:val="20"/>
              </w:rPr>
              <w:t>…..</w:t>
            </w:r>
            <w:proofErr w:type="gramEnd"/>
            <w:r w:rsidRPr="00C71F99">
              <w:rPr>
                <w:rFonts w:cstheme="minorHAnsi"/>
                <w:color w:val="000000"/>
                <w:sz w:val="20"/>
                <w:szCs w:val="20"/>
              </w:rPr>
              <w:t>…….…………2</w:t>
            </w:r>
          </w:p>
        </w:tc>
        <w:tc>
          <w:tcPr>
            <w:tcW w:w="1800" w:type="dxa"/>
            <w:vAlign w:val="center"/>
          </w:tcPr>
          <w:p w14:paraId="5ED1F8ED" w14:textId="77777777" w:rsidR="00357554" w:rsidRPr="00C71F99" w:rsidRDefault="00357554" w:rsidP="00357554">
            <w:pPr>
              <w:tabs>
                <w:tab w:val="right" w:pos="10469"/>
              </w:tabs>
              <w:autoSpaceDE w:val="0"/>
              <w:autoSpaceDN w:val="0"/>
              <w:adjustRightInd w:val="0"/>
              <w:spacing w:after="0"/>
              <w:rPr>
                <w:rFonts w:cstheme="minorHAnsi"/>
                <w:bCs/>
                <w:iCs/>
                <w:sz w:val="20"/>
                <w:szCs w:val="20"/>
              </w:rPr>
            </w:pPr>
            <w:r w:rsidRPr="00C71F99">
              <w:rPr>
                <w:rFonts w:cstheme="minorHAnsi"/>
                <w:bCs/>
                <w:iCs/>
                <w:sz w:val="20"/>
                <w:szCs w:val="20"/>
              </w:rPr>
              <w:t xml:space="preserve">If </w:t>
            </w:r>
            <w:proofErr w:type="gramStart"/>
            <w:r w:rsidRPr="00C71F99">
              <w:rPr>
                <w:rFonts w:cstheme="minorHAnsi"/>
                <w:bCs/>
                <w:iCs/>
                <w:sz w:val="20"/>
                <w:szCs w:val="20"/>
              </w:rPr>
              <w:t>No</w:t>
            </w:r>
            <w:proofErr w:type="gramEnd"/>
            <w:r w:rsidRPr="00C71F99">
              <w:rPr>
                <w:rFonts w:cstheme="minorHAnsi"/>
                <w:bCs/>
                <w:iCs/>
                <w:sz w:val="20"/>
                <w:szCs w:val="20"/>
              </w:rPr>
              <w:t xml:space="preserve"> then go to J6</w:t>
            </w:r>
          </w:p>
        </w:tc>
      </w:tr>
      <w:tr w:rsidR="00357554" w:rsidRPr="00C71F99" w14:paraId="38DCD8C1" w14:textId="77777777" w:rsidTr="00B74BA9">
        <w:trPr>
          <w:trHeight w:val="70"/>
          <w:jc w:val="center"/>
        </w:trPr>
        <w:tc>
          <w:tcPr>
            <w:tcW w:w="894" w:type="dxa"/>
            <w:vAlign w:val="center"/>
          </w:tcPr>
          <w:p w14:paraId="284ACC7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J5</w:t>
            </w:r>
          </w:p>
        </w:tc>
        <w:tc>
          <w:tcPr>
            <w:tcW w:w="4397" w:type="dxa"/>
            <w:vAlign w:val="center"/>
          </w:tcPr>
          <w:p w14:paraId="5892107F"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Why did you discard the thick (colostrum) milk that comes out of breast soon after delivery?</w:t>
            </w:r>
          </w:p>
        </w:tc>
        <w:tc>
          <w:tcPr>
            <w:tcW w:w="4334" w:type="dxa"/>
            <w:gridSpan w:val="16"/>
            <w:vAlign w:val="center"/>
          </w:tcPr>
          <w:p w14:paraId="768FC53B"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Colostrum is harmful for newborn </w:t>
            </w:r>
            <w:r w:rsidRPr="00C71F99">
              <w:rPr>
                <w:rFonts w:cstheme="minorHAnsi"/>
                <w:sz w:val="20"/>
                <w:szCs w:val="20"/>
              </w:rPr>
              <w:tab/>
              <w:t>……1</w:t>
            </w:r>
          </w:p>
          <w:p w14:paraId="048E544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Cultural/Religious reason </w:t>
            </w:r>
            <w:r w:rsidRPr="00C71F99">
              <w:rPr>
                <w:rFonts w:cstheme="minorHAnsi"/>
                <w:sz w:val="20"/>
                <w:szCs w:val="20"/>
              </w:rPr>
              <w:tab/>
              <w:t>……2</w:t>
            </w:r>
          </w:p>
          <w:p w14:paraId="63432A2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It is dirty </w:t>
            </w:r>
            <w:r w:rsidRPr="00C71F99">
              <w:rPr>
                <w:rFonts w:cstheme="minorHAnsi"/>
                <w:sz w:val="20"/>
                <w:szCs w:val="20"/>
              </w:rPr>
              <w:tab/>
              <w:t>……3</w:t>
            </w:r>
          </w:p>
          <w:p w14:paraId="22B4697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It causes diarrhea </w:t>
            </w:r>
            <w:r w:rsidRPr="00C71F99">
              <w:rPr>
                <w:rFonts w:cstheme="minorHAnsi"/>
                <w:sz w:val="20"/>
                <w:szCs w:val="20"/>
              </w:rPr>
              <w:tab/>
              <w:t>……4</w:t>
            </w:r>
          </w:p>
          <w:p w14:paraId="7E3ED185"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Newborn was unable to suck </w:t>
            </w:r>
            <w:r w:rsidRPr="00C71F99">
              <w:rPr>
                <w:rFonts w:cstheme="minorHAnsi"/>
                <w:sz w:val="20"/>
                <w:szCs w:val="20"/>
              </w:rPr>
              <w:tab/>
              <w:t>……5</w:t>
            </w:r>
          </w:p>
          <w:p w14:paraId="4AF8CC9C"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Mother was ill </w:t>
            </w:r>
            <w:r w:rsidRPr="00C71F99">
              <w:rPr>
                <w:rFonts w:cstheme="minorHAnsi"/>
                <w:sz w:val="20"/>
                <w:szCs w:val="20"/>
              </w:rPr>
              <w:tab/>
              <w:t>……6</w:t>
            </w:r>
          </w:p>
          <w:p w14:paraId="45CE48B9"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Newborn was ill</w:t>
            </w:r>
            <w:r w:rsidRPr="00C71F99">
              <w:rPr>
                <w:rFonts w:cstheme="minorHAnsi"/>
                <w:sz w:val="20"/>
                <w:szCs w:val="20"/>
              </w:rPr>
              <w:tab/>
              <w:t>……7</w:t>
            </w:r>
          </w:p>
          <w:p w14:paraId="15C8C90F"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It is heavy </w:t>
            </w:r>
            <w:r w:rsidRPr="00C71F99">
              <w:rPr>
                <w:rFonts w:cstheme="minorHAnsi"/>
                <w:sz w:val="20"/>
                <w:szCs w:val="20"/>
              </w:rPr>
              <w:tab/>
              <w:t>……8</w:t>
            </w:r>
          </w:p>
        </w:tc>
        <w:tc>
          <w:tcPr>
            <w:tcW w:w="1800" w:type="dxa"/>
            <w:vAlign w:val="center"/>
          </w:tcPr>
          <w:p w14:paraId="52D614D9" w14:textId="77777777" w:rsidR="00357554" w:rsidRPr="00C71F99" w:rsidRDefault="00357554" w:rsidP="00357554">
            <w:pPr>
              <w:tabs>
                <w:tab w:val="right" w:pos="10469"/>
              </w:tabs>
              <w:autoSpaceDE w:val="0"/>
              <w:autoSpaceDN w:val="0"/>
              <w:adjustRightInd w:val="0"/>
              <w:spacing w:after="0"/>
              <w:rPr>
                <w:rFonts w:cstheme="minorHAnsi"/>
                <w:bCs/>
                <w:i/>
                <w:sz w:val="20"/>
                <w:szCs w:val="20"/>
              </w:rPr>
            </w:pPr>
            <w:r w:rsidRPr="00C71F99">
              <w:rPr>
                <w:rFonts w:cstheme="minorHAnsi"/>
                <w:bCs/>
                <w:i/>
                <w:sz w:val="20"/>
                <w:szCs w:val="20"/>
              </w:rPr>
              <w:t>(Multiple responses)</w:t>
            </w:r>
          </w:p>
          <w:p w14:paraId="79EA9ED9" w14:textId="77777777" w:rsidR="00357554" w:rsidRPr="00C71F99" w:rsidRDefault="00357554" w:rsidP="00357554">
            <w:pPr>
              <w:tabs>
                <w:tab w:val="right" w:pos="10469"/>
              </w:tabs>
              <w:autoSpaceDE w:val="0"/>
              <w:autoSpaceDN w:val="0"/>
              <w:adjustRightInd w:val="0"/>
              <w:spacing w:after="0"/>
              <w:rPr>
                <w:rFonts w:cstheme="minorHAnsi"/>
                <w:bCs/>
                <w:sz w:val="20"/>
                <w:szCs w:val="20"/>
              </w:rPr>
            </w:pPr>
          </w:p>
        </w:tc>
      </w:tr>
      <w:tr w:rsidR="00357554" w:rsidRPr="00C71F99" w14:paraId="7C1EC182" w14:textId="77777777" w:rsidTr="00B74BA9">
        <w:trPr>
          <w:trHeight w:val="872"/>
          <w:jc w:val="center"/>
        </w:trPr>
        <w:tc>
          <w:tcPr>
            <w:tcW w:w="894" w:type="dxa"/>
            <w:vAlign w:val="center"/>
          </w:tcPr>
          <w:p w14:paraId="0B74299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J6</w:t>
            </w:r>
          </w:p>
        </w:tc>
        <w:tc>
          <w:tcPr>
            <w:tcW w:w="4397" w:type="dxa"/>
            <w:vAlign w:val="center"/>
          </w:tcPr>
          <w:p w14:paraId="026BAE7E"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In the first three days after birth, was {NAME} given anything to drink other than breast milk? </w:t>
            </w:r>
          </w:p>
        </w:tc>
        <w:tc>
          <w:tcPr>
            <w:tcW w:w="4334" w:type="dxa"/>
            <w:gridSpan w:val="16"/>
            <w:vAlign w:val="center"/>
          </w:tcPr>
          <w:p w14:paraId="7811D330"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5EDFDA3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0" w:type="dxa"/>
            <w:vAlign w:val="center"/>
          </w:tcPr>
          <w:p w14:paraId="4CC3519D" w14:textId="110539B1" w:rsidR="00357554" w:rsidRPr="00C71F99" w:rsidRDefault="00357554" w:rsidP="00357554">
            <w:pPr>
              <w:tabs>
                <w:tab w:val="right" w:pos="10469"/>
              </w:tabs>
              <w:autoSpaceDE w:val="0"/>
              <w:autoSpaceDN w:val="0"/>
              <w:adjustRightInd w:val="0"/>
              <w:spacing w:after="0"/>
              <w:rPr>
                <w:rFonts w:cstheme="minorHAnsi"/>
                <w:bCs/>
                <w:iCs/>
                <w:sz w:val="20"/>
                <w:szCs w:val="20"/>
              </w:rPr>
            </w:pPr>
            <w:r w:rsidRPr="00C71F99">
              <w:rPr>
                <w:rFonts w:cstheme="minorHAnsi"/>
                <w:bCs/>
                <w:iCs/>
                <w:sz w:val="20"/>
                <w:szCs w:val="20"/>
              </w:rPr>
              <w:t xml:space="preserve">If </w:t>
            </w:r>
            <w:proofErr w:type="gramStart"/>
            <w:r w:rsidRPr="00C71F99">
              <w:rPr>
                <w:rFonts w:cstheme="minorHAnsi"/>
                <w:bCs/>
                <w:iCs/>
                <w:sz w:val="20"/>
                <w:szCs w:val="20"/>
              </w:rPr>
              <w:t>No</w:t>
            </w:r>
            <w:proofErr w:type="gramEnd"/>
            <w:r w:rsidRPr="00C71F99">
              <w:rPr>
                <w:rFonts w:cstheme="minorHAnsi"/>
                <w:bCs/>
                <w:iCs/>
                <w:sz w:val="20"/>
                <w:szCs w:val="20"/>
              </w:rPr>
              <w:t xml:space="preserve"> then go to J</w:t>
            </w:r>
            <w:r w:rsidR="00675F9B" w:rsidRPr="00C71F99">
              <w:rPr>
                <w:rFonts w:cstheme="minorHAnsi"/>
                <w:bCs/>
                <w:iCs/>
                <w:sz w:val="20"/>
                <w:szCs w:val="20"/>
              </w:rPr>
              <w:t>9</w:t>
            </w:r>
          </w:p>
        </w:tc>
      </w:tr>
      <w:tr w:rsidR="00357554" w:rsidRPr="00C71F99" w14:paraId="5545240D" w14:textId="77777777" w:rsidTr="00B74BA9">
        <w:trPr>
          <w:trHeight w:val="70"/>
          <w:jc w:val="center"/>
        </w:trPr>
        <w:tc>
          <w:tcPr>
            <w:tcW w:w="894" w:type="dxa"/>
            <w:vAlign w:val="center"/>
          </w:tcPr>
          <w:p w14:paraId="42F2916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J7</w:t>
            </w:r>
          </w:p>
        </w:tc>
        <w:tc>
          <w:tcPr>
            <w:tcW w:w="4397" w:type="dxa"/>
            <w:vAlign w:val="center"/>
          </w:tcPr>
          <w:p w14:paraId="6EC051DD"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What was given to {NAME} to drink in the first three days after birth?</w:t>
            </w:r>
          </w:p>
          <w:p w14:paraId="63116F63" w14:textId="77777777" w:rsidR="00357554" w:rsidRPr="00C71F99" w:rsidRDefault="00357554" w:rsidP="00357554">
            <w:pPr>
              <w:pStyle w:val="Title"/>
              <w:spacing w:before="120"/>
              <w:jc w:val="left"/>
              <w:rPr>
                <w:rFonts w:asciiTheme="minorHAnsi" w:hAnsiTheme="minorHAnsi" w:cstheme="minorHAnsi"/>
                <w:bCs w:val="0"/>
                <w:color w:val="auto"/>
                <w:sz w:val="24"/>
                <w:lang w:val="en-US"/>
              </w:rPr>
            </w:pPr>
          </w:p>
        </w:tc>
        <w:tc>
          <w:tcPr>
            <w:tcW w:w="4334" w:type="dxa"/>
            <w:gridSpan w:val="16"/>
            <w:vAlign w:val="center"/>
          </w:tcPr>
          <w:p w14:paraId="2EEB1C95"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lastRenderedPageBreak/>
              <w:t xml:space="preserve">Milk (other than breast milk) </w:t>
            </w:r>
            <w:r w:rsidRPr="00C71F99">
              <w:rPr>
                <w:rFonts w:cstheme="minorHAnsi"/>
                <w:sz w:val="20"/>
                <w:szCs w:val="20"/>
              </w:rPr>
              <w:tab/>
              <w:t>……1</w:t>
            </w:r>
          </w:p>
          <w:p w14:paraId="0CB43E06"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Plain water </w:t>
            </w:r>
            <w:r w:rsidRPr="00C71F99">
              <w:rPr>
                <w:rFonts w:cstheme="minorHAnsi"/>
                <w:sz w:val="20"/>
                <w:szCs w:val="20"/>
              </w:rPr>
              <w:tab/>
              <w:t>……2</w:t>
            </w:r>
          </w:p>
          <w:p w14:paraId="79BC2100"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lastRenderedPageBreak/>
              <w:t xml:space="preserve">Honey or sugar water </w:t>
            </w:r>
            <w:r w:rsidRPr="00C71F99">
              <w:rPr>
                <w:rFonts w:cstheme="minorHAnsi"/>
                <w:sz w:val="20"/>
                <w:szCs w:val="20"/>
              </w:rPr>
              <w:tab/>
              <w:t>……3</w:t>
            </w:r>
          </w:p>
          <w:p w14:paraId="414AFF60"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Ghee, butter </w:t>
            </w:r>
            <w:r w:rsidRPr="00C71F99">
              <w:rPr>
                <w:rFonts w:cstheme="minorHAnsi"/>
                <w:sz w:val="20"/>
                <w:szCs w:val="20"/>
              </w:rPr>
              <w:tab/>
              <w:t>……4</w:t>
            </w:r>
          </w:p>
          <w:p w14:paraId="7533E1CF"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Fruit juice </w:t>
            </w:r>
            <w:r w:rsidRPr="00C71F99">
              <w:rPr>
                <w:rFonts w:cstheme="minorHAnsi"/>
                <w:sz w:val="20"/>
                <w:szCs w:val="20"/>
              </w:rPr>
              <w:tab/>
              <w:t>……5</w:t>
            </w:r>
          </w:p>
          <w:p w14:paraId="626ABD88"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Infant formula</w:t>
            </w:r>
            <w:r w:rsidRPr="00C71F99">
              <w:rPr>
                <w:rFonts w:cstheme="minorHAnsi"/>
                <w:sz w:val="20"/>
                <w:szCs w:val="20"/>
              </w:rPr>
              <w:tab/>
              <w:t>……6</w:t>
            </w:r>
          </w:p>
          <w:p w14:paraId="33F5E3A6" w14:textId="77777777" w:rsidR="00357554" w:rsidRPr="00C71F99" w:rsidRDefault="00357554" w:rsidP="00357554">
            <w:pPr>
              <w:widowControl w:val="0"/>
              <w:tabs>
                <w:tab w:val="left" w:leader="dot" w:pos="3600"/>
              </w:tabs>
              <w:spacing w:after="0"/>
              <w:rPr>
                <w:rFonts w:cstheme="minorHAnsi"/>
                <w:sz w:val="20"/>
                <w:szCs w:val="20"/>
              </w:rPr>
            </w:pPr>
            <w:proofErr w:type="spellStart"/>
            <w:r w:rsidRPr="00C71F99">
              <w:rPr>
                <w:rFonts w:cstheme="minorHAnsi"/>
                <w:sz w:val="20"/>
                <w:szCs w:val="20"/>
              </w:rPr>
              <w:t>Ghuttee</w:t>
            </w:r>
            <w:proofErr w:type="spellEnd"/>
            <w:r w:rsidRPr="00C71F99">
              <w:rPr>
                <w:rFonts w:cstheme="minorHAnsi"/>
                <w:sz w:val="20"/>
                <w:szCs w:val="20"/>
              </w:rPr>
              <w:tab/>
              <w:t>……7</w:t>
            </w:r>
          </w:p>
          <w:p w14:paraId="7B2B179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Green tea</w:t>
            </w:r>
            <w:r w:rsidRPr="00C71F99">
              <w:rPr>
                <w:rFonts w:cstheme="minorHAnsi"/>
                <w:sz w:val="20"/>
                <w:szCs w:val="20"/>
              </w:rPr>
              <w:tab/>
              <w:t>……8</w:t>
            </w:r>
          </w:p>
          <w:p w14:paraId="3F34F637" w14:textId="77777777" w:rsidR="00357554" w:rsidRPr="00C71F99" w:rsidRDefault="00357554" w:rsidP="00357554">
            <w:pPr>
              <w:widowControl w:val="0"/>
              <w:tabs>
                <w:tab w:val="left" w:leader="dot" w:pos="3600"/>
              </w:tabs>
              <w:spacing w:after="0"/>
              <w:rPr>
                <w:rFonts w:cstheme="minorHAnsi"/>
                <w:sz w:val="20"/>
                <w:szCs w:val="20"/>
              </w:rPr>
            </w:pPr>
            <w:proofErr w:type="gramStart"/>
            <w:r w:rsidRPr="00C71F99">
              <w:rPr>
                <w:rFonts w:cstheme="minorHAnsi"/>
                <w:color w:val="000000"/>
              </w:rPr>
              <w:t>Other(</w:t>
            </w:r>
            <w:proofErr w:type="gramEnd"/>
            <w:r w:rsidRPr="00C71F99">
              <w:rPr>
                <w:rFonts w:cstheme="minorHAnsi"/>
                <w:color w:val="000000"/>
              </w:rPr>
              <w:t>Specify)………………………………………….96</w:t>
            </w:r>
          </w:p>
        </w:tc>
        <w:tc>
          <w:tcPr>
            <w:tcW w:w="1800" w:type="dxa"/>
            <w:vAlign w:val="center"/>
          </w:tcPr>
          <w:p w14:paraId="6DD66748" w14:textId="77777777" w:rsidR="00357554" w:rsidRPr="00C71F99" w:rsidRDefault="00357554" w:rsidP="00357554">
            <w:pPr>
              <w:tabs>
                <w:tab w:val="right" w:pos="10469"/>
              </w:tabs>
              <w:autoSpaceDE w:val="0"/>
              <w:autoSpaceDN w:val="0"/>
              <w:adjustRightInd w:val="0"/>
              <w:spacing w:after="0"/>
              <w:rPr>
                <w:rFonts w:cstheme="minorHAnsi"/>
                <w:b/>
                <w:bCs/>
                <w:sz w:val="20"/>
                <w:szCs w:val="20"/>
              </w:rPr>
            </w:pPr>
            <w:r w:rsidRPr="00C71F99">
              <w:rPr>
                <w:rFonts w:cstheme="minorHAnsi"/>
                <w:bCs/>
                <w:i/>
                <w:sz w:val="20"/>
                <w:szCs w:val="20"/>
              </w:rPr>
              <w:lastRenderedPageBreak/>
              <w:t>(Multiple responses)</w:t>
            </w:r>
          </w:p>
        </w:tc>
      </w:tr>
      <w:tr w:rsidR="00357554" w:rsidRPr="00C71F99" w14:paraId="6A514069" w14:textId="77777777" w:rsidTr="00B74BA9">
        <w:trPr>
          <w:trHeight w:val="652"/>
          <w:jc w:val="center"/>
        </w:trPr>
        <w:tc>
          <w:tcPr>
            <w:tcW w:w="894" w:type="dxa"/>
            <w:vMerge w:val="restart"/>
            <w:vAlign w:val="center"/>
          </w:tcPr>
          <w:p w14:paraId="4260C1DD"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J15</w:t>
            </w:r>
          </w:p>
        </w:tc>
        <w:tc>
          <w:tcPr>
            <w:tcW w:w="4397" w:type="dxa"/>
            <w:vMerge w:val="restart"/>
            <w:vAlign w:val="center"/>
          </w:tcPr>
          <w:p w14:paraId="14FA0817" w14:textId="4BB1C655" w:rsidR="00357554" w:rsidRPr="00C71F99" w:rsidRDefault="00357554" w:rsidP="00357554">
            <w:pPr>
              <w:pStyle w:val="Title"/>
              <w:tabs>
                <w:tab w:val="right" w:leader="hyphen" w:pos="2880"/>
                <w:tab w:val="right" w:leader="dot" w:pos="4320"/>
              </w:tabs>
              <w:jc w:val="both"/>
              <w:rPr>
                <w:rFonts w:asciiTheme="minorHAnsi" w:hAnsiTheme="minorHAnsi" w:cstheme="minorHAnsi"/>
                <w:b w:val="0"/>
                <w:bCs w:val="0"/>
                <w:i/>
                <w:iCs/>
                <w:sz w:val="20"/>
                <w:szCs w:val="20"/>
              </w:rPr>
            </w:pPr>
            <w:r w:rsidRPr="00C71F99">
              <w:rPr>
                <w:rFonts w:asciiTheme="minorHAnsi" w:hAnsiTheme="minorHAnsi" w:cstheme="minorHAnsi"/>
                <w:b w:val="0"/>
                <w:bCs w:val="0"/>
                <w:i/>
                <w:iCs/>
                <w:sz w:val="20"/>
                <w:szCs w:val="20"/>
              </w:rPr>
              <w:t xml:space="preserve">(Sometimes babies are fed breast milk in different ways, for example by spoon, cup or bottle. This can happen when the mother cannot always be with her baby. Sometimes babies are breastfed by another </w:t>
            </w:r>
            <w:del w:id="363" w:author="Shaikh Asif" w:date="2020-10-07T16:28:00Z">
              <w:r w:rsidRPr="00C71F99" w:rsidDel="006F7194">
                <w:rPr>
                  <w:rFonts w:asciiTheme="minorHAnsi" w:hAnsiTheme="minorHAnsi" w:cstheme="minorHAnsi"/>
                  <w:b w:val="0"/>
                  <w:bCs w:val="0"/>
                  <w:i/>
                  <w:iCs/>
                  <w:sz w:val="20"/>
                  <w:szCs w:val="20"/>
                </w:rPr>
                <w:delText>woman, or</w:delText>
              </w:r>
            </w:del>
            <w:ins w:id="364" w:author="Shaikh Asif" w:date="2020-10-07T16:28:00Z">
              <w:r w:rsidR="006F7194" w:rsidRPr="00C71F99">
                <w:rPr>
                  <w:rFonts w:asciiTheme="minorHAnsi" w:hAnsiTheme="minorHAnsi" w:cstheme="minorHAnsi"/>
                  <w:b w:val="0"/>
                  <w:bCs w:val="0"/>
                  <w:i/>
                  <w:iCs/>
                  <w:sz w:val="20"/>
                  <w:szCs w:val="20"/>
                </w:rPr>
                <w:t>woman or</w:t>
              </w:r>
            </w:ins>
            <w:r w:rsidRPr="00C71F99">
              <w:rPr>
                <w:rFonts w:asciiTheme="minorHAnsi" w:hAnsiTheme="minorHAnsi" w:cstheme="minorHAnsi"/>
                <w:b w:val="0"/>
                <w:bCs w:val="0"/>
                <w:i/>
                <w:iCs/>
                <w:sz w:val="20"/>
                <w:szCs w:val="20"/>
              </w:rPr>
              <w:t xml:space="preserve"> given breast milk form another this can happen if a mother cannot breastfeed her own baby).</w:t>
            </w:r>
          </w:p>
          <w:p w14:paraId="571514CC"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Did (NAME) consume breast milk in any of these ways yesterday during the day or at night?</w:t>
            </w:r>
          </w:p>
          <w:p w14:paraId="5ECBCA06"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p>
        </w:tc>
        <w:tc>
          <w:tcPr>
            <w:tcW w:w="1450" w:type="dxa"/>
            <w:gridSpan w:val="5"/>
            <w:tcBorders>
              <w:bottom w:val="single" w:sz="8" w:space="0" w:color="auto"/>
              <w:right w:val="single" w:sz="8" w:space="0" w:color="auto"/>
            </w:tcBorders>
            <w:vAlign w:val="center"/>
          </w:tcPr>
          <w:p w14:paraId="4B1221F2" w14:textId="77777777" w:rsidR="00357554" w:rsidRPr="00C71F99" w:rsidRDefault="00357554" w:rsidP="00357554">
            <w:pPr>
              <w:widowControl w:val="0"/>
              <w:tabs>
                <w:tab w:val="left" w:leader="dot" w:pos="3600"/>
              </w:tabs>
              <w:spacing w:after="0"/>
              <w:jc w:val="center"/>
              <w:rPr>
                <w:rFonts w:cstheme="minorHAnsi"/>
                <w:sz w:val="24"/>
                <w:szCs w:val="24"/>
              </w:rPr>
            </w:pPr>
            <w:r w:rsidRPr="00C71F99">
              <w:rPr>
                <w:rFonts w:cstheme="minorHAnsi"/>
                <w:sz w:val="24"/>
                <w:szCs w:val="24"/>
              </w:rPr>
              <w:t>Spoon</w:t>
            </w:r>
          </w:p>
        </w:tc>
        <w:tc>
          <w:tcPr>
            <w:tcW w:w="1433" w:type="dxa"/>
            <w:gridSpan w:val="7"/>
            <w:tcBorders>
              <w:left w:val="single" w:sz="8" w:space="0" w:color="auto"/>
              <w:bottom w:val="single" w:sz="8" w:space="0" w:color="auto"/>
            </w:tcBorders>
            <w:vAlign w:val="center"/>
          </w:tcPr>
          <w:p w14:paraId="11AD0B9F" w14:textId="77777777" w:rsidR="00357554" w:rsidRPr="00C71F99" w:rsidRDefault="00357554" w:rsidP="00357554">
            <w:pPr>
              <w:widowControl w:val="0"/>
              <w:tabs>
                <w:tab w:val="left" w:leader="dot" w:pos="3600"/>
              </w:tabs>
              <w:spacing w:after="0"/>
              <w:jc w:val="center"/>
              <w:rPr>
                <w:rFonts w:cstheme="minorHAnsi"/>
                <w:sz w:val="24"/>
                <w:szCs w:val="24"/>
              </w:rPr>
            </w:pPr>
            <w:r w:rsidRPr="00C71F99">
              <w:rPr>
                <w:rFonts w:cstheme="minorHAnsi"/>
                <w:sz w:val="24"/>
                <w:szCs w:val="24"/>
              </w:rPr>
              <w:t>Cup</w:t>
            </w:r>
          </w:p>
        </w:tc>
        <w:tc>
          <w:tcPr>
            <w:tcW w:w="1451" w:type="dxa"/>
            <w:gridSpan w:val="4"/>
            <w:tcBorders>
              <w:left w:val="single" w:sz="8" w:space="0" w:color="auto"/>
              <w:bottom w:val="single" w:sz="8" w:space="0" w:color="auto"/>
            </w:tcBorders>
            <w:vAlign w:val="center"/>
          </w:tcPr>
          <w:p w14:paraId="36A389E9" w14:textId="77777777" w:rsidR="00357554" w:rsidRPr="00C71F99" w:rsidRDefault="00357554" w:rsidP="00357554">
            <w:pPr>
              <w:widowControl w:val="0"/>
              <w:tabs>
                <w:tab w:val="left" w:leader="dot" w:pos="3600"/>
              </w:tabs>
              <w:spacing w:after="0"/>
              <w:jc w:val="center"/>
              <w:rPr>
                <w:rFonts w:cstheme="minorHAnsi"/>
                <w:sz w:val="24"/>
                <w:szCs w:val="24"/>
              </w:rPr>
            </w:pPr>
            <w:r w:rsidRPr="00C71F99">
              <w:rPr>
                <w:rFonts w:cstheme="minorHAnsi"/>
                <w:sz w:val="24"/>
                <w:szCs w:val="24"/>
              </w:rPr>
              <w:t>Bottle</w:t>
            </w:r>
          </w:p>
        </w:tc>
        <w:tc>
          <w:tcPr>
            <w:tcW w:w="1800" w:type="dxa"/>
            <w:vAlign w:val="center"/>
          </w:tcPr>
          <w:p w14:paraId="3AEE7D7F" w14:textId="77777777" w:rsidR="00357554" w:rsidRPr="00C71F99" w:rsidRDefault="00357554" w:rsidP="00357554">
            <w:pPr>
              <w:rPr>
                <w:rFonts w:cstheme="minorHAnsi"/>
                <w:b/>
                <w:bCs/>
                <w:i/>
                <w:sz w:val="20"/>
                <w:szCs w:val="20"/>
              </w:rPr>
            </w:pPr>
          </w:p>
        </w:tc>
      </w:tr>
      <w:tr w:rsidR="00FD1A6B" w:rsidRPr="00C71F99" w14:paraId="33636467" w14:textId="77777777" w:rsidTr="00B74BA9">
        <w:trPr>
          <w:trHeight w:val="526"/>
          <w:jc w:val="center"/>
        </w:trPr>
        <w:tc>
          <w:tcPr>
            <w:tcW w:w="894" w:type="dxa"/>
            <w:vMerge/>
            <w:vAlign w:val="center"/>
          </w:tcPr>
          <w:p w14:paraId="4A20DCBA"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p>
        </w:tc>
        <w:tc>
          <w:tcPr>
            <w:tcW w:w="4397" w:type="dxa"/>
            <w:vMerge/>
            <w:vAlign w:val="center"/>
          </w:tcPr>
          <w:p w14:paraId="69C0AA94" w14:textId="77777777" w:rsidR="00357554" w:rsidRPr="00C71F99" w:rsidRDefault="00357554" w:rsidP="00357554">
            <w:pPr>
              <w:pStyle w:val="Title"/>
              <w:tabs>
                <w:tab w:val="right" w:leader="hyphen" w:pos="2880"/>
                <w:tab w:val="right" w:leader="dot" w:pos="4320"/>
              </w:tabs>
              <w:jc w:val="both"/>
              <w:rPr>
                <w:rFonts w:asciiTheme="minorHAnsi" w:hAnsiTheme="minorHAnsi" w:cstheme="minorHAnsi"/>
                <w:b w:val="0"/>
                <w:bCs w:val="0"/>
                <w:i/>
                <w:iCs/>
                <w:sz w:val="20"/>
                <w:szCs w:val="20"/>
              </w:rPr>
            </w:pPr>
          </w:p>
        </w:tc>
        <w:tc>
          <w:tcPr>
            <w:tcW w:w="450" w:type="dxa"/>
            <w:gridSpan w:val="2"/>
            <w:tcBorders>
              <w:top w:val="single" w:sz="8" w:space="0" w:color="auto"/>
              <w:bottom w:val="single" w:sz="8" w:space="0" w:color="auto"/>
              <w:right w:val="single" w:sz="8" w:space="0" w:color="auto"/>
            </w:tcBorders>
          </w:tcPr>
          <w:p w14:paraId="1F5CD5E5"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Yes (1)</w:t>
            </w:r>
          </w:p>
        </w:tc>
        <w:tc>
          <w:tcPr>
            <w:tcW w:w="450" w:type="dxa"/>
            <w:tcBorders>
              <w:top w:val="single" w:sz="8" w:space="0" w:color="auto"/>
              <w:bottom w:val="single" w:sz="8" w:space="0" w:color="auto"/>
              <w:right w:val="single" w:sz="8" w:space="0" w:color="auto"/>
            </w:tcBorders>
          </w:tcPr>
          <w:p w14:paraId="47867BC5"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No (2)</w:t>
            </w:r>
          </w:p>
        </w:tc>
        <w:tc>
          <w:tcPr>
            <w:tcW w:w="550" w:type="dxa"/>
            <w:gridSpan w:val="2"/>
            <w:tcBorders>
              <w:top w:val="single" w:sz="8" w:space="0" w:color="auto"/>
              <w:bottom w:val="single" w:sz="8" w:space="0" w:color="auto"/>
              <w:right w:val="single" w:sz="8" w:space="0" w:color="auto"/>
            </w:tcBorders>
          </w:tcPr>
          <w:p w14:paraId="0D471CA5"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DK (98)</w:t>
            </w:r>
          </w:p>
        </w:tc>
        <w:tc>
          <w:tcPr>
            <w:tcW w:w="443" w:type="dxa"/>
            <w:gridSpan w:val="3"/>
            <w:tcBorders>
              <w:top w:val="single" w:sz="8" w:space="0" w:color="auto"/>
              <w:left w:val="single" w:sz="8" w:space="0" w:color="auto"/>
              <w:bottom w:val="single" w:sz="8" w:space="0" w:color="auto"/>
            </w:tcBorders>
          </w:tcPr>
          <w:p w14:paraId="7C22A4E1"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Yes (1)</w:t>
            </w:r>
          </w:p>
        </w:tc>
        <w:tc>
          <w:tcPr>
            <w:tcW w:w="450" w:type="dxa"/>
            <w:tcBorders>
              <w:top w:val="single" w:sz="8" w:space="0" w:color="auto"/>
              <w:left w:val="single" w:sz="8" w:space="0" w:color="auto"/>
              <w:bottom w:val="single" w:sz="8" w:space="0" w:color="auto"/>
            </w:tcBorders>
          </w:tcPr>
          <w:p w14:paraId="581C3BC1"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No (2)</w:t>
            </w:r>
          </w:p>
        </w:tc>
        <w:tc>
          <w:tcPr>
            <w:tcW w:w="540" w:type="dxa"/>
            <w:gridSpan w:val="3"/>
            <w:tcBorders>
              <w:top w:val="single" w:sz="8" w:space="0" w:color="auto"/>
              <w:left w:val="single" w:sz="8" w:space="0" w:color="auto"/>
              <w:bottom w:val="single" w:sz="8" w:space="0" w:color="auto"/>
            </w:tcBorders>
          </w:tcPr>
          <w:p w14:paraId="4E2D4A3B"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DK (98)</w:t>
            </w:r>
          </w:p>
        </w:tc>
        <w:tc>
          <w:tcPr>
            <w:tcW w:w="457" w:type="dxa"/>
            <w:tcBorders>
              <w:top w:val="single" w:sz="8" w:space="0" w:color="auto"/>
              <w:left w:val="single" w:sz="8" w:space="0" w:color="auto"/>
              <w:bottom w:val="single" w:sz="8" w:space="0" w:color="auto"/>
            </w:tcBorders>
          </w:tcPr>
          <w:p w14:paraId="3A85A196"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16"/>
                <w:szCs w:val="16"/>
              </w:rPr>
              <w:t>Yes (1)</w:t>
            </w:r>
          </w:p>
        </w:tc>
        <w:tc>
          <w:tcPr>
            <w:tcW w:w="454" w:type="dxa"/>
            <w:gridSpan w:val="2"/>
            <w:tcBorders>
              <w:top w:val="single" w:sz="8" w:space="0" w:color="auto"/>
              <w:left w:val="single" w:sz="8" w:space="0" w:color="auto"/>
              <w:bottom w:val="single" w:sz="8" w:space="0" w:color="auto"/>
            </w:tcBorders>
          </w:tcPr>
          <w:p w14:paraId="3394BD6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16"/>
                <w:szCs w:val="16"/>
              </w:rPr>
              <w:t>No (2)</w:t>
            </w:r>
          </w:p>
        </w:tc>
        <w:tc>
          <w:tcPr>
            <w:tcW w:w="540" w:type="dxa"/>
            <w:tcBorders>
              <w:top w:val="single" w:sz="8" w:space="0" w:color="auto"/>
              <w:left w:val="single" w:sz="8" w:space="0" w:color="auto"/>
              <w:bottom w:val="single" w:sz="8" w:space="0" w:color="auto"/>
            </w:tcBorders>
          </w:tcPr>
          <w:p w14:paraId="6C32DDF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16"/>
                <w:szCs w:val="16"/>
              </w:rPr>
              <w:t>DK (98)</w:t>
            </w:r>
          </w:p>
        </w:tc>
        <w:tc>
          <w:tcPr>
            <w:tcW w:w="1800" w:type="dxa"/>
            <w:vMerge w:val="restart"/>
            <w:vAlign w:val="center"/>
          </w:tcPr>
          <w:p w14:paraId="7679A2B1" w14:textId="77777777" w:rsidR="00357554" w:rsidRPr="00C71F99" w:rsidRDefault="00357554" w:rsidP="00357554">
            <w:pPr>
              <w:rPr>
                <w:rFonts w:cstheme="minorHAnsi"/>
                <w:b/>
                <w:bCs/>
                <w:i/>
                <w:sz w:val="20"/>
                <w:szCs w:val="20"/>
              </w:rPr>
            </w:pPr>
          </w:p>
        </w:tc>
      </w:tr>
      <w:tr w:rsidR="00FD1A6B" w:rsidRPr="00C71F99" w14:paraId="44E391D3" w14:textId="77777777" w:rsidTr="00B74BA9">
        <w:trPr>
          <w:trHeight w:val="1689"/>
          <w:jc w:val="center"/>
        </w:trPr>
        <w:tc>
          <w:tcPr>
            <w:tcW w:w="894" w:type="dxa"/>
            <w:vMerge/>
            <w:vAlign w:val="center"/>
          </w:tcPr>
          <w:p w14:paraId="070F7FE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p>
        </w:tc>
        <w:tc>
          <w:tcPr>
            <w:tcW w:w="4397" w:type="dxa"/>
            <w:vMerge/>
            <w:vAlign w:val="center"/>
          </w:tcPr>
          <w:p w14:paraId="78A9F157" w14:textId="77777777" w:rsidR="00357554" w:rsidRPr="00C71F99" w:rsidRDefault="00357554" w:rsidP="00357554">
            <w:pPr>
              <w:pStyle w:val="Title"/>
              <w:tabs>
                <w:tab w:val="right" w:leader="hyphen" w:pos="2880"/>
                <w:tab w:val="right" w:leader="dot" w:pos="4320"/>
              </w:tabs>
              <w:jc w:val="both"/>
              <w:rPr>
                <w:rFonts w:asciiTheme="minorHAnsi" w:hAnsiTheme="minorHAnsi" w:cstheme="minorHAnsi"/>
                <w:b w:val="0"/>
                <w:bCs w:val="0"/>
                <w:i/>
                <w:iCs/>
                <w:sz w:val="20"/>
                <w:szCs w:val="20"/>
              </w:rPr>
            </w:pPr>
          </w:p>
        </w:tc>
        <w:tc>
          <w:tcPr>
            <w:tcW w:w="450" w:type="dxa"/>
            <w:gridSpan w:val="2"/>
            <w:tcBorders>
              <w:top w:val="single" w:sz="8" w:space="0" w:color="auto"/>
              <w:right w:val="single" w:sz="8" w:space="0" w:color="auto"/>
            </w:tcBorders>
          </w:tcPr>
          <w:p w14:paraId="2A9C9A8E"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50" w:type="dxa"/>
            <w:tcBorders>
              <w:top w:val="single" w:sz="8" w:space="0" w:color="auto"/>
              <w:right w:val="single" w:sz="8" w:space="0" w:color="auto"/>
            </w:tcBorders>
          </w:tcPr>
          <w:p w14:paraId="54E20E7B"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550" w:type="dxa"/>
            <w:gridSpan w:val="2"/>
            <w:tcBorders>
              <w:top w:val="single" w:sz="8" w:space="0" w:color="auto"/>
              <w:right w:val="single" w:sz="8" w:space="0" w:color="auto"/>
            </w:tcBorders>
          </w:tcPr>
          <w:p w14:paraId="7F5256CD"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43" w:type="dxa"/>
            <w:gridSpan w:val="3"/>
            <w:tcBorders>
              <w:top w:val="single" w:sz="8" w:space="0" w:color="auto"/>
              <w:left w:val="single" w:sz="8" w:space="0" w:color="auto"/>
            </w:tcBorders>
          </w:tcPr>
          <w:p w14:paraId="14D8F9AD"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50" w:type="dxa"/>
            <w:tcBorders>
              <w:top w:val="single" w:sz="8" w:space="0" w:color="auto"/>
              <w:left w:val="single" w:sz="8" w:space="0" w:color="auto"/>
            </w:tcBorders>
          </w:tcPr>
          <w:p w14:paraId="62EF176B"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540" w:type="dxa"/>
            <w:gridSpan w:val="3"/>
            <w:tcBorders>
              <w:top w:val="single" w:sz="8" w:space="0" w:color="auto"/>
              <w:left w:val="single" w:sz="8" w:space="0" w:color="auto"/>
            </w:tcBorders>
          </w:tcPr>
          <w:p w14:paraId="09625F35"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57" w:type="dxa"/>
            <w:tcBorders>
              <w:top w:val="single" w:sz="8" w:space="0" w:color="auto"/>
              <w:left w:val="single" w:sz="8" w:space="0" w:color="auto"/>
            </w:tcBorders>
          </w:tcPr>
          <w:p w14:paraId="1DEB26FC" w14:textId="77777777" w:rsidR="00357554" w:rsidRPr="00C71F99" w:rsidRDefault="00357554" w:rsidP="00357554">
            <w:pPr>
              <w:widowControl w:val="0"/>
              <w:tabs>
                <w:tab w:val="left" w:leader="dot" w:pos="3600"/>
              </w:tabs>
              <w:spacing w:after="0"/>
              <w:rPr>
                <w:rFonts w:cstheme="minorHAnsi"/>
                <w:sz w:val="16"/>
                <w:szCs w:val="16"/>
              </w:rPr>
            </w:pPr>
          </w:p>
        </w:tc>
        <w:tc>
          <w:tcPr>
            <w:tcW w:w="454" w:type="dxa"/>
            <w:gridSpan w:val="2"/>
            <w:tcBorders>
              <w:top w:val="single" w:sz="8" w:space="0" w:color="auto"/>
              <w:left w:val="single" w:sz="8" w:space="0" w:color="auto"/>
            </w:tcBorders>
          </w:tcPr>
          <w:p w14:paraId="614343E6" w14:textId="77777777" w:rsidR="00357554" w:rsidRPr="00C71F99" w:rsidRDefault="00357554" w:rsidP="00357554">
            <w:pPr>
              <w:widowControl w:val="0"/>
              <w:tabs>
                <w:tab w:val="left" w:leader="dot" w:pos="3600"/>
              </w:tabs>
              <w:spacing w:after="0"/>
              <w:rPr>
                <w:rFonts w:cstheme="minorHAnsi"/>
                <w:sz w:val="16"/>
                <w:szCs w:val="16"/>
              </w:rPr>
            </w:pPr>
          </w:p>
        </w:tc>
        <w:tc>
          <w:tcPr>
            <w:tcW w:w="540" w:type="dxa"/>
            <w:tcBorders>
              <w:top w:val="single" w:sz="8" w:space="0" w:color="auto"/>
              <w:left w:val="single" w:sz="8" w:space="0" w:color="auto"/>
            </w:tcBorders>
          </w:tcPr>
          <w:p w14:paraId="6C90AACA" w14:textId="77777777" w:rsidR="00357554" w:rsidRPr="00C71F99" w:rsidRDefault="00357554" w:rsidP="00357554">
            <w:pPr>
              <w:widowControl w:val="0"/>
              <w:tabs>
                <w:tab w:val="left" w:leader="dot" w:pos="3600"/>
              </w:tabs>
              <w:spacing w:after="0"/>
              <w:rPr>
                <w:rFonts w:cstheme="minorHAnsi"/>
                <w:sz w:val="16"/>
                <w:szCs w:val="16"/>
              </w:rPr>
            </w:pPr>
          </w:p>
        </w:tc>
        <w:tc>
          <w:tcPr>
            <w:tcW w:w="1800" w:type="dxa"/>
            <w:vMerge/>
            <w:vAlign w:val="center"/>
          </w:tcPr>
          <w:p w14:paraId="04F4F83B" w14:textId="77777777" w:rsidR="00357554" w:rsidRPr="00C71F99" w:rsidRDefault="00357554" w:rsidP="00357554">
            <w:pPr>
              <w:rPr>
                <w:rFonts w:cstheme="minorHAnsi"/>
                <w:b/>
                <w:bCs/>
                <w:i/>
                <w:sz w:val="20"/>
                <w:szCs w:val="20"/>
              </w:rPr>
            </w:pPr>
          </w:p>
        </w:tc>
      </w:tr>
      <w:tr w:rsidR="00357554" w:rsidRPr="00C71F99" w14:paraId="0AFD1DC9" w14:textId="77777777" w:rsidTr="00B74BA9">
        <w:trPr>
          <w:trHeight w:val="764"/>
          <w:jc w:val="center"/>
        </w:trPr>
        <w:tc>
          <w:tcPr>
            <w:tcW w:w="894" w:type="dxa"/>
            <w:vAlign w:val="center"/>
          </w:tcPr>
          <w:p w14:paraId="695E33CD"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J16</w:t>
            </w:r>
          </w:p>
        </w:tc>
        <w:tc>
          <w:tcPr>
            <w:tcW w:w="4397" w:type="dxa"/>
            <w:vAlign w:val="center"/>
          </w:tcPr>
          <w:p w14:paraId="5DF62BBE" w14:textId="7AF70E43" w:rsidR="00357554" w:rsidRPr="00C71F99" w:rsidRDefault="00D641AD"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H</w:t>
            </w:r>
            <w:r w:rsidR="00357554" w:rsidRPr="00C71F99">
              <w:rPr>
                <w:rFonts w:asciiTheme="minorHAnsi" w:hAnsiTheme="minorHAnsi" w:cstheme="minorHAnsi"/>
                <w:b w:val="0"/>
                <w:bCs w:val="0"/>
                <w:color w:val="auto"/>
                <w:sz w:val="24"/>
                <w:lang w:val="en-US"/>
              </w:rPr>
              <w:t>ow many times did you breastfeed your child during last 24 hours?</w:t>
            </w:r>
          </w:p>
        </w:tc>
        <w:tc>
          <w:tcPr>
            <w:tcW w:w="4334" w:type="dxa"/>
            <w:gridSpan w:val="16"/>
            <w:vAlign w:val="center"/>
          </w:tcPr>
          <w:p w14:paraId="47F903EC" w14:textId="77777777" w:rsidR="00357554" w:rsidRPr="00C71F99" w:rsidRDefault="00357554" w:rsidP="00357554">
            <w:pPr>
              <w:widowControl w:val="0"/>
              <w:tabs>
                <w:tab w:val="left" w:leader="dot" w:pos="3600"/>
              </w:tabs>
              <w:spacing w:after="0"/>
              <w:rPr>
                <w:rFonts w:ascii="Calibri" w:hAnsi="Calibri" w:cs="Calibri"/>
                <w:sz w:val="18"/>
                <w:szCs w:val="18"/>
              </w:rPr>
            </w:pPr>
            <w:r w:rsidRPr="00C71F99">
              <w:rPr>
                <w:rFonts w:ascii="Calibri" w:hAnsi="Calibri" w:cs="Calibri"/>
                <w:sz w:val="18"/>
                <w:szCs w:val="18"/>
              </w:rPr>
              <w:t>No of Times [__] [__]</w:t>
            </w:r>
          </w:p>
          <w:p w14:paraId="7D3B395E" w14:textId="25ACB401" w:rsidR="00D27AF5" w:rsidRPr="00C71F99" w:rsidRDefault="00D27AF5" w:rsidP="00357554">
            <w:pPr>
              <w:widowControl w:val="0"/>
              <w:tabs>
                <w:tab w:val="left" w:leader="dot" w:pos="3600"/>
              </w:tabs>
              <w:spacing w:after="0"/>
              <w:rPr>
                <w:rFonts w:cstheme="minorHAnsi"/>
                <w:sz w:val="20"/>
                <w:szCs w:val="20"/>
                <w:lang w:bidi="sd-Arab-PK"/>
              </w:rPr>
            </w:pPr>
            <w:r w:rsidRPr="00C71F99">
              <w:rPr>
                <w:rFonts w:cstheme="minorHAnsi"/>
                <w:sz w:val="20"/>
                <w:szCs w:val="20"/>
                <w:lang w:bidi="sd-Arab-PK"/>
              </w:rPr>
              <w:t xml:space="preserve">Did not </w:t>
            </w:r>
            <w:proofErr w:type="spellStart"/>
            <w:r w:rsidR="00667C72" w:rsidRPr="00C71F99">
              <w:rPr>
                <w:rFonts w:cstheme="minorHAnsi"/>
                <w:sz w:val="20"/>
                <w:szCs w:val="20"/>
                <w:lang w:bidi="sd-Arab-PK"/>
              </w:rPr>
              <w:t>feeded</w:t>
            </w:r>
            <w:proofErr w:type="spellEnd"/>
            <w:r w:rsidR="00667C72" w:rsidRPr="00C71F99">
              <w:rPr>
                <w:rFonts w:cstheme="minorHAnsi"/>
                <w:sz w:val="20"/>
                <w:szCs w:val="20"/>
                <w:lang w:bidi="sd-Arab-PK"/>
              </w:rPr>
              <w:t xml:space="preserve"> </w:t>
            </w:r>
            <w:r w:rsidR="00667C72" w:rsidRPr="00C71F99">
              <w:rPr>
                <w:rFonts w:cstheme="minorHAnsi"/>
                <w:color w:val="000000"/>
                <w:sz w:val="20"/>
                <w:szCs w:val="20"/>
              </w:rPr>
              <w:t>…………………………………………………2</w:t>
            </w:r>
          </w:p>
          <w:p w14:paraId="37183DCA" w14:textId="07F5D6B9"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w:t>
            </w:r>
            <w:proofErr w:type="gramStart"/>
            <w:r w:rsidRPr="00C71F99">
              <w:rPr>
                <w:rFonts w:cstheme="minorHAnsi"/>
                <w:sz w:val="20"/>
                <w:szCs w:val="20"/>
              </w:rPr>
              <w:t>.....</w:t>
            </w:r>
            <w:proofErr w:type="gramEnd"/>
            <w:r w:rsidRPr="00C71F99">
              <w:rPr>
                <w:rFonts w:cstheme="minorHAnsi"/>
                <w:sz w:val="20"/>
                <w:szCs w:val="20"/>
              </w:rPr>
              <w:t>98</w:t>
            </w:r>
          </w:p>
        </w:tc>
        <w:tc>
          <w:tcPr>
            <w:tcW w:w="1800" w:type="dxa"/>
            <w:vAlign w:val="center"/>
          </w:tcPr>
          <w:p w14:paraId="38074C0B" w14:textId="77777777" w:rsidR="00357554" w:rsidRPr="00C71F99" w:rsidRDefault="00357554" w:rsidP="00357554">
            <w:pPr>
              <w:pStyle w:val="Title"/>
              <w:spacing w:before="120"/>
              <w:rPr>
                <w:rFonts w:asciiTheme="minorHAnsi" w:hAnsiTheme="minorHAnsi" w:cstheme="minorHAnsi"/>
                <w:b w:val="0"/>
                <w:bCs w:val="0"/>
                <w:i/>
                <w:sz w:val="20"/>
                <w:szCs w:val="20"/>
              </w:rPr>
            </w:pPr>
          </w:p>
        </w:tc>
      </w:tr>
      <w:tr w:rsidR="00357554" w:rsidRPr="00C71F99" w14:paraId="420D4657" w14:textId="77777777" w:rsidTr="00B74BA9">
        <w:trPr>
          <w:trHeight w:val="764"/>
          <w:jc w:val="center"/>
        </w:trPr>
        <w:tc>
          <w:tcPr>
            <w:tcW w:w="894" w:type="dxa"/>
            <w:vAlign w:val="center"/>
          </w:tcPr>
          <w:p w14:paraId="2B6C6F0E"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J17</w:t>
            </w:r>
          </w:p>
        </w:tc>
        <w:tc>
          <w:tcPr>
            <w:tcW w:w="4397" w:type="dxa"/>
            <w:vAlign w:val="center"/>
          </w:tcPr>
          <w:p w14:paraId="79ED270D"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i/>
                <w:color w:val="auto"/>
                <w:sz w:val="20"/>
                <w:szCs w:val="20"/>
                <w:lang w:val="en-US"/>
              </w:rPr>
              <w:t>(Now I would like to ask you about some medicines and vitamins that are sometimes given to infants)</w:t>
            </w:r>
            <w:r w:rsidRPr="00C71F99">
              <w:rPr>
                <w:rFonts w:asciiTheme="minorHAnsi" w:hAnsiTheme="minorHAnsi" w:cstheme="minorHAnsi"/>
                <w:b w:val="0"/>
                <w:bCs w:val="0"/>
                <w:color w:val="auto"/>
                <w:sz w:val="24"/>
                <w:lang w:val="en-US"/>
              </w:rPr>
              <w:t xml:space="preserve"> </w:t>
            </w:r>
          </w:p>
          <w:p w14:paraId="1A001C0E"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p>
          <w:p w14:paraId="11410228"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i/>
                <w:color w:val="auto"/>
                <w:sz w:val="20"/>
                <w:szCs w:val="20"/>
                <w:lang w:val="en-US"/>
              </w:rPr>
            </w:pPr>
            <w:r w:rsidRPr="00C71F99">
              <w:rPr>
                <w:rFonts w:asciiTheme="minorHAnsi" w:hAnsiTheme="minorHAnsi" w:cstheme="minorHAnsi"/>
                <w:b w:val="0"/>
                <w:bCs w:val="0"/>
                <w:color w:val="auto"/>
                <w:sz w:val="24"/>
                <w:lang w:val="en-US"/>
              </w:rPr>
              <w:t>Was (NAME) given any vitamin, mineral supplements or other medicines yesterday during the day or at night?</w:t>
            </w:r>
          </w:p>
        </w:tc>
        <w:tc>
          <w:tcPr>
            <w:tcW w:w="4334" w:type="dxa"/>
            <w:gridSpan w:val="16"/>
            <w:vAlign w:val="center"/>
          </w:tcPr>
          <w:p w14:paraId="05FC6D6F"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3FFEF7F1"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No………………………………………………………………………2</w:t>
            </w:r>
          </w:p>
          <w:p w14:paraId="337AB05E"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w:t>
            </w:r>
            <w:proofErr w:type="gramStart"/>
            <w:r w:rsidRPr="00C71F99">
              <w:rPr>
                <w:rFonts w:cstheme="minorHAnsi"/>
                <w:sz w:val="20"/>
                <w:szCs w:val="20"/>
              </w:rPr>
              <w:t>.....</w:t>
            </w:r>
            <w:proofErr w:type="gramEnd"/>
            <w:r w:rsidRPr="00C71F99">
              <w:rPr>
                <w:rFonts w:cstheme="minorHAnsi"/>
                <w:sz w:val="20"/>
                <w:szCs w:val="20"/>
              </w:rPr>
              <w:t>98</w:t>
            </w:r>
          </w:p>
        </w:tc>
        <w:tc>
          <w:tcPr>
            <w:tcW w:w="1800" w:type="dxa"/>
            <w:vAlign w:val="center"/>
          </w:tcPr>
          <w:p w14:paraId="04CCDB7F" w14:textId="77777777" w:rsidR="00357554" w:rsidRPr="00C71F99" w:rsidRDefault="00357554" w:rsidP="00357554">
            <w:pPr>
              <w:pStyle w:val="Title"/>
              <w:spacing w:before="120"/>
              <w:rPr>
                <w:rFonts w:asciiTheme="minorHAnsi" w:hAnsiTheme="minorHAnsi" w:cstheme="minorHAnsi"/>
                <w:b w:val="0"/>
                <w:bCs w:val="0"/>
                <w:i/>
                <w:sz w:val="20"/>
                <w:szCs w:val="20"/>
              </w:rPr>
            </w:pPr>
          </w:p>
        </w:tc>
      </w:tr>
      <w:tr w:rsidR="00357554" w:rsidRPr="00C71F99" w14:paraId="1C103EAC" w14:textId="77777777" w:rsidTr="00B74BA9">
        <w:trPr>
          <w:trHeight w:val="764"/>
          <w:jc w:val="center"/>
        </w:trPr>
        <w:tc>
          <w:tcPr>
            <w:tcW w:w="894" w:type="dxa"/>
            <w:vAlign w:val="center"/>
          </w:tcPr>
          <w:p w14:paraId="12506215"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J18</w:t>
            </w:r>
          </w:p>
        </w:tc>
        <w:tc>
          <w:tcPr>
            <w:tcW w:w="4397" w:type="dxa"/>
            <w:vAlign w:val="center"/>
          </w:tcPr>
          <w:p w14:paraId="30CF7760"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Was (NAME) given [LOCAL NAME FOR ORS] yesterday during the day or at night?</w:t>
            </w:r>
          </w:p>
        </w:tc>
        <w:tc>
          <w:tcPr>
            <w:tcW w:w="4334" w:type="dxa"/>
            <w:gridSpan w:val="16"/>
            <w:vAlign w:val="center"/>
          </w:tcPr>
          <w:p w14:paraId="22237D1C"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46836FD7"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No………………………………………………………………………2</w:t>
            </w:r>
          </w:p>
          <w:p w14:paraId="3B666EB0"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w:t>
            </w:r>
            <w:proofErr w:type="gramStart"/>
            <w:r w:rsidRPr="00C71F99">
              <w:rPr>
                <w:rFonts w:cstheme="minorHAnsi"/>
                <w:sz w:val="20"/>
                <w:szCs w:val="20"/>
              </w:rPr>
              <w:t>.....</w:t>
            </w:r>
            <w:proofErr w:type="gramEnd"/>
            <w:r w:rsidRPr="00C71F99">
              <w:rPr>
                <w:rFonts w:cstheme="minorHAnsi"/>
                <w:sz w:val="20"/>
                <w:szCs w:val="20"/>
              </w:rPr>
              <w:t>98</w:t>
            </w:r>
          </w:p>
        </w:tc>
        <w:tc>
          <w:tcPr>
            <w:tcW w:w="1800" w:type="dxa"/>
            <w:vAlign w:val="center"/>
          </w:tcPr>
          <w:p w14:paraId="63B118C6" w14:textId="77777777" w:rsidR="00357554" w:rsidRPr="00C71F99" w:rsidRDefault="00357554" w:rsidP="00357554">
            <w:pPr>
              <w:pStyle w:val="Title"/>
              <w:spacing w:before="120"/>
              <w:rPr>
                <w:rFonts w:asciiTheme="minorHAnsi" w:hAnsiTheme="minorHAnsi" w:cstheme="minorHAnsi"/>
                <w:b w:val="0"/>
                <w:bCs w:val="0"/>
                <w:i/>
                <w:sz w:val="20"/>
                <w:szCs w:val="20"/>
              </w:rPr>
            </w:pPr>
          </w:p>
        </w:tc>
      </w:tr>
      <w:tr w:rsidR="00357554" w:rsidRPr="00C71F99" w14:paraId="73EB227C" w14:textId="77777777" w:rsidTr="00B74BA9">
        <w:trPr>
          <w:trHeight w:val="890"/>
          <w:jc w:val="center"/>
        </w:trPr>
        <w:tc>
          <w:tcPr>
            <w:tcW w:w="894" w:type="dxa"/>
            <w:vAlign w:val="center"/>
          </w:tcPr>
          <w:p w14:paraId="3640FEB0"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J9</w:t>
            </w:r>
          </w:p>
        </w:tc>
        <w:tc>
          <w:tcPr>
            <w:tcW w:w="4397" w:type="dxa"/>
            <w:vAlign w:val="center"/>
          </w:tcPr>
          <w:p w14:paraId="7677743C"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Are you still breastfeeding the child? </w:t>
            </w:r>
          </w:p>
        </w:tc>
        <w:tc>
          <w:tcPr>
            <w:tcW w:w="4334" w:type="dxa"/>
            <w:gridSpan w:val="16"/>
            <w:vAlign w:val="center"/>
          </w:tcPr>
          <w:p w14:paraId="5FB31AE1"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751B17F4"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0" w:type="dxa"/>
            <w:vAlign w:val="center"/>
          </w:tcPr>
          <w:p w14:paraId="2B72F343" w14:textId="77777777" w:rsidR="00357554" w:rsidRPr="00C71F99" w:rsidRDefault="00357554" w:rsidP="00357554">
            <w:pPr>
              <w:tabs>
                <w:tab w:val="right" w:pos="10469"/>
              </w:tabs>
              <w:autoSpaceDE w:val="0"/>
              <w:autoSpaceDN w:val="0"/>
              <w:adjustRightInd w:val="0"/>
              <w:spacing w:after="0"/>
              <w:rPr>
                <w:rFonts w:cstheme="minorHAnsi"/>
                <w:b/>
                <w:bCs/>
                <w:i/>
                <w:iCs/>
                <w:sz w:val="20"/>
                <w:szCs w:val="20"/>
              </w:rPr>
            </w:pPr>
          </w:p>
        </w:tc>
      </w:tr>
      <w:tr w:rsidR="00357554" w:rsidRPr="00C71F99" w14:paraId="714014E9" w14:textId="77777777" w:rsidTr="00B74BA9">
        <w:trPr>
          <w:trHeight w:val="1520"/>
          <w:jc w:val="center"/>
        </w:trPr>
        <w:tc>
          <w:tcPr>
            <w:tcW w:w="894" w:type="dxa"/>
            <w:vAlign w:val="center"/>
          </w:tcPr>
          <w:p w14:paraId="1E96E46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J10</w:t>
            </w:r>
          </w:p>
        </w:tc>
        <w:tc>
          <w:tcPr>
            <w:tcW w:w="4397" w:type="dxa"/>
            <w:vAlign w:val="center"/>
          </w:tcPr>
          <w:p w14:paraId="1DC46ED4" w14:textId="77777777" w:rsidR="00357554" w:rsidRPr="00C71F99" w:rsidRDefault="00357554" w:rsidP="00357554">
            <w:pPr>
              <w:pStyle w:val="Title"/>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Did you exclusively breastfeed {NAME}? </w:t>
            </w:r>
          </w:p>
          <w:p w14:paraId="13DC6BB9" w14:textId="77777777" w:rsidR="00357554" w:rsidRPr="00C71F99" w:rsidRDefault="00357554" w:rsidP="00357554">
            <w:pPr>
              <w:pStyle w:val="Title"/>
              <w:jc w:val="left"/>
              <w:rPr>
                <w:rFonts w:asciiTheme="minorHAnsi" w:hAnsiTheme="minorHAnsi" w:cstheme="minorHAnsi"/>
                <w:b w:val="0"/>
                <w:i/>
                <w:iCs/>
                <w:color w:val="auto"/>
                <w:sz w:val="24"/>
                <w:lang w:val="en-US"/>
              </w:rPr>
            </w:pPr>
            <w:r w:rsidRPr="00C71F99">
              <w:rPr>
                <w:rFonts w:asciiTheme="minorHAnsi" w:hAnsiTheme="minorHAnsi" w:cstheme="minorHAnsi"/>
                <w:b w:val="0"/>
                <w:i/>
                <w:iCs/>
                <w:color w:val="auto"/>
                <w:sz w:val="24"/>
                <w:lang w:val="en-US"/>
              </w:rPr>
              <w:t xml:space="preserve">Note for DC </w:t>
            </w:r>
            <w:r w:rsidRPr="00C71F99">
              <w:rPr>
                <w:rFonts w:asciiTheme="minorHAnsi" w:hAnsiTheme="minorHAnsi" w:cstheme="minorHAnsi"/>
                <w:b w:val="0"/>
                <w:i/>
                <w:iCs/>
                <w:color w:val="auto"/>
                <w:sz w:val="20"/>
                <w:szCs w:val="20"/>
                <w:lang w:val="en-US"/>
              </w:rPr>
              <w:t xml:space="preserve">(Exclusive breastfeeding is when a child is only fed breast milk, and not given anything else. This also includes water, or liquids for stomach pain </w:t>
            </w:r>
            <w:proofErr w:type="spellStart"/>
            <w:r w:rsidRPr="00C71F99">
              <w:rPr>
                <w:rFonts w:asciiTheme="minorHAnsi" w:hAnsiTheme="minorHAnsi" w:cstheme="minorHAnsi"/>
                <w:b w:val="0"/>
                <w:i/>
                <w:iCs/>
                <w:color w:val="auto"/>
                <w:sz w:val="20"/>
                <w:szCs w:val="20"/>
                <w:lang w:val="en-US"/>
              </w:rPr>
              <w:t>etc</w:t>
            </w:r>
            <w:proofErr w:type="spellEnd"/>
            <w:r w:rsidRPr="00C71F99">
              <w:rPr>
                <w:rFonts w:asciiTheme="minorHAnsi" w:hAnsiTheme="minorHAnsi" w:cstheme="minorHAnsi"/>
                <w:b w:val="0"/>
                <w:i/>
                <w:iCs/>
                <w:color w:val="auto"/>
                <w:sz w:val="20"/>
                <w:szCs w:val="20"/>
                <w:lang w:val="en-US"/>
              </w:rPr>
              <w:t>)</w:t>
            </w:r>
          </w:p>
        </w:tc>
        <w:tc>
          <w:tcPr>
            <w:tcW w:w="4334" w:type="dxa"/>
            <w:gridSpan w:val="16"/>
            <w:vAlign w:val="center"/>
          </w:tcPr>
          <w:p w14:paraId="0A1D4E3C"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214F05DA"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0" w:type="dxa"/>
            <w:vAlign w:val="center"/>
          </w:tcPr>
          <w:p w14:paraId="6FA03C8E" w14:textId="77777777" w:rsidR="00357554" w:rsidRPr="00C71F99" w:rsidRDefault="00357554" w:rsidP="00357554">
            <w:pPr>
              <w:tabs>
                <w:tab w:val="right" w:pos="10469"/>
              </w:tabs>
              <w:autoSpaceDE w:val="0"/>
              <w:autoSpaceDN w:val="0"/>
              <w:adjustRightInd w:val="0"/>
              <w:spacing w:after="0"/>
              <w:rPr>
                <w:rFonts w:cstheme="minorHAnsi"/>
                <w:bCs/>
                <w:iCs/>
                <w:sz w:val="20"/>
                <w:szCs w:val="20"/>
              </w:rPr>
            </w:pPr>
            <w:r w:rsidRPr="00C71F99">
              <w:rPr>
                <w:rFonts w:cstheme="minorHAnsi"/>
                <w:bCs/>
                <w:iCs/>
                <w:sz w:val="20"/>
                <w:szCs w:val="20"/>
              </w:rPr>
              <w:t xml:space="preserve">If </w:t>
            </w:r>
            <w:proofErr w:type="gramStart"/>
            <w:r w:rsidRPr="00C71F99">
              <w:rPr>
                <w:rFonts w:cstheme="minorHAnsi"/>
                <w:bCs/>
                <w:iCs/>
                <w:sz w:val="20"/>
                <w:szCs w:val="20"/>
              </w:rPr>
              <w:t>No</w:t>
            </w:r>
            <w:proofErr w:type="gramEnd"/>
            <w:r w:rsidRPr="00C71F99">
              <w:rPr>
                <w:rFonts w:cstheme="minorHAnsi"/>
                <w:bCs/>
                <w:iCs/>
                <w:sz w:val="20"/>
                <w:szCs w:val="20"/>
              </w:rPr>
              <w:t xml:space="preserve"> then go to J12</w:t>
            </w:r>
          </w:p>
        </w:tc>
      </w:tr>
      <w:tr w:rsidR="00357554" w:rsidRPr="00C71F99" w14:paraId="3C0E71EE" w14:textId="77777777" w:rsidTr="00B74BA9">
        <w:trPr>
          <w:trHeight w:val="1151"/>
          <w:jc w:val="center"/>
        </w:trPr>
        <w:tc>
          <w:tcPr>
            <w:tcW w:w="894" w:type="dxa"/>
            <w:vAlign w:val="center"/>
          </w:tcPr>
          <w:p w14:paraId="426F1C4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J11</w:t>
            </w:r>
          </w:p>
        </w:tc>
        <w:tc>
          <w:tcPr>
            <w:tcW w:w="4397" w:type="dxa"/>
            <w:vAlign w:val="center"/>
          </w:tcPr>
          <w:p w14:paraId="3B9C2CA7"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If yes, then for how long did you exclusively breastfeed {NAME}? </w:t>
            </w:r>
          </w:p>
        </w:tc>
        <w:tc>
          <w:tcPr>
            <w:tcW w:w="4334" w:type="dxa"/>
            <w:gridSpan w:val="16"/>
            <w:vAlign w:val="center"/>
          </w:tcPr>
          <w:p w14:paraId="7169D53C"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_____Days</w:t>
            </w:r>
          </w:p>
          <w:p w14:paraId="0426657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_____months </w:t>
            </w:r>
          </w:p>
          <w:p w14:paraId="500E89A0"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w:t>
            </w:r>
            <w:proofErr w:type="gramStart"/>
            <w:r w:rsidRPr="00C71F99">
              <w:rPr>
                <w:rFonts w:cstheme="minorHAnsi"/>
                <w:sz w:val="20"/>
                <w:szCs w:val="20"/>
              </w:rPr>
              <w:t>…..</w:t>
            </w:r>
            <w:proofErr w:type="gramEnd"/>
            <w:r w:rsidRPr="00C71F99">
              <w:rPr>
                <w:rFonts w:cstheme="minorHAnsi"/>
                <w:sz w:val="20"/>
                <w:szCs w:val="20"/>
              </w:rPr>
              <w:t>…………..…..98</w:t>
            </w:r>
          </w:p>
        </w:tc>
        <w:tc>
          <w:tcPr>
            <w:tcW w:w="1800" w:type="dxa"/>
          </w:tcPr>
          <w:p w14:paraId="58C29657" w14:textId="77777777" w:rsidR="00357554" w:rsidRPr="00C71F99" w:rsidRDefault="00357554" w:rsidP="00357554">
            <w:pPr>
              <w:spacing w:after="0"/>
              <w:ind w:firstLine="12"/>
              <w:rPr>
                <w:rFonts w:cstheme="minorHAnsi"/>
                <w:i/>
                <w:iCs/>
                <w:sz w:val="20"/>
                <w:szCs w:val="20"/>
              </w:rPr>
            </w:pPr>
          </w:p>
        </w:tc>
      </w:tr>
      <w:tr w:rsidR="00357554" w:rsidRPr="00C71F99" w14:paraId="73C89896" w14:textId="77777777" w:rsidTr="00B74BA9">
        <w:trPr>
          <w:trHeight w:val="737"/>
          <w:jc w:val="center"/>
        </w:trPr>
        <w:tc>
          <w:tcPr>
            <w:tcW w:w="894" w:type="dxa"/>
            <w:vAlign w:val="center"/>
          </w:tcPr>
          <w:p w14:paraId="113587A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J12</w:t>
            </w:r>
          </w:p>
        </w:tc>
        <w:tc>
          <w:tcPr>
            <w:tcW w:w="4397" w:type="dxa"/>
            <w:vAlign w:val="center"/>
          </w:tcPr>
          <w:p w14:paraId="4DA13954"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For how many days or months did you breastfeed {NAME}?</w:t>
            </w:r>
          </w:p>
        </w:tc>
        <w:tc>
          <w:tcPr>
            <w:tcW w:w="4334" w:type="dxa"/>
            <w:gridSpan w:val="16"/>
          </w:tcPr>
          <w:p w14:paraId="4BDABBF7" w14:textId="77777777" w:rsidR="0055497D" w:rsidRPr="00C71F99" w:rsidRDefault="0055497D" w:rsidP="0055497D">
            <w:pPr>
              <w:pStyle w:val="Style39"/>
              <w:widowControl/>
              <w:tabs>
                <w:tab w:val="right" w:leader="hyphen" w:pos="4320"/>
                <w:tab w:val="left" w:pos="4752"/>
              </w:tabs>
              <w:bidi/>
              <w:spacing w:line="240" w:lineRule="auto"/>
              <w:ind w:right="-115"/>
              <w:rPr>
                <w:rStyle w:val="FontStyle85"/>
                <w:rFonts w:ascii="MB Lateefi" w:hAnsi="MB Lateefi" w:cs="MB Lateefi"/>
                <w:b/>
                <w:i w:val="0"/>
                <w:iCs w:val="0"/>
              </w:rPr>
            </w:pPr>
            <w:r w:rsidRPr="00C71F99">
              <w:rPr>
                <w:rFonts w:cstheme="minorHAnsi"/>
                <w:sz w:val="20"/>
                <w:szCs w:val="20"/>
              </w:rPr>
              <w:t>Days…………………………………………………………………</w:t>
            </w:r>
            <w:r w:rsidRPr="00C71F99">
              <w:rPr>
                <w:rStyle w:val="FontStyle85"/>
                <w:rFonts w:ascii="MB Lateefi" w:hAnsi="MB Lateefi" w:cs="MB Lateefi"/>
                <w:b/>
                <w:i w:val="0"/>
                <w:iCs w:val="0"/>
              </w:rPr>
              <w:fldChar w:fldCharType="begin">
                <w:ffData>
                  <w:name w:val="Check189"/>
                  <w:enabled/>
                  <w:calcOnExit w:val="0"/>
                  <w:checkBox>
                    <w:sizeAuto/>
                    <w:default w:val="0"/>
                  </w:checkBox>
                </w:ffData>
              </w:fldChar>
            </w:r>
            <w:r w:rsidRPr="00C71F99">
              <w:rPr>
                <w:rStyle w:val="FontStyle85"/>
                <w:rFonts w:ascii="MB Lateefi" w:hAnsi="MB Lateefi" w:cs="MB Lateefi"/>
                <w:b/>
                <w:i w:val="0"/>
                <w:iCs w:val="0"/>
              </w:rPr>
              <w:instrText xml:space="preserve"> FORMCHECKBOX </w:instrText>
            </w:r>
            <w:r w:rsidR="00A00E71">
              <w:rPr>
                <w:rStyle w:val="FontStyle85"/>
                <w:rFonts w:ascii="MB Lateefi" w:hAnsi="MB Lateefi" w:cs="MB Lateefi"/>
                <w:b/>
                <w:i w:val="0"/>
                <w:iCs w:val="0"/>
              </w:rPr>
            </w:r>
            <w:r w:rsidR="00A00E71">
              <w:rPr>
                <w:rStyle w:val="FontStyle85"/>
                <w:rFonts w:ascii="MB Lateefi" w:hAnsi="MB Lateefi" w:cs="MB Lateefi"/>
                <w:b/>
                <w:i w:val="0"/>
                <w:iCs w:val="0"/>
              </w:rPr>
              <w:fldChar w:fldCharType="separate"/>
            </w:r>
            <w:r w:rsidRPr="00C71F99">
              <w:rPr>
                <w:rStyle w:val="FontStyle85"/>
                <w:rFonts w:ascii="MB Lateefi" w:hAnsi="MB Lateefi" w:cs="MB Lateefi"/>
                <w:b/>
                <w:i w:val="0"/>
                <w:iCs w:val="0"/>
              </w:rPr>
              <w:fldChar w:fldCharType="end"/>
            </w:r>
          </w:p>
          <w:p w14:paraId="46D0CE1B" w14:textId="77777777" w:rsidR="0055497D" w:rsidRPr="00C71F99" w:rsidRDefault="0055497D" w:rsidP="0048708A">
            <w:pPr>
              <w:pStyle w:val="Style39"/>
              <w:widowControl/>
              <w:tabs>
                <w:tab w:val="right" w:leader="hyphen" w:pos="4320"/>
                <w:tab w:val="left" w:pos="4752"/>
              </w:tabs>
              <w:bidi/>
              <w:spacing w:line="240" w:lineRule="auto"/>
              <w:ind w:right="-115"/>
              <w:rPr>
                <w:rFonts w:cstheme="minorHAnsi"/>
                <w:sz w:val="20"/>
                <w:szCs w:val="20"/>
              </w:rPr>
            </w:pPr>
            <w:r w:rsidRPr="00C71F99">
              <w:rPr>
                <w:rFonts w:cstheme="minorHAnsi"/>
                <w:sz w:val="20"/>
                <w:szCs w:val="20"/>
              </w:rPr>
              <w:t>M</w:t>
            </w:r>
            <w:r w:rsidR="00357554" w:rsidRPr="00C71F99">
              <w:rPr>
                <w:rFonts w:cstheme="minorHAnsi"/>
                <w:sz w:val="20"/>
                <w:szCs w:val="20"/>
              </w:rPr>
              <w:t>onths</w:t>
            </w:r>
            <w:r w:rsidRPr="00C71F99">
              <w:rPr>
                <w:rFonts w:cstheme="minorHAnsi"/>
                <w:sz w:val="20"/>
                <w:szCs w:val="20"/>
              </w:rPr>
              <w:t xml:space="preserve"> ……………………………………………………….</w:t>
            </w:r>
            <w:r w:rsidRPr="00C71F99">
              <w:rPr>
                <w:rFonts w:cstheme="minorHAnsi"/>
                <w:sz w:val="20"/>
                <w:szCs w:val="20"/>
              </w:rPr>
              <w:fldChar w:fldCharType="begin">
                <w:ffData>
                  <w:name w:val="Check189"/>
                  <w:enabled/>
                  <w:calcOnExit w:val="0"/>
                  <w:checkBox>
                    <w:sizeAuto/>
                    <w:default w:val="0"/>
                  </w:checkBox>
                </w:ffData>
              </w:fldChar>
            </w:r>
            <w:r w:rsidRPr="00C71F99">
              <w:rPr>
                <w:rFonts w:cstheme="minorHAnsi"/>
                <w:sz w:val="20"/>
                <w:szCs w:val="20"/>
              </w:rPr>
              <w:instrText xml:space="preserve"> FORMCHECKBOX </w:instrText>
            </w:r>
            <w:r w:rsidR="00A00E71">
              <w:rPr>
                <w:rFonts w:cstheme="minorHAnsi"/>
                <w:sz w:val="20"/>
                <w:szCs w:val="20"/>
              </w:rPr>
            </w:r>
            <w:r w:rsidR="00A00E71">
              <w:rPr>
                <w:rFonts w:cstheme="minorHAnsi"/>
                <w:sz w:val="20"/>
                <w:szCs w:val="20"/>
              </w:rPr>
              <w:fldChar w:fldCharType="separate"/>
            </w:r>
            <w:r w:rsidRPr="00C71F99">
              <w:rPr>
                <w:rFonts w:cstheme="minorHAnsi"/>
                <w:sz w:val="20"/>
                <w:szCs w:val="20"/>
              </w:rPr>
              <w:fldChar w:fldCharType="end"/>
            </w:r>
          </w:p>
          <w:p w14:paraId="3ABFCFF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Still Feeding……………………………………………………</w:t>
            </w:r>
            <w:proofErr w:type="gramStart"/>
            <w:r w:rsidRPr="00C71F99">
              <w:rPr>
                <w:rFonts w:cstheme="minorHAnsi"/>
                <w:sz w:val="20"/>
                <w:szCs w:val="20"/>
              </w:rPr>
              <w:t>…..</w:t>
            </w:r>
            <w:proofErr w:type="gramEnd"/>
            <w:r w:rsidRPr="00C71F99">
              <w:rPr>
                <w:rFonts w:cstheme="minorHAnsi"/>
                <w:sz w:val="20"/>
                <w:szCs w:val="20"/>
              </w:rPr>
              <w:t>1</w:t>
            </w:r>
          </w:p>
          <w:p w14:paraId="76764E5B" w14:textId="15E9FA07" w:rsidR="00357554" w:rsidRPr="00C71F99" w:rsidRDefault="00357554" w:rsidP="0048708A">
            <w:pPr>
              <w:widowControl w:val="0"/>
              <w:tabs>
                <w:tab w:val="left" w:leader="dot" w:pos="3600"/>
              </w:tabs>
              <w:spacing w:after="0"/>
              <w:rPr>
                <w:rFonts w:cstheme="minorHAnsi"/>
                <w:sz w:val="20"/>
                <w:szCs w:val="20"/>
              </w:rPr>
            </w:pPr>
            <w:r w:rsidRPr="00C71F99">
              <w:rPr>
                <w:rFonts w:cstheme="minorHAnsi"/>
                <w:sz w:val="20"/>
                <w:szCs w:val="20"/>
              </w:rPr>
              <w:t>Don’t know……………………………………….…………</w:t>
            </w:r>
            <w:proofErr w:type="gramStart"/>
            <w:r w:rsidRPr="00C71F99">
              <w:rPr>
                <w:rFonts w:cstheme="minorHAnsi"/>
                <w:sz w:val="20"/>
                <w:szCs w:val="20"/>
              </w:rPr>
              <w:t>.....</w:t>
            </w:r>
            <w:proofErr w:type="gramEnd"/>
            <w:r w:rsidRPr="00C71F99">
              <w:rPr>
                <w:rFonts w:cstheme="minorHAnsi"/>
                <w:sz w:val="20"/>
                <w:szCs w:val="20"/>
              </w:rPr>
              <w:t>98</w:t>
            </w:r>
          </w:p>
        </w:tc>
        <w:tc>
          <w:tcPr>
            <w:tcW w:w="1800" w:type="dxa"/>
          </w:tcPr>
          <w:p w14:paraId="33A8F4EB" w14:textId="77777777" w:rsidR="00357554" w:rsidRPr="00C71F99" w:rsidRDefault="00357554" w:rsidP="00357554">
            <w:pPr>
              <w:widowControl w:val="0"/>
              <w:tabs>
                <w:tab w:val="left" w:leader="dot" w:pos="3600"/>
              </w:tabs>
              <w:spacing w:after="0"/>
              <w:rPr>
                <w:rFonts w:cstheme="minorHAnsi"/>
                <w:color w:val="000000"/>
                <w:sz w:val="20"/>
                <w:szCs w:val="20"/>
              </w:rPr>
            </w:pPr>
          </w:p>
        </w:tc>
      </w:tr>
      <w:tr w:rsidR="00C16077" w:rsidRPr="00C71F99" w14:paraId="0F8F8395" w14:textId="77777777" w:rsidTr="00683F05">
        <w:trPr>
          <w:trHeight w:val="1288"/>
          <w:jc w:val="center"/>
        </w:trPr>
        <w:tc>
          <w:tcPr>
            <w:tcW w:w="894" w:type="dxa"/>
            <w:vAlign w:val="center"/>
          </w:tcPr>
          <w:p w14:paraId="71929BB0" w14:textId="77777777" w:rsidR="00666194" w:rsidRPr="00C71F99" w:rsidRDefault="00666194" w:rsidP="0066619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lastRenderedPageBreak/>
              <w:t>J19</w:t>
            </w:r>
          </w:p>
        </w:tc>
        <w:tc>
          <w:tcPr>
            <w:tcW w:w="4411" w:type="dxa"/>
            <w:gridSpan w:val="2"/>
          </w:tcPr>
          <w:p w14:paraId="206BB00B" w14:textId="5F4E4A3D" w:rsidR="00666194" w:rsidRPr="00C71F99" w:rsidRDefault="00666194" w:rsidP="00666194">
            <w:pPr>
              <w:rPr>
                <w:rFonts w:cstheme="minorHAnsi"/>
                <w:sz w:val="20"/>
                <w:szCs w:val="20"/>
              </w:rPr>
            </w:pPr>
            <w:del w:id="365" w:author="Shaikh Asif" w:date="2020-10-07T16:57:00Z">
              <w:r w:rsidRPr="00C71F99" w:rsidDel="003513A3">
                <w:rPr>
                  <w:rFonts w:cstheme="minorHAnsi"/>
                  <w:sz w:val="20"/>
                  <w:szCs w:val="20"/>
                </w:rPr>
                <w:delText>Next</w:delText>
              </w:r>
            </w:del>
            <w:ins w:id="366" w:author="Shaikh Asif" w:date="2020-10-07T16:57:00Z">
              <w:r w:rsidRPr="00C71F99">
                <w:rPr>
                  <w:rFonts w:cstheme="minorHAnsi"/>
                  <w:sz w:val="20"/>
                  <w:szCs w:val="20"/>
                </w:rPr>
                <w:t>Next,</w:t>
              </w:r>
            </w:ins>
            <w:r w:rsidRPr="00C71F99">
              <w:rPr>
                <w:rFonts w:cstheme="minorHAnsi"/>
                <w:sz w:val="20"/>
                <w:szCs w:val="20"/>
              </w:rPr>
              <w:t xml:space="preserve"> I would like to ask you about some liquids that (NAME) may have had yesterday during the day or at night.</w:t>
            </w:r>
          </w:p>
          <w:p w14:paraId="5E4D4845" w14:textId="77777777" w:rsidR="00666194" w:rsidRPr="00C16077" w:rsidRDefault="00666194" w:rsidP="00C16077">
            <w:pPr>
              <w:spacing w:after="0"/>
              <w:rPr>
                <w:rFonts w:cstheme="minorHAnsi"/>
                <w:sz w:val="20"/>
                <w:szCs w:val="20"/>
              </w:rPr>
            </w:pPr>
            <w:r w:rsidRPr="00C16077">
              <w:rPr>
                <w:rFonts w:cstheme="minorHAnsi"/>
                <w:sz w:val="20"/>
                <w:szCs w:val="20"/>
              </w:rPr>
              <w:t>Did (NAME) have any (ITEM FORM LIST)?</w:t>
            </w:r>
          </w:p>
        </w:tc>
        <w:tc>
          <w:tcPr>
            <w:tcW w:w="900" w:type="dxa"/>
            <w:gridSpan w:val="3"/>
          </w:tcPr>
          <w:p w14:paraId="28F8557C" w14:textId="2679742A" w:rsidR="00666194" w:rsidRPr="00C71F99" w:rsidRDefault="00666194" w:rsidP="006539FA">
            <w:pPr>
              <w:jc w:val="center"/>
              <w:rPr>
                <w:rFonts w:cstheme="minorHAnsi"/>
                <w:sz w:val="24"/>
                <w:szCs w:val="24"/>
              </w:rPr>
            </w:pPr>
            <w:ins w:id="367" w:author="Shaikh Asif" w:date="2020-10-08T10:04:00Z">
              <w:r w:rsidRPr="00C71F99">
                <w:rPr>
                  <w:rFonts w:cstheme="minorHAnsi"/>
                  <w:sz w:val="20"/>
                  <w:szCs w:val="20"/>
                </w:rPr>
                <w:t>Yes (1)</w:t>
              </w:r>
            </w:ins>
          </w:p>
        </w:tc>
        <w:tc>
          <w:tcPr>
            <w:tcW w:w="720" w:type="dxa"/>
            <w:gridSpan w:val="2"/>
            <w:tcBorders>
              <w:right w:val="single" w:sz="8" w:space="0" w:color="auto"/>
            </w:tcBorders>
          </w:tcPr>
          <w:p w14:paraId="55DA7AB2" w14:textId="323939E2" w:rsidR="00666194" w:rsidRPr="00C71F99" w:rsidRDefault="00666194" w:rsidP="00666194">
            <w:pPr>
              <w:widowControl w:val="0"/>
              <w:tabs>
                <w:tab w:val="left" w:leader="dot" w:pos="3600"/>
              </w:tabs>
              <w:spacing w:after="0"/>
              <w:jc w:val="center"/>
              <w:rPr>
                <w:rFonts w:cstheme="minorHAnsi"/>
                <w:color w:val="000000"/>
                <w:sz w:val="20"/>
                <w:szCs w:val="20"/>
              </w:rPr>
            </w:pPr>
            <w:ins w:id="368" w:author="Shaikh Asif" w:date="2020-10-08T10:05:00Z">
              <w:r w:rsidRPr="00C71F99">
                <w:rPr>
                  <w:rFonts w:cstheme="minorHAnsi"/>
                  <w:sz w:val="20"/>
                  <w:szCs w:val="20"/>
                </w:rPr>
                <w:t>No (2)</w:t>
              </w:r>
            </w:ins>
          </w:p>
        </w:tc>
        <w:tc>
          <w:tcPr>
            <w:tcW w:w="1080" w:type="dxa"/>
            <w:gridSpan w:val="5"/>
            <w:tcBorders>
              <w:left w:val="single" w:sz="8" w:space="0" w:color="auto"/>
            </w:tcBorders>
          </w:tcPr>
          <w:p w14:paraId="39A1F3A1" w14:textId="4293FE70" w:rsidR="00C16077" w:rsidRPr="00C16077" w:rsidRDefault="00666194" w:rsidP="00683F05">
            <w:pPr>
              <w:widowControl w:val="0"/>
              <w:tabs>
                <w:tab w:val="left" w:leader="dot" w:pos="3600"/>
              </w:tabs>
              <w:spacing w:after="0"/>
              <w:jc w:val="center"/>
              <w:rPr>
                <w:rFonts w:cstheme="minorHAnsi"/>
                <w:sz w:val="20"/>
                <w:szCs w:val="20"/>
              </w:rPr>
            </w:pPr>
            <w:r w:rsidRPr="00C71F99">
              <w:rPr>
                <w:rFonts w:cstheme="minorHAnsi"/>
                <w:sz w:val="20"/>
                <w:szCs w:val="20"/>
              </w:rPr>
              <w:t>DK (98)</w:t>
            </w:r>
          </w:p>
        </w:tc>
        <w:tc>
          <w:tcPr>
            <w:tcW w:w="3420" w:type="dxa"/>
            <w:gridSpan w:val="6"/>
            <w:tcBorders>
              <w:left w:val="single" w:sz="8" w:space="0" w:color="auto"/>
            </w:tcBorders>
          </w:tcPr>
          <w:p w14:paraId="50B78DD6" w14:textId="15438F59" w:rsidR="00BE3848" w:rsidRPr="00C16077" w:rsidRDefault="00877DD9" w:rsidP="00C16077">
            <w:pPr>
              <w:widowControl w:val="0"/>
              <w:tabs>
                <w:tab w:val="left" w:leader="dot" w:pos="3600"/>
              </w:tabs>
              <w:spacing w:after="0"/>
              <w:rPr>
                <w:ins w:id="369" w:author="Shaikh Asif" w:date="2020-10-08T10:46:00Z"/>
                <w:rFonts w:ascii="Calibri" w:hAnsi="Calibri" w:cs="Calibri"/>
                <w:sz w:val="20"/>
                <w:szCs w:val="20"/>
              </w:rPr>
            </w:pPr>
            <w:ins w:id="370" w:author="Shaikh Asif" w:date="2020-10-08T10:47:00Z">
              <w:r w:rsidRPr="00C16077">
                <w:rPr>
                  <w:rFonts w:cstheme="minorHAnsi"/>
                  <w:sz w:val="20"/>
                  <w:szCs w:val="20"/>
                </w:rPr>
                <w:t xml:space="preserve">J20. </w:t>
              </w:r>
            </w:ins>
            <w:ins w:id="371" w:author="Shaikh Asif" w:date="2020-10-08T10:46:00Z">
              <w:r w:rsidR="00BE3848" w:rsidRPr="00C16077">
                <w:rPr>
                  <w:rFonts w:ascii="Calibri" w:hAnsi="Calibri" w:cs="Calibri"/>
                  <w:sz w:val="20"/>
                  <w:szCs w:val="20"/>
                </w:rPr>
                <w:t>How many times yesterday during the day or at night did (NAME) consume above responded item from list?</w:t>
              </w:r>
            </w:ins>
          </w:p>
          <w:p w14:paraId="150C2FB9" w14:textId="1FCFE21E" w:rsidR="00BE3848" w:rsidRPr="00C16077" w:rsidRDefault="00666194" w:rsidP="00683F05">
            <w:pPr>
              <w:widowControl w:val="0"/>
              <w:tabs>
                <w:tab w:val="left" w:leader="dot" w:pos="3600"/>
              </w:tabs>
              <w:spacing w:after="0" w:line="240" w:lineRule="auto"/>
              <w:rPr>
                <w:rFonts w:cstheme="minorHAnsi"/>
                <w:sz w:val="20"/>
                <w:szCs w:val="20"/>
              </w:rPr>
            </w:pPr>
            <w:ins w:id="372" w:author="Shaikh Asif" w:date="2020-10-08T10:07:00Z">
              <w:r>
                <w:rPr>
                  <w:rFonts w:cstheme="minorHAnsi"/>
                  <w:sz w:val="20"/>
                  <w:szCs w:val="20"/>
                </w:rPr>
                <w:t>If Yes Number of times</w:t>
              </w:r>
            </w:ins>
          </w:p>
        </w:tc>
      </w:tr>
      <w:tr w:rsidR="00C16077" w:rsidRPr="00C71F99" w14:paraId="12B6B85F" w14:textId="77777777" w:rsidTr="00683F05">
        <w:trPr>
          <w:trHeight w:hRule="exact" w:val="288"/>
          <w:jc w:val="center"/>
        </w:trPr>
        <w:tc>
          <w:tcPr>
            <w:tcW w:w="894" w:type="dxa"/>
          </w:tcPr>
          <w:p w14:paraId="0FB7A786"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A</w:t>
            </w:r>
          </w:p>
        </w:tc>
        <w:tc>
          <w:tcPr>
            <w:tcW w:w="4411" w:type="dxa"/>
            <w:gridSpan w:val="2"/>
          </w:tcPr>
          <w:p w14:paraId="13A28298" w14:textId="77777777" w:rsidR="00666194" w:rsidRPr="00C71F99" w:rsidRDefault="00666194" w:rsidP="00666194">
            <w:pPr>
              <w:rPr>
                <w:rFonts w:cstheme="minorHAnsi"/>
                <w:sz w:val="20"/>
                <w:szCs w:val="20"/>
              </w:rPr>
            </w:pPr>
            <w:r w:rsidRPr="00C71F99">
              <w:rPr>
                <w:rFonts w:cstheme="minorHAnsi"/>
                <w:sz w:val="20"/>
                <w:szCs w:val="20"/>
              </w:rPr>
              <w:t>Plain water</w:t>
            </w:r>
            <w:r w:rsidRPr="00C71F99">
              <w:rPr>
                <w:rFonts w:cstheme="minorHAnsi"/>
                <w:sz w:val="20"/>
                <w:szCs w:val="20"/>
                <w:rtl/>
              </w:rPr>
              <w:t xml:space="preserve">                                                  </w:t>
            </w:r>
          </w:p>
        </w:tc>
        <w:tc>
          <w:tcPr>
            <w:tcW w:w="900" w:type="dxa"/>
            <w:gridSpan w:val="3"/>
          </w:tcPr>
          <w:p w14:paraId="5893E9DC" w14:textId="1C6A437B" w:rsidR="00666194" w:rsidRPr="00C71F99" w:rsidRDefault="00666194" w:rsidP="006539FA">
            <w:pPr>
              <w:jc w:val="center"/>
              <w:rPr>
                <w:rFonts w:cstheme="minorHAnsi"/>
                <w:sz w:val="20"/>
                <w:szCs w:val="20"/>
              </w:rPr>
            </w:pPr>
            <w:ins w:id="373" w:author="Shaikh Asif" w:date="2020-10-08T10:04:00Z">
              <w:r w:rsidRPr="00C71F99">
                <w:rPr>
                  <w:rFonts w:cstheme="minorHAnsi"/>
                  <w:sz w:val="20"/>
                  <w:szCs w:val="20"/>
                </w:rPr>
                <w:t>1</w:t>
              </w:r>
            </w:ins>
          </w:p>
        </w:tc>
        <w:tc>
          <w:tcPr>
            <w:tcW w:w="720" w:type="dxa"/>
            <w:gridSpan w:val="2"/>
            <w:tcBorders>
              <w:top w:val="single" w:sz="8" w:space="0" w:color="auto"/>
              <w:right w:val="single" w:sz="8" w:space="0" w:color="auto"/>
            </w:tcBorders>
          </w:tcPr>
          <w:p w14:paraId="5C78BC90" w14:textId="586E59D5" w:rsidR="00666194" w:rsidRPr="00C71F99" w:rsidRDefault="00666194" w:rsidP="00666194">
            <w:pPr>
              <w:widowControl w:val="0"/>
              <w:tabs>
                <w:tab w:val="left" w:leader="dot" w:pos="3600"/>
              </w:tabs>
              <w:spacing w:after="0"/>
              <w:jc w:val="center"/>
              <w:rPr>
                <w:rFonts w:cstheme="minorHAnsi"/>
                <w:color w:val="000000"/>
                <w:sz w:val="20"/>
                <w:szCs w:val="20"/>
              </w:rPr>
            </w:pPr>
            <w:ins w:id="374" w:author="Shaikh Asif" w:date="2020-10-08T10:05:00Z">
              <w:r w:rsidRPr="00C71F99">
                <w:rPr>
                  <w:rFonts w:cstheme="minorHAnsi"/>
                  <w:sz w:val="20"/>
                  <w:szCs w:val="20"/>
                </w:rPr>
                <w:t>2</w:t>
              </w:r>
            </w:ins>
          </w:p>
        </w:tc>
        <w:tc>
          <w:tcPr>
            <w:tcW w:w="1080" w:type="dxa"/>
            <w:gridSpan w:val="5"/>
            <w:tcBorders>
              <w:top w:val="single" w:sz="8" w:space="0" w:color="auto"/>
              <w:left w:val="single" w:sz="8" w:space="0" w:color="auto"/>
            </w:tcBorders>
          </w:tcPr>
          <w:p w14:paraId="1EE6B4C2" w14:textId="32F2D6F2"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13B14528" w14:textId="1ADB2955" w:rsidR="00666194" w:rsidRPr="00C71F99" w:rsidRDefault="00666194" w:rsidP="00666194">
            <w:pPr>
              <w:widowControl w:val="0"/>
              <w:tabs>
                <w:tab w:val="left" w:leader="dot" w:pos="3600"/>
              </w:tabs>
              <w:spacing w:after="0"/>
              <w:jc w:val="center"/>
              <w:rPr>
                <w:rFonts w:cstheme="minorHAnsi"/>
                <w:color w:val="000000"/>
                <w:sz w:val="20"/>
                <w:szCs w:val="20"/>
              </w:rPr>
            </w:pPr>
            <w:ins w:id="375" w:author="Shaikh Asif" w:date="2020-10-08T10:07:00Z">
              <w:r w:rsidRPr="00C71F99">
                <w:rPr>
                  <w:rFonts w:ascii="Calibri" w:hAnsi="Calibri" w:cs="Calibri"/>
                  <w:sz w:val="18"/>
                  <w:szCs w:val="18"/>
                </w:rPr>
                <w:t>[__][__]</w:t>
              </w:r>
            </w:ins>
          </w:p>
        </w:tc>
      </w:tr>
      <w:tr w:rsidR="00C16077" w:rsidRPr="00C71F99" w14:paraId="20A7FD62" w14:textId="77777777" w:rsidTr="00683F05">
        <w:trPr>
          <w:trHeight w:hRule="exact" w:val="288"/>
          <w:jc w:val="center"/>
        </w:trPr>
        <w:tc>
          <w:tcPr>
            <w:tcW w:w="894" w:type="dxa"/>
          </w:tcPr>
          <w:p w14:paraId="06CBC7C4"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B</w:t>
            </w:r>
          </w:p>
        </w:tc>
        <w:tc>
          <w:tcPr>
            <w:tcW w:w="4411" w:type="dxa"/>
            <w:gridSpan w:val="2"/>
          </w:tcPr>
          <w:p w14:paraId="52BB66F8" w14:textId="77777777" w:rsidR="00666194" w:rsidRPr="00C71F99" w:rsidRDefault="00666194" w:rsidP="00666194">
            <w:pPr>
              <w:rPr>
                <w:rFonts w:cstheme="minorHAnsi"/>
                <w:sz w:val="20"/>
                <w:szCs w:val="20"/>
              </w:rPr>
            </w:pPr>
            <w:r w:rsidRPr="00C71F99">
              <w:rPr>
                <w:rFonts w:cstheme="minorHAnsi"/>
                <w:sz w:val="20"/>
                <w:szCs w:val="20"/>
              </w:rPr>
              <w:t>Infant formula?</w:t>
            </w:r>
            <w:r w:rsidRPr="00C71F99">
              <w:rPr>
                <w:rFonts w:cstheme="minorHAnsi"/>
                <w:sz w:val="20"/>
                <w:szCs w:val="20"/>
                <w:rtl/>
              </w:rPr>
              <w:t xml:space="preserve"> </w:t>
            </w:r>
          </w:p>
        </w:tc>
        <w:tc>
          <w:tcPr>
            <w:tcW w:w="900" w:type="dxa"/>
            <w:gridSpan w:val="3"/>
          </w:tcPr>
          <w:p w14:paraId="30C3544F" w14:textId="33AB7F74" w:rsidR="00666194" w:rsidRPr="00C71F99" w:rsidRDefault="00666194" w:rsidP="006539FA">
            <w:pPr>
              <w:jc w:val="center"/>
              <w:rPr>
                <w:rFonts w:cstheme="minorHAnsi"/>
                <w:sz w:val="20"/>
                <w:szCs w:val="20"/>
              </w:rPr>
            </w:pPr>
            <w:ins w:id="376" w:author="Shaikh Asif" w:date="2020-10-08T10:04:00Z">
              <w:r w:rsidRPr="00C71F99">
                <w:rPr>
                  <w:rFonts w:cstheme="minorHAnsi"/>
                  <w:sz w:val="20"/>
                  <w:szCs w:val="20"/>
                </w:rPr>
                <w:t>1</w:t>
              </w:r>
            </w:ins>
          </w:p>
        </w:tc>
        <w:tc>
          <w:tcPr>
            <w:tcW w:w="720" w:type="dxa"/>
            <w:gridSpan w:val="2"/>
            <w:tcBorders>
              <w:top w:val="single" w:sz="8" w:space="0" w:color="auto"/>
              <w:right w:val="single" w:sz="8" w:space="0" w:color="auto"/>
            </w:tcBorders>
          </w:tcPr>
          <w:p w14:paraId="7A6A1DD8" w14:textId="1C792C34" w:rsidR="00666194" w:rsidRPr="00C71F99" w:rsidRDefault="00666194" w:rsidP="00666194">
            <w:pPr>
              <w:widowControl w:val="0"/>
              <w:tabs>
                <w:tab w:val="left" w:leader="dot" w:pos="3600"/>
              </w:tabs>
              <w:spacing w:after="0"/>
              <w:jc w:val="center"/>
              <w:rPr>
                <w:rFonts w:cstheme="minorHAnsi"/>
                <w:color w:val="000000"/>
                <w:sz w:val="20"/>
                <w:szCs w:val="20"/>
              </w:rPr>
            </w:pPr>
            <w:ins w:id="377" w:author="Shaikh Asif" w:date="2020-10-08T10:05:00Z">
              <w:r w:rsidRPr="00C71F99">
                <w:rPr>
                  <w:rFonts w:cstheme="minorHAnsi"/>
                  <w:sz w:val="20"/>
                  <w:szCs w:val="20"/>
                </w:rPr>
                <w:t>2</w:t>
              </w:r>
            </w:ins>
          </w:p>
        </w:tc>
        <w:tc>
          <w:tcPr>
            <w:tcW w:w="1080" w:type="dxa"/>
            <w:gridSpan w:val="5"/>
            <w:tcBorders>
              <w:top w:val="single" w:sz="8" w:space="0" w:color="auto"/>
              <w:left w:val="single" w:sz="8" w:space="0" w:color="auto"/>
            </w:tcBorders>
          </w:tcPr>
          <w:p w14:paraId="5407DAEF" w14:textId="292CC9EC"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4C66D937" w14:textId="64CD5A73" w:rsidR="00666194" w:rsidRPr="00C71F99" w:rsidRDefault="00666194" w:rsidP="00666194">
            <w:pPr>
              <w:widowControl w:val="0"/>
              <w:tabs>
                <w:tab w:val="left" w:leader="dot" w:pos="3600"/>
              </w:tabs>
              <w:spacing w:after="0"/>
              <w:jc w:val="center"/>
              <w:rPr>
                <w:rFonts w:cstheme="minorHAnsi"/>
                <w:color w:val="000000"/>
                <w:sz w:val="20"/>
                <w:szCs w:val="20"/>
              </w:rPr>
            </w:pPr>
            <w:ins w:id="378" w:author="Shaikh Asif" w:date="2020-10-08T10:07:00Z">
              <w:r w:rsidRPr="00C71F99">
                <w:rPr>
                  <w:rFonts w:ascii="Calibri" w:hAnsi="Calibri" w:cs="Calibri"/>
                  <w:sz w:val="18"/>
                  <w:szCs w:val="18"/>
                </w:rPr>
                <w:t>[__][__]</w:t>
              </w:r>
            </w:ins>
          </w:p>
        </w:tc>
      </w:tr>
      <w:tr w:rsidR="00C16077" w:rsidRPr="00C71F99" w14:paraId="5CEE14C7" w14:textId="77777777" w:rsidTr="00683F05">
        <w:trPr>
          <w:trHeight w:hRule="exact" w:val="288"/>
          <w:jc w:val="center"/>
        </w:trPr>
        <w:tc>
          <w:tcPr>
            <w:tcW w:w="894" w:type="dxa"/>
          </w:tcPr>
          <w:p w14:paraId="67B04961"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C</w:t>
            </w:r>
          </w:p>
        </w:tc>
        <w:tc>
          <w:tcPr>
            <w:tcW w:w="4411" w:type="dxa"/>
            <w:gridSpan w:val="2"/>
          </w:tcPr>
          <w:p w14:paraId="70FBF197" w14:textId="77777777" w:rsidR="00666194" w:rsidRPr="00C71F99" w:rsidRDefault="00666194" w:rsidP="00666194">
            <w:pPr>
              <w:rPr>
                <w:rFonts w:cstheme="minorHAnsi"/>
                <w:sz w:val="20"/>
                <w:szCs w:val="20"/>
              </w:rPr>
            </w:pPr>
            <w:r w:rsidRPr="00C71F99">
              <w:rPr>
                <w:rFonts w:cstheme="minorHAnsi"/>
                <w:sz w:val="20"/>
                <w:szCs w:val="20"/>
              </w:rPr>
              <w:t>Milk such as tinned, powdered, or fresh animal milk?</w:t>
            </w:r>
            <w:r w:rsidRPr="00C71F99">
              <w:rPr>
                <w:rFonts w:cstheme="minorHAnsi"/>
                <w:sz w:val="20"/>
                <w:szCs w:val="20"/>
                <w:rtl/>
              </w:rPr>
              <w:t xml:space="preserve"> </w:t>
            </w:r>
          </w:p>
        </w:tc>
        <w:tc>
          <w:tcPr>
            <w:tcW w:w="900" w:type="dxa"/>
            <w:gridSpan w:val="3"/>
          </w:tcPr>
          <w:p w14:paraId="674D6B56" w14:textId="554560B4" w:rsidR="00666194" w:rsidRPr="00C71F99" w:rsidRDefault="00666194" w:rsidP="006539FA">
            <w:pPr>
              <w:jc w:val="center"/>
              <w:rPr>
                <w:rFonts w:cstheme="minorHAnsi"/>
                <w:sz w:val="20"/>
                <w:szCs w:val="20"/>
              </w:rPr>
            </w:pPr>
            <w:ins w:id="379" w:author="Shaikh Asif" w:date="2020-10-08T10:04:00Z">
              <w:r w:rsidRPr="00C71F99">
                <w:rPr>
                  <w:rFonts w:cstheme="minorHAnsi"/>
                  <w:sz w:val="20"/>
                  <w:szCs w:val="20"/>
                </w:rPr>
                <w:t>1</w:t>
              </w:r>
            </w:ins>
          </w:p>
        </w:tc>
        <w:tc>
          <w:tcPr>
            <w:tcW w:w="720" w:type="dxa"/>
            <w:gridSpan w:val="2"/>
            <w:tcBorders>
              <w:top w:val="single" w:sz="8" w:space="0" w:color="auto"/>
              <w:right w:val="single" w:sz="8" w:space="0" w:color="auto"/>
            </w:tcBorders>
          </w:tcPr>
          <w:p w14:paraId="0C702884" w14:textId="6FA188FA" w:rsidR="00666194" w:rsidRPr="00C71F99" w:rsidRDefault="00666194" w:rsidP="00666194">
            <w:pPr>
              <w:widowControl w:val="0"/>
              <w:tabs>
                <w:tab w:val="left" w:leader="dot" w:pos="3600"/>
              </w:tabs>
              <w:spacing w:after="0"/>
              <w:jc w:val="center"/>
              <w:rPr>
                <w:rFonts w:cstheme="minorHAnsi"/>
                <w:color w:val="000000"/>
                <w:sz w:val="20"/>
                <w:szCs w:val="20"/>
              </w:rPr>
            </w:pPr>
            <w:ins w:id="380" w:author="Shaikh Asif" w:date="2020-10-08T10:05:00Z">
              <w:r w:rsidRPr="00C71F99">
                <w:rPr>
                  <w:rFonts w:cstheme="minorHAnsi"/>
                  <w:sz w:val="20"/>
                  <w:szCs w:val="20"/>
                </w:rPr>
                <w:t>2</w:t>
              </w:r>
            </w:ins>
          </w:p>
        </w:tc>
        <w:tc>
          <w:tcPr>
            <w:tcW w:w="1080" w:type="dxa"/>
            <w:gridSpan w:val="5"/>
            <w:tcBorders>
              <w:top w:val="single" w:sz="8" w:space="0" w:color="auto"/>
              <w:left w:val="single" w:sz="8" w:space="0" w:color="auto"/>
            </w:tcBorders>
          </w:tcPr>
          <w:p w14:paraId="45CF10C4" w14:textId="364B2B91" w:rsidR="00666194" w:rsidRPr="00C71F99" w:rsidRDefault="00666194" w:rsidP="00666194">
            <w:pPr>
              <w:widowControl w:val="0"/>
              <w:tabs>
                <w:tab w:val="left" w:leader="dot" w:pos="3600"/>
              </w:tabs>
              <w:spacing w:after="0"/>
              <w:jc w:val="center"/>
              <w:rPr>
                <w:rFonts w:cstheme="minorHAnsi"/>
                <w:color w:val="000000"/>
                <w:sz w:val="20"/>
                <w:szCs w:val="20"/>
              </w:rPr>
            </w:pPr>
            <w:ins w:id="381" w:author="Shaikh Asif" w:date="2020-10-08T10:05:00Z">
              <w:r w:rsidRPr="00C71F99">
                <w:rPr>
                  <w:rFonts w:cstheme="minorHAnsi"/>
                  <w:sz w:val="20"/>
                  <w:szCs w:val="20"/>
                </w:rPr>
                <w:t>98</w:t>
              </w:r>
            </w:ins>
          </w:p>
        </w:tc>
        <w:tc>
          <w:tcPr>
            <w:tcW w:w="3420" w:type="dxa"/>
            <w:gridSpan w:val="6"/>
            <w:tcBorders>
              <w:top w:val="single" w:sz="8" w:space="0" w:color="auto"/>
              <w:left w:val="single" w:sz="8" w:space="0" w:color="auto"/>
            </w:tcBorders>
          </w:tcPr>
          <w:p w14:paraId="33C30D9D" w14:textId="3513CCF0" w:rsidR="00666194" w:rsidRPr="00C71F99" w:rsidRDefault="00666194" w:rsidP="00666194">
            <w:pPr>
              <w:widowControl w:val="0"/>
              <w:tabs>
                <w:tab w:val="left" w:leader="dot" w:pos="3600"/>
              </w:tabs>
              <w:spacing w:after="0"/>
              <w:jc w:val="center"/>
              <w:rPr>
                <w:rFonts w:cstheme="minorHAnsi"/>
                <w:color w:val="000000"/>
                <w:sz w:val="20"/>
                <w:szCs w:val="20"/>
              </w:rPr>
            </w:pPr>
            <w:ins w:id="382" w:author="Shaikh Asif" w:date="2020-10-08T10:07:00Z">
              <w:r w:rsidRPr="00C71F99">
                <w:rPr>
                  <w:rFonts w:ascii="Calibri" w:hAnsi="Calibri" w:cs="Calibri"/>
                  <w:sz w:val="18"/>
                  <w:szCs w:val="18"/>
                </w:rPr>
                <w:t>[__][__]</w:t>
              </w:r>
            </w:ins>
          </w:p>
        </w:tc>
      </w:tr>
      <w:tr w:rsidR="00C16077" w:rsidRPr="00C71F99" w14:paraId="73F6849D" w14:textId="77777777" w:rsidTr="00683F05">
        <w:trPr>
          <w:trHeight w:hRule="exact" w:val="288"/>
          <w:jc w:val="center"/>
        </w:trPr>
        <w:tc>
          <w:tcPr>
            <w:tcW w:w="894" w:type="dxa"/>
          </w:tcPr>
          <w:p w14:paraId="34A000D8"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D</w:t>
            </w:r>
          </w:p>
        </w:tc>
        <w:tc>
          <w:tcPr>
            <w:tcW w:w="4411" w:type="dxa"/>
            <w:gridSpan w:val="2"/>
          </w:tcPr>
          <w:p w14:paraId="794D1D2E" w14:textId="77777777" w:rsidR="00666194" w:rsidRPr="00C71F99" w:rsidRDefault="00666194" w:rsidP="00666194">
            <w:pPr>
              <w:rPr>
                <w:rFonts w:cstheme="minorHAnsi"/>
                <w:sz w:val="20"/>
                <w:szCs w:val="20"/>
              </w:rPr>
            </w:pPr>
            <w:r w:rsidRPr="00C71F99">
              <w:rPr>
                <w:rFonts w:cstheme="minorHAnsi"/>
                <w:sz w:val="20"/>
                <w:szCs w:val="20"/>
              </w:rPr>
              <w:t>Juice or juice drinks?</w:t>
            </w:r>
            <w:r w:rsidRPr="00C71F99">
              <w:rPr>
                <w:rFonts w:cstheme="minorHAnsi"/>
                <w:sz w:val="20"/>
                <w:szCs w:val="20"/>
                <w:rtl/>
              </w:rPr>
              <w:t xml:space="preserve">                   </w:t>
            </w:r>
          </w:p>
        </w:tc>
        <w:tc>
          <w:tcPr>
            <w:tcW w:w="900" w:type="dxa"/>
            <w:gridSpan w:val="3"/>
          </w:tcPr>
          <w:p w14:paraId="45EED3AD" w14:textId="619BB1E1" w:rsidR="00666194" w:rsidRPr="00C71F99" w:rsidRDefault="00666194" w:rsidP="006539FA">
            <w:pPr>
              <w:jc w:val="center"/>
              <w:rPr>
                <w:rFonts w:cstheme="minorHAnsi"/>
                <w:sz w:val="20"/>
                <w:szCs w:val="20"/>
              </w:rPr>
            </w:pPr>
            <w:ins w:id="383" w:author="Shaikh Asif" w:date="2020-10-08T10:04:00Z">
              <w:r w:rsidRPr="00C71F99">
                <w:rPr>
                  <w:rFonts w:cstheme="minorHAnsi"/>
                  <w:sz w:val="20"/>
                  <w:szCs w:val="20"/>
                </w:rPr>
                <w:t>1</w:t>
              </w:r>
            </w:ins>
          </w:p>
        </w:tc>
        <w:tc>
          <w:tcPr>
            <w:tcW w:w="720" w:type="dxa"/>
            <w:gridSpan w:val="2"/>
            <w:tcBorders>
              <w:top w:val="single" w:sz="8" w:space="0" w:color="auto"/>
              <w:right w:val="single" w:sz="8" w:space="0" w:color="auto"/>
            </w:tcBorders>
          </w:tcPr>
          <w:p w14:paraId="1E656F30" w14:textId="2310C09B" w:rsidR="00666194" w:rsidRPr="00C71F99" w:rsidRDefault="00666194" w:rsidP="00666194">
            <w:pPr>
              <w:widowControl w:val="0"/>
              <w:tabs>
                <w:tab w:val="left" w:leader="dot" w:pos="3600"/>
              </w:tabs>
              <w:spacing w:after="0"/>
              <w:jc w:val="center"/>
              <w:rPr>
                <w:rFonts w:cstheme="minorHAnsi"/>
                <w:color w:val="000000"/>
                <w:sz w:val="20"/>
                <w:szCs w:val="20"/>
              </w:rPr>
            </w:pPr>
            <w:ins w:id="384" w:author="Shaikh Asif" w:date="2020-10-08T10:05:00Z">
              <w:r w:rsidRPr="00C71F99">
                <w:rPr>
                  <w:rFonts w:cstheme="minorHAnsi"/>
                  <w:sz w:val="20"/>
                  <w:szCs w:val="20"/>
                </w:rPr>
                <w:t>2</w:t>
              </w:r>
            </w:ins>
          </w:p>
        </w:tc>
        <w:tc>
          <w:tcPr>
            <w:tcW w:w="1080" w:type="dxa"/>
            <w:gridSpan w:val="5"/>
            <w:tcBorders>
              <w:top w:val="single" w:sz="8" w:space="0" w:color="auto"/>
              <w:left w:val="single" w:sz="8" w:space="0" w:color="auto"/>
            </w:tcBorders>
          </w:tcPr>
          <w:p w14:paraId="3467597B" w14:textId="7CD3226E" w:rsidR="00666194" w:rsidRPr="00C71F99" w:rsidRDefault="00666194" w:rsidP="00666194">
            <w:pPr>
              <w:widowControl w:val="0"/>
              <w:tabs>
                <w:tab w:val="left" w:leader="dot" w:pos="3600"/>
              </w:tabs>
              <w:spacing w:after="0"/>
              <w:jc w:val="center"/>
              <w:rPr>
                <w:rFonts w:cstheme="minorHAnsi"/>
                <w:color w:val="000000"/>
                <w:sz w:val="20"/>
                <w:szCs w:val="20"/>
              </w:rPr>
            </w:pPr>
            <w:ins w:id="385" w:author="Shaikh Asif" w:date="2020-10-08T10:05:00Z">
              <w:r w:rsidRPr="00C71F99">
                <w:rPr>
                  <w:rFonts w:cstheme="minorHAnsi"/>
                  <w:sz w:val="20"/>
                  <w:szCs w:val="20"/>
                </w:rPr>
                <w:t>98</w:t>
              </w:r>
            </w:ins>
          </w:p>
        </w:tc>
        <w:tc>
          <w:tcPr>
            <w:tcW w:w="3420" w:type="dxa"/>
            <w:gridSpan w:val="6"/>
            <w:tcBorders>
              <w:top w:val="single" w:sz="8" w:space="0" w:color="auto"/>
              <w:left w:val="single" w:sz="8" w:space="0" w:color="auto"/>
            </w:tcBorders>
          </w:tcPr>
          <w:p w14:paraId="7BE0A3BD" w14:textId="53A9E0E3" w:rsidR="00666194" w:rsidRPr="00C71F99" w:rsidRDefault="00666194" w:rsidP="00666194">
            <w:pPr>
              <w:widowControl w:val="0"/>
              <w:tabs>
                <w:tab w:val="left" w:leader="dot" w:pos="3600"/>
              </w:tabs>
              <w:spacing w:after="0"/>
              <w:jc w:val="center"/>
              <w:rPr>
                <w:rFonts w:cstheme="minorHAnsi"/>
                <w:color w:val="000000"/>
                <w:sz w:val="20"/>
                <w:szCs w:val="20"/>
              </w:rPr>
            </w:pPr>
            <w:ins w:id="386" w:author="Shaikh Asif" w:date="2020-10-08T10:07:00Z">
              <w:r w:rsidRPr="00C71F99">
                <w:rPr>
                  <w:rFonts w:ascii="Calibri" w:hAnsi="Calibri" w:cs="Calibri"/>
                  <w:sz w:val="18"/>
                  <w:szCs w:val="18"/>
                </w:rPr>
                <w:t>[__][__]</w:t>
              </w:r>
            </w:ins>
          </w:p>
        </w:tc>
      </w:tr>
      <w:tr w:rsidR="00C16077" w:rsidRPr="00C71F99" w14:paraId="32159E4B" w14:textId="77777777" w:rsidTr="00683F05">
        <w:trPr>
          <w:trHeight w:hRule="exact" w:val="288"/>
          <w:jc w:val="center"/>
        </w:trPr>
        <w:tc>
          <w:tcPr>
            <w:tcW w:w="894" w:type="dxa"/>
          </w:tcPr>
          <w:p w14:paraId="534A7E15"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E</w:t>
            </w:r>
          </w:p>
        </w:tc>
        <w:tc>
          <w:tcPr>
            <w:tcW w:w="4411" w:type="dxa"/>
            <w:gridSpan w:val="2"/>
          </w:tcPr>
          <w:p w14:paraId="6BD3DFFD" w14:textId="77777777" w:rsidR="00666194" w:rsidRPr="00C71F99" w:rsidRDefault="00666194" w:rsidP="00666194">
            <w:pPr>
              <w:rPr>
                <w:rFonts w:cstheme="minorHAnsi"/>
                <w:sz w:val="20"/>
                <w:szCs w:val="20"/>
              </w:rPr>
            </w:pPr>
            <w:r w:rsidRPr="00C71F99">
              <w:rPr>
                <w:rFonts w:cstheme="minorHAnsi"/>
                <w:sz w:val="20"/>
                <w:szCs w:val="20"/>
              </w:rPr>
              <w:t>Clear broth?</w:t>
            </w:r>
            <w:r w:rsidRPr="00C71F99">
              <w:rPr>
                <w:rFonts w:cstheme="minorHAnsi"/>
                <w:sz w:val="20"/>
                <w:szCs w:val="20"/>
                <w:rtl/>
              </w:rPr>
              <w:t xml:space="preserve"> </w:t>
            </w:r>
          </w:p>
        </w:tc>
        <w:tc>
          <w:tcPr>
            <w:tcW w:w="900" w:type="dxa"/>
            <w:gridSpan w:val="3"/>
          </w:tcPr>
          <w:p w14:paraId="5E6BA032" w14:textId="2D03F26F" w:rsidR="00666194" w:rsidRPr="00C71F99" w:rsidRDefault="00666194" w:rsidP="006539FA">
            <w:pPr>
              <w:jc w:val="center"/>
              <w:rPr>
                <w:rFonts w:cstheme="minorHAnsi"/>
                <w:sz w:val="20"/>
                <w:szCs w:val="20"/>
              </w:rPr>
            </w:pPr>
            <w:ins w:id="387" w:author="Shaikh Asif" w:date="2020-10-08T10:04:00Z">
              <w:r w:rsidRPr="00C71F99">
                <w:rPr>
                  <w:rFonts w:cstheme="minorHAnsi"/>
                  <w:sz w:val="20"/>
                  <w:szCs w:val="20"/>
                </w:rPr>
                <w:t>1</w:t>
              </w:r>
            </w:ins>
          </w:p>
        </w:tc>
        <w:tc>
          <w:tcPr>
            <w:tcW w:w="720" w:type="dxa"/>
            <w:gridSpan w:val="2"/>
            <w:tcBorders>
              <w:top w:val="single" w:sz="8" w:space="0" w:color="auto"/>
              <w:right w:val="single" w:sz="8" w:space="0" w:color="auto"/>
            </w:tcBorders>
          </w:tcPr>
          <w:p w14:paraId="3A44F07C" w14:textId="54B9AF6F" w:rsidR="00666194" w:rsidRPr="00C71F99" w:rsidRDefault="00666194" w:rsidP="00666194">
            <w:pPr>
              <w:widowControl w:val="0"/>
              <w:tabs>
                <w:tab w:val="left" w:leader="dot" w:pos="3600"/>
              </w:tabs>
              <w:spacing w:after="0"/>
              <w:jc w:val="center"/>
              <w:rPr>
                <w:rFonts w:cstheme="minorHAnsi"/>
                <w:color w:val="000000"/>
                <w:sz w:val="20"/>
                <w:szCs w:val="20"/>
              </w:rPr>
            </w:pPr>
            <w:ins w:id="388" w:author="Shaikh Asif" w:date="2020-10-08T10:05:00Z">
              <w:r w:rsidRPr="00C71F99">
                <w:rPr>
                  <w:rFonts w:cstheme="minorHAnsi"/>
                  <w:sz w:val="20"/>
                  <w:szCs w:val="20"/>
                </w:rPr>
                <w:t>2</w:t>
              </w:r>
            </w:ins>
          </w:p>
        </w:tc>
        <w:tc>
          <w:tcPr>
            <w:tcW w:w="1080" w:type="dxa"/>
            <w:gridSpan w:val="5"/>
            <w:tcBorders>
              <w:top w:val="single" w:sz="8" w:space="0" w:color="auto"/>
              <w:left w:val="single" w:sz="8" w:space="0" w:color="auto"/>
            </w:tcBorders>
          </w:tcPr>
          <w:p w14:paraId="01CA9D64" w14:textId="4ADCBE1C" w:rsidR="00666194" w:rsidRPr="00C71F99" w:rsidRDefault="00666194" w:rsidP="00666194">
            <w:pPr>
              <w:widowControl w:val="0"/>
              <w:tabs>
                <w:tab w:val="left" w:leader="dot" w:pos="3600"/>
              </w:tabs>
              <w:spacing w:after="0"/>
              <w:jc w:val="center"/>
              <w:rPr>
                <w:rFonts w:cstheme="minorHAnsi"/>
                <w:color w:val="000000"/>
                <w:sz w:val="20"/>
                <w:szCs w:val="20"/>
              </w:rPr>
            </w:pPr>
            <w:ins w:id="389" w:author="Shaikh Asif" w:date="2020-10-08T10:05:00Z">
              <w:r w:rsidRPr="00C71F99">
                <w:rPr>
                  <w:rFonts w:cstheme="minorHAnsi"/>
                  <w:sz w:val="20"/>
                  <w:szCs w:val="20"/>
                </w:rPr>
                <w:t>98</w:t>
              </w:r>
            </w:ins>
          </w:p>
        </w:tc>
        <w:tc>
          <w:tcPr>
            <w:tcW w:w="3420" w:type="dxa"/>
            <w:gridSpan w:val="6"/>
            <w:tcBorders>
              <w:top w:val="single" w:sz="8" w:space="0" w:color="auto"/>
              <w:left w:val="single" w:sz="8" w:space="0" w:color="auto"/>
            </w:tcBorders>
          </w:tcPr>
          <w:p w14:paraId="5504BEB9" w14:textId="37254C2B" w:rsidR="00666194" w:rsidRPr="00C71F99" w:rsidRDefault="00666194" w:rsidP="00666194">
            <w:pPr>
              <w:widowControl w:val="0"/>
              <w:tabs>
                <w:tab w:val="left" w:leader="dot" w:pos="3600"/>
              </w:tabs>
              <w:spacing w:after="0"/>
              <w:jc w:val="center"/>
              <w:rPr>
                <w:rFonts w:cstheme="minorHAnsi"/>
                <w:color w:val="000000"/>
                <w:sz w:val="20"/>
                <w:szCs w:val="20"/>
              </w:rPr>
            </w:pPr>
            <w:ins w:id="390" w:author="Shaikh Asif" w:date="2020-10-08T10:07:00Z">
              <w:r w:rsidRPr="00C71F99">
                <w:rPr>
                  <w:rFonts w:ascii="Calibri" w:hAnsi="Calibri" w:cs="Calibri"/>
                  <w:sz w:val="18"/>
                  <w:szCs w:val="18"/>
                </w:rPr>
                <w:t>[__][__]</w:t>
              </w:r>
            </w:ins>
          </w:p>
        </w:tc>
      </w:tr>
      <w:tr w:rsidR="00C16077" w:rsidRPr="00C71F99" w14:paraId="68447DF0" w14:textId="77777777" w:rsidTr="00683F05">
        <w:trPr>
          <w:trHeight w:hRule="exact" w:val="288"/>
          <w:jc w:val="center"/>
        </w:trPr>
        <w:tc>
          <w:tcPr>
            <w:tcW w:w="894" w:type="dxa"/>
          </w:tcPr>
          <w:p w14:paraId="026680FC"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F</w:t>
            </w:r>
          </w:p>
        </w:tc>
        <w:tc>
          <w:tcPr>
            <w:tcW w:w="4411" w:type="dxa"/>
            <w:gridSpan w:val="2"/>
          </w:tcPr>
          <w:p w14:paraId="316EFFF1" w14:textId="77777777" w:rsidR="00666194" w:rsidRPr="00C71F99" w:rsidRDefault="00666194" w:rsidP="00666194">
            <w:pPr>
              <w:rPr>
                <w:rFonts w:cstheme="minorHAnsi"/>
                <w:sz w:val="20"/>
                <w:szCs w:val="20"/>
              </w:rPr>
            </w:pPr>
            <w:r w:rsidRPr="00C71F99">
              <w:rPr>
                <w:rFonts w:cstheme="minorHAnsi"/>
                <w:sz w:val="20"/>
                <w:szCs w:val="20"/>
              </w:rPr>
              <w:t>Yogurt</w:t>
            </w:r>
            <w:r w:rsidRPr="00C71F99">
              <w:rPr>
                <w:rFonts w:cstheme="minorHAnsi"/>
                <w:sz w:val="20"/>
                <w:szCs w:val="20"/>
                <w:rtl/>
                <w:lang w:bidi="ur-PK"/>
              </w:rPr>
              <w:t>                                                              </w:t>
            </w:r>
          </w:p>
        </w:tc>
        <w:tc>
          <w:tcPr>
            <w:tcW w:w="900" w:type="dxa"/>
            <w:gridSpan w:val="3"/>
          </w:tcPr>
          <w:p w14:paraId="7A2BBBDB" w14:textId="0B78632B" w:rsidR="00666194" w:rsidRPr="00C71F99" w:rsidRDefault="00666194" w:rsidP="006539FA">
            <w:pPr>
              <w:jc w:val="center"/>
              <w:rPr>
                <w:rFonts w:cstheme="minorHAnsi"/>
                <w:sz w:val="20"/>
                <w:szCs w:val="20"/>
              </w:rPr>
            </w:pPr>
            <w:ins w:id="391" w:author="Shaikh Asif" w:date="2020-10-08T10:04:00Z">
              <w:r w:rsidRPr="00C71F99">
                <w:rPr>
                  <w:rFonts w:cstheme="minorHAnsi"/>
                  <w:sz w:val="20"/>
                  <w:szCs w:val="20"/>
                </w:rPr>
                <w:t>1</w:t>
              </w:r>
            </w:ins>
          </w:p>
        </w:tc>
        <w:tc>
          <w:tcPr>
            <w:tcW w:w="720" w:type="dxa"/>
            <w:gridSpan w:val="2"/>
            <w:tcBorders>
              <w:top w:val="single" w:sz="8" w:space="0" w:color="auto"/>
              <w:right w:val="single" w:sz="8" w:space="0" w:color="auto"/>
            </w:tcBorders>
          </w:tcPr>
          <w:p w14:paraId="0A5D8378" w14:textId="728C06D8" w:rsidR="00666194" w:rsidRPr="00C71F99" w:rsidRDefault="00666194" w:rsidP="00666194">
            <w:pPr>
              <w:widowControl w:val="0"/>
              <w:tabs>
                <w:tab w:val="left" w:leader="dot" w:pos="3600"/>
              </w:tabs>
              <w:spacing w:after="0"/>
              <w:jc w:val="center"/>
              <w:rPr>
                <w:rFonts w:cstheme="minorHAnsi"/>
                <w:color w:val="000000"/>
                <w:sz w:val="20"/>
                <w:szCs w:val="20"/>
              </w:rPr>
            </w:pPr>
            <w:ins w:id="392" w:author="Shaikh Asif" w:date="2020-10-08T10:05:00Z">
              <w:r w:rsidRPr="00C71F99">
                <w:rPr>
                  <w:rFonts w:cstheme="minorHAnsi"/>
                  <w:sz w:val="20"/>
                  <w:szCs w:val="20"/>
                </w:rPr>
                <w:t>2</w:t>
              </w:r>
            </w:ins>
          </w:p>
        </w:tc>
        <w:tc>
          <w:tcPr>
            <w:tcW w:w="1080" w:type="dxa"/>
            <w:gridSpan w:val="5"/>
            <w:tcBorders>
              <w:top w:val="single" w:sz="8" w:space="0" w:color="auto"/>
              <w:left w:val="single" w:sz="8" w:space="0" w:color="auto"/>
            </w:tcBorders>
          </w:tcPr>
          <w:p w14:paraId="40893E94" w14:textId="11762499" w:rsidR="00666194" w:rsidRPr="00C71F99" w:rsidRDefault="00666194" w:rsidP="00666194">
            <w:pPr>
              <w:widowControl w:val="0"/>
              <w:tabs>
                <w:tab w:val="left" w:leader="dot" w:pos="3600"/>
              </w:tabs>
              <w:spacing w:after="0"/>
              <w:jc w:val="center"/>
              <w:rPr>
                <w:rFonts w:cstheme="minorHAnsi"/>
                <w:color w:val="000000"/>
                <w:sz w:val="20"/>
                <w:szCs w:val="20"/>
              </w:rPr>
            </w:pPr>
            <w:ins w:id="393" w:author="Shaikh Asif" w:date="2020-10-08T10:05:00Z">
              <w:r w:rsidRPr="00C71F99">
                <w:rPr>
                  <w:rFonts w:cstheme="minorHAnsi"/>
                  <w:sz w:val="20"/>
                  <w:szCs w:val="20"/>
                </w:rPr>
                <w:t>98</w:t>
              </w:r>
            </w:ins>
          </w:p>
        </w:tc>
        <w:tc>
          <w:tcPr>
            <w:tcW w:w="3420" w:type="dxa"/>
            <w:gridSpan w:val="6"/>
            <w:tcBorders>
              <w:top w:val="single" w:sz="8" w:space="0" w:color="auto"/>
              <w:left w:val="single" w:sz="8" w:space="0" w:color="auto"/>
            </w:tcBorders>
          </w:tcPr>
          <w:p w14:paraId="6C327F24" w14:textId="2CE7D015" w:rsidR="00666194" w:rsidRPr="00C71F99" w:rsidRDefault="00666194" w:rsidP="00666194">
            <w:pPr>
              <w:widowControl w:val="0"/>
              <w:tabs>
                <w:tab w:val="left" w:leader="dot" w:pos="3600"/>
              </w:tabs>
              <w:spacing w:after="0"/>
              <w:jc w:val="center"/>
              <w:rPr>
                <w:rFonts w:cstheme="minorHAnsi"/>
                <w:color w:val="000000"/>
                <w:sz w:val="20"/>
                <w:szCs w:val="20"/>
              </w:rPr>
            </w:pPr>
            <w:ins w:id="394" w:author="Shaikh Asif" w:date="2020-10-08T10:07:00Z">
              <w:r w:rsidRPr="00C71F99">
                <w:rPr>
                  <w:rFonts w:ascii="Calibri" w:hAnsi="Calibri" w:cs="Calibri"/>
                  <w:sz w:val="18"/>
                  <w:szCs w:val="18"/>
                </w:rPr>
                <w:t>[__][__]</w:t>
              </w:r>
            </w:ins>
          </w:p>
        </w:tc>
      </w:tr>
      <w:tr w:rsidR="00C16077" w:rsidRPr="00C71F99" w14:paraId="1423EEC3" w14:textId="77777777" w:rsidTr="00683F05">
        <w:trPr>
          <w:trHeight w:hRule="exact" w:val="288"/>
          <w:jc w:val="center"/>
        </w:trPr>
        <w:tc>
          <w:tcPr>
            <w:tcW w:w="894" w:type="dxa"/>
          </w:tcPr>
          <w:p w14:paraId="26A055C0"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G</w:t>
            </w:r>
          </w:p>
        </w:tc>
        <w:tc>
          <w:tcPr>
            <w:tcW w:w="4411" w:type="dxa"/>
            <w:gridSpan w:val="2"/>
          </w:tcPr>
          <w:p w14:paraId="7006805D" w14:textId="77777777" w:rsidR="00666194" w:rsidRPr="00C71F99" w:rsidRDefault="00666194" w:rsidP="00666194">
            <w:pPr>
              <w:rPr>
                <w:rFonts w:cstheme="minorHAnsi"/>
                <w:sz w:val="20"/>
                <w:szCs w:val="20"/>
              </w:rPr>
            </w:pPr>
            <w:r w:rsidRPr="00C71F99">
              <w:rPr>
                <w:rFonts w:cstheme="minorHAnsi"/>
                <w:sz w:val="20"/>
                <w:szCs w:val="20"/>
              </w:rPr>
              <w:t>Thin porridge?</w:t>
            </w:r>
            <w:r w:rsidRPr="00C71F99">
              <w:rPr>
                <w:rFonts w:cstheme="minorHAnsi"/>
                <w:sz w:val="20"/>
                <w:szCs w:val="20"/>
                <w:rtl/>
              </w:rPr>
              <w:t xml:space="preserve">                                             </w:t>
            </w:r>
          </w:p>
        </w:tc>
        <w:tc>
          <w:tcPr>
            <w:tcW w:w="900" w:type="dxa"/>
            <w:gridSpan w:val="3"/>
          </w:tcPr>
          <w:p w14:paraId="2EA4FA85" w14:textId="2481301B" w:rsidR="00666194" w:rsidRPr="00C71F99" w:rsidRDefault="00666194" w:rsidP="006539FA">
            <w:pPr>
              <w:jc w:val="center"/>
              <w:rPr>
                <w:rFonts w:cstheme="minorHAnsi"/>
                <w:sz w:val="20"/>
                <w:szCs w:val="20"/>
              </w:rPr>
            </w:pPr>
            <w:ins w:id="395" w:author="Shaikh Asif" w:date="2020-10-08T10:04:00Z">
              <w:r w:rsidRPr="00C71F99">
                <w:rPr>
                  <w:rFonts w:cstheme="minorHAnsi"/>
                  <w:sz w:val="20"/>
                  <w:szCs w:val="20"/>
                </w:rPr>
                <w:t>1</w:t>
              </w:r>
            </w:ins>
          </w:p>
        </w:tc>
        <w:tc>
          <w:tcPr>
            <w:tcW w:w="720" w:type="dxa"/>
            <w:gridSpan w:val="2"/>
            <w:tcBorders>
              <w:top w:val="single" w:sz="8" w:space="0" w:color="auto"/>
              <w:right w:val="single" w:sz="8" w:space="0" w:color="auto"/>
            </w:tcBorders>
          </w:tcPr>
          <w:p w14:paraId="447752EA" w14:textId="00EF7E4A" w:rsidR="00666194" w:rsidRPr="00C71F99" w:rsidRDefault="00666194" w:rsidP="00666194">
            <w:pPr>
              <w:widowControl w:val="0"/>
              <w:tabs>
                <w:tab w:val="left" w:leader="dot" w:pos="3600"/>
              </w:tabs>
              <w:spacing w:after="0"/>
              <w:jc w:val="center"/>
              <w:rPr>
                <w:rFonts w:cstheme="minorHAnsi"/>
                <w:color w:val="000000"/>
                <w:sz w:val="20"/>
                <w:szCs w:val="20"/>
              </w:rPr>
            </w:pPr>
            <w:ins w:id="396" w:author="Shaikh Asif" w:date="2020-10-08T10:05:00Z">
              <w:r w:rsidRPr="00C71F99">
                <w:rPr>
                  <w:rFonts w:cstheme="minorHAnsi"/>
                  <w:sz w:val="20"/>
                  <w:szCs w:val="20"/>
                </w:rPr>
                <w:t>2</w:t>
              </w:r>
            </w:ins>
          </w:p>
        </w:tc>
        <w:tc>
          <w:tcPr>
            <w:tcW w:w="1080" w:type="dxa"/>
            <w:gridSpan w:val="5"/>
            <w:tcBorders>
              <w:top w:val="single" w:sz="8" w:space="0" w:color="auto"/>
              <w:left w:val="single" w:sz="8" w:space="0" w:color="auto"/>
            </w:tcBorders>
          </w:tcPr>
          <w:p w14:paraId="30B4C0D6" w14:textId="7C66AEAF" w:rsidR="00666194" w:rsidRPr="00C71F99" w:rsidRDefault="00666194" w:rsidP="00666194">
            <w:pPr>
              <w:widowControl w:val="0"/>
              <w:tabs>
                <w:tab w:val="left" w:leader="dot" w:pos="3600"/>
              </w:tabs>
              <w:spacing w:after="0"/>
              <w:jc w:val="center"/>
              <w:rPr>
                <w:rFonts w:cstheme="minorHAnsi"/>
                <w:color w:val="000000"/>
                <w:sz w:val="20"/>
                <w:szCs w:val="20"/>
              </w:rPr>
            </w:pPr>
            <w:ins w:id="397" w:author="Shaikh Asif" w:date="2020-10-08T10:05:00Z">
              <w:r w:rsidRPr="00C71F99">
                <w:rPr>
                  <w:rFonts w:cstheme="minorHAnsi"/>
                  <w:sz w:val="20"/>
                  <w:szCs w:val="20"/>
                </w:rPr>
                <w:t>98</w:t>
              </w:r>
            </w:ins>
          </w:p>
        </w:tc>
        <w:tc>
          <w:tcPr>
            <w:tcW w:w="3420" w:type="dxa"/>
            <w:gridSpan w:val="6"/>
            <w:tcBorders>
              <w:top w:val="single" w:sz="8" w:space="0" w:color="auto"/>
              <w:left w:val="single" w:sz="8" w:space="0" w:color="auto"/>
            </w:tcBorders>
          </w:tcPr>
          <w:p w14:paraId="2156A5D0" w14:textId="542693E3" w:rsidR="00666194" w:rsidRPr="00C71F99" w:rsidRDefault="00666194" w:rsidP="00666194">
            <w:pPr>
              <w:widowControl w:val="0"/>
              <w:tabs>
                <w:tab w:val="left" w:leader="dot" w:pos="3600"/>
              </w:tabs>
              <w:spacing w:after="0"/>
              <w:jc w:val="center"/>
              <w:rPr>
                <w:rFonts w:cstheme="minorHAnsi"/>
                <w:color w:val="000000"/>
                <w:sz w:val="20"/>
                <w:szCs w:val="20"/>
              </w:rPr>
            </w:pPr>
            <w:ins w:id="398" w:author="Shaikh Asif" w:date="2020-10-08T10:07:00Z">
              <w:r w:rsidRPr="00C71F99">
                <w:rPr>
                  <w:rFonts w:ascii="Calibri" w:hAnsi="Calibri" w:cs="Calibri"/>
                  <w:sz w:val="18"/>
                  <w:szCs w:val="18"/>
                </w:rPr>
                <w:t>[__][__]</w:t>
              </w:r>
            </w:ins>
          </w:p>
        </w:tc>
      </w:tr>
      <w:tr w:rsidR="006539FA" w:rsidRPr="00C71F99" w14:paraId="68CB186B" w14:textId="77777777" w:rsidTr="00683F05">
        <w:trPr>
          <w:trHeight w:hRule="exact" w:val="288"/>
          <w:jc w:val="center"/>
        </w:trPr>
        <w:tc>
          <w:tcPr>
            <w:tcW w:w="894" w:type="dxa"/>
          </w:tcPr>
          <w:p w14:paraId="418B6C48"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H</w:t>
            </w:r>
          </w:p>
        </w:tc>
        <w:tc>
          <w:tcPr>
            <w:tcW w:w="4411" w:type="dxa"/>
            <w:gridSpan w:val="2"/>
            <w:tcBorders>
              <w:bottom w:val="single" w:sz="4" w:space="0" w:color="auto"/>
            </w:tcBorders>
          </w:tcPr>
          <w:p w14:paraId="1CC5DDE6" w14:textId="6C9C99F1" w:rsidR="00666194" w:rsidRPr="00C71F99" w:rsidRDefault="00666194" w:rsidP="00666194">
            <w:pPr>
              <w:rPr>
                <w:rFonts w:cstheme="minorHAnsi"/>
                <w:sz w:val="20"/>
                <w:szCs w:val="20"/>
              </w:rPr>
            </w:pPr>
            <w:r w:rsidRPr="00C71F99">
              <w:rPr>
                <w:rFonts w:cstheme="minorHAnsi"/>
                <w:sz w:val="20"/>
                <w:szCs w:val="20"/>
              </w:rPr>
              <w:t>Any other liquids such as [list other water</w:t>
            </w:r>
            <w:ins w:id="399" w:author="Shaikh Asif" w:date="2020-10-08T12:50:00Z">
              <w:r w:rsidR="00AC0B6E">
                <w:rPr>
                  <w:rFonts w:cstheme="minorHAnsi"/>
                  <w:sz w:val="20"/>
                  <w:szCs w:val="20"/>
                </w:rPr>
                <w:t>]</w:t>
              </w:r>
            </w:ins>
            <w:r w:rsidRPr="00C71F99">
              <w:rPr>
                <w:rFonts w:cstheme="minorHAnsi"/>
                <w:sz w:val="20"/>
                <w:szCs w:val="20"/>
              </w:rPr>
              <w:t xml:space="preserve"> </w:t>
            </w:r>
            <w:proofErr w:type="spellStart"/>
            <w:r w:rsidRPr="00C71F99">
              <w:rPr>
                <w:rFonts w:cstheme="minorHAnsi"/>
                <w:sz w:val="20"/>
                <w:szCs w:val="20"/>
              </w:rPr>
              <w:t>based</w:t>
            </w:r>
            <w:ins w:id="400" w:author="Shaikh Asif" w:date="2020-10-07T16:57:00Z">
              <w:r w:rsidRPr="00C71F99">
                <w:rPr>
                  <w:rFonts w:cstheme="minorHAnsi"/>
                  <w:sz w:val="20"/>
                  <w:szCs w:val="20"/>
                </w:rPr>
                <w:t>water</w:t>
              </w:r>
              <w:proofErr w:type="spellEnd"/>
              <w:r w:rsidRPr="00C71F99">
                <w:rPr>
                  <w:rFonts w:cstheme="minorHAnsi"/>
                  <w:sz w:val="20"/>
                  <w:szCs w:val="20"/>
                </w:rPr>
                <w:t>-based</w:t>
              </w:r>
            </w:ins>
            <w:r w:rsidRPr="00C71F99">
              <w:rPr>
                <w:rFonts w:cstheme="minorHAnsi"/>
                <w:sz w:val="20"/>
                <w:szCs w:val="20"/>
              </w:rPr>
              <w:t xml:space="preserve"> liquids available in the local setting]?</w:t>
            </w:r>
          </w:p>
        </w:tc>
        <w:tc>
          <w:tcPr>
            <w:tcW w:w="900" w:type="dxa"/>
            <w:gridSpan w:val="3"/>
          </w:tcPr>
          <w:p w14:paraId="43B7D174" w14:textId="0B1F3A3A" w:rsidR="00666194" w:rsidRPr="00C71F99" w:rsidRDefault="00666194" w:rsidP="006539FA">
            <w:pPr>
              <w:jc w:val="center"/>
              <w:rPr>
                <w:rFonts w:cstheme="minorHAnsi"/>
                <w:sz w:val="20"/>
                <w:szCs w:val="20"/>
              </w:rPr>
            </w:pPr>
            <w:ins w:id="401" w:author="Shaikh Asif" w:date="2020-10-08T10:04:00Z">
              <w:r w:rsidRPr="00C71F99">
                <w:rPr>
                  <w:rFonts w:cstheme="minorHAnsi"/>
                  <w:sz w:val="20"/>
                  <w:szCs w:val="20"/>
                </w:rPr>
                <w:t>1</w:t>
              </w:r>
            </w:ins>
          </w:p>
        </w:tc>
        <w:tc>
          <w:tcPr>
            <w:tcW w:w="720" w:type="dxa"/>
            <w:gridSpan w:val="2"/>
            <w:tcBorders>
              <w:top w:val="single" w:sz="8" w:space="0" w:color="auto"/>
              <w:right w:val="single" w:sz="8" w:space="0" w:color="auto"/>
            </w:tcBorders>
          </w:tcPr>
          <w:p w14:paraId="6DDE8EED" w14:textId="7ECC8D0F" w:rsidR="00666194" w:rsidRPr="00C71F99" w:rsidRDefault="00666194" w:rsidP="00666194">
            <w:pPr>
              <w:widowControl w:val="0"/>
              <w:tabs>
                <w:tab w:val="left" w:leader="dot" w:pos="3600"/>
              </w:tabs>
              <w:spacing w:after="0"/>
              <w:jc w:val="center"/>
              <w:rPr>
                <w:rFonts w:cstheme="minorHAnsi"/>
                <w:color w:val="000000"/>
                <w:sz w:val="20"/>
                <w:szCs w:val="20"/>
              </w:rPr>
            </w:pPr>
            <w:ins w:id="402" w:author="Shaikh Asif" w:date="2020-10-08T10:05:00Z">
              <w:r w:rsidRPr="00C71F99">
                <w:rPr>
                  <w:rFonts w:cstheme="minorHAnsi"/>
                  <w:sz w:val="20"/>
                  <w:szCs w:val="20"/>
                </w:rPr>
                <w:t>2</w:t>
              </w:r>
            </w:ins>
          </w:p>
        </w:tc>
        <w:tc>
          <w:tcPr>
            <w:tcW w:w="1080" w:type="dxa"/>
            <w:gridSpan w:val="5"/>
            <w:tcBorders>
              <w:top w:val="single" w:sz="8" w:space="0" w:color="auto"/>
              <w:left w:val="single" w:sz="8" w:space="0" w:color="auto"/>
            </w:tcBorders>
          </w:tcPr>
          <w:p w14:paraId="0E1E1A27" w14:textId="0A487D1E" w:rsidR="00666194" w:rsidRPr="00C71F99" w:rsidRDefault="00666194" w:rsidP="00666194">
            <w:pPr>
              <w:widowControl w:val="0"/>
              <w:tabs>
                <w:tab w:val="left" w:leader="dot" w:pos="3600"/>
              </w:tabs>
              <w:spacing w:after="0"/>
              <w:jc w:val="center"/>
              <w:rPr>
                <w:rFonts w:cstheme="minorHAnsi"/>
                <w:color w:val="000000"/>
                <w:sz w:val="20"/>
                <w:szCs w:val="20"/>
              </w:rPr>
            </w:pPr>
            <w:ins w:id="403" w:author="Shaikh Asif" w:date="2020-10-08T10:05:00Z">
              <w:r w:rsidRPr="00C71F99">
                <w:rPr>
                  <w:rFonts w:cstheme="minorHAnsi"/>
                  <w:sz w:val="20"/>
                  <w:szCs w:val="20"/>
                </w:rPr>
                <w:t>98</w:t>
              </w:r>
            </w:ins>
          </w:p>
        </w:tc>
        <w:tc>
          <w:tcPr>
            <w:tcW w:w="3420" w:type="dxa"/>
            <w:gridSpan w:val="6"/>
            <w:tcBorders>
              <w:top w:val="single" w:sz="8" w:space="0" w:color="auto"/>
              <w:left w:val="single" w:sz="8" w:space="0" w:color="auto"/>
            </w:tcBorders>
          </w:tcPr>
          <w:p w14:paraId="33DE0DFB" w14:textId="670458A2" w:rsidR="00666194" w:rsidRPr="00C71F99" w:rsidRDefault="00666194" w:rsidP="00666194">
            <w:pPr>
              <w:widowControl w:val="0"/>
              <w:tabs>
                <w:tab w:val="left" w:leader="dot" w:pos="3600"/>
              </w:tabs>
              <w:spacing w:after="0"/>
              <w:jc w:val="center"/>
              <w:rPr>
                <w:rFonts w:cstheme="minorHAnsi"/>
                <w:color w:val="000000"/>
                <w:sz w:val="20"/>
                <w:szCs w:val="20"/>
              </w:rPr>
            </w:pPr>
            <w:ins w:id="404" w:author="Shaikh Asif" w:date="2020-10-08T10:07:00Z">
              <w:r w:rsidRPr="00C71F99">
                <w:rPr>
                  <w:rFonts w:ascii="Calibri" w:hAnsi="Calibri" w:cs="Calibri"/>
                  <w:sz w:val="18"/>
                  <w:szCs w:val="18"/>
                </w:rPr>
                <w:t>[__][__]</w:t>
              </w:r>
            </w:ins>
          </w:p>
        </w:tc>
      </w:tr>
      <w:tr w:rsidR="006539FA" w:rsidRPr="00C71F99" w14:paraId="4745282D" w14:textId="77777777" w:rsidTr="00683F05">
        <w:trPr>
          <w:trHeight w:hRule="exact" w:val="288"/>
          <w:jc w:val="center"/>
        </w:trPr>
        <w:tc>
          <w:tcPr>
            <w:tcW w:w="894" w:type="dxa"/>
          </w:tcPr>
          <w:p w14:paraId="5274B097" w14:textId="77777777" w:rsidR="006539FA" w:rsidRPr="00C71F99" w:rsidRDefault="006539FA" w:rsidP="00666194">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I</w:t>
            </w:r>
          </w:p>
        </w:tc>
        <w:tc>
          <w:tcPr>
            <w:tcW w:w="4411" w:type="dxa"/>
            <w:gridSpan w:val="2"/>
            <w:tcBorders>
              <w:bottom w:val="nil"/>
            </w:tcBorders>
          </w:tcPr>
          <w:p w14:paraId="61A76406" w14:textId="77777777" w:rsidR="006539FA" w:rsidRPr="00C71F99" w:rsidRDefault="006539FA" w:rsidP="00666194">
            <w:pPr>
              <w:rPr>
                <w:rFonts w:cstheme="minorHAnsi"/>
                <w:sz w:val="20"/>
                <w:szCs w:val="20"/>
              </w:rPr>
            </w:pPr>
            <w:r w:rsidRPr="00C71F99">
              <w:rPr>
                <w:rFonts w:cstheme="minorHAnsi"/>
                <w:sz w:val="20"/>
                <w:szCs w:val="20"/>
              </w:rPr>
              <w:t>Any other liquids?</w:t>
            </w:r>
            <w:r w:rsidRPr="00C71F99">
              <w:rPr>
                <w:rFonts w:cstheme="minorHAnsi"/>
                <w:sz w:val="20"/>
                <w:szCs w:val="20"/>
                <w:rtl/>
                <w:lang w:bidi="ur-PK"/>
              </w:rPr>
              <w:t xml:space="preserve">                           </w:t>
            </w:r>
          </w:p>
        </w:tc>
        <w:tc>
          <w:tcPr>
            <w:tcW w:w="900" w:type="dxa"/>
            <w:gridSpan w:val="3"/>
            <w:vAlign w:val="center"/>
          </w:tcPr>
          <w:p w14:paraId="2A50DD6C" w14:textId="4809824F" w:rsidR="006539FA" w:rsidRPr="00C71F99" w:rsidRDefault="006539FA" w:rsidP="002F1976">
            <w:pPr>
              <w:jc w:val="center"/>
              <w:rPr>
                <w:rFonts w:cstheme="minorHAnsi"/>
                <w:sz w:val="20"/>
                <w:szCs w:val="20"/>
              </w:rPr>
            </w:pPr>
            <w:ins w:id="405" w:author="Shaikh Asif" w:date="2020-10-08T10:04:00Z">
              <w:r w:rsidRPr="00C71F99">
                <w:rPr>
                  <w:rFonts w:cstheme="minorHAnsi"/>
                  <w:sz w:val="20"/>
                  <w:szCs w:val="20"/>
                </w:rPr>
                <w:t>1</w:t>
              </w:r>
            </w:ins>
          </w:p>
        </w:tc>
        <w:tc>
          <w:tcPr>
            <w:tcW w:w="720" w:type="dxa"/>
            <w:gridSpan w:val="2"/>
            <w:tcBorders>
              <w:right w:val="single" w:sz="8" w:space="0" w:color="auto"/>
            </w:tcBorders>
          </w:tcPr>
          <w:p w14:paraId="6DB52BD8" w14:textId="627C396F" w:rsidR="006539FA" w:rsidRPr="00C71F99" w:rsidRDefault="006539FA" w:rsidP="00666194">
            <w:pPr>
              <w:widowControl w:val="0"/>
              <w:tabs>
                <w:tab w:val="left" w:leader="dot" w:pos="3600"/>
              </w:tabs>
              <w:spacing w:after="0"/>
              <w:jc w:val="center"/>
              <w:rPr>
                <w:rFonts w:cstheme="minorHAnsi"/>
                <w:sz w:val="20"/>
                <w:szCs w:val="20"/>
              </w:rPr>
            </w:pPr>
            <w:ins w:id="406" w:author="Shaikh Asif" w:date="2020-10-08T10:05:00Z">
              <w:r w:rsidRPr="00C71F99">
                <w:rPr>
                  <w:rFonts w:cstheme="minorHAnsi"/>
                  <w:sz w:val="20"/>
                  <w:szCs w:val="20"/>
                </w:rPr>
                <w:t>2</w:t>
              </w:r>
            </w:ins>
          </w:p>
        </w:tc>
        <w:tc>
          <w:tcPr>
            <w:tcW w:w="1080" w:type="dxa"/>
            <w:gridSpan w:val="5"/>
            <w:tcBorders>
              <w:top w:val="single" w:sz="8" w:space="0" w:color="auto"/>
              <w:left w:val="single" w:sz="8" w:space="0" w:color="auto"/>
            </w:tcBorders>
          </w:tcPr>
          <w:p w14:paraId="5A5FEC5D" w14:textId="19F4A006" w:rsidR="006539FA" w:rsidRPr="00C71F99" w:rsidRDefault="006539FA" w:rsidP="00666194">
            <w:pPr>
              <w:widowControl w:val="0"/>
              <w:tabs>
                <w:tab w:val="left" w:leader="dot" w:pos="3600"/>
              </w:tabs>
              <w:spacing w:after="0"/>
              <w:jc w:val="center"/>
              <w:rPr>
                <w:rFonts w:cstheme="minorHAnsi"/>
                <w:sz w:val="20"/>
                <w:szCs w:val="20"/>
              </w:rPr>
            </w:pPr>
            <w:ins w:id="407" w:author="Shaikh Asif" w:date="2020-10-08T10:05:00Z">
              <w:r w:rsidRPr="00C71F99">
                <w:rPr>
                  <w:rFonts w:cstheme="minorHAnsi"/>
                  <w:sz w:val="20"/>
                  <w:szCs w:val="20"/>
                </w:rPr>
                <w:t>98</w:t>
              </w:r>
            </w:ins>
          </w:p>
        </w:tc>
        <w:tc>
          <w:tcPr>
            <w:tcW w:w="3420" w:type="dxa"/>
            <w:gridSpan w:val="6"/>
            <w:tcBorders>
              <w:top w:val="single" w:sz="8" w:space="0" w:color="auto"/>
              <w:left w:val="single" w:sz="8" w:space="0" w:color="auto"/>
            </w:tcBorders>
          </w:tcPr>
          <w:p w14:paraId="2CFB7F08" w14:textId="2CC931A5" w:rsidR="006539FA" w:rsidRPr="00C71F99" w:rsidRDefault="006539FA" w:rsidP="00666194">
            <w:pPr>
              <w:widowControl w:val="0"/>
              <w:tabs>
                <w:tab w:val="left" w:leader="dot" w:pos="3600"/>
              </w:tabs>
              <w:spacing w:after="0"/>
              <w:jc w:val="center"/>
              <w:rPr>
                <w:rFonts w:cstheme="minorHAnsi"/>
                <w:sz w:val="20"/>
                <w:szCs w:val="20"/>
              </w:rPr>
            </w:pPr>
            <w:ins w:id="408" w:author="Shaikh Asif" w:date="2020-10-08T10:07:00Z">
              <w:r w:rsidRPr="00C71F99">
                <w:rPr>
                  <w:rFonts w:ascii="Calibri" w:hAnsi="Calibri" w:cs="Calibri"/>
                  <w:sz w:val="18"/>
                  <w:szCs w:val="18"/>
                </w:rPr>
                <w:t>[__][__]</w:t>
              </w:r>
            </w:ins>
          </w:p>
        </w:tc>
      </w:tr>
      <w:tr w:rsidR="00AE2361" w:rsidRPr="00C71F99" w:rsidDel="00343277" w14:paraId="47F12A5D" w14:textId="716C7D17" w:rsidTr="002F1976">
        <w:trPr>
          <w:trHeight w:hRule="exact" w:val="848"/>
          <w:jc w:val="center"/>
          <w:del w:id="409" w:author="Shaikh Asif" w:date="2020-10-08T10:19:00Z"/>
        </w:trPr>
        <w:tc>
          <w:tcPr>
            <w:tcW w:w="894" w:type="dxa"/>
            <w:vAlign w:val="center"/>
          </w:tcPr>
          <w:p w14:paraId="4323311F" w14:textId="7F2985A1" w:rsidR="00AE2361" w:rsidRPr="00C71F99" w:rsidDel="00343277" w:rsidRDefault="00AE2361" w:rsidP="00AE2361">
            <w:pPr>
              <w:tabs>
                <w:tab w:val="right" w:pos="10469"/>
              </w:tabs>
              <w:autoSpaceDE w:val="0"/>
              <w:autoSpaceDN w:val="0"/>
              <w:adjustRightInd w:val="0"/>
              <w:spacing w:after="0"/>
              <w:jc w:val="center"/>
              <w:rPr>
                <w:del w:id="410" w:author="Shaikh Asif" w:date="2020-10-08T10:19:00Z"/>
                <w:rFonts w:cstheme="minorHAnsi"/>
                <w:sz w:val="20"/>
                <w:szCs w:val="20"/>
              </w:rPr>
            </w:pPr>
            <w:del w:id="411" w:author="Shaikh Asif" w:date="2020-10-08T10:19:00Z">
              <w:r w:rsidRPr="00C71F99" w:rsidDel="00343277">
                <w:rPr>
                  <w:rFonts w:cstheme="minorHAnsi"/>
                  <w:sz w:val="24"/>
                  <w:szCs w:val="24"/>
                </w:rPr>
                <w:delText>J20</w:delText>
              </w:r>
            </w:del>
          </w:p>
        </w:tc>
        <w:tc>
          <w:tcPr>
            <w:tcW w:w="8731" w:type="dxa"/>
            <w:gridSpan w:val="17"/>
          </w:tcPr>
          <w:p w14:paraId="382045E2" w14:textId="052253A5" w:rsidR="00AE2361" w:rsidRPr="00C71F99" w:rsidDel="00343277" w:rsidRDefault="00AE2361" w:rsidP="00AE2361">
            <w:pPr>
              <w:rPr>
                <w:del w:id="412" w:author="Shaikh Asif" w:date="2020-10-08T10:19:00Z"/>
                <w:rFonts w:cstheme="minorHAnsi"/>
                <w:sz w:val="20"/>
                <w:szCs w:val="20"/>
              </w:rPr>
            </w:pPr>
            <w:del w:id="413" w:author="Shaikh Asif" w:date="2020-10-08T10:49:00Z">
              <w:r w:rsidRPr="00C71F99" w:rsidDel="00C16077">
                <w:rPr>
                  <w:rFonts w:ascii="Calibri" w:hAnsi="Calibri" w:cs="Calibri"/>
                  <w:sz w:val="24"/>
                  <w:szCs w:val="24"/>
                </w:rPr>
                <w:delText>How many times yesterday during the day or at night did (NAME) consume above responded item from list?</w:delText>
              </w:r>
            </w:del>
          </w:p>
        </w:tc>
        <w:tc>
          <w:tcPr>
            <w:tcW w:w="1800" w:type="dxa"/>
            <w:tcBorders>
              <w:top w:val="single" w:sz="8" w:space="0" w:color="auto"/>
            </w:tcBorders>
          </w:tcPr>
          <w:p w14:paraId="4925BDDA" w14:textId="48C6104F" w:rsidR="00AE2361" w:rsidRPr="00C71F99" w:rsidDel="00343277" w:rsidRDefault="00AE2361" w:rsidP="00AE2361">
            <w:pPr>
              <w:widowControl w:val="0"/>
              <w:tabs>
                <w:tab w:val="left" w:leader="dot" w:pos="3600"/>
              </w:tabs>
              <w:spacing w:after="0"/>
              <w:rPr>
                <w:del w:id="414" w:author="Shaikh Asif" w:date="2020-10-08T10:19:00Z"/>
                <w:rFonts w:cstheme="minorHAnsi"/>
                <w:sz w:val="18"/>
                <w:szCs w:val="18"/>
              </w:rPr>
            </w:pPr>
            <w:del w:id="415" w:author="Shaikh Asif" w:date="2020-10-08T10:19:00Z">
              <w:r w:rsidRPr="00C71F99" w:rsidDel="00343277">
                <w:rPr>
                  <w:rFonts w:cstheme="minorHAnsi"/>
                  <w:sz w:val="18"/>
                  <w:szCs w:val="18"/>
                </w:rPr>
                <w:delText>Only those options will display here with yes in Q No. J19</w:delText>
              </w:r>
            </w:del>
          </w:p>
        </w:tc>
      </w:tr>
      <w:tr w:rsidR="00AE2361" w:rsidRPr="00C71F99" w:rsidDel="00343277" w14:paraId="3E9749F7" w14:textId="5C6FC012" w:rsidTr="002F1976">
        <w:trPr>
          <w:trHeight w:hRule="exact" w:val="288"/>
          <w:jc w:val="center"/>
          <w:del w:id="416" w:author="Shaikh Asif" w:date="2020-10-08T10:19:00Z"/>
        </w:trPr>
        <w:tc>
          <w:tcPr>
            <w:tcW w:w="894" w:type="dxa"/>
          </w:tcPr>
          <w:p w14:paraId="09F30748" w14:textId="473A5441" w:rsidR="00AE2361" w:rsidRPr="00C71F99" w:rsidDel="00343277" w:rsidRDefault="00AE2361" w:rsidP="00AE2361">
            <w:pPr>
              <w:tabs>
                <w:tab w:val="right" w:pos="10469"/>
              </w:tabs>
              <w:autoSpaceDE w:val="0"/>
              <w:autoSpaceDN w:val="0"/>
              <w:adjustRightInd w:val="0"/>
              <w:spacing w:after="0"/>
              <w:jc w:val="center"/>
              <w:rPr>
                <w:del w:id="417" w:author="Shaikh Asif" w:date="2020-10-08T10:19:00Z"/>
                <w:rFonts w:cstheme="minorHAnsi"/>
                <w:sz w:val="20"/>
                <w:szCs w:val="20"/>
              </w:rPr>
            </w:pPr>
            <w:del w:id="418" w:author="Shaikh Asif" w:date="2020-10-08T10:19:00Z">
              <w:r w:rsidRPr="00C71F99" w:rsidDel="00343277">
                <w:rPr>
                  <w:rFonts w:cstheme="minorHAnsi"/>
                  <w:sz w:val="24"/>
                  <w:szCs w:val="24"/>
                </w:rPr>
                <w:delText>A</w:delText>
              </w:r>
            </w:del>
          </w:p>
        </w:tc>
        <w:tc>
          <w:tcPr>
            <w:tcW w:w="8731" w:type="dxa"/>
            <w:gridSpan w:val="17"/>
          </w:tcPr>
          <w:p w14:paraId="4B6B124C" w14:textId="72A04710" w:rsidR="00AE2361" w:rsidRPr="00C71F99" w:rsidDel="00343277" w:rsidRDefault="00AE2361" w:rsidP="00AE2361">
            <w:pPr>
              <w:rPr>
                <w:del w:id="419" w:author="Shaikh Asif" w:date="2020-10-08T10:19:00Z"/>
                <w:rFonts w:cstheme="minorHAnsi"/>
                <w:sz w:val="20"/>
                <w:szCs w:val="20"/>
              </w:rPr>
            </w:pPr>
            <w:del w:id="420" w:author="Shaikh Asif" w:date="2020-10-08T10:19:00Z">
              <w:r w:rsidRPr="00C71F99" w:rsidDel="00343277">
                <w:rPr>
                  <w:rFonts w:cstheme="minorHAnsi"/>
                  <w:sz w:val="24"/>
                  <w:szCs w:val="24"/>
                </w:rPr>
                <w:delText>Plain water</w:delText>
              </w:r>
              <w:r w:rsidRPr="00C71F99" w:rsidDel="00343277">
                <w:rPr>
                  <w:rFonts w:cstheme="minorHAnsi"/>
                  <w:sz w:val="24"/>
                  <w:szCs w:val="24"/>
                  <w:rtl/>
                  <w:lang w:bidi="ur-PK"/>
                </w:rPr>
                <w:delText xml:space="preserve"> </w:delText>
              </w:r>
            </w:del>
          </w:p>
        </w:tc>
        <w:tc>
          <w:tcPr>
            <w:tcW w:w="1800" w:type="dxa"/>
            <w:tcBorders>
              <w:top w:val="single" w:sz="8" w:space="0" w:color="auto"/>
            </w:tcBorders>
          </w:tcPr>
          <w:p w14:paraId="65A9CFD7" w14:textId="5029535C" w:rsidR="00AE2361" w:rsidRPr="00C71F99" w:rsidDel="00343277" w:rsidRDefault="00AE2361" w:rsidP="00AE2361">
            <w:pPr>
              <w:widowControl w:val="0"/>
              <w:tabs>
                <w:tab w:val="left" w:leader="dot" w:pos="3600"/>
              </w:tabs>
              <w:spacing w:after="0"/>
              <w:rPr>
                <w:del w:id="421" w:author="Shaikh Asif" w:date="2020-10-08T10:19:00Z"/>
                <w:rFonts w:cstheme="minorHAnsi"/>
                <w:sz w:val="20"/>
                <w:szCs w:val="20"/>
              </w:rPr>
            </w:pPr>
            <w:del w:id="422" w:author="Shaikh Asif" w:date="2020-10-07T16:58:00Z">
              <w:r w:rsidRPr="00C71F99" w:rsidDel="006C3660">
                <w:rPr>
                  <w:rFonts w:ascii="Calibri" w:hAnsi="Calibri" w:cs="Calibri"/>
                  <w:sz w:val="18"/>
                  <w:szCs w:val="18"/>
                </w:rPr>
                <w:delText>A.TIMES</w:delText>
              </w:r>
            </w:del>
            <w:del w:id="423" w:author="Shaikh Asif" w:date="2020-10-08T10:19:00Z">
              <w:r w:rsidRPr="00C71F99" w:rsidDel="00343277">
                <w:rPr>
                  <w:rFonts w:ascii="Calibri" w:hAnsi="Calibri" w:cs="Calibri"/>
                  <w:sz w:val="18"/>
                  <w:szCs w:val="18"/>
                </w:rPr>
                <w:delText xml:space="preserve"> [_</w:delText>
              </w:r>
            </w:del>
            <w:del w:id="424" w:author="Shaikh Asif" w:date="2020-10-07T16:58:00Z">
              <w:r w:rsidRPr="00C71F99" w:rsidDel="006C3660">
                <w:rPr>
                  <w:rFonts w:ascii="Calibri" w:hAnsi="Calibri" w:cs="Calibri"/>
                  <w:sz w:val="18"/>
                  <w:szCs w:val="18"/>
                </w:rPr>
                <w:delText>_][</w:delText>
              </w:r>
            </w:del>
            <w:del w:id="425" w:author="Shaikh Asif" w:date="2020-10-08T10:19:00Z">
              <w:r w:rsidRPr="00C71F99" w:rsidDel="00343277">
                <w:rPr>
                  <w:rFonts w:ascii="Calibri" w:hAnsi="Calibri" w:cs="Calibri"/>
                  <w:sz w:val="18"/>
                  <w:szCs w:val="18"/>
                </w:rPr>
                <w:delText>__]</w:delText>
              </w:r>
            </w:del>
          </w:p>
        </w:tc>
      </w:tr>
      <w:tr w:rsidR="00AE2361" w:rsidRPr="00C71F99" w:rsidDel="00343277" w14:paraId="19E953FE" w14:textId="29E2A4F6" w:rsidTr="002F1976">
        <w:trPr>
          <w:trHeight w:hRule="exact" w:val="288"/>
          <w:jc w:val="center"/>
          <w:del w:id="426" w:author="Shaikh Asif" w:date="2020-10-08T10:19:00Z"/>
        </w:trPr>
        <w:tc>
          <w:tcPr>
            <w:tcW w:w="894" w:type="dxa"/>
          </w:tcPr>
          <w:p w14:paraId="4CFD60EC" w14:textId="1382915A" w:rsidR="00AE2361" w:rsidRPr="00C71F99" w:rsidDel="00343277" w:rsidRDefault="00AE2361" w:rsidP="00AE2361">
            <w:pPr>
              <w:tabs>
                <w:tab w:val="right" w:pos="10469"/>
              </w:tabs>
              <w:autoSpaceDE w:val="0"/>
              <w:autoSpaceDN w:val="0"/>
              <w:adjustRightInd w:val="0"/>
              <w:spacing w:after="0"/>
              <w:jc w:val="center"/>
              <w:rPr>
                <w:del w:id="427" w:author="Shaikh Asif" w:date="2020-10-08T10:19:00Z"/>
                <w:rFonts w:cstheme="minorHAnsi"/>
                <w:sz w:val="20"/>
                <w:szCs w:val="20"/>
              </w:rPr>
            </w:pPr>
            <w:del w:id="428" w:author="Shaikh Asif" w:date="2020-10-08T10:19:00Z">
              <w:r w:rsidRPr="00C71F99" w:rsidDel="00343277">
                <w:rPr>
                  <w:rFonts w:cstheme="minorHAnsi"/>
                  <w:sz w:val="24"/>
                  <w:szCs w:val="24"/>
                </w:rPr>
                <w:delText>B</w:delText>
              </w:r>
            </w:del>
          </w:p>
        </w:tc>
        <w:tc>
          <w:tcPr>
            <w:tcW w:w="8731" w:type="dxa"/>
            <w:gridSpan w:val="17"/>
          </w:tcPr>
          <w:p w14:paraId="2F7C0F8F" w14:textId="0F99DDC2" w:rsidR="00AE2361" w:rsidRPr="00C71F99" w:rsidDel="00343277" w:rsidRDefault="00AE2361" w:rsidP="00AE2361">
            <w:pPr>
              <w:rPr>
                <w:del w:id="429" w:author="Shaikh Asif" w:date="2020-10-08T10:19:00Z"/>
                <w:rFonts w:cstheme="minorHAnsi"/>
                <w:sz w:val="20"/>
                <w:szCs w:val="20"/>
              </w:rPr>
            </w:pPr>
            <w:del w:id="430" w:author="Shaikh Asif" w:date="2020-10-08T10:19:00Z">
              <w:r w:rsidRPr="00C71F99" w:rsidDel="00343277">
                <w:rPr>
                  <w:rFonts w:cstheme="minorHAnsi"/>
                  <w:sz w:val="24"/>
                  <w:szCs w:val="24"/>
                </w:rPr>
                <w:delText>Infant formula?</w:delText>
              </w:r>
              <w:r w:rsidRPr="00C71F99" w:rsidDel="00343277">
                <w:rPr>
                  <w:rFonts w:cstheme="minorHAnsi"/>
                  <w:sz w:val="24"/>
                  <w:szCs w:val="24"/>
                  <w:rtl/>
                  <w:lang w:bidi="ur-PK"/>
                </w:rPr>
                <w:delText xml:space="preserve"> </w:delText>
              </w:r>
            </w:del>
          </w:p>
        </w:tc>
        <w:tc>
          <w:tcPr>
            <w:tcW w:w="1800" w:type="dxa"/>
            <w:tcBorders>
              <w:top w:val="single" w:sz="8" w:space="0" w:color="auto"/>
            </w:tcBorders>
          </w:tcPr>
          <w:p w14:paraId="456DA1E9" w14:textId="0CFB907C" w:rsidR="00AE2361" w:rsidRPr="00C71F99" w:rsidDel="00343277" w:rsidRDefault="00AE2361" w:rsidP="00AE2361">
            <w:pPr>
              <w:widowControl w:val="0"/>
              <w:tabs>
                <w:tab w:val="left" w:leader="dot" w:pos="3600"/>
              </w:tabs>
              <w:spacing w:after="0"/>
              <w:rPr>
                <w:del w:id="431" w:author="Shaikh Asif" w:date="2020-10-08T10:19:00Z"/>
                <w:rFonts w:cstheme="minorHAnsi"/>
                <w:sz w:val="20"/>
                <w:szCs w:val="20"/>
              </w:rPr>
            </w:pPr>
            <w:del w:id="432" w:author="Shaikh Asif" w:date="2020-10-07T16:58:00Z">
              <w:r w:rsidRPr="00C71F99" w:rsidDel="006C3660">
                <w:rPr>
                  <w:rFonts w:ascii="Calibri" w:hAnsi="Calibri" w:cs="Calibri"/>
                  <w:sz w:val="18"/>
                  <w:szCs w:val="18"/>
                </w:rPr>
                <w:delText>B.TIMES</w:delText>
              </w:r>
            </w:del>
            <w:del w:id="433" w:author="Shaikh Asif" w:date="2020-10-08T10:19:00Z">
              <w:r w:rsidRPr="00C71F99" w:rsidDel="00343277">
                <w:rPr>
                  <w:rFonts w:ascii="Calibri" w:hAnsi="Calibri" w:cs="Calibri"/>
                  <w:sz w:val="18"/>
                  <w:szCs w:val="18"/>
                </w:rPr>
                <w:delText xml:space="preserve"> [_</w:delText>
              </w:r>
            </w:del>
            <w:del w:id="434" w:author="Shaikh Asif" w:date="2020-10-07T16:58:00Z">
              <w:r w:rsidRPr="00C71F99" w:rsidDel="006C3660">
                <w:rPr>
                  <w:rFonts w:ascii="Calibri" w:hAnsi="Calibri" w:cs="Calibri"/>
                  <w:sz w:val="18"/>
                  <w:szCs w:val="18"/>
                </w:rPr>
                <w:delText>_][</w:delText>
              </w:r>
            </w:del>
            <w:del w:id="435" w:author="Shaikh Asif" w:date="2020-10-08T10:19:00Z">
              <w:r w:rsidRPr="00C71F99" w:rsidDel="00343277">
                <w:rPr>
                  <w:rFonts w:ascii="Calibri" w:hAnsi="Calibri" w:cs="Calibri"/>
                  <w:sz w:val="18"/>
                  <w:szCs w:val="18"/>
                </w:rPr>
                <w:delText>__]</w:delText>
              </w:r>
            </w:del>
          </w:p>
        </w:tc>
      </w:tr>
      <w:tr w:rsidR="00AE2361" w:rsidRPr="00C71F99" w:rsidDel="00343277" w14:paraId="13CB7514" w14:textId="2C5B2FE5" w:rsidTr="002F1976">
        <w:trPr>
          <w:trHeight w:hRule="exact" w:val="288"/>
          <w:jc w:val="center"/>
          <w:del w:id="436" w:author="Shaikh Asif" w:date="2020-10-08T10:19:00Z"/>
        </w:trPr>
        <w:tc>
          <w:tcPr>
            <w:tcW w:w="894" w:type="dxa"/>
          </w:tcPr>
          <w:p w14:paraId="274803C7" w14:textId="6EFBE5EF" w:rsidR="00AE2361" w:rsidRPr="00C71F99" w:rsidDel="00343277" w:rsidRDefault="00AE2361" w:rsidP="00AE2361">
            <w:pPr>
              <w:tabs>
                <w:tab w:val="right" w:pos="10469"/>
              </w:tabs>
              <w:autoSpaceDE w:val="0"/>
              <w:autoSpaceDN w:val="0"/>
              <w:adjustRightInd w:val="0"/>
              <w:spacing w:after="0"/>
              <w:jc w:val="center"/>
              <w:rPr>
                <w:del w:id="437" w:author="Shaikh Asif" w:date="2020-10-08T10:19:00Z"/>
                <w:rFonts w:cstheme="minorHAnsi"/>
                <w:sz w:val="20"/>
                <w:szCs w:val="20"/>
              </w:rPr>
            </w:pPr>
            <w:del w:id="438" w:author="Shaikh Asif" w:date="2020-10-08T10:19:00Z">
              <w:r w:rsidRPr="00C71F99" w:rsidDel="00343277">
                <w:rPr>
                  <w:rFonts w:cstheme="minorHAnsi"/>
                  <w:sz w:val="24"/>
                  <w:szCs w:val="24"/>
                </w:rPr>
                <w:delText>C</w:delText>
              </w:r>
            </w:del>
          </w:p>
        </w:tc>
        <w:tc>
          <w:tcPr>
            <w:tcW w:w="8731" w:type="dxa"/>
            <w:gridSpan w:val="17"/>
          </w:tcPr>
          <w:p w14:paraId="10C5AE3B" w14:textId="1DD23D4B" w:rsidR="00AE2361" w:rsidRPr="00C71F99" w:rsidDel="00343277" w:rsidRDefault="00AE2361" w:rsidP="00AE2361">
            <w:pPr>
              <w:rPr>
                <w:del w:id="439" w:author="Shaikh Asif" w:date="2020-10-08T10:19:00Z"/>
                <w:rFonts w:cstheme="minorHAnsi"/>
                <w:sz w:val="20"/>
                <w:szCs w:val="20"/>
              </w:rPr>
            </w:pPr>
            <w:del w:id="440" w:author="Shaikh Asif" w:date="2020-10-08T10:19:00Z">
              <w:r w:rsidRPr="00C71F99" w:rsidDel="00343277">
                <w:rPr>
                  <w:rFonts w:cstheme="minorHAnsi"/>
                  <w:sz w:val="24"/>
                  <w:szCs w:val="24"/>
                </w:rPr>
                <w:delText>Milk such as tinned, powdered, or fresh animal milk?</w:delText>
              </w:r>
              <w:r w:rsidRPr="00C71F99" w:rsidDel="00343277">
                <w:rPr>
                  <w:rFonts w:cstheme="minorHAnsi"/>
                  <w:sz w:val="24"/>
                  <w:szCs w:val="24"/>
                  <w:rtl/>
                  <w:lang w:bidi="ur-PK"/>
                </w:rPr>
                <w:delText xml:space="preserve"> </w:delText>
              </w:r>
            </w:del>
          </w:p>
        </w:tc>
        <w:tc>
          <w:tcPr>
            <w:tcW w:w="1800" w:type="dxa"/>
            <w:tcBorders>
              <w:top w:val="single" w:sz="8" w:space="0" w:color="auto"/>
            </w:tcBorders>
          </w:tcPr>
          <w:p w14:paraId="0AB9C51C" w14:textId="7895F815" w:rsidR="00AE2361" w:rsidRPr="00C71F99" w:rsidDel="00343277" w:rsidRDefault="00AE2361" w:rsidP="00AE2361">
            <w:pPr>
              <w:widowControl w:val="0"/>
              <w:tabs>
                <w:tab w:val="left" w:leader="dot" w:pos="3600"/>
              </w:tabs>
              <w:spacing w:after="0"/>
              <w:rPr>
                <w:del w:id="441" w:author="Shaikh Asif" w:date="2020-10-08T10:19:00Z"/>
                <w:rFonts w:cstheme="minorHAnsi"/>
                <w:sz w:val="20"/>
                <w:szCs w:val="20"/>
              </w:rPr>
            </w:pPr>
            <w:del w:id="442" w:author="Shaikh Asif" w:date="2020-10-08T10:19:00Z">
              <w:r w:rsidRPr="00C71F99" w:rsidDel="00343277">
                <w:rPr>
                  <w:rFonts w:ascii="Calibri" w:hAnsi="Calibri" w:cs="Calibri"/>
                  <w:sz w:val="18"/>
                  <w:szCs w:val="18"/>
                </w:rPr>
                <w:delText>C.TIMES [_</w:delText>
              </w:r>
            </w:del>
            <w:del w:id="443" w:author="Shaikh Asif" w:date="2020-10-07T16:58:00Z">
              <w:r w:rsidRPr="00C71F99" w:rsidDel="006C3660">
                <w:rPr>
                  <w:rFonts w:ascii="Calibri" w:hAnsi="Calibri" w:cs="Calibri"/>
                  <w:sz w:val="18"/>
                  <w:szCs w:val="18"/>
                </w:rPr>
                <w:delText>_][</w:delText>
              </w:r>
            </w:del>
            <w:del w:id="444" w:author="Shaikh Asif" w:date="2020-10-08T10:19:00Z">
              <w:r w:rsidRPr="00C71F99" w:rsidDel="00343277">
                <w:rPr>
                  <w:rFonts w:ascii="Calibri" w:hAnsi="Calibri" w:cs="Calibri"/>
                  <w:sz w:val="18"/>
                  <w:szCs w:val="18"/>
                </w:rPr>
                <w:delText>__]</w:delText>
              </w:r>
            </w:del>
          </w:p>
        </w:tc>
      </w:tr>
      <w:tr w:rsidR="00AE2361" w:rsidRPr="00C71F99" w:rsidDel="00343277" w14:paraId="52BB4B79" w14:textId="6330DD7E" w:rsidTr="002F1976">
        <w:trPr>
          <w:trHeight w:hRule="exact" w:val="288"/>
          <w:jc w:val="center"/>
          <w:del w:id="445" w:author="Shaikh Asif" w:date="2020-10-08T10:19:00Z"/>
        </w:trPr>
        <w:tc>
          <w:tcPr>
            <w:tcW w:w="894" w:type="dxa"/>
          </w:tcPr>
          <w:p w14:paraId="7F5732B0" w14:textId="31E34A52" w:rsidR="00AE2361" w:rsidRPr="00C71F99" w:rsidDel="00343277" w:rsidRDefault="00AE2361" w:rsidP="00AE2361">
            <w:pPr>
              <w:tabs>
                <w:tab w:val="right" w:pos="10469"/>
              </w:tabs>
              <w:autoSpaceDE w:val="0"/>
              <w:autoSpaceDN w:val="0"/>
              <w:adjustRightInd w:val="0"/>
              <w:spacing w:after="0"/>
              <w:jc w:val="center"/>
              <w:rPr>
                <w:del w:id="446" w:author="Shaikh Asif" w:date="2020-10-08T10:19:00Z"/>
                <w:rFonts w:cstheme="minorHAnsi"/>
                <w:sz w:val="20"/>
                <w:szCs w:val="20"/>
              </w:rPr>
            </w:pPr>
            <w:del w:id="447" w:author="Shaikh Asif" w:date="2020-10-08T10:19:00Z">
              <w:r w:rsidRPr="00C71F99" w:rsidDel="00343277">
                <w:rPr>
                  <w:rFonts w:cstheme="minorHAnsi"/>
                  <w:sz w:val="24"/>
                  <w:szCs w:val="24"/>
                </w:rPr>
                <w:delText>D</w:delText>
              </w:r>
            </w:del>
          </w:p>
        </w:tc>
        <w:tc>
          <w:tcPr>
            <w:tcW w:w="8731" w:type="dxa"/>
            <w:gridSpan w:val="17"/>
          </w:tcPr>
          <w:p w14:paraId="4F409381" w14:textId="7756DA1D" w:rsidR="00AE2361" w:rsidRPr="00C71F99" w:rsidDel="00343277" w:rsidRDefault="00AE2361" w:rsidP="00AE2361">
            <w:pPr>
              <w:rPr>
                <w:del w:id="448" w:author="Shaikh Asif" w:date="2020-10-08T10:19:00Z"/>
                <w:rFonts w:cstheme="minorHAnsi"/>
                <w:sz w:val="20"/>
                <w:szCs w:val="20"/>
              </w:rPr>
            </w:pPr>
            <w:del w:id="449" w:author="Shaikh Asif" w:date="2020-10-08T10:19:00Z">
              <w:r w:rsidRPr="00C71F99" w:rsidDel="00343277">
                <w:rPr>
                  <w:rFonts w:cstheme="minorHAnsi"/>
                  <w:sz w:val="24"/>
                  <w:szCs w:val="24"/>
                </w:rPr>
                <w:delText>Juice or juice drinks?</w:delText>
              </w:r>
              <w:r w:rsidRPr="00C71F99" w:rsidDel="00343277">
                <w:rPr>
                  <w:rFonts w:cstheme="minorHAnsi"/>
                  <w:sz w:val="24"/>
                  <w:szCs w:val="24"/>
                  <w:rtl/>
                  <w:lang w:bidi="ur-PK"/>
                </w:rPr>
                <w:delText xml:space="preserve"> </w:delText>
              </w:r>
            </w:del>
          </w:p>
        </w:tc>
        <w:tc>
          <w:tcPr>
            <w:tcW w:w="1800" w:type="dxa"/>
            <w:tcBorders>
              <w:top w:val="single" w:sz="8" w:space="0" w:color="auto"/>
            </w:tcBorders>
          </w:tcPr>
          <w:p w14:paraId="7B67A895" w14:textId="6CC1D5B8" w:rsidR="00AE2361" w:rsidRPr="00C71F99" w:rsidDel="00343277" w:rsidRDefault="00AE2361" w:rsidP="00AE2361">
            <w:pPr>
              <w:widowControl w:val="0"/>
              <w:tabs>
                <w:tab w:val="left" w:leader="dot" w:pos="3600"/>
              </w:tabs>
              <w:spacing w:after="0"/>
              <w:rPr>
                <w:del w:id="450" w:author="Shaikh Asif" w:date="2020-10-08T10:19:00Z"/>
                <w:rFonts w:cstheme="minorHAnsi"/>
                <w:sz w:val="20"/>
                <w:szCs w:val="20"/>
              </w:rPr>
            </w:pPr>
            <w:del w:id="451" w:author="Shaikh Asif" w:date="2020-10-08T10:19:00Z">
              <w:r w:rsidRPr="00C71F99" w:rsidDel="00343277">
                <w:rPr>
                  <w:rFonts w:ascii="Calibri" w:hAnsi="Calibri" w:cs="Calibri"/>
                  <w:sz w:val="18"/>
                  <w:szCs w:val="18"/>
                </w:rPr>
                <w:delText>D.TIMES [_</w:delText>
              </w:r>
            </w:del>
            <w:del w:id="452" w:author="Shaikh Asif" w:date="2020-10-07T16:58:00Z">
              <w:r w:rsidRPr="00C71F99" w:rsidDel="006C3660">
                <w:rPr>
                  <w:rFonts w:ascii="Calibri" w:hAnsi="Calibri" w:cs="Calibri"/>
                  <w:sz w:val="18"/>
                  <w:szCs w:val="18"/>
                </w:rPr>
                <w:delText>_][</w:delText>
              </w:r>
            </w:del>
            <w:del w:id="453" w:author="Shaikh Asif" w:date="2020-10-08T10:19:00Z">
              <w:r w:rsidRPr="00C71F99" w:rsidDel="00343277">
                <w:rPr>
                  <w:rFonts w:ascii="Calibri" w:hAnsi="Calibri" w:cs="Calibri"/>
                  <w:sz w:val="18"/>
                  <w:szCs w:val="18"/>
                </w:rPr>
                <w:delText>__]</w:delText>
              </w:r>
            </w:del>
          </w:p>
        </w:tc>
      </w:tr>
      <w:tr w:rsidR="00AE2361" w:rsidRPr="00C71F99" w:rsidDel="00343277" w14:paraId="6DD1F936" w14:textId="2E93E9E4" w:rsidTr="002F1976">
        <w:trPr>
          <w:trHeight w:hRule="exact" w:val="288"/>
          <w:jc w:val="center"/>
          <w:del w:id="454" w:author="Shaikh Asif" w:date="2020-10-08T10:19:00Z"/>
        </w:trPr>
        <w:tc>
          <w:tcPr>
            <w:tcW w:w="894" w:type="dxa"/>
          </w:tcPr>
          <w:p w14:paraId="764B37CC" w14:textId="03A044F4" w:rsidR="00AE2361" w:rsidRPr="00C71F99" w:rsidDel="00343277" w:rsidRDefault="00AE2361" w:rsidP="00AE2361">
            <w:pPr>
              <w:tabs>
                <w:tab w:val="right" w:pos="10469"/>
              </w:tabs>
              <w:autoSpaceDE w:val="0"/>
              <w:autoSpaceDN w:val="0"/>
              <w:adjustRightInd w:val="0"/>
              <w:spacing w:after="0"/>
              <w:jc w:val="center"/>
              <w:rPr>
                <w:del w:id="455" w:author="Shaikh Asif" w:date="2020-10-08T10:19:00Z"/>
                <w:rFonts w:cstheme="minorHAnsi"/>
                <w:sz w:val="20"/>
                <w:szCs w:val="20"/>
              </w:rPr>
            </w:pPr>
            <w:del w:id="456" w:author="Shaikh Asif" w:date="2020-10-08T10:19:00Z">
              <w:r w:rsidRPr="00C71F99" w:rsidDel="00343277">
                <w:rPr>
                  <w:rFonts w:cstheme="minorHAnsi"/>
                  <w:sz w:val="24"/>
                  <w:szCs w:val="24"/>
                </w:rPr>
                <w:delText>E</w:delText>
              </w:r>
            </w:del>
          </w:p>
        </w:tc>
        <w:tc>
          <w:tcPr>
            <w:tcW w:w="8731" w:type="dxa"/>
            <w:gridSpan w:val="17"/>
          </w:tcPr>
          <w:p w14:paraId="3EA87AF4" w14:textId="558734BD" w:rsidR="00AE2361" w:rsidRPr="00C71F99" w:rsidDel="00343277" w:rsidRDefault="00AE2361" w:rsidP="00AE2361">
            <w:pPr>
              <w:rPr>
                <w:del w:id="457" w:author="Shaikh Asif" w:date="2020-10-08T10:19:00Z"/>
                <w:rFonts w:cstheme="minorHAnsi"/>
                <w:sz w:val="20"/>
                <w:szCs w:val="20"/>
              </w:rPr>
            </w:pPr>
            <w:del w:id="458" w:author="Shaikh Asif" w:date="2020-10-08T10:19:00Z">
              <w:r w:rsidRPr="00C71F99" w:rsidDel="00343277">
                <w:rPr>
                  <w:rFonts w:cstheme="minorHAnsi"/>
                  <w:sz w:val="24"/>
                  <w:szCs w:val="24"/>
                </w:rPr>
                <w:delText>Clear broth?</w:delText>
              </w:r>
              <w:r w:rsidRPr="00C71F99" w:rsidDel="00343277">
                <w:rPr>
                  <w:rFonts w:cstheme="minorHAnsi"/>
                  <w:sz w:val="24"/>
                  <w:szCs w:val="24"/>
                  <w:rtl/>
                  <w:lang w:bidi="ur-PK"/>
                </w:rPr>
                <w:delText xml:space="preserve"> </w:delText>
              </w:r>
            </w:del>
          </w:p>
        </w:tc>
        <w:tc>
          <w:tcPr>
            <w:tcW w:w="1800" w:type="dxa"/>
            <w:tcBorders>
              <w:top w:val="single" w:sz="8" w:space="0" w:color="auto"/>
            </w:tcBorders>
          </w:tcPr>
          <w:p w14:paraId="6081C791" w14:textId="0BE6C157" w:rsidR="00AE2361" w:rsidRPr="00C71F99" w:rsidDel="00343277" w:rsidRDefault="00AE2361" w:rsidP="00AE2361">
            <w:pPr>
              <w:widowControl w:val="0"/>
              <w:tabs>
                <w:tab w:val="left" w:leader="dot" w:pos="3600"/>
              </w:tabs>
              <w:spacing w:after="0"/>
              <w:rPr>
                <w:del w:id="459" w:author="Shaikh Asif" w:date="2020-10-08T10:19:00Z"/>
                <w:rFonts w:cstheme="minorHAnsi"/>
                <w:sz w:val="20"/>
                <w:szCs w:val="20"/>
              </w:rPr>
            </w:pPr>
            <w:del w:id="460" w:author="Shaikh Asif" w:date="2020-10-07T16:58:00Z">
              <w:r w:rsidRPr="00C71F99" w:rsidDel="006C3660">
                <w:rPr>
                  <w:rFonts w:ascii="Calibri" w:hAnsi="Calibri" w:cs="Calibri"/>
                  <w:sz w:val="18"/>
                  <w:szCs w:val="18"/>
                </w:rPr>
                <w:delText>E.TIMES</w:delText>
              </w:r>
            </w:del>
            <w:del w:id="461" w:author="Shaikh Asif" w:date="2020-10-08T10:19:00Z">
              <w:r w:rsidRPr="00C71F99" w:rsidDel="00343277">
                <w:rPr>
                  <w:rFonts w:ascii="Calibri" w:hAnsi="Calibri" w:cs="Calibri"/>
                  <w:sz w:val="18"/>
                  <w:szCs w:val="18"/>
                </w:rPr>
                <w:delText xml:space="preserve"> [_</w:delText>
              </w:r>
            </w:del>
            <w:del w:id="462" w:author="Shaikh Asif" w:date="2020-10-07T16:58:00Z">
              <w:r w:rsidRPr="00C71F99" w:rsidDel="006C3660">
                <w:rPr>
                  <w:rFonts w:ascii="Calibri" w:hAnsi="Calibri" w:cs="Calibri"/>
                  <w:sz w:val="18"/>
                  <w:szCs w:val="18"/>
                </w:rPr>
                <w:delText>_][</w:delText>
              </w:r>
            </w:del>
            <w:del w:id="463" w:author="Shaikh Asif" w:date="2020-10-08T10:19:00Z">
              <w:r w:rsidRPr="00C71F99" w:rsidDel="00343277">
                <w:rPr>
                  <w:rFonts w:ascii="Calibri" w:hAnsi="Calibri" w:cs="Calibri"/>
                  <w:sz w:val="18"/>
                  <w:szCs w:val="18"/>
                </w:rPr>
                <w:delText>__]</w:delText>
              </w:r>
            </w:del>
          </w:p>
        </w:tc>
      </w:tr>
      <w:tr w:rsidR="00AE2361" w:rsidRPr="00C71F99" w:rsidDel="00343277" w14:paraId="1BE0DEEC" w14:textId="1E1408C0" w:rsidTr="002F1976">
        <w:trPr>
          <w:trHeight w:hRule="exact" w:val="288"/>
          <w:jc w:val="center"/>
          <w:del w:id="464" w:author="Shaikh Asif" w:date="2020-10-08T10:19:00Z"/>
        </w:trPr>
        <w:tc>
          <w:tcPr>
            <w:tcW w:w="894" w:type="dxa"/>
          </w:tcPr>
          <w:p w14:paraId="2B529045" w14:textId="12A08F4C" w:rsidR="00AE2361" w:rsidRPr="00C71F99" w:rsidDel="00343277" w:rsidRDefault="00AE2361" w:rsidP="00AE2361">
            <w:pPr>
              <w:tabs>
                <w:tab w:val="right" w:pos="10469"/>
              </w:tabs>
              <w:autoSpaceDE w:val="0"/>
              <w:autoSpaceDN w:val="0"/>
              <w:adjustRightInd w:val="0"/>
              <w:spacing w:after="0"/>
              <w:jc w:val="center"/>
              <w:rPr>
                <w:del w:id="465" w:author="Shaikh Asif" w:date="2020-10-08T10:19:00Z"/>
                <w:rFonts w:cstheme="minorHAnsi"/>
                <w:sz w:val="20"/>
                <w:szCs w:val="20"/>
              </w:rPr>
            </w:pPr>
            <w:del w:id="466" w:author="Shaikh Asif" w:date="2020-10-08T10:19:00Z">
              <w:r w:rsidRPr="00C71F99" w:rsidDel="00343277">
                <w:rPr>
                  <w:rFonts w:cstheme="minorHAnsi"/>
                  <w:sz w:val="24"/>
                  <w:szCs w:val="24"/>
                </w:rPr>
                <w:delText>F</w:delText>
              </w:r>
            </w:del>
          </w:p>
        </w:tc>
        <w:tc>
          <w:tcPr>
            <w:tcW w:w="8731" w:type="dxa"/>
            <w:gridSpan w:val="17"/>
          </w:tcPr>
          <w:p w14:paraId="19756017" w14:textId="5F794FB3" w:rsidR="00AE2361" w:rsidRPr="00C71F99" w:rsidDel="00343277" w:rsidRDefault="00AE2361" w:rsidP="00AE2361">
            <w:pPr>
              <w:rPr>
                <w:del w:id="467" w:author="Shaikh Asif" w:date="2020-10-08T10:19:00Z"/>
                <w:rFonts w:cstheme="minorHAnsi"/>
                <w:sz w:val="20"/>
                <w:szCs w:val="20"/>
              </w:rPr>
            </w:pPr>
            <w:del w:id="468" w:author="Shaikh Asif" w:date="2020-10-08T10:19:00Z">
              <w:r w:rsidRPr="00C71F99" w:rsidDel="00343277">
                <w:rPr>
                  <w:rFonts w:cstheme="minorHAnsi"/>
                  <w:sz w:val="24"/>
                  <w:szCs w:val="24"/>
                </w:rPr>
                <w:delText>Yogurt</w:delText>
              </w:r>
            </w:del>
          </w:p>
        </w:tc>
        <w:tc>
          <w:tcPr>
            <w:tcW w:w="1800" w:type="dxa"/>
            <w:tcBorders>
              <w:top w:val="single" w:sz="8" w:space="0" w:color="auto"/>
            </w:tcBorders>
          </w:tcPr>
          <w:p w14:paraId="46F40E99" w14:textId="5F9CD13D" w:rsidR="00AE2361" w:rsidRPr="00C71F99" w:rsidDel="00343277" w:rsidRDefault="00AE2361" w:rsidP="00AE2361">
            <w:pPr>
              <w:widowControl w:val="0"/>
              <w:tabs>
                <w:tab w:val="left" w:leader="dot" w:pos="3600"/>
              </w:tabs>
              <w:spacing w:after="0"/>
              <w:rPr>
                <w:del w:id="469" w:author="Shaikh Asif" w:date="2020-10-08T10:19:00Z"/>
                <w:rFonts w:cstheme="minorHAnsi"/>
                <w:sz w:val="20"/>
                <w:szCs w:val="20"/>
              </w:rPr>
            </w:pPr>
            <w:del w:id="470" w:author="Shaikh Asif" w:date="2020-10-07T16:58:00Z">
              <w:r w:rsidRPr="00C71F99" w:rsidDel="006C3660">
                <w:rPr>
                  <w:rFonts w:ascii="Calibri" w:hAnsi="Calibri" w:cs="Calibri"/>
                  <w:sz w:val="18"/>
                  <w:szCs w:val="18"/>
                </w:rPr>
                <w:delText>F.TIMES</w:delText>
              </w:r>
            </w:del>
            <w:del w:id="471" w:author="Shaikh Asif" w:date="2020-10-08T10:19:00Z">
              <w:r w:rsidRPr="00C71F99" w:rsidDel="00343277">
                <w:rPr>
                  <w:rFonts w:ascii="Calibri" w:hAnsi="Calibri" w:cs="Calibri"/>
                  <w:sz w:val="18"/>
                  <w:szCs w:val="18"/>
                </w:rPr>
                <w:delText xml:space="preserve"> [_</w:delText>
              </w:r>
            </w:del>
            <w:del w:id="472" w:author="Shaikh Asif" w:date="2020-10-07T16:58:00Z">
              <w:r w:rsidRPr="00C71F99" w:rsidDel="006C3660">
                <w:rPr>
                  <w:rFonts w:ascii="Calibri" w:hAnsi="Calibri" w:cs="Calibri"/>
                  <w:sz w:val="18"/>
                  <w:szCs w:val="18"/>
                </w:rPr>
                <w:delText>_][</w:delText>
              </w:r>
            </w:del>
            <w:del w:id="473" w:author="Shaikh Asif" w:date="2020-10-08T10:19:00Z">
              <w:r w:rsidRPr="00C71F99" w:rsidDel="00343277">
                <w:rPr>
                  <w:rFonts w:ascii="Calibri" w:hAnsi="Calibri" w:cs="Calibri"/>
                  <w:sz w:val="18"/>
                  <w:szCs w:val="18"/>
                </w:rPr>
                <w:delText>__]</w:delText>
              </w:r>
            </w:del>
          </w:p>
        </w:tc>
      </w:tr>
      <w:tr w:rsidR="00AE2361" w:rsidRPr="00C71F99" w:rsidDel="00343277" w14:paraId="64105B3F" w14:textId="16A0356D" w:rsidTr="002F1976">
        <w:trPr>
          <w:trHeight w:hRule="exact" w:val="288"/>
          <w:jc w:val="center"/>
          <w:del w:id="474" w:author="Shaikh Asif" w:date="2020-10-08T10:19:00Z"/>
        </w:trPr>
        <w:tc>
          <w:tcPr>
            <w:tcW w:w="894" w:type="dxa"/>
          </w:tcPr>
          <w:p w14:paraId="1CD4C752" w14:textId="00294679" w:rsidR="00AE2361" w:rsidRPr="00C71F99" w:rsidDel="00343277" w:rsidRDefault="00AE2361" w:rsidP="00AE2361">
            <w:pPr>
              <w:tabs>
                <w:tab w:val="right" w:pos="10469"/>
              </w:tabs>
              <w:autoSpaceDE w:val="0"/>
              <w:autoSpaceDN w:val="0"/>
              <w:adjustRightInd w:val="0"/>
              <w:spacing w:after="0"/>
              <w:jc w:val="center"/>
              <w:rPr>
                <w:del w:id="475" w:author="Shaikh Asif" w:date="2020-10-08T10:19:00Z"/>
                <w:rFonts w:cstheme="minorHAnsi"/>
                <w:sz w:val="20"/>
                <w:szCs w:val="20"/>
              </w:rPr>
            </w:pPr>
            <w:del w:id="476" w:author="Shaikh Asif" w:date="2020-10-08T10:19:00Z">
              <w:r w:rsidRPr="00C71F99" w:rsidDel="00343277">
                <w:rPr>
                  <w:rFonts w:cstheme="minorHAnsi"/>
                  <w:sz w:val="24"/>
                  <w:szCs w:val="24"/>
                </w:rPr>
                <w:delText>G</w:delText>
              </w:r>
            </w:del>
          </w:p>
        </w:tc>
        <w:tc>
          <w:tcPr>
            <w:tcW w:w="8731" w:type="dxa"/>
            <w:gridSpan w:val="17"/>
          </w:tcPr>
          <w:p w14:paraId="29EF687C" w14:textId="58AF6DE4" w:rsidR="00AE2361" w:rsidRPr="00C71F99" w:rsidDel="00343277" w:rsidRDefault="00AE2361" w:rsidP="00AE2361">
            <w:pPr>
              <w:rPr>
                <w:del w:id="477" w:author="Shaikh Asif" w:date="2020-10-08T10:19:00Z"/>
                <w:rFonts w:cstheme="minorHAnsi"/>
                <w:sz w:val="20"/>
                <w:szCs w:val="20"/>
              </w:rPr>
            </w:pPr>
            <w:del w:id="478" w:author="Shaikh Asif" w:date="2020-10-08T10:19:00Z">
              <w:r w:rsidRPr="00C71F99" w:rsidDel="00343277">
                <w:rPr>
                  <w:rFonts w:cstheme="minorHAnsi"/>
                  <w:sz w:val="24"/>
                  <w:szCs w:val="24"/>
                </w:rPr>
                <w:delText>Thin porridge?</w:delText>
              </w:r>
              <w:r w:rsidRPr="00C71F99" w:rsidDel="00343277">
                <w:rPr>
                  <w:rFonts w:cstheme="minorHAnsi"/>
                  <w:sz w:val="24"/>
                  <w:szCs w:val="24"/>
                  <w:rtl/>
                </w:rPr>
                <w:delText xml:space="preserve"> </w:delText>
              </w:r>
            </w:del>
          </w:p>
        </w:tc>
        <w:tc>
          <w:tcPr>
            <w:tcW w:w="1800" w:type="dxa"/>
            <w:tcBorders>
              <w:top w:val="single" w:sz="8" w:space="0" w:color="auto"/>
            </w:tcBorders>
          </w:tcPr>
          <w:p w14:paraId="608832C3" w14:textId="4B33A07A" w:rsidR="00AE2361" w:rsidRPr="00C71F99" w:rsidDel="00343277" w:rsidRDefault="00AE2361" w:rsidP="00AE2361">
            <w:pPr>
              <w:widowControl w:val="0"/>
              <w:tabs>
                <w:tab w:val="left" w:leader="dot" w:pos="3600"/>
              </w:tabs>
              <w:spacing w:after="0"/>
              <w:rPr>
                <w:del w:id="479" w:author="Shaikh Asif" w:date="2020-10-08T10:19:00Z"/>
                <w:rFonts w:cstheme="minorHAnsi"/>
                <w:sz w:val="20"/>
                <w:szCs w:val="20"/>
              </w:rPr>
            </w:pPr>
            <w:del w:id="480" w:author="Shaikh Asif" w:date="2020-10-07T16:58:00Z">
              <w:r w:rsidRPr="00C71F99" w:rsidDel="006C3660">
                <w:rPr>
                  <w:rFonts w:ascii="Calibri" w:hAnsi="Calibri" w:cs="Calibri"/>
                  <w:sz w:val="18"/>
                  <w:szCs w:val="18"/>
                </w:rPr>
                <w:delText>G.TIMES</w:delText>
              </w:r>
            </w:del>
            <w:del w:id="481" w:author="Shaikh Asif" w:date="2020-10-08T10:19:00Z">
              <w:r w:rsidRPr="00C71F99" w:rsidDel="00343277">
                <w:rPr>
                  <w:rFonts w:ascii="Calibri" w:hAnsi="Calibri" w:cs="Calibri"/>
                  <w:sz w:val="18"/>
                  <w:szCs w:val="18"/>
                </w:rPr>
                <w:delText xml:space="preserve"> [_</w:delText>
              </w:r>
            </w:del>
            <w:del w:id="482" w:author="Shaikh Asif" w:date="2020-10-07T16:59:00Z">
              <w:r w:rsidRPr="00C71F99" w:rsidDel="006C3660">
                <w:rPr>
                  <w:rFonts w:ascii="Calibri" w:hAnsi="Calibri" w:cs="Calibri"/>
                  <w:sz w:val="18"/>
                  <w:szCs w:val="18"/>
                </w:rPr>
                <w:delText>_][</w:delText>
              </w:r>
            </w:del>
            <w:del w:id="483" w:author="Shaikh Asif" w:date="2020-10-08T10:19:00Z">
              <w:r w:rsidRPr="00C71F99" w:rsidDel="00343277">
                <w:rPr>
                  <w:rFonts w:ascii="Calibri" w:hAnsi="Calibri" w:cs="Calibri"/>
                  <w:sz w:val="18"/>
                  <w:szCs w:val="18"/>
                </w:rPr>
                <w:delText>__]</w:delText>
              </w:r>
            </w:del>
          </w:p>
        </w:tc>
      </w:tr>
      <w:tr w:rsidR="00AE2361" w:rsidRPr="00C71F99" w:rsidDel="00343277" w14:paraId="2717194E" w14:textId="01DE6364" w:rsidTr="002F1976">
        <w:trPr>
          <w:trHeight w:hRule="exact" w:val="288"/>
          <w:jc w:val="center"/>
          <w:del w:id="484" w:author="Shaikh Asif" w:date="2020-10-08T10:19:00Z"/>
        </w:trPr>
        <w:tc>
          <w:tcPr>
            <w:tcW w:w="894" w:type="dxa"/>
          </w:tcPr>
          <w:p w14:paraId="62897C1E" w14:textId="595572A7" w:rsidR="00AE2361" w:rsidRPr="00C71F99" w:rsidDel="00343277" w:rsidRDefault="00AE2361" w:rsidP="00AE2361">
            <w:pPr>
              <w:tabs>
                <w:tab w:val="right" w:pos="10469"/>
              </w:tabs>
              <w:autoSpaceDE w:val="0"/>
              <w:autoSpaceDN w:val="0"/>
              <w:adjustRightInd w:val="0"/>
              <w:spacing w:after="0"/>
              <w:jc w:val="center"/>
              <w:rPr>
                <w:del w:id="485" w:author="Shaikh Asif" w:date="2020-10-08T10:19:00Z"/>
                <w:rFonts w:cstheme="minorHAnsi"/>
                <w:sz w:val="20"/>
                <w:szCs w:val="20"/>
              </w:rPr>
            </w:pPr>
            <w:del w:id="486" w:author="Shaikh Asif" w:date="2020-10-08T10:19:00Z">
              <w:r w:rsidRPr="00C71F99" w:rsidDel="00343277">
                <w:rPr>
                  <w:rFonts w:cstheme="minorHAnsi"/>
                  <w:sz w:val="24"/>
                  <w:szCs w:val="24"/>
                </w:rPr>
                <w:delText>H</w:delText>
              </w:r>
            </w:del>
          </w:p>
        </w:tc>
        <w:tc>
          <w:tcPr>
            <w:tcW w:w="8731" w:type="dxa"/>
            <w:gridSpan w:val="17"/>
          </w:tcPr>
          <w:p w14:paraId="4F6B6AE2" w14:textId="66C033FD" w:rsidR="00AE2361" w:rsidRPr="00C71F99" w:rsidDel="00343277" w:rsidRDefault="00AE2361" w:rsidP="00AE2361">
            <w:pPr>
              <w:rPr>
                <w:del w:id="487" w:author="Shaikh Asif" w:date="2020-10-08T10:19:00Z"/>
                <w:rFonts w:cstheme="minorHAnsi"/>
                <w:sz w:val="20"/>
                <w:szCs w:val="20"/>
              </w:rPr>
            </w:pPr>
            <w:del w:id="488" w:author="Shaikh Asif" w:date="2020-10-08T10:19:00Z">
              <w:r w:rsidRPr="00C71F99" w:rsidDel="00343277">
                <w:rPr>
                  <w:rFonts w:cstheme="minorHAnsi"/>
                  <w:sz w:val="24"/>
                  <w:szCs w:val="24"/>
                </w:rPr>
                <w:delText xml:space="preserve">Any other liquids such as [list other </w:delText>
              </w:r>
            </w:del>
            <w:del w:id="489" w:author="Shaikh Asif" w:date="2020-10-07T18:55:00Z">
              <w:r w:rsidRPr="00C71F99" w:rsidDel="00045525">
                <w:rPr>
                  <w:rFonts w:cstheme="minorHAnsi"/>
                  <w:sz w:val="24"/>
                  <w:szCs w:val="24"/>
                </w:rPr>
                <w:delText>water based</w:delText>
              </w:r>
            </w:del>
            <w:del w:id="490" w:author="Shaikh Asif" w:date="2020-10-08T10:19:00Z">
              <w:r w:rsidRPr="00C71F99" w:rsidDel="00343277">
                <w:rPr>
                  <w:rFonts w:cstheme="minorHAnsi"/>
                  <w:sz w:val="24"/>
                  <w:szCs w:val="24"/>
                </w:rPr>
                <w:delText xml:space="preserve"> liquids available in the local setting]?</w:delText>
              </w:r>
            </w:del>
          </w:p>
        </w:tc>
        <w:tc>
          <w:tcPr>
            <w:tcW w:w="1800" w:type="dxa"/>
            <w:tcBorders>
              <w:top w:val="single" w:sz="8" w:space="0" w:color="auto"/>
            </w:tcBorders>
          </w:tcPr>
          <w:p w14:paraId="66F02DBA" w14:textId="3F10C83B" w:rsidR="00AE2361" w:rsidRPr="00C71F99" w:rsidDel="00343277" w:rsidRDefault="00AE2361" w:rsidP="00AE2361">
            <w:pPr>
              <w:widowControl w:val="0"/>
              <w:tabs>
                <w:tab w:val="left" w:leader="dot" w:pos="3600"/>
              </w:tabs>
              <w:spacing w:after="0"/>
              <w:rPr>
                <w:del w:id="491" w:author="Shaikh Asif" w:date="2020-10-08T10:19:00Z"/>
                <w:rFonts w:cstheme="minorHAnsi"/>
                <w:sz w:val="20"/>
                <w:szCs w:val="20"/>
              </w:rPr>
            </w:pPr>
            <w:del w:id="492" w:author="Shaikh Asif" w:date="2020-10-07T16:58:00Z">
              <w:r w:rsidRPr="00C71F99" w:rsidDel="006C3660">
                <w:rPr>
                  <w:rFonts w:ascii="Calibri" w:hAnsi="Calibri" w:cs="Calibri"/>
                  <w:sz w:val="18"/>
                  <w:szCs w:val="18"/>
                </w:rPr>
                <w:delText>H.TIMES</w:delText>
              </w:r>
            </w:del>
            <w:del w:id="493" w:author="Shaikh Asif" w:date="2020-10-08T10:19:00Z">
              <w:r w:rsidRPr="00C71F99" w:rsidDel="00343277">
                <w:rPr>
                  <w:rFonts w:ascii="Calibri" w:hAnsi="Calibri" w:cs="Calibri"/>
                  <w:sz w:val="18"/>
                  <w:szCs w:val="18"/>
                </w:rPr>
                <w:delText xml:space="preserve"> [_</w:delText>
              </w:r>
            </w:del>
            <w:del w:id="494" w:author="Shaikh Asif" w:date="2020-10-07T16:59:00Z">
              <w:r w:rsidRPr="00C71F99" w:rsidDel="006C3660">
                <w:rPr>
                  <w:rFonts w:ascii="Calibri" w:hAnsi="Calibri" w:cs="Calibri"/>
                  <w:sz w:val="18"/>
                  <w:szCs w:val="18"/>
                </w:rPr>
                <w:delText>_][</w:delText>
              </w:r>
            </w:del>
            <w:del w:id="495" w:author="Shaikh Asif" w:date="2020-10-08T10:19:00Z">
              <w:r w:rsidRPr="00C71F99" w:rsidDel="00343277">
                <w:rPr>
                  <w:rFonts w:ascii="Calibri" w:hAnsi="Calibri" w:cs="Calibri"/>
                  <w:sz w:val="18"/>
                  <w:szCs w:val="18"/>
                </w:rPr>
                <w:delText>__]</w:delText>
              </w:r>
            </w:del>
          </w:p>
        </w:tc>
      </w:tr>
      <w:tr w:rsidR="00AE2361" w:rsidRPr="00C71F99" w:rsidDel="00343277" w14:paraId="0DFFFB5F" w14:textId="6B0689A3" w:rsidTr="002F1976">
        <w:trPr>
          <w:trHeight w:hRule="exact" w:val="288"/>
          <w:jc w:val="center"/>
          <w:del w:id="496" w:author="Shaikh Asif" w:date="2020-10-08T10:19:00Z"/>
        </w:trPr>
        <w:tc>
          <w:tcPr>
            <w:tcW w:w="894" w:type="dxa"/>
          </w:tcPr>
          <w:p w14:paraId="3C328BEB" w14:textId="15AD2A14" w:rsidR="00AE2361" w:rsidRPr="00C71F99" w:rsidDel="00343277" w:rsidRDefault="00AE2361" w:rsidP="00AE2361">
            <w:pPr>
              <w:tabs>
                <w:tab w:val="right" w:pos="10469"/>
              </w:tabs>
              <w:autoSpaceDE w:val="0"/>
              <w:autoSpaceDN w:val="0"/>
              <w:adjustRightInd w:val="0"/>
              <w:spacing w:after="0"/>
              <w:jc w:val="center"/>
              <w:rPr>
                <w:del w:id="497" w:author="Shaikh Asif" w:date="2020-10-08T10:19:00Z"/>
                <w:rFonts w:cstheme="minorHAnsi"/>
                <w:sz w:val="20"/>
                <w:szCs w:val="20"/>
              </w:rPr>
            </w:pPr>
            <w:del w:id="498" w:author="Shaikh Asif" w:date="2020-10-08T10:19:00Z">
              <w:r w:rsidRPr="00C71F99" w:rsidDel="00343277">
                <w:rPr>
                  <w:rFonts w:cstheme="minorHAnsi"/>
                  <w:sz w:val="24"/>
                  <w:szCs w:val="24"/>
                </w:rPr>
                <w:delText>I</w:delText>
              </w:r>
            </w:del>
          </w:p>
        </w:tc>
        <w:tc>
          <w:tcPr>
            <w:tcW w:w="8731" w:type="dxa"/>
            <w:gridSpan w:val="17"/>
          </w:tcPr>
          <w:p w14:paraId="7A2E9441" w14:textId="41B6479D" w:rsidR="00AE2361" w:rsidRPr="00C71F99" w:rsidDel="00343277" w:rsidRDefault="00AE2361" w:rsidP="00AE2361">
            <w:pPr>
              <w:rPr>
                <w:del w:id="499" w:author="Shaikh Asif" w:date="2020-10-08T10:19:00Z"/>
                <w:rFonts w:cstheme="minorHAnsi"/>
                <w:sz w:val="20"/>
                <w:szCs w:val="20"/>
              </w:rPr>
            </w:pPr>
            <w:del w:id="500" w:author="Shaikh Asif" w:date="2020-10-08T10:19:00Z">
              <w:r w:rsidRPr="00C71F99" w:rsidDel="00343277">
                <w:rPr>
                  <w:rFonts w:cstheme="minorHAnsi"/>
                  <w:sz w:val="24"/>
                  <w:szCs w:val="24"/>
                </w:rPr>
                <w:delText>Any other liquids?</w:delText>
              </w:r>
              <w:r w:rsidRPr="00C71F99" w:rsidDel="00343277">
                <w:rPr>
                  <w:rFonts w:cstheme="minorHAnsi"/>
                  <w:sz w:val="24"/>
                  <w:szCs w:val="24"/>
                  <w:rtl/>
                  <w:lang w:bidi="ur-PK"/>
                </w:rPr>
                <w:delText xml:space="preserve"> </w:delText>
              </w:r>
            </w:del>
          </w:p>
        </w:tc>
        <w:tc>
          <w:tcPr>
            <w:tcW w:w="1800" w:type="dxa"/>
            <w:tcBorders>
              <w:top w:val="single" w:sz="8" w:space="0" w:color="auto"/>
            </w:tcBorders>
          </w:tcPr>
          <w:p w14:paraId="67FA724E" w14:textId="7FFEBF87" w:rsidR="00AE2361" w:rsidRPr="00C71F99" w:rsidDel="00343277" w:rsidRDefault="00AE2361" w:rsidP="00AE2361">
            <w:pPr>
              <w:widowControl w:val="0"/>
              <w:tabs>
                <w:tab w:val="left" w:leader="dot" w:pos="3600"/>
              </w:tabs>
              <w:spacing w:after="0"/>
              <w:rPr>
                <w:del w:id="501" w:author="Shaikh Asif" w:date="2020-10-08T10:19:00Z"/>
                <w:rFonts w:cstheme="minorHAnsi"/>
                <w:sz w:val="20"/>
                <w:szCs w:val="20"/>
              </w:rPr>
            </w:pPr>
            <w:del w:id="502" w:author="Shaikh Asif" w:date="2020-10-08T10:19:00Z">
              <w:r w:rsidRPr="00C71F99" w:rsidDel="00343277">
                <w:rPr>
                  <w:rFonts w:ascii="Calibri" w:hAnsi="Calibri" w:cs="Calibri"/>
                  <w:sz w:val="18"/>
                  <w:szCs w:val="18"/>
                </w:rPr>
                <w:delText>I.TIMES [_</w:delText>
              </w:r>
            </w:del>
            <w:del w:id="503" w:author="Shaikh Asif" w:date="2020-10-07T16:59:00Z">
              <w:r w:rsidRPr="00C71F99" w:rsidDel="006C3660">
                <w:rPr>
                  <w:rFonts w:ascii="Calibri" w:hAnsi="Calibri" w:cs="Calibri"/>
                  <w:sz w:val="18"/>
                  <w:szCs w:val="18"/>
                </w:rPr>
                <w:delText>_][</w:delText>
              </w:r>
            </w:del>
            <w:del w:id="504" w:author="Shaikh Asif" w:date="2020-10-08T10:19:00Z">
              <w:r w:rsidRPr="00C71F99" w:rsidDel="00343277">
                <w:rPr>
                  <w:rFonts w:ascii="Calibri" w:hAnsi="Calibri" w:cs="Calibri"/>
                  <w:sz w:val="18"/>
                  <w:szCs w:val="18"/>
                </w:rPr>
                <w:delText>__]</w:delText>
              </w:r>
            </w:del>
          </w:p>
        </w:tc>
      </w:tr>
      <w:tr w:rsidR="00AE2361" w:rsidRPr="00C71F99" w14:paraId="686168C0" w14:textId="77777777" w:rsidTr="002F1976">
        <w:trPr>
          <w:trHeight w:val="719"/>
          <w:jc w:val="center"/>
        </w:trPr>
        <w:tc>
          <w:tcPr>
            <w:tcW w:w="894" w:type="dxa"/>
            <w:vAlign w:val="center"/>
          </w:tcPr>
          <w:p w14:paraId="305B279B" w14:textId="29FCE6A6"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J21</w:t>
            </w:r>
          </w:p>
        </w:tc>
        <w:tc>
          <w:tcPr>
            <w:tcW w:w="4397" w:type="dxa"/>
            <w:vAlign w:val="center"/>
          </w:tcPr>
          <w:p w14:paraId="2CA53BF2" w14:textId="7B1922A2"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Did (NAME) drink anything from a bottle with a nipple yesterday during the day or night?</w:t>
            </w:r>
          </w:p>
        </w:tc>
        <w:tc>
          <w:tcPr>
            <w:tcW w:w="4334" w:type="dxa"/>
            <w:gridSpan w:val="16"/>
            <w:vAlign w:val="center"/>
          </w:tcPr>
          <w:p w14:paraId="53FBB515"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Yes………………………………………………………….………….1</w:t>
            </w:r>
          </w:p>
          <w:p w14:paraId="7A5EC20A"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No…………………………………………………………………</w:t>
            </w:r>
            <w:proofErr w:type="gramStart"/>
            <w:r w:rsidRPr="00C71F99">
              <w:rPr>
                <w:rFonts w:cstheme="minorHAnsi"/>
                <w:sz w:val="20"/>
                <w:szCs w:val="20"/>
              </w:rPr>
              <w:t>.....</w:t>
            </w:r>
            <w:proofErr w:type="gramEnd"/>
            <w:r w:rsidRPr="00C71F99">
              <w:rPr>
                <w:rFonts w:cstheme="minorHAnsi"/>
                <w:sz w:val="20"/>
                <w:szCs w:val="20"/>
              </w:rPr>
              <w:t>2</w:t>
            </w:r>
          </w:p>
          <w:p w14:paraId="2B847951" w14:textId="2046EA8D"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Don’t know…………………………………….…………………98</w:t>
            </w:r>
          </w:p>
        </w:tc>
        <w:tc>
          <w:tcPr>
            <w:tcW w:w="1800" w:type="dxa"/>
            <w:vAlign w:val="center"/>
          </w:tcPr>
          <w:p w14:paraId="142EF45E" w14:textId="41295793" w:rsidR="00AE2361" w:rsidRPr="00C71F99" w:rsidRDefault="003B4EBA" w:rsidP="00AE2361">
            <w:pPr>
              <w:widowControl w:val="0"/>
              <w:tabs>
                <w:tab w:val="left" w:leader="dot" w:pos="3600"/>
              </w:tabs>
              <w:spacing w:after="0"/>
              <w:rPr>
                <w:rFonts w:cstheme="minorHAnsi"/>
                <w:color w:val="000000"/>
                <w:sz w:val="20"/>
                <w:szCs w:val="20"/>
                <w:lang w:bidi="sd-Arab-PK"/>
              </w:rPr>
            </w:pPr>
            <w:r w:rsidRPr="00C71F99">
              <w:rPr>
                <w:rFonts w:cstheme="minorHAnsi"/>
                <w:color w:val="000000"/>
                <w:sz w:val="20"/>
                <w:szCs w:val="20"/>
                <w:lang w:bidi="sd-Arab-PK"/>
              </w:rPr>
              <w:t xml:space="preserve">If yes </w:t>
            </w:r>
            <w:r w:rsidR="00BC25CC" w:rsidRPr="00C71F99">
              <w:rPr>
                <w:rFonts w:cstheme="minorHAnsi"/>
                <w:color w:val="000000"/>
                <w:sz w:val="20"/>
                <w:szCs w:val="20"/>
                <w:lang w:bidi="sd-Arab-PK"/>
              </w:rPr>
              <w:t>go to J22, otherwise go to</w:t>
            </w:r>
            <w:r w:rsidR="00601AFD" w:rsidRPr="00C71F99">
              <w:rPr>
                <w:rFonts w:cstheme="minorHAnsi"/>
                <w:color w:val="000000"/>
                <w:sz w:val="20"/>
                <w:szCs w:val="20"/>
                <w:lang w:bidi="sd-Arab-PK"/>
              </w:rPr>
              <w:t xml:space="preserve"> J23</w:t>
            </w:r>
          </w:p>
        </w:tc>
      </w:tr>
      <w:tr w:rsidR="00AE2361" w:rsidRPr="00C71F99" w14:paraId="610675F4" w14:textId="77777777" w:rsidTr="002F1976">
        <w:trPr>
          <w:trHeight w:val="719"/>
          <w:jc w:val="center"/>
        </w:trPr>
        <w:tc>
          <w:tcPr>
            <w:tcW w:w="894" w:type="dxa"/>
            <w:vAlign w:val="center"/>
          </w:tcPr>
          <w:p w14:paraId="02F5C859" w14:textId="6629399B"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J22</w:t>
            </w:r>
          </w:p>
        </w:tc>
        <w:tc>
          <w:tcPr>
            <w:tcW w:w="4397" w:type="dxa"/>
            <w:vAlign w:val="center"/>
          </w:tcPr>
          <w:p w14:paraId="732601C3"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What did (name) drink from the bottle with a nipple?</w:t>
            </w:r>
          </w:p>
          <w:p w14:paraId="2A13B22F"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p>
        </w:tc>
        <w:tc>
          <w:tcPr>
            <w:tcW w:w="4334" w:type="dxa"/>
            <w:gridSpan w:val="16"/>
            <w:vAlign w:val="center"/>
          </w:tcPr>
          <w:p w14:paraId="141E94C5"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Top feed (formula milk) …………………………………….1</w:t>
            </w:r>
          </w:p>
          <w:p w14:paraId="743E1803"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Animal milk……………………………………………………….2</w:t>
            </w:r>
          </w:p>
          <w:p w14:paraId="0D2C321D"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Expressed milk………………………………………………….3</w:t>
            </w:r>
          </w:p>
          <w:p w14:paraId="50A7833A" w14:textId="407B4D8D" w:rsidR="00AE2361" w:rsidRPr="00C71F99" w:rsidRDefault="00AE2361" w:rsidP="00AE2361">
            <w:pPr>
              <w:widowControl w:val="0"/>
              <w:tabs>
                <w:tab w:val="left" w:leader="dot" w:pos="3600"/>
              </w:tabs>
              <w:spacing w:after="0"/>
              <w:rPr>
                <w:rFonts w:cstheme="minorHAnsi"/>
                <w:sz w:val="20"/>
                <w:szCs w:val="20"/>
              </w:rPr>
            </w:pPr>
            <w:proofErr w:type="gramStart"/>
            <w:r w:rsidRPr="00C71F99">
              <w:rPr>
                <w:rFonts w:cstheme="minorHAnsi"/>
                <w:color w:val="000000"/>
              </w:rPr>
              <w:t>Other(</w:t>
            </w:r>
            <w:proofErr w:type="gramEnd"/>
            <w:r w:rsidRPr="00C71F99">
              <w:rPr>
                <w:rFonts w:cstheme="minorHAnsi"/>
                <w:color w:val="000000"/>
              </w:rPr>
              <w:t>Specify)………………………………………….96</w:t>
            </w:r>
          </w:p>
        </w:tc>
        <w:tc>
          <w:tcPr>
            <w:tcW w:w="1800" w:type="dxa"/>
            <w:vAlign w:val="center"/>
          </w:tcPr>
          <w:p w14:paraId="456223DC" w14:textId="3C301F11" w:rsidR="00AE2361" w:rsidRPr="00C71F99" w:rsidRDefault="00601AFD" w:rsidP="00AE2361">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If the Response is 1, go to </w:t>
            </w:r>
            <w:r w:rsidR="00DD1836" w:rsidRPr="00C71F99">
              <w:rPr>
                <w:rFonts w:cstheme="minorHAnsi"/>
                <w:color w:val="000000"/>
                <w:sz w:val="20"/>
                <w:szCs w:val="20"/>
              </w:rPr>
              <w:t>J23</w:t>
            </w:r>
            <w:r w:rsidR="00E52844" w:rsidRPr="00C71F99">
              <w:rPr>
                <w:rFonts w:cstheme="minorHAnsi"/>
                <w:color w:val="000000"/>
                <w:sz w:val="20"/>
                <w:szCs w:val="20"/>
              </w:rPr>
              <w:t xml:space="preserve">, otherwise go to </w:t>
            </w:r>
            <w:r w:rsidR="0080259B" w:rsidRPr="00C71F99">
              <w:rPr>
                <w:rFonts w:cstheme="minorHAnsi"/>
                <w:color w:val="000000"/>
                <w:sz w:val="20"/>
                <w:szCs w:val="20"/>
              </w:rPr>
              <w:t>J24</w:t>
            </w:r>
          </w:p>
        </w:tc>
      </w:tr>
      <w:tr w:rsidR="00AE2361" w:rsidRPr="00C71F99" w14:paraId="665D1F25" w14:textId="77777777" w:rsidTr="002F1976">
        <w:trPr>
          <w:trHeight w:val="719"/>
          <w:jc w:val="center"/>
        </w:trPr>
        <w:tc>
          <w:tcPr>
            <w:tcW w:w="894" w:type="dxa"/>
            <w:vAlign w:val="center"/>
          </w:tcPr>
          <w:p w14:paraId="7BFC8D33" w14:textId="4CCB3AE5"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J23</w:t>
            </w:r>
          </w:p>
        </w:tc>
        <w:tc>
          <w:tcPr>
            <w:tcW w:w="4397" w:type="dxa"/>
            <w:vAlign w:val="center"/>
          </w:tcPr>
          <w:p w14:paraId="22C1DC9C"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Who advised you to use infant formula milk? </w:t>
            </w:r>
          </w:p>
          <w:p w14:paraId="0239028D"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p>
        </w:tc>
        <w:tc>
          <w:tcPr>
            <w:tcW w:w="4334" w:type="dxa"/>
            <w:gridSpan w:val="16"/>
            <w:vAlign w:val="center"/>
          </w:tcPr>
          <w:p w14:paraId="60237F5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Practitioner…………………………………………………………1</w:t>
            </w:r>
          </w:p>
          <w:p w14:paraId="4CD8F53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Pharmacy/Pharmacist…………………………………</w:t>
            </w:r>
            <w:proofErr w:type="gramStart"/>
            <w:r w:rsidRPr="00C71F99">
              <w:rPr>
                <w:rFonts w:cstheme="minorHAnsi"/>
                <w:sz w:val="20"/>
                <w:szCs w:val="20"/>
              </w:rPr>
              <w:t>…..</w:t>
            </w:r>
            <w:proofErr w:type="gramEnd"/>
            <w:r w:rsidRPr="00C71F99">
              <w:rPr>
                <w:rFonts w:cstheme="minorHAnsi"/>
                <w:sz w:val="20"/>
                <w:szCs w:val="20"/>
              </w:rPr>
              <w:t>…2</w:t>
            </w:r>
          </w:p>
          <w:p w14:paraId="3A4409D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Relatives…………………………………………………………….3</w:t>
            </w:r>
          </w:p>
          <w:p w14:paraId="5F3A1BD3" w14:textId="77777777" w:rsidR="00AE2361" w:rsidRPr="00C71F99" w:rsidRDefault="00AE2361" w:rsidP="00AE2361">
            <w:pPr>
              <w:widowControl w:val="0"/>
              <w:tabs>
                <w:tab w:val="left" w:leader="dot" w:pos="3600"/>
              </w:tabs>
              <w:spacing w:after="0"/>
              <w:rPr>
                <w:rFonts w:cstheme="minorHAnsi"/>
                <w:sz w:val="20"/>
                <w:szCs w:val="20"/>
              </w:rPr>
            </w:pPr>
            <w:proofErr w:type="gramStart"/>
            <w:r w:rsidRPr="00C71F99">
              <w:rPr>
                <w:rFonts w:cstheme="minorHAnsi"/>
                <w:sz w:val="20"/>
                <w:szCs w:val="20"/>
              </w:rPr>
              <w:t>Other(</w:t>
            </w:r>
            <w:proofErr w:type="gramEnd"/>
            <w:r w:rsidRPr="00C71F99">
              <w:rPr>
                <w:rFonts w:cstheme="minorHAnsi"/>
                <w:sz w:val="20"/>
                <w:szCs w:val="20"/>
              </w:rPr>
              <w:t>Specify)……………………………………………..….96</w:t>
            </w:r>
          </w:p>
        </w:tc>
        <w:tc>
          <w:tcPr>
            <w:tcW w:w="1800" w:type="dxa"/>
            <w:vAlign w:val="center"/>
          </w:tcPr>
          <w:p w14:paraId="534A59A0" w14:textId="77777777" w:rsidR="00AE2361" w:rsidRPr="00C71F99" w:rsidRDefault="00AE2361" w:rsidP="00AE2361">
            <w:pPr>
              <w:widowControl w:val="0"/>
              <w:tabs>
                <w:tab w:val="left" w:leader="dot" w:pos="3600"/>
              </w:tabs>
              <w:spacing w:after="0"/>
              <w:rPr>
                <w:rFonts w:cstheme="minorHAnsi"/>
                <w:color w:val="000000"/>
                <w:sz w:val="20"/>
                <w:szCs w:val="20"/>
              </w:rPr>
            </w:pPr>
          </w:p>
        </w:tc>
      </w:tr>
      <w:tr w:rsidR="00AE2361" w:rsidRPr="00C71F99" w14:paraId="23FF95F2" w14:textId="77777777" w:rsidTr="002F1976">
        <w:trPr>
          <w:trHeight w:val="719"/>
          <w:jc w:val="center"/>
        </w:trPr>
        <w:tc>
          <w:tcPr>
            <w:tcW w:w="894" w:type="dxa"/>
            <w:vAlign w:val="center"/>
          </w:tcPr>
          <w:p w14:paraId="1D80CE59"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rPr>
              <w:t>J13</w:t>
            </w:r>
          </w:p>
        </w:tc>
        <w:tc>
          <w:tcPr>
            <w:tcW w:w="4397" w:type="dxa"/>
            <w:vAlign w:val="center"/>
          </w:tcPr>
          <w:p w14:paraId="7178E221"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At what age {NAME} was given solids/semi solids? </w:t>
            </w:r>
          </w:p>
        </w:tc>
        <w:tc>
          <w:tcPr>
            <w:tcW w:w="4334" w:type="dxa"/>
            <w:gridSpan w:val="16"/>
          </w:tcPr>
          <w:p w14:paraId="4587F5DD" w14:textId="4BA6F09A" w:rsidR="00AE2361" w:rsidRPr="00C71F99" w:rsidRDefault="00AE2361" w:rsidP="00AE2361">
            <w:pPr>
              <w:widowControl w:val="0"/>
              <w:tabs>
                <w:tab w:val="left" w:leader="dot" w:pos="3600"/>
              </w:tabs>
              <w:spacing w:after="0" w:line="240" w:lineRule="auto"/>
              <w:rPr>
                <w:rFonts w:cstheme="minorHAnsi"/>
              </w:rPr>
            </w:pPr>
            <w:r w:rsidRPr="00C71F99">
              <w:rPr>
                <w:rFonts w:cstheme="minorHAnsi"/>
              </w:rPr>
              <w:t>---------------------------days</w:t>
            </w:r>
          </w:p>
          <w:p w14:paraId="0BEFEC17" w14:textId="77777777" w:rsidR="00AE2361" w:rsidRPr="00C71F99" w:rsidRDefault="00AE2361" w:rsidP="00AE2361">
            <w:pPr>
              <w:widowControl w:val="0"/>
              <w:tabs>
                <w:tab w:val="left" w:leader="dot" w:pos="3600"/>
              </w:tabs>
              <w:spacing w:after="0" w:line="240" w:lineRule="auto"/>
              <w:rPr>
                <w:rFonts w:cstheme="minorHAnsi"/>
              </w:rPr>
            </w:pPr>
            <w:r w:rsidRPr="00C71F99">
              <w:rPr>
                <w:rFonts w:cstheme="minorHAnsi"/>
              </w:rPr>
              <w:t>---------------------------months</w:t>
            </w:r>
          </w:p>
          <w:p w14:paraId="0E40E8CE" w14:textId="77777777" w:rsidR="00AE2361" w:rsidRPr="00C71F99" w:rsidRDefault="00AE2361" w:rsidP="00AE2361">
            <w:pPr>
              <w:widowControl w:val="0"/>
              <w:tabs>
                <w:tab w:val="left" w:leader="dot" w:pos="3600"/>
              </w:tabs>
              <w:spacing w:after="0" w:line="240" w:lineRule="auto"/>
              <w:rPr>
                <w:rFonts w:cstheme="minorHAnsi"/>
                <w:sz w:val="20"/>
                <w:szCs w:val="20"/>
              </w:rPr>
            </w:pPr>
            <w:r w:rsidRPr="00C71F99">
              <w:rPr>
                <w:rFonts w:cstheme="minorHAnsi"/>
              </w:rPr>
              <w:t>Yet not given---------------------1</w:t>
            </w:r>
          </w:p>
        </w:tc>
        <w:tc>
          <w:tcPr>
            <w:tcW w:w="1800" w:type="dxa"/>
            <w:vAlign w:val="center"/>
          </w:tcPr>
          <w:p w14:paraId="6B2FCE05" w14:textId="77777777" w:rsidR="00AE2361" w:rsidRPr="00C71F99" w:rsidRDefault="00AE2361" w:rsidP="00AE2361">
            <w:pPr>
              <w:widowControl w:val="0"/>
              <w:tabs>
                <w:tab w:val="left" w:leader="dot" w:pos="3600"/>
              </w:tabs>
              <w:spacing w:after="0"/>
              <w:rPr>
                <w:rFonts w:cstheme="minorHAnsi"/>
                <w:color w:val="000000"/>
                <w:sz w:val="20"/>
                <w:szCs w:val="20"/>
              </w:rPr>
            </w:pPr>
          </w:p>
        </w:tc>
      </w:tr>
      <w:tr w:rsidR="00AE2361" w:rsidRPr="00C71F99" w14:paraId="668F2889" w14:textId="77777777" w:rsidTr="002F1976">
        <w:trPr>
          <w:trHeight w:val="719"/>
          <w:jc w:val="center"/>
        </w:trPr>
        <w:tc>
          <w:tcPr>
            <w:tcW w:w="894" w:type="dxa"/>
            <w:vAlign w:val="center"/>
          </w:tcPr>
          <w:p w14:paraId="1F282FC5"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J14</w:t>
            </w:r>
          </w:p>
        </w:tc>
        <w:tc>
          <w:tcPr>
            <w:tcW w:w="4397" w:type="dxa"/>
            <w:vAlign w:val="center"/>
          </w:tcPr>
          <w:p w14:paraId="63BD5DA6"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What solids/semi solids were first given to your child {NAME}?</w:t>
            </w:r>
          </w:p>
        </w:tc>
        <w:tc>
          <w:tcPr>
            <w:tcW w:w="4334" w:type="dxa"/>
            <w:gridSpan w:val="16"/>
            <w:vAlign w:val="center"/>
          </w:tcPr>
          <w:p w14:paraId="72BE954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 xml:space="preserve">Fruit </w:t>
            </w:r>
            <w:r w:rsidRPr="00C71F99">
              <w:rPr>
                <w:rFonts w:cstheme="minorHAnsi"/>
                <w:sz w:val="20"/>
                <w:szCs w:val="20"/>
              </w:rPr>
              <w:tab/>
              <w:t>……1</w:t>
            </w:r>
          </w:p>
          <w:p w14:paraId="147194D2"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Vegetable</w:t>
            </w:r>
            <w:r w:rsidRPr="00C71F99">
              <w:rPr>
                <w:rFonts w:cstheme="minorHAnsi"/>
                <w:sz w:val="20"/>
                <w:szCs w:val="20"/>
              </w:rPr>
              <w:tab/>
              <w:t>……2</w:t>
            </w:r>
          </w:p>
          <w:p w14:paraId="6466EF77"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Cereals</w:t>
            </w:r>
            <w:r w:rsidRPr="00C71F99">
              <w:rPr>
                <w:rFonts w:cstheme="minorHAnsi"/>
                <w:sz w:val="20"/>
                <w:szCs w:val="20"/>
              </w:rPr>
              <w:tab/>
              <w:t>……3</w:t>
            </w:r>
          </w:p>
          <w:p w14:paraId="5BFD8464"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Egg</w:t>
            </w:r>
            <w:r w:rsidRPr="00C71F99">
              <w:rPr>
                <w:rFonts w:cstheme="minorHAnsi"/>
                <w:sz w:val="20"/>
                <w:szCs w:val="20"/>
              </w:rPr>
              <w:tab/>
              <w:t>……4</w:t>
            </w:r>
          </w:p>
          <w:p w14:paraId="27CCDA34"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Rice</w:t>
            </w:r>
            <w:r w:rsidRPr="00C71F99">
              <w:rPr>
                <w:rFonts w:cstheme="minorHAnsi"/>
                <w:sz w:val="20"/>
                <w:szCs w:val="20"/>
              </w:rPr>
              <w:tab/>
              <w:t>……5</w:t>
            </w:r>
          </w:p>
          <w:p w14:paraId="78DBC99D"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lastRenderedPageBreak/>
              <w:t>Any kind of meat</w:t>
            </w:r>
            <w:r w:rsidRPr="00C71F99">
              <w:rPr>
                <w:rFonts w:cstheme="minorHAnsi"/>
                <w:sz w:val="20"/>
                <w:szCs w:val="20"/>
              </w:rPr>
              <w:tab/>
              <w:t>……6</w:t>
            </w:r>
          </w:p>
          <w:p w14:paraId="22D28C3D"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Biscuits</w:t>
            </w:r>
            <w:r w:rsidRPr="00C71F99">
              <w:rPr>
                <w:rFonts w:cstheme="minorHAnsi"/>
                <w:sz w:val="20"/>
                <w:szCs w:val="20"/>
              </w:rPr>
              <w:tab/>
              <w:t>……7</w:t>
            </w:r>
          </w:p>
          <w:p w14:paraId="025AD1E9"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Yogurt………………………………………………………………8</w:t>
            </w:r>
          </w:p>
          <w:p w14:paraId="713391A3"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Commercial baby food………………………………….….9</w:t>
            </w:r>
          </w:p>
          <w:p w14:paraId="62670AAF" w14:textId="77777777" w:rsidR="00AE2361" w:rsidRPr="00C71F99" w:rsidRDefault="00AE2361" w:rsidP="00AE2361">
            <w:pPr>
              <w:widowControl w:val="0"/>
              <w:tabs>
                <w:tab w:val="left" w:leader="dot" w:pos="3600"/>
              </w:tabs>
              <w:spacing w:after="0"/>
              <w:rPr>
                <w:rFonts w:cstheme="minorHAnsi"/>
                <w:sz w:val="20"/>
                <w:szCs w:val="20"/>
              </w:rPr>
            </w:pPr>
            <w:proofErr w:type="spellStart"/>
            <w:r w:rsidRPr="00C71F99">
              <w:rPr>
                <w:rFonts w:cstheme="minorHAnsi"/>
                <w:sz w:val="20"/>
                <w:szCs w:val="20"/>
              </w:rPr>
              <w:t>Suji</w:t>
            </w:r>
            <w:proofErr w:type="spellEnd"/>
            <w:r w:rsidRPr="00C71F99">
              <w:rPr>
                <w:rFonts w:cstheme="minorHAnsi"/>
                <w:sz w:val="20"/>
                <w:szCs w:val="20"/>
              </w:rPr>
              <w:t>……………………………………………………………….…10</w:t>
            </w:r>
          </w:p>
          <w:p w14:paraId="2611BEB5"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porridge……………………………………………….……….…11</w:t>
            </w:r>
          </w:p>
          <w:p w14:paraId="11CDE525" w14:textId="77777777" w:rsidR="00AE2361" w:rsidRPr="00C71F99" w:rsidRDefault="00AE2361" w:rsidP="00AE2361">
            <w:pPr>
              <w:widowControl w:val="0"/>
              <w:tabs>
                <w:tab w:val="left" w:leader="dot" w:pos="3600"/>
              </w:tabs>
              <w:spacing w:after="0"/>
              <w:rPr>
                <w:rFonts w:cstheme="minorHAnsi"/>
                <w:sz w:val="20"/>
                <w:szCs w:val="20"/>
              </w:rPr>
            </w:pPr>
            <w:proofErr w:type="spellStart"/>
            <w:r w:rsidRPr="00C71F99">
              <w:rPr>
                <w:rFonts w:cstheme="minorHAnsi"/>
                <w:sz w:val="20"/>
                <w:szCs w:val="20"/>
              </w:rPr>
              <w:t>kichri</w:t>
            </w:r>
            <w:proofErr w:type="spellEnd"/>
            <w:r w:rsidRPr="00C71F99">
              <w:rPr>
                <w:rFonts w:cstheme="minorHAnsi"/>
                <w:sz w:val="20"/>
                <w:szCs w:val="20"/>
              </w:rPr>
              <w:t>…… …………………………………………….………</w:t>
            </w:r>
            <w:proofErr w:type="gramStart"/>
            <w:r w:rsidRPr="00C71F99">
              <w:rPr>
                <w:rFonts w:cstheme="minorHAnsi"/>
                <w:sz w:val="20"/>
                <w:szCs w:val="20"/>
              </w:rPr>
              <w:t>…..</w:t>
            </w:r>
            <w:proofErr w:type="gramEnd"/>
            <w:r w:rsidRPr="00C71F99">
              <w:rPr>
                <w:rFonts w:cstheme="minorHAnsi"/>
                <w:sz w:val="20"/>
                <w:szCs w:val="20"/>
              </w:rPr>
              <w:t>12</w:t>
            </w:r>
          </w:p>
          <w:p w14:paraId="22DC898B" w14:textId="77777777" w:rsidR="00AE2361" w:rsidRPr="00C71F99" w:rsidRDefault="00AE2361" w:rsidP="00AE2361">
            <w:pPr>
              <w:widowControl w:val="0"/>
              <w:tabs>
                <w:tab w:val="left" w:leader="dot" w:pos="3600"/>
              </w:tabs>
              <w:spacing w:after="0"/>
              <w:rPr>
                <w:rFonts w:cstheme="minorHAnsi"/>
                <w:sz w:val="20"/>
                <w:szCs w:val="20"/>
              </w:rPr>
            </w:pPr>
            <w:proofErr w:type="gramStart"/>
            <w:r w:rsidRPr="00C71F99">
              <w:rPr>
                <w:rFonts w:cstheme="minorHAnsi"/>
                <w:color w:val="000000"/>
              </w:rPr>
              <w:t>Other(</w:t>
            </w:r>
            <w:proofErr w:type="gramEnd"/>
            <w:r w:rsidRPr="00C71F99">
              <w:rPr>
                <w:rFonts w:cstheme="minorHAnsi"/>
                <w:color w:val="000000"/>
              </w:rPr>
              <w:t>Specify)………………………………………….96</w:t>
            </w:r>
          </w:p>
        </w:tc>
        <w:tc>
          <w:tcPr>
            <w:tcW w:w="1800" w:type="dxa"/>
            <w:vAlign w:val="center"/>
          </w:tcPr>
          <w:p w14:paraId="01956FD1" w14:textId="77777777" w:rsidR="00AE2361" w:rsidRPr="00C71F99" w:rsidRDefault="00AE2361" w:rsidP="00AE2361">
            <w:pPr>
              <w:pStyle w:val="Title"/>
              <w:spacing w:before="120"/>
              <w:rPr>
                <w:rFonts w:asciiTheme="minorHAnsi" w:hAnsiTheme="minorHAnsi" w:cstheme="minorHAnsi"/>
                <w:b w:val="0"/>
                <w:bCs w:val="0"/>
                <w:color w:val="auto"/>
                <w:sz w:val="20"/>
                <w:szCs w:val="20"/>
                <w:lang w:val="en-US"/>
              </w:rPr>
            </w:pPr>
            <w:r w:rsidRPr="00C71F99">
              <w:rPr>
                <w:rFonts w:asciiTheme="minorHAnsi" w:hAnsiTheme="minorHAnsi" w:cstheme="minorHAnsi"/>
                <w:b w:val="0"/>
                <w:bCs w:val="0"/>
                <w:i/>
                <w:sz w:val="20"/>
                <w:szCs w:val="20"/>
              </w:rPr>
              <w:lastRenderedPageBreak/>
              <w:t>(Multiple responses)</w:t>
            </w:r>
          </w:p>
          <w:p w14:paraId="5CEF61FE" w14:textId="77777777" w:rsidR="00AE2361" w:rsidRPr="00C71F99" w:rsidRDefault="00AE2361" w:rsidP="00AE2361">
            <w:pPr>
              <w:pStyle w:val="Title"/>
              <w:spacing w:before="120"/>
              <w:rPr>
                <w:rFonts w:asciiTheme="minorHAnsi" w:hAnsiTheme="minorHAnsi" w:cstheme="minorHAnsi"/>
                <w:b w:val="0"/>
                <w:bCs w:val="0"/>
                <w:i/>
                <w:sz w:val="20"/>
                <w:szCs w:val="20"/>
              </w:rPr>
            </w:pPr>
          </w:p>
        </w:tc>
      </w:tr>
      <w:tr w:rsidR="00AE2361" w:rsidRPr="00C71F99" w14:paraId="34176CD9" w14:textId="77777777" w:rsidTr="002F1976">
        <w:trPr>
          <w:trHeight w:val="1160"/>
          <w:jc w:val="center"/>
        </w:trPr>
        <w:tc>
          <w:tcPr>
            <w:tcW w:w="894" w:type="dxa"/>
            <w:vAlign w:val="center"/>
          </w:tcPr>
          <w:p w14:paraId="1D12FE37" w14:textId="1A3097C9"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J24</w:t>
            </w:r>
          </w:p>
        </w:tc>
        <w:tc>
          <w:tcPr>
            <w:tcW w:w="4397" w:type="dxa"/>
            <w:vAlign w:val="center"/>
          </w:tcPr>
          <w:p w14:paraId="7CAF53C7"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How many times did (NAME) eat solid, semi-solid, or soft foods other than liquids yesterday during the day or at night?</w:t>
            </w:r>
          </w:p>
        </w:tc>
        <w:tc>
          <w:tcPr>
            <w:tcW w:w="4334" w:type="dxa"/>
            <w:gridSpan w:val="16"/>
            <w:vAlign w:val="center"/>
          </w:tcPr>
          <w:p w14:paraId="6D2DE44A" w14:textId="3BA498E8" w:rsidR="00AE2361" w:rsidRPr="00C71F99" w:rsidRDefault="00AE2361" w:rsidP="00AE2361">
            <w:pPr>
              <w:spacing w:after="0" w:line="240" w:lineRule="auto"/>
              <w:rPr>
                <w:rFonts w:ascii="Calibri" w:hAnsi="Calibri" w:cs="Calibri"/>
                <w:sz w:val="18"/>
                <w:szCs w:val="18"/>
              </w:rPr>
            </w:pPr>
            <w:r w:rsidRPr="00C71F99">
              <w:rPr>
                <w:rFonts w:ascii="Calibri" w:hAnsi="Calibri" w:cs="Calibri"/>
                <w:sz w:val="18"/>
                <w:szCs w:val="18"/>
              </w:rPr>
              <w:t>Number of times--------------------------------------- [_</w:t>
            </w:r>
            <w:del w:id="505" w:author="Shaikh Asif" w:date="2020-10-07T16:20:00Z">
              <w:r w:rsidRPr="00C71F99" w:rsidDel="00975225">
                <w:rPr>
                  <w:rFonts w:ascii="Calibri" w:hAnsi="Calibri" w:cs="Calibri"/>
                  <w:sz w:val="18"/>
                  <w:szCs w:val="18"/>
                </w:rPr>
                <w:delText>_][</w:delText>
              </w:r>
            </w:del>
            <w:ins w:id="506" w:author="Shaikh Asif" w:date="2020-10-07T16:20:00Z">
              <w:r w:rsidR="00975225" w:rsidRPr="00C71F99">
                <w:rPr>
                  <w:rFonts w:ascii="Calibri" w:hAnsi="Calibri" w:cs="Calibri"/>
                  <w:sz w:val="18"/>
                  <w:szCs w:val="18"/>
                </w:rPr>
                <w:t>_] [</w:t>
              </w:r>
            </w:ins>
            <w:r w:rsidRPr="00C71F99">
              <w:rPr>
                <w:rFonts w:ascii="Calibri" w:hAnsi="Calibri" w:cs="Calibri"/>
                <w:sz w:val="18"/>
                <w:szCs w:val="18"/>
              </w:rPr>
              <w:t>__]</w:t>
            </w:r>
          </w:p>
          <w:p w14:paraId="149BD369" w14:textId="77777777" w:rsidR="00AE2361" w:rsidRPr="00C71F99" w:rsidRDefault="00AE2361" w:rsidP="00AE2361">
            <w:pPr>
              <w:spacing w:after="0" w:line="240" w:lineRule="auto"/>
              <w:rPr>
                <w:rFonts w:ascii="Calibri" w:hAnsi="Calibri" w:cs="Calibri"/>
                <w:sz w:val="18"/>
                <w:szCs w:val="18"/>
              </w:rPr>
            </w:pPr>
            <w:r w:rsidRPr="00C71F99">
              <w:rPr>
                <w:rFonts w:ascii="Calibri" w:hAnsi="Calibri" w:cs="Calibri"/>
                <w:sz w:val="18"/>
                <w:szCs w:val="18"/>
              </w:rPr>
              <w:t>Didn’t eat ………………………………………………………………….2</w:t>
            </w:r>
          </w:p>
          <w:p w14:paraId="390A259B" w14:textId="77777777" w:rsidR="00AE2361" w:rsidRPr="00C71F99" w:rsidRDefault="00AE2361" w:rsidP="00AE2361">
            <w:pPr>
              <w:widowControl w:val="0"/>
              <w:tabs>
                <w:tab w:val="left" w:leader="dot" w:pos="3600"/>
              </w:tabs>
              <w:spacing w:after="0" w:line="240" w:lineRule="auto"/>
              <w:rPr>
                <w:rFonts w:cstheme="minorHAnsi"/>
                <w:sz w:val="20"/>
                <w:szCs w:val="20"/>
              </w:rPr>
            </w:pPr>
            <w:r w:rsidRPr="00C71F99">
              <w:rPr>
                <w:rFonts w:cstheme="minorHAnsi"/>
                <w:sz w:val="20"/>
                <w:szCs w:val="20"/>
              </w:rPr>
              <w:t>Don’t know……………………………………….…………</w:t>
            </w:r>
            <w:proofErr w:type="gramStart"/>
            <w:r w:rsidRPr="00C71F99">
              <w:rPr>
                <w:rFonts w:cstheme="minorHAnsi"/>
                <w:sz w:val="20"/>
                <w:szCs w:val="20"/>
              </w:rPr>
              <w:t>.....</w:t>
            </w:r>
            <w:proofErr w:type="gramEnd"/>
            <w:r w:rsidRPr="00C71F99">
              <w:rPr>
                <w:rFonts w:cstheme="minorHAnsi"/>
                <w:sz w:val="20"/>
                <w:szCs w:val="20"/>
              </w:rPr>
              <w:t>98</w:t>
            </w:r>
          </w:p>
        </w:tc>
        <w:tc>
          <w:tcPr>
            <w:tcW w:w="1800" w:type="dxa"/>
            <w:vAlign w:val="center"/>
          </w:tcPr>
          <w:p w14:paraId="55518991" w14:textId="77777777" w:rsidR="00AE2361" w:rsidRPr="00C71F99" w:rsidRDefault="00AE2361" w:rsidP="00AE2361">
            <w:pPr>
              <w:pStyle w:val="Title"/>
              <w:spacing w:before="120"/>
              <w:rPr>
                <w:rFonts w:asciiTheme="minorHAnsi" w:hAnsiTheme="minorHAnsi" w:cstheme="minorHAnsi"/>
                <w:b w:val="0"/>
                <w:bCs w:val="0"/>
                <w:i/>
                <w:sz w:val="20"/>
                <w:szCs w:val="20"/>
              </w:rPr>
            </w:pPr>
          </w:p>
        </w:tc>
      </w:tr>
      <w:tr w:rsidR="00FD1A6B" w:rsidRPr="00C71F99" w14:paraId="240B1450"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07"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701"/>
          <w:jc w:val="center"/>
          <w:trPrChange w:id="508" w:author="Shaikh Asif" w:date="2020-10-08T10:51:00Z">
            <w:trPr>
              <w:trHeight w:val="701"/>
              <w:jc w:val="center"/>
            </w:trPr>
          </w:trPrChange>
        </w:trPr>
        <w:tc>
          <w:tcPr>
            <w:tcW w:w="894" w:type="dxa"/>
            <w:vAlign w:val="center"/>
            <w:tcPrChange w:id="509" w:author="Shaikh Asif" w:date="2020-10-08T10:51:00Z">
              <w:tcPr>
                <w:tcW w:w="894" w:type="dxa"/>
                <w:vAlign w:val="center"/>
              </w:tcPr>
            </w:tcPrChange>
          </w:tcPr>
          <w:p w14:paraId="01B78D43" w14:textId="1D0A6087" w:rsidR="00D3268A" w:rsidRPr="00C71F99" w:rsidRDefault="00D3268A"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J25</w:t>
            </w:r>
          </w:p>
        </w:tc>
        <w:tc>
          <w:tcPr>
            <w:tcW w:w="6121" w:type="dxa"/>
            <w:gridSpan w:val="8"/>
            <w:vAlign w:val="center"/>
            <w:tcPrChange w:id="510" w:author="Shaikh Asif" w:date="2020-10-08T10:51:00Z">
              <w:tcPr>
                <w:tcW w:w="6290" w:type="dxa"/>
                <w:gridSpan w:val="8"/>
                <w:vAlign w:val="center"/>
              </w:tcPr>
            </w:tcPrChange>
          </w:tcPr>
          <w:p w14:paraId="79B3014D" w14:textId="77777777" w:rsidR="00D3268A" w:rsidRPr="00C71F99" w:rsidRDefault="00D3268A" w:rsidP="00AE2361">
            <w:pPr>
              <w:spacing w:after="0" w:line="240" w:lineRule="auto"/>
              <w:rPr>
                <w:rFonts w:ascii="Calibri" w:hAnsi="Calibri" w:cs="Calibri"/>
                <w:sz w:val="18"/>
                <w:szCs w:val="18"/>
              </w:rPr>
            </w:pPr>
            <w:r w:rsidRPr="00C71F99">
              <w:rPr>
                <w:sz w:val="24"/>
                <w:szCs w:val="24"/>
              </w:rPr>
              <w:t>Please describe everything that (NAME) ate yesterday during the day or night, whether at home or outside the home.</w:t>
            </w:r>
          </w:p>
        </w:tc>
        <w:tc>
          <w:tcPr>
            <w:tcW w:w="900" w:type="dxa"/>
            <w:gridSpan w:val="3"/>
            <w:tcBorders>
              <w:right w:val="single" w:sz="8" w:space="0" w:color="auto"/>
            </w:tcBorders>
            <w:tcPrChange w:id="511" w:author="Shaikh Asif" w:date="2020-10-08T10:51:00Z">
              <w:tcPr>
                <w:tcW w:w="817" w:type="dxa"/>
                <w:gridSpan w:val="2"/>
                <w:tcBorders>
                  <w:right w:val="single" w:sz="8" w:space="0" w:color="auto"/>
                </w:tcBorders>
              </w:tcPr>
            </w:tcPrChange>
          </w:tcPr>
          <w:p w14:paraId="6345EF7E" w14:textId="77777777" w:rsidR="00D3268A" w:rsidRPr="00C71F99" w:rsidRDefault="00D3268A" w:rsidP="00AE2361">
            <w:pPr>
              <w:pStyle w:val="Title"/>
              <w:spacing w:before="120"/>
              <w:rPr>
                <w:rFonts w:asciiTheme="minorHAnsi" w:hAnsiTheme="minorHAnsi" w:cstheme="minorHAnsi"/>
                <w:b w:val="0"/>
                <w:bCs w:val="0"/>
                <w:i/>
                <w:sz w:val="20"/>
                <w:szCs w:val="20"/>
              </w:rPr>
            </w:pPr>
            <w:r w:rsidRPr="00C71F99">
              <w:rPr>
                <w:rFonts w:asciiTheme="minorHAnsi" w:hAnsiTheme="minorHAnsi" w:cstheme="minorHAnsi"/>
                <w:sz w:val="20"/>
                <w:szCs w:val="20"/>
              </w:rPr>
              <w:t>Yes (1)</w:t>
            </w:r>
          </w:p>
        </w:tc>
        <w:tc>
          <w:tcPr>
            <w:tcW w:w="806" w:type="dxa"/>
            <w:gridSpan w:val="4"/>
            <w:tcBorders>
              <w:left w:val="single" w:sz="8" w:space="0" w:color="auto"/>
            </w:tcBorders>
            <w:tcPrChange w:id="512" w:author="Shaikh Asif" w:date="2020-10-08T10:51:00Z">
              <w:tcPr>
                <w:tcW w:w="720" w:type="dxa"/>
                <w:gridSpan w:val="4"/>
                <w:tcBorders>
                  <w:left w:val="single" w:sz="8" w:space="0" w:color="auto"/>
                </w:tcBorders>
              </w:tcPr>
            </w:tcPrChange>
          </w:tcPr>
          <w:p w14:paraId="0D01A3BF" w14:textId="77777777" w:rsidR="00D3268A" w:rsidRPr="00C71F99" w:rsidRDefault="00D3268A" w:rsidP="00AE2361">
            <w:pPr>
              <w:pStyle w:val="Title"/>
              <w:spacing w:before="120"/>
              <w:rPr>
                <w:rFonts w:asciiTheme="minorHAnsi" w:hAnsiTheme="minorHAnsi" w:cstheme="minorHAnsi"/>
                <w:b w:val="0"/>
                <w:bCs w:val="0"/>
                <w:i/>
                <w:sz w:val="20"/>
                <w:szCs w:val="20"/>
              </w:rPr>
            </w:pPr>
            <w:r w:rsidRPr="00C71F99">
              <w:rPr>
                <w:rFonts w:asciiTheme="minorHAnsi" w:hAnsiTheme="minorHAnsi" w:cstheme="minorHAnsi"/>
                <w:sz w:val="20"/>
                <w:szCs w:val="20"/>
              </w:rPr>
              <w:t>No (2)</w:t>
            </w:r>
          </w:p>
        </w:tc>
        <w:tc>
          <w:tcPr>
            <w:tcW w:w="904" w:type="dxa"/>
            <w:gridSpan w:val="2"/>
            <w:tcBorders>
              <w:left w:val="single" w:sz="8" w:space="0" w:color="auto"/>
            </w:tcBorders>
            <w:tcPrChange w:id="513" w:author="Shaikh Asif" w:date="2020-10-08T10:51:00Z">
              <w:tcPr>
                <w:tcW w:w="904" w:type="dxa"/>
                <w:gridSpan w:val="2"/>
                <w:tcBorders>
                  <w:left w:val="single" w:sz="8" w:space="0" w:color="auto"/>
                </w:tcBorders>
              </w:tcPr>
            </w:tcPrChange>
          </w:tcPr>
          <w:p w14:paraId="7108C811" w14:textId="77777777" w:rsidR="00D3268A" w:rsidRPr="00C71F99" w:rsidDel="00ED4568" w:rsidRDefault="00D3268A" w:rsidP="00AE2361">
            <w:pPr>
              <w:pStyle w:val="Title"/>
              <w:spacing w:before="120"/>
              <w:rPr>
                <w:del w:id="514" w:author="Shaikh Asif" w:date="2020-10-08T10:51:00Z"/>
                <w:rFonts w:asciiTheme="minorHAnsi" w:hAnsiTheme="minorHAnsi" w:cstheme="minorHAnsi"/>
                <w:b w:val="0"/>
                <w:bCs w:val="0"/>
                <w:i/>
                <w:sz w:val="20"/>
                <w:szCs w:val="20"/>
              </w:rPr>
            </w:pPr>
            <w:r w:rsidRPr="00C71F99">
              <w:rPr>
                <w:rFonts w:asciiTheme="minorHAnsi" w:hAnsiTheme="minorHAnsi" w:cstheme="minorHAnsi"/>
                <w:sz w:val="20"/>
                <w:szCs w:val="20"/>
              </w:rPr>
              <w:t>DK (98)</w:t>
            </w:r>
          </w:p>
          <w:p w14:paraId="31696C74" w14:textId="6937A60E" w:rsidR="00D3268A" w:rsidRPr="00C71F99" w:rsidRDefault="00D3268A" w:rsidP="00ED4568">
            <w:pPr>
              <w:pStyle w:val="Title"/>
              <w:spacing w:before="120"/>
              <w:rPr>
                <w:rFonts w:asciiTheme="minorHAnsi" w:hAnsiTheme="minorHAnsi" w:cstheme="minorHAnsi"/>
                <w:sz w:val="20"/>
                <w:szCs w:val="20"/>
              </w:rPr>
            </w:pPr>
          </w:p>
        </w:tc>
        <w:tc>
          <w:tcPr>
            <w:tcW w:w="1800" w:type="dxa"/>
            <w:tcBorders>
              <w:left w:val="single" w:sz="8" w:space="0" w:color="auto"/>
            </w:tcBorders>
            <w:tcPrChange w:id="515" w:author="Shaikh Asif" w:date="2020-10-08T10:51:00Z">
              <w:tcPr>
                <w:tcW w:w="1800" w:type="dxa"/>
                <w:tcBorders>
                  <w:left w:val="single" w:sz="8" w:space="0" w:color="auto"/>
                </w:tcBorders>
              </w:tcPr>
            </w:tcPrChange>
          </w:tcPr>
          <w:p w14:paraId="12F38A3D" w14:textId="6009471C" w:rsidR="00D3268A" w:rsidRPr="00C71F99" w:rsidRDefault="00D3268A" w:rsidP="00AE2361">
            <w:pPr>
              <w:pStyle w:val="Title"/>
              <w:spacing w:before="120"/>
              <w:rPr>
                <w:rFonts w:asciiTheme="minorHAnsi" w:hAnsiTheme="minorHAnsi" w:cstheme="minorHAnsi"/>
                <w:b w:val="0"/>
                <w:bCs w:val="0"/>
                <w:i/>
                <w:sz w:val="20"/>
                <w:szCs w:val="20"/>
              </w:rPr>
            </w:pPr>
            <w:ins w:id="516" w:author="Shaikh Asif" w:date="2020-10-07T16:13:00Z">
              <w:r>
                <w:rPr>
                  <w:rFonts w:cstheme="minorHAnsi"/>
                  <w:sz w:val="20"/>
                  <w:szCs w:val="20"/>
                </w:rPr>
                <w:t>If Yes Number</w:t>
              </w:r>
              <w:r w:rsidR="005243F9">
                <w:rPr>
                  <w:rFonts w:cstheme="minorHAnsi"/>
                  <w:sz w:val="20"/>
                  <w:szCs w:val="20"/>
                </w:rPr>
                <w:t xml:space="preserve"> of times</w:t>
              </w:r>
            </w:ins>
          </w:p>
        </w:tc>
      </w:tr>
      <w:tr w:rsidR="00FD1A6B" w:rsidRPr="00C71F99" w14:paraId="5A44104D"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17"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518" w:author="Shaikh Asif" w:date="2020-10-08T10:51:00Z">
            <w:trPr>
              <w:trHeight w:val="288"/>
              <w:jc w:val="center"/>
            </w:trPr>
          </w:trPrChange>
        </w:trPr>
        <w:tc>
          <w:tcPr>
            <w:tcW w:w="894" w:type="dxa"/>
            <w:tcPrChange w:id="519" w:author="Shaikh Asif" w:date="2020-10-08T10:51:00Z">
              <w:tcPr>
                <w:tcW w:w="894" w:type="dxa"/>
              </w:tcPr>
            </w:tcPrChange>
          </w:tcPr>
          <w:p w14:paraId="581705D8" w14:textId="77777777" w:rsidR="00D3268A" w:rsidRPr="00C71F99" w:rsidRDefault="00D3268A" w:rsidP="00AE2361">
            <w:pPr>
              <w:tabs>
                <w:tab w:val="right" w:pos="10469"/>
              </w:tabs>
              <w:autoSpaceDE w:val="0"/>
              <w:autoSpaceDN w:val="0"/>
              <w:adjustRightInd w:val="0"/>
              <w:spacing w:after="0"/>
              <w:jc w:val="center"/>
              <w:rPr>
                <w:rFonts w:cstheme="minorHAnsi"/>
                <w:sz w:val="24"/>
                <w:szCs w:val="24"/>
              </w:rPr>
            </w:pPr>
            <w:r w:rsidRPr="00C71F99">
              <w:rPr>
                <w:sz w:val="24"/>
                <w:szCs w:val="24"/>
              </w:rPr>
              <w:t>A</w:t>
            </w:r>
          </w:p>
        </w:tc>
        <w:tc>
          <w:tcPr>
            <w:tcW w:w="6121" w:type="dxa"/>
            <w:gridSpan w:val="8"/>
            <w:tcPrChange w:id="520" w:author="Shaikh Asif" w:date="2020-10-08T10:51:00Z">
              <w:tcPr>
                <w:tcW w:w="6290" w:type="dxa"/>
                <w:gridSpan w:val="8"/>
              </w:tcPr>
            </w:tcPrChange>
          </w:tcPr>
          <w:p w14:paraId="064825EF" w14:textId="77777777" w:rsidR="00D3268A" w:rsidRPr="00C71F99" w:rsidRDefault="00D3268A" w:rsidP="00AE2361">
            <w:pPr>
              <w:spacing w:after="0" w:line="240" w:lineRule="auto"/>
              <w:rPr>
                <w:sz w:val="24"/>
                <w:szCs w:val="24"/>
              </w:rPr>
            </w:pPr>
            <w:r w:rsidRPr="00C71F99">
              <w:rPr>
                <w:sz w:val="24"/>
                <w:szCs w:val="24"/>
              </w:rPr>
              <w:t xml:space="preserve">Porridge, bread, rice, noodles, or other foods made from grains </w:t>
            </w:r>
          </w:p>
        </w:tc>
        <w:tc>
          <w:tcPr>
            <w:tcW w:w="900" w:type="dxa"/>
            <w:gridSpan w:val="3"/>
            <w:tcBorders>
              <w:right w:val="single" w:sz="8" w:space="0" w:color="auto"/>
            </w:tcBorders>
            <w:tcPrChange w:id="521" w:author="Shaikh Asif" w:date="2020-10-08T10:51:00Z">
              <w:tcPr>
                <w:tcW w:w="817" w:type="dxa"/>
                <w:gridSpan w:val="2"/>
                <w:tcBorders>
                  <w:right w:val="single" w:sz="8" w:space="0" w:color="auto"/>
                </w:tcBorders>
              </w:tcPr>
            </w:tcPrChange>
          </w:tcPr>
          <w:p w14:paraId="18E3FBF9"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522" w:author="Shaikh Asif" w:date="2020-10-08T10:51:00Z">
              <w:tcPr>
                <w:tcW w:w="720" w:type="dxa"/>
                <w:gridSpan w:val="4"/>
                <w:tcBorders>
                  <w:left w:val="single" w:sz="8" w:space="0" w:color="auto"/>
                </w:tcBorders>
              </w:tcPr>
            </w:tcPrChange>
          </w:tcPr>
          <w:p w14:paraId="7D463122"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523" w:author="Shaikh Asif" w:date="2020-10-08T10:51:00Z">
              <w:tcPr>
                <w:tcW w:w="904" w:type="dxa"/>
                <w:gridSpan w:val="2"/>
                <w:tcBorders>
                  <w:left w:val="single" w:sz="8" w:space="0" w:color="auto"/>
                </w:tcBorders>
              </w:tcPr>
            </w:tcPrChange>
          </w:tcPr>
          <w:p w14:paraId="717389F6" w14:textId="77777777" w:rsidR="00D3268A" w:rsidRPr="00C71F99" w:rsidRDefault="00D3268A" w:rsidP="00AE2361">
            <w:pPr>
              <w:pStyle w:val="Title"/>
              <w:spacing w:before="120"/>
              <w:rPr>
                <w:rFonts w:asciiTheme="minorHAnsi" w:hAnsiTheme="minorHAnsi" w:cstheme="minorHAnsi"/>
                <w:sz w:val="20"/>
                <w:szCs w:val="20"/>
              </w:rPr>
            </w:pPr>
          </w:p>
        </w:tc>
        <w:tc>
          <w:tcPr>
            <w:tcW w:w="1800" w:type="dxa"/>
            <w:tcBorders>
              <w:left w:val="single" w:sz="8" w:space="0" w:color="auto"/>
            </w:tcBorders>
            <w:tcPrChange w:id="524" w:author="Shaikh Asif" w:date="2020-10-08T10:51:00Z">
              <w:tcPr>
                <w:tcW w:w="1800" w:type="dxa"/>
                <w:tcBorders>
                  <w:left w:val="single" w:sz="8" w:space="0" w:color="auto"/>
                </w:tcBorders>
              </w:tcPr>
            </w:tcPrChange>
          </w:tcPr>
          <w:p w14:paraId="08D7CF9B" w14:textId="58FA6861" w:rsidR="00D3268A" w:rsidRPr="00C71F99" w:rsidRDefault="003C2632" w:rsidP="00AE2361">
            <w:pPr>
              <w:pStyle w:val="Title"/>
              <w:spacing w:before="120"/>
              <w:rPr>
                <w:rFonts w:asciiTheme="minorHAnsi" w:hAnsiTheme="minorHAnsi" w:cstheme="minorHAnsi"/>
                <w:sz w:val="20"/>
                <w:szCs w:val="20"/>
              </w:rPr>
            </w:pPr>
            <w:ins w:id="525" w:author="Shaikh Asif" w:date="2020-10-07T16:14:00Z">
              <w:r w:rsidRPr="00C71F99">
                <w:rPr>
                  <w:rFonts w:ascii="Calibri" w:hAnsi="Calibri" w:cs="Calibri"/>
                  <w:sz w:val="18"/>
                  <w:szCs w:val="18"/>
                </w:rPr>
                <w:t>[__][__]</w:t>
              </w:r>
            </w:ins>
          </w:p>
        </w:tc>
      </w:tr>
      <w:tr w:rsidR="00FD1A6B" w:rsidRPr="00C71F99" w14:paraId="7A87B4C5"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26"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527" w:author="Shaikh Asif" w:date="2020-10-08T10:51:00Z">
            <w:trPr>
              <w:trHeight w:val="288"/>
              <w:jc w:val="center"/>
            </w:trPr>
          </w:trPrChange>
        </w:trPr>
        <w:tc>
          <w:tcPr>
            <w:tcW w:w="894" w:type="dxa"/>
            <w:tcPrChange w:id="528" w:author="Shaikh Asif" w:date="2020-10-08T10:51:00Z">
              <w:tcPr>
                <w:tcW w:w="894" w:type="dxa"/>
              </w:tcPr>
            </w:tcPrChange>
          </w:tcPr>
          <w:p w14:paraId="00322D26" w14:textId="77777777" w:rsidR="00D3268A" w:rsidRPr="00C71F99" w:rsidRDefault="00D3268A" w:rsidP="00AE2361">
            <w:pPr>
              <w:tabs>
                <w:tab w:val="right" w:pos="10469"/>
              </w:tabs>
              <w:autoSpaceDE w:val="0"/>
              <w:autoSpaceDN w:val="0"/>
              <w:adjustRightInd w:val="0"/>
              <w:spacing w:after="0"/>
              <w:jc w:val="center"/>
              <w:rPr>
                <w:rFonts w:cstheme="minorHAnsi"/>
                <w:sz w:val="24"/>
                <w:szCs w:val="24"/>
              </w:rPr>
            </w:pPr>
            <w:r w:rsidRPr="00C71F99">
              <w:rPr>
                <w:sz w:val="24"/>
                <w:szCs w:val="24"/>
              </w:rPr>
              <w:t>B</w:t>
            </w:r>
          </w:p>
        </w:tc>
        <w:tc>
          <w:tcPr>
            <w:tcW w:w="6121" w:type="dxa"/>
            <w:gridSpan w:val="8"/>
            <w:tcPrChange w:id="529" w:author="Shaikh Asif" w:date="2020-10-08T10:51:00Z">
              <w:tcPr>
                <w:tcW w:w="6290" w:type="dxa"/>
                <w:gridSpan w:val="8"/>
              </w:tcPr>
            </w:tcPrChange>
          </w:tcPr>
          <w:p w14:paraId="1FFAAFBF" w14:textId="77777777" w:rsidR="00D3268A" w:rsidRPr="00C71F99" w:rsidRDefault="00D3268A" w:rsidP="00AE2361">
            <w:pPr>
              <w:spacing w:after="0" w:line="240" w:lineRule="auto"/>
              <w:rPr>
                <w:sz w:val="24"/>
                <w:szCs w:val="24"/>
              </w:rPr>
            </w:pPr>
            <w:r w:rsidRPr="00C71F99">
              <w:rPr>
                <w:sz w:val="24"/>
                <w:szCs w:val="24"/>
              </w:rPr>
              <w:t>Pumpkin, carrots, squash, or sweet potatoes that are yellow or orange inside</w:t>
            </w:r>
          </w:p>
        </w:tc>
        <w:tc>
          <w:tcPr>
            <w:tcW w:w="900" w:type="dxa"/>
            <w:gridSpan w:val="3"/>
            <w:tcBorders>
              <w:right w:val="single" w:sz="8" w:space="0" w:color="auto"/>
            </w:tcBorders>
            <w:tcPrChange w:id="530" w:author="Shaikh Asif" w:date="2020-10-08T10:51:00Z">
              <w:tcPr>
                <w:tcW w:w="817" w:type="dxa"/>
                <w:gridSpan w:val="2"/>
                <w:tcBorders>
                  <w:right w:val="single" w:sz="8" w:space="0" w:color="auto"/>
                </w:tcBorders>
              </w:tcPr>
            </w:tcPrChange>
          </w:tcPr>
          <w:p w14:paraId="6F34FAEB"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531" w:author="Shaikh Asif" w:date="2020-10-08T10:51:00Z">
              <w:tcPr>
                <w:tcW w:w="720" w:type="dxa"/>
                <w:gridSpan w:val="4"/>
                <w:tcBorders>
                  <w:left w:val="single" w:sz="8" w:space="0" w:color="auto"/>
                </w:tcBorders>
              </w:tcPr>
            </w:tcPrChange>
          </w:tcPr>
          <w:p w14:paraId="5E8AEB00"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532" w:author="Shaikh Asif" w:date="2020-10-08T10:51:00Z">
              <w:tcPr>
                <w:tcW w:w="904" w:type="dxa"/>
                <w:gridSpan w:val="2"/>
                <w:tcBorders>
                  <w:left w:val="single" w:sz="8" w:space="0" w:color="auto"/>
                </w:tcBorders>
              </w:tcPr>
            </w:tcPrChange>
          </w:tcPr>
          <w:p w14:paraId="53B7579E" w14:textId="77777777" w:rsidR="00D3268A" w:rsidRPr="00C71F99" w:rsidRDefault="00D3268A" w:rsidP="00AE2361">
            <w:pPr>
              <w:pStyle w:val="Title"/>
              <w:spacing w:before="120"/>
              <w:rPr>
                <w:rFonts w:asciiTheme="minorHAnsi" w:hAnsiTheme="minorHAnsi" w:cstheme="minorHAnsi"/>
                <w:sz w:val="20"/>
                <w:szCs w:val="20"/>
              </w:rPr>
            </w:pPr>
          </w:p>
        </w:tc>
        <w:tc>
          <w:tcPr>
            <w:tcW w:w="1800" w:type="dxa"/>
            <w:tcBorders>
              <w:left w:val="single" w:sz="8" w:space="0" w:color="auto"/>
            </w:tcBorders>
            <w:tcPrChange w:id="533" w:author="Shaikh Asif" w:date="2020-10-08T10:51:00Z">
              <w:tcPr>
                <w:tcW w:w="1800" w:type="dxa"/>
                <w:tcBorders>
                  <w:left w:val="single" w:sz="8" w:space="0" w:color="auto"/>
                </w:tcBorders>
              </w:tcPr>
            </w:tcPrChange>
          </w:tcPr>
          <w:p w14:paraId="126652EB" w14:textId="5DAB7D21" w:rsidR="00D3268A" w:rsidRPr="00C71F99" w:rsidRDefault="005243F9" w:rsidP="00AE2361">
            <w:pPr>
              <w:pStyle w:val="Title"/>
              <w:spacing w:before="120"/>
              <w:rPr>
                <w:rFonts w:asciiTheme="minorHAnsi" w:hAnsiTheme="minorHAnsi" w:cstheme="minorHAnsi"/>
                <w:sz w:val="20"/>
                <w:szCs w:val="20"/>
              </w:rPr>
            </w:pPr>
            <w:ins w:id="534" w:author="Shaikh Asif" w:date="2020-10-07T16:13:00Z">
              <w:r w:rsidRPr="00C71F99">
                <w:rPr>
                  <w:rFonts w:ascii="Calibri" w:hAnsi="Calibri" w:cs="Calibri"/>
                  <w:sz w:val="18"/>
                  <w:szCs w:val="18"/>
                </w:rPr>
                <w:t>[__][__]</w:t>
              </w:r>
            </w:ins>
          </w:p>
        </w:tc>
      </w:tr>
      <w:tr w:rsidR="00FD1A6B" w:rsidRPr="00C71F99" w14:paraId="524FF885"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35"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536" w:author="Shaikh Asif" w:date="2020-10-08T10:51:00Z">
            <w:trPr>
              <w:trHeight w:val="288"/>
              <w:jc w:val="center"/>
            </w:trPr>
          </w:trPrChange>
        </w:trPr>
        <w:tc>
          <w:tcPr>
            <w:tcW w:w="894" w:type="dxa"/>
            <w:tcPrChange w:id="537" w:author="Shaikh Asif" w:date="2020-10-08T10:51:00Z">
              <w:tcPr>
                <w:tcW w:w="894" w:type="dxa"/>
              </w:tcPr>
            </w:tcPrChange>
          </w:tcPr>
          <w:p w14:paraId="432EDAA2" w14:textId="77777777" w:rsidR="00D3268A" w:rsidRPr="00C71F99" w:rsidRDefault="00D3268A" w:rsidP="00AE2361">
            <w:pPr>
              <w:tabs>
                <w:tab w:val="right" w:pos="10469"/>
              </w:tabs>
              <w:autoSpaceDE w:val="0"/>
              <w:autoSpaceDN w:val="0"/>
              <w:adjustRightInd w:val="0"/>
              <w:spacing w:after="0"/>
              <w:jc w:val="center"/>
              <w:rPr>
                <w:rFonts w:cstheme="minorHAnsi"/>
                <w:sz w:val="24"/>
                <w:szCs w:val="24"/>
              </w:rPr>
            </w:pPr>
            <w:r w:rsidRPr="00C71F99">
              <w:rPr>
                <w:sz w:val="24"/>
                <w:szCs w:val="24"/>
              </w:rPr>
              <w:t>C</w:t>
            </w:r>
          </w:p>
        </w:tc>
        <w:tc>
          <w:tcPr>
            <w:tcW w:w="6121" w:type="dxa"/>
            <w:gridSpan w:val="8"/>
            <w:tcPrChange w:id="538" w:author="Shaikh Asif" w:date="2020-10-08T10:51:00Z">
              <w:tcPr>
                <w:tcW w:w="6290" w:type="dxa"/>
                <w:gridSpan w:val="8"/>
              </w:tcPr>
            </w:tcPrChange>
          </w:tcPr>
          <w:p w14:paraId="7786566F" w14:textId="77777777" w:rsidR="00D3268A" w:rsidRPr="00C71F99" w:rsidRDefault="00D3268A" w:rsidP="00AE2361">
            <w:pPr>
              <w:spacing w:after="0" w:line="240" w:lineRule="auto"/>
              <w:rPr>
                <w:sz w:val="24"/>
                <w:szCs w:val="24"/>
              </w:rPr>
            </w:pPr>
            <w:r w:rsidRPr="00C71F99">
              <w:rPr>
                <w:sz w:val="24"/>
                <w:szCs w:val="24"/>
              </w:rPr>
              <w:t>White potatoes, white yams manioc, cassava, or any other food made from roots</w:t>
            </w:r>
          </w:p>
        </w:tc>
        <w:tc>
          <w:tcPr>
            <w:tcW w:w="900" w:type="dxa"/>
            <w:gridSpan w:val="3"/>
            <w:tcBorders>
              <w:right w:val="single" w:sz="8" w:space="0" w:color="auto"/>
            </w:tcBorders>
            <w:tcPrChange w:id="539" w:author="Shaikh Asif" w:date="2020-10-08T10:51:00Z">
              <w:tcPr>
                <w:tcW w:w="817" w:type="dxa"/>
                <w:gridSpan w:val="2"/>
                <w:tcBorders>
                  <w:right w:val="single" w:sz="8" w:space="0" w:color="auto"/>
                </w:tcBorders>
              </w:tcPr>
            </w:tcPrChange>
          </w:tcPr>
          <w:p w14:paraId="77AEDB81"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540" w:author="Shaikh Asif" w:date="2020-10-08T10:51:00Z">
              <w:tcPr>
                <w:tcW w:w="720" w:type="dxa"/>
                <w:gridSpan w:val="4"/>
                <w:tcBorders>
                  <w:left w:val="single" w:sz="8" w:space="0" w:color="auto"/>
                </w:tcBorders>
              </w:tcPr>
            </w:tcPrChange>
          </w:tcPr>
          <w:p w14:paraId="0A27D562"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541" w:author="Shaikh Asif" w:date="2020-10-08T10:51:00Z">
              <w:tcPr>
                <w:tcW w:w="904" w:type="dxa"/>
                <w:gridSpan w:val="2"/>
                <w:tcBorders>
                  <w:left w:val="single" w:sz="8" w:space="0" w:color="auto"/>
                </w:tcBorders>
              </w:tcPr>
            </w:tcPrChange>
          </w:tcPr>
          <w:p w14:paraId="46777E9C" w14:textId="77777777" w:rsidR="00D3268A" w:rsidRPr="00C71F99" w:rsidRDefault="00D3268A" w:rsidP="00AE2361">
            <w:pPr>
              <w:pStyle w:val="Title"/>
              <w:spacing w:before="120"/>
              <w:rPr>
                <w:rFonts w:asciiTheme="minorHAnsi" w:hAnsiTheme="minorHAnsi" w:cstheme="minorHAnsi"/>
                <w:sz w:val="20"/>
                <w:szCs w:val="20"/>
              </w:rPr>
            </w:pPr>
          </w:p>
        </w:tc>
        <w:tc>
          <w:tcPr>
            <w:tcW w:w="1800" w:type="dxa"/>
            <w:tcBorders>
              <w:left w:val="single" w:sz="8" w:space="0" w:color="auto"/>
            </w:tcBorders>
            <w:tcPrChange w:id="542" w:author="Shaikh Asif" w:date="2020-10-08T10:51:00Z">
              <w:tcPr>
                <w:tcW w:w="1800" w:type="dxa"/>
                <w:tcBorders>
                  <w:left w:val="single" w:sz="8" w:space="0" w:color="auto"/>
                </w:tcBorders>
              </w:tcPr>
            </w:tcPrChange>
          </w:tcPr>
          <w:p w14:paraId="3531CB45" w14:textId="16EC3E7F" w:rsidR="00D3268A" w:rsidRPr="00C71F99" w:rsidRDefault="005243F9" w:rsidP="00AE2361">
            <w:pPr>
              <w:pStyle w:val="Title"/>
              <w:spacing w:before="120"/>
              <w:rPr>
                <w:rFonts w:asciiTheme="minorHAnsi" w:hAnsiTheme="minorHAnsi" w:cstheme="minorHAnsi"/>
                <w:sz w:val="20"/>
                <w:szCs w:val="20"/>
              </w:rPr>
            </w:pPr>
            <w:ins w:id="543" w:author="Shaikh Asif" w:date="2020-10-07T16:13:00Z">
              <w:r w:rsidRPr="00C71F99">
                <w:rPr>
                  <w:rFonts w:ascii="Calibri" w:hAnsi="Calibri" w:cs="Calibri"/>
                  <w:sz w:val="18"/>
                  <w:szCs w:val="18"/>
                </w:rPr>
                <w:t>[__][__]</w:t>
              </w:r>
            </w:ins>
          </w:p>
        </w:tc>
      </w:tr>
      <w:tr w:rsidR="00FD1A6B" w:rsidRPr="00C71F99" w14:paraId="766E0767"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44"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545" w:author="Shaikh Asif" w:date="2020-10-08T10:51:00Z">
            <w:trPr>
              <w:trHeight w:val="288"/>
              <w:jc w:val="center"/>
            </w:trPr>
          </w:trPrChange>
        </w:trPr>
        <w:tc>
          <w:tcPr>
            <w:tcW w:w="894" w:type="dxa"/>
            <w:tcPrChange w:id="546" w:author="Shaikh Asif" w:date="2020-10-08T10:51:00Z">
              <w:tcPr>
                <w:tcW w:w="894" w:type="dxa"/>
              </w:tcPr>
            </w:tcPrChange>
          </w:tcPr>
          <w:p w14:paraId="60FDFA14" w14:textId="77777777" w:rsidR="00D3268A" w:rsidRPr="00C71F99" w:rsidRDefault="00D3268A" w:rsidP="00AE2361">
            <w:pPr>
              <w:tabs>
                <w:tab w:val="right" w:pos="10469"/>
              </w:tabs>
              <w:autoSpaceDE w:val="0"/>
              <w:autoSpaceDN w:val="0"/>
              <w:adjustRightInd w:val="0"/>
              <w:spacing w:after="0"/>
              <w:jc w:val="center"/>
              <w:rPr>
                <w:rFonts w:cstheme="minorHAnsi"/>
                <w:sz w:val="24"/>
                <w:szCs w:val="24"/>
              </w:rPr>
            </w:pPr>
            <w:r w:rsidRPr="00C71F99">
              <w:rPr>
                <w:sz w:val="24"/>
                <w:szCs w:val="24"/>
              </w:rPr>
              <w:t>D</w:t>
            </w:r>
          </w:p>
        </w:tc>
        <w:tc>
          <w:tcPr>
            <w:tcW w:w="6121" w:type="dxa"/>
            <w:gridSpan w:val="8"/>
            <w:tcPrChange w:id="547" w:author="Shaikh Asif" w:date="2020-10-08T10:51:00Z">
              <w:tcPr>
                <w:tcW w:w="6290" w:type="dxa"/>
                <w:gridSpan w:val="8"/>
              </w:tcPr>
            </w:tcPrChange>
          </w:tcPr>
          <w:p w14:paraId="0A6FC376" w14:textId="77777777" w:rsidR="00D3268A" w:rsidRPr="00C71F99" w:rsidRDefault="00D3268A" w:rsidP="00AE2361">
            <w:pPr>
              <w:spacing w:after="0" w:line="240" w:lineRule="auto"/>
              <w:rPr>
                <w:sz w:val="24"/>
                <w:szCs w:val="24"/>
              </w:rPr>
            </w:pPr>
            <w:r w:rsidRPr="00C71F99">
              <w:rPr>
                <w:sz w:val="24"/>
                <w:szCs w:val="24"/>
              </w:rPr>
              <w:t>Any dark green leafy vegetables</w:t>
            </w:r>
          </w:p>
        </w:tc>
        <w:tc>
          <w:tcPr>
            <w:tcW w:w="900" w:type="dxa"/>
            <w:gridSpan w:val="3"/>
            <w:tcBorders>
              <w:right w:val="single" w:sz="8" w:space="0" w:color="auto"/>
            </w:tcBorders>
            <w:tcPrChange w:id="548" w:author="Shaikh Asif" w:date="2020-10-08T10:51:00Z">
              <w:tcPr>
                <w:tcW w:w="817" w:type="dxa"/>
                <w:gridSpan w:val="2"/>
                <w:tcBorders>
                  <w:right w:val="single" w:sz="8" w:space="0" w:color="auto"/>
                </w:tcBorders>
              </w:tcPr>
            </w:tcPrChange>
          </w:tcPr>
          <w:p w14:paraId="7CAA3272"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549" w:author="Shaikh Asif" w:date="2020-10-08T10:51:00Z">
              <w:tcPr>
                <w:tcW w:w="720" w:type="dxa"/>
                <w:gridSpan w:val="4"/>
                <w:tcBorders>
                  <w:left w:val="single" w:sz="8" w:space="0" w:color="auto"/>
                </w:tcBorders>
              </w:tcPr>
            </w:tcPrChange>
          </w:tcPr>
          <w:p w14:paraId="285E428A"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550" w:author="Shaikh Asif" w:date="2020-10-08T10:51:00Z">
              <w:tcPr>
                <w:tcW w:w="904" w:type="dxa"/>
                <w:gridSpan w:val="2"/>
                <w:tcBorders>
                  <w:left w:val="single" w:sz="8" w:space="0" w:color="auto"/>
                </w:tcBorders>
              </w:tcPr>
            </w:tcPrChange>
          </w:tcPr>
          <w:p w14:paraId="512E8E06" w14:textId="77777777" w:rsidR="00D3268A" w:rsidRPr="00C71F99" w:rsidRDefault="00D3268A" w:rsidP="00AE2361">
            <w:pPr>
              <w:pStyle w:val="Title"/>
              <w:spacing w:before="120"/>
              <w:rPr>
                <w:rFonts w:asciiTheme="minorHAnsi" w:hAnsiTheme="minorHAnsi" w:cstheme="minorHAnsi"/>
                <w:sz w:val="20"/>
                <w:szCs w:val="20"/>
              </w:rPr>
            </w:pPr>
          </w:p>
        </w:tc>
        <w:tc>
          <w:tcPr>
            <w:tcW w:w="1800" w:type="dxa"/>
            <w:tcBorders>
              <w:left w:val="single" w:sz="8" w:space="0" w:color="auto"/>
            </w:tcBorders>
            <w:tcPrChange w:id="551" w:author="Shaikh Asif" w:date="2020-10-08T10:51:00Z">
              <w:tcPr>
                <w:tcW w:w="1800" w:type="dxa"/>
                <w:tcBorders>
                  <w:left w:val="single" w:sz="8" w:space="0" w:color="auto"/>
                </w:tcBorders>
              </w:tcPr>
            </w:tcPrChange>
          </w:tcPr>
          <w:p w14:paraId="432B7D2D" w14:textId="00264A02" w:rsidR="00D3268A" w:rsidRPr="00C71F99" w:rsidRDefault="005243F9" w:rsidP="00AE2361">
            <w:pPr>
              <w:pStyle w:val="Title"/>
              <w:spacing w:before="120"/>
              <w:rPr>
                <w:rFonts w:asciiTheme="minorHAnsi" w:hAnsiTheme="minorHAnsi" w:cstheme="minorHAnsi"/>
                <w:sz w:val="20"/>
                <w:szCs w:val="20"/>
              </w:rPr>
            </w:pPr>
            <w:ins w:id="552" w:author="Shaikh Asif" w:date="2020-10-07T16:13:00Z">
              <w:r w:rsidRPr="00C71F99">
                <w:rPr>
                  <w:rFonts w:ascii="Calibri" w:hAnsi="Calibri" w:cs="Calibri"/>
                  <w:sz w:val="18"/>
                  <w:szCs w:val="18"/>
                </w:rPr>
                <w:t>[__][__]</w:t>
              </w:r>
            </w:ins>
          </w:p>
        </w:tc>
      </w:tr>
      <w:tr w:rsidR="00FD1A6B" w:rsidRPr="00C71F99" w14:paraId="6D1F9A53"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53"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554" w:author="Shaikh Asif" w:date="2020-10-08T10:51:00Z">
            <w:trPr>
              <w:trHeight w:val="288"/>
              <w:jc w:val="center"/>
            </w:trPr>
          </w:trPrChange>
        </w:trPr>
        <w:tc>
          <w:tcPr>
            <w:tcW w:w="894" w:type="dxa"/>
            <w:tcPrChange w:id="555" w:author="Shaikh Asif" w:date="2020-10-08T10:51:00Z">
              <w:tcPr>
                <w:tcW w:w="894" w:type="dxa"/>
              </w:tcPr>
            </w:tcPrChange>
          </w:tcPr>
          <w:p w14:paraId="761EF55F"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E</w:t>
            </w:r>
          </w:p>
        </w:tc>
        <w:tc>
          <w:tcPr>
            <w:tcW w:w="6121" w:type="dxa"/>
            <w:gridSpan w:val="8"/>
            <w:tcPrChange w:id="556" w:author="Shaikh Asif" w:date="2020-10-08T10:51:00Z">
              <w:tcPr>
                <w:tcW w:w="6290" w:type="dxa"/>
                <w:gridSpan w:val="8"/>
              </w:tcPr>
            </w:tcPrChange>
          </w:tcPr>
          <w:p w14:paraId="1CB84090" w14:textId="77777777" w:rsidR="00A65221" w:rsidRPr="00C71F99" w:rsidRDefault="00A65221" w:rsidP="00A65221">
            <w:pPr>
              <w:spacing w:after="0" w:line="240" w:lineRule="auto"/>
              <w:rPr>
                <w:sz w:val="24"/>
                <w:szCs w:val="24"/>
              </w:rPr>
            </w:pPr>
            <w:r w:rsidRPr="00C71F99">
              <w:rPr>
                <w:sz w:val="24"/>
                <w:szCs w:val="24"/>
              </w:rPr>
              <w:t>Ripe mangoes, ripe papayas</w:t>
            </w:r>
          </w:p>
        </w:tc>
        <w:tc>
          <w:tcPr>
            <w:tcW w:w="900" w:type="dxa"/>
            <w:gridSpan w:val="3"/>
            <w:tcBorders>
              <w:right w:val="single" w:sz="8" w:space="0" w:color="auto"/>
            </w:tcBorders>
            <w:tcPrChange w:id="557" w:author="Shaikh Asif" w:date="2020-10-08T10:51:00Z">
              <w:tcPr>
                <w:tcW w:w="817" w:type="dxa"/>
                <w:gridSpan w:val="2"/>
                <w:tcBorders>
                  <w:right w:val="single" w:sz="8" w:space="0" w:color="auto"/>
                </w:tcBorders>
              </w:tcPr>
            </w:tcPrChange>
          </w:tcPr>
          <w:p w14:paraId="6391A250"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558" w:author="Shaikh Asif" w:date="2020-10-08T10:51:00Z">
              <w:tcPr>
                <w:tcW w:w="720" w:type="dxa"/>
                <w:gridSpan w:val="4"/>
                <w:tcBorders>
                  <w:left w:val="single" w:sz="8" w:space="0" w:color="auto"/>
                </w:tcBorders>
              </w:tcPr>
            </w:tcPrChange>
          </w:tcPr>
          <w:p w14:paraId="650CB445"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559" w:author="Shaikh Asif" w:date="2020-10-08T10:51:00Z">
              <w:tcPr>
                <w:tcW w:w="904" w:type="dxa"/>
                <w:gridSpan w:val="2"/>
                <w:tcBorders>
                  <w:left w:val="single" w:sz="8" w:space="0" w:color="auto"/>
                </w:tcBorders>
              </w:tcPr>
            </w:tcPrChange>
          </w:tcPr>
          <w:p w14:paraId="2384CAE1"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560" w:author="Shaikh Asif" w:date="2020-10-08T10:51:00Z">
              <w:tcPr>
                <w:tcW w:w="1800" w:type="dxa"/>
                <w:tcBorders>
                  <w:left w:val="single" w:sz="8" w:space="0" w:color="auto"/>
                </w:tcBorders>
              </w:tcPr>
            </w:tcPrChange>
          </w:tcPr>
          <w:p w14:paraId="336CB9C5" w14:textId="3DD37C06" w:rsidR="00A65221" w:rsidRPr="00C71F99" w:rsidRDefault="00A65221" w:rsidP="00A65221">
            <w:pPr>
              <w:pStyle w:val="Title"/>
              <w:spacing w:before="120"/>
              <w:rPr>
                <w:rFonts w:asciiTheme="minorHAnsi" w:hAnsiTheme="minorHAnsi" w:cstheme="minorHAnsi"/>
                <w:sz w:val="20"/>
                <w:szCs w:val="20"/>
              </w:rPr>
            </w:pPr>
            <w:ins w:id="561" w:author="Shaikh Asif" w:date="2020-10-07T16:15:00Z">
              <w:r w:rsidRPr="00C71F99">
                <w:rPr>
                  <w:rFonts w:ascii="Calibri" w:hAnsi="Calibri" w:cs="Calibri"/>
                  <w:sz w:val="18"/>
                  <w:szCs w:val="18"/>
                </w:rPr>
                <w:t>[__][__]</w:t>
              </w:r>
            </w:ins>
          </w:p>
        </w:tc>
      </w:tr>
      <w:tr w:rsidR="00FD1A6B" w:rsidRPr="00C71F99" w14:paraId="7BD97A2C"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62"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563" w:author="Shaikh Asif" w:date="2020-10-08T10:51:00Z">
            <w:trPr>
              <w:trHeight w:val="288"/>
              <w:jc w:val="center"/>
            </w:trPr>
          </w:trPrChange>
        </w:trPr>
        <w:tc>
          <w:tcPr>
            <w:tcW w:w="894" w:type="dxa"/>
            <w:tcPrChange w:id="564" w:author="Shaikh Asif" w:date="2020-10-08T10:51:00Z">
              <w:tcPr>
                <w:tcW w:w="894" w:type="dxa"/>
              </w:tcPr>
            </w:tcPrChange>
          </w:tcPr>
          <w:p w14:paraId="7070413C"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F</w:t>
            </w:r>
          </w:p>
        </w:tc>
        <w:tc>
          <w:tcPr>
            <w:tcW w:w="6121" w:type="dxa"/>
            <w:gridSpan w:val="8"/>
            <w:tcPrChange w:id="565" w:author="Shaikh Asif" w:date="2020-10-08T10:51:00Z">
              <w:tcPr>
                <w:tcW w:w="6290" w:type="dxa"/>
                <w:gridSpan w:val="8"/>
              </w:tcPr>
            </w:tcPrChange>
          </w:tcPr>
          <w:p w14:paraId="1D8387F8" w14:textId="77777777" w:rsidR="00A65221" w:rsidRPr="00C71F99" w:rsidRDefault="00A65221" w:rsidP="00A65221">
            <w:pPr>
              <w:spacing w:after="0" w:line="240" w:lineRule="auto"/>
              <w:rPr>
                <w:sz w:val="24"/>
                <w:szCs w:val="24"/>
              </w:rPr>
            </w:pPr>
            <w:r w:rsidRPr="00C71F99">
              <w:rPr>
                <w:sz w:val="24"/>
                <w:szCs w:val="24"/>
              </w:rPr>
              <w:t>Any other fruits or vegetables</w:t>
            </w:r>
          </w:p>
        </w:tc>
        <w:tc>
          <w:tcPr>
            <w:tcW w:w="900" w:type="dxa"/>
            <w:gridSpan w:val="3"/>
            <w:tcBorders>
              <w:right w:val="single" w:sz="8" w:space="0" w:color="auto"/>
            </w:tcBorders>
            <w:tcPrChange w:id="566" w:author="Shaikh Asif" w:date="2020-10-08T10:51:00Z">
              <w:tcPr>
                <w:tcW w:w="817" w:type="dxa"/>
                <w:gridSpan w:val="2"/>
                <w:tcBorders>
                  <w:right w:val="single" w:sz="8" w:space="0" w:color="auto"/>
                </w:tcBorders>
              </w:tcPr>
            </w:tcPrChange>
          </w:tcPr>
          <w:p w14:paraId="5A040198"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567" w:author="Shaikh Asif" w:date="2020-10-08T10:51:00Z">
              <w:tcPr>
                <w:tcW w:w="720" w:type="dxa"/>
                <w:gridSpan w:val="4"/>
                <w:tcBorders>
                  <w:left w:val="single" w:sz="8" w:space="0" w:color="auto"/>
                </w:tcBorders>
              </w:tcPr>
            </w:tcPrChange>
          </w:tcPr>
          <w:p w14:paraId="66BE0F84"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568" w:author="Shaikh Asif" w:date="2020-10-08T10:51:00Z">
              <w:tcPr>
                <w:tcW w:w="904" w:type="dxa"/>
                <w:gridSpan w:val="2"/>
                <w:tcBorders>
                  <w:left w:val="single" w:sz="8" w:space="0" w:color="auto"/>
                </w:tcBorders>
              </w:tcPr>
            </w:tcPrChange>
          </w:tcPr>
          <w:p w14:paraId="59FF3CBC"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569" w:author="Shaikh Asif" w:date="2020-10-08T10:51:00Z">
              <w:tcPr>
                <w:tcW w:w="1800" w:type="dxa"/>
                <w:tcBorders>
                  <w:left w:val="single" w:sz="8" w:space="0" w:color="auto"/>
                </w:tcBorders>
              </w:tcPr>
            </w:tcPrChange>
          </w:tcPr>
          <w:p w14:paraId="246618FD" w14:textId="7549D648" w:rsidR="00A65221" w:rsidRPr="00C71F99" w:rsidRDefault="00A65221" w:rsidP="00A65221">
            <w:pPr>
              <w:pStyle w:val="Title"/>
              <w:spacing w:before="120"/>
              <w:rPr>
                <w:rFonts w:asciiTheme="minorHAnsi" w:hAnsiTheme="minorHAnsi" w:cstheme="minorHAnsi"/>
                <w:sz w:val="20"/>
                <w:szCs w:val="20"/>
              </w:rPr>
            </w:pPr>
            <w:ins w:id="570" w:author="Shaikh Asif" w:date="2020-10-07T16:15:00Z">
              <w:r w:rsidRPr="00C71F99">
                <w:rPr>
                  <w:rFonts w:ascii="Calibri" w:hAnsi="Calibri" w:cs="Calibri"/>
                  <w:sz w:val="18"/>
                  <w:szCs w:val="18"/>
                </w:rPr>
                <w:t>[__][__]</w:t>
              </w:r>
            </w:ins>
          </w:p>
        </w:tc>
      </w:tr>
      <w:tr w:rsidR="00FD1A6B" w:rsidRPr="00C71F99" w14:paraId="31493246"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71"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572" w:author="Shaikh Asif" w:date="2020-10-08T10:51:00Z">
            <w:trPr>
              <w:trHeight w:val="288"/>
              <w:jc w:val="center"/>
            </w:trPr>
          </w:trPrChange>
        </w:trPr>
        <w:tc>
          <w:tcPr>
            <w:tcW w:w="894" w:type="dxa"/>
            <w:tcPrChange w:id="573" w:author="Shaikh Asif" w:date="2020-10-08T10:51:00Z">
              <w:tcPr>
                <w:tcW w:w="894" w:type="dxa"/>
              </w:tcPr>
            </w:tcPrChange>
          </w:tcPr>
          <w:p w14:paraId="6130E923"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G</w:t>
            </w:r>
          </w:p>
        </w:tc>
        <w:tc>
          <w:tcPr>
            <w:tcW w:w="6121" w:type="dxa"/>
            <w:gridSpan w:val="8"/>
            <w:tcPrChange w:id="574" w:author="Shaikh Asif" w:date="2020-10-08T10:51:00Z">
              <w:tcPr>
                <w:tcW w:w="6290" w:type="dxa"/>
                <w:gridSpan w:val="8"/>
              </w:tcPr>
            </w:tcPrChange>
          </w:tcPr>
          <w:p w14:paraId="2C6CC6FF" w14:textId="77777777" w:rsidR="00A65221" w:rsidRPr="00C71F99" w:rsidRDefault="00A65221" w:rsidP="00A65221">
            <w:pPr>
              <w:spacing w:after="0" w:line="240" w:lineRule="auto"/>
              <w:rPr>
                <w:sz w:val="24"/>
                <w:szCs w:val="24"/>
              </w:rPr>
            </w:pPr>
            <w:r w:rsidRPr="00C71F99">
              <w:rPr>
                <w:sz w:val="24"/>
                <w:szCs w:val="24"/>
              </w:rPr>
              <w:t>Liver, kidney, heart, or other organ meats</w:t>
            </w:r>
          </w:p>
        </w:tc>
        <w:tc>
          <w:tcPr>
            <w:tcW w:w="900" w:type="dxa"/>
            <w:gridSpan w:val="3"/>
            <w:tcBorders>
              <w:right w:val="single" w:sz="8" w:space="0" w:color="auto"/>
            </w:tcBorders>
            <w:tcPrChange w:id="575" w:author="Shaikh Asif" w:date="2020-10-08T10:51:00Z">
              <w:tcPr>
                <w:tcW w:w="817" w:type="dxa"/>
                <w:gridSpan w:val="2"/>
                <w:tcBorders>
                  <w:right w:val="single" w:sz="8" w:space="0" w:color="auto"/>
                </w:tcBorders>
              </w:tcPr>
            </w:tcPrChange>
          </w:tcPr>
          <w:p w14:paraId="641AF1F6"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576" w:author="Shaikh Asif" w:date="2020-10-08T10:51:00Z">
              <w:tcPr>
                <w:tcW w:w="720" w:type="dxa"/>
                <w:gridSpan w:val="4"/>
                <w:tcBorders>
                  <w:left w:val="single" w:sz="8" w:space="0" w:color="auto"/>
                </w:tcBorders>
              </w:tcPr>
            </w:tcPrChange>
          </w:tcPr>
          <w:p w14:paraId="78C15596"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577" w:author="Shaikh Asif" w:date="2020-10-08T10:51:00Z">
              <w:tcPr>
                <w:tcW w:w="904" w:type="dxa"/>
                <w:gridSpan w:val="2"/>
                <w:tcBorders>
                  <w:left w:val="single" w:sz="8" w:space="0" w:color="auto"/>
                </w:tcBorders>
              </w:tcPr>
            </w:tcPrChange>
          </w:tcPr>
          <w:p w14:paraId="24400CD8"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578" w:author="Shaikh Asif" w:date="2020-10-08T10:51:00Z">
              <w:tcPr>
                <w:tcW w:w="1800" w:type="dxa"/>
                <w:tcBorders>
                  <w:left w:val="single" w:sz="8" w:space="0" w:color="auto"/>
                </w:tcBorders>
              </w:tcPr>
            </w:tcPrChange>
          </w:tcPr>
          <w:p w14:paraId="2BFD58EC" w14:textId="2CAE7BC6" w:rsidR="00A65221" w:rsidRPr="00C71F99" w:rsidRDefault="00A65221" w:rsidP="00A65221">
            <w:pPr>
              <w:pStyle w:val="Title"/>
              <w:spacing w:before="120"/>
              <w:rPr>
                <w:rFonts w:asciiTheme="minorHAnsi" w:hAnsiTheme="minorHAnsi" w:cstheme="minorHAnsi"/>
                <w:sz w:val="20"/>
                <w:szCs w:val="20"/>
              </w:rPr>
            </w:pPr>
            <w:ins w:id="579" w:author="Shaikh Asif" w:date="2020-10-07T16:15:00Z">
              <w:r w:rsidRPr="00C71F99">
                <w:rPr>
                  <w:rFonts w:ascii="Calibri" w:hAnsi="Calibri" w:cs="Calibri"/>
                  <w:sz w:val="18"/>
                  <w:szCs w:val="18"/>
                </w:rPr>
                <w:t>[__][__]</w:t>
              </w:r>
            </w:ins>
          </w:p>
        </w:tc>
      </w:tr>
      <w:tr w:rsidR="00FD1A6B" w:rsidRPr="00C71F99" w14:paraId="1CEA232A"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80"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581" w:author="Shaikh Asif" w:date="2020-10-08T10:51:00Z">
            <w:trPr>
              <w:trHeight w:val="288"/>
              <w:jc w:val="center"/>
            </w:trPr>
          </w:trPrChange>
        </w:trPr>
        <w:tc>
          <w:tcPr>
            <w:tcW w:w="894" w:type="dxa"/>
            <w:tcPrChange w:id="582" w:author="Shaikh Asif" w:date="2020-10-08T10:51:00Z">
              <w:tcPr>
                <w:tcW w:w="894" w:type="dxa"/>
              </w:tcPr>
            </w:tcPrChange>
          </w:tcPr>
          <w:p w14:paraId="601A676B"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H</w:t>
            </w:r>
          </w:p>
        </w:tc>
        <w:tc>
          <w:tcPr>
            <w:tcW w:w="6121" w:type="dxa"/>
            <w:gridSpan w:val="8"/>
            <w:tcPrChange w:id="583" w:author="Shaikh Asif" w:date="2020-10-08T10:51:00Z">
              <w:tcPr>
                <w:tcW w:w="6290" w:type="dxa"/>
                <w:gridSpan w:val="8"/>
              </w:tcPr>
            </w:tcPrChange>
          </w:tcPr>
          <w:p w14:paraId="6FFE525A" w14:textId="77777777" w:rsidR="00A65221" w:rsidRPr="00C71F99" w:rsidRDefault="00A65221" w:rsidP="00A65221">
            <w:pPr>
              <w:spacing w:after="0" w:line="240" w:lineRule="auto"/>
              <w:rPr>
                <w:sz w:val="24"/>
                <w:szCs w:val="24"/>
              </w:rPr>
            </w:pPr>
            <w:r w:rsidRPr="00C71F99">
              <w:rPr>
                <w:sz w:val="24"/>
                <w:szCs w:val="24"/>
              </w:rPr>
              <w:t>Any meat, such as beef, lamb, goat chicken, or duck</w:t>
            </w:r>
          </w:p>
        </w:tc>
        <w:tc>
          <w:tcPr>
            <w:tcW w:w="900" w:type="dxa"/>
            <w:gridSpan w:val="3"/>
            <w:tcBorders>
              <w:right w:val="single" w:sz="8" w:space="0" w:color="auto"/>
            </w:tcBorders>
            <w:tcPrChange w:id="584" w:author="Shaikh Asif" w:date="2020-10-08T10:51:00Z">
              <w:tcPr>
                <w:tcW w:w="817" w:type="dxa"/>
                <w:gridSpan w:val="2"/>
                <w:tcBorders>
                  <w:right w:val="single" w:sz="8" w:space="0" w:color="auto"/>
                </w:tcBorders>
              </w:tcPr>
            </w:tcPrChange>
          </w:tcPr>
          <w:p w14:paraId="0AAA48C6"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585" w:author="Shaikh Asif" w:date="2020-10-08T10:51:00Z">
              <w:tcPr>
                <w:tcW w:w="720" w:type="dxa"/>
                <w:gridSpan w:val="4"/>
                <w:tcBorders>
                  <w:left w:val="single" w:sz="8" w:space="0" w:color="auto"/>
                </w:tcBorders>
              </w:tcPr>
            </w:tcPrChange>
          </w:tcPr>
          <w:p w14:paraId="41B693FE"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586" w:author="Shaikh Asif" w:date="2020-10-08T10:51:00Z">
              <w:tcPr>
                <w:tcW w:w="904" w:type="dxa"/>
                <w:gridSpan w:val="2"/>
                <w:tcBorders>
                  <w:left w:val="single" w:sz="8" w:space="0" w:color="auto"/>
                </w:tcBorders>
              </w:tcPr>
            </w:tcPrChange>
          </w:tcPr>
          <w:p w14:paraId="4DA6E1B0"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587" w:author="Shaikh Asif" w:date="2020-10-08T10:51:00Z">
              <w:tcPr>
                <w:tcW w:w="1800" w:type="dxa"/>
                <w:tcBorders>
                  <w:left w:val="single" w:sz="8" w:space="0" w:color="auto"/>
                </w:tcBorders>
              </w:tcPr>
            </w:tcPrChange>
          </w:tcPr>
          <w:p w14:paraId="14585CBB" w14:textId="3CCF18E5" w:rsidR="00A65221" w:rsidRPr="00C71F99" w:rsidRDefault="00A65221" w:rsidP="00A65221">
            <w:pPr>
              <w:pStyle w:val="Title"/>
              <w:spacing w:before="120"/>
              <w:rPr>
                <w:rFonts w:asciiTheme="minorHAnsi" w:hAnsiTheme="minorHAnsi" w:cstheme="minorHAnsi"/>
                <w:sz w:val="20"/>
                <w:szCs w:val="20"/>
              </w:rPr>
            </w:pPr>
            <w:ins w:id="588" w:author="Shaikh Asif" w:date="2020-10-07T16:15:00Z">
              <w:r w:rsidRPr="00C71F99">
                <w:rPr>
                  <w:rFonts w:ascii="Calibri" w:hAnsi="Calibri" w:cs="Calibri"/>
                  <w:sz w:val="18"/>
                  <w:szCs w:val="18"/>
                </w:rPr>
                <w:t>[__][__]</w:t>
              </w:r>
            </w:ins>
          </w:p>
        </w:tc>
      </w:tr>
      <w:tr w:rsidR="00FD1A6B" w:rsidRPr="00C71F99" w14:paraId="48C14EA6"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89"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590" w:author="Shaikh Asif" w:date="2020-10-08T10:51:00Z">
            <w:trPr>
              <w:trHeight w:val="288"/>
              <w:jc w:val="center"/>
            </w:trPr>
          </w:trPrChange>
        </w:trPr>
        <w:tc>
          <w:tcPr>
            <w:tcW w:w="894" w:type="dxa"/>
            <w:tcPrChange w:id="591" w:author="Shaikh Asif" w:date="2020-10-08T10:51:00Z">
              <w:tcPr>
                <w:tcW w:w="894" w:type="dxa"/>
              </w:tcPr>
            </w:tcPrChange>
          </w:tcPr>
          <w:p w14:paraId="5D53C2B2"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I</w:t>
            </w:r>
          </w:p>
        </w:tc>
        <w:tc>
          <w:tcPr>
            <w:tcW w:w="6121" w:type="dxa"/>
            <w:gridSpan w:val="8"/>
            <w:tcPrChange w:id="592" w:author="Shaikh Asif" w:date="2020-10-08T10:51:00Z">
              <w:tcPr>
                <w:tcW w:w="6290" w:type="dxa"/>
                <w:gridSpan w:val="8"/>
              </w:tcPr>
            </w:tcPrChange>
          </w:tcPr>
          <w:p w14:paraId="71610898" w14:textId="77777777" w:rsidR="00A65221" w:rsidRPr="00C71F99" w:rsidRDefault="00A65221" w:rsidP="00A65221">
            <w:pPr>
              <w:spacing w:after="0" w:line="240" w:lineRule="auto"/>
              <w:rPr>
                <w:sz w:val="24"/>
                <w:szCs w:val="24"/>
              </w:rPr>
            </w:pPr>
            <w:r w:rsidRPr="00C71F99">
              <w:rPr>
                <w:sz w:val="24"/>
                <w:szCs w:val="24"/>
              </w:rPr>
              <w:t>Eggs</w:t>
            </w:r>
            <w:r w:rsidRPr="00C71F99">
              <w:rPr>
                <w:sz w:val="24"/>
                <w:szCs w:val="24"/>
                <w:rtl/>
              </w:rPr>
              <w:t xml:space="preserve"> </w:t>
            </w:r>
          </w:p>
        </w:tc>
        <w:tc>
          <w:tcPr>
            <w:tcW w:w="900" w:type="dxa"/>
            <w:gridSpan w:val="3"/>
            <w:tcBorders>
              <w:right w:val="single" w:sz="8" w:space="0" w:color="auto"/>
            </w:tcBorders>
            <w:tcPrChange w:id="593" w:author="Shaikh Asif" w:date="2020-10-08T10:51:00Z">
              <w:tcPr>
                <w:tcW w:w="817" w:type="dxa"/>
                <w:gridSpan w:val="2"/>
                <w:tcBorders>
                  <w:right w:val="single" w:sz="8" w:space="0" w:color="auto"/>
                </w:tcBorders>
              </w:tcPr>
            </w:tcPrChange>
          </w:tcPr>
          <w:p w14:paraId="32939892"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594" w:author="Shaikh Asif" w:date="2020-10-08T10:51:00Z">
              <w:tcPr>
                <w:tcW w:w="720" w:type="dxa"/>
                <w:gridSpan w:val="4"/>
                <w:tcBorders>
                  <w:left w:val="single" w:sz="8" w:space="0" w:color="auto"/>
                </w:tcBorders>
              </w:tcPr>
            </w:tcPrChange>
          </w:tcPr>
          <w:p w14:paraId="6350DB80"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595" w:author="Shaikh Asif" w:date="2020-10-08T10:51:00Z">
              <w:tcPr>
                <w:tcW w:w="904" w:type="dxa"/>
                <w:gridSpan w:val="2"/>
                <w:tcBorders>
                  <w:left w:val="single" w:sz="8" w:space="0" w:color="auto"/>
                </w:tcBorders>
              </w:tcPr>
            </w:tcPrChange>
          </w:tcPr>
          <w:p w14:paraId="7E05361E"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596" w:author="Shaikh Asif" w:date="2020-10-08T10:51:00Z">
              <w:tcPr>
                <w:tcW w:w="1800" w:type="dxa"/>
                <w:tcBorders>
                  <w:left w:val="single" w:sz="8" w:space="0" w:color="auto"/>
                </w:tcBorders>
              </w:tcPr>
            </w:tcPrChange>
          </w:tcPr>
          <w:p w14:paraId="30019BC3" w14:textId="6FFAEB58" w:rsidR="00A65221" w:rsidRPr="00C71F99" w:rsidRDefault="00A65221" w:rsidP="00A65221">
            <w:pPr>
              <w:pStyle w:val="Title"/>
              <w:spacing w:before="120"/>
              <w:rPr>
                <w:rFonts w:asciiTheme="minorHAnsi" w:hAnsiTheme="minorHAnsi" w:cstheme="minorHAnsi"/>
                <w:sz w:val="20"/>
                <w:szCs w:val="20"/>
              </w:rPr>
            </w:pPr>
            <w:ins w:id="597" w:author="Shaikh Asif" w:date="2020-10-07T16:15:00Z">
              <w:r w:rsidRPr="00C71F99">
                <w:rPr>
                  <w:rFonts w:ascii="Calibri" w:hAnsi="Calibri" w:cs="Calibri"/>
                  <w:sz w:val="18"/>
                  <w:szCs w:val="18"/>
                </w:rPr>
                <w:t>[__][__]</w:t>
              </w:r>
            </w:ins>
          </w:p>
        </w:tc>
      </w:tr>
      <w:tr w:rsidR="00FD1A6B" w:rsidRPr="00C71F99" w14:paraId="2EE24B02"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98"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599" w:author="Shaikh Asif" w:date="2020-10-08T10:51:00Z">
            <w:trPr>
              <w:trHeight w:val="288"/>
              <w:jc w:val="center"/>
            </w:trPr>
          </w:trPrChange>
        </w:trPr>
        <w:tc>
          <w:tcPr>
            <w:tcW w:w="894" w:type="dxa"/>
            <w:tcPrChange w:id="600" w:author="Shaikh Asif" w:date="2020-10-08T10:51:00Z">
              <w:tcPr>
                <w:tcW w:w="894" w:type="dxa"/>
              </w:tcPr>
            </w:tcPrChange>
          </w:tcPr>
          <w:p w14:paraId="3AF302BB"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rFonts w:eastAsia="Times New Roman"/>
                <w:sz w:val="24"/>
                <w:szCs w:val="24"/>
              </w:rPr>
              <w:br w:type="page"/>
            </w:r>
            <w:r w:rsidRPr="00C71F99">
              <w:rPr>
                <w:sz w:val="24"/>
                <w:szCs w:val="24"/>
              </w:rPr>
              <w:t>J</w:t>
            </w:r>
          </w:p>
        </w:tc>
        <w:tc>
          <w:tcPr>
            <w:tcW w:w="6121" w:type="dxa"/>
            <w:gridSpan w:val="8"/>
            <w:tcPrChange w:id="601" w:author="Shaikh Asif" w:date="2020-10-08T10:51:00Z">
              <w:tcPr>
                <w:tcW w:w="6290" w:type="dxa"/>
                <w:gridSpan w:val="8"/>
              </w:tcPr>
            </w:tcPrChange>
          </w:tcPr>
          <w:p w14:paraId="17BCA444" w14:textId="77777777" w:rsidR="00A65221" w:rsidRPr="00C71F99" w:rsidRDefault="00A65221" w:rsidP="00A65221">
            <w:pPr>
              <w:spacing w:after="0" w:line="240" w:lineRule="auto"/>
              <w:rPr>
                <w:sz w:val="24"/>
                <w:szCs w:val="24"/>
              </w:rPr>
            </w:pPr>
            <w:r w:rsidRPr="00C71F99">
              <w:rPr>
                <w:sz w:val="24"/>
                <w:szCs w:val="24"/>
              </w:rPr>
              <w:t xml:space="preserve">Fresh or dried fish, shellfish, or seafood </w:t>
            </w:r>
          </w:p>
        </w:tc>
        <w:tc>
          <w:tcPr>
            <w:tcW w:w="900" w:type="dxa"/>
            <w:gridSpan w:val="3"/>
            <w:tcBorders>
              <w:right w:val="single" w:sz="8" w:space="0" w:color="auto"/>
            </w:tcBorders>
            <w:tcPrChange w:id="602" w:author="Shaikh Asif" w:date="2020-10-08T10:51:00Z">
              <w:tcPr>
                <w:tcW w:w="817" w:type="dxa"/>
                <w:gridSpan w:val="2"/>
                <w:tcBorders>
                  <w:right w:val="single" w:sz="8" w:space="0" w:color="auto"/>
                </w:tcBorders>
              </w:tcPr>
            </w:tcPrChange>
          </w:tcPr>
          <w:p w14:paraId="3AF6807F"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603" w:author="Shaikh Asif" w:date="2020-10-08T10:51:00Z">
              <w:tcPr>
                <w:tcW w:w="720" w:type="dxa"/>
                <w:gridSpan w:val="4"/>
                <w:tcBorders>
                  <w:left w:val="single" w:sz="8" w:space="0" w:color="auto"/>
                </w:tcBorders>
              </w:tcPr>
            </w:tcPrChange>
          </w:tcPr>
          <w:p w14:paraId="1DAC6008"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604" w:author="Shaikh Asif" w:date="2020-10-08T10:51:00Z">
              <w:tcPr>
                <w:tcW w:w="904" w:type="dxa"/>
                <w:gridSpan w:val="2"/>
                <w:tcBorders>
                  <w:left w:val="single" w:sz="8" w:space="0" w:color="auto"/>
                </w:tcBorders>
              </w:tcPr>
            </w:tcPrChange>
          </w:tcPr>
          <w:p w14:paraId="1DD8F604"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605" w:author="Shaikh Asif" w:date="2020-10-08T10:51:00Z">
              <w:tcPr>
                <w:tcW w:w="1800" w:type="dxa"/>
                <w:tcBorders>
                  <w:left w:val="single" w:sz="8" w:space="0" w:color="auto"/>
                </w:tcBorders>
              </w:tcPr>
            </w:tcPrChange>
          </w:tcPr>
          <w:p w14:paraId="78ECC8DA" w14:textId="08238D3A" w:rsidR="00A65221" w:rsidRPr="00C71F99" w:rsidRDefault="00A65221" w:rsidP="00A65221">
            <w:pPr>
              <w:pStyle w:val="Title"/>
              <w:spacing w:before="120"/>
              <w:rPr>
                <w:rFonts w:asciiTheme="minorHAnsi" w:hAnsiTheme="minorHAnsi" w:cstheme="minorHAnsi"/>
                <w:sz w:val="20"/>
                <w:szCs w:val="20"/>
              </w:rPr>
            </w:pPr>
            <w:ins w:id="606" w:author="Shaikh Asif" w:date="2020-10-07T16:15:00Z">
              <w:r w:rsidRPr="00C71F99">
                <w:rPr>
                  <w:rFonts w:ascii="Calibri" w:hAnsi="Calibri" w:cs="Calibri"/>
                  <w:sz w:val="18"/>
                  <w:szCs w:val="18"/>
                </w:rPr>
                <w:t>[__][__]</w:t>
              </w:r>
            </w:ins>
          </w:p>
        </w:tc>
      </w:tr>
      <w:tr w:rsidR="00FD1A6B" w:rsidRPr="00C71F99" w14:paraId="2F003ED1"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07"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608" w:author="Shaikh Asif" w:date="2020-10-08T10:51:00Z">
            <w:trPr>
              <w:trHeight w:val="288"/>
              <w:jc w:val="center"/>
            </w:trPr>
          </w:trPrChange>
        </w:trPr>
        <w:tc>
          <w:tcPr>
            <w:tcW w:w="894" w:type="dxa"/>
            <w:tcPrChange w:id="609" w:author="Shaikh Asif" w:date="2020-10-08T10:51:00Z">
              <w:tcPr>
                <w:tcW w:w="894" w:type="dxa"/>
              </w:tcPr>
            </w:tcPrChange>
          </w:tcPr>
          <w:p w14:paraId="3A645049"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K</w:t>
            </w:r>
          </w:p>
        </w:tc>
        <w:tc>
          <w:tcPr>
            <w:tcW w:w="6121" w:type="dxa"/>
            <w:gridSpan w:val="8"/>
            <w:tcPrChange w:id="610" w:author="Shaikh Asif" w:date="2020-10-08T10:51:00Z">
              <w:tcPr>
                <w:tcW w:w="6290" w:type="dxa"/>
                <w:gridSpan w:val="8"/>
              </w:tcPr>
            </w:tcPrChange>
          </w:tcPr>
          <w:p w14:paraId="3568E214" w14:textId="77777777" w:rsidR="00A65221" w:rsidRPr="00C71F99" w:rsidRDefault="00A65221" w:rsidP="00A65221">
            <w:pPr>
              <w:spacing w:after="0" w:line="240" w:lineRule="auto"/>
              <w:rPr>
                <w:sz w:val="24"/>
                <w:szCs w:val="24"/>
              </w:rPr>
            </w:pPr>
            <w:r w:rsidRPr="00C71F99">
              <w:rPr>
                <w:sz w:val="24"/>
                <w:szCs w:val="24"/>
              </w:rPr>
              <w:t>Any food made from beans, peas lentils, nuts, or seeds</w:t>
            </w:r>
          </w:p>
        </w:tc>
        <w:tc>
          <w:tcPr>
            <w:tcW w:w="900" w:type="dxa"/>
            <w:gridSpan w:val="3"/>
            <w:tcBorders>
              <w:right w:val="single" w:sz="8" w:space="0" w:color="auto"/>
            </w:tcBorders>
            <w:tcPrChange w:id="611" w:author="Shaikh Asif" w:date="2020-10-08T10:51:00Z">
              <w:tcPr>
                <w:tcW w:w="817" w:type="dxa"/>
                <w:gridSpan w:val="2"/>
                <w:tcBorders>
                  <w:right w:val="single" w:sz="8" w:space="0" w:color="auto"/>
                </w:tcBorders>
              </w:tcPr>
            </w:tcPrChange>
          </w:tcPr>
          <w:p w14:paraId="13B5DFC7"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612" w:author="Shaikh Asif" w:date="2020-10-08T10:51:00Z">
              <w:tcPr>
                <w:tcW w:w="720" w:type="dxa"/>
                <w:gridSpan w:val="4"/>
                <w:tcBorders>
                  <w:left w:val="single" w:sz="8" w:space="0" w:color="auto"/>
                </w:tcBorders>
              </w:tcPr>
            </w:tcPrChange>
          </w:tcPr>
          <w:p w14:paraId="435685D9"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613" w:author="Shaikh Asif" w:date="2020-10-08T10:51:00Z">
              <w:tcPr>
                <w:tcW w:w="904" w:type="dxa"/>
                <w:gridSpan w:val="2"/>
                <w:tcBorders>
                  <w:left w:val="single" w:sz="8" w:space="0" w:color="auto"/>
                </w:tcBorders>
              </w:tcPr>
            </w:tcPrChange>
          </w:tcPr>
          <w:p w14:paraId="3753ABB1"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614" w:author="Shaikh Asif" w:date="2020-10-08T10:51:00Z">
              <w:tcPr>
                <w:tcW w:w="1800" w:type="dxa"/>
                <w:tcBorders>
                  <w:left w:val="single" w:sz="8" w:space="0" w:color="auto"/>
                </w:tcBorders>
              </w:tcPr>
            </w:tcPrChange>
          </w:tcPr>
          <w:p w14:paraId="6959A448" w14:textId="56EDA018" w:rsidR="00A65221" w:rsidRPr="00C71F99" w:rsidRDefault="00A65221" w:rsidP="00A65221">
            <w:pPr>
              <w:pStyle w:val="Title"/>
              <w:spacing w:before="120"/>
              <w:rPr>
                <w:rFonts w:asciiTheme="minorHAnsi" w:hAnsiTheme="minorHAnsi" w:cstheme="minorHAnsi"/>
                <w:sz w:val="20"/>
                <w:szCs w:val="20"/>
              </w:rPr>
            </w:pPr>
            <w:ins w:id="615" w:author="Shaikh Asif" w:date="2020-10-07T16:15:00Z">
              <w:r w:rsidRPr="00C71F99">
                <w:rPr>
                  <w:rFonts w:ascii="Calibri" w:hAnsi="Calibri" w:cs="Calibri"/>
                  <w:sz w:val="18"/>
                  <w:szCs w:val="18"/>
                </w:rPr>
                <w:t>[__][__]</w:t>
              </w:r>
            </w:ins>
          </w:p>
        </w:tc>
      </w:tr>
      <w:tr w:rsidR="00FD1A6B" w:rsidRPr="00C71F99" w14:paraId="7C32FE33"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16"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617" w:author="Shaikh Asif" w:date="2020-10-08T10:51:00Z">
            <w:trPr>
              <w:trHeight w:val="288"/>
              <w:jc w:val="center"/>
            </w:trPr>
          </w:trPrChange>
        </w:trPr>
        <w:tc>
          <w:tcPr>
            <w:tcW w:w="894" w:type="dxa"/>
            <w:tcPrChange w:id="618" w:author="Shaikh Asif" w:date="2020-10-08T10:51:00Z">
              <w:tcPr>
                <w:tcW w:w="894" w:type="dxa"/>
              </w:tcPr>
            </w:tcPrChange>
          </w:tcPr>
          <w:p w14:paraId="3776978A"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L</w:t>
            </w:r>
          </w:p>
        </w:tc>
        <w:tc>
          <w:tcPr>
            <w:tcW w:w="6121" w:type="dxa"/>
            <w:gridSpan w:val="8"/>
            <w:tcPrChange w:id="619" w:author="Shaikh Asif" w:date="2020-10-08T10:51:00Z">
              <w:tcPr>
                <w:tcW w:w="6290" w:type="dxa"/>
                <w:gridSpan w:val="8"/>
              </w:tcPr>
            </w:tcPrChange>
          </w:tcPr>
          <w:p w14:paraId="5BA06B23" w14:textId="77777777" w:rsidR="00A65221" w:rsidRPr="00C71F99" w:rsidRDefault="00A65221" w:rsidP="00A65221">
            <w:pPr>
              <w:spacing w:after="0" w:line="240" w:lineRule="auto"/>
              <w:rPr>
                <w:sz w:val="24"/>
                <w:szCs w:val="24"/>
              </w:rPr>
            </w:pPr>
            <w:r w:rsidRPr="00C71F99">
              <w:rPr>
                <w:sz w:val="24"/>
                <w:szCs w:val="24"/>
              </w:rPr>
              <w:t>Cheese, yogurt, or other milk products</w:t>
            </w:r>
          </w:p>
        </w:tc>
        <w:tc>
          <w:tcPr>
            <w:tcW w:w="900" w:type="dxa"/>
            <w:gridSpan w:val="3"/>
            <w:tcBorders>
              <w:right w:val="single" w:sz="8" w:space="0" w:color="auto"/>
            </w:tcBorders>
            <w:tcPrChange w:id="620" w:author="Shaikh Asif" w:date="2020-10-08T10:51:00Z">
              <w:tcPr>
                <w:tcW w:w="817" w:type="dxa"/>
                <w:gridSpan w:val="2"/>
                <w:tcBorders>
                  <w:right w:val="single" w:sz="8" w:space="0" w:color="auto"/>
                </w:tcBorders>
              </w:tcPr>
            </w:tcPrChange>
          </w:tcPr>
          <w:p w14:paraId="343B0E09"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621" w:author="Shaikh Asif" w:date="2020-10-08T10:51:00Z">
              <w:tcPr>
                <w:tcW w:w="720" w:type="dxa"/>
                <w:gridSpan w:val="4"/>
                <w:tcBorders>
                  <w:left w:val="single" w:sz="8" w:space="0" w:color="auto"/>
                </w:tcBorders>
              </w:tcPr>
            </w:tcPrChange>
          </w:tcPr>
          <w:p w14:paraId="58962D75"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622" w:author="Shaikh Asif" w:date="2020-10-08T10:51:00Z">
              <w:tcPr>
                <w:tcW w:w="904" w:type="dxa"/>
                <w:gridSpan w:val="2"/>
                <w:tcBorders>
                  <w:left w:val="single" w:sz="8" w:space="0" w:color="auto"/>
                </w:tcBorders>
              </w:tcPr>
            </w:tcPrChange>
          </w:tcPr>
          <w:p w14:paraId="4B0145BB"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623" w:author="Shaikh Asif" w:date="2020-10-08T10:51:00Z">
              <w:tcPr>
                <w:tcW w:w="1800" w:type="dxa"/>
                <w:tcBorders>
                  <w:left w:val="single" w:sz="8" w:space="0" w:color="auto"/>
                </w:tcBorders>
              </w:tcPr>
            </w:tcPrChange>
          </w:tcPr>
          <w:p w14:paraId="145AD891" w14:textId="75239122" w:rsidR="00A65221" w:rsidRPr="00C71F99" w:rsidRDefault="00A65221" w:rsidP="00A65221">
            <w:pPr>
              <w:pStyle w:val="Title"/>
              <w:spacing w:before="120"/>
              <w:rPr>
                <w:rFonts w:asciiTheme="minorHAnsi" w:hAnsiTheme="minorHAnsi" w:cstheme="minorHAnsi"/>
                <w:sz w:val="20"/>
                <w:szCs w:val="20"/>
              </w:rPr>
            </w:pPr>
            <w:ins w:id="624" w:author="Shaikh Asif" w:date="2020-10-07T16:15:00Z">
              <w:r w:rsidRPr="00C71F99">
                <w:rPr>
                  <w:rFonts w:ascii="Calibri" w:hAnsi="Calibri" w:cs="Calibri"/>
                  <w:sz w:val="18"/>
                  <w:szCs w:val="18"/>
                </w:rPr>
                <w:t>[__][__]</w:t>
              </w:r>
            </w:ins>
          </w:p>
        </w:tc>
      </w:tr>
      <w:tr w:rsidR="00FD1A6B" w:rsidRPr="00C71F99" w14:paraId="29B3FB01"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25"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626" w:author="Shaikh Asif" w:date="2020-10-08T10:51:00Z">
            <w:trPr>
              <w:trHeight w:val="288"/>
              <w:jc w:val="center"/>
            </w:trPr>
          </w:trPrChange>
        </w:trPr>
        <w:tc>
          <w:tcPr>
            <w:tcW w:w="894" w:type="dxa"/>
            <w:tcPrChange w:id="627" w:author="Shaikh Asif" w:date="2020-10-08T10:51:00Z">
              <w:tcPr>
                <w:tcW w:w="894" w:type="dxa"/>
              </w:tcPr>
            </w:tcPrChange>
          </w:tcPr>
          <w:p w14:paraId="4B4EEE53"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M</w:t>
            </w:r>
          </w:p>
        </w:tc>
        <w:tc>
          <w:tcPr>
            <w:tcW w:w="6121" w:type="dxa"/>
            <w:gridSpan w:val="8"/>
            <w:tcPrChange w:id="628" w:author="Shaikh Asif" w:date="2020-10-08T10:51:00Z">
              <w:tcPr>
                <w:tcW w:w="6290" w:type="dxa"/>
                <w:gridSpan w:val="8"/>
              </w:tcPr>
            </w:tcPrChange>
          </w:tcPr>
          <w:p w14:paraId="2E19D379" w14:textId="77777777" w:rsidR="00A65221" w:rsidRPr="00C71F99" w:rsidRDefault="00A65221" w:rsidP="00A65221">
            <w:pPr>
              <w:spacing w:after="0" w:line="240" w:lineRule="auto"/>
              <w:rPr>
                <w:sz w:val="24"/>
                <w:szCs w:val="24"/>
              </w:rPr>
            </w:pPr>
            <w:r w:rsidRPr="00C71F99">
              <w:rPr>
                <w:sz w:val="24"/>
                <w:szCs w:val="24"/>
              </w:rPr>
              <w:t>Any oil, fats, or butter, or foods made with any of these</w:t>
            </w:r>
          </w:p>
        </w:tc>
        <w:tc>
          <w:tcPr>
            <w:tcW w:w="900" w:type="dxa"/>
            <w:gridSpan w:val="3"/>
            <w:tcBorders>
              <w:right w:val="single" w:sz="8" w:space="0" w:color="auto"/>
            </w:tcBorders>
            <w:tcPrChange w:id="629" w:author="Shaikh Asif" w:date="2020-10-08T10:51:00Z">
              <w:tcPr>
                <w:tcW w:w="817" w:type="dxa"/>
                <w:gridSpan w:val="2"/>
                <w:tcBorders>
                  <w:right w:val="single" w:sz="8" w:space="0" w:color="auto"/>
                </w:tcBorders>
              </w:tcPr>
            </w:tcPrChange>
          </w:tcPr>
          <w:p w14:paraId="2FD2A352"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630" w:author="Shaikh Asif" w:date="2020-10-08T10:51:00Z">
              <w:tcPr>
                <w:tcW w:w="720" w:type="dxa"/>
                <w:gridSpan w:val="4"/>
                <w:tcBorders>
                  <w:left w:val="single" w:sz="8" w:space="0" w:color="auto"/>
                </w:tcBorders>
              </w:tcPr>
            </w:tcPrChange>
          </w:tcPr>
          <w:p w14:paraId="3ED05CE0"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631" w:author="Shaikh Asif" w:date="2020-10-08T10:51:00Z">
              <w:tcPr>
                <w:tcW w:w="904" w:type="dxa"/>
                <w:gridSpan w:val="2"/>
                <w:tcBorders>
                  <w:left w:val="single" w:sz="8" w:space="0" w:color="auto"/>
                </w:tcBorders>
              </w:tcPr>
            </w:tcPrChange>
          </w:tcPr>
          <w:p w14:paraId="7926FF07"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632" w:author="Shaikh Asif" w:date="2020-10-08T10:51:00Z">
              <w:tcPr>
                <w:tcW w:w="1800" w:type="dxa"/>
                <w:tcBorders>
                  <w:left w:val="single" w:sz="8" w:space="0" w:color="auto"/>
                </w:tcBorders>
              </w:tcPr>
            </w:tcPrChange>
          </w:tcPr>
          <w:p w14:paraId="5A87E047" w14:textId="7083AC13" w:rsidR="00A65221" w:rsidRPr="00C71F99" w:rsidRDefault="00A65221" w:rsidP="00A65221">
            <w:pPr>
              <w:pStyle w:val="Title"/>
              <w:spacing w:before="120"/>
              <w:rPr>
                <w:rFonts w:asciiTheme="minorHAnsi" w:hAnsiTheme="minorHAnsi" w:cstheme="minorHAnsi"/>
                <w:sz w:val="20"/>
                <w:szCs w:val="20"/>
              </w:rPr>
            </w:pPr>
            <w:ins w:id="633" w:author="Shaikh Asif" w:date="2020-10-07T16:15:00Z">
              <w:r w:rsidRPr="00C71F99">
                <w:rPr>
                  <w:rFonts w:ascii="Calibri" w:hAnsi="Calibri" w:cs="Calibri"/>
                  <w:sz w:val="18"/>
                  <w:szCs w:val="18"/>
                </w:rPr>
                <w:t>[__][__]</w:t>
              </w:r>
            </w:ins>
          </w:p>
        </w:tc>
      </w:tr>
      <w:tr w:rsidR="00FD1A6B" w:rsidRPr="00C71F99" w14:paraId="1AB3D9D2"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34"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635" w:author="Shaikh Asif" w:date="2020-10-08T10:51:00Z">
            <w:trPr>
              <w:trHeight w:val="288"/>
              <w:jc w:val="center"/>
            </w:trPr>
          </w:trPrChange>
        </w:trPr>
        <w:tc>
          <w:tcPr>
            <w:tcW w:w="894" w:type="dxa"/>
            <w:tcPrChange w:id="636" w:author="Shaikh Asif" w:date="2020-10-08T10:51:00Z">
              <w:tcPr>
                <w:tcW w:w="894" w:type="dxa"/>
              </w:tcPr>
            </w:tcPrChange>
          </w:tcPr>
          <w:p w14:paraId="78B12ED3"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N</w:t>
            </w:r>
          </w:p>
        </w:tc>
        <w:tc>
          <w:tcPr>
            <w:tcW w:w="6121" w:type="dxa"/>
            <w:gridSpan w:val="8"/>
            <w:tcPrChange w:id="637" w:author="Shaikh Asif" w:date="2020-10-08T10:51:00Z">
              <w:tcPr>
                <w:tcW w:w="6290" w:type="dxa"/>
                <w:gridSpan w:val="8"/>
              </w:tcPr>
            </w:tcPrChange>
          </w:tcPr>
          <w:p w14:paraId="405E5036" w14:textId="77777777" w:rsidR="00A65221" w:rsidRPr="00C71F99" w:rsidRDefault="00A65221" w:rsidP="00A65221">
            <w:pPr>
              <w:spacing w:after="0" w:line="240" w:lineRule="auto"/>
              <w:rPr>
                <w:sz w:val="24"/>
                <w:szCs w:val="24"/>
              </w:rPr>
            </w:pPr>
            <w:r w:rsidRPr="00C71F99">
              <w:rPr>
                <w:sz w:val="24"/>
                <w:szCs w:val="24"/>
              </w:rPr>
              <w:t>Any sugary foods such as chocolates, sweets candies, pastries cakes, or biscuits</w:t>
            </w:r>
          </w:p>
        </w:tc>
        <w:tc>
          <w:tcPr>
            <w:tcW w:w="900" w:type="dxa"/>
            <w:gridSpan w:val="3"/>
            <w:tcBorders>
              <w:right w:val="single" w:sz="8" w:space="0" w:color="auto"/>
            </w:tcBorders>
            <w:tcPrChange w:id="638" w:author="Shaikh Asif" w:date="2020-10-08T10:51:00Z">
              <w:tcPr>
                <w:tcW w:w="817" w:type="dxa"/>
                <w:gridSpan w:val="2"/>
                <w:tcBorders>
                  <w:right w:val="single" w:sz="8" w:space="0" w:color="auto"/>
                </w:tcBorders>
              </w:tcPr>
            </w:tcPrChange>
          </w:tcPr>
          <w:p w14:paraId="7D37EF52"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639" w:author="Shaikh Asif" w:date="2020-10-08T10:51:00Z">
              <w:tcPr>
                <w:tcW w:w="720" w:type="dxa"/>
                <w:gridSpan w:val="4"/>
                <w:tcBorders>
                  <w:left w:val="single" w:sz="8" w:space="0" w:color="auto"/>
                </w:tcBorders>
              </w:tcPr>
            </w:tcPrChange>
          </w:tcPr>
          <w:p w14:paraId="65E51678"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640" w:author="Shaikh Asif" w:date="2020-10-08T10:51:00Z">
              <w:tcPr>
                <w:tcW w:w="904" w:type="dxa"/>
                <w:gridSpan w:val="2"/>
                <w:tcBorders>
                  <w:left w:val="single" w:sz="8" w:space="0" w:color="auto"/>
                </w:tcBorders>
              </w:tcPr>
            </w:tcPrChange>
          </w:tcPr>
          <w:p w14:paraId="50879592"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641" w:author="Shaikh Asif" w:date="2020-10-08T10:51:00Z">
              <w:tcPr>
                <w:tcW w:w="1800" w:type="dxa"/>
                <w:tcBorders>
                  <w:left w:val="single" w:sz="8" w:space="0" w:color="auto"/>
                </w:tcBorders>
              </w:tcPr>
            </w:tcPrChange>
          </w:tcPr>
          <w:p w14:paraId="209BF933" w14:textId="066D564F" w:rsidR="00A65221" w:rsidRPr="00C71F99" w:rsidRDefault="00A65221" w:rsidP="00A65221">
            <w:pPr>
              <w:pStyle w:val="Title"/>
              <w:spacing w:before="120"/>
              <w:rPr>
                <w:rFonts w:asciiTheme="minorHAnsi" w:hAnsiTheme="minorHAnsi" w:cstheme="minorHAnsi"/>
                <w:sz w:val="20"/>
                <w:szCs w:val="20"/>
              </w:rPr>
            </w:pPr>
            <w:ins w:id="642" w:author="Shaikh Asif" w:date="2020-10-07T16:15:00Z">
              <w:r w:rsidRPr="00C71F99">
                <w:rPr>
                  <w:rFonts w:ascii="Calibri" w:hAnsi="Calibri" w:cs="Calibri"/>
                  <w:sz w:val="18"/>
                  <w:szCs w:val="18"/>
                </w:rPr>
                <w:t>[__][__]</w:t>
              </w:r>
            </w:ins>
          </w:p>
        </w:tc>
      </w:tr>
      <w:tr w:rsidR="00FD1A6B" w:rsidRPr="00C71F99" w14:paraId="018CB604"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43"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644" w:author="Shaikh Asif" w:date="2020-10-08T10:51:00Z">
            <w:trPr>
              <w:trHeight w:val="288"/>
              <w:jc w:val="center"/>
            </w:trPr>
          </w:trPrChange>
        </w:trPr>
        <w:tc>
          <w:tcPr>
            <w:tcW w:w="894" w:type="dxa"/>
            <w:tcPrChange w:id="645" w:author="Shaikh Asif" w:date="2020-10-08T10:51:00Z">
              <w:tcPr>
                <w:tcW w:w="894" w:type="dxa"/>
              </w:tcPr>
            </w:tcPrChange>
          </w:tcPr>
          <w:p w14:paraId="00B7FAED"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O</w:t>
            </w:r>
          </w:p>
        </w:tc>
        <w:tc>
          <w:tcPr>
            <w:tcW w:w="6121" w:type="dxa"/>
            <w:gridSpan w:val="8"/>
            <w:tcPrChange w:id="646" w:author="Shaikh Asif" w:date="2020-10-08T10:51:00Z">
              <w:tcPr>
                <w:tcW w:w="6290" w:type="dxa"/>
                <w:gridSpan w:val="8"/>
              </w:tcPr>
            </w:tcPrChange>
          </w:tcPr>
          <w:p w14:paraId="2D21FAF7" w14:textId="77777777" w:rsidR="00A65221" w:rsidRPr="00C71F99" w:rsidRDefault="00A65221" w:rsidP="00A65221">
            <w:pPr>
              <w:spacing w:after="0" w:line="240" w:lineRule="auto"/>
              <w:rPr>
                <w:sz w:val="24"/>
                <w:szCs w:val="24"/>
              </w:rPr>
            </w:pPr>
            <w:r w:rsidRPr="00C71F99">
              <w:rPr>
                <w:sz w:val="24"/>
                <w:szCs w:val="24"/>
              </w:rPr>
              <w:t>Condiments for flavor, such as chilies, spices, herbs, or fish powder</w:t>
            </w:r>
          </w:p>
        </w:tc>
        <w:tc>
          <w:tcPr>
            <w:tcW w:w="900" w:type="dxa"/>
            <w:gridSpan w:val="3"/>
            <w:tcBorders>
              <w:right w:val="single" w:sz="8" w:space="0" w:color="auto"/>
            </w:tcBorders>
            <w:tcPrChange w:id="647" w:author="Shaikh Asif" w:date="2020-10-08T10:51:00Z">
              <w:tcPr>
                <w:tcW w:w="817" w:type="dxa"/>
                <w:gridSpan w:val="2"/>
                <w:tcBorders>
                  <w:right w:val="single" w:sz="8" w:space="0" w:color="auto"/>
                </w:tcBorders>
              </w:tcPr>
            </w:tcPrChange>
          </w:tcPr>
          <w:p w14:paraId="0BA5974C"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Change w:id="648" w:author="Shaikh Asif" w:date="2020-10-08T10:51:00Z">
              <w:tcPr>
                <w:tcW w:w="720" w:type="dxa"/>
                <w:gridSpan w:val="4"/>
                <w:tcBorders>
                  <w:left w:val="single" w:sz="8" w:space="0" w:color="auto"/>
                </w:tcBorders>
              </w:tcPr>
            </w:tcPrChange>
          </w:tcPr>
          <w:p w14:paraId="6AA9FB1D"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Change w:id="649" w:author="Shaikh Asif" w:date="2020-10-08T10:51:00Z">
              <w:tcPr>
                <w:tcW w:w="904" w:type="dxa"/>
                <w:gridSpan w:val="2"/>
                <w:tcBorders>
                  <w:left w:val="single" w:sz="8" w:space="0" w:color="auto"/>
                </w:tcBorders>
              </w:tcPr>
            </w:tcPrChange>
          </w:tcPr>
          <w:p w14:paraId="04E84E20"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Change w:id="650" w:author="Shaikh Asif" w:date="2020-10-08T10:51:00Z">
              <w:tcPr>
                <w:tcW w:w="1800" w:type="dxa"/>
                <w:tcBorders>
                  <w:left w:val="single" w:sz="8" w:space="0" w:color="auto"/>
                </w:tcBorders>
              </w:tcPr>
            </w:tcPrChange>
          </w:tcPr>
          <w:p w14:paraId="16136815" w14:textId="2B94BC7D" w:rsidR="00A65221" w:rsidRPr="00C71F99" w:rsidRDefault="00A65221" w:rsidP="00A65221">
            <w:pPr>
              <w:pStyle w:val="Title"/>
              <w:spacing w:before="120"/>
              <w:rPr>
                <w:rFonts w:asciiTheme="minorHAnsi" w:hAnsiTheme="minorHAnsi" w:cstheme="minorHAnsi"/>
                <w:sz w:val="20"/>
                <w:szCs w:val="20"/>
              </w:rPr>
            </w:pPr>
            <w:ins w:id="651" w:author="Shaikh Asif" w:date="2020-10-07T16:15:00Z">
              <w:r w:rsidRPr="00C71F99">
                <w:rPr>
                  <w:rFonts w:ascii="Calibri" w:hAnsi="Calibri" w:cs="Calibri"/>
                  <w:sz w:val="18"/>
                  <w:szCs w:val="18"/>
                </w:rPr>
                <w:t>[__][__]</w:t>
              </w:r>
            </w:ins>
          </w:p>
        </w:tc>
      </w:tr>
      <w:tr w:rsidR="00FD1A6B" w:rsidRPr="00C71F99" w14:paraId="617E6B1E"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52"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653" w:author="Shaikh Asif" w:date="2020-10-08T10:51:00Z">
            <w:trPr>
              <w:trHeight w:val="288"/>
              <w:jc w:val="center"/>
            </w:trPr>
          </w:trPrChange>
        </w:trPr>
        <w:tc>
          <w:tcPr>
            <w:tcW w:w="894" w:type="dxa"/>
            <w:tcPrChange w:id="654" w:author="Shaikh Asif" w:date="2020-10-08T10:51:00Z">
              <w:tcPr>
                <w:tcW w:w="894" w:type="dxa"/>
              </w:tcPr>
            </w:tcPrChange>
          </w:tcPr>
          <w:p w14:paraId="0E2F5667" w14:textId="77777777" w:rsidR="00A65221" w:rsidRPr="00C71F99" w:rsidRDefault="00A65221" w:rsidP="00A65221">
            <w:pPr>
              <w:tabs>
                <w:tab w:val="right" w:pos="10469"/>
              </w:tabs>
              <w:autoSpaceDE w:val="0"/>
              <w:autoSpaceDN w:val="0"/>
              <w:adjustRightInd w:val="0"/>
              <w:spacing w:after="0"/>
              <w:jc w:val="center"/>
              <w:rPr>
                <w:sz w:val="24"/>
                <w:szCs w:val="24"/>
              </w:rPr>
            </w:pPr>
            <w:r w:rsidRPr="00C71F99">
              <w:rPr>
                <w:sz w:val="24"/>
                <w:szCs w:val="24"/>
              </w:rPr>
              <w:t>P</w:t>
            </w:r>
          </w:p>
        </w:tc>
        <w:tc>
          <w:tcPr>
            <w:tcW w:w="6121" w:type="dxa"/>
            <w:gridSpan w:val="8"/>
            <w:tcPrChange w:id="655" w:author="Shaikh Asif" w:date="2020-10-08T10:51:00Z">
              <w:tcPr>
                <w:tcW w:w="6290" w:type="dxa"/>
                <w:gridSpan w:val="8"/>
              </w:tcPr>
            </w:tcPrChange>
          </w:tcPr>
          <w:p w14:paraId="49126192" w14:textId="77777777" w:rsidR="00A65221" w:rsidRPr="00C71F99" w:rsidRDefault="00A65221" w:rsidP="00A65221">
            <w:pPr>
              <w:spacing w:after="0" w:line="240" w:lineRule="auto"/>
              <w:rPr>
                <w:sz w:val="24"/>
                <w:szCs w:val="24"/>
              </w:rPr>
            </w:pPr>
            <w:r w:rsidRPr="00C71F99">
              <w:rPr>
                <w:sz w:val="24"/>
                <w:szCs w:val="24"/>
              </w:rPr>
              <w:t>Grubs, snails, or insects</w:t>
            </w:r>
          </w:p>
        </w:tc>
        <w:tc>
          <w:tcPr>
            <w:tcW w:w="900" w:type="dxa"/>
            <w:gridSpan w:val="3"/>
            <w:tcBorders>
              <w:right w:val="single" w:sz="8" w:space="0" w:color="auto"/>
            </w:tcBorders>
            <w:tcPrChange w:id="656" w:author="Shaikh Asif" w:date="2020-10-08T10:51:00Z">
              <w:tcPr>
                <w:tcW w:w="817" w:type="dxa"/>
                <w:gridSpan w:val="2"/>
                <w:tcBorders>
                  <w:right w:val="single" w:sz="8" w:space="0" w:color="auto"/>
                </w:tcBorders>
              </w:tcPr>
            </w:tcPrChange>
          </w:tcPr>
          <w:p w14:paraId="6135ED33" w14:textId="77777777" w:rsidR="00A65221" w:rsidRPr="00C71F99" w:rsidRDefault="00A65221" w:rsidP="00A65221">
            <w:pPr>
              <w:pStyle w:val="Title"/>
              <w:spacing w:before="120"/>
              <w:rPr>
                <w:rFonts w:cstheme="minorHAnsi"/>
                <w:sz w:val="20"/>
                <w:szCs w:val="20"/>
              </w:rPr>
            </w:pPr>
            <w:r w:rsidRPr="00C71F99">
              <w:rPr>
                <w:rFonts w:cstheme="minorHAnsi"/>
                <w:sz w:val="20"/>
                <w:szCs w:val="20"/>
              </w:rPr>
              <w:t>1</w:t>
            </w:r>
          </w:p>
        </w:tc>
        <w:tc>
          <w:tcPr>
            <w:tcW w:w="806" w:type="dxa"/>
            <w:gridSpan w:val="4"/>
            <w:tcBorders>
              <w:left w:val="single" w:sz="8" w:space="0" w:color="auto"/>
            </w:tcBorders>
            <w:tcPrChange w:id="657" w:author="Shaikh Asif" w:date="2020-10-08T10:51:00Z">
              <w:tcPr>
                <w:tcW w:w="720" w:type="dxa"/>
                <w:gridSpan w:val="4"/>
                <w:tcBorders>
                  <w:left w:val="single" w:sz="8" w:space="0" w:color="auto"/>
                </w:tcBorders>
              </w:tcPr>
            </w:tcPrChange>
          </w:tcPr>
          <w:p w14:paraId="6CD9A6E0" w14:textId="77777777" w:rsidR="00A65221" w:rsidRPr="00C71F99" w:rsidRDefault="00A65221" w:rsidP="00A65221">
            <w:pPr>
              <w:pStyle w:val="Title"/>
              <w:spacing w:before="120"/>
              <w:rPr>
                <w:rFonts w:cstheme="minorHAnsi"/>
                <w:sz w:val="20"/>
                <w:szCs w:val="20"/>
              </w:rPr>
            </w:pPr>
            <w:r w:rsidRPr="00C71F99">
              <w:rPr>
                <w:rFonts w:cstheme="minorHAnsi"/>
                <w:sz w:val="20"/>
                <w:szCs w:val="20"/>
              </w:rPr>
              <w:t>2</w:t>
            </w:r>
          </w:p>
        </w:tc>
        <w:tc>
          <w:tcPr>
            <w:tcW w:w="904" w:type="dxa"/>
            <w:gridSpan w:val="2"/>
            <w:tcBorders>
              <w:left w:val="single" w:sz="8" w:space="0" w:color="auto"/>
            </w:tcBorders>
            <w:tcPrChange w:id="658" w:author="Shaikh Asif" w:date="2020-10-08T10:51:00Z">
              <w:tcPr>
                <w:tcW w:w="904" w:type="dxa"/>
                <w:gridSpan w:val="2"/>
                <w:tcBorders>
                  <w:left w:val="single" w:sz="8" w:space="0" w:color="auto"/>
                </w:tcBorders>
              </w:tcPr>
            </w:tcPrChange>
          </w:tcPr>
          <w:p w14:paraId="79C42FA0" w14:textId="77777777" w:rsidR="00A65221" w:rsidRPr="00C71F99" w:rsidRDefault="00A65221" w:rsidP="00A65221">
            <w:pPr>
              <w:pStyle w:val="Title"/>
              <w:spacing w:before="120"/>
              <w:rPr>
                <w:rFonts w:cstheme="minorHAnsi"/>
                <w:sz w:val="20"/>
                <w:szCs w:val="20"/>
              </w:rPr>
            </w:pPr>
          </w:p>
        </w:tc>
        <w:tc>
          <w:tcPr>
            <w:tcW w:w="1800" w:type="dxa"/>
            <w:tcBorders>
              <w:left w:val="single" w:sz="8" w:space="0" w:color="auto"/>
            </w:tcBorders>
            <w:tcPrChange w:id="659" w:author="Shaikh Asif" w:date="2020-10-08T10:51:00Z">
              <w:tcPr>
                <w:tcW w:w="1800" w:type="dxa"/>
                <w:tcBorders>
                  <w:left w:val="single" w:sz="8" w:space="0" w:color="auto"/>
                </w:tcBorders>
              </w:tcPr>
            </w:tcPrChange>
          </w:tcPr>
          <w:p w14:paraId="74E3C80C" w14:textId="040FCC33" w:rsidR="00A65221" w:rsidRPr="00C71F99" w:rsidRDefault="00A65221" w:rsidP="00A65221">
            <w:pPr>
              <w:pStyle w:val="Title"/>
              <w:spacing w:before="120"/>
              <w:rPr>
                <w:rFonts w:cstheme="minorHAnsi"/>
                <w:sz w:val="20"/>
                <w:szCs w:val="20"/>
              </w:rPr>
            </w:pPr>
            <w:ins w:id="660" w:author="Shaikh Asif" w:date="2020-10-07T16:15:00Z">
              <w:r w:rsidRPr="00C71F99">
                <w:rPr>
                  <w:rFonts w:ascii="Calibri" w:hAnsi="Calibri" w:cs="Calibri"/>
                  <w:sz w:val="18"/>
                  <w:szCs w:val="18"/>
                </w:rPr>
                <w:t>[__][__]</w:t>
              </w:r>
            </w:ins>
          </w:p>
        </w:tc>
      </w:tr>
      <w:tr w:rsidR="00FD1A6B" w:rsidRPr="00C71F99" w14:paraId="72E119C0" w14:textId="77777777" w:rsidTr="00ED4568">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61" w:author="Shaikh Asif" w:date="2020-10-08T10:51:00Z">
            <w:tblPrEx>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8"/>
          <w:jc w:val="center"/>
          <w:trPrChange w:id="662" w:author="Shaikh Asif" w:date="2020-10-08T10:51:00Z">
            <w:trPr>
              <w:trHeight w:val="288"/>
              <w:jc w:val="center"/>
            </w:trPr>
          </w:trPrChange>
        </w:trPr>
        <w:tc>
          <w:tcPr>
            <w:tcW w:w="894" w:type="dxa"/>
            <w:tcPrChange w:id="663" w:author="Shaikh Asif" w:date="2020-10-08T10:51:00Z">
              <w:tcPr>
                <w:tcW w:w="894" w:type="dxa"/>
              </w:tcPr>
            </w:tcPrChange>
          </w:tcPr>
          <w:p w14:paraId="49E05A5B" w14:textId="77777777" w:rsidR="00A65221" w:rsidRPr="00C71F99" w:rsidRDefault="00A65221" w:rsidP="00A65221">
            <w:pPr>
              <w:tabs>
                <w:tab w:val="right" w:pos="10469"/>
              </w:tabs>
              <w:autoSpaceDE w:val="0"/>
              <w:autoSpaceDN w:val="0"/>
              <w:adjustRightInd w:val="0"/>
              <w:spacing w:after="0"/>
              <w:jc w:val="center"/>
              <w:rPr>
                <w:sz w:val="24"/>
                <w:szCs w:val="24"/>
              </w:rPr>
            </w:pPr>
            <w:r w:rsidRPr="00C71F99">
              <w:rPr>
                <w:sz w:val="24"/>
                <w:szCs w:val="24"/>
              </w:rPr>
              <w:t>Q</w:t>
            </w:r>
          </w:p>
        </w:tc>
        <w:tc>
          <w:tcPr>
            <w:tcW w:w="6121" w:type="dxa"/>
            <w:gridSpan w:val="8"/>
            <w:tcPrChange w:id="664" w:author="Shaikh Asif" w:date="2020-10-08T10:51:00Z">
              <w:tcPr>
                <w:tcW w:w="6290" w:type="dxa"/>
                <w:gridSpan w:val="8"/>
              </w:tcPr>
            </w:tcPrChange>
          </w:tcPr>
          <w:p w14:paraId="3EF72395" w14:textId="77777777" w:rsidR="00A65221" w:rsidRPr="00C71F99" w:rsidRDefault="00A65221" w:rsidP="00A65221">
            <w:pPr>
              <w:spacing w:after="0" w:line="240" w:lineRule="auto"/>
              <w:rPr>
                <w:sz w:val="24"/>
                <w:szCs w:val="24"/>
              </w:rPr>
            </w:pPr>
            <w:r w:rsidRPr="00C71F99">
              <w:rPr>
                <w:sz w:val="24"/>
                <w:szCs w:val="24"/>
              </w:rPr>
              <w:t>Foods made with red palm oil, red palm nut, or red palm nut pulp sauce</w:t>
            </w:r>
          </w:p>
        </w:tc>
        <w:tc>
          <w:tcPr>
            <w:tcW w:w="900" w:type="dxa"/>
            <w:gridSpan w:val="3"/>
            <w:tcBorders>
              <w:right w:val="single" w:sz="8" w:space="0" w:color="auto"/>
            </w:tcBorders>
            <w:tcPrChange w:id="665" w:author="Shaikh Asif" w:date="2020-10-08T10:51:00Z">
              <w:tcPr>
                <w:tcW w:w="817" w:type="dxa"/>
                <w:gridSpan w:val="2"/>
                <w:tcBorders>
                  <w:right w:val="single" w:sz="8" w:space="0" w:color="auto"/>
                </w:tcBorders>
              </w:tcPr>
            </w:tcPrChange>
          </w:tcPr>
          <w:p w14:paraId="2A1CF2C2" w14:textId="77777777" w:rsidR="00A65221" w:rsidRPr="00C71F99" w:rsidRDefault="00A65221" w:rsidP="00A65221">
            <w:pPr>
              <w:pStyle w:val="Title"/>
              <w:spacing w:before="120"/>
              <w:rPr>
                <w:rFonts w:cstheme="minorHAnsi"/>
                <w:sz w:val="20"/>
                <w:szCs w:val="20"/>
              </w:rPr>
            </w:pPr>
            <w:r w:rsidRPr="00C71F99">
              <w:rPr>
                <w:rFonts w:cstheme="minorHAnsi"/>
                <w:sz w:val="20"/>
                <w:szCs w:val="20"/>
              </w:rPr>
              <w:t>1</w:t>
            </w:r>
          </w:p>
        </w:tc>
        <w:tc>
          <w:tcPr>
            <w:tcW w:w="806" w:type="dxa"/>
            <w:gridSpan w:val="4"/>
            <w:tcBorders>
              <w:left w:val="single" w:sz="8" w:space="0" w:color="auto"/>
            </w:tcBorders>
            <w:tcPrChange w:id="666" w:author="Shaikh Asif" w:date="2020-10-08T10:51:00Z">
              <w:tcPr>
                <w:tcW w:w="720" w:type="dxa"/>
                <w:gridSpan w:val="4"/>
                <w:tcBorders>
                  <w:left w:val="single" w:sz="8" w:space="0" w:color="auto"/>
                </w:tcBorders>
              </w:tcPr>
            </w:tcPrChange>
          </w:tcPr>
          <w:p w14:paraId="3399B7F9" w14:textId="77777777" w:rsidR="00A65221" w:rsidRPr="00C71F99" w:rsidRDefault="00A65221" w:rsidP="00A65221">
            <w:pPr>
              <w:pStyle w:val="Title"/>
              <w:spacing w:before="120"/>
              <w:rPr>
                <w:rFonts w:cstheme="minorHAnsi"/>
                <w:sz w:val="20"/>
                <w:szCs w:val="20"/>
              </w:rPr>
            </w:pPr>
            <w:r w:rsidRPr="00C71F99">
              <w:rPr>
                <w:rFonts w:cstheme="minorHAnsi"/>
                <w:sz w:val="20"/>
                <w:szCs w:val="20"/>
              </w:rPr>
              <w:t>2</w:t>
            </w:r>
          </w:p>
        </w:tc>
        <w:tc>
          <w:tcPr>
            <w:tcW w:w="904" w:type="dxa"/>
            <w:gridSpan w:val="2"/>
            <w:tcBorders>
              <w:left w:val="single" w:sz="8" w:space="0" w:color="auto"/>
            </w:tcBorders>
            <w:tcPrChange w:id="667" w:author="Shaikh Asif" w:date="2020-10-08T10:51:00Z">
              <w:tcPr>
                <w:tcW w:w="904" w:type="dxa"/>
                <w:gridSpan w:val="2"/>
                <w:tcBorders>
                  <w:left w:val="single" w:sz="8" w:space="0" w:color="auto"/>
                </w:tcBorders>
              </w:tcPr>
            </w:tcPrChange>
          </w:tcPr>
          <w:p w14:paraId="4C97A950" w14:textId="77777777" w:rsidR="00A65221" w:rsidRPr="00C71F99" w:rsidRDefault="00A65221" w:rsidP="00A65221">
            <w:pPr>
              <w:pStyle w:val="Title"/>
              <w:spacing w:before="120"/>
              <w:rPr>
                <w:rFonts w:cstheme="minorHAnsi"/>
                <w:sz w:val="20"/>
                <w:szCs w:val="20"/>
              </w:rPr>
            </w:pPr>
          </w:p>
        </w:tc>
        <w:tc>
          <w:tcPr>
            <w:tcW w:w="1800" w:type="dxa"/>
            <w:tcBorders>
              <w:left w:val="single" w:sz="8" w:space="0" w:color="auto"/>
            </w:tcBorders>
            <w:tcPrChange w:id="668" w:author="Shaikh Asif" w:date="2020-10-08T10:51:00Z">
              <w:tcPr>
                <w:tcW w:w="1800" w:type="dxa"/>
                <w:tcBorders>
                  <w:left w:val="single" w:sz="8" w:space="0" w:color="auto"/>
                </w:tcBorders>
              </w:tcPr>
            </w:tcPrChange>
          </w:tcPr>
          <w:p w14:paraId="2B33877A" w14:textId="6D196A43" w:rsidR="00A65221" w:rsidRPr="00C71F99" w:rsidRDefault="00A65221" w:rsidP="00A65221">
            <w:pPr>
              <w:pStyle w:val="Title"/>
              <w:spacing w:before="120"/>
              <w:rPr>
                <w:rFonts w:cstheme="minorHAnsi"/>
                <w:sz w:val="20"/>
                <w:szCs w:val="20"/>
              </w:rPr>
            </w:pPr>
            <w:ins w:id="669" w:author="Shaikh Asif" w:date="2020-10-07T16:15:00Z">
              <w:r w:rsidRPr="00C71F99">
                <w:rPr>
                  <w:rFonts w:ascii="Calibri" w:hAnsi="Calibri" w:cs="Calibri"/>
                  <w:sz w:val="18"/>
                  <w:szCs w:val="18"/>
                </w:rPr>
                <w:t>[__][__]</w:t>
              </w:r>
            </w:ins>
          </w:p>
        </w:tc>
      </w:tr>
    </w:tbl>
    <w:p w14:paraId="7CE619F7" w14:textId="5686838D" w:rsidR="005A2ED6" w:rsidRDefault="005A2ED6">
      <w:pPr>
        <w:rPr>
          <w:ins w:id="670" w:author="Shaikh Asif" w:date="2020-10-08T09:57:00Z"/>
        </w:rPr>
      </w:pPr>
    </w:p>
    <w:p w14:paraId="017190B8" w14:textId="7CC983CF" w:rsidR="00F97AA5" w:rsidRDefault="00F97AA5">
      <w:pPr>
        <w:rPr>
          <w:ins w:id="671" w:author="Shaikh Asif" w:date="2020-10-08T09:58:00Z"/>
        </w:rPr>
      </w:pP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9"/>
        <w:gridCol w:w="4406"/>
        <w:gridCol w:w="4319"/>
        <w:gridCol w:w="1806"/>
        <w:tblGridChange w:id="672">
          <w:tblGrid>
            <w:gridCol w:w="899"/>
            <w:gridCol w:w="4406"/>
            <w:gridCol w:w="4319"/>
            <w:gridCol w:w="1806"/>
          </w:tblGrid>
        </w:tblGridChange>
      </w:tblGrid>
      <w:tr w:rsidR="007D7B6C" w:rsidRPr="00C71F99" w14:paraId="553C18CC" w14:textId="77777777" w:rsidTr="00B14CB3">
        <w:trPr>
          <w:trHeight w:hRule="exact" w:val="288"/>
          <w:jc w:val="center"/>
        </w:trPr>
        <w:tc>
          <w:tcPr>
            <w:tcW w:w="11430" w:type="dxa"/>
            <w:gridSpan w:val="4"/>
            <w:shd w:val="clear" w:color="auto" w:fill="BFBFBF" w:themeFill="background1" w:themeFillShade="BF"/>
            <w:vAlign w:val="center"/>
          </w:tcPr>
          <w:p w14:paraId="5E9D57BF" w14:textId="77777777" w:rsidR="007D7B6C" w:rsidRPr="00C71F99" w:rsidRDefault="007D7B6C" w:rsidP="00B14CB3">
            <w:pPr>
              <w:widowControl w:val="0"/>
              <w:tabs>
                <w:tab w:val="left" w:leader="dot" w:pos="3600"/>
              </w:tabs>
              <w:rPr>
                <w:rFonts w:cstheme="minorHAnsi"/>
                <w:color w:val="000000"/>
                <w:sz w:val="24"/>
                <w:szCs w:val="24"/>
              </w:rPr>
            </w:pPr>
            <w:r w:rsidRPr="00C71F99">
              <w:rPr>
                <w:rFonts w:cstheme="minorHAnsi"/>
                <w:b/>
                <w:sz w:val="24"/>
                <w:szCs w:val="24"/>
              </w:rPr>
              <w:lastRenderedPageBreak/>
              <w:t>SECTION K: WATER AND SANITATION</w:t>
            </w:r>
          </w:p>
        </w:tc>
      </w:tr>
      <w:tr w:rsidR="002311F8" w:rsidRPr="00C71F99" w14:paraId="44F670EE" w14:textId="77777777" w:rsidTr="002311F8">
        <w:trPr>
          <w:trHeight w:hRule="exact" w:val="288"/>
          <w:jc w:val="center"/>
        </w:trPr>
        <w:tc>
          <w:tcPr>
            <w:tcW w:w="11430" w:type="dxa"/>
            <w:gridSpan w:val="4"/>
            <w:shd w:val="clear" w:color="auto" w:fill="FABF8F" w:themeFill="accent6" w:themeFillTint="99"/>
          </w:tcPr>
          <w:p w14:paraId="6F63B774" w14:textId="77777777" w:rsidR="002311F8" w:rsidRPr="00C71F99" w:rsidRDefault="002311F8" w:rsidP="002311F8">
            <w:pPr>
              <w:pStyle w:val="NoSpacing"/>
              <w:rPr>
                <w:rFonts w:cstheme="minorHAnsi"/>
                <w:sz w:val="20"/>
                <w:szCs w:val="20"/>
                <w:lang w:val="en-GB"/>
              </w:rPr>
            </w:pPr>
            <w:r w:rsidRPr="00C71F99">
              <w:rPr>
                <w:rStyle w:val="FontStyle85"/>
                <w:rFonts w:asciiTheme="minorHAnsi" w:hAnsiTheme="minorHAnsi" w:cstheme="minorHAnsi"/>
                <w:b/>
                <w:bCs/>
                <w:i w:val="0"/>
                <w:iCs w:val="0"/>
                <w:lang w:bidi="ur-PK"/>
              </w:rPr>
              <w:t>Instructions:</w:t>
            </w:r>
            <w:r w:rsidRPr="00C71F99">
              <w:rPr>
                <w:rStyle w:val="FontStyle85"/>
                <w:rFonts w:asciiTheme="minorHAnsi" w:hAnsiTheme="minorHAnsi" w:cstheme="minorHAnsi"/>
                <w:i w:val="0"/>
                <w:iCs w:val="0"/>
                <w:lang w:bidi="ur-PK"/>
              </w:rPr>
              <w:t xml:space="preserve"> </w:t>
            </w:r>
            <w:r w:rsidRPr="00C71F99">
              <w:rPr>
                <w:rFonts w:eastAsiaTheme="minorHAnsi"/>
                <w:sz w:val="19"/>
                <w:szCs w:val="19"/>
                <w:lang w:val="en-GB" w:eastAsia="en-US"/>
              </w:rPr>
              <w:t>This section will be filled by the index</w:t>
            </w:r>
            <w:r w:rsidRPr="00C71F99">
              <w:rPr>
                <w:rFonts w:eastAsiaTheme="minorHAnsi" w:cstheme="minorHAnsi"/>
                <w:sz w:val="19"/>
                <w:szCs w:val="19"/>
                <w:lang w:val="en-GB" w:eastAsia="en-US" w:bidi="ur-PK"/>
              </w:rPr>
              <w:t xml:space="preserve"> </w:t>
            </w:r>
            <w:r w:rsidRPr="00C71F99">
              <w:rPr>
                <w:rFonts w:eastAsiaTheme="minorHAnsi"/>
                <w:sz w:val="19"/>
                <w:szCs w:val="19"/>
                <w:lang w:val="en-GB" w:eastAsia="en-US"/>
              </w:rPr>
              <w:t xml:space="preserve">Mother or </w:t>
            </w:r>
            <w:r w:rsidRPr="00C71F99">
              <w:rPr>
                <w:rFonts w:eastAsiaTheme="minorHAnsi" w:cstheme="minorHAnsi"/>
                <w:sz w:val="19"/>
                <w:szCs w:val="19"/>
                <w:lang w:val="en-GB" w:eastAsia="en-US" w:bidi="ur-PK"/>
              </w:rPr>
              <w:t>head of the household or someone else at least 18 years of age or older.</w:t>
            </w:r>
            <w:r w:rsidRPr="00C71F99">
              <w:rPr>
                <w:rFonts w:eastAsiaTheme="minorHAnsi" w:cstheme="minorHAnsi"/>
                <w:sz w:val="20"/>
                <w:szCs w:val="20"/>
                <w:lang w:val="en-GB" w:eastAsia="en-US" w:bidi="ur-PK"/>
              </w:rPr>
              <w:t xml:space="preserve"> </w:t>
            </w:r>
            <w:r w:rsidRPr="00C71F99">
              <w:rPr>
                <w:rFonts w:cstheme="minorHAnsi" w:hint="cs"/>
                <w:sz w:val="20"/>
                <w:szCs w:val="20"/>
                <w:rtl/>
                <w:lang w:val="en-GB"/>
              </w:rPr>
              <w:t xml:space="preserve"> </w:t>
            </w:r>
          </w:p>
          <w:p w14:paraId="1675EC49" w14:textId="77777777" w:rsidR="002311F8" w:rsidRPr="00C71F99" w:rsidRDefault="002311F8" w:rsidP="002311F8">
            <w:pPr>
              <w:spacing w:before="10" w:line="260" w:lineRule="exact"/>
              <w:rPr>
                <w:rFonts w:cstheme="minorHAnsi"/>
                <w:b/>
                <w:color w:val="000000"/>
                <w:sz w:val="24"/>
                <w:szCs w:val="24"/>
              </w:rPr>
            </w:pPr>
          </w:p>
        </w:tc>
      </w:tr>
      <w:tr w:rsidR="002311F8" w:rsidRPr="00C71F99" w14:paraId="2E479162" w14:textId="77777777" w:rsidTr="00357554">
        <w:trPr>
          <w:trHeight w:hRule="exact" w:val="288"/>
          <w:jc w:val="center"/>
        </w:trPr>
        <w:tc>
          <w:tcPr>
            <w:tcW w:w="11430" w:type="dxa"/>
            <w:gridSpan w:val="4"/>
            <w:shd w:val="clear" w:color="auto" w:fill="F2F2F2" w:themeFill="background1" w:themeFillShade="F2"/>
            <w:vAlign w:val="center"/>
          </w:tcPr>
          <w:p w14:paraId="0C3D4E68" w14:textId="77777777" w:rsidR="00505684" w:rsidRPr="00C71F99" w:rsidRDefault="00505684" w:rsidP="00505684">
            <w:pPr>
              <w:tabs>
                <w:tab w:val="right" w:pos="10469"/>
              </w:tabs>
              <w:autoSpaceDE w:val="0"/>
              <w:autoSpaceDN w:val="0"/>
              <w:adjustRightInd w:val="0"/>
              <w:rPr>
                <w:rFonts w:cstheme="minorHAnsi"/>
                <w:i/>
                <w:iCs/>
                <w:sz w:val="20"/>
                <w:szCs w:val="20"/>
                <w:rtl/>
              </w:rPr>
            </w:pPr>
            <w:r w:rsidRPr="00C71F99">
              <w:rPr>
                <w:rFonts w:cstheme="minorHAnsi"/>
                <w:i/>
                <w:iCs/>
                <w:sz w:val="20"/>
                <w:szCs w:val="20"/>
              </w:rPr>
              <w:t>Now I would like to talk about water and sanitation status of HH</w:t>
            </w:r>
          </w:p>
          <w:p w14:paraId="10808A55" w14:textId="77777777" w:rsidR="002311F8" w:rsidRPr="00C71F99" w:rsidRDefault="002311F8" w:rsidP="002311F8">
            <w:pPr>
              <w:spacing w:before="10" w:line="260" w:lineRule="exact"/>
              <w:rPr>
                <w:rFonts w:cstheme="minorHAnsi"/>
                <w:color w:val="000000"/>
                <w:sz w:val="24"/>
                <w:szCs w:val="24"/>
              </w:rPr>
            </w:pPr>
          </w:p>
        </w:tc>
      </w:tr>
      <w:tr w:rsidR="002311F8" w:rsidRPr="00C71F99" w14:paraId="7B2C0BC5" w14:textId="77777777" w:rsidTr="00595B4F">
        <w:trPr>
          <w:trHeight w:hRule="exact" w:val="288"/>
          <w:jc w:val="center"/>
        </w:trPr>
        <w:tc>
          <w:tcPr>
            <w:tcW w:w="899" w:type="dxa"/>
            <w:shd w:val="clear" w:color="auto" w:fill="F2F2F2" w:themeFill="background1" w:themeFillShade="F2"/>
            <w:vAlign w:val="center"/>
          </w:tcPr>
          <w:p w14:paraId="7D901EDA" w14:textId="77777777" w:rsidR="002311F8" w:rsidRPr="00C71F99" w:rsidRDefault="002311F8" w:rsidP="002311F8">
            <w:pPr>
              <w:rPr>
                <w:rFonts w:cstheme="minorHAnsi"/>
                <w:b/>
                <w:sz w:val="24"/>
                <w:szCs w:val="24"/>
                <w:lang w:val="en-GB"/>
              </w:rPr>
            </w:pPr>
            <w:r w:rsidRPr="00C71F99">
              <w:rPr>
                <w:rFonts w:cstheme="minorHAnsi"/>
                <w:b/>
                <w:sz w:val="24"/>
                <w:szCs w:val="24"/>
                <w:lang w:val="en-GB"/>
              </w:rPr>
              <w:t>S.NO</w:t>
            </w:r>
          </w:p>
        </w:tc>
        <w:tc>
          <w:tcPr>
            <w:tcW w:w="4406" w:type="dxa"/>
            <w:shd w:val="clear" w:color="auto" w:fill="F2F2F2" w:themeFill="background1" w:themeFillShade="F2"/>
            <w:vAlign w:val="center"/>
          </w:tcPr>
          <w:p w14:paraId="1CFC7BBF" w14:textId="77777777" w:rsidR="002311F8" w:rsidRPr="00C71F99" w:rsidRDefault="002311F8" w:rsidP="002311F8">
            <w:pPr>
              <w:rPr>
                <w:rFonts w:cstheme="minorHAnsi"/>
                <w:b/>
                <w:sz w:val="24"/>
                <w:szCs w:val="24"/>
                <w:lang w:val="en-GB"/>
              </w:rPr>
            </w:pPr>
            <w:r w:rsidRPr="00C71F99">
              <w:rPr>
                <w:rFonts w:cstheme="minorHAnsi"/>
                <w:b/>
                <w:sz w:val="24"/>
                <w:szCs w:val="24"/>
                <w:lang w:val="en-GB"/>
              </w:rPr>
              <w:t>QUESTIONS</w:t>
            </w:r>
          </w:p>
        </w:tc>
        <w:tc>
          <w:tcPr>
            <w:tcW w:w="4319" w:type="dxa"/>
            <w:shd w:val="clear" w:color="auto" w:fill="F2F2F2" w:themeFill="background1" w:themeFillShade="F2"/>
            <w:vAlign w:val="center"/>
          </w:tcPr>
          <w:p w14:paraId="1D240D41" w14:textId="77777777" w:rsidR="002311F8" w:rsidRPr="00C71F99" w:rsidRDefault="002311F8" w:rsidP="002311F8">
            <w:pPr>
              <w:widowControl w:val="0"/>
              <w:tabs>
                <w:tab w:val="left" w:leader="dot" w:pos="3600"/>
              </w:tabs>
              <w:rPr>
                <w:rFonts w:cstheme="minorHAnsi"/>
                <w:b/>
                <w:caps/>
                <w:color w:val="000000"/>
                <w:sz w:val="24"/>
                <w:szCs w:val="24"/>
              </w:rPr>
            </w:pPr>
            <w:r w:rsidRPr="00C71F99">
              <w:rPr>
                <w:rFonts w:cstheme="minorHAnsi"/>
                <w:b/>
                <w:color w:val="000000"/>
                <w:sz w:val="24"/>
                <w:szCs w:val="24"/>
              </w:rPr>
              <w:t>CODES</w:t>
            </w:r>
          </w:p>
        </w:tc>
        <w:tc>
          <w:tcPr>
            <w:tcW w:w="1806" w:type="dxa"/>
            <w:shd w:val="clear" w:color="auto" w:fill="F2F2F2" w:themeFill="background1" w:themeFillShade="F2"/>
            <w:vAlign w:val="center"/>
          </w:tcPr>
          <w:p w14:paraId="0B1D394E" w14:textId="53BACC35" w:rsidR="002311F8" w:rsidRPr="00C71F99" w:rsidRDefault="002311F8" w:rsidP="002311F8">
            <w:pPr>
              <w:spacing w:before="10" w:line="260" w:lineRule="exact"/>
              <w:rPr>
                <w:rFonts w:cstheme="minorHAnsi"/>
                <w:b/>
                <w:sz w:val="24"/>
                <w:szCs w:val="24"/>
              </w:rPr>
            </w:pPr>
            <w:r w:rsidRPr="00C71F99">
              <w:rPr>
                <w:rFonts w:cstheme="minorHAnsi"/>
                <w:b/>
                <w:color w:val="000000"/>
                <w:sz w:val="24"/>
                <w:szCs w:val="24"/>
              </w:rPr>
              <w:t>SKIP</w:t>
            </w:r>
          </w:p>
        </w:tc>
      </w:tr>
      <w:tr w:rsidR="002311F8" w:rsidRPr="00C71F99" w14:paraId="6E2DC2E2" w14:textId="77777777" w:rsidTr="00595B4F">
        <w:trPr>
          <w:trHeight w:val="332"/>
          <w:jc w:val="center"/>
        </w:trPr>
        <w:tc>
          <w:tcPr>
            <w:tcW w:w="899" w:type="dxa"/>
            <w:vAlign w:val="center"/>
          </w:tcPr>
          <w:p w14:paraId="63CC8BBC" w14:textId="77777777" w:rsidR="002311F8" w:rsidRPr="00C71F99" w:rsidRDefault="002311F8" w:rsidP="002311F8">
            <w:pPr>
              <w:spacing w:after="0"/>
              <w:jc w:val="center"/>
              <w:rPr>
                <w:rFonts w:cstheme="minorHAnsi"/>
                <w:sz w:val="24"/>
                <w:szCs w:val="24"/>
                <w:lang w:val="en-GB"/>
              </w:rPr>
            </w:pPr>
            <w:r w:rsidRPr="00C71F99">
              <w:rPr>
                <w:rFonts w:cstheme="minorHAnsi"/>
                <w:sz w:val="24"/>
                <w:szCs w:val="24"/>
                <w:lang w:val="en-GB"/>
              </w:rPr>
              <w:t>K1</w:t>
            </w:r>
          </w:p>
        </w:tc>
        <w:tc>
          <w:tcPr>
            <w:tcW w:w="4406" w:type="dxa"/>
            <w:vAlign w:val="center"/>
          </w:tcPr>
          <w:p w14:paraId="39199F36"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What is the main source of drinking water for members of your household?</w:t>
            </w:r>
          </w:p>
        </w:tc>
        <w:tc>
          <w:tcPr>
            <w:tcW w:w="4319" w:type="dxa"/>
          </w:tcPr>
          <w:p w14:paraId="26FDB462"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Piped water</w:t>
            </w:r>
          </w:p>
          <w:p w14:paraId="6DFDDE4D"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dwelling</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3F4633D9"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compound, yard or plot.........2</w:t>
            </w:r>
          </w:p>
          <w:p w14:paraId="033FD9B0"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to neighbor</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3</w:t>
            </w:r>
          </w:p>
          <w:p w14:paraId="438EDDD9"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Public tap / standpipe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4</w:t>
            </w:r>
          </w:p>
          <w:p w14:paraId="5AE1AE6A"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Plant/unit</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5</w:t>
            </w:r>
          </w:p>
          <w:p w14:paraId="1EED0E86"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Underground Water</w:t>
            </w:r>
          </w:p>
          <w:p w14:paraId="0752E162"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Tube Well, Borehole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6</w:t>
            </w:r>
          </w:p>
          <w:p w14:paraId="119D10A5"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Hand Pump</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7</w:t>
            </w:r>
          </w:p>
          <w:p w14:paraId="51944B94"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Dug well</w:t>
            </w:r>
          </w:p>
          <w:p w14:paraId="41244B1A"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Protected well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8</w:t>
            </w:r>
          </w:p>
          <w:p w14:paraId="2861F239"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Unprotected well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9</w:t>
            </w:r>
          </w:p>
          <w:p w14:paraId="50963D03"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Rainwater collection </w:t>
            </w:r>
            <w:r w:rsidRPr="00C71F99">
              <w:rPr>
                <w:rFonts w:cstheme="minorHAnsi"/>
                <w:color w:val="000000"/>
                <w:sz w:val="20"/>
                <w:szCs w:val="20"/>
              </w:rPr>
              <w:tab/>
              <w:t>……10</w:t>
            </w:r>
          </w:p>
          <w:p w14:paraId="2EAF80CB"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Tanker-truck </w:t>
            </w:r>
            <w:r w:rsidRPr="00C71F99">
              <w:rPr>
                <w:rFonts w:cstheme="minorHAnsi"/>
                <w:color w:val="000000"/>
                <w:sz w:val="20"/>
                <w:szCs w:val="20"/>
              </w:rPr>
              <w:tab/>
              <w:t>……11</w:t>
            </w:r>
          </w:p>
          <w:p w14:paraId="1DECCA62"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Cart with small tank / drum</w:t>
            </w:r>
            <w:r w:rsidRPr="00C71F99">
              <w:rPr>
                <w:rFonts w:cstheme="minorHAnsi"/>
                <w:color w:val="000000"/>
                <w:sz w:val="20"/>
                <w:szCs w:val="20"/>
              </w:rPr>
              <w:tab/>
              <w:t>……12</w:t>
            </w:r>
          </w:p>
          <w:p w14:paraId="201CD4E4"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Surface water (river, stream, dam, lake, pond, canal, irrigation channel) </w:t>
            </w:r>
            <w:r w:rsidRPr="00C71F99">
              <w:rPr>
                <w:rFonts w:cstheme="minorHAnsi"/>
                <w:color w:val="000000"/>
                <w:sz w:val="20"/>
                <w:szCs w:val="20"/>
              </w:rPr>
              <w:tab/>
              <w:t>……13</w:t>
            </w:r>
          </w:p>
          <w:p w14:paraId="0D1FE6A7" w14:textId="04EEA76E"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Bottled water </w:t>
            </w:r>
            <w:r w:rsidRPr="00C71F99">
              <w:rPr>
                <w:rFonts w:cstheme="minorHAnsi"/>
                <w:color w:val="000000"/>
                <w:sz w:val="20"/>
                <w:szCs w:val="20"/>
              </w:rPr>
              <w:tab/>
              <w:t>……14</w:t>
            </w:r>
          </w:p>
          <w:p w14:paraId="5299CDA0" w14:textId="3D087488"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 on boring…………….……………………15</w:t>
            </w:r>
          </w:p>
          <w:p w14:paraId="1BE05482" w14:textId="57A26E8C"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sz w:val="20"/>
                <w:szCs w:val="20"/>
              </w:rPr>
              <w:t xml:space="preserve">Others (Specify) </w:t>
            </w:r>
            <w:r w:rsidRPr="00C71F99">
              <w:rPr>
                <w:rFonts w:cstheme="minorHAnsi"/>
                <w:sz w:val="20"/>
                <w:szCs w:val="20"/>
              </w:rPr>
              <w:tab/>
            </w:r>
            <w:proofErr w:type="gramStart"/>
            <w:r w:rsidRPr="00C71F99">
              <w:rPr>
                <w:rFonts w:cstheme="minorHAnsi"/>
                <w:sz w:val="20"/>
                <w:szCs w:val="20"/>
              </w:rPr>
              <w:t>…..</w:t>
            </w:r>
            <w:proofErr w:type="gramEnd"/>
            <w:r w:rsidRPr="00C71F99">
              <w:rPr>
                <w:rFonts w:cstheme="minorHAnsi"/>
                <w:sz w:val="20"/>
                <w:szCs w:val="20"/>
              </w:rPr>
              <w:t>96</w:t>
            </w:r>
          </w:p>
        </w:tc>
        <w:tc>
          <w:tcPr>
            <w:tcW w:w="1806" w:type="dxa"/>
          </w:tcPr>
          <w:p w14:paraId="0816CFC7" w14:textId="77777777" w:rsidR="002311F8" w:rsidRPr="00C71F99" w:rsidRDefault="002311F8" w:rsidP="002311F8">
            <w:pPr>
              <w:widowControl w:val="0"/>
              <w:tabs>
                <w:tab w:val="left" w:leader="dot" w:pos="3600"/>
              </w:tabs>
              <w:spacing w:after="0"/>
              <w:rPr>
                <w:rFonts w:cstheme="minorHAnsi"/>
                <w:color w:val="000000"/>
                <w:sz w:val="20"/>
                <w:szCs w:val="20"/>
              </w:rPr>
            </w:pPr>
          </w:p>
        </w:tc>
      </w:tr>
      <w:tr w:rsidR="002311F8" w:rsidRPr="00C71F99" w14:paraId="297E49F8" w14:textId="77777777" w:rsidTr="00595B4F">
        <w:trPr>
          <w:trHeight w:val="719"/>
          <w:jc w:val="center"/>
        </w:trPr>
        <w:tc>
          <w:tcPr>
            <w:tcW w:w="899" w:type="dxa"/>
            <w:vAlign w:val="center"/>
          </w:tcPr>
          <w:p w14:paraId="6C9A3DC7" w14:textId="77777777" w:rsidR="002311F8" w:rsidRPr="00C71F99" w:rsidRDefault="002311F8" w:rsidP="002311F8">
            <w:pPr>
              <w:spacing w:after="0"/>
              <w:jc w:val="center"/>
              <w:rPr>
                <w:rFonts w:cstheme="minorHAnsi"/>
                <w:sz w:val="24"/>
                <w:szCs w:val="24"/>
                <w:lang w:val="en-GB"/>
              </w:rPr>
            </w:pPr>
            <w:r w:rsidRPr="00C71F99">
              <w:rPr>
                <w:rFonts w:cstheme="minorHAnsi"/>
                <w:sz w:val="24"/>
                <w:szCs w:val="24"/>
                <w:lang w:val="en-GB"/>
              </w:rPr>
              <w:t>K2</w:t>
            </w:r>
          </w:p>
          <w:p w14:paraId="7440E7DC" w14:textId="77777777" w:rsidR="002311F8" w:rsidRPr="00C71F99" w:rsidRDefault="002311F8" w:rsidP="002311F8">
            <w:pPr>
              <w:spacing w:after="0"/>
              <w:jc w:val="center"/>
              <w:rPr>
                <w:rFonts w:cstheme="minorHAnsi"/>
                <w:sz w:val="24"/>
                <w:szCs w:val="24"/>
                <w:lang w:val="en-GB"/>
              </w:rPr>
            </w:pPr>
          </w:p>
        </w:tc>
        <w:tc>
          <w:tcPr>
            <w:tcW w:w="4406" w:type="dxa"/>
            <w:vAlign w:val="center"/>
          </w:tcPr>
          <w:p w14:paraId="790BEAC4"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What is the main source of water used by your household for other purposes such as cooking and hand washing?</w:t>
            </w:r>
          </w:p>
        </w:tc>
        <w:tc>
          <w:tcPr>
            <w:tcW w:w="4319" w:type="dxa"/>
          </w:tcPr>
          <w:p w14:paraId="694E3048"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Piped water</w:t>
            </w:r>
          </w:p>
          <w:p w14:paraId="779F2FF1"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dwelling</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30FF1F12"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compound, yard or plot.........2</w:t>
            </w:r>
          </w:p>
          <w:p w14:paraId="4657CC62"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to neighbor</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3</w:t>
            </w:r>
          </w:p>
          <w:p w14:paraId="31489316"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Public tap / standpipe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4</w:t>
            </w:r>
          </w:p>
          <w:p w14:paraId="483F7168"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Plant/unit</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5</w:t>
            </w:r>
          </w:p>
          <w:p w14:paraId="44EE8862"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Underground Water</w:t>
            </w:r>
          </w:p>
          <w:p w14:paraId="0DF2FD22"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Tube Well, Borehole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6</w:t>
            </w:r>
          </w:p>
          <w:p w14:paraId="3DE5B98C"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Hand Pump</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7</w:t>
            </w:r>
          </w:p>
          <w:p w14:paraId="310C128B"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Dug well</w:t>
            </w:r>
          </w:p>
          <w:p w14:paraId="37301A71"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Protected well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8</w:t>
            </w:r>
          </w:p>
          <w:p w14:paraId="4B732084"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Unprotected well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9</w:t>
            </w:r>
          </w:p>
          <w:p w14:paraId="1AB33C06"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Rainwater collection </w:t>
            </w:r>
            <w:r w:rsidRPr="00C71F99">
              <w:rPr>
                <w:rFonts w:cstheme="minorHAnsi"/>
                <w:color w:val="000000"/>
                <w:sz w:val="20"/>
                <w:szCs w:val="20"/>
              </w:rPr>
              <w:tab/>
              <w:t>……10</w:t>
            </w:r>
          </w:p>
          <w:p w14:paraId="69128460"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Tanker-truck </w:t>
            </w:r>
            <w:r w:rsidRPr="00C71F99">
              <w:rPr>
                <w:rFonts w:cstheme="minorHAnsi"/>
                <w:color w:val="000000"/>
                <w:sz w:val="20"/>
                <w:szCs w:val="20"/>
              </w:rPr>
              <w:tab/>
              <w:t>……11</w:t>
            </w:r>
          </w:p>
          <w:p w14:paraId="066D3AAF"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Cart with small tank / drum</w:t>
            </w:r>
            <w:r w:rsidRPr="00C71F99">
              <w:rPr>
                <w:rFonts w:cstheme="minorHAnsi"/>
                <w:color w:val="000000"/>
                <w:sz w:val="20"/>
                <w:szCs w:val="20"/>
              </w:rPr>
              <w:tab/>
              <w:t>……12</w:t>
            </w:r>
          </w:p>
          <w:p w14:paraId="2770FCF4"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Surface water (river, stream, dam, lake, pond, canal, irrigation channel) </w:t>
            </w:r>
            <w:r w:rsidRPr="00C71F99">
              <w:rPr>
                <w:rFonts w:cstheme="minorHAnsi"/>
                <w:color w:val="000000"/>
                <w:sz w:val="20"/>
                <w:szCs w:val="20"/>
              </w:rPr>
              <w:tab/>
              <w:t>……13</w:t>
            </w:r>
          </w:p>
          <w:p w14:paraId="34A4EB04"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Bottled water </w:t>
            </w:r>
            <w:r w:rsidRPr="00C71F99">
              <w:rPr>
                <w:rFonts w:cstheme="minorHAnsi"/>
                <w:color w:val="000000"/>
                <w:sz w:val="20"/>
                <w:szCs w:val="20"/>
              </w:rPr>
              <w:tab/>
              <w:t>……14</w:t>
            </w:r>
          </w:p>
          <w:p w14:paraId="35D8D225"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 on boring…………….……………………15</w:t>
            </w:r>
          </w:p>
          <w:p w14:paraId="5B0444DC" w14:textId="5A02992D" w:rsidR="002311F8" w:rsidRPr="00C71F99" w:rsidRDefault="002311F8" w:rsidP="002311F8">
            <w:pPr>
              <w:widowControl w:val="0"/>
              <w:tabs>
                <w:tab w:val="left" w:leader="dot" w:pos="3600"/>
              </w:tabs>
              <w:spacing w:after="0"/>
              <w:jc w:val="both"/>
              <w:rPr>
                <w:rFonts w:cstheme="minorHAnsi"/>
                <w:color w:val="000000"/>
                <w:sz w:val="20"/>
                <w:szCs w:val="20"/>
              </w:rPr>
            </w:pPr>
            <w:r w:rsidRPr="00C71F99">
              <w:rPr>
                <w:rFonts w:cstheme="minorHAnsi"/>
                <w:sz w:val="20"/>
                <w:szCs w:val="20"/>
              </w:rPr>
              <w:t xml:space="preserve">Others (Specify) </w:t>
            </w:r>
            <w:r w:rsidRPr="00C71F99">
              <w:rPr>
                <w:rFonts w:cstheme="minorHAnsi"/>
                <w:sz w:val="20"/>
                <w:szCs w:val="20"/>
              </w:rPr>
              <w:tab/>
            </w:r>
            <w:proofErr w:type="gramStart"/>
            <w:r w:rsidRPr="00C71F99">
              <w:rPr>
                <w:rFonts w:cstheme="minorHAnsi"/>
                <w:sz w:val="20"/>
                <w:szCs w:val="20"/>
              </w:rPr>
              <w:t>…..</w:t>
            </w:r>
            <w:proofErr w:type="gramEnd"/>
            <w:r w:rsidRPr="00C71F99">
              <w:rPr>
                <w:rFonts w:cstheme="minorHAnsi"/>
                <w:sz w:val="20"/>
                <w:szCs w:val="20"/>
              </w:rPr>
              <w:t>96</w:t>
            </w:r>
          </w:p>
        </w:tc>
        <w:tc>
          <w:tcPr>
            <w:tcW w:w="1806" w:type="dxa"/>
          </w:tcPr>
          <w:p w14:paraId="4DD289E2" w14:textId="77777777" w:rsidR="002311F8" w:rsidRPr="00C71F99" w:rsidRDefault="002311F8" w:rsidP="002311F8">
            <w:pPr>
              <w:spacing w:before="10" w:after="0" w:line="260" w:lineRule="exact"/>
              <w:rPr>
                <w:rFonts w:cstheme="minorHAnsi"/>
                <w:sz w:val="20"/>
                <w:szCs w:val="20"/>
              </w:rPr>
            </w:pPr>
          </w:p>
          <w:p w14:paraId="21007467" w14:textId="77777777" w:rsidR="002311F8" w:rsidRPr="00C71F99" w:rsidRDefault="002311F8" w:rsidP="002311F8">
            <w:pPr>
              <w:spacing w:after="0" w:line="228" w:lineRule="exact"/>
              <w:ind w:left="107" w:right="-20"/>
              <w:rPr>
                <w:rFonts w:eastAsia="Arial" w:cstheme="minorHAnsi"/>
                <w:sz w:val="20"/>
                <w:szCs w:val="20"/>
              </w:rPr>
            </w:pPr>
          </w:p>
        </w:tc>
      </w:tr>
      <w:tr w:rsidR="002311F8" w:rsidRPr="00C71F99" w14:paraId="47FDDD8F" w14:textId="77777777" w:rsidTr="00BC33E6">
        <w:tblPrEx>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73" w:author="Shaikh Asif" w:date="2020-10-08T10:02:00Z">
            <w:tblPrEx>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710"/>
          <w:jc w:val="center"/>
          <w:trPrChange w:id="674" w:author="Shaikh Asif" w:date="2020-10-08T10:02:00Z">
            <w:trPr>
              <w:trHeight w:val="719"/>
              <w:jc w:val="center"/>
            </w:trPr>
          </w:trPrChange>
        </w:trPr>
        <w:tc>
          <w:tcPr>
            <w:tcW w:w="899" w:type="dxa"/>
            <w:vAlign w:val="center"/>
            <w:tcPrChange w:id="675" w:author="Shaikh Asif" w:date="2020-10-08T10:02:00Z">
              <w:tcPr>
                <w:tcW w:w="899" w:type="dxa"/>
                <w:vAlign w:val="center"/>
              </w:tcPr>
            </w:tcPrChange>
          </w:tcPr>
          <w:p w14:paraId="6CE86B8F" w14:textId="77777777" w:rsidR="002311F8" w:rsidRPr="00C71F99" w:rsidRDefault="002311F8" w:rsidP="005A2ED6">
            <w:pPr>
              <w:spacing w:after="0"/>
              <w:jc w:val="center"/>
              <w:rPr>
                <w:rFonts w:cstheme="minorHAnsi"/>
                <w:sz w:val="24"/>
                <w:szCs w:val="24"/>
                <w:lang w:val="en-GB"/>
              </w:rPr>
            </w:pPr>
            <w:r w:rsidRPr="00C71F99">
              <w:rPr>
                <w:rFonts w:cstheme="minorHAnsi"/>
                <w:sz w:val="24"/>
                <w:szCs w:val="24"/>
                <w:lang w:val="en-GB"/>
              </w:rPr>
              <w:lastRenderedPageBreak/>
              <w:t>K3</w:t>
            </w:r>
          </w:p>
        </w:tc>
        <w:tc>
          <w:tcPr>
            <w:tcW w:w="4406" w:type="dxa"/>
            <w:vAlign w:val="center"/>
            <w:tcPrChange w:id="676" w:author="Shaikh Asif" w:date="2020-10-08T10:02:00Z">
              <w:tcPr>
                <w:tcW w:w="4406" w:type="dxa"/>
                <w:vAlign w:val="center"/>
              </w:tcPr>
            </w:tcPrChange>
          </w:tcPr>
          <w:p w14:paraId="2B733D32" w14:textId="19465B94" w:rsidR="002311F8" w:rsidRPr="00C71F99" w:rsidRDefault="002311F8" w:rsidP="002311F8">
            <w:pPr>
              <w:spacing w:after="0"/>
              <w:rPr>
                <w:rFonts w:eastAsia="Arial" w:cstheme="minorHAnsi"/>
                <w:sz w:val="24"/>
                <w:szCs w:val="24"/>
              </w:rPr>
            </w:pPr>
            <w:r w:rsidRPr="00C71F99">
              <w:rPr>
                <w:rFonts w:cstheme="minorHAnsi"/>
                <w:sz w:val="24"/>
                <w:szCs w:val="24"/>
                <w:lang w:val="en-GB"/>
              </w:rPr>
              <w:t xml:space="preserve">Where is that </w:t>
            </w:r>
            <w:r w:rsidR="005A6F18" w:rsidRPr="00C71F99">
              <w:rPr>
                <w:rFonts w:cstheme="minorHAnsi"/>
                <w:sz w:val="24"/>
                <w:szCs w:val="24"/>
                <w:lang w:val="en-GB"/>
              </w:rPr>
              <w:t xml:space="preserve">drinking </w:t>
            </w:r>
            <w:del w:id="677" w:author="Shaikh Asif" w:date="2020-10-07T17:04:00Z">
              <w:r w:rsidRPr="00C71F99" w:rsidDel="006B2408">
                <w:rPr>
                  <w:rFonts w:cstheme="minorHAnsi"/>
                  <w:sz w:val="24"/>
                  <w:szCs w:val="24"/>
                  <w:lang w:val="en-GB"/>
                </w:rPr>
                <w:delText>water</w:delText>
              </w:r>
            </w:del>
            <w:ins w:id="678" w:author="Shaikh Asif" w:date="2020-10-07T17:04:00Z">
              <w:r w:rsidR="006B2408" w:rsidRPr="00C71F99">
                <w:rPr>
                  <w:rFonts w:cstheme="minorHAnsi"/>
                  <w:sz w:val="24"/>
                  <w:szCs w:val="24"/>
                  <w:lang w:val="en-GB"/>
                </w:rPr>
                <w:t>water,</w:t>
              </w:r>
            </w:ins>
            <w:r w:rsidRPr="00C71F99">
              <w:rPr>
                <w:rFonts w:cstheme="minorHAnsi"/>
                <w:sz w:val="24"/>
                <w:szCs w:val="24"/>
                <w:lang w:val="en-GB"/>
              </w:rPr>
              <w:t xml:space="preserve"> source located?</w:t>
            </w:r>
          </w:p>
        </w:tc>
        <w:tc>
          <w:tcPr>
            <w:tcW w:w="4319" w:type="dxa"/>
            <w:tcPrChange w:id="679" w:author="Shaikh Asif" w:date="2020-10-08T10:02:00Z">
              <w:tcPr>
                <w:tcW w:w="4319" w:type="dxa"/>
              </w:tcPr>
            </w:tcPrChange>
          </w:tcPr>
          <w:p w14:paraId="7EFF5E8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In own dwelling</w:t>
            </w:r>
            <w:r w:rsidRPr="00C71F99">
              <w:rPr>
                <w:rFonts w:cstheme="minorHAnsi"/>
                <w:sz w:val="20"/>
                <w:szCs w:val="20"/>
              </w:rPr>
              <w:tab/>
              <w:t>……1</w:t>
            </w:r>
          </w:p>
          <w:p w14:paraId="25DA9087" w14:textId="05F9B0B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In own yard / plot</w:t>
            </w:r>
            <w:del w:id="680" w:author="Shaikh Asif" w:date="2020-10-07T17:07:00Z">
              <w:r w:rsidRPr="00C71F99" w:rsidDel="00351C8A">
                <w:rPr>
                  <w:rFonts w:cstheme="minorHAnsi"/>
                  <w:sz w:val="20"/>
                  <w:szCs w:val="20"/>
                </w:rPr>
                <w:delText xml:space="preserve"> </w:delText>
              </w:r>
            </w:del>
            <w:r w:rsidRPr="00C71F99">
              <w:rPr>
                <w:rFonts w:cstheme="minorHAnsi"/>
                <w:sz w:val="20"/>
                <w:szCs w:val="20"/>
              </w:rPr>
              <w:tab/>
              <w:t>……2</w:t>
            </w:r>
          </w:p>
          <w:p w14:paraId="4CE74E1A"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Elsewhere</w:t>
            </w:r>
            <w:r w:rsidRPr="00C71F99">
              <w:rPr>
                <w:rFonts w:cstheme="minorHAnsi"/>
                <w:sz w:val="20"/>
                <w:szCs w:val="20"/>
              </w:rPr>
              <w:tab/>
              <w:t>……3</w:t>
            </w:r>
          </w:p>
        </w:tc>
        <w:tc>
          <w:tcPr>
            <w:tcW w:w="1806" w:type="dxa"/>
            <w:tcPrChange w:id="681" w:author="Shaikh Asif" w:date="2020-10-08T10:02:00Z">
              <w:tcPr>
                <w:tcW w:w="1806" w:type="dxa"/>
              </w:tcPr>
            </w:tcPrChange>
          </w:tcPr>
          <w:p w14:paraId="60AC2B16" w14:textId="5B50E7C9" w:rsidR="002311F8" w:rsidRPr="00C71F99" w:rsidRDefault="002311F8" w:rsidP="002311F8">
            <w:pPr>
              <w:spacing w:after="0"/>
              <w:ind w:left="107" w:right="-20"/>
              <w:rPr>
                <w:rFonts w:eastAsia="Arial" w:cstheme="minorHAnsi"/>
                <w:sz w:val="20"/>
                <w:szCs w:val="20"/>
              </w:rPr>
            </w:pPr>
            <w:r w:rsidRPr="00C71F99">
              <w:rPr>
                <w:rFonts w:eastAsia="Arial" w:cstheme="minorHAnsi"/>
                <w:sz w:val="20"/>
                <w:szCs w:val="20"/>
              </w:rPr>
              <w:t xml:space="preserve">If response is 3 then go to K4, </w:t>
            </w:r>
            <w:del w:id="682" w:author="Shaikh Asif" w:date="2020-10-07T17:12:00Z">
              <w:r w:rsidRPr="00C71F99" w:rsidDel="0002184B">
                <w:rPr>
                  <w:rFonts w:eastAsia="Arial" w:cstheme="minorHAnsi"/>
                  <w:sz w:val="20"/>
                  <w:szCs w:val="20"/>
                </w:rPr>
                <w:delText xml:space="preserve">otherwise go to K6. </w:delText>
              </w:r>
            </w:del>
          </w:p>
        </w:tc>
      </w:tr>
      <w:tr w:rsidR="005A6F18" w:rsidRPr="00C71F99" w14:paraId="76D4E333" w14:textId="77777777" w:rsidTr="00AF7C5F">
        <w:trPr>
          <w:trHeight w:val="719"/>
          <w:jc w:val="center"/>
        </w:trPr>
        <w:tc>
          <w:tcPr>
            <w:tcW w:w="899" w:type="dxa"/>
            <w:vAlign w:val="center"/>
          </w:tcPr>
          <w:p w14:paraId="09B2CF5B" w14:textId="0CD78AE5" w:rsidR="005A6F18" w:rsidRPr="00C71F99" w:rsidRDefault="005A6F18" w:rsidP="005A6F18">
            <w:pPr>
              <w:spacing w:after="0"/>
              <w:jc w:val="center"/>
              <w:rPr>
                <w:rFonts w:cstheme="minorHAnsi"/>
                <w:sz w:val="24"/>
                <w:szCs w:val="24"/>
                <w:lang w:val="en-GB"/>
              </w:rPr>
            </w:pPr>
            <w:r w:rsidRPr="00C71F99">
              <w:rPr>
                <w:rFonts w:cstheme="minorHAnsi"/>
                <w:sz w:val="24"/>
                <w:szCs w:val="24"/>
                <w:lang w:val="en-GB"/>
              </w:rPr>
              <w:t>K15</w:t>
            </w:r>
          </w:p>
        </w:tc>
        <w:tc>
          <w:tcPr>
            <w:tcW w:w="4406" w:type="dxa"/>
            <w:vAlign w:val="center"/>
          </w:tcPr>
          <w:p w14:paraId="2BC99B38" w14:textId="43F81EBA" w:rsidR="005A6F18" w:rsidRPr="00C71F99" w:rsidRDefault="005A6F18" w:rsidP="005A6F18">
            <w:pPr>
              <w:spacing w:after="0"/>
              <w:rPr>
                <w:rFonts w:cstheme="minorHAnsi"/>
                <w:sz w:val="24"/>
                <w:szCs w:val="24"/>
                <w:lang w:val="en-GB"/>
              </w:rPr>
            </w:pPr>
            <w:r w:rsidRPr="00C71F99">
              <w:rPr>
                <w:rFonts w:cstheme="minorHAnsi"/>
                <w:sz w:val="24"/>
                <w:szCs w:val="24"/>
                <w:lang w:val="en-GB"/>
              </w:rPr>
              <w:t>Who has provided you this drinking water facility?</w:t>
            </w:r>
          </w:p>
        </w:tc>
        <w:tc>
          <w:tcPr>
            <w:tcW w:w="4319" w:type="dxa"/>
            <w:vAlign w:val="center"/>
          </w:tcPr>
          <w:p w14:paraId="20BF8D81"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Self…………………………………………………</w:t>
            </w:r>
            <w:proofErr w:type="gramStart"/>
            <w:r w:rsidRPr="00C71F99">
              <w:rPr>
                <w:rFonts w:cstheme="minorHAnsi"/>
                <w:sz w:val="20"/>
                <w:szCs w:val="20"/>
              </w:rPr>
              <w:t>…..</w:t>
            </w:r>
            <w:proofErr w:type="gramEnd"/>
            <w:r w:rsidRPr="00C71F99">
              <w:rPr>
                <w:rFonts w:cstheme="minorHAnsi"/>
                <w:sz w:val="20"/>
                <w:szCs w:val="20"/>
              </w:rPr>
              <w:t>………..….1</w:t>
            </w:r>
          </w:p>
          <w:p w14:paraId="6FA44FB9"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AKU Project</w:t>
            </w:r>
            <w:r w:rsidRPr="00C71F99">
              <w:rPr>
                <w:rFonts w:cstheme="minorHAnsi"/>
                <w:sz w:val="20"/>
                <w:szCs w:val="20"/>
              </w:rPr>
              <w:tab/>
              <w:t>.……2</w:t>
            </w:r>
          </w:p>
          <w:p w14:paraId="0D935F73"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 xml:space="preserve">Govt (Municipality/Town Committee/UC </w:t>
            </w:r>
            <w:r w:rsidRPr="00C71F99">
              <w:rPr>
                <w:rFonts w:cstheme="minorHAnsi"/>
                <w:sz w:val="20"/>
                <w:szCs w:val="20"/>
              </w:rPr>
              <w:tab/>
              <w:t>.……3</w:t>
            </w:r>
          </w:p>
          <w:p w14:paraId="69C18056"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Other NGO……………………………………………………….4</w:t>
            </w:r>
          </w:p>
          <w:p w14:paraId="70547FEB" w14:textId="3F6560F9"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Other(specify)……………………………. ………….........96</w:t>
            </w:r>
          </w:p>
        </w:tc>
        <w:tc>
          <w:tcPr>
            <w:tcW w:w="1806" w:type="dxa"/>
          </w:tcPr>
          <w:p w14:paraId="74BC4CA2" w14:textId="77777777" w:rsidR="005A6F18" w:rsidRPr="00C71F99" w:rsidRDefault="005A6F18" w:rsidP="005A6F18">
            <w:pPr>
              <w:spacing w:after="0"/>
              <w:ind w:left="107" w:right="-20"/>
              <w:rPr>
                <w:rFonts w:eastAsia="Arial" w:cstheme="minorHAnsi"/>
                <w:sz w:val="20"/>
                <w:szCs w:val="20"/>
              </w:rPr>
            </w:pPr>
          </w:p>
        </w:tc>
      </w:tr>
      <w:tr w:rsidR="002311F8" w:rsidRPr="00C71F99" w14:paraId="3E61A1CE" w14:textId="77777777" w:rsidTr="00595B4F">
        <w:trPr>
          <w:trHeight w:val="665"/>
          <w:jc w:val="center"/>
        </w:trPr>
        <w:tc>
          <w:tcPr>
            <w:tcW w:w="899" w:type="dxa"/>
            <w:vAlign w:val="center"/>
          </w:tcPr>
          <w:p w14:paraId="7129865F" w14:textId="77777777" w:rsidR="002311F8" w:rsidRPr="00C71F99" w:rsidRDefault="002311F8" w:rsidP="005A2ED6">
            <w:pPr>
              <w:spacing w:before="37" w:after="0"/>
              <w:ind w:right="-20"/>
              <w:jc w:val="center"/>
              <w:rPr>
                <w:rFonts w:eastAsia="Arial" w:cstheme="minorHAnsi"/>
                <w:sz w:val="24"/>
                <w:szCs w:val="24"/>
              </w:rPr>
            </w:pPr>
            <w:r w:rsidRPr="00C71F99">
              <w:rPr>
                <w:rFonts w:cstheme="minorHAnsi"/>
                <w:sz w:val="24"/>
                <w:szCs w:val="24"/>
                <w:lang w:val="en-GB"/>
              </w:rPr>
              <w:t>K4</w:t>
            </w:r>
          </w:p>
          <w:p w14:paraId="6114D907" w14:textId="77777777" w:rsidR="002311F8" w:rsidRPr="00C71F99" w:rsidRDefault="002311F8" w:rsidP="005A2ED6">
            <w:pPr>
              <w:spacing w:before="3" w:after="0"/>
              <w:ind w:left="467" w:right="-20"/>
              <w:jc w:val="center"/>
              <w:rPr>
                <w:rFonts w:eastAsia="Arial" w:cstheme="minorHAnsi"/>
                <w:sz w:val="24"/>
                <w:szCs w:val="24"/>
              </w:rPr>
            </w:pPr>
          </w:p>
        </w:tc>
        <w:tc>
          <w:tcPr>
            <w:tcW w:w="4406" w:type="dxa"/>
            <w:vAlign w:val="center"/>
          </w:tcPr>
          <w:p w14:paraId="77D6DEBF"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How long does it take to get to the water source to get water and come back?</w:t>
            </w:r>
          </w:p>
        </w:tc>
        <w:tc>
          <w:tcPr>
            <w:tcW w:w="4319" w:type="dxa"/>
            <w:vAlign w:val="center"/>
          </w:tcPr>
          <w:p w14:paraId="092C333C" w14:textId="75F7D00D"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Number of minutes</w:t>
            </w:r>
            <w:ins w:id="683" w:author="Shaikh Asif" w:date="2020-10-08T10:01:00Z">
              <w:r w:rsidR="00BC33E6">
                <w:rPr>
                  <w:rFonts w:cstheme="minorHAnsi"/>
                  <w:sz w:val="20"/>
                  <w:szCs w:val="20"/>
                </w:rPr>
                <w:t>________</w:t>
              </w:r>
            </w:ins>
            <w:ins w:id="684" w:author="Shaikh Asif" w:date="2020-10-08T10:02:00Z">
              <w:r w:rsidR="00BC33E6">
                <w:rPr>
                  <w:rFonts w:cstheme="minorHAnsi"/>
                  <w:sz w:val="20"/>
                  <w:szCs w:val="20"/>
                </w:rPr>
                <w:t>______</w:t>
              </w:r>
              <w:proofErr w:type="gramStart"/>
              <w:r w:rsidR="00BC33E6">
                <w:rPr>
                  <w:rFonts w:cstheme="minorHAnsi"/>
                  <w:sz w:val="20"/>
                  <w:szCs w:val="20"/>
                </w:rPr>
                <w:t>_</w:t>
              </w:r>
            </w:ins>
            <w:ins w:id="685" w:author="Shaikh Asif" w:date="2020-10-08T12:52:00Z">
              <w:r w:rsidR="00AC0B6E" w:rsidRPr="00C71F99">
                <w:rPr>
                  <w:rFonts w:ascii="Calibri" w:hAnsi="Calibri" w:cs="Calibri"/>
                  <w:sz w:val="18"/>
                  <w:szCs w:val="18"/>
                </w:rPr>
                <w:t>[</w:t>
              </w:r>
              <w:proofErr w:type="gramEnd"/>
              <w:r w:rsidR="00AC0B6E" w:rsidRPr="00C71F99">
                <w:rPr>
                  <w:rFonts w:ascii="Calibri" w:hAnsi="Calibri" w:cs="Calibri"/>
                  <w:sz w:val="18"/>
                  <w:szCs w:val="18"/>
                </w:rPr>
                <w:t>__][__]</w:t>
              </w:r>
            </w:ins>
          </w:p>
          <w:p w14:paraId="7FB6435C" w14:textId="4FF44382"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Don’t Know </w:t>
            </w:r>
            <w:r w:rsidRPr="00C71F99">
              <w:rPr>
                <w:rFonts w:cstheme="minorHAnsi"/>
                <w:sz w:val="20"/>
                <w:szCs w:val="20"/>
              </w:rPr>
              <w:tab/>
              <w:t>98</w:t>
            </w:r>
          </w:p>
        </w:tc>
        <w:tc>
          <w:tcPr>
            <w:tcW w:w="1806" w:type="dxa"/>
          </w:tcPr>
          <w:p w14:paraId="0E4313F7" w14:textId="77777777" w:rsidR="002311F8" w:rsidRPr="00C71F99" w:rsidRDefault="002311F8" w:rsidP="002311F8">
            <w:pPr>
              <w:spacing w:after="0"/>
              <w:rPr>
                <w:rFonts w:cstheme="minorHAnsi"/>
                <w:sz w:val="20"/>
                <w:szCs w:val="20"/>
              </w:rPr>
            </w:pPr>
          </w:p>
        </w:tc>
      </w:tr>
      <w:tr w:rsidR="002311F8" w:rsidRPr="00C71F99" w14:paraId="286B7F65" w14:textId="77777777" w:rsidTr="00595B4F">
        <w:trPr>
          <w:trHeight w:val="719"/>
          <w:jc w:val="center"/>
        </w:trPr>
        <w:tc>
          <w:tcPr>
            <w:tcW w:w="899" w:type="dxa"/>
            <w:vAlign w:val="center"/>
          </w:tcPr>
          <w:p w14:paraId="428922B8" w14:textId="77777777" w:rsidR="002311F8" w:rsidRPr="00C71F99" w:rsidRDefault="002311F8" w:rsidP="005A2ED6">
            <w:pPr>
              <w:spacing w:before="2" w:after="0"/>
              <w:ind w:right="-20"/>
              <w:jc w:val="center"/>
              <w:rPr>
                <w:rFonts w:cstheme="minorHAnsi"/>
                <w:sz w:val="24"/>
                <w:szCs w:val="24"/>
                <w:lang w:val="en-GB"/>
              </w:rPr>
            </w:pPr>
            <w:r w:rsidRPr="00C71F99">
              <w:rPr>
                <w:rFonts w:cstheme="minorHAnsi"/>
                <w:sz w:val="24"/>
                <w:szCs w:val="24"/>
                <w:lang w:val="en-GB"/>
              </w:rPr>
              <w:t>K5</w:t>
            </w:r>
          </w:p>
        </w:tc>
        <w:tc>
          <w:tcPr>
            <w:tcW w:w="4406" w:type="dxa"/>
          </w:tcPr>
          <w:p w14:paraId="2205C03E"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Who usually goes to this source to collect water for the household?</w:t>
            </w:r>
          </w:p>
          <w:p w14:paraId="51ACC45E" w14:textId="77777777" w:rsidR="002311F8" w:rsidRPr="00C71F99" w:rsidRDefault="002311F8" w:rsidP="002311F8">
            <w:pPr>
              <w:spacing w:after="0"/>
              <w:rPr>
                <w:rFonts w:cstheme="minorHAnsi"/>
                <w:sz w:val="24"/>
                <w:szCs w:val="24"/>
                <w:lang w:val="en-GB"/>
              </w:rPr>
            </w:pPr>
          </w:p>
          <w:p w14:paraId="6BF62CAD" w14:textId="77777777" w:rsidR="002311F8" w:rsidRPr="00C71F99" w:rsidRDefault="002311F8" w:rsidP="002311F8">
            <w:pPr>
              <w:spacing w:after="0"/>
              <w:rPr>
                <w:rFonts w:cstheme="minorHAnsi"/>
                <w:i/>
                <w:sz w:val="24"/>
                <w:szCs w:val="24"/>
                <w:lang w:val="en-GB"/>
              </w:rPr>
            </w:pPr>
            <w:r w:rsidRPr="00C71F99">
              <w:rPr>
                <w:rFonts w:cstheme="minorHAnsi"/>
                <w:i/>
                <w:sz w:val="24"/>
                <w:szCs w:val="24"/>
                <w:lang w:val="en-GB"/>
              </w:rPr>
              <w:t>Probe:</w:t>
            </w:r>
          </w:p>
          <w:p w14:paraId="5E1CE394" w14:textId="77777777" w:rsidR="002311F8" w:rsidRPr="00C71F99" w:rsidRDefault="002311F8" w:rsidP="002311F8">
            <w:pPr>
              <w:spacing w:after="0"/>
              <w:rPr>
                <w:rFonts w:cstheme="minorHAnsi"/>
                <w:sz w:val="24"/>
                <w:szCs w:val="24"/>
                <w:lang w:val="en-GB"/>
              </w:rPr>
            </w:pPr>
            <w:r w:rsidRPr="00C71F99">
              <w:rPr>
                <w:rFonts w:cstheme="minorHAnsi"/>
                <w:i/>
                <w:sz w:val="24"/>
                <w:szCs w:val="24"/>
                <w:lang w:val="en-GB"/>
              </w:rPr>
              <w:t>Is this person under age 15? What sex?</w:t>
            </w:r>
          </w:p>
        </w:tc>
        <w:tc>
          <w:tcPr>
            <w:tcW w:w="4319" w:type="dxa"/>
            <w:vAlign w:val="center"/>
          </w:tcPr>
          <w:p w14:paraId="155392FD"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Adult woman (age 15+ years) </w:t>
            </w:r>
            <w:r w:rsidRPr="00C71F99">
              <w:rPr>
                <w:rFonts w:cstheme="minorHAnsi"/>
                <w:sz w:val="20"/>
                <w:szCs w:val="20"/>
              </w:rPr>
              <w:tab/>
              <w:t>……1</w:t>
            </w:r>
          </w:p>
          <w:p w14:paraId="423AAECE"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Adult man (age 15+ years)</w:t>
            </w:r>
            <w:r w:rsidRPr="00C71F99">
              <w:rPr>
                <w:rFonts w:cstheme="minorHAnsi"/>
                <w:sz w:val="20"/>
                <w:szCs w:val="20"/>
              </w:rPr>
              <w:tab/>
              <w:t>……2</w:t>
            </w:r>
          </w:p>
          <w:p w14:paraId="6050E5D5"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Female child (under 15) </w:t>
            </w:r>
            <w:r w:rsidRPr="00C71F99">
              <w:rPr>
                <w:rFonts w:cstheme="minorHAnsi"/>
                <w:sz w:val="20"/>
                <w:szCs w:val="20"/>
              </w:rPr>
              <w:tab/>
              <w:t>……3</w:t>
            </w:r>
          </w:p>
          <w:p w14:paraId="1A8E03C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Male child (under 15) </w:t>
            </w:r>
            <w:r w:rsidRPr="00C71F99">
              <w:rPr>
                <w:rFonts w:cstheme="minorHAnsi"/>
                <w:sz w:val="20"/>
                <w:szCs w:val="20"/>
              </w:rPr>
              <w:tab/>
              <w:t>……4</w:t>
            </w:r>
          </w:p>
          <w:p w14:paraId="5533DC9B"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Whoever is available</w:t>
            </w:r>
            <w:r w:rsidRPr="00C71F99">
              <w:rPr>
                <w:rFonts w:cstheme="minorHAnsi"/>
                <w:sz w:val="20"/>
                <w:szCs w:val="20"/>
              </w:rPr>
              <w:tab/>
              <w:t>……5</w:t>
            </w:r>
          </w:p>
        </w:tc>
        <w:tc>
          <w:tcPr>
            <w:tcW w:w="1806" w:type="dxa"/>
            <w:vAlign w:val="center"/>
          </w:tcPr>
          <w:p w14:paraId="41A3150E" w14:textId="77777777" w:rsidR="002311F8" w:rsidRPr="00C71F99" w:rsidRDefault="002311F8" w:rsidP="002311F8">
            <w:pPr>
              <w:pStyle w:val="Title"/>
              <w:spacing w:before="120"/>
              <w:rPr>
                <w:rFonts w:asciiTheme="minorHAnsi" w:hAnsiTheme="minorHAnsi" w:cstheme="minorHAnsi"/>
                <w:b w:val="0"/>
                <w:bCs w:val="0"/>
                <w:i/>
                <w:iCs/>
                <w:sz w:val="20"/>
                <w:szCs w:val="20"/>
              </w:rPr>
            </w:pPr>
          </w:p>
        </w:tc>
      </w:tr>
      <w:tr w:rsidR="002311F8" w:rsidRPr="00C71F99" w14:paraId="5CFD3400" w14:textId="77777777" w:rsidTr="00595B4F">
        <w:trPr>
          <w:trHeight w:val="719"/>
          <w:jc w:val="center"/>
        </w:trPr>
        <w:tc>
          <w:tcPr>
            <w:tcW w:w="899" w:type="dxa"/>
            <w:vAlign w:val="center"/>
          </w:tcPr>
          <w:p w14:paraId="3F032035" w14:textId="77777777" w:rsidR="002311F8" w:rsidRPr="00C71F99" w:rsidRDefault="002311F8" w:rsidP="005A2ED6">
            <w:pPr>
              <w:spacing w:before="37" w:after="0" w:line="266" w:lineRule="auto"/>
              <w:ind w:right="185"/>
              <w:jc w:val="center"/>
              <w:rPr>
                <w:rFonts w:cstheme="minorHAnsi"/>
                <w:sz w:val="24"/>
                <w:szCs w:val="24"/>
                <w:lang w:val="en-GB"/>
              </w:rPr>
            </w:pPr>
            <w:r w:rsidRPr="00C71F99">
              <w:rPr>
                <w:rFonts w:cstheme="minorHAnsi"/>
                <w:sz w:val="24"/>
                <w:szCs w:val="24"/>
                <w:lang w:val="en-GB"/>
              </w:rPr>
              <w:t>K6</w:t>
            </w:r>
          </w:p>
        </w:tc>
        <w:tc>
          <w:tcPr>
            <w:tcW w:w="4406" w:type="dxa"/>
            <w:vAlign w:val="center"/>
          </w:tcPr>
          <w:p w14:paraId="75F754E9" w14:textId="59C26F25" w:rsidR="002311F8" w:rsidRPr="00C71F99" w:rsidRDefault="002311F8" w:rsidP="002311F8">
            <w:pPr>
              <w:spacing w:after="0"/>
              <w:rPr>
                <w:rFonts w:eastAsia="Arial" w:cstheme="minorHAnsi"/>
                <w:sz w:val="24"/>
                <w:szCs w:val="24"/>
              </w:rPr>
            </w:pPr>
            <w:r w:rsidRPr="00C71F99">
              <w:rPr>
                <w:rFonts w:cstheme="minorHAnsi"/>
                <w:sz w:val="24"/>
                <w:szCs w:val="24"/>
                <w:lang w:val="en-GB"/>
              </w:rPr>
              <w:t xml:space="preserve">How does that </w:t>
            </w:r>
            <w:r w:rsidR="002E06FA" w:rsidRPr="00C71F99">
              <w:rPr>
                <w:rFonts w:cstheme="minorHAnsi"/>
                <w:sz w:val="24"/>
                <w:szCs w:val="24"/>
                <w:lang w:val="en-GB"/>
              </w:rPr>
              <w:t>drink</w:t>
            </w:r>
            <w:r w:rsidR="003672E9" w:rsidRPr="00C71F99">
              <w:rPr>
                <w:rFonts w:cstheme="minorHAnsi"/>
                <w:sz w:val="24"/>
                <w:szCs w:val="24"/>
                <w:lang w:val="en-GB"/>
              </w:rPr>
              <w:t xml:space="preserve"> </w:t>
            </w:r>
            <w:r w:rsidRPr="00C71F99">
              <w:rPr>
                <w:rFonts w:cstheme="minorHAnsi"/>
                <w:sz w:val="24"/>
                <w:szCs w:val="24"/>
                <w:lang w:val="en-GB"/>
              </w:rPr>
              <w:t xml:space="preserve">water in the household taste? </w:t>
            </w:r>
          </w:p>
        </w:tc>
        <w:tc>
          <w:tcPr>
            <w:tcW w:w="4319" w:type="dxa"/>
            <w:vAlign w:val="center"/>
          </w:tcPr>
          <w:p w14:paraId="2C816FAC"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Sweet </w:t>
            </w:r>
            <w:r w:rsidRPr="00C71F99">
              <w:rPr>
                <w:rFonts w:cstheme="minorHAnsi"/>
                <w:sz w:val="20"/>
                <w:szCs w:val="20"/>
              </w:rPr>
              <w:tab/>
              <w:t>……1</w:t>
            </w:r>
          </w:p>
          <w:p w14:paraId="7CA5EB3A"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Brackish</w:t>
            </w:r>
            <w:r w:rsidRPr="00C71F99">
              <w:rPr>
                <w:rFonts w:cstheme="minorHAnsi"/>
                <w:sz w:val="20"/>
                <w:szCs w:val="20"/>
              </w:rPr>
              <w:tab/>
              <w:t>……2</w:t>
            </w:r>
          </w:p>
        </w:tc>
        <w:tc>
          <w:tcPr>
            <w:tcW w:w="1806" w:type="dxa"/>
          </w:tcPr>
          <w:p w14:paraId="043E16CC" w14:textId="77777777" w:rsidR="002311F8" w:rsidRPr="00C71F99" w:rsidRDefault="002311F8" w:rsidP="002311F8">
            <w:pPr>
              <w:spacing w:after="0"/>
              <w:rPr>
                <w:rFonts w:cstheme="minorHAnsi"/>
                <w:sz w:val="20"/>
                <w:szCs w:val="20"/>
              </w:rPr>
            </w:pPr>
          </w:p>
        </w:tc>
      </w:tr>
      <w:tr w:rsidR="002311F8" w:rsidRPr="00C71F99" w14:paraId="7D765A12" w14:textId="77777777" w:rsidTr="00595B4F">
        <w:trPr>
          <w:trHeight w:val="719"/>
          <w:jc w:val="center"/>
        </w:trPr>
        <w:tc>
          <w:tcPr>
            <w:tcW w:w="899" w:type="dxa"/>
            <w:vAlign w:val="center"/>
          </w:tcPr>
          <w:p w14:paraId="78C0BE10" w14:textId="77777777" w:rsidR="002311F8" w:rsidRPr="00C71F99" w:rsidRDefault="002311F8" w:rsidP="005A2ED6">
            <w:pPr>
              <w:spacing w:before="37" w:after="0" w:line="266" w:lineRule="auto"/>
              <w:ind w:right="185"/>
              <w:jc w:val="center"/>
              <w:rPr>
                <w:rFonts w:cstheme="minorHAnsi"/>
                <w:sz w:val="24"/>
                <w:szCs w:val="24"/>
                <w:lang w:val="en-GB"/>
              </w:rPr>
            </w:pPr>
            <w:r w:rsidRPr="00C71F99">
              <w:rPr>
                <w:rFonts w:cstheme="minorHAnsi"/>
                <w:sz w:val="24"/>
                <w:szCs w:val="24"/>
                <w:lang w:val="en-GB"/>
              </w:rPr>
              <w:t>K7</w:t>
            </w:r>
          </w:p>
        </w:tc>
        <w:tc>
          <w:tcPr>
            <w:tcW w:w="4406" w:type="dxa"/>
            <w:vAlign w:val="center"/>
          </w:tcPr>
          <w:p w14:paraId="15485264"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Was the water for drinking clear or muddy at the time of collection?</w:t>
            </w:r>
          </w:p>
        </w:tc>
        <w:tc>
          <w:tcPr>
            <w:tcW w:w="4319" w:type="dxa"/>
            <w:vAlign w:val="center"/>
          </w:tcPr>
          <w:p w14:paraId="128D936F"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Clear </w:t>
            </w:r>
            <w:r w:rsidRPr="00C71F99">
              <w:rPr>
                <w:rFonts w:cstheme="minorHAnsi"/>
                <w:sz w:val="20"/>
                <w:szCs w:val="20"/>
              </w:rPr>
              <w:tab/>
              <w:t>……1</w:t>
            </w:r>
          </w:p>
          <w:p w14:paraId="5C5DB947"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Muddy/colored</w:t>
            </w:r>
            <w:r w:rsidRPr="00C71F99">
              <w:rPr>
                <w:rFonts w:cstheme="minorHAnsi"/>
                <w:sz w:val="20"/>
                <w:szCs w:val="20"/>
              </w:rPr>
              <w:tab/>
              <w:t>……2</w:t>
            </w:r>
          </w:p>
          <w:p w14:paraId="1299BC3A" w14:textId="189F10C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Don’t Know </w:t>
            </w:r>
            <w:r w:rsidRPr="00C71F99">
              <w:rPr>
                <w:rFonts w:cstheme="minorHAnsi"/>
                <w:sz w:val="20"/>
                <w:szCs w:val="20"/>
              </w:rPr>
              <w:tab/>
              <w:t>….98</w:t>
            </w:r>
          </w:p>
        </w:tc>
        <w:tc>
          <w:tcPr>
            <w:tcW w:w="1806" w:type="dxa"/>
          </w:tcPr>
          <w:p w14:paraId="2ED6B1F9" w14:textId="77777777" w:rsidR="002311F8" w:rsidRPr="00C71F99" w:rsidRDefault="002311F8" w:rsidP="002311F8">
            <w:pPr>
              <w:spacing w:after="0"/>
              <w:rPr>
                <w:rFonts w:cstheme="minorHAnsi"/>
                <w:sz w:val="20"/>
                <w:szCs w:val="20"/>
              </w:rPr>
            </w:pPr>
          </w:p>
        </w:tc>
      </w:tr>
      <w:tr w:rsidR="002311F8" w:rsidRPr="00C71F99" w14:paraId="2B96FAA2" w14:textId="77777777" w:rsidTr="00595B4F">
        <w:trPr>
          <w:trHeight w:val="719"/>
          <w:jc w:val="center"/>
        </w:trPr>
        <w:tc>
          <w:tcPr>
            <w:tcW w:w="899" w:type="dxa"/>
            <w:vAlign w:val="center"/>
          </w:tcPr>
          <w:p w14:paraId="406A62B8" w14:textId="77777777" w:rsidR="002311F8" w:rsidRPr="00C71F99" w:rsidRDefault="002311F8" w:rsidP="005A2ED6">
            <w:pPr>
              <w:spacing w:before="37" w:after="0" w:line="266" w:lineRule="auto"/>
              <w:ind w:right="185"/>
              <w:jc w:val="center"/>
              <w:rPr>
                <w:rFonts w:cstheme="minorHAnsi"/>
                <w:sz w:val="24"/>
                <w:szCs w:val="24"/>
                <w:lang w:val="en-GB"/>
              </w:rPr>
            </w:pPr>
            <w:r w:rsidRPr="00C71F99">
              <w:rPr>
                <w:rFonts w:cstheme="minorHAnsi"/>
                <w:sz w:val="24"/>
                <w:szCs w:val="24"/>
                <w:lang w:val="en-GB"/>
              </w:rPr>
              <w:t>K8</w:t>
            </w:r>
          </w:p>
        </w:tc>
        <w:tc>
          <w:tcPr>
            <w:tcW w:w="4406" w:type="dxa"/>
            <w:vAlign w:val="center"/>
          </w:tcPr>
          <w:p w14:paraId="4C5A0230"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Do you do anything to the water to make it safer to drink?</w:t>
            </w:r>
          </w:p>
        </w:tc>
        <w:tc>
          <w:tcPr>
            <w:tcW w:w="4319" w:type="dxa"/>
            <w:vAlign w:val="center"/>
          </w:tcPr>
          <w:p w14:paraId="3412C102" w14:textId="2E15F458"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Yes………………………………………………………….………….1</w:t>
            </w:r>
          </w:p>
          <w:p w14:paraId="4E832DD6" w14:textId="3CC3F381"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No…………………………………………………………………</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198248DB" w14:textId="40AC631D"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Don’t know…………………………………….…………………98</w:t>
            </w:r>
          </w:p>
        </w:tc>
        <w:tc>
          <w:tcPr>
            <w:tcW w:w="1806" w:type="dxa"/>
          </w:tcPr>
          <w:p w14:paraId="3631B26E" w14:textId="77777777" w:rsidR="002311F8" w:rsidRPr="00C71F99" w:rsidRDefault="002311F8" w:rsidP="002311F8">
            <w:pPr>
              <w:spacing w:after="0"/>
              <w:jc w:val="center"/>
              <w:rPr>
                <w:rFonts w:cstheme="minorHAnsi"/>
                <w:sz w:val="20"/>
                <w:szCs w:val="20"/>
              </w:rPr>
            </w:pPr>
            <w:r w:rsidRPr="00C71F99">
              <w:rPr>
                <w:rFonts w:cstheme="minorHAnsi"/>
                <w:bCs/>
                <w:sz w:val="20"/>
                <w:szCs w:val="20"/>
              </w:rPr>
              <w:t>If No or Don’t Know then go to K10</w:t>
            </w:r>
          </w:p>
        </w:tc>
      </w:tr>
      <w:tr w:rsidR="002311F8" w:rsidRPr="00C71F99" w14:paraId="6B22D14D" w14:textId="77777777" w:rsidTr="00595B4F">
        <w:trPr>
          <w:trHeight w:val="719"/>
          <w:jc w:val="center"/>
        </w:trPr>
        <w:tc>
          <w:tcPr>
            <w:tcW w:w="899" w:type="dxa"/>
            <w:vAlign w:val="center"/>
          </w:tcPr>
          <w:p w14:paraId="5A19D611"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K9</w:t>
            </w:r>
          </w:p>
        </w:tc>
        <w:tc>
          <w:tcPr>
            <w:tcW w:w="4406" w:type="dxa"/>
            <w:vAlign w:val="center"/>
          </w:tcPr>
          <w:p w14:paraId="2C363360" w14:textId="77777777" w:rsidR="002311F8" w:rsidRPr="00C71F99" w:rsidRDefault="002311F8" w:rsidP="002311F8">
            <w:pPr>
              <w:spacing w:before="37" w:after="0" w:line="242" w:lineRule="auto"/>
              <w:ind w:right="58"/>
              <w:rPr>
                <w:rFonts w:cstheme="minorHAnsi"/>
                <w:sz w:val="24"/>
                <w:szCs w:val="24"/>
                <w:lang w:val="en-GB"/>
              </w:rPr>
            </w:pPr>
            <w:r w:rsidRPr="00C71F99">
              <w:rPr>
                <w:rFonts w:cstheme="minorHAnsi"/>
                <w:sz w:val="24"/>
                <w:szCs w:val="24"/>
                <w:lang w:val="en-GB"/>
              </w:rPr>
              <w:t>What do you usually do to make the water safer to drink?</w:t>
            </w:r>
          </w:p>
          <w:p w14:paraId="365DC49D" w14:textId="77777777" w:rsidR="002311F8" w:rsidRPr="00C71F99" w:rsidRDefault="002311F8" w:rsidP="002311F8">
            <w:pPr>
              <w:spacing w:after="0"/>
              <w:ind w:right="-20"/>
              <w:rPr>
                <w:rFonts w:cstheme="minorHAnsi"/>
                <w:sz w:val="24"/>
                <w:szCs w:val="24"/>
                <w:lang w:val="en-GB"/>
              </w:rPr>
            </w:pPr>
          </w:p>
          <w:p w14:paraId="464C939A"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 xml:space="preserve"> </w:t>
            </w:r>
          </w:p>
        </w:tc>
        <w:tc>
          <w:tcPr>
            <w:tcW w:w="4319" w:type="dxa"/>
            <w:vAlign w:val="center"/>
          </w:tcPr>
          <w:p w14:paraId="02C74940"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Boil </w:t>
            </w:r>
            <w:r w:rsidRPr="00C71F99">
              <w:rPr>
                <w:rFonts w:cstheme="minorHAnsi"/>
                <w:sz w:val="20"/>
                <w:szCs w:val="20"/>
              </w:rPr>
              <w:tab/>
              <w:t>……1</w:t>
            </w:r>
          </w:p>
          <w:p w14:paraId="3251C89C"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Add bleach / chlorine Tablet</w:t>
            </w:r>
            <w:r w:rsidRPr="00C71F99">
              <w:rPr>
                <w:rFonts w:cstheme="minorHAnsi"/>
                <w:sz w:val="20"/>
                <w:szCs w:val="20"/>
              </w:rPr>
              <w:tab/>
              <w:t>……2</w:t>
            </w:r>
          </w:p>
          <w:p w14:paraId="0689D089"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Strain it through a cloth </w:t>
            </w:r>
            <w:r w:rsidRPr="00C71F99">
              <w:rPr>
                <w:rFonts w:cstheme="minorHAnsi"/>
                <w:sz w:val="20"/>
                <w:szCs w:val="20"/>
              </w:rPr>
              <w:tab/>
              <w:t>……3</w:t>
            </w:r>
          </w:p>
          <w:p w14:paraId="7011C34D" w14:textId="5574B7E2"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Use water filter (ceramic, sand, composite, etc.) ………………………………</w:t>
            </w:r>
            <w:r w:rsidR="00BC33E6" w:rsidRPr="00C71F99">
              <w:rPr>
                <w:rFonts w:cstheme="minorHAnsi"/>
                <w:sz w:val="20"/>
                <w:szCs w:val="20"/>
              </w:rPr>
              <w:t>……………………………………</w:t>
            </w:r>
            <w:r w:rsidR="00BC33E6">
              <w:rPr>
                <w:rFonts w:cstheme="minorHAnsi"/>
                <w:sz w:val="20"/>
                <w:szCs w:val="20"/>
              </w:rPr>
              <w:t>.</w:t>
            </w:r>
            <w:r w:rsidRPr="00C71F99">
              <w:rPr>
                <w:rFonts w:cstheme="minorHAnsi"/>
                <w:sz w:val="20"/>
                <w:szCs w:val="20"/>
              </w:rPr>
              <w:t xml:space="preserve">…4 </w:t>
            </w:r>
          </w:p>
          <w:p w14:paraId="747E4F44"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Solar disinfection </w:t>
            </w:r>
            <w:r w:rsidRPr="00C71F99">
              <w:rPr>
                <w:rFonts w:cstheme="minorHAnsi"/>
                <w:sz w:val="20"/>
                <w:szCs w:val="20"/>
              </w:rPr>
              <w:tab/>
              <w:t>……5</w:t>
            </w:r>
          </w:p>
          <w:p w14:paraId="2CB3CBEE"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Let it stand and settle </w:t>
            </w:r>
            <w:r w:rsidRPr="00C71F99">
              <w:rPr>
                <w:rFonts w:cstheme="minorHAnsi"/>
                <w:sz w:val="20"/>
                <w:szCs w:val="20"/>
              </w:rPr>
              <w:tab/>
              <w:t>……6</w:t>
            </w:r>
          </w:p>
          <w:p w14:paraId="08A3366A"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Alum (</w:t>
            </w:r>
            <w:proofErr w:type="spellStart"/>
            <w:r w:rsidRPr="00C71F99">
              <w:rPr>
                <w:rFonts w:cstheme="minorHAnsi"/>
                <w:sz w:val="20"/>
                <w:szCs w:val="20"/>
              </w:rPr>
              <w:t>Phitkari</w:t>
            </w:r>
            <w:proofErr w:type="spellEnd"/>
            <w:r w:rsidRPr="00C71F99">
              <w:rPr>
                <w:rFonts w:cstheme="minorHAnsi"/>
                <w:sz w:val="20"/>
                <w:szCs w:val="20"/>
              </w:rPr>
              <w:t>)</w:t>
            </w:r>
            <w:r w:rsidRPr="00C71F99">
              <w:rPr>
                <w:rFonts w:cstheme="minorHAnsi"/>
                <w:sz w:val="20"/>
                <w:szCs w:val="20"/>
              </w:rPr>
              <w:tab/>
              <w:t>……7</w:t>
            </w:r>
          </w:p>
          <w:p w14:paraId="786B48E3" w14:textId="5CD7BB18"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Others (Specify) </w:t>
            </w:r>
            <w:r w:rsidRPr="00C71F99">
              <w:rPr>
                <w:rFonts w:cstheme="minorHAnsi"/>
                <w:sz w:val="20"/>
                <w:szCs w:val="20"/>
              </w:rPr>
              <w:tab/>
            </w:r>
            <w:proofErr w:type="gramStart"/>
            <w:r w:rsidRPr="00C71F99">
              <w:rPr>
                <w:rFonts w:cstheme="minorHAnsi"/>
                <w:sz w:val="20"/>
                <w:szCs w:val="20"/>
              </w:rPr>
              <w:t>…..</w:t>
            </w:r>
            <w:proofErr w:type="gramEnd"/>
            <w:r w:rsidRPr="00C71F99">
              <w:rPr>
                <w:rFonts w:cstheme="minorHAnsi"/>
                <w:sz w:val="20"/>
                <w:szCs w:val="20"/>
              </w:rPr>
              <w:t>96</w:t>
            </w:r>
          </w:p>
        </w:tc>
        <w:tc>
          <w:tcPr>
            <w:tcW w:w="1806" w:type="dxa"/>
            <w:vAlign w:val="center"/>
          </w:tcPr>
          <w:p w14:paraId="46D81823" w14:textId="77777777" w:rsidR="002311F8" w:rsidRPr="00C71F99" w:rsidRDefault="002311F8" w:rsidP="002311F8">
            <w:pPr>
              <w:pStyle w:val="Title"/>
              <w:spacing w:before="120"/>
              <w:rPr>
                <w:rFonts w:asciiTheme="minorHAnsi" w:hAnsiTheme="minorHAnsi" w:cstheme="minorHAnsi"/>
                <w:b w:val="0"/>
                <w:bCs w:val="0"/>
                <w:i/>
                <w:iCs/>
                <w:sz w:val="20"/>
                <w:szCs w:val="20"/>
              </w:rPr>
            </w:pPr>
          </w:p>
        </w:tc>
      </w:tr>
      <w:tr w:rsidR="002311F8" w:rsidRPr="00C71F99" w14:paraId="38331924" w14:textId="77777777" w:rsidTr="00595B4F">
        <w:trPr>
          <w:trHeight w:val="215"/>
          <w:jc w:val="center"/>
        </w:trPr>
        <w:tc>
          <w:tcPr>
            <w:tcW w:w="899" w:type="dxa"/>
            <w:vAlign w:val="center"/>
          </w:tcPr>
          <w:p w14:paraId="31C467F7" w14:textId="77777777" w:rsidR="002311F8" w:rsidRPr="00C71F99" w:rsidRDefault="002311F8" w:rsidP="002311F8">
            <w:pPr>
              <w:spacing w:before="37" w:after="0" w:line="266" w:lineRule="auto"/>
              <w:ind w:right="185"/>
              <w:jc w:val="center"/>
              <w:rPr>
                <w:rFonts w:cstheme="minorHAnsi"/>
                <w:sz w:val="24"/>
                <w:szCs w:val="24"/>
                <w:lang w:val="en-GB"/>
              </w:rPr>
            </w:pPr>
            <w:r w:rsidRPr="00C71F99">
              <w:rPr>
                <w:rFonts w:cstheme="minorHAnsi"/>
                <w:sz w:val="24"/>
                <w:szCs w:val="24"/>
                <w:lang w:val="en-GB"/>
              </w:rPr>
              <w:t>K10</w:t>
            </w:r>
          </w:p>
        </w:tc>
        <w:tc>
          <w:tcPr>
            <w:tcW w:w="4406" w:type="dxa"/>
            <w:vAlign w:val="center"/>
          </w:tcPr>
          <w:p w14:paraId="56D54546" w14:textId="79A93C49" w:rsidR="002311F8" w:rsidRPr="00C71F99" w:rsidRDefault="002311F8" w:rsidP="002311F8">
            <w:pPr>
              <w:spacing w:before="37" w:after="0" w:line="242" w:lineRule="auto"/>
              <w:ind w:right="58"/>
              <w:rPr>
                <w:rFonts w:cstheme="minorHAnsi"/>
                <w:sz w:val="24"/>
                <w:szCs w:val="24"/>
                <w:lang w:val="en-GB"/>
              </w:rPr>
            </w:pPr>
            <w:r w:rsidRPr="00C71F99">
              <w:rPr>
                <w:rFonts w:cstheme="minorHAnsi"/>
                <w:sz w:val="24"/>
                <w:szCs w:val="24"/>
                <w:lang w:val="en-GB"/>
              </w:rPr>
              <w:t xml:space="preserve">How do you usually store </w:t>
            </w:r>
            <w:r w:rsidR="00BB5D52" w:rsidRPr="00C71F99">
              <w:rPr>
                <w:rFonts w:cstheme="minorHAnsi"/>
                <w:sz w:val="24"/>
                <w:szCs w:val="24"/>
                <w:lang w:val="en-GB"/>
              </w:rPr>
              <w:t xml:space="preserve">drinking </w:t>
            </w:r>
            <w:r w:rsidRPr="00C71F99">
              <w:rPr>
                <w:rFonts w:cstheme="minorHAnsi"/>
                <w:sz w:val="24"/>
                <w:szCs w:val="24"/>
                <w:lang w:val="en-GB"/>
              </w:rPr>
              <w:t>water in your household?</w:t>
            </w:r>
          </w:p>
        </w:tc>
        <w:tc>
          <w:tcPr>
            <w:tcW w:w="4319" w:type="dxa"/>
            <w:vAlign w:val="center"/>
          </w:tcPr>
          <w:p w14:paraId="4ECF6067" w14:textId="360AE1D2"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No storage………………………………………………………1</w:t>
            </w:r>
          </w:p>
          <w:p w14:paraId="04B21E52"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Water Tanks </w:t>
            </w:r>
            <w:r w:rsidRPr="00C71F99">
              <w:rPr>
                <w:rFonts w:cstheme="minorHAnsi"/>
                <w:sz w:val="20"/>
                <w:szCs w:val="20"/>
              </w:rPr>
              <w:tab/>
              <w:t>……2</w:t>
            </w:r>
          </w:p>
          <w:p w14:paraId="4041ED8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Bottles </w:t>
            </w:r>
            <w:r w:rsidRPr="00C71F99">
              <w:rPr>
                <w:rFonts w:cstheme="minorHAnsi"/>
                <w:sz w:val="20"/>
                <w:szCs w:val="20"/>
              </w:rPr>
              <w:tab/>
              <w:t>……3</w:t>
            </w:r>
          </w:p>
          <w:p w14:paraId="3C4247A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Jerry Cane </w:t>
            </w:r>
            <w:r w:rsidRPr="00C71F99">
              <w:rPr>
                <w:rFonts w:cstheme="minorHAnsi"/>
                <w:sz w:val="20"/>
                <w:szCs w:val="20"/>
              </w:rPr>
              <w:tab/>
              <w:t>……4</w:t>
            </w:r>
          </w:p>
          <w:p w14:paraId="55C3DC49" w14:textId="6E7A960B"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Bucket </w:t>
            </w:r>
            <w:r w:rsidRPr="00C71F99">
              <w:rPr>
                <w:rFonts w:cstheme="minorHAnsi"/>
                <w:sz w:val="20"/>
                <w:szCs w:val="20"/>
              </w:rPr>
              <w:tab/>
              <w:t>……5</w:t>
            </w:r>
          </w:p>
          <w:p w14:paraId="6FDB107D" w14:textId="2CCB9598"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Clay pot………………………………………………………</w:t>
            </w:r>
            <w:proofErr w:type="gramStart"/>
            <w:r w:rsidRPr="00C71F99">
              <w:rPr>
                <w:rFonts w:cstheme="minorHAnsi"/>
                <w:sz w:val="20"/>
                <w:szCs w:val="20"/>
              </w:rPr>
              <w:t>…..</w:t>
            </w:r>
            <w:proofErr w:type="gramEnd"/>
            <w:r w:rsidRPr="00C71F99">
              <w:rPr>
                <w:rFonts w:cstheme="minorHAnsi"/>
                <w:sz w:val="20"/>
                <w:szCs w:val="20"/>
              </w:rPr>
              <w:t>6</w:t>
            </w:r>
          </w:p>
          <w:p w14:paraId="55E6B7B5" w14:textId="6561E30A"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Others (Specify) </w:t>
            </w:r>
            <w:r w:rsidRPr="00C71F99">
              <w:rPr>
                <w:rFonts w:cstheme="minorHAnsi"/>
                <w:sz w:val="20"/>
                <w:szCs w:val="20"/>
              </w:rPr>
              <w:tab/>
            </w:r>
            <w:proofErr w:type="gramStart"/>
            <w:r w:rsidRPr="00C71F99">
              <w:rPr>
                <w:rFonts w:cstheme="minorHAnsi"/>
                <w:sz w:val="20"/>
                <w:szCs w:val="20"/>
              </w:rPr>
              <w:t>…..</w:t>
            </w:r>
            <w:proofErr w:type="gramEnd"/>
            <w:r w:rsidRPr="00C71F99">
              <w:rPr>
                <w:rFonts w:cstheme="minorHAnsi"/>
                <w:sz w:val="20"/>
                <w:szCs w:val="20"/>
              </w:rPr>
              <w:t>96</w:t>
            </w:r>
          </w:p>
        </w:tc>
        <w:tc>
          <w:tcPr>
            <w:tcW w:w="1806" w:type="dxa"/>
            <w:vAlign w:val="center"/>
          </w:tcPr>
          <w:p w14:paraId="0F2276C5" w14:textId="77777777" w:rsidR="002311F8" w:rsidRPr="00C71F99" w:rsidRDefault="002311F8" w:rsidP="002311F8">
            <w:pPr>
              <w:pStyle w:val="Title"/>
              <w:spacing w:before="120"/>
              <w:rPr>
                <w:rFonts w:asciiTheme="minorHAnsi" w:hAnsiTheme="minorHAnsi" w:cstheme="minorHAnsi"/>
                <w:b w:val="0"/>
                <w:bCs w:val="0"/>
                <w:i/>
                <w:iCs/>
                <w:sz w:val="20"/>
                <w:szCs w:val="20"/>
              </w:rPr>
            </w:pPr>
          </w:p>
        </w:tc>
      </w:tr>
      <w:tr w:rsidR="002311F8" w:rsidRPr="00C71F99" w14:paraId="1E99CA71" w14:textId="77777777" w:rsidTr="00595B4F">
        <w:trPr>
          <w:trHeight w:val="3131"/>
          <w:jc w:val="center"/>
        </w:trPr>
        <w:tc>
          <w:tcPr>
            <w:tcW w:w="899" w:type="dxa"/>
            <w:vAlign w:val="center"/>
          </w:tcPr>
          <w:p w14:paraId="1B584F0D"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lastRenderedPageBreak/>
              <w:t>K11</w:t>
            </w:r>
          </w:p>
        </w:tc>
        <w:tc>
          <w:tcPr>
            <w:tcW w:w="4406" w:type="dxa"/>
            <w:vAlign w:val="center"/>
          </w:tcPr>
          <w:p w14:paraId="25DD5873" w14:textId="77777777" w:rsidR="002311F8" w:rsidRPr="00C71F99" w:rsidRDefault="002311F8" w:rsidP="002311F8">
            <w:pPr>
              <w:spacing w:before="37" w:after="0" w:line="266" w:lineRule="auto"/>
              <w:ind w:left="180" w:right="188"/>
              <w:rPr>
                <w:rFonts w:cstheme="minorHAnsi"/>
                <w:sz w:val="24"/>
                <w:szCs w:val="24"/>
                <w:lang w:val="en-GB"/>
              </w:rPr>
            </w:pPr>
            <w:r w:rsidRPr="00C71F99">
              <w:rPr>
                <w:rFonts w:cstheme="minorHAnsi"/>
                <w:sz w:val="24"/>
                <w:szCs w:val="24"/>
                <w:lang w:val="en-GB"/>
              </w:rPr>
              <w:t>What kind of toilet facility do members of your household usually use?</w:t>
            </w:r>
          </w:p>
          <w:p w14:paraId="37970C7E" w14:textId="77777777" w:rsidR="002311F8" w:rsidRPr="00C71F99" w:rsidRDefault="002311F8" w:rsidP="002311F8">
            <w:pPr>
              <w:spacing w:before="2" w:after="0" w:line="200" w:lineRule="exact"/>
              <w:ind w:left="180"/>
              <w:rPr>
                <w:rFonts w:cstheme="minorHAnsi"/>
                <w:sz w:val="24"/>
                <w:szCs w:val="24"/>
                <w:lang w:val="en-GB"/>
              </w:rPr>
            </w:pPr>
          </w:p>
          <w:p w14:paraId="38C71A03" w14:textId="77777777" w:rsidR="002311F8" w:rsidRPr="00C71F99" w:rsidRDefault="002311F8" w:rsidP="002311F8">
            <w:pPr>
              <w:spacing w:before="7" w:after="0" w:line="220" w:lineRule="exact"/>
              <w:ind w:left="180"/>
              <w:rPr>
                <w:rFonts w:cstheme="minorHAnsi"/>
                <w:sz w:val="24"/>
                <w:szCs w:val="24"/>
                <w:lang w:val="en-GB"/>
              </w:rPr>
            </w:pPr>
          </w:p>
          <w:p w14:paraId="493DAF91" w14:textId="77777777" w:rsidR="002311F8" w:rsidRPr="00C71F99" w:rsidRDefault="002311F8" w:rsidP="002311F8">
            <w:pPr>
              <w:spacing w:before="37" w:after="0" w:line="242" w:lineRule="auto"/>
              <w:ind w:left="180" w:right="58"/>
              <w:rPr>
                <w:rFonts w:cstheme="minorHAnsi"/>
                <w:i/>
                <w:sz w:val="24"/>
                <w:szCs w:val="24"/>
                <w:lang w:val="en-GB"/>
              </w:rPr>
            </w:pPr>
            <w:r w:rsidRPr="00C71F99">
              <w:rPr>
                <w:rFonts w:cstheme="minorHAnsi"/>
                <w:i/>
                <w:sz w:val="24"/>
                <w:szCs w:val="24"/>
                <w:lang w:val="en-GB"/>
              </w:rPr>
              <w:t>Note for DC: (If not possible to determine, ask permission to observe the facility)</w:t>
            </w:r>
          </w:p>
        </w:tc>
        <w:tc>
          <w:tcPr>
            <w:tcW w:w="4319" w:type="dxa"/>
          </w:tcPr>
          <w:p w14:paraId="5E853CA5" w14:textId="77777777" w:rsidR="002311F8" w:rsidRPr="00C71F99" w:rsidRDefault="002311F8" w:rsidP="002311F8">
            <w:pPr>
              <w:spacing w:before="39" w:after="0"/>
              <w:ind w:right="-20"/>
              <w:rPr>
                <w:rFonts w:eastAsia="Arial" w:cstheme="minorHAnsi"/>
                <w:b/>
                <w:caps/>
                <w:sz w:val="20"/>
                <w:szCs w:val="20"/>
              </w:rPr>
            </w:pPr>
            <w:r w:rsidRPr="00C71F99">
              <w:rPr>
                <w:rFonts w:eastAsia="Arial" w:cstheme="minorHAnsi"/>
                <w:b/>
                <w:caps/>
                <w:sz w:val="20"/>
                <w:szCs w:val="20"/>
              </w:rPr>
              <w:t>F</w:t>
            </w:r>
            <w:r w:rsidRPr="00C71F99">
              <w:rPr>
                <w:rFonts w:eastAsia="Arial" w:cstheme="minorHAnsi"/>
                <w:b/>
                <w:caps/>
                <w:spacing w:val="-1"/>
                <w:sz w:val="20"/>
                <w:szCs w:val="20"/>
              </w:rPr>
              <w:t>l</w:t>
            </w:r>
            <w:r w:rsidRPr="00C71F99">
              <w:rPr>
                <w:rFonts w:eastAsia="Arial" w:cstheme="minorHAnsi"/>
                <w:b/>
                <w:caps/>
                <w:sz w:val="20"/>
                <w:szCs w:val="20"/>
              </w:rPr>
              <w:t>u</w:t>
            </w:r>
            <w:r w:rsidRPr="00C71F99">
              <w:rPr>
                <w:rFonts w:eastAsia="Arial" w:cstheme="minorHAnsi"/>
                <w:b/>
                <w:caps/>
                <w:spacing w:val="1"/>
                <w:sz w:val="20"/>
                <w:szCs w:val="20"/>
              </w:rPr>
              <w:t>s</w:t>
            </w:r>
            <w:r w:rsidRPr="00C71F99">
              <w:rPr>
                <w:rFonts w:eastAsia="Arial" w:cstheme="minorHAnsi"/>
                <w:b/>
                <w:caps/>
                <w:sz w:val="20"/>
                <w:szCs w:val="20"/>
              </w:rPr>
              <w:t xml:space="preserve">h/ </w:t>
            </w:r>
            <w:r w:rsidRPr="00C71F99">
              <w:rPr>
                <w:rFonts w:eastAsia="Arial" w:cstheme="minorHAnsi"/>
                <w:b/>
                <w:caps/>
                <w:spacing w:val="-1"/>
                <w:sz w:val="20"/>
                <w:szCs w:val="20"/>
              </w:rPr>
              <w:t>P</w:t>
            </w:r>
            <w:r w:rsidRPr="00C71F99">
              <w:rPr>
                <w:rFonts w:eastAsia="Arial" w:cstheme="minorHAnsi"/>
                <w:b/>
                <w:caps/>
                <w:spacing w:val="2"/>
                <w:sz w:val="20"/>
                <w:szCs w:val="20"/>
              </w:rPr>
              <w:t>o</w:t>
            </w:r>
            <w:r w:rsidRPr="00C71F99">
              <w:rPr>
                <w:rFonts w:eastAsia="Arial" w:cstheme="minorHAnsi"/>
                <w:b/>
                <w:caps/>
                <w:sz w:val="20"/>
                <w:szCs w:val="20"/>
              </w:rPr>
              <w:t>ur</w:t>
            </w:r>
            <w:r w:rsidRPr="00C71F99">
              <w:rPr>
                <w:rFonts w:eastAsia="Arial" w:cstheme="minorHAnsi"/>
                <w:b/>
                <w:caps/>
                <w:spacing w:val="2"/>
                <w:sz w:val="20"/>
                <w:szCs w:val="20"/>
              </w:rPr>
              <w:t>f</w:t>
            </w:r>
            <w:r w:rsidRPr="00C71F99">
              <w:rPr>
                <w:rFonts w:eastAsia="Arial" w:cstheme="minorHAnsi"/>
                <w:b/>
                <w:caps/>
                <w:spacing w:val="-1"/>
                <w:sz w:val="20"/>
                <w:szCs w:val="20"/>
              </w:rPr>
              <w:t>l</w:t>
            </w:r>
            <w:r w:rsidRPr="00C71F99">
              <w:rPr>
                <w:rFonts w:eastAsia="Arial" w:cstheme="minorHAnsi"/>
                <w:b/>
                <w:caps/>
                <w:sz w:val="20"/>
                <w:szCs w:val="20"/>
              </w:rPr>
              <w:t>u</w:t>
            </w:r>
            <w:r w:rsidRPr="00C71F99">
              <w:rPr>
                <w:rFonts w:eastAsia="Arial" w:cstheme="minorHAnsi"/>
                <w:b/>
                <w:caps/>
                <w:spacing w:val="1"/>
                <w:sz w:val="20"/>
                <w:szCs w:val="20"/>
              </w:rPr>
              <w:t>s</w:t>
            </w:r>
            <w:r w:rsidRPr="00C71F99">
              <w:rPr>
                <w:rFonts w:eastAsia="Arial" w:cstheme="minorHAnsi"/>
                <w:b/>
                <w:caps/>
                <w:sz w:val="20"/>
                <w:szCs w:val="20"/>
              </w:rPr>
              <w:t>h</w:t>
            </w:r>
          </w:p>
          <w:p w14:paraId="38746028" w14:textId="77777777" w:rsidR="002311F8" w:rsidRPr="00C71F99" w:rsidRDefault="002311F8" w:rsidP="002311F8">
            <w:pPr>
              <w:pStyle w:val="ListParagraph"/>
              <w:numPr>
                <w:ilvl w:val="0"/>
                <w:numId w:val="4"/>
              </w:numPr>
              <w:spacing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to p</w:t>
            </w:r>
            <w:r w:rsidRPr="00C71F99">
              <w:rPr>
                <w:rFonts w:eastAsia="Arial" w:cstheme="minorHAnsi"/>
                <w:spacing w:val="1"/>
                <w:sz w:val="20"/>
                <w:szCs w:val="20"/>
              </w:rPr>
              <w:t>i</w:t>
            </w:r>
            <w:r w:rsidRPr="00C71F99">
              <w:rPr>
                <w:rFonts w:eastAsia="Arial" w:cstheme="minorHAnsi"/>
                <w:sz w:val="20"/>
                <w:szCs w:val="20"/>
              </w:rPr>
              <w:t>p</w:t>
            </w:r>
            <w:r w:rsidRPr="00C71F99">
              <w:rPr>
                <w:rFonts w:eastAsia="Arial" w:cstheme="minorHAnsi"/>
                <w:spacing w:val="1"/>
                <w:sz w:val="20"/>
                <w:szCs w:val="20"/>
              </w:rPr>
              <w:t>e</w:t>
            </w:r>
            <w:r w:rsidRPr="00C71F99">
              <w:rPr>
                <w:rFonts w:eastAsia="Arial" w:cstheme="minorHAnsi"/>
                <w:sz w:val="20"/>
                <w:szCs w:val="20"/>
              </w:rPr>
              <w:t>d s</w:t>
            </w:r>
            <w:r w:rsidRPr="00C71F99">
              <w:rPr>
                <w:rFonts w:eastAsia="Arial" w:cstheme="minorHAnsi"/>
                <w:spacing w:val="2"/>
                <w:sz w:val="20"/>
                <w:szCs w:val="20"/>
              </w:rPr>
              <w:t>e</w:t>
            </w:r>
            <w:r w:rsidRPr="00C71F99">
              <w:rPr>
                <w:rFonts w:eastAsia="Arial" w:cstheme="minorHAnsi"/>
                <w:spacing w:val="-2"/>
                <w:sz w:val="20"/>
                <w:szCs w:val="20"/>
              </w:rPr>
              <w:t>w</w:t>
            </w:r>
            <w:r w:rsidRPr="00C71F99">
              <w:rPr>
                <w:rFonts w:eastAsia="Arial" w:cstheme="minorHAnsi"/>
                <w:sz w:val="20"/>
                <w:szCs w:val="20"/>
              </w:rPr>
              <w:t xml:space="preserve">er </w:t>
            </w:r>
            <w:r w:rsidRPr="00C71F99">
              <w:rPr>
                <w:rFonts w:eastAsia="Arial" w:cstheme="minorHAnsi"/>
                <w:spacing w:val="4"/>
                <w:w w:val="99"/>
                <w:sz w:val="20"/>
                <w:szCs w:val="20"/>
              </w:rPr>
              <w:t>s</w:t>
            </w:r>
            <w:r w:rsidRPr="00C71F99">
              <w:rPr>
                <w:rFonts w:eastAsia="Arial" w:cstheme="minorHAnsi"/>
                <w:spacing w:val="-4"/>
                <w:w w:val="99"/>
                <w:sz w:val="20"/>
                <w:szCs w:val="20"/>
              </w:rPr>
              <w:t>y</w:t>
            </w:r>
            <w:r w:rsidRPr="00C71F99">
              <w:rPr>
                <w:rFonts w:eastAsia="Arial" w:cstheme="minorHAnsi"/>
                <w:spacing w:val="1"/>
                <w:w w:val="99"/>
                <w:sz w:val="20"/>
                <w:szCs w:val="20"/>
              </w:rPr>
              <w:t>s</w:t>
            </w:r>
            <w:r w:rsidRPr="00C71F99">
              <w:rPr>
                <w:rFonts w:eastAsia="Arial" w:cstheme="minorHAnsi"/>
                <w:spacing w:val="2"/>
                <w:w w:val="99"/>
                <w:sz w:val="20"/>
                <w:szCs w:val="20"/>
              </w:rPr>
              <w:t>te</w:t>
            </w:r>
            <w:r w:rsidRPr="00C71F99">
              <w:rPr>
                <w:rFonts w:eastAsia="Arial" w:cstheme="minorHAnsi"/>
                <w:spacing w:val="8"/>
                <w:w w:val="99"/>
                <w:sz w:val="20"/>
                <w:szCs w:val="20"/>
              </w:rPr>
              <w:t>m</w:t>
            </w:r>
            <w:r w:rsidRPr="00C71F99">
              <w:rPr>
                <w:rFonts w:eastAsia="Arial" w:cstheme="minorHAnsi"/>
                <w:w w:val="99"/>
                <w:sz w:val="20"/>
                <w:szCs w:val="20"/>
              </w:rPr>
              <w:t>...................</w:t>
            </w:r>
            <w:r w:rsidRPr="00C71F99">
              <w:rPr>
                <w:rFonts w:eastAsia="Arial" w:cstheme="minorHAnsi"/>
                <w:sz w:val="20"/>
                <w:szCs w:val="20"/>
              </w:rPr>
              <w:t>1</w:t>
            </w:r>
          </w:p>
          <w:p w14:paraId="6399ACAE" w14:textId="77777777" w:rsidR="002311F8" w:rsidRPr="00C71F99" w:rsidRDefault="002311F8" w:rsidP="002311F8">
            <w:pPr>
              <w:pStyle w:val="ListParagraph"/>
              <w:numPr>
                <w:ilvl w:val="0"/>
                <w:numId w:val="4"/>
              </w:numPr>
              <w:spacing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 xml:space="preserve">to </w:t>
            </w:r>
            <w:r w:rsidRPr="00C71F99">
              <w:rPr>
                <w:rFonts w:eastAsia="Arial" w:cstheme="minorHAnsi"/>
                <w:spacing w:val="1"/>
                <w:sz w:val="20"/>
                <w:szCs w:val="20"/>
              </w:rPr>
              <w:t>s</w:t>
            </w:r>
            <w:r w:rsidRPr="00C71F99">
              <w:rPr>
                <w:rFonts w:eastAsia="Arial" w:cstheme="minorHAnsi"/>
                <w:sz w:val="20"/>
                <w:szCs w:val="20"/>
              </w:rPr>
              <w:t>e</w:t>
            </w:r>
            <w:r w:rsidRPr="00C71F99">
              <w:rPr>
                <w:rFonts w:eastAsia="Arial" w:cstheme="minorHAnsi"/>
                <w:spacing w:val="-1"/>
                <w:sz w:val="20"/>
                <w:szCs w:val="20"/>
              </w:rPr>
              <w:t>p</w:t>
            </w:r>
            <w:r w:rsidRPr="00C71F99">
              <w:rPr>
                <w:rFonts w:eastAsia="Arial" w:cstheme="minorHAnsi"/>
                <w:spacing w:val="2"/>
                <w:sz w:val="20"/>
                <w:szCs w:val="20"/>
              </w:rPr>
              <w:t>t</w:t>
            </w:r>
            <w:r w:rsidRPr="00C71F99">
              <w:rPr>
                <w:rFonts w:eastAsia="Arial" w:cstheme="minorHAnsi"/>
                <w:spacing w:val="-1"/>
                <w:sz w:val="20"/>
                <w:szCs w:val="20"/>
              </w:rPr>
              <w:t>i</w:t>
            </w:r>
            <w:r w:rsidRPr="00C71F99">
              <w:rPr>
                <w:rFonts w:eastAsia="Arial" w:cstheme="minorHAnsi"/>
                <w:sz w:val="20"/>
                <w:szCs w:val="20"/>
              </w:rPr>
              <w:t>c t</w:t>
            </w:r>
            <w:r w:rsidRPr="00C71F99">
              <w:rPr>
                <w:rFonts w:eastAsia="Arial" w:cstheme="minorHAnsi"/>
                <w:spacing w:val="-1"/>
                <w:sz w:val="20"/>
                <w:szCs w:val="20"/>
              </w:rPr>
              <w:t>a</w:t>
            </w:r>
            <w:r w:rsidRPr="00C71F99">
              <w:rPr>
                <w:rFonts w:eastAsia="Arial" w:cstheme="minorHAnsi"/>
                <w:sz w:val="20"/>
                <w:szCs w:val="20"/>
              </w:rPr>
              <w:t>nk</w:t>
            </w:r>
            <w:r w:rsidRPr="00C71F99">
              <w:rPr>
                <w:rFonts w:eastAsia="Arial" w:cstheme="minorHAnsi"/>
                <w:w w:val="99"/>
                <w:sz w:val="20"/>
                <w:szCs w:val="20"/>
              </w:rPr>
              <w:t>..................................</w:t>
            </w:r>
            <w:r w:rsidRPr="00C71F99">
              <w:rPr>
                <w:rFonts w:eastAsia="Arial" w:cstheme="minorHAnsi"/>
                <w:sz w:val="20"/>
                <w:szCs w:val="20"/>
              </w:rPr>
              <w:t>2</w:t>
            </w:r>
          </w:p>
          <w:p w14:paraId="19827A5C" w14:textId="77777777" w:rsidR="002311F8" w:rsidRPr="00C71F99" w:rsidRDefault="002311F8" w:rsidP="002311F8">
            <w:pPr>
              <w:pStyle w:val="ListParagraph"/>
              <w:numPr>
                <w:ilvl w:val="0"/>
                <w:numId w:val="4"/>
              </w:numPr>
              <w:spacing w:before="1"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 xml:space="preserve">to </w:t>
            </w:r>
            <w:r w:rsidRPr="00C71F99">
              <w:rPr>
                <w:rFonts w:eastAsia="Arial" w:cstheme="minorHAnsi"/>
                <w:spacing w:val="1"/>
                <w:sz w:val="20"/>
                <w:szCs w:val="20"/>
              </w:rPr>
              <w:t>s</w:t>
            </w:r>
            <w:r w:rsidRPr="00C71F99">
              <w:rPr>
                <w:rFonts w:eastAsia="Arial" w:cstheme="minorHAnsi"/>
                <w:sz w:val="20"/>
                <w:szCs w:val="20"/>
              </w:rPr>
              <w:t>o</w:t>
            </w:r>
            <w:r w:rsidRPr="00C71F99">
              <w:rPr>
                <w:rFonts w:eastAsia="Arial" w:cstheme="minorHAnsi"/>
                <w:spacing w:val="-1"/>
                <w:sz w:val="20"/>
                <w:szCs w:val="20"/>
              </w:rPr>
              <w:t>a</w:t>
            </w:r>
            <w:r w:rsidRPr="00C71F99">
              <w:rPr>
                <w:rFonts w:eastAsia="Arial" w:cstheme="minorHAnsi"/>
                <w:spacing w:val="3"/>
                <w:sz w:val="20"/>
                <w:szCs w:val="20"/>
              </w:rPr>
              <w:t>k</w:t>
            </w:r>
            <w:r w:rsidRPr="00C71F99">
              <w:rPr>
                <w:rFonts w:eastAsia="Arial" w:cstheme="minorHAnsi"/>
                <w:sz w:val="20"/>
                <w:szCs w:val="20"/>
              </w:rPr>
              <w:t>a</w:t>
            </w:r>
            <w:r w:rsidRPr="00C71F99">
              <w:rPr>
                <w:rFonts w:eastAsia="Arial" w:cstheme="minorHAnsi"/>
                <w:spacing w:val="-1"/>
                <w:sz w:val="20"/>
                <w:szCs w:val="20"/>
              </w:rPr>
              <w:t>g</w:t>
            </w:r>
            <w:r w:rsidRPr="00C71F99">
              <w:rPr>
                <w:rFonts w:eastAsia="Arial" w:cstheme="minorHAnsi"/>
                <w:sz w:val="20"/>
                <w:szCs w:val="20"/>
              </w:rPr>
              <w:t xml:space="preserve">e </w:t>
            </w:r>
            <w:r w:rsidRPr="00C71F99">
              <w:rPr>
                <w:rFonts w:eastAsia="Arial" w:cstheme="minorHAnsi"/>
                <w:spacing w:val="2"/>
                <w:w w:val="99"/>
                <w:sz w:val="20"/>
                <w:szCs w:val="20"/>
              </w:rPr>
              <w:t>p</w:t>
            </w:r>
            <w:r w:rsidRPr="00C71F99">
              <w:rPr>
                <w:rFonts w:eastAsia="Arial" w:cstheme="minorHAnsi"/>
                <w:spacing w:val="-1"/>
                <w:w w:val="99"/>
                <w:sz w:val="20"/>
                <w:szCs w:val="20"/>
              </w:rPr>
              <w:t>i</w:t>
            </w:r>
            <w:r w:rsidRPr="00C71F99">
              <w:rPr>
                <w:rFonts w:eastAsia="Arial" w:cstheme="minorHAnsi"/>
                <w:w w:val="99"/>
                <w:sz w:val="20"/>
                <w:szCs w:val="20"/>
              </w:rPr>
              <w:t>t.................................</w:t>
            </w:r>
            <w:r w:rsidRPr="00C71F99">
              <w:rPr>
                <w:rFonts w:eastAsia="Arial" w:cstheme="minorHAnsi"/>
                <w:sz w:val="20"/>
                <w:szCs w:val="20"/>
              </w:rPr>
              <w:t>3</w:t>
            </w:r>
          </w:p>
          <w:p w14:paraId="3D9CEB85" w14:textId="77777777" w:rsidR="002311F8" w:rsidRPr="00C71F99" w:rsidRDefault="002311F8" w:rsidP="002311F8">
            <w:pPr>
              <w:pStyle w:val="ListParagraph"/>
              <w:numPr>
                <w:ilvl w:val="0"/>
                <w:numId w:val="4"/>
              </w:numPr>
              <w:spacing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 xml:space="preserve">to </w:t>
            </w:r>
            <w:r w:rsidRPr="00C71F99">
              <w:rPr>
                <w:rFonts w:eastAsia="Arial" w:cstheme="minorHAnsi"/>
                <w:spacing w:val="1"/>
                <w:sz w:val="20"/>
                <w:szCs w:val="20"/>
              </w:rPr>
              <w:t>s</w:t>
            </w:r>
            <w:r w:rsidRPr="00C71F99">
              <w:rPr>
                <w:rFonts w:eastAsia="Arial" w:cstheme="minorHAnsi"/>
                <w:sz w:val="20"/>
                <w:szCs w:val="20"/>
              </w:rPr>
              <w:t>o</w:t>
            </w:r>
            <w:r w:rsidRPr="00C71F99">
              <w:rPr>
                <w:rFonts w:eastAsia="Arial" w:cstheme="minorHAnsi"/>
                <w:spacing w:val="4"/>
                <w:sz w:val="20"/>
                <w:szCs w:val="20"/>
              </w:rPr>
              <w:t>m</w:t>
            </w:r>
            <w:r w:rsidRPr="00C71F99">
              <w:rPr>
                <w:rFonts w:eastAsia="Arial" w:cstheme="minorHAnsi"/>
                <w:sz w:val="20"/>
                <w:szCs w:val="20"/>
              </w:rPr>
              <w:t>e</w:t>
            </w:r>
            <w:r w:rsidRPr="00C71F99">
              <w:rPr>
                <w:rFonts w:eastAsia="Arial" w:cstheme="minorHAnsi"/>
                <w:spacing w:val="-3"/>
                <w:sz w:val="20"/>
                <w:szCs w:val="20"/>
              </w:rPr>
              <w:t>w</w:t>
            </w:r>
            <w:r w:rsidRPr="00C71F99">
              <w:rPr>
                <w:rFonts w:eastAsia="Arial" w:cstheme="minorHAnsi"/>
                <w:sz w:val="20"/>
                <w:szCs w:val="20"/>
              </w:rPr>
              <w:t>h</w:t>
            </w:r>
            <w:r w:rsidRPr="00C71F99">
              <w:rPr>
                <w:rFonts w:eastAsia="Arial" w:cstheme="minorHAnsi"/>
                <w:spacing w:val="-1"/>
                <w:sz w:val="20"/>
                <w:szCs w:val="20"/>
              </w:rPr>
              <w:t>e</w:t>
            </w:r>
            <w:r w:rsidRPr="00C71F99">
              <w:rPr>
                <w:rFonts w:eastAsia="Arial" w:cstheme="minorHAnsi"/>
                <w:spacing w:val="1"/>
                <w:sz w:val="20"/>
                <w:szCs w:val="20"/>
              </w:rPr>
              <w:t>r</w:t>
            </w:r>
            <w:r w:rsidRPr="00C71F99">
              <w:rPr>
                <w:rFonts w:eastAsia="Arial" w:cstheme="minorHAnsi"/>
                <w:sz w:val="20"/>
                <w:szCs w:val="20"/>
              </w:rPr>
              <w:t>e e</w:t>
            </w:r>
            <w:r w:rsidRPr="00C71F99">
              <w:rPr>
                <w:rFonts w:eastAsia="Arial" w:cstheme="minorHAnsi"/>
                <w:spacing w:val="-2"/>
                <w:sz w:val="20"/>
                <w:szCs w:val="20"/>
              </w:rPr>
              <w:t>l</w:t>
            </w:r>
            <w:r w:rsidRPr="00C71F99">
              <w:rPr>
                <w:rFonts w:eastAsia="Arial" w:cstheme="minorHAnsi"/>
                <w:spacing w:val="1"/>
                <w:sz w:val="20"/>
                <w:szCs w:val="20"/>
              </w:rPr>
              <w:t>s</w:t>
            </w:r>
            <w:r w:rsidRPr="00C71F99">
              <w:rPr>
                <w:rFonts w:eastAsia="Arial" w:cstheme="minorHAnsi"/>
                <w:sz w:val="20"/>
                <w:szCs w:val="20"/>
              </w:rPr>
              <w:t>e</w:t>
            </w:r>
            <w:r w:rsidRPr="00C71F99">
              <w:rPr>
                <w:rFonts w:eastAsia="Arial" w:cstheme="minorHAnsi"/>
                <w:w w:val="99"/>
                <w:sz w:val="20"/>
                <w:szCs w:val="20"/>
              </w:rPr>
              <w:t>.........................</w:t>
            </w:r>
            <w:r w:rsidRPr="00C71F99">
              <w:rPr>
                <w:rFonts w:eastAsia="Arial" w:cstheme="minorHAnsi"/>
                <w:sz w:val="20"/>
                <w:szCs w:val="20"/>
              </w:rPr>
              <w:t>4</w:t>
            </w:r>
          </w:p>
          <w:p w14:paraId="48042DD3" w14:textId="77777777" w:rsidR="002311F8" w:rsidRPr="00C71F99" w:rsidRDefault="002311F8" w:rsidP="002311F8">
            <w:pPr>
              <w:pStyle w:val="ListParagraph"/>
              <w:numPr>
                <w:ilvl w:val="0"/>
                <w:numId w:val="4"/>
              </w:numPr>
              <w:spacing w:after="0" w:line="228" w:lineRule="exact"/>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to u</w:t>
            </w:r>
            <w:r w:rsidRPr="00C71F99">
              <w:rPr>
                <w:rFonts w:eastAsia="Arial" w:cstheme="minorHAnsi"/>
                <w:spacing w:val="-1"/>
                <w:sz w:val="20"/>
                <w:szCs w:val="20"/>
              </w:rPr>
              <w:t>n</w:t>
            </w:r>
            <w:r w:rsidRPr="00C71F99">
              <w:rPr>
                <w:rFonts w:eastAsia="Arial" w:cstheme="minorHAnsi"/>
                <w:spacing w:val="3"/>
                <w:sz w:val="20"/>
                <w:szCs w:val="20"/>
              </w:rPr>
              <w:t>k</w:t>
            </w:r>
            <w:r w:rsidRPr="00C71F99">
              <w:rPr>
                <w:rFonts w:eastAsia="Arial" w:cstheme="minorHAnsi"/>
                <w:sz w:val="20"/>
                <w:szCs w:val="20"/>
              </w:rPr>
              <w:t>n</w:t>
            </w:r>
            <w:r w:rsidRPr="00C71F99">
              <w:rPr>
                <w:rFonts w:eastAsia="Arial" w:cstheme="minorHAnsi"/>
                <w:spacing w:val="1"/>
                <w:sz w:val="20"/>
                <w:szCs w:val="20"/>
              </w:rPr>
              <w:t>o</w:t>
            </w:r>
            <w:r w:rsidRPr="00C71F99">
              <w:rPr>
                <w:rFonts w:eastAsia="Arial" w:cstheme="minorHAnsi"/>
                <w:spacing w:val="-2"/>
                <w:sz w:val="20"/>
                <w:szCs w:val="20"/>
              </w:rPr>
              <w:t>w</w:t>
            </w:r>
            <w:r w:rsidRPr="00C71F99">
              <w:rPr>
                <w:rFonts w:eastAsia="Arial" w:cstheme="minorHAnsi"/>
                <w:sz w:val="20"/>
                <w:szCs w:val="20"/>
              </w:rPr>
              <w:t>n p</w:t>
            </w:r>
            <w:r w:rsidRPr="00C71F99">
              <w:rPr>
                <w:rFonts w:eastAsia="Arial" w:cstheme="minorHAnsi"/>
                <w:spacing w:val="1"/>
                <w:sz w:val="20"/>
                <w:szCs w:val="20"/>
              </w:rPr>
              <w:t>l</w:t>
            </w:r>
            <w:r w:rsidRPr="00C71F99">
              <w:rPr>
                <w:rFonts w:eastAsia="Arial" w:cstheme="minorHAnsi"/>
                <w:sz w:val="20"/>
                <w:szCs w:val="20"/>
              </w:rPr>
              <w:t>a</w:t>
            </w:r>
            <w:r w:rsidRPr="00C71F99">
              <w:rPr>
                <w:rFonts w:eastAsia="Arial" w:cstheme="minorHAnsi"/>
                <w:spacing w:val="1"/>
                <w:sz w:val="20"/>
                <w:szCs w:val="20"/>
              </w:rPr>
              <w:t>c</w:t>
            </w:r>
            <w:r w:rsidRPr="00C71F99">
              <w:rPr>
                <w:rFonts w:eastAsia="Arial" w:cstheme="minorHAnsi"/>
                <w:sz w:val="20"/>
                <w:szCs w:val="20"/>
              </w:rPr>
              <w:t>e/</w:t>
            </w:r>
            <w:r w:rsidRPr="00C71F99">
              <w:rPr>
                <w:rFonts w:eastAsia="Arial" w:cstheme="minorHAnsi"/>
                <w:spacing w:val="2"/>
                <w:sz w:val="20"/>
                <w:szCs w:val="20"/>
              </w:rPr>
              <w:t>N</w:t>
            </w:r>
            <w:r w:rsidRPr="00C71F99">
              <w:rPr>
                <w:rFonts w:eastAsia="Arial" w:cstheme="minorHAnsi"/>
                <w:sz w:val="20"/>
                <w:szCs w:val="20"/>
              </w:rPr>
              <w:t xml:space="preserve">ot </w:t>
            </w:r>
            <w:r w:rsidRPr="00C71F99">
              <w:rPr>
                <w:rFonts w:eastAsia="Arial" w:cstheme="minorHAnsi"/>
                <w:spacing w:val="1"/>
                <w:sz w:val="20"/>
                <w:szCs w:val="20"/>
              </w:rPr>
              <w:t>s</w:t>
            </w:r>
            <w:r w:rsidRPr="00C71F99">
              <w:rPr>
                <w:rFonts w:eastAsia="Arial" w:cstheme="minorHAnsi"/>
                <w:sz w:val="20"/>
                <w:szCs w:val="20"/>
              </w:rPr>
              <w:t xml:space="preserve">ure/DK </w:t>
            </w:r>
            <w:r w:rsidRPr="00C71F99">
              <w:rPr>
                <w:rFonts w:eastAsia="Arial" w:cstheme="minorHAnsi"/>
                <w:spacing w:val="-2"/>
                <w:w w:val="99"/>
                <w:sz w:val="20"/>
                <w:szCs w:val="20"/>
              </w:rPr>
              <w:t>w</w:t>
            </w:r>
            <w:r w:rsidRPr="00C71F99">
              <w:rPr>
                <w:rFonts w:eastAsia="Arial" w:cstheme="minorHAnsi"/>
                <w:spacing w:val="2"/>
                <w:w w:val="99"/>
                <w:sz w:val="20"/>
                <w:szCs w:val="20"/>
              </w:rPr>
              <w:t>h</w:t>
            </w:r>
            <w:r w:rsidRPr="00C71F99">
              <w:rPr>
                <w:rFonts w:eastAsia="Arial" w:cstheme="minorHAnsi"/>
                <w:w w:val="99"/>
                <w:sz w:val="20"/>
                <w:szCs w:val="20"/>
              </w:rPr>
              <w:t>er</w:t>
            </w:r>
            <w:r w:rsidRPr="00C71F99">
              <w:rPr>
                <w:rFonts w:eastAsia="Arial" w:cstheme="minorHAnsi"/>
                <w:spacing w:val="13"/>
                <w:w w:val="99"/>
                <w:sz w:val="20"/>
                <w:szCs w:val="20"/>
              </w:rPr>
              <w:t>e</w:t>
            </w:r>
            <w:r w:rsidRPr="00C71F99">
              <w:rPr>
                <w:rFonts w:eastAsia="Arial" w:cstheme="minorHAnsi"/>
                <w:w w:val="99"/>
                <w:sz w:val="20"/>
                <w:szCs w:val="20"/>
              </w:rPr>
              <w:t>.......................................................</w:t>
            </w:r>
            <w:r w:rsidRPr="00C71F99">
              <w:rPr>
                <w:rFonts w:eastAsia="Arial" w:cstheme="minorHAnsi"/>
                <w:sz w:val="20"/>
                <w:szCs w:val="20"/>
              </w:rPr>
              <w:t>5</w:t>
            </w:r>
          </w:p>
          <w:p w14:paraId="635ECFB1" w14:textId="77777777" w:rsidR="002311F8" w:rsidRPr="00C71F99" w:rsidRDefault="002311F8" w:rsidP="002311F8">
            <w:pPr>
              <w:spacing w:after="0"/>
              <w:ind w:right="-20"/>
              <w:rPr>
                <w:rFonts w:eastAsia="Arial" w:cstheme="minorHAnsi"/>
                <w:b/>
                <w:caps/>
                <w:sz w:val="20"/>
                <w:szCs w:val="20"/>
              </w:rPr>
            </w:pPr>
            <w:r w:rsidRPr="00C71F99">
              <w:rPr>
                <w:rFonts w:eastAsia="Arial" w:cstheme="minorHAnsi"/>
                <w:b/>
                <w:caps/>
                <w:spacing w:val="-1"/>
                <w:sz w:val="20"/>
                <w:szCs w:val="20"/>
              </w:rPr>
              <w:t>Pi</w:t>
            </w:r>
            <w:r w:rsidRPr="00C71F99">
              <w:rPr>
                <w:rFonts w:eastAsia="Arial" w:cstheme="minorHAnsi"/>
                <w:b/>
                <w:caps/>
                <w:sz w:val="20"/>
                <w:szCs w:val="20"/>
              </w:rPr>
              <w:t xml:space="preserve">t </w:t>
            </w:r>
            <w:r w:rsidRPr="00C71F99">
              <w:rPr>
                <w:rFonts w:eastAsia="Arial" w:cstheme="minorHAnsi"/>
                <w:b/>
                <w:caps/>
                <w:spacing w:val="-1"/>
                <w:sz w:val="20"/>
                <w:szCs w:val="20"/>
              </w:rPr>
              <w:t>l</w:t>
            </w:r>
            <w:r w:rsidRPr="00C71F99">
              <w:rPr>
                <w:rFonts w:eastAsia="Arial" w:cstheme="minorHAnsi"/>
                <w:b/>
                <w:caps/>
                <w:sz w:val="20"/>
                <w:szCs w:val="20"/>
              </w:rPr>
              <w:t>at</w:t>
            </w:r>
            <w:r w:rsidRPr="00C71F99">
              <w:rPr>
                <w:rFonts w:eastAsia="Arial" w:cstheme="minorHAnsi"/>
                <w:b/>
                <w:caps/>
                <w:spacing w:val="3"/>
                <w:sz w:val="20"/>
                <w:szCs w:val="20"/>
              </w:rPr>
              <w:t>r</w:t>
            </w:r>
            <w:r w:rsidRPr="00C71F99">
              <w:rPr>
                <w:rFonts w:eastAsia="Arial" w:cstheme="minorHAnsi"/>
                <w:b/>
                <w:caps/>
                <w:spacing w:val="-1"/>
                <w:sz w:val="20"/>
                <w:szCs w:val="20"/>
              </w:rPr>
              <w:t>i</w:t>
            </w:r>
            <w:r w:rsidRPr="00C71F99">
              <w:rPr>
                <w:rFonts w:eastAsia="Arial" w:cstheme="minorHAnsi"/>
                <w:b/>
                <w:caps/>
                <w:sz w:val="20"/>
                <w:szCs w:val="20"/>
              </w:rPr>
              <w:t>ne</w:t>
            </w:r>
          </w:p>
          <w:p w14:paraId="4752A38D" w14:textId="77777777" w:rsidR="002311F8" w:rsidRPr="00C71F99" w:rsidRDefault="002311F8" w:rsidP="002311F8">
            <w:pPr>
              <w:pStyle w:val="ListParagraph"/>
              <w:numPr>
                <w:ilvl w:val="0"/>
                <w:numId w:val="5"/>
              </w:numPr>
              <w:spacing w:after="0"/>
              <w:ind w:right="-20"/>
              <w:contextualSpacing w:val="0"/>
              <w:rPr>
                <w:rFonts w:eastAsia="Arial" w:cstheme="minorHAnsi"/>
                <w:sz w:val="20"/>
                <w:szCs w:val="20"/>
              </w:rPr>
            </w:pPr>
            <w:r w:rsidRPr="00C71F99">
              <w:rPr>
                <w:rFonts w:eastAsia="Arial" w:cstheme="minorHAnsi"/>
                <w:spacing w:val="-1"/>
                <w:sz w:val="20"/>
                <w:szCs w:val="20"/>
              </w:rPr>
              <w:t>V</w:t>
            </w:r>
            <w:r w:rsidRPr="00C71F99">
              <w:rPr>
                <w:rFonts w:eastAsia="Arial" w:cstheme="minorHAnsi"/>
                <w:sz w:val="20"/>
                <w:szCs w:val="20"/>
              </w:rPr>
              <w:t>e</w:t>
            </w:r>
            <w:r w:rsidRPr="00C71F99">
              <w:rPr>
                <w:rFonts w:eastAsia="Arial" w:cstheme="minorHAnsi"/>
                <w:spacing w:val="-1"/>
                <w:sz w:val="20"/>
                <w:szCs w:val="20"/>
              </w:rPr>
              <w:t>n</w:t>
            </w:r>
            <w:r w:rsidRPr="00C71F99">
              <w:rPr>
                <w:rFonts w:eastAsia="Arial" w:cstheme="minorHAnsi"/>
                <w:spacing w:val="2"/>
                <w:sz w:val="20"/>
                <w:szCs w:val="20"/>
              </w:rPr>
              <w:t>t</w:t>
            </w:r>
            <w:r w:rsidRPr="00C71F99">
              <w:rPr>
                <w:rFonts w:eastAsia="Arial" w:cstheme="minorHAnsi"/>
                <w:spacing w:val="-1"/>
                <w:sz w:val="20"/>
                <w:szCs w:val="20"/>
              </w:rPr>
              <w:t>i</w:t>
            </w:r>
            <w:r w:rsidRPr="00C71F99">
              <w:rPr>
                <w:rFonts w:eastAsia="Arial" w:cstheme="minorHAnsi"/>
                <w:spacing w:val="1"/>
                <w:sz w:val="20"/>
                <w:szCs w:val="20"/>
              </w:rPr>
              <w:t>l</w:t>
            </w:r>
            <w:r w:rsidRPr="00C71F99">
              <w:rPr>
                <w:rFonts w:eastAsia="Arial" w:cstheme="minorHAnsi"/>
                <w:sz w:val="20"/>
                <w:szCs w:val="20"/>
              </w:rPr>
              <w:t>at</w:t>
            </w:r>
            <w:r w:rsidRPr="00C71F99">
              <w:rPr>
                <w:rFonts w:eastAsia="Arial" w:cstheme="minorHAnsi"/>
                <w:spacing w:val="1"/>
                <w:sz w:val="20"/>
                <w:szCs w:val="20"/>
              </w:rPr>
              <w:t>e</w:t>
            </w:r>
            <w:r w:rsidRPr="00C71F99">
              <w:rPr>
                <w:rFonts w:eastAsia="Arial" w:cstheme="minorHAnsi"/>
                <w:sz w:val="20"/>
                <w:szCs w:val="20"/>
              </w:rPr>
              <w:t xml:space="preserve">d </w:t>
            </w:r>
            <w:r w:rsidRPr="00C71F99">
              <w:rPr>
                <w:rFonts w:eastAsia="Arial" w:cstheme="minorHAnsi"/>
                <w:spacing w:val="-1"/>
                <w:sz w:val="20"/>
                <w:szCs w:val="20"/>
              </w:rPr>
              <w:t>I</w:t>
            </w:r>
            <w:r w:rsidRPr="00C71F99">
              <w:rPr>
                <w:rFonts w:eastAsia="Arial" w:cstheme="minorHAnsi"/>
                <w:spacing w:val="4"/>
                <w:sz w:val="20"/>
                <w:szCs w:val="20"/>
              </w:rPr>
              <w:t>m</w:t>
            </w:r>
            <w:r w:rsidRPr="00C71F99">
              <w:rPr>
                <w:rFonts w:eastAsia="Arial" w:cstheme="minorHAnsi"/>
                <w:sz w:val="20"/>
                <w:szCs w:val="20"/>
              </w:rPr>
              <w:t>pro</w:t>
            </w:r>
            <w:r w:rsidRPr="00C71F99">
              <w:rPr>
                <w:rFonts w:eastAsia="Arial" w:cstheme="minorHAnsi"/>
                <w:spacing w:val="-1"/>
                <w:sz w:val="20"/>
                <w:szCs w:val="20"/>
              </w:rPr>
              <w:t>v</w:t>
            </w:r>
            <w:r w:rsidRPr="00C71F99">
              <w:rPr>
                <w:rFonts w:eastAsia="Arial" w:cstheme="minorHAnsi"/>
                <w:sz w:val="20"/>
                <w:szCs w:val="20"/>
              </w:rPr>
              <w:t xml:space="preserve">ed </w:t>
            </w:r>
            <w:r w:rsidRPr="00C71F99">
              <w:rPr>
                <w:rFonts w:eastAsia="Arial" w:cstheme="minorHAnsi"/>
                <w:spacing w:val="-1"/>
                <w:sz w:val="20"/>
                <w:szCs w:val="20"/>
              </w:rPr>
              <w:t>P</w:t>
            </w:r>
            <w:r w:rsidRPr="00C71F99">
              <w:rPr>
                <w:rFonts w:eastAsia="Arial" w:cstheme="minorHAnsi"/>
                <w:spacing w:val="1"/>
                <w:sz w:val="20"/>
                <w:szCs w:val="20"/>
              </w:rPr>
              <w:t>i</w:t>
            </w:r>
            <w:r w:rsidRPr="00C71F99">
              <w:rPr>
                <w:rFonts w:eastAsia="Arial" w:cstheme="minorHAnsi"/>
                <w:sz w:val="20"/>
                <w:szCs w:val="20"/>
              </w:rPr>
              <w:t xml:space="preserve">t </w:t>
            </w:r>
            <w:r w:rsidRPr="00C71F99">
              <w:rPr>
                <w:rFonts w:eastAsia="Arial" w:cstheme="minorHAnsi"/>
                <w:spacing w:val="1"/>
                <w:sz w:val="20"/>
                <w:szCs w:val="20"/>
              </w:rPr>
              <w:t>l</w:t>
            </w:r>
            <w:r w:rsidRPr="00C71F99">
              <w:rPr>
                <w:rFonts w:eastAsia="Arial" w:cstheme="minorHAnsi"/>
                <w:sz w:val="20"/>
                <w:szCs w:val="20"/>
              </w:rPr>
              <w:t>atr</w:t>
            </w:r>
            <w:r w:rsidRPr="00C71F99">
              <w:rPr>
                <w:rFonts w:eastAsia="Arial" w:cstheme="minorHAnsi"/>
                <w:spacing w:val="2"/>
                <w:sz w:val="20"/>
                <w:szCs w:val="20"/>
              </w:rPr>
              <w:t>i</w:t>
            </w:r>
            <w:r w:rsidRPr="00C71F99">
              <w:rPr>
                <w:rFonts w:eastAsia="Arial" w:cstheme="minorHAnsi"/>
                <w:sz w:val="20"/>
                <w:szCs w:val="20"/>
              </w:rPr>
              <w:t>ne (</w:t>
            </w:r>
            <w:r w:rsidRPr="00C71F99">
              <w:rPr>
                <w:rFonts w:eastAsia="Arial" w:cstheme="minorHAnsi"/>
                <w:spacing w:val="-1"/>
                <w:sz w:val="20"/>
                <w:szCs w:val="20"/>
              </w:rPr>
              <w:t>V</w:t>
            </w:r>
            <w:r w:rsidRPr="00C71F99">
              <w:rPr>
                <w:rFonts w:eastAsia="Arial" w:cstheme="minorHAnsi"/>
                <w:spacing w:val="2"/>
                <w:sz w:val="20"/>
                <w:szCs w:val="20"/>
              </w:rPr>
              <w:t>I</w:t>
            </w:r>
            <w:r w:rsidRPr="00C71F99">
              <w:rPr>
                <w:rFonts w:eastAsia="Arial" w:cstheme="minorHAnsi"/>
                <w:spacing w:val="-1"/>
                <w:sz w:val="20"/>
                <w:szCs w:val="20"/>
              </w:rPr>
              <w:t>P</w:t>
            </w:r>
            <w:r w:rsidRPr="00C71F99">
              <w:rPr>
                <w:rFonts w:eastAsia="Arial" w:cstheme="minorHAnsi"/>
                <w:sz w:val="20"/>
                <w:szCs w:val="20"/>
              </w:rPr>
              <w:t>)</w:t>
            </w:r>
            <w:r w:rsidRPr="00C71F99">
              <w:rPr>
                <w:rFonts w:eastAsia="Arial" w:cstheme="minorHAnsi"/>
                <w:spacing w:val="22"/>
                <w:sz w:val="20"/>
                <w:szCs w:val="20"/>
              </w:rPr>
              <w:t>....</w:t>
            </w:r>
            <w:r w:rsidRPr="00C71F99">
              <w:rPr>
                <w:rFonts w:eastAsia="Arial" w:cstheme="minorHAnsi"/>
                <w:sz w:val="20"/>
                <w:szCs w:val="20"/>
              </w:rPr>
              <w:t>6</w:t>
            </w:r>
          </w:p>
          <w:p w14:paraId="4859216D" w14:textId="77777777" w:rsidR="002311F8" w:rsidRPr="00C71F99" w:rsidRDefault="002311F8" w:rsidP="002311F8">
            <w:pPr>
              <w:pStyle w:val="ListParagraph"/>
              <w:numPr>
                <w:ilvl w:val="0"/>
                <w:numId w:val="5"/>
              </w:numPr>
              <w:spacing w:after="0"/>
              <w:ind w:right="-20"/>
              <w:contextualSpacing w:val="0"/>
              <w:rPr>
                <w:rFonts w:eastAsia="Arial" w:cstheme="minorHAnsi"/>
                <w:sz w:val="20"/>
                <w:szCs w:val="20"/>
              </w:rPr>
            </w:pPr>
            <w:r w:rsidRPr="00C71F99">
              <w:rPr>
                <w:rFonts w:eastAsia="Arial" w:cstheme="minorHAnsi"/>
                <w:spacing w:val="-1"/>
                <w:sz w:val="20"/>
                <w:szCs w:val="20"/>
              </w:rPr>
              <w:t>Pi</w:t>
            </w:r>
            <w:r w:rsidRPr="00C71F99">
              <w:rPr>
                <w:rFonts w:eastAsia="Arial" w:cstheme="minorHAnsi"/>
                <w:sz w:val="20"/>
                <w:szCs w:val="20"/>
              </w:rPr>
              <w:t xml:space="preserve">t </w:t>
            </w:r>
            <w:r w:rsidRPr="00C71F99">
              <w:rPr>
                <w:rFonts w:eastAsia="Arial" w:cstheme="minorHAnsi"/>
                <w:spacing w:val="-1"/>
                <w:sz w:val="20"/>
                <w:szCs w:val="20"/>
              </w:rPr>
              <w:t>l</w:t>
            </w:r>
            <w:r w:rsidRPr="00C71F99">
              <w:rPr>
                <w:rFonts w:eastAsia="Arial" w:cstheme="minorHAnsi"/>
                <w:sz w:val="20"/>
                <w:szCs w:val="20"/>
              </w:rPr>
              <w:t>at</w:t>
            </w:r>
            <w:r w:rsidRPr="00C71F99">
              <w:rPr>
                <w:rFonts w:eastAsia="Arial" w:cstheme="minorHAnsi"/>
                <w:spacing w:val="3"/>
                <w:sz w:val="20"/>
                <w:szCs w:val="20"/>
              </w:rPr>
              <w:t>r</w:t>
            </w:r>
            <w:r w:rsidRPr="00C71F99">
              <w:rPr>
                <w:rFonts w:eastAsia="Arial" w:cstheme="minorHAnsi"/>
                <w:spacing w:val="-1"/>
                <w:sz w:val="20"/>
                <w:szCs w:val="20"/>
              </w:rPr>
              <w:t>i</w:t>
            </w:r>
            <w:r w:rsidRPr="00C71F99">
              <w:rPr>
                <w:rFonts w:eastAsia="Arial" w:cstheme="minorHAnsi"/>
                <w:sz w:val="20"/>
                <w:szCs w:val="20"/>
              </w:rPr>
              <w:t>ne</w:t>
            </w:r>
            <w:r w:rsidRPr="00C71F99">
              <w:rPr>
                <w:rFonts w:eastAsia="Arial" w:cstheme="minorHAnsi"/>
                <w:spacing w:val="-2"/>
                <w:sz w:val="20"/>
                <w:szCs w:val="20"/>
              </w:rPr>
              <w:t xml:space="preserve"> w</w:t>
            </w:r>
            <w:r w:rsidRPr="00C71F99">
              <w:rPr>
                <w:rFonts w:eastAsia="Arial" w:cstheme="minorHAnsi"/>
                <w:spacing w:val="-1"/>
                <w:sz w:val="20"/>
                <w:szCs w:val="20"/>
              </w:rPr>
              <w:t>i</w:t>
            </w:r>
            <w:r w:rsidRPr="00C71F99">
              <w:rPr>
                <w:rFonts w:eastAsia="Arial" w:cstheme="minorHAnsi"/>
                <w:spacing w:val="2"/>
                <w:sz w:val="20"/>
                <w:szCs w:val="20"/>
              </w:rPr>
              <w:t>t</w:t>
            </w:r>
            <w:r w:rsidRPr="00C71F99">
              <w:rPr>
                <w:rFonts w:eastAsia="Arial" w:cstheme="minorHAnsi"/>
                <w:sz w:val="20"/>
                <w:szCs w:val="20"/>
              </w:rPr>
              <w:t xml:space="preserve">h </w:t>
            </w:r>
            <w:r w:rsidRPr="00C71F99">
              <w:rPr>
                <w:rFonts w:eastAsia="Arial" w:cstheme="minorHAnsi"/>
                <w:spacing w:val="-1"/>
                <w:sz w:val="20"/>
                <w:szCs w:val="20"/>
              </w:rPr>
              <w:t>s</w:t>
            </w:r>
            <w:r w:rsidRPr="00C71F99">
              <w:rPr>
                <w:rFonts w:eastAsia="Arial" w:cstheme="minorHAnsi"/>
                <w:spacing w:val="2"/>
                <w:sz w:val="20"/>
                <w:szCs w:val="20"/>
              </w:rPr>
              <w:t>l</w:t>
            </w:r>
            <w:r w:rsidRPr="00C71F99">
              <w:rPr>
                <w:rFonts w:eastAsia="Arial" w:cstheme="minorHAnsi"/>
                <w:sz w:val="20"/>
                <w:szCs w:val="20"/>
              </w:rPr>
              <w:t>ab</w:t>
            </w:r>
            <w:r w:rsidRPr="00C71F99">
              <w:rPr>
                <w:rFonts w:eastAsia="Arial" w:cstheme="minorHAnsi"/>
                <w:spacing w:val="-13"/>
                <w:sz w:val="20"/>
                <w:szCs w:val="20"/>
              </w:rPr>
              <w:t>........................................ …</w:t>
            </w:r>
            <w:r w:rsidRPr="00C71F99">
              <w:rPr>
                <w:rFonts w:eastAsia="Arial" w:cstheme="minorHAnsi"/>
                <w:sz w:val="20"/>
                <w:szCs w:val="20"/>
              </w:rPr>
              <w:t>7</w:t>
            </w:r>
          </w:p>
          <w:p w14:paraId="1E643E32" w14:textId="77777777" w:rsidR="002311F8" w:rsidRPr="00C71F99" w:rsidRDefault="002311F8" w:rsidP="002311F8">
            <w:pPr>
              <w:pStyle w:val="ListParagraph"/>
              <w:numPr>
                <w:ilvl w:val="0"/>
                <w:numId w:val="5"/>
              </w:numPr>
              <w:spacing w:after="0" w:line="228" w:lineRule="exact"/>
              <w:ind w:right="-20"/>
              <w:contextualSpacing w:val="0"/>
              <w:rPr>
                <w:rFonts w:eastAsia="Arial" w:cstheme="minorHAnsi"/>
                <w:sz w:val="20"/>
                <w:szCs w:val="20"/>
              </w:rPr>
            </w:pPr>
            <w:r w:rsidRPr="00C71F99">
              <w:rPr>
                <w:rFonts w:eastAsia="Arial" w:cstheme="minorHAnsi"/>
                <w:spacing w:val="-1"/>
                <w:sz w:val="20"/>
                <w:szCs w:val="20"/>
              </w:rPr>
              <w:t>Pi</w:t>
            </w:r>
            <w:r w:rsidRPr="00C71F99">
              <w:rPr>
                <w:rFonts w:eastAsia="Arial" w:cstheme="minorHAnsi"/>
                <w:sz w:val="20"/>
                <w:szCs w:val="20"/>
              </w:rPr>
              <w:t xml:space="preserve">t </w:t>
            </w:r>
            <w:r w:rsidRPr="00C71F99">
              <w:rPr>
                <w:rFonts w:eastAsia="Arial" w:cstheme="minorHAnsi"/>
                <w:spacing w:val="-1"/>
                <w:sz w:val="20"/>
                <w:szCs w:val="20"/>
              </w:rPr>
              <w:t>l</w:t>
            </w:r>
            <w:r w:rsidRPr="00C71F99">
              <w:rPr>
                <w:rFonts w:eastAsia="Arial" w:cstheme="minorHAnsi"/>
                <w:sz w:val="20"/>
                <w:szCs w:val="20"/>
              </w:rPr>
              <w:t>at</w:t>
            </w:r>
            <w:r w:rsidRPr="00C71F99">
              <w:rPr>
                <w:rFonts w:eastAsia="Arial" w:cstheme="minorHAnsi"/>
                <w:spacing w:val="3"/>
                <w:sz w:val="20"/>
                <w:szCs w:val="20"/>
              </w:rPr>
              <w:t>r</w:t>
            </w:r>
            <w:r w:rsidRPr="00C71F99">
              <w:rPr>
                <w:rFonts w:eastAsia="Arial" w:cstheme="minorHAnsi"/>
                <w:spacing w:val="-1"/>
                <w:sz w:val="20"/>
                <w:szCs w:val="20"/>
              </w:rPr>
              <w:t>i</w:t>
            </w:r>
            <w:r w:rsidRPr="00C71F99">
              <w:rPr>
                <w:rFonts w:eastAsia="Arial" w:cstheme="minorHAnsi"/>
                <w:sz w:val="20"/>
                <w:szCs w:val="20"/>
              </w:rPr>
              <w:t>ne</w:t>
            </w:r>
            <w:r w:rsidRPr="00C71F99">
              <w:rPr>
                <w:rFonts w:eastAsia="Arial" w:cstheme="minorHAnsi"/>
                <w:spacing w:val="-2"/>
                <w:sz w:val="20"/>
                <w:szCs w:val="20"/>
              </w:rPr>
              <w:t xml:space="preserve"> w</w:t>
            </w:r>
            <w:r w:rsidRPr="00C71F99">
              <w:rPr>
                <w:rFonts w:eastAsia="Arial" w:cstheme="minorHAnsi"/>
                <w:spacing w:val="-1"/>
                <w:sz w:val="20"/>
                <w:szCs w:val="20"/>
              </w:rPr>
              <w:t>i</w:t>
            </w:r>
            <w:r w:rsidRPr="00C71F99">
              <w:rPr>
                <w:rFonts w:eastAsia="Arial" w:cstheme="minorHAnsi"/>
                <w:spacing w:val="2"/>
                <w:sz w:val="20"/>
                <w:szCs w:val="20"/>
              </w:rPr>
              <w:t>t</w:t>
            </w:r>
            <w:r w:rsidRPr="00C71F99">
              <w:rPr>
                <w:rFonts w:eastAsia="Arial" w:cstheme="minorHAnsi"/>
                <w:sz w:val="20"/>
                <w:szCs w:val="20"/>
              </w:rPr>
              <w:t>h</w:t>
            </w:r>
            <w:r w:rsidRPr="00C71F99">
              <w:rPr>
                <w:rFonts w:eastAsia="Arial" w:cstheme="minorHAnsi"/>
                <w:spacing w:val="-1"/>
                <w:sz w:val="20"/>
                <w:szCs w:val="20"/>
              </w:rPr>
              <w:t>o</w:t>
            </w:r>
            <w:r w:rsidRPr="00C71F99">
              <w:rPr>
                <w:rFonts w:eastAsia="Arial" w:cstheme="minorHAnsi"/>
                <w:spacing w:val="2"/>
                <w:sz w:val="20"/>
                <w:szCs w:val="20"/>
              </w:rPr>
              <w:t>u</w:t>
            </w:r>
            <w:r w:rsidRPr="00C71F99">
              <w:rPr>
                <w:rFonts w:eastAsia="Arial" w:cstheme="minorHAnsi"/>
                <w:sz w:val="20"/>
                <w:szCs w:val="20"/>
              </w:rPr>
              <w:t xml:space="preserve">t </w:t>
            </w:r>
            <w:r w:rsidRPr="00C71F99">
              <w:rPr>
                <w:rFonts w:eastAsia="Arial" w:cstheme="minorHAnsi"/>
                <w:spacing w:val="1"/>
                <w:sz w:val="20"/>
                <w:szCs w:val="20"/>
              </w:rPr>
              <w:t>s</w:t>
            </w:r>
            <w:r w:rsidRPr="00C71F99">
              <w:rPr>
                <w:rFonts w:eastAsia="Arial" w:cstheme="minorHAnsi"/>
                <w:spacing w:val="-1"/>
                <w:sz w:val="20"/>
                <w:szCs w:val="20"/>
              </w:rPr>
              <w:t>l</w:t>
            </w:r>
            <w:r w:rsidRPr="00C71F99">
              <w:rPr>
                <w:rFonts w:eastAsia="Arial" w:cstheme="minorHAnsi"/>
                <w:spacing w:val="2"/>
                <w:sz w:val="20"/>
                <w:szCs w:val="20"/>
              </w:rPr>
              <w:t>a</w:t>
            </w:r>
            <w:r w:rsidRPr="00C71F99">
              <w:rPr>
                <w:rFonts w:eastAsia="Arial" w:cstheme="minorHAnsi"/>
                <w:sz w:val="20"/>
                <w:szCs w:val="20"/>
              </w:rPr>
              <w:t>b/</w:t>
            </w:r>
            <w:r w:rsidRPr="00C71F99">
              <w:rPr>
                <w:rFonts w:eastAsia="Arial" w:cstheme="minorHAnsi"/>
                <w:spacing w:val="1"/>
                <w:sz w:val="20"/>
                <w:szCs w:val="20"/>
              </w:rPr>
              <w:t>O</w:t>
            </w:r>
            <w:r w:rsidRPr="00C71F99">
              <w:rPr>
                <w:rFonts w:eastAsia="Arial" w:cstheme="minorHAnsi"/>
                <w:spacing w:val="2"/>
                <w:sz w:val="20"/>
                <w:szCs w:val="20"/>
              </w:rPr>
              <w:t>p</w:t>
            </w:r>
            <w:r w:rsidRPr="00C71F99">
              <w:rPr>
                <w:rFonts w:eastAsia="Arial" w:cstheme="minorHAnsi"/>
                <w:sz w:val="20"/>
                <w:szCs w:val="20"/>
              </w:rPr>
              <w:t xml:space="preserve">en </w:t>
            </w:r>
            <w:r w:rsidRPr="00C71F99">
              <w:rPr>
                <w:rFonts w:eastAsia="Arial" w:cstheme="minorHAnsi"/>
                <w:spacing w:val="2"/>
                <w:w w:val="99"/>
                <w:sz w:val="20"/>
                <w:szCs w:val="20"/>
              </w:rPr>
              <w:t>p</w:t>
            </w:r>
            <w:r w:rsidRPr="00C71F99">
              <w:rPr>
                <w:rFonts w:eastAsia="Arial" w:cstheme="minorHAnsi"/>
                <w:spacing w:val="-1"/>
                <w:w w:val="99"/>
                <w:sz w:val="20"/>
                <w:szCs w:val="20"/>
              </w:rPr>
              <w:t>i</w:t>
            </w:r>
            <w:r w:rsidRPr="00C71F99">
              <w:rPr>
                <w:rFonts w:eastAsia="Arial" w:cstheme="minorHAnsi"/>
                <w:spacing w:val="8"/>
                <w:w w:val="99"/>
                <w:sz w:val="20"/>
                <w:szCs w:val="20"/>
              </w:rPr>
              <w:t>t</w:t>
            </w:r>
            <w:r w:rsidRPr="00C71F99">
              <w:rPr>
                <w:rFonts w:eastAsia="Arial" w:cstheme="minorHAnsi"/>
                <w:w w:val="99"/>
                <w:sz w:val="20"/>
                <w:szCs w:val="20"/>
              </w:rPr>
              <w:t>.............</w:t>
            </w:r>
            <w:r w:rsidRPr="00C71F99">
              <w:rPr>
                <w:rFonts w:eastAsia="Arial" w:cstheme="minorHAnsi"/>
                <w:sz w:val="20"/>
                <w:szCs w:val="20"/>
              </w:rPr>
              <w:t>8</w:t>
            </w:r>
          </w:p>
          <w:p w14:paraId="06B2D7B7" w14:textId="52365E5D" w:rsidR="002311F8" w:rsidRPr="00C71F99" w:rsidRDefault="002311F8" w:rsidP="002311F8">
            <w:pPr>
              <w:spacing w:after="0" w:line="228" w:lineRule="exact"/>
              <w:ind w:right="-20"/>
              <w:rPr>
                <w:rFonts w:eastAsia="Arial" w:cstheme="minorHAnsi"/>
                <w:sz w:val="20"/>
                <w:szCs w:val="20"/>
              </w:rPr>
            </w:pPr>
            <w:r w:rsidRPr="00C71F99">
              <w:rPr>
                <w:rFonts w:eastAsia="Arial" w:cstheme="minorHAnsi"/>
                <w:sz w:val="20"/>
                <w:szCs w:val="20"/>
              </w:rPr>
              <w:t>Co</w:t>
            </w:r>
            <w:r w:rsidRPr="00C71F99">
              <w:rPr>
                <w:rFonts w:eastAsia="Arial" w:cstheme="minorHAnsi"/>
                <w:spacing w:val="4"/>
                <w:sz w:val="20"/>
                <w:szCs w:val="20"/>
              </w:rPr>
              <w:t>m</w:t>
            </w:r>
            <w:r w:rsidRPr="00C71F99">
              <w:rPr>
                <w:rFonts w:eastAsia="Arial" w:cstheme="minorHAnsi"/>
                <w:sz w:val="20"/>
                <w:szCs w:val="20"/>
              </w:rPr>
              <w:t>p</w:t>
            </w:r>
            <w:r w:rsidRPr="00C71F99">
              <w:rPr>
                <w:rFonts w:eastAsia="Arial" w:cstheme="minorHAnsi"/>
                <w:spacing w:val="-1"/>
                <w:sz w:val="20"/>
                <w:szCs w:val="20"/>
              </w:rPr>
              <w:t>o</w:t>
            </w:r>
            <w:r w:rsidRPr="00C71F99">
              <w:rPr>
                <w:rFonts w:eastAsia="Arial" w:cstheme="minorHAnsi"/>
                <w:spacing w:val="1"/>
                <w:sz w:val="20"/>
                <w:szCs w:val="20"/>
              </w:rPr>
              <w:t>s</w:t>
            </w:r>
            <w:r w:rsidRPr="00C71F99">
              <w:rPr>
                <w:rFonts w:eastAsia="Arial" w:cstheme="minorHAnsi"/>
                <w:sz w:val="20"/>
                <w:szCs w:val="20"/>
              </w:rPr>
              <w:t>t</w:t>
            </w:r>
            <w:r w:rsidRPr="00C71F99">
              <w:rPr>
                <w:rFonts w:eastAsia="Arial" w:cstheme="minorHAnsi"/>
                <w:spacing w:val="-1"/>
                <w:sz w:val="20"/>
                <w:szCs w:val="20"/>
              </w:rPr>
              <w:t>i</w:t>
            </w:r>
            <w:r w:rsidRPr="00C71F99">
              <w:rPr>
                <w:rFonts w:eastAsia="Arial" w:cstheme="minorHAnsi"/>
                <w:sz w:val="20"/>
                <w:szCs w:val="20"/>
              </w:rPr>
              <w:t xml:space="preserve">ng </w:t>
            </w:r>
            <w:r w:rsidRPr="00C71F99">
              <w:rPr>
                <w:rFonts w:eastAsia="Arial" w:cstheme="minorHAnsi"/>
                <w:spacing w:val="1"/>
                <w:sz w:val="20"/>
                <w:szCs w:val="20"/>
              </w:rPr>
              <w:t>t</w:t>
            </w:r>
            <w:r w:rsidRPr="00C71F99">
              <w:rPr>
                <w:rFonts w:eastAsia="Arial" w:cstheme="minorHAnsi"/>
                <w:spacing w:val="-1"/>
                <w:sz w:val="20"/>
                <w:szCs w:val="20"/>
              </w:rPr>
              <w:t>o</w:t>
            </w:r>
            <w:r w:rsidRPr="00C71F99">
              <w:rPr>
                <w:rFonts w:eastAsia="Arial" w:cstheme="minorHAnsi"/>
                <w:spacing w:val="1"/>
                <w:sz w:val="20"/>
                <w:szCs w:val="20"/>
              </w:rPr>
              <w:t>i</w:t>
            </w:r>
            <w:r w:rsidRPr="00C71F99">
              <w:rPr>
                <w:rFonts w:eastAsia="Arial" w:cstheme="minorHAnsi"/>
                <w:sz w:val="20"/>
                <w:szCs w:val="20"/>
              </w:rPr>
              <w:t>let</w:t>
            </w:r>
            <w:r w:rsidRPr="00C71F99">
              <w:rPr>
                <w:rFonts w:eastAsia="Arial" w:cstheme="minorHAnsi"/>
                <w:spacing w:val="-6"/>
                <w:sz w:val="20"/>
                <w:szCs w:val="20"/>
              </w:rPr>
              <w:t>...................................... ……………….</w:t>
            </w:r>
            <w:r w:rsidRPr="00C71F99">
              <w:rPr>
                <w:rFonts w:eastAsia="Arial" w:cstheme="minorHAnsi"/>
                <w:sz w:val="20"/>
                <w:szCs w:val="20"/>
              </w:rPr>
              <w:t>9</w:t>
            </w:r>
          </w:p>
          <w:p w14:paraId="160A28E7" w14:textId="77777777" w:rsidR="002311F8" w:rsidRPr="00C71F99" w:rsidRDefault="002311F8" w:rsidP="002311F8">
            <w:pPr>
              <w:spacing w:after="0" w:line="228" w:lineRule="exact"/>
              <w:ind w:right="-20"/>
              <w:rPr>
                <w:rFonts w:eastAsia="Arial" w:cstheme="minorHAnsi"/>
                <w:sz w:val="20"/>
                <w:szCs w:val="20"/>
              </w:rPr>
            </w:pPr>
            <w:r w:rsidRPr="00C71F99">
              <w:rPr>
                <w:rFonts w:eastAsia="Arial" w:cstheme="minorHAnsi"/>
                <w:spacing w:val="-1"/>
                <w:sz w:val="20"/>
                <w:szCs w:val="20"/>
              </w:rPr>
              <w:t>B</w:t>
            </w:r>
            <w:r w:rsidRPr="00C71F99">
              <w:rPr>
                <w:rFonts w:eastAsia="Arial" w:cstheme="minorHAnsi"/>
                <w:sz w:val="20"/>
                <w:szCs w:val="20"/>
              </w:rPr>
              <w:t>u</w:t>
            </w:r>
            <w:r w:rsidRPr="00C71F99">
              <w:rPr>
                <w:rFonts w:eastAsia="Arial" w:cstheme="minorHAnsi"/>
                <w:spacing w:val="1"/>
                <w:sz w:val="20"/>
                <w:szCs w:val="20"/>
              </w:rPr>
              <w:t>c</w:t>
            </w:r>
            <w:r w:rsidRPr="00C71F99">
              <w:rPr>
                <w:rFonts w:eastAsia="Arial" w:cstheme="minorHAnsi"/>
                <w:spacing w:val="3"/>
                <w:sz w:val="20"/>
                <w:szCs w:val="20"/>
              </w:rPr>
              <w:t>k</w:t>
            </w:r>
            <w:r w:rsidRPr="00C71F99">
              <w:rPr>
                <w:rFonts w:eastAsia="Arial" w:cstheme="minorHAnsi"/>
                <w:sz w:val="20"/>
                <w:szCs w:val="20"/>
              </w:rPr>
              <w:t>et</w:t>
            </w:r>
            <w:r w:rsidRPr="00C71F99">
              <w:rPr>
                <w:rFonts w:eastAsia="Arial" w:cstheme="minorHAnsi"/>
                <w:w w:val="99"/>
                <w:sz w:val="20"/>
                <w:szCs w:val="20"/>
              </w:rPr>
              <w:t>...................................................................</w:t>
            </w:r>
            <w:r w:rsidRPr="00C71F99">
              <w:rPr>
                <w:rFonts w:eastAsia="Arial" w:cstheme="minorHAnsi"/>
                <w:sz w:val="20"/>
                <w:szCs w:val="20"/>
              </w:rPr>
              <w:t>10</w:t>
            </w:r>
          </w:p>
          <w:p w14:paraId="1ECFD9D8" w14:textId="77777777" w:rsidR="002311F8" w:rsidRPr="00C71F99" w:rsidRDefault="002311F8" w:rsidP="002311F8">
            <w:pPr>
              <w:spacing w:after="0" w:line="228" w:lineRule="exact"/>
              <w:ind w:right="-20"/>
              <w:rPr>
                <w:rFonts w:eastAsia="Arial" w:cstheme="minorHAnsi"/>
                <w:sz w:val="20"/>
                <w:szCs w:val="20"/>
              </w:rPr>
            </w:pPr>
            <w:r w:rsidRPr="00C71F99">
              <w:rPr>
                <w:rFonts w:eastAsia="Arial" w:cstheme="minorHAnsi"/>
                <w:sz w:val="20"/>
                <w:szCs w:val="20"/>
              </w:rPr>
              <w:t xml:space="preserve">No </w:t>
            </w:r>
            <w:r w:rsidRPr="00C71F99">
              <w:rPr>
                <w:rFonts w:eastAsia="Arial" w:cstheme="minorHAnsi"/>
                <w:spacing w:val="2"/>
                <w:sz w:val="20"/>
                <w:szCs w:val="20"/>
              </w:rPr>
              <w:t>f</w:t>
            </w:r>
            <w:r w:rsidRPr="00C71F99">
              <w:rPr>
                <w:rFonts w:eastAsia="Arial" w:cstheme="minorHAnsi"/>
                <w:sz w:val="20"/>
                <w:szCs w:val="20"/>
              </w:rPr>
              <w:t>a</w:t>
            </w:r>
            <w:r w:rsidRPr="00C71F99">
              <w:rPr>
                <w:rFonts w:eastAsia="Arial" w:cstheme="minorHAnsi"/>
                <w:spacing w:val="1"/>
                <w:sz w:val="20"/>
                <w:szCs w:val="20"/>
              </w:rPr>
              <w:t>c</w:t>
            </w:r>
            <w:r w:rsidRPr="00C71F99">
              <w:rPr>
                <w:rFonts w:eastAsia="Arial" w:cstheme="minorHAnsi"/>
                <w:spacing w:val="-1"/>
                <w:sz w:val="20"/>
                <w:szCs w:val="20"/>
              </w:rPr>
              <w:t>il</w:t>
            </w:r>
            <w:r w:rsidRPr="00C71F99">
              <w:rPr>
                <w:rFonts w:eastAsia="Arial" w:cstheme="minorHAnsi"/>
                <w:spacing w:val="1"/>
                <w:sz w:val="20"/>
                <w:szCs w:val="20"/>
              </w:rPr>
              <w:t>i</w:t>
            </w:r>
            <w:r w:rsidRPr="00C71F99">
              <w:rPr>
                <w:rFonts w:eastAsia="Arial" w:cstheme="minorHAnsi"/>
                <w:spacing w:val="2"/>
                <w:sz w:val="20"/>
                <w:szCs w:val="20"/>
              </w:rPr>
              <w:t>t</w:t>
            </w:r>
            <w:r w:rsidRPr="00C71F99">
              <w:rPr>
                <w:rFonts w:eastAsia="Arial" w:cstheme="minorHAnsi"/>
                <w:spacing w:val="-4"/>
                <w:sz w:val="20"/>
                <w:szCs w:val="20"/>
              </w:rPr>
              <w:t>y</w:t>
            </w:r>
            <w:r w:rsidRPr="00C71F99">
              <w:rPr>
                <w:rFonts w:eastAsia="Arial" w:cstheme="minorHAnsi"/>
                <w:sz w:val="20"/>
                <w:szCs w:val="20"/>
              </w:rPr>
              <w:t xml:space="preserve">, </w:t>
            </w:r>
            <w:r w:rsidRPr="00C71F99">
              <w:rPr>
                <w:rFonts w:eastAsia="Arial" w:cstheme="minorHAnsi"/>
                <w:spacing w:val="-1"/>
                <w:sz w:val="20"/>
                <w:szCs w:val="20"/>
              </w:rPr>
              <w:t>B</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pacing w:val="2"/>
                <w:sz w:val="20"/>
                <w:szCs w:val="20"/>
              </w:rPr>
              <w:t>h</w:t>
            </w:r>
            <w:r w:rsidRPr="00C71F99">
              <w:rPr>
                <w:rFonts w:eastAsia="Arial" w:cstheme="minorHAnsi"/>
                <w:sz w:val="20"/>
                <w:szCs w:val="20"/>
              </w:rPr>
              <w:t xml:space="preserve">, </w:t>
            </w:r>
            <w:r w:rsidRPr="00C71F99">
              <w:rPr>
                <w:rFonts w:eastAsia="Arial" w:cstheme="minorHAnsi"/>
                <w:w w:val="99"/>
                <w:sz w:val="20"/>
                <w:szCs w:val="20"/>
              </w:rPr>
              <w:t>F</w:t>
            </w:r>
            <w:r w:rsidRPr="00C71F99">
              <w:rPr>
                <w:rFonts w:eastAsia="Arial" w:cstheme="minorHAnsi"/>
                <w:spacing w:val="2"/>
                <w:w w:val="99"/>
                <w:sz w:val="20"/>
                <w:szCs w:val="20"/>
              </w:rPr>
              <w:t>i</w:t>
            </w:r>
            <w:r w:rsidRPr="00C71F99">
              <w:rPr>
                <w:rFonts w:eastAsia="Arial" w:cstheme="minorHAnsi"/>
                <w:w w:val="99"/>
                <w:sz w:val="20"/>
                <w:szCs w:val="20"/>
              </w:rPr>
              <w:t>e</w:t>
            </w:r>
            <w:r w:rsidRPr="00C71F99">
              <w:rPr>
                <w:rFonts w:eastAsia="Arial" w:cstheme="minorHAnsi"/>
                <w:spacing w:val="-1"/>
                <w:w w:val="99"/>
                <w:sz w:val="20"/>
                <w:szCs w:val="20"/>
              </w:rPr>
              <w:t>l</w:t>
            </w:r>
            <w:r w:rsidRPr="00C71F99">
              <w:rPr>
                <w:rFonts w:eastAsia="Arial" w:cstheme="minorHAnsi"/>
                <w:spacing w:val="9"/>
                <w:w w:val="99"/>
                <w:sz w:val="20"/>
                <w:szCs w:val="20"/>
              </w:rPr>
              <w:t>d</w:t>
            </w:r>
            <w:r w:rsidRPr="00C71F99">
              <w:rPr>
                <w:rFonts w:eastAsia="Arial" w:cstheme="minorHAnsi"/>
                <w:w w:val="99"/>
                <w:sz w:val="20"/>
                <w:szCs w:val="20"/>
              </w:rPr>
              <w:t>..........................................</w:t>
            </w:r>
            <w:r w:rsidRPr="00C71F99">
              <w:rPr>
                <w:rFonts w:eastAsia="Arial" w:cstheme="minorHAnsi"/>
                <w:sz w:val="20"/>
                <w:szCs w:val="20"/>
              </w:rPr>
              <w:t>11</w:t>
            </w:r>
          </w:p>
        </w:tc>
        <w:tc>
          <w:tcPr>
            <w:tcW w:w="1806" w:type="dxa"/>
            <w:vAlign w:val="center"/>
          </w:tcPr>
          <w:p w14:paraId="2FCE7636" w14:textId="01E3424C" w:rsidR="002311F8" w:rsidRPr="00C71F99" w:rsidRDefault="002311F8" w:rsidP="002311F8">
            <w:pPr>
              <w:spacing w:after="0"/>
              <w:ind w:right="-20"/>
              <w:rPr>
                <w:rFonts w:eastAsia="Arial" w:cstheme="minorHAnsi"/>
                <w:sz w:val="20"/>
                <w:szCs w:val="20"/>
              </w:rPr>
            </w:pPr>
            <w:r w:rsidRPr="00C71F99">
              <w:rPr>
                <w:rFonts w:cstheme="minorHAnsi"/>
                <w:bCs/>
                <w:sz w:val="20"/>
                <w:szCs w:val="20"/>
              </w:rPr>
              <w:t xml:space="preserve">If response is 4 </w:t>
            </w:r>
            <w:proofErr w:type="spellStart"/>
            <w:r w:rsidRPr="00C71F99">
              <w:rPr>
                <w:rFonts w:cstheme="minorHAnsi"/>
                <w:bCs/>
                <w:sz w:val="20"/>
                <w:szCs w:val="20"/>
              </w:rPr>
              <w:t>aor</w:t>
            </w:r>
            <w:proofErr w:type="spellEnd"/>
            <w:r w:rsidRPr="00C71F99">
              <w:rPr>
                <w:rFonts w:cstheme="minorHAnsi"/>
                <w:bCs/>
                <w:sz w:val="20"/>
                <w:szCs w:val="20"/>
              </w:rPr>
              <w:t xml:space="preserve"> 11 then go to section L</w:t>
            </w:r>
          </w:p>
        </w:tc>
      </w:tr>
      <w:tr w:rsidR="002311F8" w:rsidRPr="00C71F99" w14:paraId="2E21E477" w14:textId="77777777" w:rsidTr="00595B4F">
        <w:trPr>
          <w:trHeight w:val="719"/>
          <w:jc w:val="center"/>
        </w:trPr>
        <w:tc>
          <w:tcPr>
            <w:tcW w:w="899" w:type="dxa"/>
            <w:vAlign w:val="center"/>
          </w:tcPr>
          <w:p w14:paraId="0CF80CD9" w14:textId="77777777" w:rsidR="002311F8" w:rsidRPr="00C71F99" w:rsidRDefault="002311F8" w:rsidP="002311F8">
            <w:pPr>
              <w:spacing w:before="37" w:after="0" w:line="266" w:lineRule="auto"/>
              <w:ind w:right="185"/>
              <w:jc w:val="center"/>
              <w:rPr>
                <w:rFonts w:cstheme="minorHAnsi"/>
                <w:sz w:val="24"/>
                <w:szCs w:val="24"/>
                <w:lang w:val="en-GB"/>
              </w:rPr>
            </w:pPr>
            <w:r w:rsidRPr="00C71F99">
              <w:rPr>
                <w:rFonts w:cstheme="minorHAnsi"/>
                <w:sz w:val="24"/>
                <w:szCs w:val="24"/>
                <w:lang w:val="en-GB"/>
              </w:rPr>
              <w:t>K12</w:t>
            </w:r>
          </w:p>
        </w:tc>
        <w:tc>
          <w:tcPr>
            <w:tcW w:w="4406" w:type="dxa"/>
            <w:vAlign w:val="center"/>
          </w:tcPr>
          <w:p w14:paraId="2311925D" w14:textId="77777777" w:rsidR="002311F8" w:rsidRPr="00C71F99" w:rsidRDefault="002311F8" w:rsidP="002311F8">
            <w:pPr>
              <w:spacing w:before="37" w:after="0" w:line="266" w:lineRule="auto"/>
              <w:ind w:left="109" w:right="188"/>
              <w:rPr>
                <w:rFonts w:cstheme="minorHAnsi"/>
                <w:sz w:val="24"/>
                <w:szCs w:val="24"/>
                <w:lang w:val="en-GB"/>
              </w:rPr>
            </w:pPr>
            <w:r w:rsidRPr="00C71F99">
              <w:rPr>
                <w:rFonts w:cstheme="minorHAnsi"/>
                <w:sz w:val="24"/>
                <w:szCs w:val="24"/>
                <w:lang w:val="en-GB"/>
              </w:rPr>
              <w:t>Do you share this facility with others who are not members of your household</w:t>
            </w:r>
            <w:r w:rsidRPr="00C71F99">
              <w:rPr>
                <w:rFonts w:eastAsia="Arial" w:cstheme="minorHAnsi"/>
                <w:sz w:val="24"/>
                <w:szCs w:val="24"/>
              </w:rPr>
              <w:t>?</w:t>
            </w:r>
          </w:p>
        </w:tc>
        <w:tc>
          <w:tcPr>
            <w:tcW w:w="4319" w:type="dxa"/>
            <w:vAlign w:val="center"/>
          </w:tcPr>
          <w:p w14:paraId="7428AFBB" w14:textId="77777777"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Yes</w:t>
            </w:r>
            <w:r w:rsidRPr="00C71F99">
              <w:rPr>
                <w:rFonts w:asciiTheme="minorHAnsi" w:hAnsiTheme="minorHAnsi" w:cstheme="minorHAnsi"/>
              </w:rPr>
              <w:tab/>
              <w:t>……………………………………………………….1</w:t>
            </w:r>
          </w:p>
          <w:p w14:paraId="57EA90BE" w14:textId="1E78E47D"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No…………………………………………….…………………</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5CBFB3F2" w14:textId="1663A493"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Don’t know…………………………………….…………….…98</w:t>
            </w:r>
          </w:p>
        </w:tc>
        <w:tc>
          <w:tcPr>
            <w:tcW w:w="1806" w:type="dxa"/>
            <w:vAlign w:val="center"/>
          </w:tcPr>
          <w:p w14:paraId="41672C79" w14:textId="77777777" w:rsidR="002311F8" w:rsidRPr="00C71F99" w:rsidRDefault="002311F8" w:rsidP="002311F8">
            <w:pPr>
              <w:spacing w:after="0" w:line="200" w:lineRule="exact"/>
              <w:rPr>
                <w:rFonts w:cstheme="minorHAnsi"/>
                <w:sz w:val="20"/>
                <w:szCs w:val="20"/>
              </w:rPr>
            </w:pPr>
            <w:r w:rsidRPr="00C71F99">
              <w:rPr>
                <w:rFonts w:cstheme="minorHAnsi"/>
                <w:bCs/>
                <w:sz w:val="20"/>
                <w:szCs w:val="20"/>
              </w:rPr>
              <w:t>If No or Don’t Know then go to section L</w:t>
            </w:r>
          </w:p>
        </w:tc>
      </w:tr>
      <w:tr w:rsidR="002311F8" w:rsidRPr="00C71F99" w14:paraId="088C5352" w14:textId="77777777" w:rsidTr="00595B4F">
        <w:trPr>
          <w:trHeight w:val="719"/>
          <w:jc w:val="center"/>
        </w:trPr>
        <w:tc>
          <w:tcPr>
            <w:tcW w:w="899" w:type="dxa"/>
            <w:vAlign w:val="center"/>
          </w:tcPr>
          <w:p w14:paraId="65468025"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K13</w:t>
            </w:r>
          </w:p>
        </w:tc>
        <w:tc>
          <w:tcPr>
            <w:tcW w:w="4406" w:type="dxa"/>
            <w:vAlign w:val="center"/>
          </w:tcPr>
          <w:p w14:paraId="5CAF0041" w14:textId="77777777" w:rsidR="002311F8" w:rsidRPr="00C71F99" w:rsidRDefault="002311F8" w:rsidP="002311F8">
            <w:pPr>
              <w:spacing w:before="37" w:after="0" w:line="266" w:lineRule="auto"/>
              <w:ind w:left="109" w:right="107"/>
              <w:rPr>
                <w:rFonts w:cstheme="minorHAnsi"/>
                <w:sz w:val="24"/>
                <w:szCs w:val="24"/>
                <w:lang w:val="en-GB"/>
              </w:rPr>
            </w:pPr>
            <w:r w:rsidRPr="00C71F99">
              <w:rPr>
                <w:rFonts w:cstheme="minorHAnsi"/>
                <w:sz w:val="24"/>
                <w:szCs w:val="24"/>
                <w:lang w:val="en-GB"/>
              </w:rPr>
              <w:t>Do you share this facility only with members of other households that you know, or is the facility open to the use of the general public?</w:t>
            </w:r>
          </w:p>
        </w:tc>
        <w:tc>
          <w:tcPr>
            <w:tcW w:w="4319" w:type="dxa"/>
            <w:vAlign w:val="center"/>
          </w:tcPr>
          <w:p w14:paraId="40A99E45" w14:textId="77777777" w:rsidR="002311F8" w:rsidRPr="00C71F99" w:rsidRDefault="002311F8" w:rsidP="002311F8">
            <w:pPr>
              <w:widowControl w:val="0"/>
              <w:tabs>
                <w:tab w:val="left" w:leader="dot" w:pos="3600"/>
              </w:tabs>
              <w:spacing w:after="0"/>
              <w:ind w:left="90"/>
              <w:rPr>
                <w:rFonts w:cstheme="minorHAnsi"/>
                <w:sz w:val="20"/>
                <w:szCs w:val="20"/>
              </w:rPr>
            </w:pPr>
            <w:proofErr w:type="gramStart"/>
            <w:r w:rsidRPr="00C71F99">
              <w:rPr>
                <w:rFonts w:cstheme="minorHAnsi"/>
                <w:sz w:val="20"/>
                <w:szCs w:val="20"/>
              </w:rPr>
              <w:t>Other</w:t>
            </w:r>
            <w:proofErr w:type="gramEnd"/>
            <w:r w:rsidRPr="00C71F99">
              <w:rPr>
                <w:rFonts w:cstheme="minorHAnsi"/>
                <w:sz w:val="20"/>
                <w:szCs w:val="20"/>
              </w:rPr>
              <w:t xml:space="preserve"> household only (not public) </w:t>
            </w:r>
            <w:r w:rsidRPr="00C71F99">
              <w:rPr>
                <w:rFonts w:cstheme="minorHAnsi"/>
                <w:sz w:val="20"/>
                <w:szCs w:val="20"/>
              </w:rPr>
              <w:tab/>
              <w:t>……1</w:t>
            </w:r>
          </w:p>
          <w:p w14:paraId="4629A30B"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Public facility</w:t>
            </w:r>
            <w:r w:rsidRPr="00C71F99">
              <w:rPr>
                <w:rFonts w:cstheme="minorHAnsi"/>
                <w:sz w:val="20"/>
                <w:szCs w:val="20"/>
              </w:rPr>
              <w:tab/>
              <w:t>……2</w:t>
            </w:r>
          </w:p>
        </w:tc>
        <w:tc>
          <w:tcPr>
            <w:tcW w:w="1806" w:type="dxa"/>
            <w:vAlign w:val="center"/>
          </w:tcPr>
          <w:p w14:paraId="4660BF01" w14:textId="77777777" w:rsidR="002311F8" w:rsidRPr="00C71F99" w:rsidRDefault="002311F8" w:rsidP="002311F8">
            <w:pPr>
              <w:spacing w:after="0" w:line="200" w:lineRule="exact"/>
              <w:rPr>
                <w:rFonts w:cstheme="minorHAnsi"/>
                <w:sz w:val="20"/>
                <w:szCs w:val="20"/>
              </w:rPr>
            </w:pPr>
          </w:p>
        </w:tc>
      </w:tr>
      <w:tr w:rsidR="002311F8" w:rsidRPr="00C71F99" w14:paraId="251BE8B8" w14:textId="77777777" w:rsidTr="00595B4F">
        <w:trPr>
          <w:trHeight w:val="719"/>
          <w:jc w:val="center"/>
        </w:trPr>
        <w:tc>
          <w:tcPr>
            <w:tcW w:w="899" w:type="dxa"/>
            <w:vAlign w:val="center"/>
          </w:tcPr>
          <w:p w14:paraId="0A652EFC"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K14</w:t>
            </w:r>
          </w:p>
        </w:tc>
        <w:tc>
          <w:tcPr>
            <w:tcW w:w="4406" w:type="dxa"/>
            <w:vAlign w:val="center"/>
          </w:tcPr>
          <w:p w14:paraId="66C823E1" w14:textId="77777777" w:rsidR="002311F8" w:rsidRPr="00C71F99" w:rsidRDefault="002311F8" w:rsidP="002311F8">
            <w:pPr>
              <w:spacing w:before="37" w:after="0" w:line="266" w:lineRule="auto"/>
              <w:ind w:left="109" w:right="188"/>
              <w:rPr>
                <w:rFonts w:cstheme="minorHAnsi"/>
                <w:sz w:val="24"/>
                <w:szCs w:val="24"/>
                <w:lang w:val="en-GB"/>
              </w:rPr>
            </w:pPr>
            <w:r w:rsidRPr="00C71F99">
              <w:rPr>
                <w:rFonts w:cstheme="minorHAnsi"/>
                <w:sz w:val="24"/>
                <w:szCs w:val="24"/>
                <w:lang w:val="en-GB"/>
              </w:rPr>
              <w:t>How many households in total use this toilet facility, including your own household?</w:t>
            </w:r>
          </w:p>
        </w:tc>
        <w:tc>
          <w:tcPr>
            <w:tcW w:w="4319" w:type="dxa"/>
            <w:vAlign w:val="center"/>
          </w:tcPr>
          <w:p w14:paraId="271560A2" w14:textId="116B616F"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Number of household (If less than 10) ……</w:t>
            </w:r>
            <w:proofErr w:type="gramStart"/>
            <w:r w:rsidRPr="00C71F99">
              <w:rPr>
                <w:rFonts w:cstheme="minorHAnsi"/>
                <w:sz w:val="20"/>
                <w:szCs w:val="20"/>
              </w:rPr>
              <w:t>…..</w:t>
            </w:r>
            <w:proofErr w:type="gramEnd"/>
            <w:r w:rsidRPr="00C71F99">
              <w:rPr>
                <w:rFonts w:cstheme="minorHAnsi"/>
                <w:sz w:val="20"/>
                <w:szCs w:val="20"/>
              </w:rPr>
              <w:t>….1</w:t>
            </w:r>
          </w:p>
          <w:p w14:paraId="7A28DDEC" w14:textId="755E6C83"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Ten or more household </w:t>
            </w:r>
            <w:r w:rsidRPr="00C71F99">
              <w:rPr>
                <w:rFonts w:cstheme="minorHAnsi"/>
                <w:sz w:val="20"/>
                <w:szCs w:val="20"/>
              </w:rPr>
              <w:tab/>
              <w:t>.……2</w:t>
            </w:r>
          </w:p>
          <w:p w14:paraId="0CD693FC" w14:textId="38934D84" w:rsidR="002311F8" w:rsidRPr="00C71F99" w:rsidRDefault="002311F8" w:rsidP="002311F8">
            <w:pPr>
              <w:widowControl w:val="0"/>
              <w:tabs>
                <w:tab w:val="left" w:leader="dot" w:pos="3600"/>
              </w:tabs>
              <w:spacing w:after="0"/>
              <w:ind w:left="90"/>
              <w:rPr>
                <w:rFonts w:eastAsia="Arial" w:cstheme="minorHAnsi"/>
                <w:sz w:val="20"/>
                <w:szCs w:val="20"/>
              </w:rPr>
            </w:pPr>
            <w:r w:rsidRPr="00C71F99">
              <w:rPr>
                <w:rFonts w:cstheme="minorHAnsi"/>
                <w:sz w:val="20"/>
                <w:szCs w:val="20"/>
              </w:rPr>
              <w:t>Don’t Know …………………………………. ………….......98</w:t>
            </w:r>
          </w:p>
        </w:tc>
        <w:tc>
          <w:tcPr>
            <w:tcW w:w="1806" w:type="dxa"/>
          </w:tcPr>
          <w:p w14:paraId="1EF7D7BB" w14:textId="77777777" w:rsidR="002311F8" w:rsidRPr="00C71F99" w:rsidRDefault="002311F8" w:rsidP="002311F8">
            <w:pPr>
              <w:spacing w:after="0" w:line="200" w:lineRule="exact"/>
              <w:rPr>
                <w:rFonts w:cstheme="minorHAnsi"/>
                <w:sz w:val="20"/>
                <w:szCs w:val="20"/>
              </w:rPr>
            </w:pPr>
          </w:p>
        </w:tc>
      </w:tr>
      <w:tr w:rsidR="002311F8" w:rsidRPr="00C71F99" w14:paraId="3AD88FA5" w14:textId="77777777" w:rsidTr="00595B4F">
        <w:trPr>
          <w:trHeight w:val="719"/>
          <w:jc w:val="center"/>
        </w:trPr>
        <w:tc>
          <w:tcPr>
            <w:tcW w:w="899" w:type="dxa"/>
            <w:vAlign w:val="center"/>
          </w:tcPr>
          <w:p w14:paraId="090F0A90" w14:textId="2649453E"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K16</w:t>
            </w:r>
          </w:p>
        </w:tc>
        <w:tc>
          <w:tcPr>
            <w:tcW w:w="4406" w:type="dxa"/>
            <w:vAlign w:val="center"/>
          </w:tcPr>
          <w:p w14:paraId="2114FCAC" w14:textId="4861FB8A" w:rsidR="002311F8" w:rsidRPr="00C71F99" w:rsidRDefault="002311F8" w:rsidP="002311F8">
            <w:pPr>
              <w:spacing w:before="37" w:after="0" w:line="266" w:lineRule="auto"/>
              <w:ind w:left="109" w:right="188"/>
              <w:rPr>
                <w:rFonts w:cstheme="minorHAnsi"/>
                <w:sz w:val="24"/>
                <w:szCs w:val="24"/>
                <w:lang w:val="en-GB"/>
              </w:rPr>
            </w:pPr>
            <w:r w:rsidRPr="00C71F99">
              <w:rPr>
                <w:rFonts w:cstheme="minorHAnsi"/>
                <w:sz w:val="24"/>
                <w:szCs w:val="24"/>
                <w:lang w:val="en-GB"/>
              </w:rPr>
              <w:t>Who has provided you this toilet facility?</w:t>
            </w:r>
          </w:p>
        </w:tc>
        <w:tc>
          <w:tcPr>
            <w:tcW w:w="4319" w:type="dxa"/>
            <w:vAlign w:val="center"/>
          </w:tcPr>
          <w:p w14:paraId="210F5DF3"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Self…………………………………………………</w:t>
            </w:r>
            <w:proofErr w:type="gramStart"/>
            <w:r w:rsidRPr="00C71F99">
              <w:rPr>
                <w:rFonts w:cstheme="minorHAnsi"/>
                <w:sz w:val="20"/>
                <w:szCs w:val="20"/>
              </w:rPr>
              <w:t>…..</w:t>
            </w:r>
            <w:proofErr w:type="gramEnd"/>
            <w:r w:rsidRPr="00C71F99">
              <w:rPr>
                <w:rFonts w:cstheme="minorHAnsi"/>
                <w:sz w:val="20"/>
                <w:szCs w:val="20"/>
              </w:rPr>
              <w:t>………..….1</w:t>
            </w:r>
          </w:p>
          <w:p w14:paraId="6594059F"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AKU Project</w:t>
            </w:r>
            <w:r w:rsidRPr="00C71F99">
              <w:rPr>
                <w:rFonts w:cstheme="minorHAnsi"/>
                <w:sz w:val="20"/>
                <w:szCs w:val="20"/>
              </w:rPr>
              <w:tab/>
              <w:t>.……2</w:t>
            </w:r>
          </w:p>
          <w:p w14:paraId="7AA89680"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Govt (Municipality/Town Committee/UC </w:t>
            </w:r>
            <w:r w:rsidRPr="00C71F99">
              <w:rPr>
                <w:rFonts w:cstheme="minorHAnsi"/>
                <w:sz w:val="20"/>
                <w:szCs w:val="20"/>
              </w:rPr>
              <w:tab/>
              <w:t>.……3</w:t>
            </w:r>
          </w:p>
          <w:p w14:paraId="30A2A25D"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Other NGO……………………………………………………….4</w:t>
            </w:r>
          </w:p>
          <w:p w14:paraId="3D2E1B77" w14:textId="6A3B98FB"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Other(specify)……………………………. ………….........96</w:t>
            </w:r>
          </w:p>
        </w:tc>
        <w:tc>
          <w:tcPr>
            <w:tcW w:w="1806" w:type="dxa"/>
          </w:tcPr>
          <w:p w14:paraId="2CE07AED" w14:textId="77777777" w:rsidR="002311F8" w:rsidRPr="00C71F99" w:rsidRDefault="002311F8" w:rsidP="002311F8">
            <w:pPr>
              <w:spacing w:after="0" w:line="200" w:lineRule="exact"/>
              <w:rPr>
                <w:rFonts w:cstheme="minorHAnsi"/>
                <w:sz w:val="20"/>
                <w:szCs w:val="20"/>
              </w:rPr>
            </w:pPr>
          </w:p>
        </w:tc>
      </w:tr>
    </w:tbl>
    <w:p w14:paraId="745C1EB6" w14:textId="651255A1" w:rsidR="007D7B6C" w:rsidRPr="00C71F99" w:rsidRDefault="007D7B6C" w:rsidP="007D7B6C">
      <w:pPr>
        <w:tabs>
          <w:tab w:val="left" w:pos="6330"/>
        </w:tabs>
        <w:bidi/>
        <w:spacing w:after="0"/>
        <w:rPr>
          <w:rFonts w:cstheme="minorHAnsi"/>
          <w:sz w:val="24"/>
          <w:szCs w:val="24"/>
          <w:rtl/>
          <w:lang w:bidi="fa-IR"/>
        </w:rPr>
      </w:pPr>
    </w:p>
    <w:p w14:paraId="0B6BEA3E" w14:textId="568AA599" w:rsidR="007D7B6C" w:rsidRPr="00C71F99" w:rsidRDefault="007D7B6C" w:rsidP="007D7B6C">
      <w:pPr>
        <w:tabs>
          <w:tab w:val="left" w:pos="6330"/>
        </w:tabs>
        <w:bidi/>
        <w:spacing w:after="0"/>
        <w:rPr>
          <w:rFonts w:cstheme="minorHAnsi"/>
          <w:sz w:val="24"/>
          <w:szCs w:val="24"/>
          <w:rtl/>
          <w:lang w:bidi="fa-IR"/>
        </w:rPr>
      </w:pPr>
    </w:p>
    <w:p w14:paraId="1FFFB20E" w14:textId="05D848CE" w:rsidR="007D7B6C" w:rsidRPr="00C71F99" w:rsidRDefault="007D7B6C" w:rsidP="007D7B6C">
      <w:pPr>
        <w:tabs>
          <w:tab w:val="left" w:pos="6330"/>
        </w:tabs>
        <w:bidi/>
        <w:spacing w:after="0"/>
        <w:rPr>
          <w:rFonts w:cstheme="minorHAnsi"/>
          <w:sz w:val="24"/>
          <w:szCs w:val="24"/>
          <w:rtl/>
          <w:lang w:bidi="fa-IR"/>
        </w:rPr>
      </w:pPr>
    </w:p>
    <w:p w14:paraId="556DBEF5" w14:textId="1F06C171" w:rsidR="007D7B6C" w:rsidRPr="00C71F99" w:rsidRDefault="007D7B6C" w:rsidP="007D7B6C">
      <w:pPr>
        <w:tabs>
          <w:tab w:val="left" w:pos="6330"/>
        </w:tabs>
        <w:bidi/>
        <w:spacing w:after="0"/>
        <w:rPr>
          <w:rFonts w:cstheme="minorHAnsi"/>
          <w:sz w:val="24"/>
          <w:szCs w:val="24"/>
          <w:rtl/>
          <w:lang w:bidi="fa-IR"/>
        </w:rPr>
      </w:pPr>
    </w:p>
    <w:p w14:paraId="6137DD7F" w14:textId="329BBDB9" w:rsidR="007D7B6C" w:rsidRPr="00C71F99" w:rsidRDefault="007D7B6C" w:rsidP="007D7B6C">
      <w:pPr>
        <w:tabs>
          <w:tab w:val="left" w:pos="6330"/>
        </w:tabs>
        <w:bidi/>
        <w:spacing w:after="0"/>
        <w:rPr>
          <w:rFonts w:cstheme="minorHAnsi"/>
          <w:sz w:val="24"/>
          <w:szCs w:val="24"/>
          <w:rtl/>
          <w:lang w:bidi="fa-IR"/>
        </w:rPr>
      </w:pPr>
    </w:p>
    <w:p w14:paraId="1BCA2F76" w14:textId="329628F4" w:rsidR="007D7B6C" w:rsidRPr="00C71F99" w:rsidRDefault="007D7B6C" w:rsidP="007D7B6C">
      <w:pPr>
        <w:tabs>
          <w:tab w:val="left" w:pos="6330"/>
        </w:tabs>
        <w:bidi/>
        <w:spacing w:after="0"/>
        <w:rPr>
          <w:rFonts w:cstheme="minorHAnsi"/>
          <w:sz w:val="24"/>
          <w:szCs w:val="24"/>
          <w:rtl/>
          <w:lang w:bidi="fa-IR"/>
        </w:rPr>
      </w:pPr>
    </w:p>
    <w:p w14:paraId="45ADEFEF" w14:textId="4877C218" w:rsidR="00C30CAF" w:rsidRPr="00C71F99" w:rsidRDefault="00C30CAF" w:rsidP="00C30CAF">
      <w:pPr>
        <w:tabs>
          <w:tab w:val="left" w:pos="6330"/>
        </w:tabs>
        <w:bidi/>
        <w:spacing w:after="0"/>
        <w:rPr>
          <w:rFonts w:cstheme="minorHAnsi"/>
          <w:sz w:val="24"/>
          <w:szCs w:val="24"/>
          <w:rtl/>
          <w:lang w:bidi="fa-IR"/>
        </w:rPr>
      </w:pPr>
    </w:p>
    <w:p w14:paraId="355DEE82" w14:textId="77777777" w:rsidR="00C30CAF" w:rsidRPr="00C71F99" w:rsidRDefault="00C30CAF" w:rsidP="00C30CAF">
      <w:pPr>
        <w:tabs>
          <w:tab w:val="left" w:pos="6330"/>
        </w:tabs>
        <w:bidi/>
        <w:spacing w:after="0"/>
        <w:rPr>
          <w:rFonts w:cstheme="minorHAnsi"/>
          <w:sz w:val="24"/>
          <w:szCs w:val="24"/>
          <w:rtl/>
          <w:lang w:bidi="fa-IR"/>
        </w:rPr>
      </w:pPr>
    </w:p>
    <w:p w14:paraId="1FCFD065" w14:textId="77777777" w:rsidR="007D7B6C" w:rsidRPr="00C71F99" w:rsidRDefault="007D7B6C" w:rsidP="007D7B6C">
      <w:pPr>
        <w:tabs>
          <w:tab w:val="left" w:pos="6330"/>
        </w:tabs>
        <w:bidi/>
        <w:spacing w:after="0"/>
        <w:rPr>
          <w:rFonts w:cstheme="minorHAnsi"/>
          <w:sz w:val="24"/>
          <w:szCs w:val="24"/>
          <w:rtl/>
          <w:lang w:bidi="fa-IR"/>
        </w:rPr>
      </w:pPr>
    </w:p>
    <w:p w14:paraId="0891F6BD" w14:textId="0B1B9C1D" w:rsidR="00241F48" w:rsidRPr="00C71F99" w:rsidRDefault="00241F48" w:rsidP="00241F48">
      <w:pPr>
        <w:tabs>
          <w:tab w:val="left" w:pos="6330"/>
        </w:tabs>
        <w:bidi/>
        <w:spacing w:after="0"/>
        <w:rPr>
          <w:rFonts w:cstheme="minorHAnsi"/>
          <w:sz w:val="24"/>
          <w:szCs w:val="24"/>
          <w:rtl/>
          <w:lang w:bidi="fa-IR"/>
        </w:rPr>
      </w:pPr>
    </w:p>
    <w:p w14:paraId="3D40BB02" w14:textId="77777777" w:rsidR="00C30CAF" w:rsidRPr="00C71F99" w:rsidRDefault="00C30CAF" w:rsidP="00C30CAF">
      <w:pPr>
        <w:tabs>
          <w:tab w:val="left" w:pos="6330"/>
        </w:tabs>
        <w:bidi/>
        <w:spacing w:after="0"/>
        <w:rPr>
          <w:rFonts w:cstheme="minorHAnsi"/>
          <w:sz w:val="24"/>
          <w:szCs w:val="24"/>
          <w:rtl/>
          <w:lang w:bidi="fa-IR"/>
        </w:rPr>
      </w:pPr>
    </w:p>
    <w:p w14:paraId="72436A22" w14:textId="0968174E" w:rsidR="00347CCD" w:rsidRPr="00C71F99" w:rsidRDefault="00347CCD" w:rsidP="00347CCD">
      <w:pPr>
        <w:tabs>
          <w:tab w:val="left" w:pos="6330"/>
        </w:tabs>
        <w:bidi/>
        <w:spacing w:after="0"/>
        <w:rPr>
          <w:rFonts w:cstheme="minorHAnsi"/>
          <w:sz w:val="24"/>
          <w:szCs w:val="24"/>
          <w:rtl/>
          <w:lang w:bidi="fa-IR"/>
        </w:rPr>
      </w:pPr>
    </w:p>
    <w:p w14:paraId="7952C3C1" w14:textId="173FBC5F" w:rsidR="00C30CAF" w:rsidRPr="00C71F99" w:rsidRDefault="00C30CAF" w:rsidP="00C30CAF">
      <w:pPr>
        <w:tabs>
          <w:tab w:val="left" w:pos="6330"/>
        </w:tabs>
        <w:bidi/>
        <w:spacing w:after="0"/>
        <w:rPr>
          <w:rFonts w:cstheme="minorHAnsi"/>
          <w:sz w:val="24"/>
          <w:szCs w:val="24"/>
          <w:rtl/>
          <w:lang w:bidi="fa-IR"/>
        </w:rPr>
      </w:pPr>
    </w:p>
    <w:p w14:paraId="032A3DA4" w14:textId="77777777" w:rsidR="00C30CAF" w:rsidRPr="00C71F99" w:rsidRDefault="00C30CAF" w:rsidP="00C30CAF">
      <w:pPr>
        <w:tabs>
          <w:tab w:val="left" w:pos="6330"/>
        </w:tabs>
        <w:bidi/>
        <w:spacing w:after="0"/>
        <w:rPr>
          <w:rFonts w:cstheme="minorHAnsi"/>
          <w:sz w:val="24"/>
          <w:szCs w:val="24"/>
          <w:rtl/>
          <w:lang w:bidi="fa-IR"/>
        </w:rPr>
      </w:pP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4230"/>
        <w:gridCol w:w="4500"/>
        <w:gridCol w:w="1800"/>
      </w:tblGrid>
      <w:tr w:rsidR="007D7B6C" w:rsidRPr="00C71F99" w14:paraId="2BB89B8E" w14:textId="77777777" w:rsidTr="00B14CB3">
        <w:trPr>
          <w:trHeight w:val="332"/>
          <w:jc w:val="center"/>
        </w:trPr>
        <w:tc>
          <w:tcPr>
            <w:tcW w:w="11430" w:type="dxa"/>
            <w:gridSpan w:val="4"/>
            <w:shd w:val="clear" w:color="auto" w:fill="BFBFBF" w:themeFill="background1" w:themeFillShade="BF"/>
            <w:vAlign w:val="center"/>
          </w:tcPr>
          <w:p w14:paraId="40A24186" w14:textId="77777777" w:rsidR="007D7B6C" w:rsidRPr="00C71F99" w:rsidRDefault="007D7B6C" w:rsidP="00B14CB3">
            <w:pPr>
              <w:spacing w:after="0"/>
              <w:rPr>
                <w:rFonts w:cstheme="minorHAnsi"/>
                <w:b/>
                <w:sz w:val="24"/>
                <w:szCs w:val="24"/>
              </w:rPr>
            </w:pPr>
            <w:r w:rsidRPr="00C71F99">
              <w:rPr>
                <w:rFonts w:cstheme="minorHAnsi"/>
                <w:b/>
                <w:sz w:val="24"/>
                <w:szCs w:val="24"/>
              </w:rPr>
              <w:lastRenderedPageBreak/>
              <w:t>SECTION L: HANDWASHING</w:t>
            </w:r>
          </w:p>
        </w:tc>
      </w:tr>
      <w:tr w:rsidR="00D90EA5" w:rsidRPr="00C71F99" w14:paraId="48E5927B" w14:textId="77777777" w:rsidTr="009756E4">
        <w:trPr>
          <w:trHeight w:val="260"/>
          <w:jc w:val="center"/>
        </w:trPr>
        <w:tc>
          <w:tcPr>
            <w:tcW w:w="11430" w:type="dxa"/>
            <w:gridSpan w:val="4"/>
            <w:shd w:val="clear" w:color="auto" w:fill="FABF8F" w:themeFill="accent6" w:themeFillTint="99"/>
          </w:tcPr>
          <w:p w14:paraId="57F764DF" w14:textId="23E4348A" w:rsidR="00D90EA5" w:rsidRPr="00C71F99" w:rsidRDefault="00D90EA5" w:rsidP="00D90EA5">
            <w:pPr>
              <w:pStyle w:val="NoSpacing"/>
              <w:rPr>
                <w:rFonts w:cstheme="minorHAnsi"/>
                <w:sz w:val="20"/>
                <w:szCs w:val="20"/>
                <w:lang w:val="en-GB"/>
              </w:rPr>
            </w:pPr>
            <w:r w:rsidRPr="00C71F99">
              <w:rPr>
                <w:rStyle w:val="FontStyle85"/>
                <w:rFonts w:asciiTheme="minorHAnsi" w:hAnsiTheme="minorHAnsi" w:cstheme="minorHAnsi"/>
                <w:b/>
                <w:bCs/>
                <w:i w:val="0"/>
                <w:iCs w:val="0"/>
                <w:lang w:bidi="ur-PK"/>
              </w:rPr>
              <w:t>Instructions:</w:t>
            </w:r>
            <w:r w:rsidRPr="00C71F99">
              <w:rPr>
                <w:rStyle w:val="FontStyle85"/>
                <w:rFonts w:asciiTheme="minorHAnsi" w:hAnsiTheme="minorHAnsi" w:cstheme="minorHAnsi"/>
                <w:i w:val="0"/>
                <w:iCs w:val="0"/>
                <w:lang w:bidi="ur-PK"/>
              </w:rPr>
              <w:t xml:space="preserve"> </w:t>
            </w:r>
            <w:r w:rsidRPr="00C71F99">
              <w:rPr>
                <w:rFonts w:eastAsiaTheme="minorHAnsi"/>
                <w:sz w:val="19"/>
                <w:szCs w:val="19"/>
                <w:lang w:val="en-GB" w:eastAsia="en-US"/>
              </w:rPr>
              <w:t>This section will be filled by the index</w:t>
            </w:r>
            <w:r w:rsidRPr="00C71F99">
              <w:rPr>
                <w:rFonts w:eastAsiaTheme="minorHAnsi" w:cstheme="minorHAnsi"/>
                <w:sz w:val="19"/>
                <w:szCs w:val="19"/>
                <w:lang w:val="en-GB" w:eastAsia="en-US" w:bidi="ur-PK"/>
              </w:rPr>
              <w:t xml:space="preserve"> </w:t>
            </w:r>
            <w:r w:rsidRPr="00C71F99">
              <w:rPr>
                <w:rFonts w:eastAsiaTheme="minorHAnsi"/>
                <w:sz w:val="19"/>
                <w:szCs w:val="19"/>
                <w:lang w:val="en-GB" w:eastAsia="en-US"/>
              </w:rPr>
              <w:t xml:space="preserve">Mother or </w:t>
            </w:r>
            <w:r w:rsidRPr="00C71F99">
              <w:rPr>
                <w:rFonts w:eastAsiaTheme="minorHAnsi" w:cstheme="minorHAnsi"/>
                <w:sz w:val="19"/>
                <w:szCs w:val="19"/>
                <w:lang w:val="en-GB" w:eastAsia="en-US" w:bidi="ur-PK"/>
              </w:rPr>
              <w:t>head of the household or someone else at least 18 years of age or older.</w:t>
            </w:r>
            <w:r w:rsidRPr="00C71F99">
              <w:rPr>
                <w:rFonts w:eastAsiaTheme="minorHAnsi" w:cstheme="minorHAnsi"/>
                <w:sz w:val="20"/>
                <w:szCs w:val="20"/>
                <w:lang w:val="en-GB" w:eastAsia="en-US" w:bidi="ur-PK"/>
              </w:rPr>
              <w:t xml:space="preserve"> </w:t>
            </w:r>
            <w:r w:rsidRPr="00C71F99">
              <w:rPr>
                <w:rFonts w:cstheme="minorHAnsi" w:hint="cs"/>
                <w:sz w:val="20"/>
                <w:szCs w:val="20"/>
                <w:rtl/>
                <w:lang w:val="en-GB"/>
              </w:rPr>
              <w:t xml:space="preserve"> </w:t>
            </w:r>
          </w:p>
        </w:tc>
      </w:tr>
      <w:tr w:rsidR="00D90EA5" w:rsidRPr="00C71F99" w14:paraId="2A6257C7" w14:textId="77777777" w:rsidTr="00357554">
        <w:trPr>
          <w:trHeight w:val="260"/>
          <w:jc w:val="center"/>
        </w:trPr>
        <w:tc>
          <w:tcPr>
            <w:tcW w:w="11430" w:type="dxa"/>
            <w:gridSpan w:val="4"/>
            <w:shd w:val="clear" w:color="auto" w:fill="F2F2F2" w:themeFill="background1" w:themeFillShade="F2"/>
            <w:vAlign w:val="center"/>
          </w:tcPr>
          <w:p w14:paraId="491E4C4F" w14:textId="5170D264" w:rsidR="00D90EA5" w:rsidRPr="00C71F99" w:rsidRDefault="00D90EA5" w:rsidP="00D90EA5">
            <w:pPr>
              <w:spacing w:after="0"/>
              <w:rPr>
                <w:rFonts w:cstheme="minorHAnsi"/>
                <w:b/>
                <w:bCs/>
                <w:caps/>
                <w:sz w:val="24"/>
                <w:szCs w:val="24"/>
              </w:rPr>
            </w:pPr>
            <w:r w:rsidRPr="00C71F99">
              <w:rPr>
                <w:rFonts w:cstheme="minorHAnsi"/>
                <w:i/>
                <w:iCs/>
                <w:sz w:val="20"/>
                <w:szCs w:val="20"/>
                <w:lang w:bidi="sd-Arab-PK"/>
              </w:rPr>
              <w:t>Observation &amp; Information</w:t>
            </w:r>
          </w:p>
        </w:tc>
      </w:tr>
      <w:tr w:rsidR="00D90EA5" w:rsidRPr="00C71F99" w14:paraId="7C8CB91C" w14:textId="77777777" w:rsidTr="00F3295A">
        <w:trPr>
          <w:trHeight w:val="260"/>
          <w:jc w:val="center"/>
        </w:trPr>
        <w:tc>
          <w:tcPr>
            <w:tcW w:w="900" w:type="dxa"/>
            <w:shd w:val="clear" w:color="auto" w:fill="F2F2F2" w:themeFill="background1" w:themeFillShade="F2"/>
            <w:vAlign w:val="center"/>
          </w:tcPr>
          <w:p w14:paraId="64346350" w14:textId="77777777" w:rsidR="00D90EA5" w:rsidRPr="00C71F99" w:rsidRDefault="00D90EA5" w:rsidP="00D90EA5">
            <w:pPr>
              <w:spacing w:after="0"/>
              <w:rPr>
                <w:rFonts w:cstheme="minorHAnsi"/>
                <w:sz w:val="24"/>
                <w:szCs w:val="24"/>
              </w:rPr>
            </w:pPr>
            <w:r w:rsidRPr="00C71F99">
              <w:rPr>
                <w:rFonts w:cstheme="minorHAnsi"/>
                <w:b/>
                <w:bCs/>
                <w:caps/>
                <w:sz w:val="24"/>
                <w:szCs w:val="24"/>
              </w:rPr>
              <w:t>S.No</w:t>
            </w:r>
          </w:p>
        </w:tc>
        <w:tc>
          <w:tcPr>
            <w:tcW w:w="4230" w:type="dxa"/>
            <w:shd w:val="clear" w:color="auto" w:fill="F2F2F2" w:themeFill="background1" w:themeFillShade="F2"/>
            <w:vAlign w:val="center"/>
          </w:tcPr>
          <w:p w14:paraId="48D2CDE7" w14:textId="77777777" w:rsidR="00D90EA5" w:rsidRPr="00C71F99" w:rsidRDefault="00D90EA5" w:rsidP="00D90EA5">
            <w:pPr>
              <w:spacing w:after="0"/>
              <w:rPr>
                <w:rFonts w:cstheme="minorHAnsi"/>
                <w:sz w:val="24"/>
                <w:szCs w:val="24"/>
              </w:rPr>
            </w:pPr>
            <w:r w:rsidRPr="00C71F99">
              <w:rPr>
                <w:rFonts w:cstheme="minorHAnsi"/>
                <w:b/>
                <w:bCs/>
                <w:caps/>
                <w:sz w:val="24"/>
                <w:szCs w:val="24"/>
              </w:rPr>
              <w:t xml:space="preserve">Questions </w:t>
            </w:r>
          </w:p>
        </w:tc>
        <w:tc>
          <w:tcPr>
            <w:tcW w:w="4500" w:type="dxa"/>
            <w:shd w:val="clear" w:color="auto" w:fill="F2F2F2" w:themeFill="background1" w:themeFillShade="F2"/>
            <w:vAlign w:val="center"/>
          </w:tcPr>
          <w:p w14:paraId="5A31E897" w14:textId="77777777" w:rsidR="00D90EA5" w:rsidRPr="00C71F99" w:rsidRDefault="00D90EA5" w:rsidP="00D90EA5">
            <w:pPr>
              <w:spacing w:after="0"/>
              <w:rPr>
                <w:rFonts w:cstheme="minorHAnsi"/>
                <w:sz w:val="24"/>
                <w:szCs w:val="24"/>
              </w:rPr>
            </w:pPr>
            <w:r w:rsidRPr="00C71F99">
              <w:rPr>
                <w:rFonts w:cstheme="minorHAnsi"/>
                <w:b/>
                <w:bCs/>
                <w:caps/>
                <w:sz w:val="24"/>
                <w:szCs w:val="24"/>
              </w:rPr>
              <w:t xml:space="preserve">Codes </w:t>
            </w:r>
          </w:p>
        </w:tc>
        <w:tc>
          <w:tcPr>
            <w:tcW w:w="1800" w:type="dxa"/>
            <w:shd w:val="clear" w:color="auto" w:fill="F2F2F2" w:themeFill="background1" w:themeFillShade="F2"/>
            <w:vAlign w:val="center"/>
          </w:tcPr>
          <w:p w14:paraId="47B4C23F" w14:textId="4BFA4636" w:rsidR="00D90EA5" w:rsidRPr="00C71F99" w:rsidRDefault="00D90EA5" w:rsidP="00D90EA5">
            <w:pPr>
              <w:spacing w:after="0"/>
              <w:rPr>
                <w:rFonts w:cstheme="minorHAnsi"/>
                <w:sz w:val="24"/>
                <w:szCs w:val="24"/>
              </w:rPr>
            </w:pPr>
            <w:r w:rsidRPr="00C71F99">
              <w:rPr>
                <w:rFonts w:cstheme="minorHAnsi"/>
                <w:b/>
                <w:bCs/>
                <w:caps/>
                <w:sz w:val="24"/>
                <w:szCs w:val="24"/>
              </w:rPr>
              <w:t xml:space="preserve">Skip </w:t>
            </w:r>
          </w:p>
        </w:tc>
      </w:tr>
      <w:tr w:rsidR="00D90EA5" w:rsidRPr="00C71F99" w14:paraId="31D56AD8" w14:textId="77777777" w:rsidTr="00B14CB3">
        <w:trPr>
          <w:trHeight w:val="872"/>
          <w:jc w:val="center"/>
        </w:trPr>
        <w:tc>
          <w:tcPr>
            <w:tcW w:w="900" w:type="dxa"/>
            <w:vAlign w:val="center"/>
          </w:tcPr>
          <w:p w14:paraId="3DA6594A" w14:textId="77777777" w:rsidR="00D90EA5" w:rsidRPr="00C71F99" w:rsidRDefault="00D90EA5" w:rsidP="00D90EA5">
            <w:pPr>
              <w:spacing w:after="0"/>
              <w:jc w:val="center"/>
              <w:rPr>
                <w:rFonts w:cstheme="minorHAnsi"/>
                <w:sz w:val="24"/>
                <w:szCs w:val="24"/>
              </w:rPr>
            </w:pPr>
            <w:r w:rsidRPr="00C71F99">
              <w:rPr>
                <w:rFonts w:cstheme="minorHAnsi"/>
                <w:sz w:val="24"/>
                <w:szCs w:val="24"/>
              </w:rPr>
              <w:t>L1</w:t>
            </w:r>
          </w:p>
        </w:tc>
        <w:tc>
          <w:tcPr>
            <w:tcW w:w="4230" w:type="dxa"/>
            <w:vAlign w:val="center"/>
          </w:tcPr>
          <w:p w14:paraId="31BC37F0" w14:textId="77777777" w:rsidR="00D90EA5" w:rsidRPr="00C71F99" w:rsidRDefault="00D90EA5" w:rsidP="00D90EA5">
            <w:pPr>
              <w:spacing w:after="0"/>
              <w:rPr>
                <w:rFonts w:cstheme="minorHAnsi"/>
                <w:sz w:val="24"/>
                <w:szCs w:val="24"/>
              </w:rPr>
            </w:pPr>
            <w:r w:rsidRPr="00C71F99">
              <w:rPr>
                <w:rFonts w:cstheme="minorHAnsi"/>
                <w:sz w:val="24"/>
                <w:szCs w:val="24"/>
              </w:rPr>
              <w:t>We would like to learn about the places that household members use to wash their hands.</w:t>
            </w:r>
          </w:p>
          <w:p w14:paraId="1CBAB3AD" w14:textId="77777777" w:rsidR="00D90EA5" w:rsidRPr="00C71F99" w:rsidRDefault="00D90EA5" w:rsidP="00D90EA5">
            <w:pPr>
              <w:spacing w:after="0"/>
              <w:rPr>
                <w:rFonts w:cstheme="minorHAnsi"/>
                <w:sz w:val="24"/>
                <w:szCs w:val="24"/>
              </w:rPr>
            </w:pPr>
            <w:r w:rsidRPr="00C71F99">
              <w:rPr>
                <w:rFonts w:cstheme="minorHAnsi"/>
                <w:sz w:val="24"/>
                <w:szCs w:val="24"/>
              </w:rPr>
              <w:t>Can you please show me where members of your household most often wash their hands?</w:t>
            </w:r>
          </w:p>
        </w:tc>
        <w:tc>
          <w:tcPr>
            <w:tcW w:w="4500" w:type="dxa"/>
            <w:vAlign w:val="center"/>
          </w:tcPr>
          <w:p w14:paraId="418BC43F" w14:textId="7A2FE4E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Observed </w:t>
            </w:r>
            <w:r w:rsidRPr="00C71F99">
              <w:rPr>
                <w:rFonts w:cstheme="minorHAnsi"/>
                <w:color w:val="000000"/>
                <w:sz w:val="20"/>
                <w:szCs w:val="20"/>
              </w:rPr>
              <w:tab/>
              <w:t>……….1</w:t>
            </w:r>
          </w:p>
          <w:p w14:paraId="29F47AE8" w14:textId="77777777" w:rsidR="00D90EA5" w:rsidRPr="00C71F99" w:rsidRDefault="00D90EA5" w:rsidP="00D90EA5">
            <w:pPr>
              <w:widowControl w:val="0"/>
              <w:tabs>
                <w:tab w:val="left" w:leader="dot" w:pos="3600"/>
              </w:tabs>
              <w:spacing w:after="0"/>
              <w:rPr>
                <w:rFonts w:cstheme="minorHAnsi"/>
                <w:b/>
                <w:color w:val="000000"/>
                <w:sz w:val="20"/>
                <w:szCs w:val="20"/>
              </w:rPr>
            </w:pPr>
            <w:r w:rsidRPr="00C71F99">
              <w:rPr>
                <w:rFonts w:cstheme="minorHAnsi"/>
                <w:b/>
                <w:color w:val="000000"/>
                <w:sz w:val="20"/>
                <w:szCs w:val="20"/>
              </w:rPr>
              <w:t xml:space="preserve">Not Observed </w:t>
            </w:r>
          </w:p>
          <w:p w14:paraId="231BDDD7" w14:textId="0F53A975" w:rsidR="00D90EA5" w:rsidRPr="00C71F99" w:rsidRDefault="00D90EA5" w:rsidP="00D90EA5">
            <w:pPr>
              <w:pStyle w:val="ListParagraph"/>
              <w:widowControl w:val="0"/>
              <w:numPr>
                <w:ilvl w:val="0"/>
                <w:numId w:val="21"/>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Not in dwelling/plot/yard </w:t>
            </w:r>
            <w:r w:rsidRPr="00C71F99">
              <w:rPr>
                <w:rFonts w:cstheme="minorHAnsi"/>
                <w:color w:val="000000"/>
                <w:sz w:val="20"/>
                <w:szCs w:val="20"/>
              </w:rPr>
              <w:tab/>
              <w:t>……….2</w:t>
            </w:r>
          </w:p>
          <w:p w14:paraId="7F1A467C" w14:textId="468F711F" w:rsidR="00D90EA5" w:rsidRPr="00C71F99" w:rsidRDefault="00D90EA5" w:rsidP="00D90EA5">
            <w:pPr>
              <w:pStyle w:val="ListParagraph"/>
              <w:widowControl w:val="0"/>
              <w:numPr>
                <w:ilvl w:val="0"/>
                <w:numId w:val="21"/>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No permission to see</w:t>
            </w:r>
            <w:r w:rsidRPr="00C71F99">
              <w:rPr>
                <w:rFonts w:cstheme="minorHAnsi"/>
                <w:color w:val="000000"/>
                <w:sz w:val="20"/>
                <w:szCs w:val="20"/>
              </w:rPr>
              <w:tab/>
              <w:t>……….3</w:t>
            </w:r>
          </w:p>
          <w:p w14:paraId="2E0F0AE5" w14:textId="3C094E79" w:rsidR="00D90EA5" w:rsidRPr="00C71F99" w:rsidRDefault="00D90EA5" w:rsidP="00D90EA5">
            <w:pPr>
              <w:pStyle w:val="ListParagraph"/>
              <w:widowControl w:val="0"/>
              <w:numPr>
                <w:ilvl w:val="0"/>
                <w:numId w:val="21"/>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Other(specify)……………………………………</w:t>
            </w:r>
            <w:proofErr w:type="gramStart"/>
            <w:r w:rsidRPr="00C71F99">
              <w:rPr>
                <w:rFonts w:cstheme="minorHAnsi"/>
                <w:color w:val="000000"/>
                <w:sz w:val="20"/>
                <w:szCs w:val="20"/>
              </w:rPr>
              <w:t>…..</w:t>
            </w:r>
            <w:proofErr w:type="gramEnd"/>
            <w:r w:rsidRPr="00C71F99">
              <w:rPr>
                <w:rFonts w:cstheme="minorHAnsi"/>
                <w:color w:val="000000"/>
                <w:sz w:val="20"/>
                <w:szCs w:val="20"/>
              </w:rPr>
              <w:t>96</w:t>
            </w:r>
          </w:p>
        </w:tc>
        <w:tc>
          <w:tcPr>
            <w:tcW w:w="1800" w:type="dxa"/>
            <w:vAlign w:val="center"/>
          </w:tcPr>
          <w:p w14:paraId="1221B2CF" w14:textId="73A029DC" w:rsidR="00D90EA5" w:rsidRPr="00C71F99" w:rsidRDefault="00D90EA5" w:rsidP="00D90EA5">
            <w:pPr>
              <w:spacing w:after="0"/>
              <w:rPr>
                <w:rFonts w:cstheme="minorHAnsi"/>
                <w:sz w:val="20"/>
                <w:szCs w:val="20"/>
              </w:rPr>
            </w:pPr>
            <w:r w:rsidRPr="00C71F99">
              <w:rPr>
                <w:rFonts w:cstheme="minorHAnsi"/>
                <w:sz w:val="20"/>
                <w:szCs w:val="20"/>
              </w:rPr>
              <w:t xml:space="preserve">If Not </w:t>
            </w:r>
            <w:del w:id="686" w:author="Shaikh Asif" w:date="2020-10-08T10:00:00Z">
              <w:r w:rsidRPr="00C71F99" w:rsidDel="00D532E1">
                <w:rPr>
                  <w:rFonts w:cstheme="minorHAnsi"/>
                  <w:sz w:val="20"/>
                  <w:szCs w:val="20"/>
                </w:rPr>
                <w:delText>Observed</w:delText>
              </w:r>
            </w:del>
            <w:ins w:id="687" w:author="Shaikh Asif" w:date="2020-10-08T10:00:00Z">
              <w:r w:rsidR="00D532E1" w:rsidRPr="00C71F99">
                <w:rPr>
                  <w:rFonts w:cstheme="minorHAnsi"/>
                  <w:sz w:val="20"/>
                  <w:szCs w:val="20"/>
                </w:rPr>
                <w:t>Observed,</w:t>
              </w:r>
            </w:ins>
            <w:r w:rsidRPr="00C71F99">
              <w:rPr>
                <w:rFonts w:cstheme="minorHAnsi"/>
                <w:sz w:val="20"/>
                <w:szCs w:val="20"/>
              </w:rPr>
              <w:t xml:space="preserve"> then go to L5</w:t>
            </w:r>
          </w:p>
        </w:tc>
      </w:tr>
      <w:tr w:rsidR="00D90EA5" w:rsidRPr="00C71F99" w14:paraId="4E5D996B" w14:textId="77777777" w:rsidTr="00B14CB3">
        <w:trPr>
          <w:trHeight w:val="512"/>
          <w:jc w:val="center"/>
        </w:trPr>
        <w:tc>
          <w:tcPr>
            <w:tcW w:w="900" w:type="dxa"/>
            <w:vAlign w:val="center"/>
          </w:tcPr>
          <w:p w14:paraId="6370AA6C" w14:textId="77777777" w:rsidR="00D90EA5" w:rsidRPr="00C71F99" w:rsidRDefault="00D90EA5" w:rsidP="00D90EA5">
            <w:pPr>
              <w:spacing w:after="0"/>
              <w:jc w:val="center"/>
              <w:rPr>
                <w:rFonts w:cstheme="minorHAnsi"/>
                <w:sz w:val="24"/>
                <w:szCs w:val="24"/>
              </w:rPr>
            </w:pPr>
            <w:r w:rsidRPr="00C71F99">
              <w:rPr>
                <w:rFonts w:cstheme="minorHAnsi"/>
                <w:sz w:val="24"/>
                <w:szCs w:val="24"/>
              </w:rPr>
              <w:t>L2</w:t>
            </w:r>
          </w:p>
        </w:tc>
        <w:tc>
          <w:tcPr>
            <w:tcW w:w="4230" w:type="dxa"/>
            <w:vAlign w:val="center"/>
          </w:tcPr>
          <w:p w14:paraId="7446D5C9" w14:textId="77777777" w:rsidR="00D90EA5" w:rsidRPr="00C71F99" w:rsidRDefault="00D90EA5" w:rsidP="00D90EA5">
            <w:pPr>
              <w:spacing w:after="0"/>
              <w:rPr>
                <w:rFonts w:cstheme="minorHAnsi"/>
                <w:sz w:val="24"/>
                <w:szCs w:val="24"/>
              </w:rPr>
            </w:pPr>
            <w:r w:rsidRPr="00C71F99">
              <w:rPr>
                <w:rFonts w:cstheme="minorHAnsi"/>
                <w:sz w:val="24"/>
                <w:szCs w:val="24"/>
              </w:rPr>
              <w:t>Observe presence of water at the place for hand washing.</w:t>
            </w:r>
          </w:p>
          <w:p w14:paraId="5C847714" w14:textId="77777777" w:rsidR="00D90EA5" w:rsidRPr="00C71F99" w:rsidRDefault="00D90EA5" w:rsidP="00D90EA5">
            <w:pPr>
              <w:spacing w:after="0"/>
              <w:rPr>
                <w:rFonts w:cstheme="minorHAnsi"/>
                <w:i/>
                <w:sz w:val="24"/>
                <w:szCs w:val="24"/>
              </w:rPr>
            </w:pPr>
            <w:r w:rsidRPr="00C71F99">
              <w:rPr>
                <w:rFonts w:cstheme="minorHAnsi"/>
                <w:i/>
                <w:sz w:val="24"/>
                <w:szCs w:val="24"/>
              </w:rPr>
              <w:t>(Verify by checking the tap/pump, or basin, bucket, water container or similar objects for presence of water).</w:t>
            </w:r>
          </w:p>
        </w:tc>
        <w:tc>
          <w:tcPr>
            <w:tcW w:w="4500" w:type="dxa"/>
            <w:vAlign w:val="center"/>
          </w:tcPr>
          <w:p w14:paraId="60D92C3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Water is available</w:t>
            </w:r>
            <w:r w:rsidRPr="00C71F99">
              <w:rPr>
                <w:rFonts w:cstheme="minorHAnsi"/>
                <w:color w:val="000000"/>
                <w:sz w:val="20"/>
                <w:szCs w:val="20"/>
              </w:rPr>
              <w:tab/>
              <w:t>……….1</w:t>
            </w:r>
          </w:p>
          <w:p w14:paraId="0682B7D7"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Water is not available</w:t>
            </w:r>
            <w:r w:rsidRPr="00C71F99">
              <w:rPr>
                <w:rFonts w:cstheme="minorHAnsi"/>
                <w:color w:val="000000"/>
                <w:sz w:val="20"/>
                <w:szCs w:val="20"/>
              </w:rPr>
              <w:tab/>
              <w:t>……….2</w:t>
            </w:r>
          </w:p>
        </w:tc>
        <w:tc>
          <w:tcPr>
            <w:tcW w:w="1800" w:type="dxa"/>
            <w:vAlign w:val="center"/>
          </w:tcPr>
          <w:p w14:paraId="5FD375DD" w14:textId="77777777" w:rsidR="00D90EA5" w:rsidRPr="00C71F99" w:rsidRDefault="00D90EA5" w:rsidP="00D90EA5">
            <w:pPr>
              <w:spacing w:after="0"/>
              <w:rPr>
                <w:rFonts w:cstheme="minorHAnsi"/>
                <w:b/>
                <w:sz w:val="20"/>
                <w:szCs w:val="20"/>
              </w:rPr>
            </w:pPr>
          </w:p>
        </w:tc>
      </w:tr>
      <w:tr w:rsidR="00D90EA5" w:rsidRPr="00C71F99" w14:paraId="6AED5EF0" w14:textId="77777777" w:rsidTr="00B14CB3">
        <w:trPr>
          <w:trHeight w:val="683"/>
          <w:jc w:val="center"/>
        </w:trPr>
        <w:tc>
          <w:tcPr>
            <w:tcW w:w="900" w:type="dxa"/>
            <w:vAlign w:val="center"/>
          </w:tcPr>
          <w:p w14:paraId="77D37A8E" w14:textId="77777777" w:rsidR="00D90EA5" w:rsidRPr="00C71F99" w:rsidRDefault="00D90EA5" w:rsidP="00D90EA5">
            <w:pPr>
              <w:spacing w:after="0"/>
              <w:jc w:val="center"/>
              <w:rPr>
                <w:rFonts w:cstheme="minorHAnsi"/>
                <w:sz w:val="24"/>
                <w:szCs w:val="24"/>
              </w:rPr>
            </w:pPr>
            <w:r w:rsidRPr="00C71F99">
              <w:rPr>
                <w:rFonts w:cstheme="minorHAnsi"/>
                <w:sz w:val="24"/>
                <w:szCs w:val="24"/>
              </w:rPr>
              <w:t>L3</w:t>
            </w:r>
          </w:p>
        </w:tc>
        <w:tc>
          <w:tcPr>
            <w:tcW w:w="4230" w:type="dxa"/>
            <w:vAlign w:val="center"/>
          </w:tcPr>
          <w:p w14:paraId="07118DE1" w14:textId="77777777" w:rsidR="00D90EA5" w:rsidRPr="00C71F99" w:rsidRDefault="00D90EA5" w:rsidP="00D90EA5">
            <w:pPr>
              <w:spacing w:after="0"/>
              <w:rPr>
                <w:rFonts w:cstheme="minorHAnsi"/>
                <w:sz w:val="24"/>
                <w:szCs w:val="24"/>
              </w:rPr>
            </w:pPr>
            <w:r w:rsidRPr="00C71F99">
              <w:rPr>
                <w:rFonts w:cstheme="minorHAnsi"/>
                <w:sz w:val="24"/>
                <w:szCs w:val="24"/>
              </w:rPr>
              <w:t>Is soap, detergent or ash/mud/sand present at the place for hand washing?</w:t>
            </w:r>
          </w:p>
        </w:tc>
        <w:tc>
          <w:tcPr>
            <w:tcW w:w="4500" w:type="dxa"/>
            <w:vAlign w:val="center"/>
          </w:tcPr>
          <w:p w14:paraId="477CA09E"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Yes, present</w:t>
            </w:r>
            <w:r w:rsidRPr="00C71F99">
              <w:rPr>
                <w:rFonts w:cstheme="minorHAnsi"/>
                <w:color w:val="000000"/>
                <w:sz w:val="20"/>
                <w:szCs w:val="20"/>
              </w:rPr>
              <w:tab/>
              <w:t>……….1</w:t>
            </w:r>
          </w:p>
          <w:p w14:paraId="7C52674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No, not present</w:t>
            </w:r>
            <w:r w:rsidRPr="00C71F99">
              <w:rPr>
                <w:rFonts w:cstheme="minorHAnsi"/>
                <w:color w:val="000000"/>
                <w:sz w:val="20"/>
                <w:szCs w:val="20"/>
              </w:rPr>
              <w:tab/>
              <w:t>……….2</w:t>
            </w:r>
          </w:p>
          <w:p w14:paraId="132AA9DD" w14:textId="7E1E309D"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Couldn’t see…………………………………………………………3</w:t>
            </w:r>
          </w:p>
        </w:tc>
        <w:tc>
          <w:tcPr>
            <w:tcW w:w="1800" w:type="dxa"/>
            <w:vAlign w:val="center"/>
          </w:tcPr>
          <w:p w14:paraId="66C33C4E" w14:textId="77777777" w:rsidR="00D90EA5" w:rsidRPr="00C71F99" w:rsidRDefault="00D90EA5" w:rsidP="00D90EA5">
            <w:pPr>
              <w:spacing w:after="0"/>
              <w:rPr>
                <w:rFonts w:cstheme="minorHAnsi"/>
                <w:sz w:val="20"/>
                <w:szCs w:val="20"/>
              </w:rPr>
            </w:pPr>
            <w:r w:rsidRPr="00C71F99">
              <w:rPr>
                <w:rFonts w:cstheme="minorHAnsi"/>
                <w:sz w:val="20"/>
                <w:szCs w:val="20"/>
              </w:rPr>
              <w:t xml:space="preserve">If </w:t>
            </w:r>
            <w:proofErr w:type="gramStart"/>
            <w:r w:rsidRPr="00C71F99">
              <w:rPr>
                <w:rFonts w:cstheme="minorHAnsi"/>
                <w:sz w:val="20"/>
                <w:szCs w:val="20"/>
              </w:rPr>
              <w:t>No</w:t>
            </w:r>
            <w:proofErr w:type="gramEnd"/>
            <w:r w:rsidRPr="00C71F99">
              <w:rPr>
                <w:rFonts w:cstheme="minorHAnsi"/>
                <w:sz w:val="20"/>
                <w:szCs w:val="20"/>
              </w:rPr>
              <w:t xml:space="preserve"> then go to L5</w:t>
            </w:r>
          </w:p>
        </w:tc>
      </w:tr>
      <w:tr w:rsidR="00D90EA5" w:rsidRPr="00C71F99" w14:paraId="6DAF0882" w14:textId="77777777" w:rsidTr="00B14CB3">
        <w:trPr>
          <w:trHeight w:val="1187"/>
          <w:jc w:val="center"/>
        </w:trPr>
        <w:tc>
          <w:tcPr>
            <w:tcW w:w="900" w:type="dxa"/>
            <w:vAlign w:val="center"/>
          </w:tcPr>
          <w:p w14:paraId="2F601EE4" w14:textId="77777777" w:rsidR="00D90EA5" w:rsidRPr="00C71F99" w:rsidRDefault="00D90EA5" w:rsidP="00D90EA5">
            <w:pPr>
              <w:spacing w:after="0"/>
              <w:jc w:val="center"/>
              <w:rPr>
                <w:rFonts w:cstheme="minorHAnsi"/>
                <w:sz w:val="24"/>
                <w:szCs w:val="24"/>
              </w:rPr>
            </w:pPr>
            <w:r w:rsidRPr="00C71F99">
              <w:rPr>
                <w:rFonts w:cstheme="minorHAnsi"/>
                <w:sz w:val="24"/>
                <w:szCs w:val="24"/>
              </w:rPr>
              <w:t>L4</w:t>
            </w:r>
          </w:p>
        </w:tc>
        <w:tc>
          <w:tcPr>
            <w:tcW w:w="4230" w:type="dxa"/>
            <w:vAlign w:val="center"/>
          </w:tcPr>
          <w:p w14:paraId="158DD47E" w14:textId="77777777" w:rsidR="00D90EA5" w:rsidRPr="00C71F99" w:rsidRDefault="00D90EA5" w:rsidP="00D90EA5">
            <w:pPr>
              <w:spacing w:after="0"/>
              <w:rPr>
                <w:rFonts w:cstheme="minorHAnsi"/>
                <w:sz w:val="24"/>
                <w:szCs w:val="24"/>
              </w:rPr>
            </w:pPr>
            <w:r w:rsidRPr="00C71F99">
              <w:rPr>
                <w:rFonts w:cstheme="minorHAnsi"/>
                <w:sz w:val="24"/>
                <w:szCs w:val="24"/>
              </w:rPr>
              <w:t xml:space="preserve">What was available at the place of hand washing? </w:t>
            </w:r>
          </w:p>
          <w:p w14:paraId="7D1D9A12" w14:textId="77777777" w:rsidR="00D90EA5" w:rsidRPr="00C71F99" w:rsidRDefault="00D90EA5" w:rsidP="00D90EA5">
            <w:pPr>
              <w:spacing w:after="0"/>
              <w:rPr>
                <w:rFonts w:cstheme="minorHAnsi"/>
                <w:i/>
                <w:sz w:val="24"/>
                <w:szCs w:val="24"/>
              </w:rPr>
            </w:pPr>
            <w:r w:rsidRPr="00C71F99">
              <w:rPr>
                <w:rFonts w:cstheme="minorHAnsi"/>
                <w:i/>
                <w:sz w:val="24"/>
                <w:szCs w:val="24"/>
              </w:rPr>
              <w:t>(Record your observation.</w:t>
            </w:r>
          </w:p>
          <w:p w14:paraId="73AC9C7F" w14:textId="77777777" w:rsidR="00D90EA5" w:rsidRPr="00C71F99" w:rsidRDefault="00D90EA5" w:rsidP="00D90EA5">
            <w:pPr>
              <w:spacing w:after="0"/>
              <w:rPr>
                <w:rFonts w:cstheme="minorHAnsi"/>
                <w:b/>
                <w:bCs/>
                <w:i/>
                <w:sz w:val="24"/>
                <w:szCs w:val="24"/>
              </w:rPr>
            </w:pPr>
            <w:r w:rsidRPr="00C71F99">
              <w:rPr>
                <w:rFonts w:cstheme="minorHAnsi"/>
                <w:i/>
                <w:sz w:val="24"/>
                <w:szCs w:val="24"/>
              </w:rPr>
              <w:t>Select all that apply).</w:t>
            </w:r>
            <w:r w:rsidRPr="00C71F99">
              <w:rPr>
                <w:rFonts w:cstheme="minorHAnsi"/>
                <w:b/>
                <w:bCs/>
                <w:i/>
                <w:sz w:val="24"/>
                <w:szCs w:val="24"/>
              </w:rPr>
              <w:t xml:space="preserve"> </w:t>
            </w:r>
          </w:p>
        </w:tc>
        <w:tc>
          <w:tcPr>
            <w:tcW w:w="4500" w:type="dxa"/>
            <w:vAlign w:val="center"/>
          </w:tcPr>
          <w:p w14:paraId="3FFCACF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Bar soap </w:t>
            </w:r>
            <w:r w:rsidRPr="00C71F99">
              <w:rPr>
                <w:rFonts w:cstheme="minorHAnsi"/>
                <w:color w:val="000000"/>
                <w:sz w:val="20"/>
                <w:szCs w:val="20"/>
              </w:rPr>
              <w:tab/>
              <w:t>……….1</w:t>
            </w:r>
          </w:p>
          <w:p w14:paraId="5B858C06"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Detergent (Powder/Liquid/Paste)</w:t>
            </w:r>
            <w:r w:rsidRPr="00C71F99">
              <w:rPr>
                <w:rFonts w:cstheme="minorHAnsi"/>
                <w:color w:val="000000"/>
                <w:sz w:val="20"/>
                <w:szCs w:val="20"/>
              </w:rPr>
              <w:tab/>
              <w:t>……….2</w:t>
            </w:r>
          </w:p>
          <w:p w14:paraId="2D59B6C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Liquid soap </w:t>
            </w:r>
            <w:r w:rsidRPr="00C71F99">
              <w:rPr>
                <w:rFonts w:cstheme="minorHAnsi"/>
                <w:color w:val="000000"/>
                <w:sz w:val="20"/>
                <w:szCs w:val="20"/>
              </w:rPr>
              <w:tab/>
              <w:t>……….3</w:t>
            </w:r>
          </w:p>
          <w:p w14:paraId="65C56F51"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Ash/Mud/Sand</w:t>
            </w:r>
            <w:r w:rsidRPr="00C71F99">
              <w:rPr>
                <w:rFonts w:cstheme="minorHAnsi"/>
                <w:color w:val="000000"/>
                <w:sz w:val="20"/>
                <w:szCs w:val="20"/>
              </w:rPr>
              <w:tab/>
              <w:t>……….4</w:t>
            </w:r>
          </w:p>
        </w:tc>
        <w:tc>
          <w:tcPr>
            <w:tcW w:w="1800" w:type="dxa"/>
            <w:vAlign w:val="center"/>
          </w:tcPr>
          <w:p w14:paraId="624C68C4" w14:textId="77777777" w:rsidR="00D90EA5" w:rsidRPr="00C71F99" w:rsidRDefault="00D90EA5" w:rsidP="00D90EA5">
            <w:pPr>
              <w:tabs>
                <w:tab w:val="right" w:pos="10469"/>
              </w:tabs>
              <w:autoSpaceDE w:val="0"/>
              <w:autoSpaceDN w:val="0"/>
              <w:adjustRightInd w:val="0"/>
              <w:spacing w:after="0"/>
              <w:rPr>
                <w:rFonts w:cstheme="minorHAnsi"/>
                <w:bCs/>
                <w:i/>
                <w:sz w:val="20"/>
                <w:szCs w:val="20"/>
              </w:rPr>
            </w:pPr>
            <w:r w:rsidRPr="00C71F99">
              <w:rPr>
                <w:rFonts w:cstheme="minorHAnsi"/>
                <w:bCs/>
                <w:i/>
                <w:sz w:val="20"/>
                <w:szCs w:val="20"/>
              </w:rPr>
              <w:t>(Multiple responses)</w:t>
            </w:r>
          </w:p>
          <w:p w14:paraId="285C0816" w14:textId="77777777" w:rsidR="00D90EA5" w:rsidRPr="00C71F99" w:rsidRDefault="00D90EA5" w:rsidP="00D90EA5">
            <w:pPr>
              <w:tabs>
                <w:tab w:val="right" w:pos="10469"/>
              </w:tabs>
              <w:autoSpaceDE w:val="0"/>
              <w:autoSpaceDN w:val="0"/>
              <w:adjustRightInd w:val="0"/>
              <w:spacing w:after="0"/>
              <w:rPr>
                <w:rFonts w:cstheme="minorHAnsi"/>
                <w:bCs/>
                <w:sz w:val="20"/>
                <w:szCs w:val="20"/>
              </w:rPr>
            </w:pPr>
            <w:r w:rsidRPr="00C71F99">
              <w:rPr>
                <w:rFonts w:cstheme="minorHAnsi"/>
                <w:bCs/>
                <w:sz w:val="20"/>
                <w:szCs w:val="20"/>
              </w:rPr>
              <w:t xml:space="preserve">Irrespective of any </w:t>
            </w:r>
            <w:proofErr w:type="gramStart"/>
            <w:r w:rsidRPr="00C71F99">
              <w:rPr>
                <w:rFonts w:cstheme="minorHAnsi"/>
                <w:bCs/>
                <w:sz w:val="20"/>
                <w:szCs w:val="20"/>
              </w:rPr>
              <w:t>response  go</w:t>
            </w:r>
            <w:proofErr w:type="gramEnd"/>
            <w:r w:rsidRPr="00C71F99">
              <w:rPr>
                <w:rFonts w:cstheme="minorHAnsi"/>
                <w:bCs/>
                <w:sz w:val="20"/>
                <w:szCs w:val="20"/>
              </w:rPr>
              <w:t xml:space="preserve"> to </w:t>
            </w:r>
            <w:r w:rsidRPr="00C71F99">
              <w:rPr>
                <w:rFonts w:cstheme="minorHAnsi"/>
                <w:sz w:val="20"/>
                <w:szCs w:val="20"/>
              </w:rPr>
              <w:t>L8</w:t>
            </w:r>
          </w:p>
        </w:tc>
      </w:tr>
      <w:tr w:rsidR="00D90EA5" w:rsidRPr="00C71F99" w14:paraId="6FFD4EA6" w14:textId="77777777" w:rsidTr="00B14CB3">
        <w:trPr>
          <w:trHeight w:val="512"/>
          <w:jc w:val="center"/>
        </w:trPr>
        <w:tc>
          <w:tcPr>
            <w:tcW w:w="900" w:type="dxa"/>
            <w:vAlign w:val="center"/>
          </w:tcPr>
          <w:p w14:paraId="6EE65F3B" w14:textId="77777777" w:rsidR="00D90EA5" w:rsidRPr="00C71F99" w:rsidRDefault="00D90EA5" w:rsidP="00D90EA5">
            <w:pPr>
              <w:spacing w:after="0"/>
              <w:jc w:val="center"/>
              <w:rPr>
                <w:rFonts w:cstheme="minorHAnsi"/>
                <w:sz w:val="24"/>
                <w:szCs w:val="24"/>
              </w:rPr>
            </w:pPr>
            <w:r w:rsidRPr="00C71F99">
              <w:rPr>
                <w:rFonts w:cstheme="minorHAnsi"/>
                <w:sz w:val="24"/>
                <w:szCs w:val="24"/>
              </w:rPr>
              <w:t>L5</w:t>
            </w:r>
          </w:p>
        </w:tc>
        <w:tc>
          <w:tcPr>
            <w:tcW w:w="4230" w:type="dxa"/>
            <w:vAlign w:val="center"/>
          </w:tcPr>
          <w:p w14:paraId="16E04BF4" w14:textId="77777777" w:rsidR="00D90EA5" w:rsidRPr="00C71F99" w:rsidRDefault="00D90EA5" w:rsidP="00D90EA5">
            <w:pPr>
              <w:spacing w:after="0"/>
              <w:rPr>
                <w:rFonts w:cstheme="minorHAnsi"/>
                <w:sz w:val="24"/>
                <w:szCs w:val="24"/>
              </w:rPr>
            </w:pPr>
            <w:r w:rsidRPr="00C71F99">
              <w:rPr>
                <w:rFonts w:cstheme="minorHAnsi"/>
                <w:sz w:val="24"/>
                <w:szCs w:val="24"/>
              </w:rPr>
              <w:t>Do you have any soap or detergent or ash/mud/sand in your house for washing hands?</w:t>
            </w:r>
          </w:p>
        </w:tc>
        <w:tc>
          <w:tcPr>
            <w:tcW w:w="4500" w:type="dxa"/>
            <w:vAlign w:val="center"/>
          </w:tcPr>
          <w:p w14:paraId="35CE8A4F" w14:textId="65CB6923"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4F9CDB28" w14:textId="7194AD74" w:rsidR="00D90EA5" w:rsidRPr="00C71F99" w:rsidRDefault="00D90EA5" w:rsidP="00D90EA5">
            <w:pPr>
              <w:widowControl w:val="0"/>
              <w:tabs>
                <w:tab w:val="left" w:leader="dot" w:pos="3600"/>
              </w:tabs>
              <w:spacing w:after="0"/>
              <w:rPr>
                <w:rFonts w:cstheme="minorHAnsi"/>
                <w:sz w:val="20"/>
                <w:szCs w:val="20"/>
              </w:rPr>
            </w:pPr>
            <w:r w:rsidRPr="00C71F99">
              <w:rPr>
                <w:rFonts w:cstheme="minorHAnsi"/>
                <w:color w:val="000000"/>
                <w:sz w:val="20"/>
                <w:szCs w:val="20"/>
              </w:rPr>
              <w:t>No…………………………………………………………………</w:t>
            </w:r>
            <w:proofErr w:type="gramStart"/>
            <w:r w:rsidRPr="00C71F99">
              <w:rPr>
                <w:rFonts w:cstheme="minorHAnsi"/>
                <w:color w:val="000000"/>
                <w:sz w:val="20"/>
                <w:szCs w:val="20"/>
              </w:rPr>
              <w:t>…..</w:t>
            </w:r>
            <w:proofErr w:type="gramEnd"/>
            <w:r w:rsidRPr="00C71F99">
              <w:rPr>
                <w:rFonts w:cstheme="minorHAnsi"/>
                <w:color w:val="000000"/>
                <w:sz w:val="20"/>
                <w:szCs w:val="20"/>
              </w:rPr>
              <w:t>….2</w:t>
            </w:r>
          </w:p>
        </w:tc>
        <w:tc>
          <w:tcPr>
            <w:tcW w:w="1800" w:type="dxa"/>
            <w:vAlign w:val="center"/>
          </w:tcPr>
          <w:p w14:paraId="4F905AEE" w14:textId="77777777" w:rsidR="00D90EA5" w:rsidRPr="00C71F99" w:rsidRDefault="00D90EA5" w:rsidP="00D90EA5">
            <w:pPr>
              <w:spacing w:after="0"/>
              <w:rPr>
                <w:rFonts w:cstheme="minorHAnsi"/>
                <w:sz w:val="20"/>
                <w:szCs w:val="20"/>
              </w:rPr>
            </w:pPr>
            <w:r w:rsidRPr="00C71F99">
              <w:rPr>
                <w:rFonts w:cstheme="minorHAnsi"/>
                <w:sz w:val="20"/>
                <w:szCs w:val="20"/>
              </w:rPr>
              <w:t xml:space="preserve">If </w:t>
            </w:r>
            <w:proofErr w:type="gramStart"/>
            <w:r w:rsidRPr="00C71F99">
              <w:rPr>
                <w:rFonts w:cstheme="minorHAnsi"/>
                <w:sz w:val="20"/>
                <w:szCs w:val="20"/>
              </w:rPr>
              <w:t>No</w:t>
            </w:r>
            <w:proofErr w:type="gramEnd"/>
            <w:r w:rsidRPr="00C71F99">
              <w:rPr>
                <w:rFonts w:cstheme="minorHAnsi"/>
                <w:sz w:val="20"/>
                <w:szCs w:val="20"/>
              </w:rPr>
              <w:t xml:space="preserve"> then go to L8</w:t>
            </w:r>
          </w:p>
        </w:tc>
      </w:tr>
      <w:tr w:rsidR="00D90EA5" w:rsidRPr="00C71F99" w14:paraId="31A5AF55" w14:textId="77777777" w:rsidTr="00B14CB3">
        <w:trPr>
          <w:trHeight w:val="530"/>
          <w:jc w:val="center"/>
        </w:trPr>
        <w:tc>
          <w:tcPr>
            <w:tcW w:w="900" w:type="dxa"/>
            <w:vAlign w:val="center"/>
          </w:tcPr>
          <w:p w14:paraId="63BF2F9D" w14:textId="77777777" w:rsidR="00D90EA5" w:rsidRPr="00C71F99" w:rsidRDefault="00D90EA5" w:rsidP="00D90EA5">
            <w:pPr>
              <w:spacing w:after="0"/>
              <w:jc w:val="center"/>
              <w:rPr>
                <w:rFonts w:cstheme="minorHAnsi"/>
                <w:sz w:val="24"/>
                <w:szCs w:val="24"/>
              </w:rPr>
            </w:pPr>
            <w:r w:rsidRPr="00C71F99">
              <w:rPr>
                <w:rFonts w:cstheme="minorHAnsi"/>
                <w:sz w:val="24"/>
                <w:szCs w:val="24"/>
              </w:rPr>
              <w:t>L6</w:t>
            </w:r>
          </w:p>
        </w:tc>
        <w:tc>
          <w:tcPr>
            <w:tcW w:w="4230" w:type="dxa"/>
            <w:vAlign w:val="center"/>
          </w:tcPr>
          <w:p w14:paraId="389276DF" w14:textId="77777777" w:rsidR="00D90EA5" w:rsidRPr="00C71F99" w:rsidRDefault="00D90EA5" w:rsidP="00D90EA5">
            <w:pPr>
              <w:spacing w:after="0"/>
              <w:rPr>
                <w:rFonts w:cstheme="minorHAnsi"/>
                <w:sz w:val="24"/>
                <w:szCs w:val="24"/>
              </w:rPr>
            </w:pPr>
            <w:r w:rsidRPr="00C71F99">
              <w:rPr>
                <w:rFonts w:cstheme="minorHAnsi"/>
                <w:sz w:val="24"/>
                <w:szCs w:val="24"/>
              </w:rPr>
              <w:t>Can you please show it to me?</w:t>
            </w:r>
          </w:p>
        </w:tc>
        <w:tc>
          <w:tcPr>
            <w:tcW w:w="4500" w:type="dxa"/>
            <w:vAlign w:val="center"/>
          </w:tcPr>
          <w:p w14:paraId="65E724D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Yes, Shown</w:t>
            </w:r>
            <w:r w:rsidRPr="00C71F99">
              <w:rPr>
                <w:rFonts w:cstheme="minorHAnsi"/>
                <w:color w:val="000000"/>
                <w:sz w:val="20"/>
                <w:szCs w:val="20"/>
              </w:rPr>
              <w:tab/>
              <w:t>……….1</w:t>
            </w:r>
          </w:p>
          <w:p w14:paraId="6F7E735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No, not shown</w:t>
            </w:r>
            <w:r w:rsidRPr="00C71F99">
              <w:rPr>
                <w:rFonts w:cstheme="minorHAnsi"/>
                <w:color w:val="000000"/>
                <w:sz w:val="20"/>
                <w:szCs w:val="20"/>
              </w:rPr>
              <w:tab/>
              <w:t>……….2</w:t>
            </w:r>
          </w:p>
        </w:tc>
        <w:tc>
          <w:tcPr>
            <w:tcW w:w="1800" w:type="dxa"/>
            <w:vAlign w:val="center"/>
          </w:tcPr>
          <w:p w14:paraId="611D0716" w14:textId="77777777" w:rsidR="00D90EA5" w:rsidRPr="00C71F99" w:rsidRDefault="00D90EA5" w:rsidP="00D90EA5">
            <w:pPr>
              <w:spacing w:after="0"/>
              <w:rPr>
                <w:rFonts w:cstheme="minorHAnsi"/>
                <w:sz w:val="20"/>
                <w:szCs w:val="20"/>
              </w:rPr>
            </w:pPr>
            <w:r w:rsidRPr="00C71F99">
              <w:rPr>
                <w:rFonts w:cstheme="minorHAnsi"/>
                <w:sz w:val="20"/>
                <w:szCs w:val="20"/>
              </w:rPr>
              <w:t xml:space="preserve">If </w:t>
            </w:r>
            <w:proofErr w:type="gramStart"/>
            <w:r w:rsidRPr="00C71F99">
              <w:rPr>
                <w:rFonts w:cstheme="minorHAnsi"/>
                <w:sz w:val="20"/>
                <w:szCs w:val="20"/>
              </w:rPr>
              <w:t>No</w:t>
            </w:r>
            <w:proofErr w:type="gramEnd"/>
            <w:r w:rsidRPr="00C71F99">
              <w:rPr>
                <w:rFonts w:cstheme="minorHAnsi"/>
                <w:sz w:val="20"/>
                <w:szCs w:val="20"/>
              </w:rPr>
              <w:t xml:space="preserve"> then go to L8</w:t>
            </w:r>
          </w:p>
        </w:tc>
      </w:tr>
      <w:tr w:rsidR="00D90EA5" w:rsidRPr="00C71F99" w14:paraId="2E4A86CB" w14:textId="77777777" w:rsidTr="00B14CB3">
        <w:trPr>
          <w:trHeight w:val="512"/>
          <w:jc w:val="center"/>
        </w:trPr>
        <w:tc>
          <w:tcPr>
            <w:tcW w:w="900" w:type="dxa"/>
            <w:vAlign w:val="center"/>
          </w:tcPr>
          <w:p w14:paraId="3C442FA3" w14:textId="77777777" w:rsidR="00D90EA5" w:rsidRPr="00C71F99" w:rsidRDefault="00D90EA5" w:rsidP="00D90EA5">
            <w:pPr>
              <w:spacing w:after="0"/>
              <w:jc w:val="center"/>
              <w:rPr>
                <w:rFonts w:cstheme="minorHAnsi"/>
                <w:sz w:val="24"/>
                <w:szCs w:val="24"/>
              </w:rPr>
            </w:pPr>
            <w:r w:rsidRPr="00C71F99">
              <w:rPr>
                <w:rFonts w:cstheme="minorHAnsi"/>
                <w:sz w:val="24"/>
                <w:szCs w:val="24"/>
              </w:rPr>
              <w:t>L7</w:t>
            </w:r>
          </w:p>
        </w:tc>
        <w:tc>
          <w:tcPr>
            <w:tcW w:w="4230" w:type="dxa"/>
            <w:vAlign w:val="center"/>
          </w:tcPr>
          <w:p w14:paraId="4B4E8C36" w14:textId="2858B1BD" w:rsidR="00D90EA5" w:rsidRPr="00C71F99" w:rsidRDefault="00D90EA5" w:rsidP="00D90EA5">
            <w:pPr>
              <w:spacing w:after="0"/>
              <w:rPr>
                <w:rFonts w:cstheme="minorHAnsi"/>
                <w:sz w:val="24"/>
                <w:szCs w:val="24"/>
              </w:rPr>
            </w:pPr>
            <w:r w:rsidRPr="00C71F99">
              <w:rPr>
                <w:rFonts w:cstheme="minorHAnsi"/>
                <w:sz w:val="24"/>
                <w:szCs w:val="24"/>
              </w:rPr>
              <w:t>Record your observation.</w:t>
            </w:r>
          </w:p>
        </w:tc>
        <w:tc>
          <w:tcPr>
            <w:tcW w:w="4500" w:type="dxa"/>
            <w:vAlign w:val="center"/>
          </w:tcPr>
          <w:p w14:paraId="1F65DC12"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Bar soap </w:t>
            </w:r>
            <w:r w:rsidRPr="00C71F99">
              <w:rPr>
                <w:rFonts w:cstheme="minorHAnsi"/>
                <w:color w:val="000000"/>
                <w:sz w:val="20"/>
                <w:szCs w:val="20"/>
              </w:rPr>
              <w:tab/>
              <w:t>……….1</w:t>
            </w:r>
          </w:p>
          <w:p w14:paraId="21B859F6"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Detergent (Powder/Liquid/Paste)</w:t>
            </w:r>
            <w:r w:rsidRPr="00C71F99">
              <w:rPr>
                <w:rFonts w:cstheme="minorHAnsi"/>
                <w:color w:val="000000"/>
                <w:sz w:val="20"/>
                <w:szCs w:val="20"/>
              </w:rPr>
              <w:tab/>
              <w:t>……….2</w:t>
            </w:r>
          </w:p>
          <w:p w14:paraId="385FE76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Liquid soap </w:t>
            </w:r>
            <w:r w:rsidRPr="00C71F99">
              <w:rPr>
                <w:rFonts w:cstheme="minorHAnsi"/>
                <w:color w:val="000000"/>
                <w:sz w:val="20"/>
                <w:szCs w:val="20"/>
              </w:rPr>
              <w:tab/>
              <w:t>……….3</w:t>
            </w:r>
          </w:p>
          <w:p w14:paraId="523DBE6D"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Ash/Mud/Sand</w:t>
            </w:r>
            <w:r w:rsidRPr="00C71F99">
              <w:rPr>
                <w:rFonts w:cstheme="minorHAnsi"/>
                <w:color w:val="000000"/>
                <w:sz w:val="20"/>
                <w:szCs w:val="20"/>
              </w:rPr>
              <w:tab/>
              <w:t>……….4</w:t>
            </w:r>
          </w:p>
        </w:tc>
        <w:tc>
          <w:tcPr>
            <w:tcW w:w="1800" w:type="dxa"/>
            <w:vAlign w:val="center"/>
          </w:tcPr>
          <w:p w14:paraId="25BF2B2C" w14:textId="77777777" w:rsidR="00D90EA5" w:rsidRPr="00C71F99" w:rsidRDefault="00D90EA5" w:rsidP="00D90EA5">
            <w:pPr>
              <w:pStyle w:val="Title"/>
              <w:spacing w:before="120"/>
              <w:rPr>
                <w:rFonts w:asciiTheme="minorHAnsi" w:hAnsiTheme="minorHAnsi" w:cstheme="minorHAnsi"/>
                <w:b w:val="0"/>
                <w:bCs w:val="0"/>
                <w:color w:val="auto"/>
                <w:sz w:val="20"/>
                <w:szCs w:val="20"/>
                <w:lang w:val="en-US"/>
              </w:rPr>
            </w:pPr>
            <w:r w:rsidRPr="00C71F99">
              <w:rPr>
                <w:rFonts w:asciiTheme="minorHAnsi" w:hAnsiTheme="minorHAnsi" w:cstheme="minorHAnsi"/>
                <w:b w:val="0"/>
                <w:bCs w:val="0"/>
                <w:i/>
                <w:sz w:val="20"/>
                <w:szCs w:val="20"/>
              </w:rPr>
              <w:t>(Multiple responses)</w:t>
            </w:r>
          </w:p>
          <w:p w14:paraId="31E80D14" w14:textId="77777777" w:rsidR="00D90EA5" w:rsidRPr="00C71F99" w:rsidRDefault="00D90EA5" w:rsidP="00D90EA5">
            <w:pPr>
              <w:spacing w:after="0"/>
              <w:rPr>
                <w:rFonts w:cstheme="minorHAnsi"/>
                <w:b/>
                <w:sz w:val="20"/>
                <w:szCs w:val="20"/>
              </w:rPr>
            </w:pPr>
          </w:p>
        </w:tc>
      </w:tr>
      <w:tr w:rsidR="00D90EA5" w:rsidRPr="00C71F99" w14:paraId="52550FDC" w14:textId="77777777" w:rsidTr="00B14CB3">
        <w:trPr>
          <w:trHeight w:val="512"/>
          <w:jc w:val="center"/>
        </w:trPr>
        <w:tc>
          <w:tcPr>
            <w:tcW w:w="900" w:type="dxa"/>
            <w:vAlign w:val="center"/>
          </w:tcPr>
          <w:p w14:paraId="7C21DB01" w14:textId="77777777" w:rsidR="00D90EA5" w:rsidRPr="00C71F99" w:rsidRDefault="00D90EA5" w:rsidP="00D90EA5">
            <w:pPr>
              <w:spacing w:after="0"/>
              <w:jc w:val="center"/>
              <w:rPr>
                <w:rFonts w:cstheme="minorHAnsi"/>
                <w:sz w:val="24"/>
                <w:szCs w:val="24"/>
              </w:rPr>
            </w:pPr>
            <w:r w:rsidRPr="00C71F99">
              <w:rPr>
                <w:rFonts w:cstheme="minorHAnsi"/>
                <w:sz w:val="24"/>
                <w:szCs w:val="24"/>
              </w:rPr>
              <w:t>L8</w:t>
            </w:r>
          </w:p>
        </w:tc>
        <w:tc>
          <w:tcPr>
            <w:tcW w:w="4230" w:type="dxa"/>
            <w:vAlign w:val="center"/>
          </w:tcPr>
          <w:p w14:paraId="39DBBD95" w14:textId="77777777" w:rsidR="00D90EA5" w:rsidRPr="00C71F99" w:rsidRDefault="00D90EA5" w:rsidP="00D90EA5">
            <w:pPr>
              <w:spacing w:after="0"/>
              <w:rPr>
                <w:rFonts w:cstheme="minorHAnsi"/>
                <w:sz w:val="24"/>
                <w:szCs w:val="24"/>
              </w:rPr>
            </w:pPr>
            <w:r w:rsidRPr="00C71F99">
              <w:rPr>
                <w:rFonts w:cstheme="minorHAnsi"/>
                <w:sz w:val="24"/>
                <w:szCs w:val="24"/>
              </w:rPr>
              <w:t>How often you wash your hands with soap or detergent or ash/mud/sand?</w:t>
            </w:r>
          </w:p>
        </w:tc>
        <w:tc>
          <w:tcPr>
            <w:tcW w:w="4500" w:type="dxa"/>
            <w:vAlign w:val="center"/>
          </w:tcPr>
          <w:p w14:paraId="3E04DFA9" w14:textId="77777777" w:rsidR="00D90EA5" w:rsidRPr="00C71F99" w:rsidRDefault="00D90EA5" w:rsidP="00D90EA5">
            <w:pPr>
              <w:widowControl w:val="0"/>
              <w:tabs>
                <w:tab w:val="left" w:leader="dot" w:pos="3600"/>
              </w:tabs>
              <w:spacing w:after="0"/>
              <w:rPr>
                <w:rFonts w:cstheme="minorHAnsi"/>
                <w:b/>
                <w:color w:val="000000"/>
                <w:sz w:val="20"/>
                <w:szCs w:val="20"/>
              </w:rPr>
            </w:pPr>
            <w:r w:rsidRPr="00C71F99">
              <w:rPr>
                <w:rFonts w:cstheme="minorHAnsi"/>
                <w:b/>
                <w:color w:val="000000"/>
                <w:sz w:val="20"/>
                <w:szCs w:val="20"/>
              </w:rPr>
              <w:t>Daily</w:t>
            </w:r>
          </w:p>
          <w:p w14:paraId="5C052AC3" w14:textId="418EB035"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using toilet…………………………..........................1</w:t>
            </w:r>
          </w:p>
          <w:p w14:paraId="4D4668E9" w14:textId="121DD749"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Before eating food……………………………………………….2</w:t>
            </w:r>
          </w:p>
          <w:p w14:paraId="213385F8" w14:textId="048C0B09"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eating food………………………………………………….3</w:t>
            </w:r>
          </w:p>
          <w:p w14:paraId="50A72DF8" w14:textId="574A8554"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field work……………………………………………</w:t>
            </w:r>
            <w:proofErr w:type="gramStart"/>
            <w:r w:rsidRPr="00C71F99">
              <w:rPr>
                <w:rFonts w:cstheme="minorHAnsi"/>
                <w:color w:val="000000"/>
                <w:sz w:val="20"/>
                <w:szCs w:val="20"/>
              </w:rPr>
              <w:t>…..</w:t>
            </w:r>
            <w:proofErr w:type="gramEnd"/>
            <w:r w:rsidRPr="00C71F99">
              <w:rPr>
                <w:rFonts w:cstheme="minorHAnsi"/>
                <w:color w:val="000000"/>
                <w:sz w:val="20"/>
                <w:szCs w:val="20"/>
              </w:rPr>
              <w:t>….4</w:t>
            </w:r>
          </w:p>
          <w:p w14:paraId="389B69BF" w14:textId="13449A00"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changing dippers/cleaning baby………………….5</w:t>
            </w:r>
          </w:p>
          <w:p w14:paraId="3D349862" w14:textId="2AA81F3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Before feeding baby………</w:t>
            </w:r>
            <w:proofErr w:type="gramStart"/>
            <w:r w:rsidRPr="00C71F99">
              <w:rPr>
                <w:rFonts w:cstheme="minorHAnsi"/>
                <w:color w:val="000000"/>
                <w:sz w:val="20"/>
                <w:szCs w:val="20"/>
              </w:rPr>
              <w:t>…..</w:t>
            </w:r>
            <w:proofErr w:type="gramEnd"/>
            <w:r w:rsidRPr="00C71F99">
              <w:rPr>
                <w:rFonts w:cstheme="minorHAnsi"/>
                <w:color w:val="000000"/>
                <w:sz w:val="20"/>
                <w:szCs w:val="20"/>
              </w:rPr>
              <w:t>…………………………….….6</w:t>
            </w:r>
          </w:p>
          <w:p w14:paraId="25C6B2D5" w14:textId="22579789"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Before cooking……………………………………………….…….7</w:t>
            </w:r>
          </w:p>
          <w:p w14:paraId="52C756F1" w14:textId="42D7995C" w:rsidR="00D90EA5" w:rsidRPr="00C71F99" w:rsidRDefault="00D90EA5" w:rsidP="00D90EA5">
            <w:pPr>
              <w:widowControl w:val="0"/>
              <w:tabs>
                <w:tab w:val="left" w:leader="dot" w:pos="3600"/>
              </w:tabs>
              <w:spacing w:after="0"/>
              <w:rPr>
                <w:rFonts w:cstheme="minorHAnsi"/>
                <w:sz w:val="20"/>
                <w:szCs w:val="20"/>
              </w:rPr>
            </w:pPr>
            <w:r w:rsidRPr="00C71F99">
              <w:rPr>
                <w:rFonts w:cstheme="minorHAnsi"/>
                <w:sz w:val="20"/>
                <w:szCs w:val="20"/>
              </w:rPr>
              <w:t>Sometimes……………………………….……….....................8</w:t>
            </w:r>
          </w:p>
          <w:p w14:paraId="445F32EB" w14:textId="15F12E19" w:rsidR="00D90EA5" w:rsidRPr="00C71F99" w:rsidRDefault="00D90EA5" w:rsidP="00D90EA5">
            <w:pPr>
              <w:widowControl w:val="0"/>
              <w:tabs>
                <w:tab w:val="left" w:leader="dot" w:pos="3600"/>
              </w:tabs>
              <w:spacing w:after="0"/>
              <w:rPr>
                <w:rFonts w:cstheme="minorHAnsi"/>
                <w:sz w:val="20"/>
                <w:szCs w:val="20"/>
              </w:rPr>
            </w:pPr>
            <w:r w:rsidRPr="00C71F99">
              <w:rPr>
                <w:rFonts w:cstheme="minorHAnsi"/>
                <w:sz w:val="20"/>
                <w:szCs w:val="20"/>
              </w:rPr>
              <w:t>Never…………………………………………………</w:t>
            </w:r>
            <w:proofErr w:type="gramStart"/>
            <w:r w:rsidRPr="00C71F99">
              <w:rPr>
                <w:rFonts w:cstheme="minorHAnsi"/>
                <w:sz w:val="20"/>
                <w:szCs w:val="20"/>
              </w:rPr>
              <w:t>…..</w:t>
            </w:r>
            <w:proofErr w:type="gramEnd"/>
            <w:r w:rsidRPr="00C71F99">
              <w:rPr>
                <w:rFonts w:cstheme="minorHAnsi"/>
                <w:sz w:val="20"/>
                <w:szCs w:val="20"/>
              </w:rPr>
              <w:t>………..…..9</w:t>
            </w:r>
          </w:p>
        </w:tc>
        <w:tc>
          <w:tcPr>
            <w:tcW w:w="1800" w:type="dxa"/>
            <w:vAlign w:val="center"/>
          </w:tcPr>
          <w:p w14:paraId="13313345" w14:textId="77777777" w:rsidR="00D90EA5" w:rsidRPr="00C71F99" w:rsidRDefault="00D90EA5" w:rsidP="00D90EA5">
            <w:pPr>
              <w:pStyle w:val="Title"/>
              <w:spacing w:before="120"/>
              <w:rPr>
                <w:rFonts w:asciiTheme="minorHAnsi" w:hAnsiTheme="minorHAnsi" w:cstheme="minorHAnsi"/>
                <w:b w:val="0"/>
                <w:bCs w:val="0"/>
                <w:color w:val="auto"/>
                <w:sz w:val="20"/>
                <w:szCs w:val="20"/>
                <w:lang w:val="en-US"/>
              </w:rPr>
            </w:pPr>
            <w:r w:rsidRPr="00C71F99">
              <w:rPr>
                <w:rFonts w:asciiTheme="minorHAnsi" w:hAnsiTheme="minorHAnsi" w:cstheme="minorHAnsi"/>
                <w:b w:val="0"/>
                <w:bCs w:val="0"/>
                <w:i/>
                <w:sz w:val="20"/>
                <w:szCs w:val="20"/>
              </w:rPr>
              <w:t>(Multiple responses)</w:t>
            </w:r>
          </w:p>
          <w:p w14:paraId="6188A5FF" w14:textId="77777777" w:rsidR="00D90EA5" w:rsidRPr="00C71F99" w:rsidRDefault="00D90EA5" w:rsidP="00D90EA5">
            <w:pPr>
              <w:spacing w:after="0"/>
              <w:rPr>
                <w:rFonts w:cstheme="minorHAnsi"/>
                <w:b/>
                <w:sz w:val="20"/>
                <w:szCs w:val="20"/>
              </w:rPr>
            </w:pPr>
          </w:p>
        </w:tc>
      </w:tr>
      <w:tr w:rsidR="00D90EA5" w:rsidRPr="00C71F99" w14:paraId="1517D887" w14:textId="77777777" w:rsidTr="007D7B6C">
        <w:trPr>
          <w:trHeight w:val="260"/>
          <w:jc w:val="center"/>
        </w:trPr>
        <w:tc>
          <w:tcPr>
            <w:tcW w:w="900" w:type="dxa"/>
            <w:vAlign w:val="center"/>
          </w:tcPr>
          <w:p w14:paraId="244E5E2A" w14:textId="77777777" w:rsidR="00D90EA5" w:rsidRPr="00C71F99" w:rsidRDefault="00D90EA5" w:rsidP="00D90EA5">
            <w:pPr>
              <w:spacing w:after="0"/>
              <w:jc w:val="center"/>
              <w:rPr>
                <w:rFonts w:cstheme="minorHAnsi"/>
                <w:sz w:val="24"/>
                <w:szCs w:val="24"/>
              </w:rPr>
            </w:pPr>
            <w:r w:rsidRPr="00C71F99">
              <w:rPr>
                <w:rFonts w:cstheme="minorHAnsi"/>
                <w:sz w:val="24"/>
                <w:szCs w:val="24"/>
              </w:rPr>
              <w:t>L9</w:t>
            </w:r>
          </w:p>
        </w:tc>
        <w:tc>
          <w:tcPr>
            <w:tcW w:w="4230" w:type="dxa"/>
            <w:vAlign w:val="center"/>
          </w:tcPr>
          <w:p w14:paraId="6D7F32AB" w14:textId="77777777" w:rsidR="00D90EA5" w:rsidRPr="00C71F99" w:rsidRDefault="00D90EA5" w:rsidP="00D90EA5">
            <w:pPr>
              <w:spacing w:after="0"/>
              <w:rPr>
                <w:rFonts w:cstheme="minorHAnsi"/>
                <w:sz w:val="24"/>
                <w:szCs w:val="24"/>
              </w:rPr>
            </w:pPr>
            <w:r w:rsidRPr="00C71F99">
              <w:rPr>
                <w:rFonts w:cstheme="minorHAnsi"/>
                <w:sz w:val="24"/>
                <w:szCs w:val="24"/>
              </w:rPr>
              <w:t xml:space="preserve">How often you take bath? </w:t>
            </w:r>
          </w:p>
        </w:tc>
        <w:tc>
          <w:tcPr>
            <w:tcW w:w="4500" w:type="dxa"/>
            <w:vAlign w:val="center"/>
          </w:tcPr>
          <w:p w14:paraId="43C7B9EA" w14:textId="22F30F18"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Daily……………………………………………………………  …. </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60342025" w14:textId="4C61C913"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lastRenderedPageBreak/>
              <w:t>Once in a week…………………………………......................2</w:t>
            </w:r>
          </w:p>
          <w:p w14:paraId="4AC218FC" w14:textId="70FE12C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13456AD2" w14:textId="674C878D"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691FA3A6" w14:textId="1281BD8C" w:rsidR="00D90EA5" w:rsidRPr="00C71F99" w:rsidRDefault="00D90EA5" w:rsidP="00D90EA5">
            <w:pPr>
              <w:widowControl w:val="0"/>
              <w:tabs>
                <w:tab w:val="left" w:leader="dot" w:pos="3600"/>
              </w:tabs>
              <w:spacing w:after="0"/>
              <w:rPr>
                <w:rFonts w:cstheme="minorHAnsi"/>
                <w:sz w:val="20"/>
                <w:szCs w:val="20"/>
              </w:rPr>
            </w:pPr>
            <w:r w:rsidRPr="00C71F99">
              <w:rPr>
                <w:rFonts w:cstheme="minorHAnsi"/>
                <w:sz w:val="20"/>
                <w:szCs w:val="20"/>
              </w:rPr>
              <w:t xml:space="preserve">Other (Specify) </w:t>
            </w:r>
            <w:r w:rsidRPr="00C71F99">
              <w:rPr>
                <w:rFonts w:cstheme="minorHAnsi"/>
                <w:sz w:val="20"/>
                <w:szCs w:val="20"/>
              </w:rPr>
              <w:tab/>
            </w:r>
            <w:proofErr w:type="gramStart"/>
            <w:r w:rsidRPr="00C71F99">
              <w:rPr>
                <w:rFonts w:cstheme="minorHAnsi"/>
                <w:sz w:val="20"/>
                <w:szCs w:val="20"/>
              </w:rPr>
              <w:t>…..</w:t>
            </w:r>
            <w:proofErr w:type="gramEnd"/>
            <w:r w:rsidRPr="00C71F99">
              <w:rPr>
                <w:rFonts w:cstheme="minorHAnsi"/>
                <w:sz w:val="20"/>
                <w:szCs w:val="20"/>
              </w:rPr>
              <w:t>…96</w:t>
            </w:r>
          </w:p>
        </w:tc>
        <w:tc>
          <w:tcPr>
            <w:tcW w:w="1800" w:type="dxa"/>
            <w:vAlign w:val="center"/>
          </w:tcPr>
          <w:p w14:paraId="7DD5FB55" w14:textId="77777777" w:rsidR="00D90EA5" w:rsidRPr="00C71F99" w:rsidRDefault="00D90EA5" w:rsidP="00D90EA5">
            <w:pPr>
              <w:spacing w:after="0"/>
              <w:rPr>
                <w:rFonts w:cstheme="minorHAnsi"/>
                <w:b/>
                <w:sz w:val="24"/>
                <w:szCs w:val="24"/>
              </w:rPr>
            </w:pPr>
          </w:p>
        </w:tc>
      </w:tr>
      <w:tr w:rsidR="00D90EA5" w:rsidRPr="00C71F99" w14:paraId="1924BF5C" w14:textId="77777777" w:rsidTr="00B14CB3">
        <w:trPr>
          <w:trHeight w:val="512"/>
          <w:jc w:val="center"/>
        </w:trPr>
        <w:tc>
          <w:tcPr>
            <w:tcW w:w="900" w:type="dxa"/>
            <w:vAlign w:val="center"/>
          </w:tcPr>
          <w:p w14:paraId="4EDA7534" w14:textId="77777777" w:rsidR="00D90EA5" w:rsidRPr="00C71F99" w:rsidRDefault="00D90EA5" w:rsidP="00D90EA5">
            <w:pPr>
              <w:spacing w:after="0"/>
              <w:jc w:val="center"/>
              <w:rPr>
                <w:rFonts w:cstheme="minorHAnsi"/>
                <w:sz w:val="24"/>
                <w:szCs w:val="24"/>
              </w:rPr>
            </w:pPr>
            <w:r w:rsidRPr="00C71F99">
              <w:rPr>
                <w:rFonts w:cstheme="minorHAnsi"/>
                <w:sz w:val="24"/>
                <w:szCs w:val="24"/>
              </w:rPr>
              <w:t>L10</w:t>
            </w:r>
          </w:p>
        </w:tc>
        <w:tc>
          <w:tcPr>
            <w:tcW w:w="4230" w:type="dxa"/>
            <w:vAlign w:val="center"/>
          </w:tcPr>
          <w:p w14:paraId="2DCF34A4" w14:textId="77777777" w:rsidR="00D90EA5" w:rsidRPr="00C71F99" w:rsidRDefault="00D90EA5" w:rsidP="00D90EA5">
            <w:pPr>
              <w:spacing w:after="0"/>
              <w:rPr>
                <w:rFonts w:cstheme="minorHAnsi"/>
                <w:sz w:val="24"/>
                <w:szCs w:val="24"/>
              </w:rPr>
            </w:pPr>
            <w:r w:rsidRPr="00C71F99">
              <w:rPr>
                <w:rFonts w:cstheme="minorHAnsi"/>
                <w:sz w:val="24"/>
                <w:szCs w:val="24"/>
              </w:rPr>
              <w:t xml:space="preserve">How often you brush your teeth? </w:t>
            </w:r>
          </w:p>
        </w:tc>
        <w:tc>
          <w:tcPr>
            <w:tcW w:w="4500" w:type="dxa"/>
            <w:vAlign w:val="center"/>
          </w:tcPr>
          <w:p w14:paraId="057F16CE"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Daily……………………………………………………………  …. </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779A91F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Once in a week…………………………………......................2</w:t>
            </w:r>
          </w:p>
          <w:p w14:paraId="7FDE5BE3"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10780549"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4F2705CB" w14:textId="676F71B2"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r>
            <w:proofErr w:type="gramStart"/>
            <w:r w:rsidRPr="00C71F99">
              <w:rPr>
                <w:rFonts w:cstheme="minorHAnsi"/>
                <w:sz w:val="20"/>
                <w:szCs w:val="20"/>
              </w:rPr>
              <w:t>…..</w:t>
            </w:r>
            <w:proofErr w:type="gramEnd"/>
            <w:r w:rsidRPr="00C71F99">
              <w:rPr>
                <w:rFonts w:cstheme="minorHAnsi"/>
                <w:sz w:val="20"/>
                <w:szCs w:val="20"/>
              </w:rPr>
              <w:t>…96</w:t>
            </w:r>
          </w:p>
        </w:tc>
        <w:tc>
          <w:tcPr>
            <w:tcW w:w="1800" w:type="dxa"/>
            <w:vAlign w:val="center"/>
          </w:tcPr>
          <w:p w14:paraId="27162F63" w14:textId="77777777" w:rsidR="00D90EA5" w:rsidRPr="00C71F99" w:rsidRDefault="00D90EA5" w:rsidP="00D90EA5">
            <w:pPr>
              <w:spacing w:after="0"/>
              <w:rPr>
                <w:rFonts w:cstheme="minorHAnsi"/>
                <w:b/>
                <w:sz w:val="24"/>
                <w:szCs w:val="24"/>
              </w:rPr>
            </w:pPr>
          </w:p>
        </w:tc>
      </w:tr>
      <w:tr w:rsidR="00D90EA5" w:rsidRPr="00C71F99" w14:paraId="0D73CD48" w14:textId="77777777" w:rsidTr="00B14CB3">
        <w:trPr>
          <w:trHeight w:val="512"/>
          <w:jc w:val="center"/>
        </w:trPr>
        <w:tc>
          <w:tcPr>
            <w:tcW w:w="900" w:type="dxa"/>
            <w:vAlign w:val="center"/>
          </w:tcPr>
          <w:p w14:paraId="31CDF075" w14:textId="77777777" w:rsidR="00D90EA5" w:rsidRPr="00C71F99" w:rsidRDefault="00D90EA5" w:rsidP="00D90EA5">
            <w:pPr>
              <w:spacing w:after="0"/>
              <w:jc w:val="center"/>
              <w:rPr>
                <w:rFonts w:cstheme="minorHAnsi"/>
                <w:sz w:val="24"/>
                <w:szCs w:val="24"/>
              </w:rPr>
            </w:pPr>
            <w:r w:rsidRPr="00C71F99">
              <w:rPr>
                <w:rFonts w:cstheme="minorHAnsi"/>
                <w:sz w:val="24"/>
                <w:szCs w:val="24"/>
              </w:rPr>
              <w:t>L11</w:t>
            </w:r>
          </w:p>
        </w:tc>
        <w:tc>
          <w:tcPr>
            <w:tcW w:w="4230" w:type="dxa"/>
            <w:vAlign w:val="center"/>
          </w:tcPr>
          <w:p w14:paraId="448E8FA5" w14:textId="77777777" w:rsidR="00D90EA5" w:rsidRPr="00C71F99" w:rsidRDefault="00D90EA5" w:rsidP="00D90EA5">
            <w:pPr>
              <w:spacing w:after="0"/>
              <w:rPr>
                <w:rFonts w:cstheme="minorHAnsi"/>
                <w:sz w:val="24"/>
                <w:szCs w:val="24"/>
              </w:rPr>
            </w:pPr>
            <w:r w:rsidRPr="00C71F99">
              <w:rPr>
                <w:rFonts w:cstheme="minorHAnsi"/>
                <w:sz w:val="24"/>
                <w:szCs w:val="24"/>
              </w:rPr>
              <w:t>What type of brush do you usually use?</w:t>
            </w:r>
          </w:p>
        </w:tc>
        <w:tc>
          <w:tcPr>
            <w:tcW w:w="4500" w:type="dxa"/>
            <w:vAlign w:val="center"/>
          </w:tcPr>
          <w:p w14:paraId="2C29904C" w14:textId="58BACFFE" w:rsidR="00D90EA5" w:rsidRPr="00C71F99" w:rsidRDefault="00D90EA5" w:rsidP="00D90EA5">
            <w:pPr>
              <w:widowControl w:val="0"/>
              <w:tabs>
                <w:tab w:val="left" w:leader="dot" w:pos="3600"/>
              </w:tabs>
              <w:spacing w:after="0"/>
              <w:rPr>
                <w:rFonts w:cstheme="minorHAnsi"/>
                <w:color w:val="000000"/>
                <w:sz w:val="20"/>
                <w:szCs w:val="20"/>
              </w:rPr>
            </w:pPr>
            <w:proofErr w:type="gramStart"/>
            <w:r w:rsidRPr="00C71F99">
              <w:rPr>
                <w:rFonts w:cstheme="minorHAnsi"/>
                <w:color w:val="000000"/>
                <w:sz w:val="20"/>
                <w:szCs w:val="20"/>
              </w:rPr>
              <w:t>Tooth Paste</w:t>
            </w:r>
            <w:proofErr w:type="gramEnd"/>
            <w:r w:rsidRPr="00C71F99">
              <w:rPr>
                <w:rFonts w:cstheme="minorHAnsi"/>
                <w:color w:val="000000"/>
                <w:sz w:val="20"/>
                <w:szCs w:val="20"/>
              </w:rPr>
              <w:t>……………………………………………………………1</w:t>
            </w:r>
          </w:p>
          <w:p w14:paraId="519187E7" w14:textId="4BAA78FF"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Miswak………………………………………………………………….2</w:t>
            </w:r>
          </w:p>
          <w:p w14:paraId="57179005" w14:textId="55B6A962"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 Powder……………………………………………………….3</w:t>
            </w:r>
          </w:p>
          <w:p w14:paraId="3DFCE742" w14:textId="01329C11"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2A40A7D8" w14:textId="77777777" w:rsidR="00D90EA5" w:rsidRPr="00C71F99" w:rsidRDefault="00D90EA5" w:rsidP="00D90EA5">
            <w:pPr>
              <w:spacing w:after="0"/>
              <w:rPr>
                <w:rFonts w:cstheme="minorHAnsi"/>
                <w:b/>
                <w:sz w:val="24"/>
                <w:szCs w:val="24"/>
              </w:rPr>
            </w:pPr>
          </w:p>
        </w:tc>
      </w:tr>
      <w:tr w:rsidR="00D90EA5" w:rsidRPr="00C71F99" w14:paraId="5A091172" w14:textId="77777777" w:rsidTr="007B5BD6">
        <w:trPr>
          <w:trHeight w:val="305"/>
          <w:jc w:val="center"/>
        </w:trPr>
        <w:tc>
          <w:tcPr>
            <w:tcW w:w="11430" w:type="dxa"/>
            <w:gridSpan w:val="4"/>
            <w:shd w:val="clear" w:color="auto" w:fill="BFBFBF" w:themeFill="background1" w:themeFillShade="BF"/>
            <w:vAlign w:val="center"/>
          </w:tcPr>
          <w:p w14:paraId="7BBE9939" w14:textId="08FE495F" w:rsidR="00D90EA5" w:rsidRPr="00C71F99" w:rsidRDefault="00D90EA5" w:rsidP="00D90EA5">
            <w:pPr>
              <w:spacing w:after="0"/>
              <w:jc w:val="center"/>
              <w:rPr>
                <w:rFonts w:cstheme="minorHAnsi"/>
                <w:b/>
                <w:sz w:val="24"/>
                <w:szCs w:val="24"/>
              </w:rPr>
            </w:pPr>
            <w:r w:rsidRPr="00C71F99">
              <w:rPr>
                <w:rFonts w:cstheme="minorHAnsi"/>
                <w:b/>
                <w:sz w:val="24"/>
                <w:szCs w:val="24"/>
              </w:rPr>
              <w:t>Children’s Hygiene Practices</w:t>
            </w:r>
          </w:p>
        </w:tc>
      </w:tr>
      <w:tr w:rsidR="00D90EA5" w:rsidRPr="00C71F99" w14:paraId="6BEE20F5" w14:textId="77777777" w:rsidTr="00B14CB3">
        <w:trPr>
          <w:trHeight w:val="512"/>
          <w:jc w:val="center"/>
        </w:trPr>
        <w:tc>
          <w:tcPr>
            <w:tcW w:w="900" w:type="dxa"/>
            <w:vAlign w:val="center"/>
          </w:tcPr>
          <w:p w14:paraId="6D1A76EE" w14:textId="77777777" w:rsidR="00D90EA5" w:rsidRPr="00C71F99" w:rsidRDefault="00D90EA5" w:rsidP="00D90EA5">
            <w:pPr>
              <w:spacing w:after="0"/>
              <w:jc w:val="center"/>
              <w:rPr>
                <w:rFonts w:cstheme="minorHAnsi"/>
                <w:sz w:val="24"/>
                <w:szCs w:val="24"/>
              </w:rPr>
            </w:pPr>
          </w:p>
        </w:tc>
        <w:tc>
          <w:tcPr>
            <w:tcW w:w="4230" w:type="dxa"/>
            <w:vAlign w:val="center"/>
          </w:tcPr>
          <w:p w14:paraId="2B5188AA" w14:textId="66030746" w:rsidR="00D90EA5" w:rsidRPr="00C71F99" w:rsidRDefault="00D90EA5" w:rsidP="00D90EA5">
            <w:pPr>
              <w:spacing w:after="0"/>
              <w:rPr>
                <w:rFonts w:cstheme="minorHAnsi"/>
                <w:sz w:val="24"/>
                <w:szCs w:val="24"/>
                <w:lang w:bidi="sd-Arab-PK"/>
              </w:rPr>
            </w:pPr>
            <w:r w:rsidRPr="00C71F99">
              <w:rPr>
                <w:rFonts w:cstheme="minorHAnsi"/>
                <w:sz w:val="24"/>
                <w:szCs w:val="24"/>
                <w:lang w:bidi="sd-Arab-PK"/>
              </w:rPr>
              <w:t>Child’s Name</w:t>
            </w:r>
          </w:p>
        </w:tc>
        <w:tc>
          <w:tcPr>
            <w:tcW w:w="4500" w:type="dxa"/>
            <w:vAlign w:val="center"/>
          </w:tcPr>
          <w:p w14:paraId="71F4B380" w14:textId="558437B2" w:rsidR="00D90EA5" w:rsidRPr="00C71F99" w:rsidRDefault="00D90EA5" w:rsidP="00D90EA5">
            <w:pPr>
              <w:widowControl w:val="0"/>
              <w:tabs>
                <w:tab w:val="left" w:leader="dot" w:pos="3600"/>
              </w:tabs>
              <w:spacing w:after="0"/>
              <w:rPr>
                <w:rFonts w:cstheme="minorHAnsi"/>
                <w:color w:val="000000"/>
                <w:sz w:val="24"/>
                <w:szCs w:val="24"/>
              </w:rPr>
            </w:pPr>
            <w:r w:rsidRPr="00C71F99">
              <w:rPr>
                <w:rFonts w:cstheme="minorHAnsi"/>
                <w:color w:val="000000"/>
                <w:sz w:val="24"/>
                <w:szCs w:val="24"/>
              </w:rPr>
              <w:t>Drop Down</w:t>
            </w:r>
          </w:p>
        </w:tc>
        <w:tc>
          <w:tcPr>
            <w:tcW w:w="1800" w:type="dxa"/>
            <w:vAlign w:val="center"/>
          </w:tcPr>
          <w:p w14:paraId="53973C38" w14:textId="77777777" w:rsidR="00D90EA5" w:rsidRPr="00C71F99" w:rsidRDefault="00D90EA5" w:rsidP="00D90EA5">
            <w:pPr>
              <w:spacing w:after="0"/>
              <w:rPr>
                <w:rFonts w:cstheme="minorHAnsi"/>
                <w:b/>
                <w:sz w:val="24"/>
                <w:szCs w:val="24"/>
              </w:rPr>
            </w:pPr>
          </w:p>
        </w:tc>
      </w:tr>
      <w:tr w:rsidR="00D90EA5" w:rsidRPr="00C71F99" w14:paraId="3CC7B961" w14:textId="77777777" w:rsidTr="00B14CB3">
        <w:trPr>
          <w:trHeight w:val="512"/>
          <w:jc w:val="center"/>
        </w:trPr>
        <w:tc>
          <w:tcPr>
            <w:tcW w:w="900" w:type="dxa"/>
            <w:vAlign w:val="center"/>
          </w:tcPr>
          <w:p w14:paraId="28EF386E" w14:textId="453BCA88" w:rsidR="00D90EA5" w:rsidRPr="00C71F99" w:rsidRDefault="00D90EA5" w:rsidP="00D90EA5">
            <w:pPr>
              <w:spacing w:after="0"/>
              <w:jc w:val="center"/>
              <w:rPr>
                <w:rFonts w:cstheme="minorHAnsi"/>
                <w:sz w:val="24"/>
                <w:szCs w:val="24"/>
              </w:rPr>
            </w:pPr>
            <w:r w:rsidRPr="00C71F99">
              <w:rPr>
                <w:rFonts w:cstheme="minorHAnsi"/>
                <w:sz w:val="24"/>
                <w:szCs w:val="24"/>
              </w:rPr>
              <w:t>L12</w:t>
            </w:r>
          </w:p>
        </w:tc>
        <w:tc>
          <w:tcPr>
            <w:tcW w:w="4230" w:type="dxa"/>
            <w:vAlign w:val="center"/>
          </w:tcPr>
          <w:p w14:paraId="7C548AA8" w14:textId="345FD3D5" w:rsidR="00D90EA5" w:rsidRPr="00C71F99" w:rsidRDefault="00D90EA5" w:rsidP="00D90EA5">
            <w:pPr>
              <w:spacing w:after="0"/>
              <w:rPr>
                <w:rFonts w:cstheme="minorHAnsi"/>
                <w:sz w:val="24"/>
                <w:szCs w:val="24"/>
              </w:rPr>
            </w:pPr>
            <w:r w:rsidRPr="00C71F99">
              <w:rPr>
                <w:rFonts w:cstheme="minorHAnsi"/>
                <w:sz w:val="24"/>
                <w:szCs w:val="24"/>
              </w:rPr>
              <w:t>How often (Name) wash his/her hands with soap or detergent or ash/mud/sand?</w:t>
            </w:r>
          </w:p>
        </w:tc>
        <w:tc>
          <w:tcPr>
            <w:tcW w:w="4500" w:type="dxa"/>
            <w:vAlign w:val="center"/>
          </w:tcPr>
          <w:p w14:paraId="0F6E31D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Daily</w:t>
            </w:r>
          </w:p>
          <w:p w14:paraId="117A7107"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using toilet…………………………..........................1</w:t>
            </w:r>
          </w:p>
          <w:p w14:paraId="4578FB24" w14:textId="48028261"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Before eating food …………………………......................2</w:t>
            </w:r>
          </w:p>
          <w:p w14:paraId="4D47641A" w14:textId="323AC75E"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eating food ………………………….........................3</w:t>
            </w:r>
          </w:p>
          <w:p w14:paraId="46D812FC" w14:textId="31A192E1"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any kind of domestic work ………………………….4</w:t>
            </w:r>
          </w:p>
          <w:p w14:paraId="6A5D29B5" w14:textId="356CA18F"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touching animals, including family pets ………5</w:t>
            </w:r>
          </w:p>
          <w:p w14:paraId="38AA4709" w14:textId="0933F6A9"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being outside (playing, gardening) ………........6</w:t>
            </w:r>
          </w:p>
          <w:p w14:paraId="4B706337" w14:textId="3E8302B7"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coming back from School ………………………......7</w:t>
            </w:r>
          </w:p>
          <w:p w14:paraId="319B0ED2" w14:textId="59EDA3A0"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visiting or handshake with any sick member or relative ………………………….……………..........................8</w:t>
            </w:r>
          </w:p>
          <w:p w14:paraId="24945FF7" w14:textId="047F5B84"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Sometimes …………………………...................................9</w:t>
            </w:r>
          </w:p>
          <w:p w14:paraId="52583FCC" w14:textId="0726A5B2"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Never …………………………..........................................10</w:t>
            </w:r>
          </w:p>
        </w:tc>
        <w:tc>
          <w:tcPr>
            <w:tcW w:w="1800" w:type="dxa"/>
            <w:vAlign w:val="center"/>
          </w:tcPr>
          <w:p w14:paraId="1E945D30" w14:textId="77777777" w:rsidR="00D90EA5" w:rsidRPr="00C71F99" w:rsidRDefault="00D90EA5" w:rsidP="00D90EA5">
            <w:pPr>
              <w:spacing w:after="0"/>
              <w:rPr>
                <w:rFonts w:cstheme="minorHAnsi"/>
                <w:b/>
                <w:sz w:val="24"/>
                <w:szCs w:val="24"/>
              </w:rPr>
            </w:pPr>
          </w:p>
        </w:tc>
      </w:tr>
      <w:tr w:rsidR="00D90EA5" w:rsidRPr="00C71F99" w14:paraId="2A19CB53" w14:textId="77777777" w:rsidTr="00B14CB3">
        <w:trPr>
          <w:trHeight w:val="512"/>
          <w:jc w:val="center"/>
        </w:trPr>
        <w:tc>
          <w:tcPr>
            <w:tcW w:w="900" w:type="dxa"/>
            <w:vAlign w:val="center"/>
          </w:tcPr>
          <w:p w14:paraId="551F87E4" w14:textId="59880C1C" w:rsidR="00D90EA5" w:rsidRPr="00C71F99" w:rsidRDefault="00D90EA5" w:rsidP="00D90EA5">
            <w:pPr>
              <w:spacing w:after="0"/>
              <w:jc w:val="center"/>
              <w:rPr>
                <w:rFonts w:cstheme="minorHAnsi"/>
                <w:sz w:val="24"/>
                <w:szCs w:val="24"/>
              </w:rPr>
            </w:pPr>
            <w:r w:rsidRPr="00C71F99">
              <w:rPr>
                <w:rFonts w:cstheme="minorHAnsi"/>
                <w:sz w:val="24"/>
                <w:szCs w:val="24"/>
              </w:rPr>
              <w:t>L13</w:t>
            </w:r>
          </w:p>
        </w:tc>
        <w:tc>
          <w:tcPr>
            <w:tcW w:w="4230" w:type="dxa"/>
            <w:vAlign w:val="center"/>
          </w:tcPr>
          <w:p w14:paraId="35AD24DF" w14:textId="499D4C96" w:rsidR="00D90EA5" w:rsidRPr="00C71F99" w:rsidRDefault="00D90EA5" w:rsidP="00D90EA5">
            <w:pPr>
              <w:spacing w:after="0"/>
              <w:rPr>
                <w:rFonts w:cstheme="minorHAnsi"/>
                <w:sz w:val="24"/>
                <w:szCs w:val="24"/>
              </w:rPr>
            </w:pPr>
            <w:r w:rsidRPr="00C71F99">
              <w:rPr>
                <w:rFonts w:cstheme="minorHAnsi"/>
                <w:sz w:val="24"/>
                <w:szCs w:val="24"/>
              </w:rPr>
              <w:t xml:space="preserve">How often (Name) take bath? </w:t>
            </w:r>
          </w:p>
        </w:tc>
        <w:tc>
          <w:tcPr>
            <w:tcW w:w="4500" w:type="dxa"/>
            <w:vAlign w:val="center"/>
          </w:tcPr>
          <w:p w14:paraId="3D6E25E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Daily……………………………………………………………  …. </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45B09C1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Once in a week…………………………………......................2</w:t>
            </w:r>
          </w:p>
          <w:p w14:paraId="23619073"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70EF610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4E6C6031" w14:textId="2A6AD7F6"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r>
            <w:proofErr w:type="gramStart"/>
            <w:r w:rsidRPr="00C71F99">
              <w:rPr>
                <w:rFonts w:cstheme="minorHAnsi"/>
                <w:sz w:val="20"/>
                <w:szCs w:val="20"/>
              </w:rPr>
              <w:t>…..</w:t>
            </w:r>
            <w:proofErr w:type="gramEnd"/>
            <w:r w:rsidRPr="00C71F99">
              <w:rPr>
                <w:rFonts w:cstheme="minorHAnsi"/>
                <w:sz w:val="20"/>
                <w:szCs w:val="20"/>
              </w:rPr>
              <w:t>…96</w:t>
            </w:r>
          </w:p>
        </w:tc>
        <w:tc>
          <w:tcPr>
            <w:tcW w:w="1800" w:type="dxa"/>
            <w:vAlign w:val="center"/>
          </w:tcPr>
          <w:p w14:paraId="2EB32832" w14:textId="77777777" w:rsidR="00D90EA5" w:rsidRPr="00C71F99" w:rsidRDefault="00D90EA5" w:rsidP="00D90EA5">
            <w:pPr>
              <w:spacing w:after="0"/>
              <w:rPr>
                <w:rFonts w:cstheme="minorHAnsi"/>
                <w:b/>
                <w:sz w:val="24"/>
                <w:szCs w:val="24"/>
              </w:rPr>
            </w:pPr>
          </w:p>
        </w:tc>
      </w:tr>
      <w:tr w:rsidR="00D90EA5" w:rsidRPr="00C71F99" w14:paraId="4B3EEFD4" w14:textId="77777777" w:rsidTr="00B14CB3">
        <w:trPr>
          <w:trHeight w:val="512"/>
          <w:jc w:val="center"/>
        </w:trPr>
        <w:tc>
          <w:tcPr>
            <w:tcW w:w="900" w:type="dxa"/>
            <w:vAlign w:val="center"/>
          </w:tcPr>
          <w:p w14:paraId="3A99FBBB" w14:textId="2B99AB66" w:rsidR="00D90EA5" w:rsidRPr="00C71F99" w:rsidRDefault="00D90EA5" w:rsidP="00D90EA5">
            <w:pPr>
              <w:spacing w:after="0"/>
              <w:jc w:val="center"/>
              <w:rPr>
                <w:rFonts w:cstheme="minorHAnsi"/>
                <w:sz w:val="24"/>
                <w:szCs w:val="24"/>
              </w:rPr>
            </w:pPr>
            <w:r w:rsidRPr="00C71F99">
              <w:rPr>
                <w:rFonts w:cstheme="minorHAnsi"/>
                <w:sz w:val="24"/>
                <w:szCs w:val="24"/>
              </w:rPr>
              <w:t>L14</w:t>
            </w:r>
          </w:p>
        </w:tc>
        <w:tc>
          <w:tcPr>
            <w:tcW w:w="4230" w:type="dxa"/>
            <w:vAlign w:val="center"/>
          </w:tcPr>
          <w:p w14:paraId="405B00D6" w14:textId="445A834C" w:rsidR="00D90EA5" w:rsidRPr="00C71F99" w:rsidRDefault="00D90EA5" w:rsidP="00D90EA5">
            <w:pPr>
              <w:spacing w:after="0"/>
              <w:rPr>
                <w:rFonts w:cstheme="minorHAnsi"/>
                <w:sz w:val="24"/>
                <w:szCs w:val="24"/>
              </w:rPr>
            </w:pPr>
            <w:r w:rsidRPr="00C71F99">
              <w:rPr>
                <w:rFonts w:cstheme="minorHAnsi"/>
                <w:sz w:val="24"/>
                <w:szCs w:val="24"/>
              </w:rPr>
              <w:t xml:space="preserve">How often (Name) brush his/her teeth? </w:t>
            </w:r>
          </w:p>
        </w:tc>
        <w:tc>
          <w:tcPr>
            <w:tcW w:w="4500" w:type="dxa"/>
            <w:vAlign w:val="center"/>
          </w:tcPr>
          <w:p w14:paraId="525BEF12"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Daily……………………………………………………………  …. </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2BEF6F44"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Once in a week…………………………………......................2</w:t>
            </w:r>
          </w:p>
          <w:p w14:paraId="1B8C427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6EDFBDDA"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7E3BEBA7" w14:textId="18834B7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r>
            <w:proofErr w:type="gramStart"/>
            <w:r w:rsidRPr="00C71F99">
              <w:rPr>
                <w:rFonts w:cstheme="minorHAnsi"/>
                <w:sz w:val="20"/>
                <w:szCs w:val="20"/>
              </w:rPr>
              <w:t>…..</w:t>
            </w:r>
            <w:proofErr w:type="gramEnd"/>
            <w:r w:rsidRPr="00C71F99">
              <w:rPr>
                <w:rFonts w:cstheme="minorHAnsi"/>
                <w:sz w:val="20"/>
                <w:szCs w:val="20"/>
              </w:rPr>
              <w:t>…96</w:t>
            </w:r>
          </w:p>
        </w:tc>
        <w:tc>
          <w:tcPr>
            <w:tcW w:w="1800" w:type="dxa"/>
            <w:vAlign w:val="center"/>
          </w:tcPr>
          <w:p w14:paraId="2783B618" w14:textId="77777777" w:rsidR="00E81C76" w:rsidRPr="007F3C79" w:rsidRDefault="00BF01BD" w:rsidP="00D90EA5">
            <w:pPr>
              <w:spacing w:after="0"/>
              <w:rPr>
                <w:ins w:id="688" w:author="Shaikh Asif" w:date="2020-10-07T17:28:00Z"/>
                <w:rFonts w:cstheme="minorHAnsi"/>
                <w:bCs/>
                <w:sz w:val="24"/>
                <w:szCs w:val="24"/>
                <w:rPrChange w:id="689" w:author="Shaikh Asif" w:date="2020-10-07T17:30:00Z">
                  <w:rPr>
                    <w:ins w:id="690" w:author="Shaikh Asif" w:date="2020-10-07T17:28:00Z"/>
                    <w:rFonts w:cstheme="minorHAnsi"/>
                    <w:b/>
                    <w:sz w:val="24"/>
                    <w:szCs w:val="24"/>
                  </w:rPr>
                </w:rPrChange>
              </w:rPr>
            </w:pPr>
            <w:ins w:id="691" w:author="Shaikh Asif" w:date="2020-10-07T17:27:00Z">
              <w:r w:rsidRPr="007F3C79">
                <w:rPr>
                  <w:rFonts w:cstheme="minorHAnsi"/>
                  <w:bCs/>
                  <w:sz w:val="24"/>
                  <w:szCs w:val="24"/>
                  <w:rPrChange w:id="692" w:author="Shaikh Asif" w:date="2020-10-07T17:30:00Z">
                    <w:rPr>
                      <w:rFonts w:cstheme="minorHAnsi"/>
                      <w:b/>
                      <w:sz w:val="24"/>
                      <w:szCs w:val="24"/>
                    </w:rPr>
                  </w:rPrChange>
                </w:rPr>
                <w:t xml:space="preserve">If child age </w:t>
              </w:r>
            </w:ins>
            <w:ins w:id="693" w:author="Shaikh Asif" w:date="2020-10-07T17:28:00Z">
              <w:r w:rsidR="00E81C76" w:rsidRPr="007F3C79">
                <w:rPr>
                  <w:rFonts w:cstheme="minorHAnsi"/>
                  <w:bCs/>
                  <w:sz w:val="24"/>
                  <w:szCs w:val="24"/>
                  <w:rPrChange w:id="694" w:author="Shaikh Asif" w:date="2020-10-07T17:30:00Z">
                    <w:rPr>
                      <w:rFonts w:cstheme="minorHAnsi"/>
                      <w:b/>
                      <w:sz w:val="24"/>
                      <w:szCs w:val="24"/>
                    </w:rPr>
                  </w:rPrChange>
                </w:rPr>
                <w:t xml:space="preserve">is </w:t>
              </w:r>
            </w:ins>
          </w:p>
          <w:p w14:paraId="5BCC64AC" w14:textId="4CCB3C7D" w:rsidR="00D90EA5" w:rsidRPr="00C71F99" w:rsidRDefault="00BF01BD" w:rsidP="00D90EA5">
            <w:pPr>
              <w:spacing w:after="0"/>
              <w:rPr>
                <w:rFonts w:cstheme="minorHAnsi"/>
                <w:b/>
                <w:sz w:val="24"/>
                <w:szCs w:val="24"/>
              </w:rPr>
            </w:pPr>
            <w:ins w:id="695" w:author="Shaikh Asif" w:date="2020-10-07T17:27:00Z">
              <w:r w:rsidRPr="007F3C79">
                <w:rPr>
                  <w:rFonts w:cstheme="minorHAnsi"/>
                  <w:bCs/>
                  <w:sz w:val="24"/>
                  <w:szCs w:val="24"/>
                  <w:rPrChange w:id="696" w:author="Shaikh Asif" w:date="2020-10-07T17:30:00Z">
                    <w:rPr>
                      <w:rFonts w:cstheme="minorHAnsi"/>
                      <w:b/>
                      <w:sz w:val="24"/>
                      <w:szCs w:val="24"/>
                    </w:rPr>
                  </w:rPrChange>
                </w:rPr>
                <w:t xml:space="preserve">&lt;3 </w:t>
              </w:r>
            </w:ins>
            <w:proofErr w:type="spellStart"/>
            <w:ins w:id="697" w:author="Shaikh Asif" w:date="2020-10-07T17:30:00Z">
              <w:r w:rsidR="007F3C79" w:rsidRPr="007F3C79">
                <w:rPr>
                  <w:rFonts w:cstheme="minorHAnsi"/>
                  <w:bCs/>
                  <w:sz w:val="24"/>
                  <w:szCs w:val="24"/>
                  <w:rPrChange w:id="698" w:author="Shaikh Asif" w:date="2020-10-07T17:30:00Z">
                    <w:rPr>
                      <w:rFonts w:cstheme="minorHAnsi"/>
                      <w:b/>
                      <w:sz w:val="24"/>
                      <w:szCs w:val="24"/>
                    </w:rPr>
                  </w:rPrChange>
                </w:rPr>
                <w:t>goto</w:t>
              </w:r>
              <w:proofErr w:type="spellEnd"/>
              <w:r w:rsidR="007F3C79" w:rsidRPr="007F3C79">
                <w:rPr>
                  <w:rFonts w:cstheme="minorHAnsi"/>
                  <w:bCs/>
                  <w:sz w:val="24"/>
                  <w:szCs w:val="24"/>
                  <w:rPrChange w:id="699" w:author="Shaikh Asif" w:date="2020-10-07T17:30:00Z">
                    <w:rPr>
                      <w:rFonts w:cstheme="minorHAnsi"/>
                      <w:b/>
                      <w:sz w:val="24"/>
                      <w:szCs w:val="24"/>
                    </w:rPr>
                  </w:rPrChange>
                </w:rPr>
                <w:t xml:space="preserve"> next section.</w:t>
              </w:r>
            </w:ins>
          </w:p>
        </w:tc>
      </w:tr>
      <w:tr w:rsidR="00D90EA5" w:rsidRPr="00C71F99" w14:paraId="5D5A30CF" w14:textId="77777777" w:rsidTr="00B14CB3">
        <w:trPr>
          <w:trHeight w:val="512"/>
          <w:jc w:val="center"/>
        </w:trPr>
        <w:tc>
          <w:tcPr>
            <w:tcW w:w="900" w:type="dxa"/>
            <w:vAlign w:val="center"/>
          </w:tcPr>
          <w:p w14:paraId="031B1D37" w14:textId="612C6FF9" w:rsidR="00D90EA5" w:rsidRPr="00C71F99" w:rsidRDefault="00D90EA5" w:rsidP="00D90EA5">
            <w:pPr>
              <w:spacing w:after="0"/>
              <w:jc w:val="center"/>
              <w:rPr>
                <w:rFonts w:cstheme="minorHAnsi"/>
                <w:sz w:val="24"/>
                <w:szCs w:val="24"/>
              </w:rPr>
            </w:pPr>
            <w:r w:rsidRPr="00C71F99">
              <w:rPr>
                <w:rFonts w:cstheme="minorHAnsi"/>
                <w:sz w:val="24"/>
                <w:szCs w:val="24"/>
              </w:rPr>
              <w:t>L15</w:t>
            </w:r>
          </w:p>
        </w:tc>
        <w:tc>
          <w:tcPr>
            <w:tcW w:w="4230" w:type="dxa"/>
            <w:vAlign w:val="center"/>
          </w:tcPr>
          <w:p w14:paraId="423C809A" w14:textId="19C4BECB" w:rsidR="00D90EA5" w:rsidRPr="00C71F99" w:rsidRDefault="00D90EA5" w:rsidP="00D90EA5">
            <w:pPr>
              <w:spacing w:after="0"/>
              <w:rPr>
                <w:rFonts w:cstheme="minorHAnsi"/>
                <w:sz w:val="24"/>
                <w:szCs w:val="24"/>
              </w:rPr>
            </w:pPr>
            <w:r w:rsidRPr="00C71F99">
              <w:rPr>
                <w:rFonts w:cstheme="minorHAnsi"/>
                <w:sz w:val="24"/>
                <w:szCs w:val="24"/>
              </w:rPr>
              <w:t>What type of brush do (Name) usually use?</w:t>
            </w:r>
          </w:p>
        </w:tc>
        <w:tc>
          <w:tcPr>
            <w:tcW w:w="4500" w:type="dxa"/>
            <w:vAlign w:val="center"/>
          </w:tcPr>
          <w:p w14:paraId="3A46499D" w14:textId="2F247A31"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Toothpaste……………………………………………………………1</w:t>
            </w:r>
          </w:p>
          <w:p w14:paraId="3582E2CE"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Miswak………………………………………………………………….2</w:t>
            </w:r>
          </w:p>
          <w:p w14:paraId="7943B959"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 Powder……………………………………………………….3</w:t>
            </w:r>
          </w:p>
          <w:p w14:paraId="261E6193" w14:textId="362A743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769215C5" w14:textId="05AD35B3" w:rsidR="00D90EA5" w:rsidRPr="00C71F99" w:rsidRDefault="00D90EA5" w:rsidP="00D90EA5">
            <w:pPr>
              <w:spacing w:after="0"/>
              <w:rPr>
                <w:rFonts w:cstheme="minorHAnsi"/>
                <w:b/>
                <w:sz w:val="24"/>
                <w:szCs w:val="24"/>
              </w:rPr>
            </w:pPr>
          </w:p>
        </w:tc>
      </w:tr>
    </w:tbl>
    <w:p w14:paraId="04885288" w14:textId="6A2F96F9" w:rsidR="009C53D8" w:rsidRPr="00C71F99" w:rsidRDefault="009C53D8" w:rsidP="00607AE2">
      <w:pPr>
        <w:tabs>
          <w:tab w:val="left" w:pos="6330"/>
        </w:tabs>
        <w:bidi/>
        <w:spacing w:after="0"/>
        <w:rPr>
          <w:rFonts w:cstheme="minorHAnsi"/>
          <w:sz w:val="24"/>
          <w:szCs w:val="24"/>
          <w:lang w:bidi="fa-IR"/>
        </w:rPr>
      </w:pPr>
    </w:p>
    <w:p w14:paraId="3EBFACDE" w14:textId="5A579564" w:rsidR="00FE0C14" w:rsidRPr="00C71F99" w:rsidRDefault="00FE0C14" w:rsidP="00FE0C14">
      <w:pPr>
        <w:tabs>
          <w:tab w:val="left" w:pos="6330"/>
        </w:tabs>
        <w:bidi/>
        <w:spacing w:after="0"/>
        <w:rPr>
          <w:rFonts w:cstheme="minorHAnsi"/>
          <w:sz w:val="24"/>
          <w:szCs w:val="24"/>
          <w:lang w:bidi="fa-IR"/>
        </w:rPr>
      </w:pPr>
    </w:p>
    <w:tbl>
      <w:tblPr>
        <w:tblW w:w="6160" w:type="pct"/>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8"/>
        <w:gridCol w:w="4532"/>
        <w:gridCol w:w="3661"/>
        <w:gridCol w:w="2638"/>
      </w:tblGrid>
      <w:tr w:rsidR="00D77CF6" w:rsidRPr="00C71F99" w14:paraId="58CCD5D3" w14:textId="77777777" w:rsidTr="0099504B">
        <w:trPr>
          <w:trHeight w:hRule="exact" w:val="360"/>
        </w:trPr>
        <w:tc>
          <w:tcPr>
            <w:tcW w:w="5000" w:type="pct"/>
            <w:gridSpan w:val="4"/>
            <w:tcBorders>
              <w:top w:val="single" w:sz="4" w:space="0" w:color="auto"/>
            </w:tcBorders>
            <w:shd w:val="clear" w:color="auto" w:fill="A6A6A6" w:themeFill="background1" w:themeFillShade="A6"/>
          </w:tcPr>
          <w:p w14:paraId="4DAF4A93" w14:textId="12CE34C9" w:rsidR="00D77CF6" w:rsidRPr="00C71F99" w:rsidRDefault="0039092F" w:rsidP="00F27ABF">
            <w:pPr>
              <w:tabs>
                <w:tab w:val="left" w:pos="945"/>
              </w:tabs>
              <w:rPr>
                <w:rFonts w:cstheme="minorHAnsi"/>
                <w:i/>
                <w:sz w:val="20"/>
                <w:szCs w:val="20"/>
              </w:rPr>
            </w:pPr>
            <w:r w:rsidRPr="00C71F99">
              <w:rPr>
                <w:rFonts w:cstheme="minorHAnsi"/>
                <w:b/>
                <w:sz w:val="24"/>
                <w:szCs w:val="24"/>
              </w:rPr>
              <w:lastRenderedPageBreak/>
              <w:t>SECTION N</w:t>
            </w:r>
            <w:r w:rsidR="000354D0" w:rsidRPr="00C71F99">
              <w:rPr>
                <w:rFonts w:cstheme="minorHAnsi"/>
                <w:b/>
                <w:sz w:val="24"/>
                <w:szCs w:val="24"/>
              </w:rPr>
              <w:t xml:space="preserve">: </w:t>
            </w:r>
            <w:r w:rsidRPr="00C71F99">
              <w:rPr>
                <w:rFonts w:cstheme="minorHAnsi"/>
                <w:b/>
                <w:sz w:val="24"/>
                <w:szCs w:val="24"/>
              </w:rPr>
              <w:t>A</w:t>
            </w:r>
            <w:r w:rsidR="00F27ABF" w:rsidRPr="00C71F99">
              <w:rPr>
                <w:rFonts w:cstheme="minorHAnsi"/>
                <w:b/>
                <w:sz w:val="24"/>
                <w:szCs w:val="24"/>
              </w:rPr>
              <w:t xml:space="preserve">NTHROPOMETRIC </w:t>
            </w:r>
            <w:r w:rsidRPr="00C71F99">
              <w:rPr>
                <w:rFonts w:cstheme="minorHAnsi"/>
                <w:b/>
                <w:sz w:val="24"/>
                <w:szCs w:val="24"/>
              </w:rPr>
              <w:t>M</w:t>
            </w:r>
            <w:r w:rsidR="00F27ABF" w:rsidRPr="00C71F99">
              <w:rPr>
                <w:rFonts w:cstheme="minorHAnsi"/>
                <w:b/>
                <w:sz w:val="24"/>
                <w:szCs w:val="24"/>
              </w:rPr>
              <w:t>EASURMENTS</w:t>
            </w:r>
          </w:p>
        </w:tc>
      </w:tr>
      <w:tr w:rsidR="000354D0" w:rsidRPr="00C71F99" w14:paraId="14407A23" w14:textId="77777777" w:rsidTr="00455549">
        <w:trPr>
          <w:trHeight w:hRule="exact" w:val="576"/>
        </w:trPr>
        <w:tc>
          <w:tcPr>
            <w:tcW w:w="5000" w:type="pct"/>
            <w:gridSpan w:val="4"/>
            <w:tcBorders>
              <w:top w:val="nil"/>
            </w:tcBorders>
            <w:shd w:val="clear" w:color="auto" w:fill="F2F2F2" w:themeFill="background1" w:themeFillShade="F2"/>
          </w:tcPr>
          <w:p w14:paraId="59079DE0" w14:textId="344C277D" w:rsidR="000354D0" w:rsidRPr="00C71F99" w:rsidRDefault="000354D0" w:rsidP="000354D0">
            <w:pPr>
              <w:tabs>
                <w:tab w:val="left" w:pos="945"/>
              </w:tabs>
              <w:rPr>
                <w:rFonts w:cstheme="minorHAnsi"/>
                <w:i/>
                <w:sz w:val="20"/>
                <w:szCs w:val="20"/>
              </w:rPr>
            </w:pPr>
            <w:r w:rsidRPr="00C71F99">
              <w:rPr>
                <w:rFonts w:cstheme="minorHAnsi"/>
                <w:i/>
                <w:sz w:val="20"/>
                <w:szCs w:val="20"/>
              </w:rPr>
              <w:t>Rea</w:t>
            </w:r>
            <w:r w:rsidRPr="00C71F99">
              <w:rPr>
                <w:rFonts w:cstheme="minorHAnsi"/>
                <w:i/>
                <w:sz w:val="20"/>
                <w:szCs w:val="20"/>
                <w:shd w:val="clear" w:color="auto" w:fill="F2F2F2" w:themeFill="background1" w:themeFillShade="F2"/>
              </w:rPr>
              <w:t>d</w:t>
            </w:r>
            <w:r w:rsidRPr="00C71F99">
              <w:rPr>
                <w:rFonts w:cstheme="minorHAnsi"/>
                <w:i/>
                <w:sz w:val="20"/>
                <w:szCs w:val="20"/>
              </w:rPr>
              <w:t xml:space="preserve"> aloud: Now we are going to do some measurements of (CHILD NAME) height, weight, and arm. Each measurement will be done at least twice. </w:t>
            </w:r>
          </w:p>
        </w:tc>
      </w:tr>
      <w:tr w:rsidR="008560E7" w:rsidRPr="00C71F99" w14:paraId="081A7C48" w14:textId="77777777" w:rsidTr="00A663E6">
        <w:trPr>
          <w:trHeight w:hRule="exact" w:val="343"/>
        </w:trPr>
        <w:tc>
          <w:tcPr>
            <w:tcW w:w="299" w:type="pct"/>
            <w:shd w:val="clear" w:color="auto" w:fill="F2F2F2" w:themeFill="background1" w:themeFillShade="F2"/>
            <w:vAlign w:val="center"/>
          </w:tcPr>
          <w:p w14:paraId="449E49D3" w14:textId="398DD690" w:rsidR="008560E7" w:rsidRPr="00C71F99" w:rsidRDefault="008560E7" w:rsidP="008560E7">
            <w:pPr>
              <w:spacing w:after="100" w:afterAutospacing="1"/>
              <w:ind w:right="-75"/>
              <w:jc w:val="center"/>
              <w:rPr>
                <w:rFonts w:cstheme="minorHAnsi"/>
                <w:sz w:val="20"/>
                <w:szCs w:val="20"/>
              </w:rPr>
            </w:pPr>
            <w:r w:rsidRPr="00C71F99">
              <w:rPr>
                <w:rFonts w:cstheme="minorHAnsi"/>
                <w:b/>
                <w:bCs/>
                <w:caps/>
                <w:sz w:val="24"/>
                <w:szCs w:val="24"/>
              </w:rPr>
              <w:t>S.No</w:t>
            </w:r>
          </w:p>
        </w:tc>
        <w:tc>
          <w:tcPr>
            <w:tcW w:w="1967" w:type="pct"/>
            <w:shd w:val="clear" w:color="auto" w:fill="F2F2F2" w:themeFill="background1" w:themeFillShade="F2"/>
            <w:vAlign w:val="center"/>
          </w:tcPr>
          <w:p w14:paraId="07830E34" w14:textId="20DF8CE6" w:rsidR="008560E7" w:rsidRPr="00C71F99" w:rsidRDefault="008560E7" w:rsidP="008560E7">
            <w:pPr>
              <w:rPr>
                <w:rFonts w:cstheme="minorHAnsi"/>
                <w:sz w:val="24"/>
                <w:szCs w:val="24"/>
              </w:rPr>
            </w:pPr>
            <w:r w:rsidRPr="00C71F99">
              <w:rPr>
                <w:rFonts w:cstheme="minorHAnsi"/>
                <w:b/>
                <w:bCs/>
                <w:caps/>
                <w:sz w:val="24"/>
                <w:szCs w:val="24"/>
              </w:rPr>
              <w:t xml:space="preserve">Questions </w:t>
            </w:r>
          </w:p>
        </w:tc>
        <w:tc>
          <w:tcPr>
            <w:tcW w:w="1589" w:type="pct"/>
            <w:shd w:val="clear" w:color="auto" w:fill="F2F2F2" w:themeFill="background1" w:themeFillShade="F2"/>
            <w:vAlign w:val="center"/>
          </w:tcPr>
          <w:p w14:paraId="49C49F9B" w14:textId="4BEBF320" w:rsidR="008560E7" w:rsidRPr="00C71F99" w:rsidRDefault="008560E7" w:rsidP="008560E7">
            <w:pPr>
              <w:tabs>
                <w:tab w:val="left" w:pos="945"/>
              </w:tabs>
              <w:spacing w:after="100" w:afterAutospacing="1"/>
              <w:jc w:val="center"/>
              <w:rPr>
                <w:rStyle w:val="FontStyle85"/>
                <w:rFonts w:asciiTheme="minorHAnsi" w:eastAsiaTheme="minorEastAsia" w:hAnsiTheme="minorHAnsi" w:cstheme="minorHAnsi"/>
                <w:sz w:val="20"/>
                <w:szCs w:val="20"/>
                <w:lang w:bidi="ur-PK"/>
              </w:rPr>
            </w:pPr>
            <w:r w:rsidRPr="00C71F99">
              <w:rPr>
                <w:rFonts w:cstheme="minorHAnsi"/>
                <w:b/>
                <w:bCs/>
                <w:caps/>
                <w:sz w:val="24"/>
                <w:szCs w:val="24"/>
              </w:rPr>
              <w:t xml:space="preserve">Codes </w:t>
            </w:r>
          </w:p>
        </w:tc>
        <w:tc>
          <w:tcPr>
            <w:tcW w:w="1145" w:type="pct"/>
            <w:shd w:val="clear" w:color="auto" w:fill="F2F2F2" w:themeFill="background1" w:themeFillShade="F2"/>
            <w:vAlign w:val="center"/>
          </w:tcPr>
          <w:p w14:paraId="172BD86D" w14:textId="2CB98B5E" w:rsidR="008560E7" w:rsidRPr="00C71F99" w:rsidRDefault="008560E7" w:rsidP="008560E7">
            <w:pPr>
              <w:bidi/>
              <w:jc w:val="center"/>
              <w:rPr>
                <w:rFonts w:cstheme="minorHAnsi"/>
                <w:sz w:val="20"/>
                <w:szCs w:val="20"/>
              </w:rPr>
            </w:pPr>
            <w:r w:rsidRPr="00C71F99">
              <w:rPr>
                <w:rFonts w:cstheme="minorHAnsi"/>
                <w:b/>
                <w:bCs/>
                <w:caps/>
                <w:sz w:val="24"/>
                <w:szCs w:val="24"/>
              </w:rPr>
              <w:t xml:space="preserve">Skip </w:t>
            </w:r>
          </w:p>
        </w:tc>
      </w:tr>
      <w:tr w:rsidR="00032FFF" w:rsidRPr="00C71F99" w14:paraId="6379F357" w14:textId="77777777" w:rsidTr="00014030">
        <w:trPr>
          <w:trHeight w:hRule="exact" w:val="658"/>
        </w:trPr>
        <w:tc>
          <w:tcPr>
            <w:tcW w:w="299" w:type="pct"/>
            <w:vAlign w:val="center"/>
          </w:tcPr>
          <w:p w14:paraId="29FC0B39" w14:textId="6BD90FF3" w:rsidR="00032FFF" w:rsidRPr="00C71F99" w:rsidRDefault="00032FFF" w:rsidP="006F146B">
            <w:pPr>
              <w:spacing w:after="100" w:afterAutospacing="1"/>
              <w:ind w:right="-75"/>
              <w:jc w:val="center"/>
              <w:rPr>
                <w:rFonts w:cstheme="minorHAnsi"/>
                <w:sz w:val="20"/>
                <w:szCs w:val="20"/>
              </w:rPr>
            </w:pPr>
            <w:r w:rsidRPr="00C71F99">
              <w:rPr>
                <w:rFonts w:cstheme="minorHAnsi"/>
                <w:sz w:val="20"/>
                <w:szCs w:val="20"/>
              </w:rPr>
              <w:t>N1</w:t>
            </w:r>
          </w:p>
        </w:tc>
        <w:tc>
          <w:tcPr>
            <w:tcW w:w="1967" w:type="pct"/>
            <w:vAlign w:val="center"/>
          </w:tcPr>
          <w:p w14:paraId="45474E1E" w14:textId="0145C522" w:rsidR="00032FFF" w:rsidRPr="00C71F99" w:rsidRDefault="00032FFF" w:rsidP="00032FFF">
            <w:pPr>
              <w:rPr>
                <w:rFonts w:cstheme="minorHAnsi"/>
                <w:sz w:val="24"/>
                <w:szCs w:val="24"/>
              </w:rPr>
            </w:pPr>
            <w:r w:rsidRPr="00C71F99">
              <w:rPr>
                <w:rFonts w:cstheme="minorHAnsi"/>
                <w:sz w:val="24"/>
                <w:szCs w:val="24"/>
              </w:rPr>
              <w:t>Does mother allow for anthropometric measurement of her child?</w:t>
            </w:r>
          </w:p>
        </w:tc>
        <w:tc>
          <w:tcPr>
            <w:tcW w:w="1589" w:type="pct"/>
            <w:vAlign w:val="center"/>
          </w:tcPr>
          <w:p w14:paraId="6CA85389" w14:textId="77777777" w:rsidR="00032FFF" w:rsidRPr="00C71F99" w:rsidRDefault="00032FFF" w:rsidP="00032FFF">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D532E1">
              <w:rPr>
                <w:rStyle w:val="FontStyle85"/>
                <w:rFonts w:asciiTheme="minorHAnsi" w:hAnsiTheme="minorHAnsi" w:cstheme="minorHAnsi"/>
                <w:iCs w:val="0"/>
                <w:sz w:val="20"/>
                <w:szCs w:val="20"/>
                <w:rtl/>
                <w:lang w:bidi="ur-PK"/>
                <w:rPrChange w:id="700" w:author="Shaikh Asif" w:date="2020-10-08T09:59:00Z">
                  <w:rPr>
                    <w:rStyle w:val="FontStyle85"/>
                    <w:rFonts w:asciiTheme="minorHAnsi" w:hAnsiTheme="minorHAnsi" w:cstheme="minorHAnsi"/>
                    <w:i w:val="0"/>
                    <w:sz w:val="20"/>
                    <w:szCs w:val="20"/>
                    <w:rtl/>
                    <w:lang w:bidi="ur-PK"/>
                  </w:rPr>
                </w:rPrChange>
              </w:rPr>
              <w:t>1</w:t>
            </w:r>
          </w:p>
          <w:p w14:paraId="5B8CA884" w14:textId="109992BA" w:rsidR="00032FFF" w:rsidRPr="00C71F99" w:rsidRDefault="00032FFF" w:rsidP="00032FFF">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Style w:val="FontStyle85"/>
                <w:rFonts w:asciiTheme="minorHAnsi" w:hAnsiTheme="minorHAnsi" w:cstheme="minorHAnsi"/>
                <w:i w:val="0"/>
                <w:sz w:val="20"/>
                <w:szCs w:val="20"/>
                <w:lang w:bidi="ur-PK"/>
              </w:rPr>
              <w:t>No……………………………………………………</w:t>
            </w:r>
            <w:proofErr w:type="gramStart"/>
            <w:r w:rsidRPr="00C71F99">
              <w:rPr>
                <w:rStyle w:val="FontStyle85"/>
                <w:rFonts w:asciiTheme="minorHAnsi" w:hAnsiTheme="minorHAnsi" w:cstheme="minorHAnsi"/>
                <w:i w:val="0"/>
                <w:sz w:val="20"/>
                <w:szCs w:val="20"/>
                <w:lang w:bidi="ur-PK"/>
              </w:rPr>
              <w:t>…..</w:t>
            </w:r>
            <w:proofErr w:type="gramEnd"/>
            <w:r w:rsidRPr="00D532E1">
              <w:rPr>
                <w:rStyle w:val="FontStyle85"/>
                <w:rFonts w:asciiTheme="minorHAnsi" w:hAnsiTheme="minorHAnsi" w:cstheme="minorHAnsi"/>
                <w:iCs w:val="0"/>
                <w:sz w:val="20"/>
                <w:szCs w:val="20"/>
                <w:rtl/>
                <w:lang w:bidi="ur-PK"/>
                <w:rPrChange w:id="701" w:author="Shaikh Asif" w:date="2020-10-08T09:59:00Z">
                  <w:rPr>
                    <w:rStyle w:val="FontStyle85"/>
                    <w:rFonts w:asciiTheme="minorHAnsi" w:hAnsiTheme="minorHAnsi" w:cstheme="minorHAnsi"/>
                    <w:i w:val="0"/>
                    <w:sz w:val="20"/>
                    <w:szCs w:val="20"/>
                    <w:rtl/>
                    <w:lang w:bidi="ur-PK"/>
                  </w:rPr>
                </w:rPrChange>
              </w:rPr>
              <w:t>2</w:t>
            </w:r>
          </w:p>
        </w:tc>
        <w:tc>
          <w:tcPr>
            <w:tcW w:w="1145" w:type="pct"/>
            <w:vAlign w:val="center"/>
          </w:tcPr>
          <w:p w14:paraId="3E29C511" w14:textId="77777777" w:rsidR="00032FFF" w:rsidRPr="00C71F99" w:rsidRDefault="00032FFF" w:rsidP="00032FFF">
            <w:pPr>
              <w:bidi/>
              <w:jc w:val="center"/>
              <w:rPr>
                <w:rFonts w:cstheme="minorHAnsi"/>
                <w:sz w:val="20"/>
                <w:szCs w:val="20"/>
              </w:rPr>
            </w:pPr>
          </w:p>
        </w:tc>
      </w:tr>
      <w:tr w:rsidR="00734F37" w:rsidRPr="00C71F99" w14:paraId="7B16C225" w14:textId="77777777" w:rsidTr="00F63475">
        <w:trPr>
          <w:trHeight w:hRule="exact" w:val="442"/>
        </w:trPr>
        <w:tc>
          <w:tcPr>
            <w:tcW w:w="299" w:type="pct"/>
            <w:vAlign w:val="center"/>
          </w:tcPr>
          <w:p w14:paraId="1633D594" w14:textId="6B5E13F3" w:rsidR="00734F37" w:rsidRPr="00C71F99" w:rsidRDefault="00734F37" w:rsidP="006F146B">
            <w:pPr>
              <w:spacing w:after="100" w:afterAutospacing="1"/>
              <w:ind w:right="-75"/>
              <w:jc w:val="center"/>
              <w:rPr>
                <w:rFonts w:cstheme="minorHAnsi"/>
                <w:sz w:val="20"/>
                <w:szCs w:val="20"/>
              </w:rPr>
            </w:pPr>
            <w:r w:rsidRPr="00C71F99">
              <w:rPr>
                <w:rFonts w:cstheme="minorHAnsi"/>
                <w:sz w:val="20"/>
                <w:szCs w:val="20"/>
              </w:rPr>
              <w:t>N2</w:t>
            </w:r>
          </w:p>
        </w:tc>
        <w:tc>
          <w:tcPr>
            <w:tcW w:w="1967" w:type="pct"/>
            <w:vAlign w:val="center"/>
          </w:tcPr>
          <w:p w14:paraId="5D954084" w14:textId="3C86C370" w:rsidR="00734F37" w:rsidRPr="00C71F99" w:rsidRDefault="00734F37" w:rsidP="00734F37">
            <w:pPr>
              <w:rPr>
                <w:rFonts w:cstheme="minorHAnsi"/>
                <w:sz w:val="24"/>
                <w:szCs w:val="24"/>
              </w:rPr>
            </w:pPr>
            <w:r w:rsidRPr="00C71F99">
              <w:rPr>
                <w:rFonts w:cstheme="minorHAnsi"/>
                <w:sz w:val="24"/>
                <w:szCs w:val="24"/>
              </w:rPr>
              <w:t>Height measurement of mother</w:t>
            </w:r>
          </w:p>
        </w:tc>
        <w:tc>
          <w:tcPr>
            <w:tcW w:w="1589" w:type="pct"/>
            <w:vAlign w:val="center"/>
          </w:tcPr>
          <w:p w14:paraId="41D8F92C" w14:textId="40DD3BA2" w:rsidR="00734F37" w:rsidRPr="00C71F99" w:rsidRDefault="00734F37" w:rsidP="00734F37">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BDBD212" w14:textId="77777777" w:rsidR="00734F37" w:rsidRPr="00C71F99" w:rsidRDefault="00734F37" w:rsidP="00F63475">
            <w:pPr>
              <w:bidi/>
              <w:rPr>
                <w:rFonts w:cstheme="minorHAnsi"/>
                <w:sz w:val="20"/>
                <w:szCs w:val="20"/>
                <w:rtl/>
              </w:rPr>
            </w:pPr>
          </w:p>
        </w:tc>
      </w:tr>
      <w:tr w:rsidR="002E5E0A" w:rsidRPr="00C71F99" w14:paraId="688768FB" w14:textId="77777777" w:rsidTr="00F63475">
        <w:trPr>
          <w:trHeight w:hRule="exact" w:val="442"/>
        </w:trPr>
        <w:tc>
          <w:tcPr>
            <w:tcW w:w="299" w:type="pct"/>
            <w:vAlign w:val="center"/>
          </w:tcPr>
          <w:p w14:paraId="354810AD" w14:textId="3BF8F717" w:rsidR="002E5E0A" w:rsidRPr="00C71F99" w:rsidRDefault="002E5E0A" w:rsidP="006F146B">
            <w:pPr>
              <w:spacing w:after="100" w:afterAutospacing="1"/>
              <w:ind w:right="-75"/>
              <w:jc w:val="center"/>
              <w:rPr>
                <w:rFonts w:cstheme="minorHAnsi"/>
                <w:sz w:val="20"/>
                <w:szCs w:val="20"/>
              </w:rPr>
            </w:pPr>
            <w:r w:rsidRPr="00C71F99">
              <w:rPr>
                <w:rFonts w:cstheme="minorHAnsi"/>
                <w:sz w:val="20"/>
                <w:szCs w:val="20"/>
              </w:rPr>
              <w:t>N3</w:t>
            </w:r>
          </w:p>
        </w:tc>
        <w:tc>
          <w:tcPr>
            <w:tcW w:w="1967" w:type="pct"/>
            <w:vAlign w:val="center"/>
          </w:tcPr>
          <w:p w14:paraId="28B49531" w14:textId="5ABA5464" w:rsidR="002E5E0A" w:rsidRPr="00C71F99" w:rsidRDefault="002E5E0A" w:rsidP="002E5E0A">
            <w:pPr>
              <w:rPr>
                <w:rFonts w:cstheme="minorHAnsi"/>
                <w:sz w:val="24"/>
                <w:szCs w:val="24"/>
              </w:rPr>
            </w:pPr>
            <w:r w:rsidRPr="00C71F99">
              <w:rPr>
                <w:rFonts w:cstheme="minorHAnsi"/>
                <w:sz w:val="24"/>
                <w:szCs w:val="24"/>
              </w:rPr>
              <w:t xml:space="preserve">Weight measurement of mother </w:t>
            </w:r>
          </w:p>
        </w:tc>
        <w:tc>
          <w:tcPr>
            <w:tcW w:w="1589" w:type="pct"/>
            <w:vAlign w:val="center"/>
          </w:tcPr>
          <w:p w14:paraId="32CC3232" w14:textId="23AF9DEE" w:rsidR="002E5E0A" w:rsidRPr="00C71F99" w:rsidRDefault="002E5E0A" w:rsidP="002E5E0A">
            <w:pPr>
              <w:pStyle w:val="Style39"/>
              <w:tabs>
                <w:tab w:val="right" w:leader="hyphen" w:pos="4370"/>
              </w:tabs>
              <w:spacing w:line="240" w:lineRule="auto"/>
              <w:rPr>
                <w:rFonts w:cstheme="minorHAnsi"/>
                <w:sz w:val="20"/>
                <w:szCs w:val="20"/>
              </w:rPr>
            </w:pPr>
            <w:r w:rsidRPr="00C71F99">
              <w:rPr>
                <w:rFonts w:cstheme="minorHAnsi"/>
                <w:sz w:val="20"/>
                <w:szCs w:val="20"/>
              </w:rPr>
              <w:t xml:space="preserve">|__|__|__|●|__| </w:t>
            </w:r>
            <w:r w:rsidRPr="00C71F99">
              <w:rPr>
                <w:rFonts w:cstheme="minorHAnsi"/>
                <w:bCs/>
                <w:sz w:val="20"/>
                <w:szCs w:val="20"/>
              </w:rPr>
              <w:t>kg</w:t>
            </w:r>
          </w:p>
        </w:tc>
        <w:tc>
          <w:tcPr>
            <w:tcW w:w="1145" w:type="pct"/>
            <w:vAlign w:val="center"/>
          </w:tcPr>
          <w:p w14:paraId="5EAE873F" w14:textId="77777777" w:rsidR="002E5E0A" w:rsidRPr="00C71F99" w:rsidRDefault="002E5E0A" w:rsidP="002E5E0A">
            <w:pPr>
              <w:bidi/>
              <w:rPr>
                <w:rFonts w:cstheme="minorHAnsi"/>
                <w:sz w:val="20"/>
                <w:szCs w:val="20"/>
                <w:rtl/>
              </w:rPr>
            </w:pPr>
          </w:p>
        </w:tc>
      </w:tr>
      <w:tr w:rsidR="004A0E4E" w:rsidRPr="00C71F99" w14:paraId="2EB490C6" w14:textId="77777777" w:rsidTr="00586E2B">
        <w:trPr>
          <w:trHeight w:hRule="exact" w:val="775"/>
        </w:trPr>
        <w:tc>
          <w:tcPr>
            <w:tcW w:w="299" w:type="pct"/>
            <w:vAlign w:val="center"/>
          </w:tcPr>
          <w:p w14:paraId="05037982" w14:textId="592BFFC6" w:rsidR="004A0E4E" w:rsidRPr="00C71F99" w:rsidRDefault="004A0E4E" w:rsidP="006F146B">
            <w:pPr>
              <w:spacing w:after="100" w:afterAutospacing="1"/>
              <w:ind w:right="-75"/>
              <w:jc w:val="center"/>
              <w:rPr>
                <w:rFonts w:cstheme="minorHAnsi"/>
                <w:sz w:val="20"/>
                <w:szCs w:val="20"/>
              </w:rPr>
            </w:pPr>
            <w:r w:rsidRPr="00C71F99">
              <w:rPr>
                <w:rFonts w:cstheme="minorHAnsi"/>
                <w:sz w:val="20"/>
                <w:szCs w:val="20"/>
              </w:rPr>
              <w:t>N4</w:t>
            </w:r>
          </w:p>
        </w:tc>
        <w:tc>
          <w:tcPr>
            <w:tcW w:w="1967" w:type="pct"/>
            <w:vAlign w:val="center"/>
          </w:tcPr>
          <w:p w14:paraId="715912FE" w14:textId="74803557" w:rsidR="004A0E4E" w:rsidRPr="00C71F99" w:rsidRDefault="004A0E4E" w:rsidP="004A0E4E">
            <w:pPr>
              <w:rPr>
                <w:rFonts w:cstheme="minorHAnsi"/>
                <w:sz w:val="24"/>
                <w:szCs w:val="24"/>
              </w:rPr>
            </w:pPr>
            <w:r w:rsidRPr="00C71F99">
              <w:rPr>
                <w:rFonts w:cstheme="minorHAnsi"/>
                <w:sz w:val="24"/>
                <w:szCs w:val="24"/>
              </w:rPr>
              <w:t xml:space="preserve">How tall is your husband (the father of Child name) than you? </w:t>
            </w:r>
          </w:p>
        </w:tc>
        <w:tc>
          <w:tcPr>
            <w:tcW w:w="1589" w:type="pct"/>
            <w:vAlign w:val="center"/>
          </w:tcPr>
          <w:p w14:paraId="758B3167"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Taller than you</w:t>
            </w:r>
            <w:r w:rsidRPr="00C71F99">
              <w:rPr>
                <w:rStyle w:val="FontStyle85"/>
                <w:rFonts w:asciiTheme="minorHAnsi" w:hAnsiTheme="minorHAnsi" w:cstheme="minorHAnsi"/>
                <w:i w:val="0"/>
                <w:sz w:val="20"/>
                <w:szCs w:val="20"/>
                <w:lang w:bidi="ur-PK"/>
              </w:rPr>
              <w:tab/>
              <w:t>1</w:t>
            </w:r>
          </w:p>
          <w:p w14:paraId="77F344B6"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Same height as you</w:t>
            </w:r>
            <w:r w:rsidRPr="00C71F99">
              <w:rPr>
                <w:rStyle w:val="FontStyle85"/>
                <w:rFonts w:asciiTheme="minorHAnsi" w:hAnsiTheme="minorHAnsi" w:cstheme="minorHAnsi"/>
                <w:i w:val="0"/>
                <w:sz w:val="20"/>
                <w:szCs w:val="20"/>
                <w:lang w:bidi="ur-PK"/>
              </w:rPr>
              <w:tab/>
              <w:t>2</w:t>
            </w:r>
          </w:p>
          <w:p w14:paraId="013A7EE8" w14:textId="4A9FE38A" w:rsidR="004A0E4E" w:rsidRPr="00C71F99" w:rsidRDefault="004A0E4E" w:rsidP="004A0E4E">
            <w:pPr>
              <w:pStyle w:val="Style39"/>
              <w:tabs>
                <w:tab w:val="right" w:leader="hyphen" w:pos="4370"/>
              </w:tabs>
              <w:spacing w:line="240" w:lineRule="auto"/>
              <w:rPr>
                <w:rFonts w:cstheme="minorHAnsi"/>
                <w:i/>
                <w:sz w:val="20"/>
                <w:szCs w:val="20"/>
              </w:rPr>
            </w:pPr>
            <w:r w:rsidRPr="00C71F99">
              <w:rPr>
                <w:rStyle w:val="FontStyle85"/>
                <w:rFonts w:asciiTheme="minorHAnsi" w:hAnsiTheme="minorHAnsi" w:cstheme="minorHAnsi"/>
                <w:i w:val="0"/>
                <w:sz w:val="20"/>
                <w:szCs w:val="20"/>
                <w:lang w:bidi="ur-PK"/>
              </w:rPr>
              <w:t>Shorter than you</w:t>
            </w:r>
            <w:r w:rsidRPr="00C71F99">
              <w:rPr>
                <w:rStyle w:val="FontStyle85"/>
                <w:rFonts w:asciiTheme="minorHAnsi" w:hAnsiTheme="minorHAnsi" w:cstheme="minorHAnsi"/>
                <w:i w:val="0"/>
                <w:sz w:val="20"/>
                <w:szCs w:val="20"/>
                <w:lang w:bidi="ur-PK"/>
              </w:rPr>
              <w:tab/>
              <w:t>3</w:t>
            </w:r>
          </w:p>
        </w:tc>
        <w:tc>
          <w:tcPr>
            <w:tcW w:w="1145" w:type="pct"/>
            <w:vAlign w:val="center"/>
          </w:tcPr>
          <w:p w14:paraId="3C233BA9" w14:textId="4EBA9716" w:rsidR="004A0E4E" w:rsidRPr="00C71F99" w:rsidRDefault="004A0E4E" w:rsidP="004A0E4E">
            <w:pPr>
              <w:bidi/>
              <w:jc w:val="center"/>
              <w:rPr>
                <w:rFonts w:cstheme="minorHAnsi"/>
                <w:sz w:val="20"/>
                <w:szCs w:val="20"/>
                <w:rtl/>
              </w:rPr>
            </w:pPr>
            <w:r w:rsidRPr="00C71F99">
              <w:rPr>
                <w:rFonts w:cstheme="minorHAnsi"/>
                <w:sz w:val="18"/>
                <w:szCs w:val="18"/>
              </w:rPr>
              <w:t xml:space="preserve">If 2 then go to N6 </w:t>
            </w:r>
          </w:p>
        </w:tc>
      </w:tr>
      <w:tr w:rsidR="004A0E4E" w:rsidRPr="00C71F99" w14:paraId="3E548F5E" w14:textId="77777777" w:rsidTr="00B73A8D">
        <w:trPr>
          <w:trHeight w:hRule="exact" w:val="946"/>
        </w:trPr>
        <w:tc>
          <w:tcPr>
            <w:tcW w:w="299" w:type="pct"/>
            <w:vAlign w:val="center"/>
          </w:tcPr>
          <w:p w14:paraId="7BD21589" w14:textId="080047A5" w:rsidR="004A0E4E" w:rsidRPr="00C71F99" w:rsidRDefault="004A0E4E" w:rsidP="006F146B">
            <w:pPr>
              <w:spacing w:after="100" w:afterAutospacing="1"/>
              <w:ind w:right="-75"/>
              <w:jc w:val="center"/>
              <w:rPr>
                <w:rFonts w:cstheme="minorHAnsi"/>
                <w:sz w:val="20"/>
                <w:szCs w:val="20"/>
              </w:rPr>
            </w:pPr>
            <w:r w:rsidRPr="00C71F99">
              <w:rPr>
                <w:rFonts w:cstheme="minorHAnsi"/>
                <w:sz w:val="20"/>
                <w:szCs w:val="20"/>
              </w:rPr>
              <w:t>N5</w:t>
            </w:r>
          </w:p>
        </w:tc>
        <w:tc>
          <w:tcPr>
            <w:tcW w:w="1967" w:type="pct"/>
            <w:vAlign w:val="center"/>
          </w:tcPr>
          <w:p w14:paraId="45911916" w14:textId="69B12A52" w:rsidR="004A0E4E" w:rsidRPr="00C71F99" w:rsidRDefault="004A0E4E" w:rsidP="004A0E4E">
            <w:pPr>
              <w:rPr>
                <w:rFonts w:cstheme="minorHAnsi"/>
                <w:sz w:val="24"/>
                <w:szCs w:val="24"/>
              </w:rPr>
            </w:pPr>
            <w:r w:rsidRPr="00C71F99">
              <w:rPr>
                <w:rFonts w:cstheme="minorHAnsi"/>
                <w:sz w:val="24"/>
                <w:szCs w:val="24"/>
              </w:rPr>
              <w:t>Approximately how much taller/shorter is he? Please record in inches the difference indicated.</w:t>
            </w:r>
          </w:p>
        </w:tc>
        <w:tc>
          <w:tcPr>
            <w:tcW w:w="1589" w:type="pct"/>
            <w:vAlign w:val="center"/>
          </w:tcPr>
          <w:p w14:paraId="50D33246" w14:textId="3B2652E3"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|__|__|__|●|__| Inches……………………….1</w:t>
            </w:r>
          </w:p>
          <w:p w14:paraId="6A7C459E" w14:textId="513C8FF4"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Style w:val="FontStyle85"/>
                <w:rFonts w:asciiTheme="minorHAnsi" w:hAnsiTheme="minorHAnsi" w:cstheme="minorHAnsi"/>
                <w:i w:val="0"/>
                <w:sz w:val="20"/>
                <w:szCs w:val="20"/>
                <w:lang w:bidi="ur-PK"/>
              </w:rPr>
              <w:t xml:space="preserve">Don’t Know </w:t>
            </w:r>
            <w:r w:rsidRPr="00C71F99">
              <w:rPr>
                <w:rStyle w:val="FontStyle85"/>
                <w:rFonts w:asciiTheme="minorHAnsi" w:hAnsiTheme="minorHAnsi" w:cstheme="minorHAnsi"/>
                <w:i w:val="0"/>
                <w:sz w:val="20"/>
                <w:szCs w:val="20"/>
                <w:lang w:bidi="ur-PK"/>
              </w:rPr>
              <w:tab/>
              <w:t>9</w:t>
            </w:r>
            <w:r w:rsidRPr="00C71F99">
              <w:rPr>
                <w:rStyle w:val="FontStyle85"/>
                <w:i w:val="0"/>
                <w:sz w:val="20"/>
                <w:szCs w:val="20"/>
                <w:lang w:bidi="ur-PK"/>
              </w:rPr>
              <w:t>8</w:t>
            </w:r>
          </w:p>
        </w:tc>
        <w:tc>
          <w:tcPr>
            <w:tcW w:w="1145" w:type="pct"/>
            <w:vAlign w:val="center"/>
          </w:tcPr>
          <w:p w14:paraId="3C87BC6E" w14:textId="77777777" w:rsidR="004A0E4E" w:rsidRPr="00C71F99" w:rsidRDefault="004A0E4E" w:rsidP="004A0E4E">
            <w:pPr>
              <w:bidi/>
              <w:jc w:val="center"/>
              <w:rPr>
                <w:rFonts w:cstheme="minorHAnsi"/>
                <w:sz w:val="20"/>
                <w:szCs w:val="20"/>
                <w:rtl/>
              </w:rPr>
            </w:pPr>
          </w:p>
        </w:tc>
      </w:tr>
      <w:tr w:rsidR="004A0E4E" w:rsidRPr="00C71F99" w14:paraId="45873EF7" w14:textId="77777777" w:rsidTr="0050049C">
        <w:trPr>
          <w:trHeight w:hRule="exact" w:val="433"/>
        </w:trPr>
        <w:tc>
          <w:tcPr>
            <w:tcW w:w="299" w:type="pct"/>
            <w:vAlign w:val="center"/>
          </w:tcPr>
          <w:p w14:paraId="6B550139" w14:textId="0DC929F6" w:rsidR="004A0E4E" w:rsidRPr="00C71F99" w:rsidRDefault="004A0E4E" w:rsidP="006F146B">
            <w:pPr>
              <w:spacing w:after="100" w:afterAutospacing="1"/>
              <w:ind w:right="-75"/>
              <w:jc w:val="center"/>
              <w:rPr>
                <w:rFonts w:cstheme="minorHAnsi"/>
                <w:sz w:val="20"/>
                <w:szCs w:val="20"/>
              </w:rPr>
            </w:pPr>
            <w:r w:rsidRPr="00C71F99">
              <w:rPr>
                <w:rFonts w:cstheme="minorHAnsi"/>
                <w:sz w:val="20"/>
                <w:szCs w:val="20"/>
              </w:rPr>
              <w:t>N6</w:t>
            </w:r>
          </w:p>
        </w:tc>
        <w:tc>
          <w:tcPr>
            <w:tcW w:w="1967" w:type="pct"/>
            <w:vAlign w:val="center"/>
          </w:tcPr>
          <w:p w14:paraId="371CDD7F" w14:textId="1132F3FC" w:rsidR="004A0E4E" w:rsidRPr="00C71F99" w:rsidRDefault="004A0E4E" w:rsidP="00494F1F">
            <w:pPr>
              <w:rPr>
                <w:rFonts w:cstheme="minorHAnsi"/>
                <w:sz w:val="24"/>
                <w:szCs w:val="24"/>
              </w:rPr>
            </w:pPr>
            <w:r w:rsidRPr="00C71F99">
              <w:rPr>
                <w:rFonts w:cstheme="minorHAnsi"/>
                <w:sz w:val="24"/>
                <w:szCs w:val="24"/>
              </w:rPr>
              <w:t>Name Of &lt;U5 Child?</w:t>
            </w:r>
            <w:r w:rsidR="00512862" w:rsidRPr="00C71F99">
              <w:rPr>
                <w:rFonts w:cstheme="minorHAnsi"/>
                <w:sz w:val="24"/>
                <w:szCs w:val="24"/>
              </w:rPr>
              <w:t xml:space="preserve"> </w:t>
            </w:r>
            <w:r w:rsidR="0096466B" w:rsidRPr="00C71F99">
              <w:rPr>
                <w:rFonts w:cstheme="minorHAnsi"/>
                <w:sz w:val="24"/>
                <w:szCs w:val="24"/>
              </w:rPr>
              <w:t>(</w:t>
            </w:r>
            <w:r w:rsidR="00512862" w:rsidRPr="00C71F99">
              <w:rPr>
                <w:rFonts w:cstheme="minorHAnsi"/>
                <w:i/>
                <w:sz w:val="20"/>
                <w:szCs w:val="20"/>
              </w:rPr>
              <w:t>Drop-down from</w:t>
            </w:r>
            <w:r w:rsidR="00494F1F" w:rsidRPr="00C71F99">
              <w:rPr>
                <w:rFonts w:cstheme="minorHAnsi"/>
                <w:i/>
                <w:sz w:val="20"/>
                <w:szCs w:val="20"/>
              </w:rPr>
              <w:t xml:space="preserve"> section D</w:t>
            </w:r>
            <w:r w:rsidR="0096466B" w:rsidRPr="00C71F99">
              <w:rPr>
                <w:rFonts w:cstheme="minorHAnsi"/>
                <w:i/>
                <w:sz w:val="20"/>
                <w:szCs w:val="20"/>
              </w:rPr>
              <w:t>)</w:t>
            </w:r>
          </w:p>
        </w:tc>
        <w:tc>
          <w:tcPr>
            <w:tcW w:w="1589" w:type="pct"/>
            <w:vAlign w:val="center"/>
          </w:tcPr>
          <w:p w14:paraId="696A194A" w14:textId="695BA2FE" w:rsidR="004A0E4E" w:rsidRPr="00C71F99" w:rsidRDefault="004A0E4E" w:rsidP="004A0E4E">
            <w:pPr>
              <w:pStyle w:val="Style39"/>
              <w:tabs>
                <w:tab w:val="right" w:leader="hyphen" w:pos="4370"/>
              </w:tabs>
              <w:spacing w:line="240" w:lineRule="auto"/>
              <w:rPr>
                <w:rStyle w:val="FontStyle85"/>
                <w:rFonts w:asciiTheme="minorHAnsi" w:hAnsiTheme="minorHAnsi" w:cstheme="minorHAnsi"/>
                <w:sz w:val="20"/>
                <w:szCs w:val="20"/>
                <w:lang w:bidi="ur-PK"/>
              </w:rPr>
            </w:pPr>
            <w:r w:rsidRPr="00C71F99">
              <w:rPr>
                <w:rStyle w:val="FontStyle85"/>
                <w:rFonts w:asciiTheme="minorHAnsi" w:hAnsiTheme="minorHAnsi" w:cstheme="minorHAnsi"/>
                <w:sz w:val="20"/>
                <w:szCs w:val="20"/>
                <w:lang w:bidi="ur-PK"/>
              </w:rPr>
              <w:t>--------------------------------------------------------</w:t>
            </w:r>
          </w:p>
        </w:tc>
        <w:tc>
          <w:tcPr>
            <w:tcW w:w="1145" w:type="pct"/>
            <w:vAlign w:val="center"/>
          </w:tcPr>
          <w:p w14:paraId="26592904" w14:textId="77777777" w:rsidR="004A0E4E" w:rsidRPr="00C71F99" w:rsidRDefault="004A0E4E" w:rsidP="004A0E4E">
            <w:pPr>
              <w:bidi/>
              <w:jc w:val="center"/>
              <w:rPr>
                <w:rFonts w:cstheme="minorHAnsi"/>
                <w:sz w:val="20"/>
                <w:szCs w:val="20"/>
                <w:rtl/>
              </w:rPr>
            </w:pPr>
          </w:p>
        </w:tc>
      </w:tr>
      <w:tr w:rsidR="004A0E4E" w:rsidRPr="00C71F99" w14:paraId="2088D9D1" w14:textId="77777777" w:rsidTr="00EC5FC3">
        <w:trPr>
          <w:trHeight w:hRule="exact" w:val="973"/>
        </w:trPr>
        <w:tc>
          <w:tcPr>
            <w:tcW w:w="299" w:type="pct"/>
            <w:vAlign w:val="center"/>
          </w:tcPr>
          <w:p w14:paraId="39BD6EEE" w14:textId="795B6B80" w:rsidR="004A0E4E" w:rsidRPr="00C71F99" w:rsidRDefault="004A0E4E" w:rsidP="006F146B">
            <w:pPr>
              <w:spacing w:after="0"/>
              <w:ind w:right="-75"/>
              <w:jc w:val="center"/>
              <w:rPr>
                <w:rFonts w:cstheme="minorHAnsi"/>
                <w:sz w:val="20"/>
                <w:szCs w:val="20"/>
              </w:rPr>
            </w:pPr>
            <w:r w:rsidRPr="00C71F99">
              <w:rPr>
                <w:rFonts w:cstheme="minorHAnsi"/>
                <w:sz w:val="20"/>
                <w:szCs w:val="20"/>
              </w:rPr>
              <w:t>N7</w:t>
            </w:r>
          </w:p>
        </w:tc>
        <w:tc>
          <w:tcPr>
            <w:tcW w:w="1967" w:type="pct"/>
            <w:vAlign w:val="center"/>
          </w:tcPr>
          <w:p w14:paraId="33556399" w14:textId="1D76CCC5" w:rsidR="004A0E4E" w:rsidRPr="00C71F99" w:rsidRDefault="004A0E4E" w:rsidP="004A0E4E">
            <w:pPr>
              <w:spacing w:after="0"/>
              <w:rPr>
                <w:rFonts w:cstheme="minorHAnsi"/>
                <w:sz w:val="24"/>
                <w:szCs w:val="24"/>
              </w:rPr>
            </w:pPr>
            <w:r w:rsidRPr="00C71F99">
              <w:rPr>
                <w:rFonts w:cstheme="minorHAnsi"/>
                <w:sz w:val="24"/>
                <w:szCs w:val="24"/>
              </w:rPr>
              <w:t>Do you think that your (Child Name) height is appropriate for his/her age?</w:t>
            </w:r>
          </w:p>
        </w:tc>
        <w:tc>
          <w:tcPr>
            <w:tcW w:w="1589" w:type="pct"/>
            <w:vAlign w:val="center"/>
          </w:tcPr>
          <w:p w14:paraId="719A751C" w14:textId="6EDC7BF7"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Height is Appropriate for his/her age…….1</w:t>
            </w:r>
          </w:p>
          <w:p w14:paraId="4D8BA151" w14:textId="73C3DE23"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Taller than for his/her age…………………</w:t>
            </w:r>
            <w:proofErr w:type="gramStart"/>
            <w:r w:rsidRPr="00C71F99">
              <w:rPr>
                <w:rFonts w:cstheme="minorHAnsi"/>
                <w:sz w:val="20"/>
                <w:szCs w:val="20"/>
              </w:rPr>
              <w:t>…..</w:t>
            </w:r>
            <w:proofErr w:type="gramEnd"/>
            <w:r w:rsidRPr="00C71F99">
              <w:rPr>
                <w:rFonts w:cstheme="minorHAnsi"/>
                <w:sz w:val="20"/>
                <w:szCs w:val="20"/>
              </w:rPr>
              <w:t>2</w:t>
            </w:r>
          </w:p>
          <w:p w14:paraId="6DDAB4D4" w14:textId="0E553176" w:rsidR="004A0E4E" w:rsidRPr="00C71F99" w:rsidRDefault="004A0E4E" w:rsidP="004A0E4E">
            <w:pPr>
              <w:pStyle w:val="Style39"/>
              <w:tabs>
                <w:tab w:val="right" w:leader="hyphen" w:pos="4370"/>
              </w:tabs>
              <w:spacing w:line="240" w:lineRule="auto"/>
              <w:rPr>
                <w:rStyle w:val="FontStyle85"/>
                <w:rFonts w:asciiTheme="minorHAnsi" w:hAnsiTheme="minorHAnsi" w:cstheme="minorHAnsi"/>
                <w:sz w:val="20"/>
                <w:szCs w:val="20"/>
                <w:lang w:bidi="ur-PK"/>
              </w:rPr>
            </w:pPr>
            <w:r w:rsidRPr="00C71F99">
              <w:rPr>
                <w:rFonts w:asciiTheme="minorHAnsi" w:hAnsiTheme="minorHAnsi" w:cstheme="minorHAnsi"/>
                <w:sz w:val="20"/>
                <w:szCs w:val="20"/>
              </w:rPr>
              <w:t>Shorter than for his/her age……………….….3</w:t>
            </w:r>
          </w:p>
        </w:tc>
        <w:tc>
          <w:tcPr>
            <w:tcW w:w="1145" w:type="pct"/>
            <w:vAlign w:val="center"/>
          </w:tcPr>
          <w:p w14:paraId="7A581775" w14:textId="77777777" w:rsidR="004A0E4E" w:rsidRPr="00C71F99" w:rsidRDefault="004A0E4E" w:rsidP="004A0E4E">
            <w:pPr>
              <w:bidi/>
              <w:spacing w:after="0"/>
              <w:jc w:val="center"/>
              <w:rPr>
                <w:rFonts w:cstheme="minorHAnsi"/>
                <w:sz w:val="20"/>
                <w:szCs w:val="20"/>
                <w:rtl/>
              </w:rPr>
            </w:pPr>
          </w:p>
        </w:tc>
      </w:tr>
      <w:tr w:rsidR="004A0E4E" w:rsidRPr="00C71F99" w14:paraId="09AC6236" w14:textId="77777777" w:rsidTr="00EC5FC3">
        <w:trPr>
          <w:trHeight w:hRule="exact" w:val="973"/>
        </w:trPr>
        <w:tc>
          <w:tcPr>
            <w:tcW w:w="299" w:type="pct"/>
            <w:vAlign w:val="center"/>
          </w:tcPr>
          <w:p w14:paraId="19EC1261" w14:textId="433802FD" w:rsidR="004A0E4E" w:rsidRPr="00C71F99" w:rsidRDefault="004A0E4E" w:rsidP="006F146B">
            <w:pPr>
              <w:spacing w:after="0"/>
              <w:ind w:right="-75"/>
              <w:jc w:val="center"/>
              <w:rPr>
                <w:rFonts w:cstheme="minorHAnsi"/>
                <w:sz w:val="20"/>
                <w:szCs w:val="20"/>
              </w:rPr>
            </w:pPr>
            <w:r w:rsidRPr="00C71F99">
              <w:rPr>
                <w:rFonts w:cstheme="minorHAnsi"/>
                <w:sz w:val="20"/>
                <w:szCs w:val="20"/>
              </w:rPr>
              <w:t>N8</w:t>
            </w:r>
          </w:p>
        </w:tc>
        <w:tc>
          <w:tcPr>
            <w:tcW w:w="1967" w:type="pct"/>
            <w:vAlign w:val="center"/>
          </w:tcPr>
          <w:p w14:paraId="1089DD45" w14:textId="3A75E94D" w:rsidR="004A0E4E" w:rsidRPr="00C71F99" w:rsidRDefault="004A0E4E" w:rsidP="004A0E4E">
            <w:pPr>
              <w:spacing w:after="0"/>
              <w:rPr>
                <w:rFonts w:cstheme="minorHAnsi"/>
                <w:sz w:val="24"/>
                <w:szCs w:val="24"/>
              </w:rPr>
            </w:pPr>
            <w:r w:rsidRPr="00C71F99">
              <w:rPr>
                <w:rFonts w:cstheme="minorHAnsi"/>
                <w:sz w:val="24"/>
                <w:szCs w:val="24"/>
              </w:rPr>
              <w:t>Do you think that your (Child Name) weight is appropriate for his/her age?</w:t>
            </w:r>
          </w:p>
        </w:tc>
        <w:tc>
          <w:tcPr>
            <w:tcW w:w="1589" w:type="pct"/>
            <w:vAlign w:val="center"/>
          </w:tcPr>
          <w:p w14:paraId="58840238" w14:textId="3D834254"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Weight is Appropriate for his/her age……1</w:t>
            </w:r>
          </w:p>
          <w:p w14:paraId="5B55F09D" w14:textId="77777777"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higher than for his/her age…………………….2</w:t>
            </w:r>
          </w:p>
          <w:p w14:paraId="13FA653A" w14:textId="0AFCA1D0"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lower than for his/her age…….……………….3</w:t>
            </w:r>
          </w:p>
        </w:tc>
        <w:tc>
          <w:tcPr>
            <w:tcW w:w="1145" w:type="pct"/>
            <w:vAlign w:val="center"/>
          </w:tcPr>
          <w:p w14:paraId="080A2EA7" w14:textId="77777777" w:rsidR="004A0E4E" w:rsidRPr="00C71F99" w:rsidRDefault="004A0E4E" w:rsidP="004A0E4E">
            <w:pPr>
              <w:bidi/>
              <w:spacing w:after="0" w:line="240" w:lineRule="auto"/>
              <w:jc w:val="center"/>
              <w:rPr>
                <w:rFonts w:cstheme="minorHAnsi"/>
                <w:sz w:val="20"/>
                <w:szCs w:val="20"/>
                <w:rtl/>
              </w:rPr>
            </w:pPr>
          </w:p>
        </w:tc>
      </w:tr>
      <w:tr w:rsidR="004A0E4E" w:rsidRPr="00C71F99" w14:paraId="4F924FC2" w14:textId="77777777" w:rsidTr="00947E54">
        <w:trPr>
          <w:trHeight w:hRule="exact" w:val="910"/>
        </w:trPr>
        <w:tc>
          <w:tcPr>
            <w:tcW w:w="299" w:type="pct"/>
            <w:vAlign w:val="center"/>
          </w:tcPr>
          <w:p w14:paraId="57AB08A4" w14:textId="56D7768E" w:rsidR="004A0E4E" w:rsidRPr="00C71F99" w:rsidRDefault="004A0E4E" w:rsidP="006F146B">
            <w:pPr>
              <w:spacing w:after="0"/>
              <w:ind w:right="-75"/>
              <w:jc w:val="center"/>
              <w:rPr>
                <w:rFonts w:cstheme="minorHAnsi"/>
                <w:sz w:val="20"/>
                <w:szCs w:val="20"/>
              </w:rPr>
            </w:pPr>
            <w:r w:rsidRPr="00C71F99">
              <w:rPr>
                <w:rFonts w:cstheme="minorHAnsi"/>
                <w:sz w:val="20"/>
                <w:szCs w:val="20"/>
              </w:rPr>
              <w:t>N9</w:t>
            </w:r>
          </w:p>
        </w:tc>
        <w:tc>
          <w:tcPr>
            <w:tcW w:w="1967" w:type="pct"/>
            <w:vAlign w:val="center"/>
          </w:tcPr>
          <w:p w14:paraId="5777678C" w14:textId="6E215D22" w:rsidR="004A0E4E" w:rsidRPr="00C71F99" w:rsidRDefault="004A0E4E" w:rsidP="004A0E4E">
            <w:pPr>
              <w:spacing w:after="0"/>
              <w:rPr>
                <w:rFonts w:cstheme="minorHAnsi"/>
                <w:sz w:val="24"/>
                <w:szCs w:val="24"/>
              </w:rPr>
            </w:pPr>
            <w:r w:rsidRPr="00C71F99">
              <w:rPr>
                <w:rFonts w:cstheme="minorHAnsi"/>
                <w:sz w:val="24"/>
                <w:szCs w:val="24"/>
              </w:rPr>
              <w:t xml:space="preserve">Result of anthropometric assessment of child? </w:t>
            </w:r>
          </w:p>
        </w:tc>
        <w:tc>
          <w:tcPr>
            <w:tcW w:w="1589" w:type="pct"/>
            <w:vAlign w:val="center"/>
          </w:tcPr>
          <w:p w14:paraId="17FBC6D0" w14:textId="07AB7664"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Child is agree ………………………………</w:t>
            </w:r>
            <w:proofErr w:type="gramStart"/>
            <w:r w:rsidRPr="00C71F99">
              <w:rPr>
                <w:rFonts w:cstheme="minorHAnsi"/>
                <w:sz w:val="20"/>
                <w:szCs w:val="20"/>
              </w:rPr>
              <w:t>…..</w:t>
            </w:r>
            <w:proofErr w:type="gramEnd"/>
            <w:r w:rsidRPr="00C71F99">
              <w:rPr>
                <w:rFonts w:cstheme="minorHAnsi"/>
                <w:sz w:val="20"/>
                <w:szCs w:val="20"/>
              </w:rPr>
              <w:t>……1</w:t>
            </w:r>
          </w:p>
          <w:p w14:paraId="3106D595" w14:textId="729F7D09"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Refused………………………………………………….2</w:t>
            </w:r>
          </w:p>
          <w:p w14:paraId="1ACC5C40" w14:textId="780BDFE9"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Not present…………………….…….……………….3</w:t>
            </w:r>
          </w:p>
        </w:tc>
        <w:tc>
          <w:tcPr>
            <w:tcW w:w="1145" w:type="pct"/>
            <w:vAlign w:val="center"/>
          </w:tcPr>
          <w:p w14:paraId="2CFBB66D" w14:textId="1ABFDF5D" w:rsidR="004A0E4E" w:rsidRPr="00C71F99" w:rsidRDefault="004A0E4E" w:rsidP="0096466B">
            <w:pPr>
              <w:bidi/>
              <w:spacing w:after="0" w:line="240" w:lineRule="auto"/>
              <w:jc w:val="center"/>
              <w:rPr>
                <w:rFonts w:cstheme="minorHAnsi"/>
                <w:sz w:val="20"/>
                <w:szCs w:val="20"/>
                <w:rtl/>
              </w:rPr>
            </w:pPr>
            <w:r w:rsidRPr="00C71F99">
              <w:rPr>
                <w:rFonts w:cstheme="minorHAnsi"/>
                <w:sz w:val="18"/>
                <w:szCs w:val="18"/>
              </w:rPr>
              <w:t xml:space="preserve">If 2 or 3 then </w:t>
            </w:r>
            <w:r w:rsidR="0096466B" w:rsidRPr="00C71F99">
              <w:rPr>
                <w:rFonts w:cstheme="minorHAnsi"/>
                <w:sz w:val="18"/>
                <w:szCs w:val="18"/>
              </w:rPr>
              <w:t xml:space="preserve">go for next </w:t>
            </w:r>
            <w:r w:rsidR="00EF51DE" w:rsidRPr="00C71F99">
              <w:rPr>
                <w:rFonts w:cstheme="minorHAnsi"/>
                <w:sz w:val="18"/>
                <w:szCs w:val="18"/>
              </w:rPr>
              <w:t xml:space="preserve">available </w:t>
            </w:r>
            <w:r w:rsidR="0096466B" w:rsidRPr="00C71F99">
              <w:rPr>
                <w:rFonts w:cstheme="minorHAnsi"/>
                <w:sz w:val="18"/>
                <w:szCs w:val="18"/>
              </w:rPr>
              <w:t>child</w:t>
            </w:r>
          </w:p>
        </w:tc>
      </w:tr>
      <w:tr w:rsidR="004A0E4E" w:rsidRPr="00C71F99" w14:paraId="374F1779" w14:textId="77777777" w:rsidTr="00407A2C">
        <w:trPr>
          <w:trHeight w:hRule="exact" w:val="397"/>
        </w:trPr>
        <w:tc>
          <w:tcPr>
            <w:tcW w:w="299" w:type="pct"/>
            <w:vAlign w:val="center"/>
          </w:tcPr>
          <w:p w14:paraId="7B1E8FD9" w14:textId="2541DDF6" w:rsidR="004A0E4E" w:rsidRPr="00C71F99" w:rsidRDefault="004A0E4E" w:rsidP="006F146B">
            <w:pPr>
              <w:spacing w:before="100" w:beforeAutospacing="1" w:after="100" w:afterAutospacing="1"/>
              <w:ind w:right="-75"/>
              <w:jc w:val="center"/>
              <w:rPr>
                <w:rFonts w:cstheme="minorHAnsi"/>
                <w:sz w:val="20"/>
                <w:szCs w:val="20"/>
              </w:rPr>
            </w:pPr>
            <w:r w:rsidRPr="00C71F99">
              <w:rPr>
                <w:rFonts w:cstheme="minorHAnsi"/>
                <w:sz w:val="20"/>
                <w:szCs w:val="20"/>
              </w:rPr>
              <w:t>N10</w:t>
            </w:r>
          </w:p>
        </w:tc>
        <w:tc>
          <w:tcPr>
            <w:tcW w:w="1967" w:type="pct"/>
            <w:vAlign w:val="center"/>
          </w:tcPr>
          <w:p w14:paraId="5E8172CA" w14:textId="77777777" w:rsidR="004A0E4E" w:rsidRPr="00C71F99" w:rsidRDefault="004A0E4E" w:rsidP="004A0E4E">
            <w:pPr>
              <w:rPr>
                <w:rFonts w:cstheme="minorHAnsi"/>
                <w:sz w:val="24"/>
                <w:szCs w:val="24"/>
              </w:rPr>
            </w:pPr>
            <w:r w:rsidRPr="00C71F99">
              <w:rPr>
                <w:rFonts w:cstheme="minorHAnsi"/>
                <w:sz w:val="24"/>
                <w:szCs w:val="24"/>
              </w:rPr>
              <w:t xml:space="preserve">Height measurement #1 </w:t>
            </w:r>
          </w:p>
        </w:tc>
        <w:tc>
          <w:tcPr>
            <w:tcW w:w="1589" w:type="pct"/>
            <w:vAlign w:val="center"/>
          </w:tcPr>
          <w:p w14:paraId="271D8C12"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3935C77" w14:textId="77777777" w:rsidR="004A0E4E" w:rsidRPr="00C71F99" w:rsidRDefault="004A0E4E" w:rsidP="004A0E4E">
            <w:pPr>
              <w:rPr>
                <w:rFonts w:cstheme="minorHAnsi"/>
                <w:sz w:val="20"/>
                <w:szCs w:val="20"/>
              </w:rPr>
            </w:pPr>
            <w:r w:rsidRPr="00C71F99">
              <w:rPr>
                <w:rFonts w:cstheme="minorHAnsi"/>
                <w:sz w:val="20"/>
                <w:szCs w:val="20"/>
              </w:rPr>
              <w:t>Measurer 1: ID:</w:t>
            </w:r>
          </w:p>
        </w:tc>
      </w:tr>
      <w:tr w:rsidR="004A0E4E" w:rsidRPr="00C71F99" w14:paraId="7CCF1B0C" w14:textId="77777777" w:rsidTr="00407A2C">
        <w:trPr>
          <w:trHeight w:hRule="exact" w:val="352"/>
        </w:trPr>
        <w:tc>
          <w:tcPr>
            <w:tcW w:w="299" w:type="pct"/>
            <w:vAlign w:val="center"/>
          </w:tcPr>
          <w:p w14:paraId="7044596A" w14:textId="6AECF4BD"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N11</w:t>
            </w:r>
          </w:p>
        </w:tc>
        <w:tc>
          <w:tcPr>
            <w:tcW w:w="1967" w:type="pct"/>
            <w:vAlign w:val="center"/>
          </w:tcPr>
          <w:p w14:paraId="09273D42" w14:textId="77777777" w:rsidR="004A0E4E" w:rsidRPr="00C71F99" w:rsidRDefault="004A0E4E" w:rsidP="004A0E4E">
            <w:pPr>
              <w:rPr>
                <w:rFonts w:cstheme="minorHAnsi"/>
                <w:sz w:val="24"/>
                <w:szCs w:val="24"/>
              </w:rPr>
            </w:pPr>
            <w:r w:rsidRPr="00C71F99">
              <w:rPr>
                <w:rFonts w:cstheme="minorHAnsi"/>
                <w:sz w:val="24"/>
                <w:szCs w:val="24"/>
              </w:rPr>
              <w:t>Height measurement #2</w:t>
            </w:r>
          </w:p>
        </w:tc>
        <w:tc>
          <w:tcPr>
            <w:tcW w:w="1589" w:type="pct"/>
            <w:vAlign w:val="center"/>
          </w:tcPr>
          <w:p w14:paraId="4165C94B"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78E8248D" w14:textId="77777777" w:rsidR="004A0E4E" w:rsidRPr="00C71F99" w:rsidRDefault="004A0E4E" w:rsidP="004A0E4E">
            <w:pPr>
              <w:rPr>
                <w:rFonts w:cstheme="minorHAnsi"/>
                <w:sz w:val="20"/>
                <w:szCs w:val="20"/>
              </w:rPr>
            </w:pPr>
            <w:r w:rsidRPr="00C71F99">
              <w:rPr>
                <w:rFonts w:cstheme="minorHAnsi"/>
                <w:sz w:val="20"/>
                <w:szCs w:val="20"/>
              </w:rPr>
              <w:t>Measurer 2: ID:</w:t>
            </w:r>
          </w:p>
        </w:tc>
      </w:tr>
      <w:tr w:rsidR="004A0E4E" w:rsidRPr="00C71F99" w14:paraId="6797B3CB" w14:textId="77777777" w:rsidTr="00DC66A7">
        <w:trPr>
          <w:trHeight w:hRule="exact" w:val="712"/>
        </w:trPr>
        <w:tc>
          <w:tcPr>
            <w:tcW w:w="299" w:type="pct"/>
            <w:vAlign w:val="center"/>
          </w:tcPr>
          <w:p w14:paraId="304D95DE" w14:textId="1F75F6B7" w:rsidR="004A0E4E" w:rsidRPr="00C71F99" w:rsidRDefault="004A0E4E" w:rsidP="006F146B">
            <w:pPr>
              <w:jc w:val="center"/>
              <w:rPr>
                <w:rFonts w:cstheme="minorHAnsi"/>
                <w:sz w:val="20"/>
                <w:szCs w:val="20"/>
              </w:rPr>
            </w:pPr>
            <w:r w:rsidRPr="00C71F99">
              <w:rPr>
                <w:rFonts w:cstheme="minorHAnsi"/>
                <w:sz w:val="20"/>
                <w:szCs w:val="20"/>
              </w:rPr>
              <w:t>N12</w:t>
            </w:r>
          </w:p>
        </w:tc>
        <w:tc>
          <w:tcPr>
            <w:tcW w:w="1967" w:type="pct"/>
            <w:vAlign w:val="center"/>
          </w:tcPr>
          <w:p w14:paraId="2B7B3EE4" w14:textId="77777777" w:rsidR="004A0E4E" w:rsidRPr="00C71F99" w:rsidRDefault="004A0E4E" w:rsidP="004A0E4E">
            <w:pPr>
              <w:rPr>
                <w:rFonts w:cstheme="minorHAnsi"/>
                <w:sz w:val="24"/>
                <w:szCs w:val="24"/>
              </w:rPr>
            </w:pPr>
            <w:r w:rsidRPr="00C71F99">
              <w:rPr>
                <w:rFonts w:cstheme="minorHAnsi"/>
                <w:sz w:val="24"/>
                <w:szCs w:val="24"/>
              </w:rPr>
              <w:t>Do the height measurements differ by &gt;0.6 cm?</w:t>
            </w:r>
          </w:p>
        </w:tc>
        <w:tc>
          <w:tcPr>
            <w:tcW w:w="1589" w:type="pct"/>
            <w:vAlign w:val="center"/>
          </w:tcPr>
          <w:p w14:paraId="3228711E" w14:textId="399CD15C"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C71F99">
              <w:rPr>
                <w:rStyle w:val="FontStyle85"/>
                <w:rFonts w:asciiTheme="minorHAnsi" w:hAnsiTheme="minorHAnsi" w:cstheme="minorHAnsi"/>
                <w:i w:val="0"/>
                <w:sz w:val="20"/>
                <w:szCs w:val="20"/>
                <w:rtl/>
                <w:lang w:bidi="ur-PK"/>
              </w:rPr>
              <w:t>1</w:t>
            </w:r>
          </w:p>
          <w:p w14:paraId="54885FE4" w14:textId="519C3696" w:rsidR="004A0E4E" w:rsidRPr="00C71F99" w:rsidRDefault="004A0E4E" w:rsidP="004A0E4E">
            <w:pPr>
              <w:pStyle w:val="Style39"/>
              <w:tabs>
                <w:tab w:val="right" w:leader="hyphen" w:pos="4370"/>
              </w:tabs>
              <w:spacing w:line="240" w:lineRule="auto"/>
              <w:rPr>
                <w:rFonts w:asciiTheme="minorHAnsi" w:hAnsiTheme="minorHAnsi" w:cstheme="minorHAnsi"/>
                <w:i/>
                <w:sz w:val="20"/>
                <w:szCs w:val="20"/>
                <w:rtl/>
              </w:rPr>
            </w:pPr>
            <w:r w:rsidRPr="00C71F99">
              <w:rPr>
                <w:rStyle w:val="FontStyle85"/>
                <w:rFonts w:asciiTheme="minorHAnsi" w:hAnsiTheme="minorHAnsi" w:cstheme="minorHAnsi"/>
                <w:i w:val="0"/>
                <w:sz w:val="20"/>
                <w:szCs w:val="20"/>
                <w:lang w:bidi="ur-PK"/>
              </w:rPr>
              <w:t>No……………………………………………………</w:t>
            </w:r>
            <w:proofErr w:type="gramStart"/>
            <w:r w:rsidRPr="00C71F99">
              <w:rPr>
                <w:rStyle w:val="FontStyle85"/>
                <w:rFonts w:asciiTheme="minorHAnsi" w:hAnsiTheme="minorHAnsi" w:cstheme="minorHAnsi"/>
                <w:i w:val="0"/>
                <w:sz w:val="20"/>
                <w:szCs w:val="20"/>
                <w:lang w:bidi="ur-PK"/>
              </w:rPr>
              <w:t>…..</w:t>
            </w:r>
            <w:proofErr w:type="gramEnd"/>
            <w:r w:rsidRPr="00C71F99">
              <w:rPr>
                <w:rStyle w:val="FontStyle85"/>
                <w:rFonts w:asciiTheme="minorHAnsi" w:hAnsiTheme="minorHAnsi" w:cstheme="minorHAnsi"/>
                <w:i w:val="0"/>
                <w:sz w:val="20"/>
                <w:szCs w:val="20"/>
                <w:rtl/>
                <w:lang w:bidi="ur-PK"/>
              </w:rPr>
              <w:t>2</w:t>
            </w:r>
          </w:p>
        </w:tc>
        <w:tc>
          <w:tcPr>
            <w:tcW w:w="1145" w:type="pct"/>
            <w:vAlign w:val="center"/>
          </w:tcPr>
          <w:p w14:paraId="0ED39F6C" w14:textId="2829630D" w:rsidR="004A0E4E" w:rsidRPr="00C71F99" w:rsidRDefault="004A0E4E" w:rsidP="004A0E4E">
            <w:pPr>
              <w:tabs>
                <w:tab w:val="left" w:pos="945"/>
              </w:tabs>
              <w:rPr>
                <w:rFonts w:cstheme="minorHAnsi"/>
                <w:sz w:val="20"/>
                <w:szCs w:val="20"/>
              </w:rPr>
            </w:pPr>
            <w:r w:rsidRPr="00C71F99">
              <w:rPr>
                <w:rFonts w:cstheme="minorHAnsi"/>
                <w:sz w:val="20"/>
                <w:szCs w:val="20"/>
              </w:rPr>
              <w:t>If no (differ by &lt;0.6 cm), go to N14</w:t>
            </w:r>
          </w:p>
        </w:tc>
      </w:tr>
      <w:tr w:rsidR="004A0E4E" w:rsidRPr="00C71F99" w14:paraId="253F28E9" w14:textId="77777777" w:rsidTr="008C5E61">
        <w:trPr>
          <w:trHeight w:hRule="exact" w:val="415"/>
        </w:trPr>
        <w:tc>
          <w:tcPr>
            <w:tcW w:w="299" w:type="pct"/>
            <w:vAlign w:val="center"/>
          </w:tcPr>
          <w:p w14:paraId="41D9707A" w14:textId="0B868E4B"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N13</w:t>
            </w:r>
          </w:p>
        </w:tc>
        <w:tc>
          <w:tcPr>
            <w:tcW w:w="1967" w:type="pct"/>
            <w:vAlign w:val="center"/>
          </w:tcPr>
          <w:p w14:paraId="4DBCCA37" w14:textId="77777777" w:rsidR="004A0E4E" w:rsidRPr="00C71F99" w:rsidRDefault="004A0E4E" w:rsidP="004A0E4E">
            <w:pPr>
              <w:rPr>
                <w:rFonts w:cstheme="minorHAnsi"/>
                <w:sz w:val="24"/>
                <w:szCs w:val="24"/>
              </w:rPr>
            </w:pPr>
            <w:r w:rsidRPr="00C71F99">
              <w:rPr>
                <w:rFonts w:cstheme="minorHAnsi"/>
                <w:sz w:val="24"/>
                <w:szCs w:val="24"/>
              </w:rPr>
              <w:t>Height measurement #3</w:t>
            </w:r>
          </w:p>
        </w:tc>
        <w:tc>
          <w:tcPr>
            <w:tcW w:w="1589" w:type="pct"/>
            <w:vAlign w:val="center"/>
          </w:tcPr>
          <w:p w14:paraId="5EA68E46"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6ACFBA8" w14:textId="77777777" w:rsidR="004A0E4E" w:rsidRPr="00C71F99" w:rsidRDefault="004A0E4E" w:rsidP="004A0E4E">
            <w:pPr>
              <w:rPr>
                <w:rFonts w:cstheme="minorHAnsi"/>
                <w:sz w:val="20"/>
                <w:szCs w:val="20"/>
              </w:rPr>
            </w:pPr>
            <w:r w:rsidRPr="00C71F99">
              <w:rPr>
                <w:rFonts w:cstheme="minorHAnsi"/>
                <w:sz w:val="20"/>
                <w:szCs w:val="20"/>
              </w:rPr>
              <w:t>Measurer 3:ID:</w:t>
            </w:r>
          </w:p>
        </w:tc>
      </w:tr>
      <w:tr w:rsidR="004A0E4E" w:rsidRPr="00C71F99" w14:paraId="1759D9F0" w14:textId="77777777" w:rsidTr="004822D8">
        <w:trPr>
          <w:trHeight w:hRule="exact" w:val="370"/>
        </w:trPr>
        <w:tc>
          <w:tcPr>
            <w:tcW w:w="299" w:type="pct"/>
            <w:vAlign w:val="center"/>
          </w:tcPr>
          <w:p w14:paraId="03113410" w14:textId="2A4B00A6"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N14</w:t>
            </w:r>
          </w:p>
        </w:tc>
        <w:tc>
          <w:tcPr>
            <w:tcW w:w="1967" w:type="pct"/>
            <w:vAlign w:val="center"/>
          </w:tcPr>
          <w:p w14:paraId="4606ECE1" w14:textId="77777777" w:rsidR="004A0E4E" w:rsidRPr="00C71F99" w:rsidRDefault="004A0E4E" w:rsidP="004A0E4E">
            <w:pPr>
              <w:rPr>
                <w:rFonts w:cstheme="minorHAnsi"/>
                <w:sz w:val="24"/>
                <w:szCs w:val="24"/>
              </w:rPr>
            </w:pPr>
            <w:r w:rsidRPr="00C71F99">
              <w:rPr>
                <w:rFonts w:cstheme="minorHAnsi"/>
                <w:sz w:val="24"/>
                <w:szCs w:val="24"/>
              </w:rPr>
              <w:t>Weight measurement #1</w:t>
            </w:r>
          </w:p>
        </w:tc>
        <w:tc>
          <w:tcPr>
            <w:tcW w:w="1589" w:type="pct"/>
            <w:vAlign w:val="center"/>
          </w:tcPr>
          <w:p w14:paraId="12BA4DE2"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kg</w:t>
            </w:r>
          </w:p>
        </w:tc>
        <w:tc>
          <w:tcPr>
            <w:tcW w:w="1145" w:type="pct"/>
            <w:vAlign w:val="center"/>
          </w:tcPr>
          <w:p w14:paraId="104A8EED" w14:textId="77777777" w:rsidR="004A0E4E" w:rsidRPr="00C71F99" w:rsidRDefault="004A0E4E" w:rsidP="004A0E4E">
            <w:pPr>
              <w:tabs>
                <w:tab w:val="left" w:pos="945"/>
              </w:tabs>
              <w:rPr>
                <w:rFonts w:cstheme="minorHAnsi"/>
                <w:sz w:val="20"/>
                <w:szCs w:val="20"/>
              </w:rPr>
            </w:pPr>
            <w:r w:rsidRPr="00C71F99">
              <w:rPr>
                <w:rFonts w:cstheme="minorHAnsi"/>
                <w:sz w:val="20"/>
                <w:szCs w:val="20"/>
              </w:rPr>
              <w:t>Measurer 1: ID:</w:t>
            </w:r>
          </w:p>
        </w:tc>
      </w:tr>
      <w:tr w:rsidR="004A0E4E" w:rsidRPr="00C71F99" w14:paraId="01D72D71" w14:textId="77777777" w:rsidTr="00455549">
        <w:trPr>
          <w:trHeight w:hRule="exact" w:val="432"/>
        </w:trPr>
        <w:tc>
          <w:tcPr>
            <w:tcW w:w="299" w:type="pct"/>
            <w:vAlign w:val="center"/>
          </w:tcPr>
          <w:p w14:paraId="6D0A9CBC" w14:textId="1A64A252"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N15</w:t>
            </w:r>
          </w:p>
        </w:tc>
        <w:tc>
          <w:tcPr>
            <w:tcW w:w="1967" w:type="pct"/>
            <w:vAlign w:val="center"/>
          </w:tcPr>
          <w:p w14:paraId="4B2BBC40" w14:textId="77777777" w:rsidR="004A0E4E" w:rsidRPr="00C71F99" w:rsidRDefault="004A0E4E" w:rsidP="004A0E4E">
            <w:pPr>
              <w:rPr>
                <w:rFonts w:cstheme="minorHAnsi"/>
                <w:sz w:val="24"/>
                <w:szCs w:val="24"/>
              </w:rPr>
            </w:pPr>
            <w:r w:rsidRPr="00C71F99">
              <w:rPr>
                <w:rFonts w:cstheme="minorHAnsi"/>
                <w:sz w:val="24"/>
                <w:szCs w:val="24"/>
              </w:rPr>
              <w:t>Weight measurement #2</w:t>
            </w:r>
          </w:p>
        </w:tc>
        <w:tc>
          <w:tcPr>
            <w:tcW w:w="1589" w:type="pct"/>
            <w:vAlign w:val="center"/>
          </w:tcPr>
          <w:p w14:paraId="67E1C913"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kg</w:t>
            </w:r>
          </w:p>
        </w:tc>
        <w:tc>
          <w:tcPr>
            <w:tcW w:w="1145" w:type="pct"/>
            <w:vAlign w:val="center"/>
          </w:tcPr>
          <w:p w14:paraId="5BEBD855" w14:textId="77777777" w:rsidR="004A0E4E" w:rsidRPr="00C71F99" w:rsidRDefault="004A0E4E" w:rsidP="004A0E4E">
            <w:pPr>
              <w:tabs>
                <w:tab w:val="left" w:pos="945"/>
              </w:tabs>
              <w:rPr>
                <w:rFonts w:cstheme="minorHAnsi"/>
                <w:sz w:val="20"/>
                <w:szCs w:val="20"/>
              </w:rPr>
            </w:pPr>
            <w:r w:rsidRPr="00C71F99">
              <w:rPr>
                <w:rFonts w:cstheme="minorHAnsi"/>
                <w:sz w:val="20"/>
                <w:szCs w:val="20"/>
              </w:rPr>
              <w:t>Measurer 2: ID:</w:t>
            </w:r>
          </w:p>
        </w:tc>
      </w:tr>
      <w:tr w:rsidR="004A0E4E" w:rsidRPr="00C71F99" w14:paraId="6F20E5CA" w14:textId="77777777" w:rsidTr="00DC66A7">
        <w:trPr>
          <w:trHeight w:hRule="exact" w:val="802"/>
        </w:trPr>
        <w:tc>
          <w:tcPr>
            <w:tcW w:w="299" w:type="pct"/>
            <w:vAlign w:val="center"/>
          </w:tcPr>
          <w:p w14:paraId="36F7057E" w14:textId="21B3D83E" w:rsidR="004A0E4E" w:rsidRPr="00C71F99" w:rsidRDefault="004A0E4E" w:rsidP="006F146B">
            <w:pPr>
              <w:jc w:val="center"/>
              <w:rPr>
                <w:rFonts w:cstheme="minorHAnsi"/>
                <w:sz w:val="20"/>
                <w:szCs w:val="20"/>
              </w:rPr>
            </w:pPr>
            <w:r w:rsidRPr="00C71F99">
              <w:rPr>
                <w:rFonts w:cstheme="minorHAnsi"/>
                <w:sz w:val="20"/>
                <w:szCs w:val="20"/>
              </w:rPr>
              <w:t>N16</w:t>
            </w:r>
          </w:p>
        </w:tc>
        <w:tc>
          <w:tcPr>
            <w:tcW w:w="1967" w:type="pct"/>
            <w:vAlign w:val="center"/>
          </w:tcPr>
          <w:p w14:paraId="3D9A8A84" w14:textId="77777777" w:rsidR="004A0E4E" w:rsidRPr="00C71F99" w:rsidRDefault="004A0E4E" w:rsidP="004A0E4E">
            <w:pPr>
              <w:rPr>
                <w:rFonts w:cstheme="minorHAnsi"/>
                <w:sz w:val="24"/>
                <w:szCs w:val="24"/>
              </w:rPr>
            </w:pPr>
            <w:r w:rsidRPr="00C71F99">
              <w:rPr>
                <w:rFonts w:cstheme="minorHAnsi"/>
                <w:sz w:val="24"/>
                <w:szCs w:val="24"/>
              </w:rPr>
              <w:t>Do the weight measurements differ by &gt;.1 kg?</w:t>
            </w:r>
          </w:p>
        </w:tc>
        <w:tc>
          <w:tcPr>
            <w:tcW w:w="1589" w:type="pct"/>
            <w:vAlign w:val="center"/>
          </w:tcPr>
          <w:p w14:paraId="0A8369CA"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C71F99">
              <w:rPr>
                <w:rStyle w:val="FontStyle85"/>
                <w:rFonts w:asciiTheme="minorHAnsi" w:hAnsiTheme="minorHAnsi" w:cstheme="minorHAnsi"/>
                <w:i w:val="0"/>
                <w:sz w:val="20"/>
                <w:szCs w:val="20"/>
                <w:rtl/>
                <w:lang w:bidi="ur-PK"/>
              </w:rPr>
              <w:t>1</w:t>
            </w:r>
          </w:p>
          <w:p w14:paraId="3BDEC081" w14:textId="6E7E1CA8" w:rsidR="004A0E4E" w:rsidRPr="00C71F99" w:rsidRDefault="004A0E4E" w:rsidP="004A0E4E">
            <w:pPr>
              <w:pStyle w:val="Style39"/>
              <w:tabs>
                <w:tab w:val="right" w:leader="hyphen" w:pos="4370"/>
              </w:tabs>
              <w:spacing w:line="240" w:lineRule="auto"/>
              <w:rPr>
                <w:rFonts w:asciiTheme="minorHAnsi" w:hAnsiTheme="minorHAnsi" w:cstheme="minorHAnsi"/>
                <w:sz w:val="20"/>
                <w:szCs w:val="20"/>
                <w:rtl/>
              </w:rPr>
            </w:pPr>
            <w:r w:rsidRPr="00C71F99">
              <w:rPr>
                <w:rStyle w:val="FontStyle85"/>
                <w:rFonts w:asciiTheme="minorHAnsi" w:hAnsiTheme="minorHAnsi" w:cstheme="minorHAnsi"/>
                <w:i w:val="0"/>
                <w:sz w:val="20"/>
                <w:szCs w:val="20"/>
                <w:lang w:bidi="ur-PK"/>
              </w:rPr>
              <w:t>No……………………………………………………</w:t>
            </w:r>
            <w:proofErr w:type="gramStart"/>
            <w:r w:rsidRPr="00C71F99">
              <w:rPr>
                <w:rStyle w:val="FontStyle85"/>
                <w:rFonts w:asciiTheme="minorHAnsi" w:hAnsiTheme="minorHAnsi" w:cstheme="minorHAnsi"/>
                <w:i w:val="0"/>
                <w:sz w:val="20"/>
                <w:szCs w:val="20"/>
                <w:lang w:bidi="ur-PK"/>
              </w:rPr>
              <w:t>…..</w:t>
            </w:r>
            <w:proofErr w:type="gramEnd"/>
            <w:r w:rsidRPr="00C71F99">
              <w:rPr>
                <w:rStyle w:val="FontStyle85"/>
                <w:rFonts w:asciiTheme="minorHAnsi" w:hAnsiTheme="minorHAnsi" w:cstheme="minorHAnsi"/>
                <w:i w:val="0"/>
                <w:sz w:val="20"/>
                <w:szCs w:val="20"/>
                <w:rtl/>
                <w:lang w:bidi="ur-PK"/>
              </w:rPr>
              <w:t>2</w:t>
            </w:r>
          </w:p>
        </w:tc>
        <w:tc>
          <w:tcPr>
            <w:tcW w:w="1145" w:type="pct"/>
            <w:vAlign w:val="center"/>
          </w:tcPr>
          <w:p w14:paraId="6B8BD96C" w14:textId="072D31BD" w:rsidR="004A0E4E" w:rsidRPr="00C71F99" w:rsidRDefault="004A0E4E" w:rsidP="004A0E4E">
            <w:pPr>
              <w:tabs>
                <w:tab w:val="left" w:pos="945"/>
              </w:tabs>
              <w:rPr>
                <w:rFonts w:cstheme="minorHAnsi"/>
                <w:sz w:val="20"/>
                <w:szCs w:val="20"/>
              </w:rPr>
            </w:pPr>
            <w:r w:rsidRPr="00C71F99">
              <w:rPr>
                <w:rFonts w:cstheme="minorHAnsi"/>
                <w:sz w:val="20"/>
                <w:szCs w:val="20"/>
              </w:rPr>
              <w:t>If no (differ by &lt;0.1 kg), go to N18</w:t>
            </w:r>
          </w:p>
        </w:tc>
      </w:tr>
      <w:tr w:rsidR="004A0E4E" w:rsidRPr="00C71F99" w14:paraId="577C6AE6" w14:textId="77777777" w:rsidTr="004822D8">
        <w:trPr>
          <w:trHeight w:hRule="exact" w:val="343"/>
        </w:trPr>
        <w:tc>
          <w:tcPr>
            <w:tcW w:w="299" w:type="pct"/>
            <w:vAlign w:val="center"/>
          </w:tcPr>
          <w:p w14:paraId="5C1C6367" w14:textId="67DE1DBD"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N17</w:t>
            </w:r>
          </w:p>
        </w:tc>
        <w:tc>
          <w:tcPr>
            <w:tcW w:w="1967" w:type="pct"/>
            <w:vAlign w:val="center"/>
          </w:tcPr>
          <w:p w14:paraId="481E4B59" w14:textId="77777777" w:rsidR="004A0E4E" w:rsidRPr="00C71F99" w:rsidRDefault="004A0E4E" w:rsidP="004A0E4E">
            <w:pPr>
              <w:rPr>
                <w:rFonts w:cstheme="minorHAnsi"/>
                <w:sz w:val="24"/>
                <w:szCs w:val="24"/>
              </w:rPr>
            </w:pPr>
            <w:r w:rsidRPr="00C71F99">
              <w:rPr>
                <w:rFonts w:cstheme="minorHAnsi"/>
                <w:sz w:val="24"/>
                <w:szCs w:val="24"/>
              </w:rPr>
              <w:t xml:space="preserve">Weight measurement #3 </w:t>
            </w:r>
          </w:p>
        </w:tc>
        <w:tc>
          <w:tcPr>
            <w:tcW w:w="1589" w:type="pct"/>
            <w:vAlign w:val="center"/>
          </w:tcPr>
          <w:p w14:paraId="4D3D6282" w14:textId="77777777" w:rsidR="004A0E4E" w:rsidRPr="00C71F99" w:rsidRDefault="004A0E4E" w:rsidP="004A0E4E">
            <w:pPr>
              <w:pStyle w:val="Default"/>
              <w:jc w:val="center"/>
              <w:rPr>
                <w:rFonts w:asciiTheme="minorHAnsi" w:hAnsiTheme="minorHAnsi" w:cstheme="minorHAnsi"/>
                <w:sz w:val="20"/>
                <w:szCs w:val="20"/>
              </w:rPr>
            </w:pPr>
            <w:r w:rsidRPr="00C71F99">
              <w:rPr>
                <w:rFonts w:asciiTheme="minorHAnsi" w:hAnsiTheme="minorHAnsi" w:cstheme="minorHAnsi"/>
                <w:sz w:val="20"/>
                <w:szCs w:val="20"/>
              </w:rPr>
              <w:t xml:space="preserve">|__|__|__| </w:t>
            </w:r>
            <w:r w:rsidRPr="00C71F99">
              <w:rPr>
                <w:rFonts w:asciiTheme="minorHAnsi" w:hAnsiTheme="minorHAnsi" w:cstheme="minorHAnsi"/>
                <w:bCs/>
                <w:sz w:val="20"/>
                <w:szCs w:val="20"/>
              </w:rPr>
              <w:t>kg</w:t>
            </w:r>
          </w:p>
        </w:tc>
        <w:tc>
          <w:tcPr>
            <w:tcW w:w="1145" w:type="pct"/>
            <w:vAlign w:val="center"/>
          </w:tcPr>
          <w:p w14:paraId="46F8F283" w14:textId="77777777" w:rsidR="004A0E4E" w:rsidRPr="00C71F99" w:rsidRDefault="004A0E4E" w:rsidP="004A0E4E">
            <w:pPr>
              <w:rPr>
                <w:rFonts w:cstheme="minorHAnsi"/>
                <w:sz w:val="20"/>
                <w:szCs w:val="20"/>
              </w:rPr>
            </w:pPr>
            <w:r w:rsidRPr="00C71F99">
              <w:rPr>
                <w:rFonts w:cstheme="minorHAnsi"/>
                <w:sz w:val="20"/>
                <w:szCs w:val="20"/>
              </w:rPr>
              <w:t>Measurer 3:ID:</w:t>
            </w:r>
          </w:p>
        </w:tc>
      </w:tr>
      <w:tr w:rsidR="004A0E4E" w:rsidRPr="00C71F99" w14:paraId="39EFB803" w14:textId="77777777" w:rsidTr="00DC66A7">
        <w:trPr>
          <w:trHeight w:hRule="exact" w:val="793"/>
        </w:trPr>
        <w:tc>
          <w:tcPr>
            <w:tcW w:w="299" w:type="pct"/>
            <w:vAlign w:val="center"/>
          </w:tcPr>
          <w:p w14:paraId="5B1DD531" w14:textId="4F27B9FF"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N18</w:t>
            </w:r>
          </w:p>
        </w:tc>
        <w:tc>
          <w:tcPr>
            <w:tcW w:w="1967" w:type="pct"/>
            <w:vAlign w:val="center"/>
          </w:tcPr>
          <w:p w14:paraId="22889843" w14:textId="77777777" w:rsidR="004A0E4E" w:rsidRPr="00C71F99" w:rsidRDefault="004A0E4E" w:rsidP="004A0E4E">
            <w:pPr>
              <w:rPr>
                <w:rFonts w:cstheme="minorHAnsi"/>
                <w:sz w:val="24"/>
                <w:szCs w:val="24"/>
              </w:rPr>
            </w:pPr>
            <w:r w:rsidRPr="00C71F99">
              <w:rPr>
                <w:rFonts w:cstheme="minorHAnsi"/>
                <w:sz w:val="24"/>
                <w:szCs w:val="24"/>
              </w:rPr>
              <w:t xml:space="preserve">Left middle upper arm circumference measurement #1 </w:t>
            </w:r>
          </w:p>
        </w:tc>
        <w:tc>
          <w:tcPr>
            <w:tcW w:w="1589" w:type="pct"/>
            <w:vAlign w:val="center"/>
          </w:tcPr>
          <w:p w14:paraId="6D46058C" w14:textId="77777777" w:rsidR="004A0E4E" w:rsidRPr="00C71F99" w:rsidRDefault="004A0E4E" w:rsidP="004A0E4E">
            <w:pPr>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24FC971" w14:textId="77777777" w:rsidR="004A0E4E" w:rsidRPr="00C71F99" w:rsidRDefault="004A0E4E" w:rsidP="004A0E4E">
            <w:pPr>
              <w:tabs>
                <w:tab w:val="left" w:pos="945"/>
              </w:tabs>
              <w:rPr>
                <w:rFonts w:cstheme="minorHAnsi"/>
                <w:sz w:val="20"/>
                <w:szCs w:val="20"/>
              </w:rPr>
            </w:pPr>
            <w:r w:rsidRPr="00C71F99">
              <w:rPr>
                <w:rFonts w:cstheme="minorHAnsi"/>
                <w:sz w:val="20"/>
                <w:szCs w:val="20"/>
              </w:rPr>
              <w:t>Measurer 1: ID:</w:t>
            </w:r>
          </w:p>
        </w:tc>
      </w:tr>
      <w:tr w:rsidR="004A0E4E" w:rsidRPr="00C71F99" w14:paraId="5BE4B07A" w14:textId="77777777" w:rsidTr="00DC66A7">
        <w:trPr>
          <w:trHeight w:hRule="exact" w:val="757"/>
        </w:trPr>
        <w:tc>
          <w:tcPr>
            <w:tcW w:w="299" w:type="pct"/>
            <w:vAlign w:val="center"/>
          </w:tcPr>
          <w:p w14:paraId="3C731B43" w14:textId="4217396A"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N19</w:t>
            </w:r>
          </w:p>
        </w:tc>
        <w:tc>
          <w:tcPr>
            <w:tcW w:w="1967" w:type="pct"/>
            <w:vAlign w:val="center"/>
          </w:tcPr>
          <w:p w14:paraId="26E9C0D1" w14:textId="77777777" w:rsidR="004A0E4E" w:rsidRPr="00C71F99" w:rsidRDefault="004A0E4E" w:rsidP="004A0E4E">
            <w:pPr>
              <w:rPr>
                <w:rFonts w:cstheme="minorHAnsi"/>
                <w:sz w:val="24"/>
                <w:szCs w:val="24"/>
              </w:rPr>
            </w:pPr>
            <w:r w:rsidRPr="00C71F99">
              <w:rPr>
                <w:rFonts w:cstheme="minorHAnsi"/>
                <w:sz w:val="24"/>
                <w:szCs w:val="24"/>
              </w:rPr>
              <w:t>Left middle upper arm circumference measurement #2</w:t>
            </w:r>
          </w:p>
        </w:tc>
        <w:tc>
          <w:tcPr>
            <w:tcW w:w="1589" w:type="pct"/>
            <w:vAlign w:val="center"/>
          </w:tcPr>
          <w:p w14:paraId="7096E5D8" w14:textId="77777777" w:rsidR="004A0E4E" w:rsidRPr="00C71F99" w:rsidRDefault="004A0E4E" w:rsidP="004A0E4E">
            <w:pPr>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67FC7A17" w14:textId="77777777" w:rsidR="004A0E4E" w:rsidRPr="00C71F99" w:rsidRDefault="004A0E4E" w:rsidP="004A0E4E">
            <w:pPr>
              <w:rPr>
                <w:rFonts w:cstheme="minorHAnsi"/>
                <w:sz w:val="20"/>
                <w:szCs w:val="20"/>
              </w:rPr>
            </w:pPr>
            <w:r w:rsidRPr="00C71F99">
              <w:rPr>
                <w:rFonts w:cstheme="minorHAnsi"/>
                <w:sz w:val="20"/>
                <w:szCs w:val="20"/>
              </w:rPr>
              <w:t>Measurer 2: ID:</w:t>
            </w:r>
          </w:p>
        </w:tc>
      </w:tr>
      <w:tr w:rsidR="004A0E4E" w:rsidRPr="00C71F99" w14:paraId="40BC9105" w14:textId="77777777" w:rsidTr="00455549">
        <w:trPr>
          <w:trHeight w:hRule="exact" w:val="864"/>
        </w:trPr>
        <w:tc>
          <w:tcPr>
            <w:tcW w:w="299" w:type="pct"/>
            <w:vAlign w:val="center"/>
          </w:tcPr>
          <w:p w14:paraId="6F531647" w14:textId="0DB9A69D" w:rsidR="004A0E4E" w:rsidRPr="00C71F99" w:rsidRDefault="004A0E4E" w:rsidP="004A0E4E">
            <w:pPr>
              <w:spacing w:before="100" w:beforeAutospacing="1"/>
              <w:jc w:val="center"/>
              <w:rPr>
                <w:rFonts w:cstheme="minorHAnsi"/>
                <w:sz w:val="20"/>
                <w:szCs w:val="20"/>
              </w:rPr>
            </w:pPr>
            <w:r w:rsidRPr="00C71F99">
              <w:rPr>
                <w:rFonts w:cstheme="minorHAnsi"/>
                <w:sz w:val="20"/>
                <w:szCs w:val="20"/>
              </w:rPr>
              <w:lastRenderedPageBreak/>
              <w:t>N20</w:t>
            </w:r>
          </w:p>
        </w:tc>
        <w:tc>
          <w:tcPr>
            <w:tcW w:w="1967" w:type="pct"/>
            <w:vAlign w:val="center"/>
          </w:tcPr>
          <w:p w14:paraId="618A9974" w14:textId="071B7C57" w:rsidR="004A0E4E" w:rsidRPr="00C71F99" w:rsidRDefault="004A0E4E" w:rsidP="004A0E4E">
            <w:pPr>
              <w:rPr>
                <w:rFonts w:cstheme="minorHAnsi"/>
                <w:sz w:val="24"/>
                <w:szCs w:val="24"/>
              </w:rPr>
            </w:pPr>
            <w:r w:rsidRPr="00C71F99">
              <w:rPr>
                <w:rFonts w:cstheme="minorHAnsi"/>
                <w:sz w:val="24"/>
                <w:szCs w:val="24"/>
              </w:rPr>
              <w:t xml:space="preserve">Do the middle upper arm circumference measurements differ by </w:t>
            </w:r>
            <w:r w:rsidR="00C1702D" w:rsidRPr="00C71F99">
              <w:rPr>
                <w:rFonts w:cstheme="minorHAnsi"/>
                <w:sz w:val="20"/>
                <w:szCs w:val="20"/>
              </w:rPr>
              <w:t>&lt;.1.3 mm</w:t>
            </w:r>
            <w:r w:rsidRPr="00C71F99">
              <w:rPr>
                <w:rFonts w:cstheme="minorHAnsi"/>
                <w:sz w:val="24"/>
                <w:szCs w:val="24"/>
                <w:rtl/>
              </w:rPr>
              <w:t xml:space="preserve"> </w:t>
            </w:r>
          </w:p>
        </w:tc>
        <w:tc>
          <w:tcPr>
            <w:tcW w:w="1589" w:type="pct"/>
            <w:vAlign w:val="center"/>
          </w:tcPr>
          <w:p w14:paraId="031CD981"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D532E1">
              <w:rPr>
                <w:rStyle w:val="FontStyle85"/>
                <w:rFonts w:asciiTheme="minorHAnsi" w:hAnsiTheme="minorHAnsi" w:cstheme="minorHAnsi"/>
                <w:iCs w:val="0"/>
                <w:sz w:val="20"/>
                <w:szCs w:val="20"/>
                <w:rtl/>
                <w:lang w:bidi="ur-PK"/>
                <w:rPrChange w:id="702" w:author="Shaikh Asif" w:date="2020-10-08T09:59:00Z">
                  <w:rPr>
                    <w:rStyle w:val="FontStyle85"/>
                    <w:rFonts w:asciiTheme="minorHAnsi" w:hAnsiTheme="minorHAnsi" w:cstheme="minorHAnsi"/>
                    <w:i w:val="0"/>
                    <w:sz w:val="20"/>
                    <w:szCs w:val="20"/>
                    <w:rtl/>
                    <w:lang w:bidi="ur-PK"/>
                  </w:rPr>
                </w:rPrChange>
              </w:rPr>
              <w:t>1</w:t>
            </w:r>
          </w:p>
          <w:p w14:paraId="022FB96E" w14:textId="04D0D0AE" w:rsidR="004A0E4E" w:rsidRPr="00C71F99" w:rsidRDefault="004A0E4E" w:rsidP="004A0E4E">
            <w:pPr>
              <w:pStyle w:val="Style39"/>
              <w:tabs>
                <w:tab w:val="right" w:leader="hyphen" w:pos="4370"/>
              </w:tabs>
              <w:spacing w:line="240" w:lineRule="auto"/>
              <w:rPr>
                <w:rFonts w:asciiTheme="minorHAnsi" w:hAnsiTheme="minorHAnsi" w:cstheme="minorHAnsi"/>
                <w:sz w:val="20"/>
                <w:szCs w:val="20"/>
                <w:rtl/>
              </w:rPr>
            </w:pPr>
            <w:r w:rsidRPr="00C71F99">
              <w:rPr>
                <w:rStyle w:val="FontStyle85"/>
                <w:rFonts w:asciiTheme="minorHAnsi" w:hAnsiTheme="minorHAnsi" w:cstheme="minorHAnsi"/>
                <w:i w:val="0"/>
                <w:sz w:val="20"/>
                <w:szCs w:val="20"/>
                <w:lang w:bidi="ur-PK"/>
              </w:rPr>
              <w:t>No……………………………………………………</w:t>
            </w:r>
            <w:proofErr w:type="gramStart"/>
            <w:r w:rsidRPr="00C71F99">
              <w:rPr>
                <w:rStyle w:val="FontStyle85"/>
                <w:rFonts w:asciiTheme="minorHAnsi" w:hAnsiTheme="minorHAnsi" w:cstheme="minorHAnsi"/>
                <w:i w:val="0"/>
                <w:sz w:val="20"/>
                <w:szCs w:val="20"/>
                <w:lang w:bidi="ur-PK"/>
              </w:rPr>
              <w:t>…..</w:t>
            </w:r>
            <w:proofErr w:type="gramEnd"/>
            <w:r w:rsidRPr="00D532E1">
              <w:rPr>
                <w:rStyle w:val="FontStyle85"/>
                <w:rFonts w:asciiTheme="minorHAnsi" w:hAnsiTheme="minorHAnsi" w:cstheme="minorHAnsi"/>
                <w:iCs w:val="0"/>
                <w:sz w:val="20"/>
                <w:szCs w:val="20"/>
                <w:rtl/>
                <w:lang w:bidi="ur-PK"/>
                <w:rPrChange w:id="703" w:author="Shaikh Asif" w:date="2020-10-08T09:59:00Z">
                  <w:rPr>
                    <w:rStyle w:val="FontStyle85"/>
                    <w:rFonts w:asciiTheme="minorHAnsi" w:hAnsiTheme="minorHAnsi" w:cstheme="minorHAnsi"/>
                    <w:i w:val="0"/>
                    <w:sz w:val="20"/>
                    <w:szCs w:val="20"/>
                    <w:rtl/>
                    <w:lang w:bidi="ur-PK"/>
                  </w:rPr>
                </w:rPrChange>
              </w:rPr>
              <w:t>2</w:t>
            </w:r>
          </w:p>
        </w:tc>
        <w:tc>
          <w:tcPr>
            <w:tcW w:w="1145" w:type="pct"/>
            <w:vAlign w:val="center"/>
          </w:tcPr>
          <w:p w14:paraId="7BE9505A" w14:textId="50960570" w:rsidR="004A0E4E" w:rsidRPr="00C71F99" w:rsidRDefault="004A0E4E" w:rsidP="004800D7">
            <w:pPr>
              <w:tabs>
                <w:tab w:val="left" w:pos="945"/>
              </w:tabs>
              <w:spacing w:before="100" w:beforeAutospacing="1"/>
              <w:rPr>
                <w:rFonts w:cstheme="minorHAnsi"/>
                <w:sz w:val="20"/>
                <w:szCs w:val="20"/>
              </w:rPr>
            </w:pPr>
            <w:r w:rsidRPr="00C71F99">
              <w:rPr>
                <w:rFonts w:cstheme="minorHAnsi"/>
                <w:sz w:val="20"/>
                <w:szCs w:val="20"/>
              </w:rPr>
              <w:t>If no (differ by &lt;.1.3 mm), then end the</w:t>
            </w:r>
            <w:r w:rsidR="004800D7" w:rsidRPr="00C71F99">
              <w:rPr>
                <w:rFonts w:cstheme="minorHAnsi"/>
                <w:sz w:val="20"/>
                <w:szCs w:val="20"/>
              </w:rPr>
              <w:t xml:space="preserve"> </w:t>
            </w:r>
            <w:proofErr w:type="spellStart"/>
            <w:r w:rsidR="004800D7" w:rsidRPr="00C71F99">
              <w:rPr>
                <w:rFonts w:cstheme="minorHAnsi"/>
                <w:sz w:val="20"/>
                <w:szCs w:val="20"/>
              </w:rPr>
              <w:t>assesment</w:t>
            </w:r>
            <w:proofErr w:type="spellEnd"/>
          </w:p>
        </w:tc>
      </w:tr>
      <w:tr w:rsidR="004A0E4E" w:rsidRPr="00F55F67" w14:paraId="7532CB70" w14:textId="77777777" w:rsidTr="00DC66A7">
        <w:trPr>
          <w:trHeight w:hRule="exact" w:val="667"/>
        </w:trPr>
        <w:tc>
          <w:tcPr>
            <w:tcW w:w="299" w:type="pct"/>
            <w:vAlign w:val="center"/>
          </w:tcPr>
          <w:p w14:paraId="1D145532" w14:textId="12AA1422" w:rsidR="004A0E4E" w:rsidRPr="00C71F99" w:rsidRDefault="004A0E4E" w:rsidP="004A0E4E">
            <w:pPr>
              <w:spacing w:before="100" w:beforeAutospacing="1" w:after="100" w:afterAutospacing="1"/>
              <w:jc w:val="center"/>
              <w:rPr>
                <w:rFonts w:cstheme="minorHAnsi"/>
                <w:sz w:val="20"/>
                <w:szCs w:val="20"/>
              </w:rPr>
            </w:pPr>
            <w:r w:rsidRPr="00C71F99">
              <w:rPr>
                <w:rFonts w:cstheme="minorHAnsi"/>
                <w:sz w:val="20"/>
                <w:szCs w:val="20"/>
              </w:rPr>
              <w:t>N21</w:t>
            </w:r>
          </w:p>
        </w:tc>
        <w:tc>
          <w:tcPr>
            <w:tcW w:w="1967" w:type="pct"/>
            <w:vAlign w:val="center"/>
          </w:tcPr>
          <w:p w14:paraId="3015139D" w14:textId="77777777" w:rsidR="004A0E4E" w:rsidRPr="00C71F99" w:rsidRDefault="004A0E4E" w:rsidP="004A0E4E">
            <w:pPr>
              <w:rPr>
                <w:rFonts w:cstheme="minorHAnsi"/>
                <w:sz w:val="24"/>
                <w:szCs w:val="24"/>
              </w:rPr>
            </w:pPr>
            <w:r w:rsidRPr="00C71F99">
              <w:rPr>
                <w:rFonts w:cstheme="minorHAnsi"/>
                <w:sz w:val="24"/>
                <w:szCs w:val="24"/>
              </w:rPr>
              <w:t>Left middle upper arm circumference measurement #3</w:t>
            </w:r>
            <w:r w:rsidRPr="00C71F99">
              <w:rPr>
                <w:rFonts w:cstheme="minorHAnsi"/>
                <w:sz w:val="24"/>
                <w:szCs w:val="24"/>
                <w:rtl/>
              </w:rPr>
              <w:t xml:space="preserve"> </w:t>
            </w:r>
          </w:p>
        </w:tc>
        <w:tc>
          <w:tcPr>
            <w:tcW w:w="1589" w:type="pct"/>
            <w:vAlign w:val="center"/>
          </w:tcPr>
          <w:p w14:paraId="339E4D92"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5B12A437" w14:textId="77777777" w:rsidR="004A0E4E" w:rsidRPr="00F55F67" w:rsidRDefault="004A0E4E" w:rsidP="004A0E4E">
            <w:pPr>
              <w:tabs>
                <w:tab w:val="left" w:pos="945"/>
              </w:tabs>
              <w:bidi/>
              <w:jc w:val="right"/>
              <w:rPr>
                <w:rFonts w:cstheme="minorHAnsi"/>
                <w:sz w:val="20"/>
                <w:szCs w:val="20"/>
              </w:rPr>
            </w:pPr>
            <w:r w:rsidRPr="00C71F99">
              <w:rPr>
                <w:rFonts w:cstheme="minorHAnsi"/>
                <w:sz w:val="20"/>
                <w:szCs w:val="20"/>
              </w:rPr>
              <w:t>Measurer 3:ID:</w:t>
            </w:r>
          </w:p>
        </w:tc>
      </w:tr>
    </w:tbl>
    <w:p w14:paraId="50A76629" w14:textId="77777777" w:rsidR="00241F48" w:rsidRPr="00C766E8" w:rsidRDefault="00241F48" w:rsidP="004822D8">
      <w:pPr>
        <w:tabs>
          <w:tab w:val="left" w:pos="6330"/>
        </w:tabs>
        <w:bidi/>
        <w:spacing w:after="0"/>
        <w:rPr>
          <w:rFonts w:cstheme="minorHAnsi"/>
          <w:sz w:val="24"/>
          <w:szCs w:val="24"/>
          <w:rtl/>
          <w:lang w:bidi="fa-IR"/>
        </w:rPr>
      </w:pPr>
    </w:p>
    <w:sectPr w:rsidR="00241F48" w:rsidRPr="00C766E8" w:rsidSect="003F14C0">
      <w:pgSz w:w="12240" w:h="15840"/>
      <w:pgMar w:top="1440" w:right="1440" w:bottom="1170"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2E89D" w14:textId="77777777" w:rsidR="00273F73" w:rsidRDefault="00273F73" w:rsidP="00D15BE4">
      <w:pPr>
        <w:spacing w:after="0" w:line="240" w:lineRule="auto"/>
      </w:pPr>
      <w:r>
        <w:separator/>
      </w:r>
    </w:p>
  </w:endnote>
  <w:endnote w:type="continuationSeparator" w:id="0">
    <w:p w14:paraId="6172FD27" w14:textId="77777777" w:rsidR="00273F73" w:rsidRDefault="00273F73" w:rsidP="00D1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Abadi MT Condensed Light">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hicago">
    <w:altName w:val="Arial"/>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B Lateefi">
    <w:altName w:val="Arial"/>
    <w:panose1 w:val="02000000000000000000"/>
    <w:charset w:val="00"/>
    <w:family w:val="auto"/>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10E68" w14:textId="7609E1E9" w:rsidR="00A00E71" w:rsidRPr="00D15BE4" w:rsidRDefault="00A00E71" w:rsidP="00997189">
    <w:pPr>
      <w:pStyle w:val="Footer"/>
      <w:rPr>
        <w:b/>
        <w:bCs/>
      </w:rPr>
    </w:pPr>
    <w:proofErr w:type="spellStart"/>
    <w:r>
      <w:rPr>
        <w:b/>
        <w:bCs/>
      </w:rPr>
      <w:t>End</w:t>
    </w:r>
    <w:r w:rsidRPr="00D15BE4">
      <w:rPr>
        <w:b/>
        <w:bCs/>
      </w:rPr>
      <w:t>line</w:t>
    </w:r>
    <w:proofErr w:type="spellEnd"/>
    <w:r w:rsidRPr="00D15BE4">
      <w:rPr>
        <w:b/>
        <w:bCs/>
      </w:rPr>
      <w:t xml:space="preserve"> Household Survey Questionnaire </w:t>
    </w:r>
    <w:r>
      <w:rPr>
        <w:b/>
        <w:bCs/>
      </w:rPr>
      <w:t>English</w:t>
    </w:r>
    <w:r w:rsidRPr="00D15BE4">
      <w:rPr>
        <w:b/>
        <w:bCs/>
      </w:rPr>
      <w:t xml:space="preserve"> Version </w:t>
    </w:r>
    <w:r>
      <w:rPr>
        <w:b/>
        <w:bCs/>
      </w:rPr>
      <w:t>15</w:t>
    </w:r>
    <w:r w:rsidRPr="00D15BE4">
      <w:rPr>
        <w:b/>
        <w:bCs/>
      </w:rPr>
      <w:t>-</w:t>
    </w:r>
    <w:r>
      <w:rPr>
        <w:b/>
        <w:bCs/>
      </w:rPr>
      <w:t>10</w:t>
    </w:r>
    <w:r w:rsidRPr="00D15BE4">
      <w:rPr>
        <w:b/>
        <w:bCs/>
      </w:rPr>
      <w:t>-20</w:t>
    </w:r>
    <w:r>
      <w:rPr>
        <w:b/>
        <w:bCs/>
      </w:rPr>
      <w:t>20</w:t>
    </w:r>
    <w:r w:rsidRPr="00D15BE4">
      <w:rPr>
        <w:b/>
        <w:bCs/>
      </w:rPr>
      <w:tab/>
    </w:r>
    <w:sdt>
      <w:sdtPr>
        <w:rPr>
          <w:b/>
          <w:bCs/>
        </w:rPr>
        <w:id w:val="1597281302"/>
        <w:docPartObj>
          <w:docPartGallery w:val="Page Numbers (Bottom of Page)"/>
          <w:docPartUnique/>
        </w:docPartObj>
      </w:sdtPr>
      <w:sdtContent>
        <w:r w:rsidRPr="00D15BE4">
          <w:rPr>
            <w:b/>
            <w:bCs/>
          </w:rPr>
          <w:t xml:space="preserve">Page | </w:t>
        </w:r>
        <w:r w:rsidRPr="00D15BE4">
          <w:rPr>
            <w:b/>
            <w:bCs/>
          </w:rPr>
          <w:fldChar w:fldCharType="begin"/>
        </w:r>
        <w:r w:rsidRPr="00D15BE4">
          <w:rPr>
            <w:b/>
            <w:bCs/>
          </w:rPr>
          <w:instrText xml:space="preserve"> PAGE   \* MERGEFORMAT </w:instrText>
        </w:r>
        <w:r w:rsidRPr="00D15BE4">
          <w:rPr>
            <w:b/>
            <w:bCs/>
          </w:rPr>
          <w:fldChar w:fldCharType="separate"/>
        </w:r>
        <w:r>
          <w:rPr>
            <w:b/>
            <w:bCs/>
            <w:noProof/>
          </w:rPr>
          <w:t>2</w:t>
        </w:r>
        <w:r w:rsidRPr="00D15BE4">
          <w:rPr>
            <w:b/>
            <w:bCs/>
            <w:noProof/>
          </w:rPr>
          <w:fldChar w:fldCharType="end"/>
        </w:r>
        <w:r w:rsidRPr="00D15BE4">
          <w:rPr>
            <w:b/>
            <w:bCs/>
          </w:rPr>
          <w:t xml:space="preserve"> </w:t>
        </w:r>
      </w:sdtContent>
    </w:sdt>
  </w:p>
  <w:p w14:paraId="50F26DCB" w14:textId="77777777" w:rsidR="00A00E71" w:rsidRPr="00D15BE4" w:rsidRDefault="00A00E71" w:rsidP="00D15BE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2C8C4" w14:textId="77777777" w:rsidR="00273F73" w:rsidRDefault="00273F73" w:rsidP="00D15BE4">
      <w:pPr>
        <w:spacing w:after="0" w:line="240" w:lineRule="auto"/>
      </w:pPr>
      <w:r>
        <w:separator/>
      </w:r>
    </w:p>
  </w:footnote>
  <w:footnote w:type="continuationSeparator" w:id="0">
    <w:p w14:paraId="6AEF54CC" w14:textId="77777777" w:rsidR="00273F73" w:rsidRDefault="00273F73" w:rsidP="00D15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6D3FE" w14:textId="7E8941F1" w:rsidR="00A00E71" w:rsidRPr="00D15BE4" w:rsidRDefault="00A00E71">
    <w:pPr>
      <w:pStyle w:val="Header"/>
      <w:rPr>
        <w:rFonts w:cs="Arial"/>
        <w:b/>
        <w:bCs/>
        <w:lang w:bidi="fa-IR"/>
      </w:rPr>
    </w:pPr>
    <w:proofErr w:type="spellStart"/>
    <w:r w:rsidRPr="00D15BE4">
      <w:rPr>
        <w:rFonts w:cs="Arial"/>
        <w:b/>
        <w:bCs/>
        <w:lang w:bidi="fa-IR"/>
      </w:rPr>
      <w:t>Umeed</w:t>
    </w:r>
    <w:proofErr w:type="spellEnd"/>
    <w:r w:rsidRPr="00D15BE4">
      <w:rPr>
        <w:rFonts w:cs="Arial"/>
        <w:b/>
        <w:bCs/>
        <w:lang w:bidi="fa-IR"/>
      </w:rPr>
      <w:t>-e-Nau</w:t>
    </w:r>
    <w:r w:rsidRPr="00D15BE4">
      <w:rPr>
        <w:rFonts w:cs="Arial"/>
        <w:b/>
        <w:bCs/>
        <w:lang w:bidi="fa-IR"/>
      </w:rPr>
      <w:tab/>
    </w:r>
    <w:r w:rsidRPr="00D15BE4">
      <w:rPr>
        <w:rFonts w:cs="Arial"/>
        <w:b/>
        <w:bCs/>
        <w:lang w:bidi="fa-IR"/>
      </w:rPr>
      <w:tab/>
    </w:r>
    <w:r>
      <w:rPr>
        <w:rFonts w:cs="Arial"/>
        <w:b/>
        <w:bCs/>
        <w:lang w:bidi="fa-IR"/>
      </w:rPr>
      <w:t xml:space="preserve">        Center of </w:t>
    </w:r>
    <w:proofErr w:type="spellStart"/>
    <w:r>
      <w:rPr>
        <w:rFonts w:cs="Arial"/>
        <w:b/>
        <w:bCs/>
        <w:lang w:bidi="fa-IR"/>
      </w:rPr>
      <w:t>Excellance</w:t>
    </w:r>
    <w:proofErr w:type="spellEnd"/>
    <w:r>
      <w:rPr>
        <w:rFonts w:cs="Arial"/>
        <w:b/>
        <w:bCs/>
        <w:lang w:bidi="fa-IR"/>
      </w:rPr>
      <w:t xml:space="preserve"> in</w:t>
    </w:r>
    <w:r w:rsidRPr="00D15BE4">
      <w:rPr>
        <w:rFonts w:cs="Arial"/>
        <w:b/>
        <w:bCs/>
        <w:lang w:bidi="fa-IR"/>
      </w:rPr>
      <w:t xml:space="preserve"> Women &amp; Child Health</w:t>
    </w:r>
  </w:p>
  <w:p w14:paraId="04BF8700" w14:textId="4F445146" w:rsidR="00A00E71" w:rsidRPr="00D15BE4" w:rsidRDefault="00A00E71">
    <w:pPr>
      <w:pStyle w:val="Header"/>
      <w:rPr>
        <w:rFonts w:cs="Arial"/>
        <w:b/>
        <w:bCs/>
        <w:lang w:bidi="fa-IR"/>
      </w:rPr>
    </w:pPr>
    <w:proofErr w:type="spellStart"/>
    <w:r>
      <w:rPr>
        <w:rFonts w:cs="Arial"/>
        <w:b/>
        <w:bCs/>
        <w:lang w:bidi="fa-IR"/>
      </w:rPr>
      <w:t>End</w:t>
    </w:r>
    <w:r w:rsidRPr="00D15BE4">
      <w:rPr>
        <w:rFonts w:cs="Arial"/>
        <w:b/>
        <w:bCs/>
        <w:lang w:bidi="fa-IR"/>
      </w:rPr>
      <w:t>line</w:t>
    </w:r>
    <w:proofErr w:type="spellEnd"/>
    <w:r w:rsidRPr="00D15BE4">
      <w:rPr>
        <w:rFonts w:cs="Arial"/>
        <w:b/>
        <w:bCs/>
        <w:lang w:bidi="fa-IR"/>
      </w:rPr>
      <w:t xml:space="preserve"> Household Survey</w:t>
    </w:r>
    <w:r w:rsidRPr="00D15BE4">
      <w:rPr>
        <w:rFonts w:cs="Arial"/>
        <w:b/>
        <w:bCs/>
        <w:lang w:bidi="fa-IR"/>
      </w:rPr>
      <w:tab/>
    </w:r>
    <w:r w:rsidRPr="00D15BE4">
      <w:rPr>
        <w:rFonts w:cs="Arial"/>
        <w:b/>
        <w:bCs/>
        <w:lang w:bidi="fa-IR"/>
      </w:rPr>
      <w:tab/>
    </w:r>
    <w:r>
      <w:rPr>
        <w:rFonts w:cs="Arial"/>
        <w:b/>
        <w:bCs/>
        <w:lang w:bidi="fa-IR"/>
      </w:rPr>
      <w:t xml:space="preserve">                      </w:t>
    </w:r>
    <w:r w:rsidRPr="00D15BE4">
      <w:rPr>
        <w:rFonts w:cs="Arial"/>
        <w:b/>
        <w:bCs/>
        <w:lang w:bidi="fa-IR"/>
      </w:rPr>
      <w:t>Aga Khan University, Karachi, Pakistan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decimal"/>
      <w:pStyle w:val="1"/>
      <w:lvlText w:val="%1."/>
      <w:lvlJc w:val="left"/>
      <w:pPr>
        <w:tabs>
          <w:tab w:val="num" w:pos="720"/>
        </w:tabs>
      </w:pPr>
      <w:rPr>
        <w:rFonts w:ascii="Arial" w:hAnsi="Arial"/>
        <w:sz w:val="24"/>
      </w:rPr>
    </w:lvl>
  </w:abstractNum>
  <w:abstractNum w:abstractNumId="1" w15:restartNumberingAfterBreak="0">
    <w:nsid w:val="189544BC"/>
    <w:multiLevelType w:val="hybridMultilevel"/>
    <w:tmpl w:val="2E3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6376C"/>
    <w:multiLevelType w:val="multilevel"/>
    <w:tmpl w:val="B36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9034B"/>
    <w:multiLevelType w:val="hybridMultilevel"/>
    <w:tmpl w:val="1A70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71EC6"/>
    <w:multiLevelType w:val="hybridMultilevel"/>
    <w:tmpl w:val="452E4B06"/>
    <w:lvl w:ilvl="0" w:tplc="9AF891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B4D23"/>
    <w:multiLevelType w:val="hybridMultilevel"/>
    <w:tmpl w:val="DD5A4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4F6CEC"/>
    <w:multiLevelType w:val="hybridMultilevel"/>
    <w:tmpl w:val="F5FC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92C68"/>
    <w:multiLevelType w:val="hybridMultilevel"/>
    <w:tmpl w:val="85D6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109E0"/>
    <w:multiLevelType w:val="hybridMultilevel"/>
    <w:tmpl w:val="F368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D5053"/>
    <w:multiLevelType w:val="hybridMultilevel"/>
    <w:tmpl w:val="A2D6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954F2"/>
    <w:multiLevelType w:val="hybridMultilevel"/>
    <w:tmpl w:val="F716CED4"/>
    <w:lvl w:ilvl="0" w:tplc="0409000F">
      <w:start w:val="1"/>
      <w:numFmt w:val="decimal"/>
      <w:pStyle w:val="Style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256FD"/>
    <w:multiLevelType w:val="hybridMultilevel"/>
    <w:tmpl w:val="F93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A0831"/>
    <w:multiLevelType w:val="hybridMultilevel"/>
    <w:tmpl w:val="FBD6D4DA"/>
    <w:lvl w:ilvl="0" w:tplc="1CC28606">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3" w15:restartNumberingAfterBreak="0">
    <w:nsid w:val="4C065535"/>
    <w:multiLevelType w:val="hybridMultilevel"/>
    <w:tmpl w:val="59CA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36391"/>
    <w:multiLevelType w:val="hybridMultilevel"/>
    <w:tmpl w:val="C042341E"/>
    <w:lvl w:ilvl="0" w:tplc="D9E82A0A">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16D76"/>
    <w:multiLevelType w:val="hybridMultilevel"/>
    <w:tmpl w:val="4E80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A065C"/>
    <w:multiLevelType w:val="hybridMultilevel"/>
    <w:tmpl w:val="4B38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D5A81"/>
    <w:multiLevelType w:val="hybridMultilevel"/>
    <w:tmpl w:val="BB40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028DE"/>
    <w:multiLevelType w:val="hybridMultilevel"/>
    <w:tmpl w:val="2572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E4DA9"/>
    <w:multiLevelType w:val="hybridMultilevel"/>
    <w:tmpl w:val="2B14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C2E13"/>
    <w:multiLevelType w:val="hybridMultilevel"/>
    <w:tmpl w:val="AD86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4630A"/>
    <w:multiLevelType w:val="hybridMultilevel"/>
    <w:tmpl w:val="849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13E91"/>
    <w:multiLevelType w:val="hybridMultilevel"/>
    <w:tmpl w:val="FBE6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56B0A"/>
    <w:multiLevelType w:val="hybridMultilevel"/>
    <w:tmpl w:val="44AE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1F13CB"/>
    <w:multiLevelType w:val="hybridMultilevel"/>
    <w:tmpl w:val="F7E6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7"/>
  </w:num>
  <w:num w:numId="4">
    <w:abstractNumId w:val="18"/>
  </w:num>
  <w:num w:numId="5">
    <w:abstractNumId w:val="7"/>
  </w:num>
  <w:num w:numId="6">
    <w:abstractNumId w:val="9"/>
  </w:num>
  <w:num w:numId="7">
    <w:abstractNumId w:val="6"/>
  </w:num>
  <w:num w:numId="8">
    <w:abstractNumId w:val="13"/>
  </w:num>
  <w:num w:numId="9">
    <w:abstractNumId w:val="15"/>
  </w:num>
  <w:num w:numId="10">
    <w:abstractNumId w:val="8"/>
  </w:num>
  <w:num w:numId="11">
    <w:abstractNumId w:val="24"/>
  </w:num>
  <w:num w:numId="12">
    <w:abstractNumId w:val="1"/>
  </w:num>
  <w:num w:numId="13">
    <w:abstractNumId w:val="23"/>
  </w:num>
  <w:num w:numId="14">
    <w:abstractNumId w:val="19"/>
  </w:num>
  <w:num w:numId="15">
    <w:abstractNumId w:val="12"/>
  </w:num>
  <w:num w:numId="16">
    <w:abstractNumId w:val="0"/>
    <w:lvlOverride w:ilvl="0">
      <w:lvl w:ilvl="0">
        <w:start w:val="1"/>
        <w:numFmt w:val="decimal"/>
        <w:pStyle w:val="1"/>
        <w:lvlText w:val="LOC%1."/>
        <w:lvlJc w:val="left"/>
        <w:pPr>
          <w:ind w:left="360" w:hanging="360"/>
        </w:pPr>
        <w:rPr>
          <w:rFonts w:hint="default"/>
        </w:rPr>
      </w:lvl>
    </w:lvlOverride>
  </w:num>
  <w:num w:numId="17">
    <w:abstractNumId w:val="22"/>
  </w:num>
  <w:num w:numId="18">
    <w:abstractNumId w:val="16"/>
  </w:num>
  <w:num w:numId="19">
    <w:abstractNumId w:val="3"/>
  </w:num>
  <w:num w:numId="20">
    <w:abstractNumId w:val="11"/>
  </w:num>
  <w:num w:numId="21">
    <w:abstractNumId w:val="20"/>
  </w:num>
  <w:num w:numId="22">
    <w:abstractNumId w:val="4"/>
  </w:num>
  <w:num w:numId="23">
    <w:abstractNumId w:val="14"/>
  </w:num>
  <w:num w:numId="24">
    <w:abstractNumId w:val="5"/>
  </w:num>
  <w:num w:numId="25">
    <w:abstractNumId w:val="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ikh Asif">
    <w15:presenceInfo w15:providerId="AD" w15:userId="S::shaikh.asif@aku.edu::c5881d6f-b917-4bf7-a87d-6e67a15132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34"/>
    <w:rsid w:val="00000723"/>
    <w:rsid w:val="00000CAC"/>
    <w:rsid w:val="0000149B"/>
    <w:rsid w:val="000016BE"/>
    <w:rsid w:val="00001816"/>
    <w:rsid w:val="00001E32"/>
    <w:rsid w:val="00002110"/>
    <w:rsid w:val="00002749"/>
    <w:rsid w:val="00004163"/>
    <w:rsid w:val="00004BAE"/>
    <w:rsid w:val="00004DF3"/>
    <w:rsid w:val="000053DD"/>
    <w:rsid w:val="00005847"/>
    <w:rsid w:val="000062C1"/>
    <w:rsid w:val="000065C3"/>
    <w:rsid w:val="00006822"/>
    <w:rsid w:val="00006896"/>
    <w:rsid w:val="0000698A"/>
    <w:rsid w:val="00007434"/>
    <w:rsid w:val="00007562"/>
    <w:rsid w:val="00007697"/>
    <w:rsid w:val="0001016F"/>
    <w:rsid w:val="000124A6"/>
    <w:rsid w:val="000133D1"/>
    <w:rsid w:val="000134BE"/>
    <w:rsid w:val="00013DF1"/>
    <w:rsid w:val="00014030"/>
    <w:rsid w:val="000140CA"/>
    <w:rsid w:val="0001412F"/>
    <w:rsid w:val="00014B5C"/>
    <w:rsid w:val="00014CC4"/>
    <w:rsid w:val="0001502E"/>
    <w:rsid w:val="0001520F"/>
    <w:rsid w:val="0001550C"/>
    <w:rsid w:val="00015675"/>
    <w:rsid w:val="000158E0"/>
    <w:rsid w:val="00015A50"/>
    <w:rsid w:val="00015DC7"/>
    <w:rsid w:val="000162A5"/>
    <w:rsid w:val="00016322"/>
    <w:rsid w:val="0001664E"/>
    <w:rsid w:val="00017668"/>
    <w:rsid w:val="00017984"/>
    <w:rsid w:val="00020454"/>
    <w:rsid w:val="00020D59"/>
    <w:rsid w:val="00020F79"/>
    <w:rsid w:val="0002120A"/>
    <w:rsid w:val="0002184B"/>
    <w:rsid w:val="00021E15"/>
    <w:rsid w:val="000227BF"/>
    <w:rsid w:val="00022D87"/>
    <w:rsid w:val="00022F14"/>
    <w:rsid w:val="00023422"/>
    <w:rsid w:val="00023616"/>
    <w:rsid w:val="000239EE"/>
    <w:rsid w:val="000240EB"/>
    <w:rsid w:val="00024740"/>
    <w:rsid w:val="00025879"/>
    <w:rsid w:val="000259DD"/>
    <w:rsid w:val="00026A5D"/>
    <w:rsid w:val="00026E65"/>
    <w:rsid w:val="00027994"/>
    <w:rsid w:val="00027AE0"/>
    <w:rsid w:val="000308C9"/>
    <w:rsid w:val="00030B0D"/>
    <w:rsid w:val="000319C8"/>
    <w:rsid w:val="00031DC5"/>
    <w:rsid w:val="0003236C"/>
    <w:rsid w:val="00032728"/>
    <w:rsid w:val="000329C0"/>
    <w:rsid w:val="00032B02"/>
    <w:rsid w:val="00032D81"/>
    <w:rsid w:val="00032FFF"/>
    <w:rsid w:val="00033634"/>
    <w:rsid w:val="0003403E"/>
    <w:rsid w:val="00034B7A"/>
    <w:rsid w:val="00034C5D"/>
    <w:rsid w:val="00034C91"/>
    <w:rsid w:val="00034E2F"/>
    <w:rsid w:val="00035448"/>
    <w:rsid w:val="000354D0"/>
    <w:rsid w:val="00035A1B"/>
    <w:rsid w:val="00036429"/>
    <w:rsid w:val="00036E65"/>
    <w:rsid w:val="00037EC3"/>
    <w:rsid w:val="00041265"/>
    <w:rsid w:val="00042E0F"/>
    <w:rsid w:val="0004320D"/>
    <w:rsid w:val="00043221"/>
    <w:rsid w:val="00043530"/>
    <w:rsid w:val="000435F6"/>
    <w:rsid w:val="000437AE"/>
    <w:rsid w:val="00043BF1"/>
    <w:rsid w:val="00044130"/>
    <w:rsid w:val="000444F2"/>
    <w:rsid w:val="000446C6"/>
    <w:rsid w:val="00044830"/>
    <w:rsid w:val="00044866"/>
    <w:rsid w:val="00045263"/>
    <w:rsid w:val="00045390"/>
    <w:rsid w:val="00045525"/>
    <w:rsid w:val="00045E1F"/>
    <w:rsid w:val="00045F20"/>
    <w:rsid w:val="0004628F"/>
    <w:rsid w:val="00046786"/>
    <w:rsid w:val="000468EC"/>
    <w:rsid w:val="00046BFF"/>
    <w:rsid w:val="00046F86"/>
    <w:rsid w:val="00047598"/>
    <w:rsid w:val="00047A93"/>
    <w:rsid w:val="000510F2"/>
    <w:rsid w:val="000512AC"/>
    <w:rsid w:val="00051457"/>
    <w:rsid w:val="00051617"/>
    <w:rsid w:val="0005176A"/>
    <w:rsid w:val="00051B3E"/>
    <w:rsid w:val="00054893"/>
    <w:rsid w:val="00054D59"/>
    <w:rsid w:val="0005532F"/>
    <w:rsid w:val="00055616"/>
    <w:rsid w:val="000559AB"/>
    <w:rsid w:val="00055A8E"/>
    <w:rsid w:val="00056005"/>
    <w:rsid w:val="00056DAA"/>
    <w:rsid w:val="0005798C"/>
    <w:rsid w:val="00060347"/>
    <w:rsid w:val="00060644"/>
    <w:rsid w:val="00060879"/>
    <w:rsid w:val="00060B51"/>
    <w:rsid w:val="00061636"/>
    <w:rsid w:val="00061795"/>
    <w:rsid w:val="0006245C"/>
    <w:rsid w:val="000626FC"/>
    <w:rsid w:val="00063165"/>
    <w:rsid w:val="0006325E"/>
    <w:rsid w:val="000633C5"/>
    <w:rsid w:val="00064275"/>
    <w:rsid w:val="00064A1D"/>
    <w:rsid w:val="00064C0C"/>
    <w:rsid w:val="0006510F"/>
    <w:rsid w:val="0006566E"/>
    <w:rsid w:val="00065A4A"/>
    <w:rsid w:val="00065EC2"/>
    <w:rsid w:val="000664D1"/>
    <w:rsid w:val="000664D8"/>
    <w:rsid w:val="00067265"/>
    <w:rsid w:val="000678A2"/>
    <w:rsid w:val="000705B9"/>
    <w:rsid w:val="00070D22"/>
    <w:rsid w:val="00070EF1"/>
    <w:rsid w:val="0007106F"/>
    <w:rsid w:val="000712DE"/>
    <w:rsid w:val="00071959"/>
    <w:rsid w:val="00071BD2"/>
    <w:rsid w:val="00071EE8"/>
    <w:rsid w:val="00071F4A"/>
    <w:rsid w:val="0007273A"/>
    <w:rsid w:val="00072B38"/>
    <w:rsid w:val="00072F54"/>
    <w:rsid w:val="0007359C"/>
    <w:rsid w:val="000746DA"/>
    <w:rsid w:val="000749AF"/>
    <w:rsid w:val="00074CDD"/>
    <w:rsid w:val="0007502D"/>
    <w:rsid w:val="0007511F"/>
    <w:rsid w:val="00075513"/>
    <w:rsid w:val="00075E3A"/>
    <w:rsid w:val="00075EAB"/>
    <w:rsid w:val="0007633F"/>
    <w:rsid w:val="00076402"/>
    <w:rsid w:val="00076570"/>
    <w:rsid w:val="0007695B"/>
    <w:rsid w:val="00076AA7"/>
    <w:rsid w:val="00077AAB"/>
    <w:rsid w:val="00077CA6"/>
    <w:rsid w:val="000806F7"/>
    <w:rsid w:val="00080BA6"/>
    <w:rsid w:val="00081126"/>
    <w:rsid w:val="00081270"/>
    <w:rsid w:val="00081423"/>
    <w:rsid w:val="0008152F"/>
    <w:rsid w:val="000819CF"/>
    <w:rsid w:val="00081F9B"/>
    <w:rsid w:val="000829A0"/>
    <w:rsid w:val="00082FA9"/>
    <w:rsid w:val="00083311"/>
    <w:rsid w:val="000834A1"/>
    <w:rsid w:val="00083C96"/>
    <w:rsid w:val="00083E45"/>
    <w:rsid w:val="00083EE2"/>
    <w:rsid w:val="00084496"/>
    <w:rsid w:val="00085005"/>
    <w:rsid w:val="0008558A"/>
    <w:rsid w:val="00085DD6"/>
    <w:rsid w:val="00087266"/>
    <w:rsid w:val="00090079"/>
    <w:rsid w:val="00091165"/>
    <w:rsid w:val="0009153E"/>
    <w:rsid w:val="00091587"/>
    <w:rsid w:val="00091704"/>
    <w:rsid w:val="00091FA5"/>
    <w:rsid w:val="00092EB9"/>
    <w:rsid w:val="00093719"/>
    <w:rsid w:val="00094CB8"/>
    <w:rsid w:val="0009518F"/>
    <w:rsid w:val="00095B90"/>
    <w:rsid w:val="00095FBC"/>
    <w:rsid w:val="00096373"/>
    <w:rsid w:val="00096474"/>
    <w:rsid w:val="000968E6"/>
    <w:rsid w:val="000A131B"/>
    <w:rsid w:val="000A1BEA"/>
    <w:rsid w:val="000A26FE"/>
    <w:rsid w:val="000A3A6B"/>
    <w:rsid w:val="000A461A"/>
    <w:rsid w:val="000A46DE"/>
    <w:rsid w:val="000A4BA3"/>
    <w:rsid w:val="000A4C5B"/>
    <w:rsid w:val="000A4D68"/>
    <w:rsid w:val="000A4DBC"/>
    <w:rsid w:val="000A4EF6"/>
    <w:rsid w:val="000A5204"/>
    <w:rsid w:val="000A55D5"/>
    <w:rsid w:val="000A55FC"/>
    <w:rsid w:val="000A576A"/>
    <w:rsid w:val="000A5E55"/>
    <w:rsid w:val="000A63A2"/>
    <w:rsid w:val="000A6479"/>
    <w:rsid w:val="000A7E85"/>
    <w:rsid w:val="000B08E1"/>
    <w:rsid w:val="000B08F6"/>
    <w:rsid w:val="000B0E22"/>
    <w:rsid w:val="000B13A1"/>
    <w:rsid w:val="000B148A"/>
    <w:rsid w:val="000B166B"/>
    <w:rsid w:val="000B2434"/>
    <w:rsid w:val="000B249A"/>
    <w:rsid w:val="000B25E2"/>
    <w:rsid w:val="000B33B6"/>
    <w:rsid w:val="000B3593"/>
    <w:rsid w:val="000B421B"/>
    <w:rsid w:val="000B42BE"/>
    <w:rsid w:val="000B43B3"/>
    <w:rsid w:val="000B4902"/>
    <w:rsid w:val="000B4BA5"/>
    <w:rsid w:val="000B5B07"/>
    <w:rsid w:val="000B5DB5"/>
    <w:rsid w:val="000B61E7"/>
    <w:rsid w:val="000B6642"/>
    <w:rsid w:val="000B6BD9"/>
    <w:rsid w:val="000B7060"/>
    <w:rsid w:val="000B7A36"/>
    <w:rsid w:val="000B7EB7"/>
    <w:rsid w:val="000C044B"/>
    <w:rsid w:val="000C07DD"/>
    <w:rsid w:val="000C08C6"/>
    <w:rsid w:val="000C0B3C"/>
    <w:rsid w:val="000C1EF0"/>
    <w:rsid w:val="000C2080"/>
    <w:rsid w:val="000C229B"/>
    <w:rsid w:val="000C26E6"/>
    <w:rsid w:val="000C292F"/>
    <w:rsid w:val="000C31FA"/>
    <w:rsid w:val="000C3918"/>
    <w:rsid w:val="000C3A65"/>
    <w:rsid w:val="000C4751"/>
    <w:rsid w:val="000C47A9"/>
    <w:rsid w:val="000C4C4E"/>
    <w:rsid w:val="000C5778"/>
    <w:rsid w:val="000C58F2"/>
    <w:rsid w:val="000C5958"/>
    <w:rsid w:val="000C674C"/>
    <w:rsid w:val="000C6905"/>
    <w:rsid w:val="000C76E9"/>
    <w:rsid w:val="000D129F"/>
    <w:rsid w:val="000D1CE0"/>
    <w:rsid w:val="000D217C"/>
    <w:rsid w:val="000D2459"/>
    <w:rsid w:val="000D28B4"/>
    <w:rsid w:val="000D2917"/>
    <w:rsid w:val="000D30D9"/>
    <w:rsid w:val="000D35F5"/>
    <w:rsid w:val="000D397D"/>
    <w:rsid w:val="000D4175"/>
    <w:rsid w:val="000D486C"/>
    <w:rsid w:val="000D48F2"/>
    <w:rsid w:val="000D4BA0"/>
    <w:rsid w:val="000D4C5D"/>
    <w:rsid w:val="000D4EB4"/>
    <w:rsid w:val="000D5763"/>
    <w:rsid w:val="000D5D94"/>
    <w:rsid w:val="000D60A4"/>
    <w:rsid w:val="000D6510"/>
    <w:rsid w:val="000D69B3"/>
    <w:rsid w:val="000D6A94"/>
    <w:rsid w:val="000D6C78"/>
    <w:rsid w:val="000D715D"/>
    <w:rsid w:val="000D72E3"/>
    <w:rsid w:val="000D7644"/>
    <w:rsid w:val="000D7CE0"/>
    <w:rsid w:val="000E13EA"/>
    <w:rsid w:val="000E1727"/>
    <w:rsid w:val="000E18B3"/>
    <w:rsid w:val="000E1915"/>
    <w:rsid w:val="000E1B85"/>
    <w:rsid w:val="000E2517"/>
    <w:rsid w:val="000E2A73"/>
    <w:rsid w:val="000E2E5F"/>
    <w:rsid w:val="000E33E3"/>
    <w:rsid w:val="000E355F"/>
    <w:rsid w:val="000E3E68"/>
    <w:rsid w:val="000E4EAA"/>
    <w:rsid w:val="000E55D7"/>
    <w:rsid w:val="000E58C7"/>
    <w:rsid w:val="000E5E50"/>
    <w:rsid w:val="000E6436"/>
    <w:rsid w:val="000E64A1"/>
    <w:rsid w:val="000F005B"/>
    <w:rsid w:val="000F00A6"/>
    <w:rsid w:val="000F00FB"/>
    <w:rsid w:val="000F01D3"/>
    <w:rsid w:val="000F0563"/>
    <w:rsid w:val="000F0743"/>
    <w:rsid w:val="000F122B"/>
    <w:rsid w:val="000F12D3"/>
    <w:rsid w:val="000F1311"/>
    <w:rsid w:val="000F1893"/>
    <w:rsid w:val="000F1D2C"/>
    <w:rsid w:val="000F208F"/>
    <w:rsid w:val="000F2D08"/>
    <w:rsid w:val="000F304A"/>
    <w:rsid w:val="000F30BB"/>
    <w:rsid w:val="000F35EA"/>
    <w:rsid w:val="000F3CFB"/>
    <w:rsid w:val="000F5612"/>
    <w:rsid w:val="000F5787"/>
    <w:rsid w:val="000F59EB"/>
    <w:rsid w:val="000F6403"/>
    <w:rsid w:val="000F6472"/>
    <w:rsid w:val="000F65C0"/>
    <w:rsid w:val="000F6779"/>
    <w:rsid w:val="000F7461"/>
    <w:rsid w:val="000F7DEC"/>
    <w:rsid w:val="000F7FC0"/>
    <w:rsid w:val="0010068D"/>
    <w:rsid w:val="001007B6"/>
    <w:rsid w:val="00100CB8"/>
    <w:rsid w:val="00100D22"/>
    <w:rsid w:val="00100E7A"/>
    <w:rsid w:val="00100FDA"/>
    <w:rsid w:val="001010A1"/>
    <w:rsid w:val="00101823"/>
    <w:rsid w:val="0010195B"/>
    <w:rsid w:val="00101E48"/>
    <w:rsid w:val="00102306"/>
    <w:rsid w:val="00102B0C"/>
    <w:rsid w:val="00103666"/>
    <w:rsid w:val="00103955"/>
    <w:rsid w:val="00103E39"/>
    <w:rsid w:val="001046DB"/>
    <w:rsid w:val="00105162"/>
    <w:rsid w:val="001060DC"/>
    <w:rsid w:val="00106F57"/>
    <w:rsid w:val="00110377"/>
    <w:rsid w:val="00110705"/>
    <w:rsid w:val="001107D3"/>
    <w:rsid w:val="00110EF5"/>
    <w:rsid w:val="00110F45"/>
    <w:rsid w:val="001119CA"/>
    <w:rsid w:val="001122F8"/>
    <w:rsid w:val="00112A64"/>
    <w:rsid w:val="00112BB1"/>
    <w:rsid w:val="001131C1"/>
    <w:rsid w:val="001132D2"/>
    <w:rsid w:val="00113F67"/>
    <w:rsid w:val="00114432"/>
    <w:rsid w:val="00114588"/>
    <w:rsid w:val="00114D2F"/>
    <w:rsid w:val="00114F5C"/>
    <w:rsid w:val="00114FA8"/>
    <w:rsid w:val="0011563B"/>
    <w:rsid w:val="00116FA5"/>
    <w:rsid w:val="0011793D"/>
    <w:rsid w:val="00117F89"/>
    <w:rsid w:val="00120100"/>
    <w:rsid w:val="001209E7"/>
    <w:rsid w:val="001212D6"/>
    <w:rsid w:val="00121369"/>
    <w:rsid w:val="0012145E"/>
    <w:rsid w:val="00121489"/>
    <w:rsid w:val="00121B9B"/>
    <w:rsid w:val="00122042"/>
    <w:rsid w:val="00122BDD"/>
    <w:rsid w:val="00123173"/>
    <w:rsid w:val="001232B5"/>
    <w:rsid w:val="001236F4"/>
    <w:rsid w:val="00124829"/>
    <w:rsid w:val="001248CE"/>
    <w:rsid w:val="00124E72"/>
    <w:rsid w:val="001258C9"/>
    <w:rsid w:val="00125C4C"/>
    <w:rsid w:val="001262EF"/>
    <w:rsid w:val="00126D21"/>
    <w:rsid w:val="00127207"/>
    <w:rsid w:val="00127307"/>
    <w:rsid w:val="00127AF2"/>
    <w:rsid w:val="00127BC5"/>
    <w:rsid w:val="0013034B"/>
    <w:rsid w:val="001309F9"/>
    <w:rsid w:val="00131411"/>
    <w:rsid w:val="001338D3"/>
    <w:rsid w:val="00133B04"/>
    <w:rsid w:val="00133D88"/>
    <w:rsid w:val="00133E4A"/>
    <w:rsid w:val="001347B4"/>
    <w:rsid w:val="00134EAD"/>
    <w:rsid w:val="0013593C"/>
    <w:rsid w:val="00135E76"/>
    <w:rsid w:val="001364BC"/>
    <w:rsid w:val="00136601"/>
    <w:rsid w:val="00136D62"/>
    <w:rsid w:val="00137407"/>
    <w:rsid w:val="0013753B"/>
    <w:rsid w:val="00137B5A"/>
    <w:rsid w:val="00137D3F"/>
    <w:rsid w:val="001402CB"/>
    <w:rsid w:val="001405D3"/>
    <w:rsid w:val="001407B3"/>
    <w:rsid w:val="001407DA"/>
    <w:rsid w:val="00140E18"/>
    <w:rsid w:val="001419E0"/>
    <w:rsid w:val="00141BCB"/>
    <w:rsid w:val="00143891"/>
    <w:rsid w:val="001441D2"/>
    <w:rsid w:val="001447B6"/>
    <w:rsid w:val="00144BEC"/>
    <w:rsid w:val="00145305"/>
    <w:rsid w:val="0014532C"/>
    <w:rsid w:val="001456C3"/>
    <w:rsid w:val="00145724"/>
    <w:rsid w:val="00146237"/>
    <w:rsid w:val="0014645E"/>
    <w:rsid w:val="00146B3B"/>
    <w:rsid w:val="00146C35"/>
    <w:rsid w:val="0014721D"/>
    <w:rsid w:val="0014736F"/>
    <w:rsid w:val="001476F6"/>
    <w:rsid w:val="00147CF5"/>
    <w:rsid w:val="00152189"/>
    <w:rsid w:val="00152A0E"/>
    <w:rsid w:val="00152E96"/>
    <w:rsid w:val="001542AC"/>
    <w:rsid w:val="00154EC6"/>
    <w:rsid w:val="00155239"/>
    <w:rsid w:val="00156083"/>
    <w:rsid w:val="00156357"/>
    <w:rsid w:val="00156484"/>
    <w:rsid w:val="00156529"/>
    <w:rsid w:val="00156887"/>
    <w:rsid w:val="00157B1D"/>
    <w:rsid w:val="00160792"/>
    <w:rsid w:val="001607A1"/>
    <w:rsid w:val="00161732"/>
    <w:rsid w:val="0016250C"/>
    <w:rsid w:val="00163943"/>
    <w:rsid w:val="00163E01"/>
    <w:rsid w:val="00163EAE"/>
    <w:rsid w:val="001648A1"/>
    <w:rsid w:val="001649A2"/>
    <w:rsid w:val="00164F4A"/>
    <w:rsid w:val="00165394"/>
    <w:rsid w:val="00165471"/>
    <w:rsid w:val="001655E1"/>
    <w:rsid w:val="00165A50"/>
    <w:rsid w:val="00165D67"/>
    <w:rsid w:val="001666A7"/>
    <w:rsid w:val="001670C8"/>
    <w:rsid w:val="00167247"/>
    <w:rsid w:val="00167A85"/>
    <w:rsid w:val="00171669"/>
    <w:rsid w:val="00171860"/>
    <w:rsid w:val="00172105"/>
    <w:rsid w:val="00172D57"/>
    <w:rsid w:val="00172DD4"/>
    <w:rsid w:val="001735C8"/>
    <w:rsid w:val="00173C47"/>
    <w:rsid w:val="0017407D"/>
    <w:rsid w:val="00174488"/>
    <w:rsid w:val="00174E60"/>
    <w:rsid w:val="00175A83"/>
    <w:rsid w:val="00175EB7"/>
    <w:rsid w:val="001761D3"/>
    <w:rsid w:val="0017632B"/>
    <w:rsid w:val="001764CD"/>
    <w:rsid w:val="0017699A"/>
    <w:rsid w:val="00176AA4"/>
    <w:rsid w:val="00177127"/>
    <w:rsid w:val="00177795"/>
    <w:rsid w:val="0018020F"/>
    <w:rsid w:val="00180BDC"/>
    <w:rsid w:val="00180D86"/>
    <w:rsid w:val="0018115A"/>
    <w:rsid w:val="00181221"/>
    <w:rsid w:val="001817E2"/>
    <w:rsid w:val="00181AAB"/>
    <w:rsid w:val="00181FDF"/>
    <w:rsid w:val="001823BE"/>
    <w:rsid w:val="00182AFB"/>
    <w:rsid w:val="00182B9A"/>
    <w:rsid w:val="00182E8A"/>
    <w:rsid w:val="001830F0"/>
    <w:rsid w:val="00183509"/>
    <w:rsid w:val="00183EAA"/>
    <w:rsid w:val="00183ED2"/>
    <w:rsid w:val="0018493C"/>
    <w:rsid w:val="00184BE5"/>
    <w:rsid w:val="00185109"/>
    <w:rsid w:val="001863B6"/>
    <w:rsid w:val="0018693D"/>
    <w:rsid w:val="00186AED"/>
    <w:rsid w:val="00186B31"/>
    <w:rsid w:val="001875AA"/>
    <w:rsid w:val="0018766F"/>
    <w:rsid w:val="00187DB8"/>
    <w:rsid w:val="00190003"/>
    <w:rsid w:val="00191768"/>
    <w:rsid w:val="00191BC4"/>
    <w:rsid w:val="00191C3A"/>
    <w:rsid w:val="00191D5A"/>
    <w:rsid w:val="00191E26"/>
    <w:rsid w:val="00192DF1"/>
    <w:rsid w:val="0019347E"/>
    <w:rsid w:val="00193794"/>
    <w:rsid w:val="00193CC1"/>
    <w:rsid w:val="00194282"/>
    <w:rsid w:val="00194286"/>
    <w:rsid w:val="001943EB"/>
    <w:rsid w:val="00194657"/>
    <w:rsid w:val="00194EA7"/>
    <w:rsid w:val="00195025"/>
    <w:rsid w:val="00195174"/>
    <w:rsid w:val="00195AEC"/>
    <w:rsid w:val="00195C2C"/>
    <w:rsid w:val="001965FA"/>
    <w:rsid w:val="00196855"/>
    <w:rsid w:val="00196C6B"/>
    <w:rsid w:val="0019733A"/>
    <w:rsid w:val="00197D7F"/>
    <w:rsid w:val="001A01DC"/>
    <w:rsid w:val="001A09D2"/>
    <w:rsid w:val="001A0FEA"/>
    <w:rsid w:val="001A1128"/>
    <w:rsid w:val="001A1D14"/>
    <w:rsid w:val="001A1E57"/>
    <w:rsid w:val="001A262F"/>
    <w:rsid w:val="001A2907"/>
    <w:rsid w:val="001A33F4"/>
    <w:rsid w:val="001A3B7E"/>
    <w:rsid w:val="001A4454"/>
    <w:rsid w:val="001A4BD6"/>
    <w:rsid w:val="001A5634"/>
    <w:rsid w:val="001A598B"/>
    <w:rsid w:val="001A5A6E"/>
    <w:rsid w:val="001A5DF2"/>
    <w:rsid w:val="001A5E1D"/>
    <w:rsid w:val="001A6AE4"/>
    <w:rsid w:val="001A7AA8"/>
    <w:rsid w:val="001B0D14"/>
    <w:rsid w:val="001B1095"/>
    <w:rsid w:val="001B12F0"/>
    <w:rsid w:val="001B1D0A"/>
    <w:rsid w:val="001B1F17"/>
    <w:rsid w:val="001B23D8"/>
    <w:rsid w:val="001B3662"/>
    <w:rsid w:val="001B39F4"/>
    <w:rsid w:val="001B3C27"/>
    <w:rsid w:val="001B44A3"/>
    <w:rsid w:val="001B4D46"/>
    <w:rsid w:val="001B4FCB"/>
    <w:rsid w:val="001B57A7"/>
    <w:rsid w:val="001B59EC"/>
    <w:rsid w:val="001B5AD2"/>
    <w:rsid w:val="001B5B0F"/>
    <w:rsid w:val="001B5B60"/>
    <w:rsid w:val="001B61E9"/>
    <w:rsid w:val="001B68B2"/>
    <w:rsid w:val="001B6F58"/>
    <w:rsid w:val="001B72E3"/>
    <w:rsid w:val="001B7854"/>
    <w:rsid w:val="001C0435"/>
    <w:rsid w:val="001C058D"/>
    <w:rsid w:val="001C07EF"/>
    <w:rsid w:val="001C106C"/>
    <w:rsid w:val="001C25D5"/>
    <w:rsid w:val="001C3087"/>
    <w:rsid w:val="001C34DF"/>
    <w:rsid w:val="001C3628"/>
    <w:rsid w:val="001C366E"/>
    <w:rsid w:val="001C3AFA"/>
    <w:rsid w:val="001C420B"/>
    <w:rsid w:val="001C5763"/>
    <w:rsid w:val="001C5D83"/>
    <w:rsid w:val="001C622E"/>
    <w:rsid w:val="001C6451"/>
    <w:rsid w:val="001C6B7A"/>
    <w:rsid w:val="001C7216"/>
    <w:rsid w:val="001C764C"/>
    <w:rsid w:val="001D04FC"/>
    <w:rsid w:val="001D09AE"/>
    <w:rsid w:val="001D0D64"/>
    <w:rsid w:val="001D0F92"/>
    <w:rsid w:val="001D2683"/>
    <w:rsid w:val="001D26F0"/>
    <w:rsid w:val="001D2D2A"/>
    <w:rsid w:val="001D308A"/>
    <w:rsid w:val="001D3105"/>
    <w:rsid w:val="001D3129"/>
    <w:rsid w:val="001D327F"/>
    <w:rsid w:val="001D38B3"/>
    <w:rsid w:val="001D3A1F"/>
    <w:rsid w:val="001D4A69"/>
    <w:rsid w:val="001D4BDE"/>
    <w:rsid w:val="001D4C61"/>
    <w:rsid w:val="001D4F77"/>
    <w:rsid w:val="001D5235"/>
    <w:rsid w:val="001D569D"/>
    <w:rsid w:val="001D5B33"/>
    <w:rsid w:val="001D5C98"/>
    <w:rsid w:val="001D5CA2"/>
    <w:rsid w:val="001D634D"/>
    <w:rsid w:val="001D7475"/>
    <w:rsid w:val="001D7ED6"/>
    <w:rsid w:val="001D7F20"/>
    <w:rsid w:val="001D7F42"/>
    <w:rsid w:val="001E0F93"/>
    <w:rsid w:val="001E0FE8"/>
    <w:rsid w:val="001E2068"/>
    <w:rsid w:val="001E2813"/>
    <w:rsid w:val="001E2D6D"/>
    <w:rsid w:val="001E3A2C"/>
    <w:rsid w:val="001E40A5"/>
    <w:rsid w:val="001E49D6"/>
    <w:rsid w:val="001E4E9A"/>
    <w:rsid w:val="001E5121"/>
    <w:rsid w:val="001E5129"/>
    <w:rsid w:val="001E5990"/>
    <w:rsid w:val="001E6BBA"/>
    <w:rsid w:val="001E7854"/>
    <w:rsid w:val="001E7977"/>
    <w:rsid w:val="001F0203"/>
    <w:rsid w:val="001F10D8"/>
    <w:rsid w:val="001F12A0"/>
    <w:rsid w:val="001F13C5"/>
    <w:rsid w:val="001F25B0"/>
    <w:rsid w:val="001F3292"/>
    <w:rsid w:val="001F35D3"/>
    <w:rsid w:val="001F3662"/>
    <w:rsid w:val="001F3B33"/>
    <w:rsid w:val="001F5BAC"/>
    <w:rsid w:val="001F6B45"/>
    <w:rsid w:val="001F6ED3"/>
    <w:rsid w:val="001F6F4A"/>
    <w:rsid w:val="001F6F75"/>
    <w:rsid w:val="001F71DF"/>
    <w:rsid w:val="001F7AE1"/>
    <w:rsid w:val="002000E9"/>
    <w:rsid w:val="0020170C"/>
    <w:rsid w:val="00201913"/>
    <w:rsid w:val="002019A6"/>
    <w:rsid w:val="00202804"/>
    <w:rsid w:val="00202CD4"/>
    <w:rsid w:val="00202F8A"/>
    <w:rsid w:val="00203E8E"/>
    <w:rsid w:val="002053FF"/>
    <w:rsid w:val="0020582B"/>
    <w:rsid w:val="0020603D"/>
    <w:rsid w:val="00206413"/>
    <w:rsid w:val="00206687"/>
    <w:rsid w:val="00206F05"/>
    <w:rsid w:val="002078B2"/>
    <w:rsid w:val="002079AA"/>
    <w:rsid w:val="002100CC"/>
    <w:rsid w:val="0021024A"/>
    <w:rsid w:val="002107A4"/>
    <w:rsid w:val="00210CCA"/>
    <w:rsid w:val="002119B0"/>
    <w:rsid w:val="00212258"/>
    <w:rsid w:val="0021285D"/>
    <w:rsid w:val="002129C2"/>
    <w:rsid w:val="00212A7F"/>
    <w:rsid w:val="00212D7C"/>
    <w:rsid w:val="002131E6"/>
    <w:rsid w:val="00213217"/>
    <w:rsid w:val="00213719"/>
    <w:rsid w:val="00214B1E"/>
    <w:rsid w:val="00214B8D"/>
    <w:rsid w:val="00214C3C"/>
    <w:rsid w:val="002151D4"/>
    <w:rsid w:val="0021577A"/>
    <w:rsid w:val="00215A8D"/>
    <w:rsid w:val="00216677"/>
    <w:rsid w:val="0021687F"/>
    <w:rsid w:val="002169BD"/>
    <w:rsid w:val="00217AF6"/>
    <w:rsid w:val="00217E24"/>
    <w:rsid w:val="00220000"/>
    <w:rsid w:val="00220036"/>
    <w:rsid w:val="00220320"/>
    <w:rsid w:val="00220597"/>
    <w:rsid w:val="002208C0"/>
    <w:rsid w:val="00220CC5"/>
    <w:rsid w:val="00220D7C"/>
    <w:rsid w:val="002210D8"/>
    <w:rsid w:val="00221111"/>
    <w:rsid w:val="0022134E"/>
    <w:rsid w:val="002219E9"/>
    <w:rsid w:val="00222CEA"/>
    <w:rsid w:val="0022334F"/>
    <w:rsid w:val="00223516"/>
    <w:rsid w:val="002235F1"/>
    <w:rsid w:val="00224407"/>
    <w:rsid w:val="00224513"/>
    <w:rsid w:val="00224591"/>
    <w:rsid w:val="00224BE6"/>
    <w:rsid w:val="0022539E"/>
    <w:rsid w:val="002258A8"/>
    <w:rsid w:val="002262D4"/>
    <w:rsid w:val="00226C2C"/>
    <w:rsid w:val="00226CA5"/>
    <w:rsid w:val="00226DEB"/>
    <w:rsid w:val="00226ED0"/>
    <w:rsid w:val="00227069"/>
    <w:rsid w:val="002300E2"/>
    <w:rsid w:val="00230F05"/>
    <w:rsid w:val="00230FF7"/>
    <w:rsid w:val="002311F8"/>
    <w:rsid w:val="00231373"/>
    <w:rsid w:val="0023186E"/>
    <w:rsid w:val="00231DD9"/>
    <w:rsid w:val="0023227B"/>
    <w:rsid w:val="002323A1"/>
    <w:rsid w:val="002323E0"/>
    <w:rsid w:val="002323EC"/>
    <w:rsid w:val="00232422"/>
    <w:rsid w:val="002331FE"/>
    <w:rsid w:val="00233473"/>
    <w:rsid w:val="002334F8"/>
    <w:rsid w:val="00233635"/>
    <w:rsid w:val="002339E4"/>
    <w:rsid w:val="00233F95"/>
    <w:rsid w:val="00234124"/>
    <w:rsid w:val="00234B00"/>
    <w:rsid w:val="00234BD1"/>
    <w:rsid w:val="00235138"/>
    <w:rsid w:val="002372F2"/>
    <w:rsid w:val="00237D86"/>
    <w:rsid w:val="00237ECF"/>
    <w:rsid w:val="0024047B"/>
    <w:rsid w:val="00240835"/>
    <w:rsid w:val="00240FE7"/>
    <w:rsid w:val="00241F48"/>
    <w:rsid w:val="00242467"/>
    <w:rsid w:val="00242E4E"/>
    <w:rsid w:val="002431E8"/>
    <w:rsid w:val="00243434"/>
    <w:rsid w:val="002436F5"/>
    <w:rsid w:val="002437E9"/>
    <w:rsid w:val="00243D68"/>
    <w:rsid w:val="00243E7C"/>
    <w:rsid w:val="00245E07"/>
    <w:rsid w:val="002470EB"/>
    <w:rsid w:val="002471FB"/>
    <w:rsid w:val="002475C5"/>
    <w:rsid w:val="00247D08"/>
    <w:rsid w:val="002506B8"/>
    <w:rsid w:val="00251502"/>
    <w:rsid w:val="002515AA"/>
    <w:rsid w:val="00252271"/>
    <w:rsid w:val="00253092"/>
    <w:rsid w:val="00253255"/>
    <w:rsid w:val="0025329B"/>
    <w:rsid w:val="00253591"/>
    <w:rsid w:val="0025369C"/>
    <w:rsid w:val="00253C8A"/>
    <w:rsid w:val="00254350"/>
    <w:rsid w:val="00254371"/>
    <w:rsid w:val="0025453A"/>
    <w:rsid w:val="00254637"/>
    <w:rsid w:val="002554CF"/>
    <w:rsid w:val="00256076"/>
    <w:rsid w:val="00256F1D"/>
    <w:rsid w:val="00256F90"/>
    <w:rsid w:val="002571AF"/>
    <w:rsid w:val="0025729B"/>
    <w:rsid w:val="0025781A"/>
    <w:rsid w:val="00257A0B"/>
    <w:rsid w:val="00257B03"/>
    <w:rsid w:val="00257C4B"/>
    <w:rsid w:val="00257D8F"/>
    <w:rsid w:val="002602BD"/>
    <w:rsid w:val="0026080E"/>
    <w:rsid w:val="00260BA1"/>
    <w:rsid w:val="00260C7E"/>
    <w:rsid w:val="00260DCE"/>
    <w:rsid w:val="00261661"/>
    <w:rsid w:val="00261B45"/>
    <w:rsid w:val="00261B7F"/>
    <w:rsid w:val="00261FD2"/>
    <w:rsid w:val="002621D9"/>
    <w:rsid w:val="0026269A"/>
    <w:rsid w:val="00262756"/>
    <w:rsid w:val="0026289C"/>
    <w:rsid w:val="00262C12"/>
    <w:rsid w:val="0026332B"/>
    <w:rsid w:val="002633CB"/>
    <w:rsid w:val="00263EF7"/>
    <w:rsid w:val="0026486C"/>
    <w:rsid w:val="00264A8B"/>
    <w:rsid w:val="00264B2C"/>
    <w:rsid w:val="002653D9"/>
    <w:rsid w:val="00265985"/>
    <w:rsid w:val="002663A9"/>
    <w:rsid w:val="00266A91"/>
    <w:rsid w:val="00267313"/>
    <w:rsid w:val="00267487"/>
    <w:rsid w:val="0026771D"/>
    <w:rsid w:val="00267725"/>
    <w:rsid w:val="0026792F"/>
    <w:rsid w:val="0027003A"/>
    <w:rsid w:val="002705EA"/>
    <w:rsid w:val="00271649"/>
    <w:rsid w:val="0027192E"/>
    <w:rsid w:val="002724E3"/>
    <w:rsid w:val="002736A3"/>
    <w:rsid w:val="00273F73"/>
    <w:rsid w:val="002741DA"/>
    <w:rsid w:val="00275E1B"/>
    <w:rsid w:val="00275E6F"/>
    <w:rsid w:val="00276376"/>
    <w:rsid w:val="0027692C"/>
    <w:rsid w:val="00277052"/>
    <w:rsid w:val="00277692"/>
    <w:rsid w:val="00277BA5"/>
    <w:rsid w:val="00277EAE"/>
    <w:rsid w:val="002815B9"/>
    <w:rsid w:val="002830D0"/>
    <w:rsid w:val="002832D6"/>
    <w:rsid w:val="00284200"/>
    <w:rsid w:val="0028459A"/>
    <w:rsid w:val="00284907"/>
    <w:rsid w:val="002849C4"/>
    <w:rsid w:val="00284B03"/>
    <w:rsid w:val="00285198"/>
    <w:rsid w:val="00285801"/>
    <w:rsid w:val="00285F82"/>
    <w:rsid w:val="0028605C"/>
    <w:rsid w:val="00286166"/>
    <w:rsid w:val="00286227"/>
    <w:rsid w:val="00286290"/>
    <w:rsid w:val="002867ED"/>
    <w:rsid w:val="00286AEA"/>
    <w:rsid w:val="00286EAB"/>
    <w:rsid w:val="00286EDE"/>
    <w:rsid w:val="0028709A"/>
    <w:rsid w:val="002875F1"/>
    <w:rsid w:val="00290959"/>
    <w:rsid w:val="0029263B"/>
    <w:rsid w:val="00292F24"/>
    <w:rsid w:val="00293584"/>
    <w:rsid w:val="00293BF3"/>
    <w:rsid w:val="00293C90"/>
    <w:rsid w:val="00293CA9"/>
    <w:rsid w:val="002940E5"/>
    <w:rsid w:val="0029414D"/>
    <w:rsid w:val="00294A0D"/>
    <w:rsid w:val="00295CED"/>
    <w:rsid w:val="00296A6F"/>
    <w:rsid w:val="002976B9"/>
    <w:rsid w:val="002A0135"/>
    <w:rsid w:val="002A12DE"/>
    <w:rsid w:val="002A1402"/>
    <w:rsid w:val="002A2261"/>
    <w:rsid w:val="002A2530"/>
    <w:rsid w:val="002A2D99"/>
    <w:rsid w:val="002A2DBD"/>
    <w:rsid w:val="002A3848"/>
    <w:rsid w:val="002A3870"/>
    <w:rsid w:val="002A3E3E"/>
    <w:rsid w:val="002A4990"/>
    <w:rsid w:val="002A4BA5"/>
    <w:rsid w:val="002A5212"/>
    <w:rsid w:val="002A6952"/>
    <w:rsid w:val="002A7147"/>
    <w:rsid w:val="002A74E5"/>
    <w:rsid w:val="002B10BE"/>
    <w:rsid w:val="002B14FF"/>
    <w:rsid w:val="002B196D"/>
    <w:rsid w:val="002B1F05"/>
    <w:rsid w:val="002B216F"/>
    <w:rsid w:val="002B2906"/>
    <w:rsid w:val="002B3006"/>
    <w:rsid w:val="002B3251"/>
    <w:rsid w:val="002B3448"/>
    <w:rsid w:val="002B3510"/>
    <w:rsid w:val="002B359B"/>
    <w:rsid w:val="002B36C9"/>
    <w:rsid w:val="002B3A81"/>
    <w:rsid w:val="002B3D68"/>
    <w:rsid w:val="002B3FEC"/>
    <w:rsid w:val="002B445F"/>
    <w:rsid w:val="002B4AC6"/>
    <w:rsid w:val="002B55EE"/>
    <w:rsid w:val="002B56A6"/>
    <w:rsid w:val="002B6B08"/>
    <w:rsid w:val="002B6BA1"/>
    <w:rsid w:val="002B6D3E"/>
    <w:rsid w:val="002B6D76"/>
    <w:rsid w:val="002B7D7A"/>
    <w:rsid w:val="002B7EDE"/>
    <w:rsid w:val="002C0366"/>
    <w:rsid w:val="002C0DD4"/>
    <w:rsid w:val="002C0DF6"/>
    <w:rsid w:val="002C110D"/>
    <w:rsid w:val="002C17F5"/>
    <w:rsid w:val="002C2F8D"/>
    <w:rsid w:val="002C3B25"/>
    <w:rsid w:val="002C44D8"/>
    <w:rsid w:val="002C5C5A"/>
    <w:rsid w:val="002C5E0A"/>
    <w:rsid w:val="002C6948"/>
    <w:rsid w:val="002C6B2B"/>
    <w:rsid w:val="002C6F90"/>
    <w:rsid w:val="002C7F9F"/>
    <w:rsid w:val="002C7FDF"/>
    <w:rsid w:val="002D0788"/>
    <w:rsid w:val="002D10B4"/>
    <w:rsid w:val="002D13B6"/>
    <w:rsid w:val="002D1545"/>
    <w:rsid w:val="002D1AC3"/>
    <w:rsid w:val="002D1E48"/>
    <w:rsid w:val="002D21D2"/>
    <w:rsid w:val="002D41FB"/>
    <w:rsid w:val="002D42A3"/>
    <w:rsid w:val="002D4510"/>
    <w:rsid w:val="002D5088"/>
    <w:rsid w:val="002D577B"/>
    <w:rsid w:val="002D686B"/>
    <w:rsid w:val="002D6CB9"/>
    <w:rsid w:val="002E03BF"/>
    <w:rsid w:val="002E05C3"/>
    <w:rsid w:val="002E06FA"/>
    <w:rsid w:val="002E0AC6"/>
    <w:rsid w:val="002E0BB1"/>
    <w:rsid w:val="002E0F08"/>
    <w:rsid w:val="002E0FD3"/>
    <w:rsid w:val="002E1D12"/>
    <w:rsid w:val="002E1D5B"/>
    <w:rsid w:val="002E272C"/>
    <w:rsid w:val="002E2883"/>
    <w:rsid w:val="002E2DCB"/>
    <w:rsid w:val="002E2F73"/>
    <w:rsid w:val="002E3024"/>
    <w:rsid w:val="002E3662"/>
    <w:rsid w:val="002E3B2F"/>
    <w:rsid w:val="002E4366"/>
    <w:rsid w:val="002E515E"/>
    <w:rsid w:val="002E59C3"/>
    <w:rsid w:val="002E5E0A"/>
    <w:rsid w:val="002E6141"/>
    <w:rsid w:val="002E668A"/>
    <w:rsid w:val="002E67BE"/>
    <w:rsid w:val="002E6A19"/>
    <w:rsid w:val="002E6ABA"/>
    <w:rsid w:val="002E6BB1"/>
    <w:rsid w:val="002E77BF"/>
    <w:rsid w:val="002E7A5B"/>
    <w:rsid w:val="002F0ED7"/>
    <w:rsid w:val="002F1066"/>
    <w:rsid w:val="002F1247"/>
    <w:rsid w:val="002F1976"/>
    <w:rsid w:val="002F22D0"/>
    <w:rsid w:val="002F22EB"/>
    <w:rsid w:val="002F23DB"/>
    <w:rsid w:val="002F246E"/>
    <w:rsid w:val="002F26F8"/>
    <w:rsid w:val="002F3114"/>
    <w:rsid w:val="002F3839"/>
    <w:rsid w:val="002F3C4A"/>
    <w:rsid w:val="002F45CA"/>
    <w:rsid w:val="002F4B84"/>
    <w:rsid w:val="002F6409"/>
    <w:rsid w:val="002F78FA"/>
    <w:rsid w:val="002F7E73"/>
    <w:rsid w:val="00300726"/>
    <w:rsid w:val="0030074F"/>
    <w:rsid w:val="0030109D"/>
    <w:rsid w:val="003014D7"/>
    <w:rsid w:val="00301534"/>
    <w:rsid w:val="003017E3"/>
    <w:rsid w:val="00301DA3"/>
    <w:rsid w:val="00301ED1"/>
    <w:rsid w:val="00302153"/>
    <w:rsid w:val="00302944"/>
    <w:rsid w:val="003038EC"/>
    <w:rsid w:val="00303DFC"/>
    <w:rsid w:val="0030412B"/>
    <w:rsid w:val="00304406"/>
    <w:rsid w:val="00304DF9"/>
    <w:rsid w:val="0030510B"/>
    <w:rsid w:val="003056C8"/>
    <w:rsid w:val="0030590F"/>
    <w:rsid w:val="00305C0D"/>
    <w:rsid w:val="00306442"/>
    <w:rsid w:val="003069A0"/>
    <w:rsid w:val="00306B56"/>
    <w:rsid w:val="00306C0C"/>
    <w:rsid w:val="00306C0F"/>
    <w:rsid w:val="00307BEF"/>
    <w:rsid w:val="00310CC1"/>
    <w:rsid w:val="00311472"/>
    <w:rsid w:val="003114CB"/>
    <w:rsid w:val="00311834"/>
    <w:rsid w:val="0031192C"/>
    <w:rsid w:val="00312312"/>
    <w:rsid w:val="003123DF"/>
    <w:rsid w:val="003125D0"/>
    <w:rsid w:val="00312AAF"/>
    <w:rsid w:val="00313147"/>
    <w:rsid w:val="003138CF"/>
    <w:rsid w:val="00313EEC"/>
    <w:rsid w:val="00314346"/>
    <w:rsid w:val="003149E6"/>
    <w:rsid w:val="00314C93"/>
    <w:rsid w:val="00314E1D"/>
    <w:rsid w:val="00315214"/>
    <w:rsid w:val="00315403"/>
    <w:rsid w:val="00315ABD"/>
    <w:rsid w:val="00316102"/>
    <w:rsid w:val="00316CE7"/>
    <w:rsid w:val="00316FB2"/>
    <w:rsid w:val="00317593"/>
    <w:rsid w:val="003179E7"/>
    <w:rsid w:val="00317A2E"/>
    <w:rsid w:val="003200B0"/>
    <w:rsid w:val="0032012D"/>
    <w:rsid w:val="00320175"/>
    <w:rsid w:val="003201AB"/>
    <w:rsid w:val="00320B52"/>
    <w:rsid w:val="00320DE2"/>
    <w:rsid w:val="00321A21"/>
    <w:rsid w:val="00321C75"/>
    <w:rsid w:val="0032215F"/>
    <w:rsid w:val="00322994"/>
    <w:rsid w:val="00323C72"/>
    <w:rsid w:val="003245A2"/>
    <w:rsid w:val="00324F0A"/>
    <w:rsid w:val="003255C0"/>
    <w:rsid w:val="00325E65"/>
    <w:rsid w:val="00325FAE"/>
    <w:rsid w:val="003263D7"/>
    <w:rsid w:val="00326BE4"/>
    <w:rsid w:val="00326E2E"/>
    <w:rsid w:val="00327DF7"/>
    <w:rsid w:val="00327E08"/>
    <w:rsid w:val="00327FED"/>
    <w:rsid w:val="00330F42"/>
    <w:rsid w:val="00331377"/>
    <w:rsid w:val="003313BB"/>
    <w:rsid w:val="003317F7"/>
    <w:rsid w:val="00331B76"/>
    <w:rsid w:val="00331DE9"/>
    <w:rsid w:val="00331E5A"/>
    <w:rsid w:val="00332211"/>
    <w:rsid w:val="0033268B"/>
    <w:rsid w:val="003344CC"/>
    <w:rsid w:val="00335153"/>
    <w:rsid w:val="003352F4"/>
    <w:rsid w:val="00335419"/>
    <w:rsid w:val="0033588F"/>
    <w:rsid w:val="00335F20"/>
    <w:rsid w:val="00335F95"/>
    <w:rsid w:val="003367DF"/>
    <w:rsid w:val="00336847"/>
    <w:rsid w:val="00337EF9"/>
    <w:rsid w:val="00337F6E"/>
    <w:rsid w:val="003402D1"/>
    <w:rsid w:val="00340748"/>
    <w:rsid w:val="00340B25"/>
    <w:rsid w:val="0034155F"/>
    <w:rsid w:val="00341B57"/>
    <w:rsid w:val="00341BEF"/>
    <w:rsid w:val="00341DD1"/>
    <w:rsid w:val="00341FF0"/>
    <w:rsid w:val="00342C71"/>
    <w:rsid w:val="00342ED4"/>
    <w:rsid w:val="003431C2"/>
    <w:rsid w:val="00343277"/>
    <w:rsid w:val="00343414"/>
    <w:rsid w:val="00343905"/>
    <w:rsid w:val="00344620"/>
    <w:rsid w:val="003446B8"/>
    <w:rsid w:val="00344B47"/>
    <w:rsid w:val="00345ABC"/>
    <w:rsid w:val="00345B46"/>
    <w:rsid w:val="00346578"/>
    <w:rsid w:val="00346728"/>
    <w:rsid w:val="0034703D"/>
    <w:rsid w:val="00347040"/>
    <w:rsid w:val="0034740A"/>
    <w:rsid w:val="00347CCD"/>
    <w:rsid w:val="0035066A"/>
    <w:rsid w:val="00350834"/>
    <w:rsid w:val="003513A3"/>
    <w:rsid w:val="00351C8A"/>
    <w:rsid w:val="00351DAE"/>
    <w:rsid w:val="00352100"/>
    <w:rsid w:val="00352BFE"/>
    <w:rsid w:val="003533DE"/>
    <w:rsid w:val="00353FBE"/>
    <w:rsid w:val="003552A3"/>
    <w:rsid w:val="0035571E"/>
    <w:rsid w:val="0035579E"/>
    <w:rsid w:val="00355A90"/>
    <w:rsid w:val="003568FD"/>
    <w:rsid w:val="00356CB2"/>
    <w:rsid w:val="00357554"/>
    <w:rsid w:val="0035788F"/>
    <w:rsid w:val="003603B5"/>
    <w:rsid w:val="00360AF9"/>
    <w:rsid w:val="003619EC"/>
    <w:rsid w:val="00361A12"/>
    <w:rsid w:val="00361E8E"/>
    <w:rsid w:val="00362A9C"/>
    <w:rsid w:val="00363D53"/>
    <w:rsid w:val="00364196"/>
    <w:rsid w:val="0036463B"/>
    <w:rsid w:val="003647FE"/>
    <w:rsid w:val="00364CD3"/>
    <w:rsid w:val="0036508D"/>
    <w:rsid w:val="003672E9"/>
    <w:rsid w:val="00367A56"/>
    <w:rsid w:val="003706A8"/>
    <w:rsid w:val="00371B5A"/>
    <w:rsid w:val="00371C01"/>
    <w:rsid w:val="00371FE2"/>
    <w:rsid w:val="00372106"/>
    <w:rsid w:val="00372F24"/>
    <w:rsid w:val="00372F6C"/>
    <w:rsid w:val="00373B85"/>
    <w:rsid w:val="00373D1B"/>
    <w:rsid w:val="00373EFF"/>
    <w:rsid w:val="00374506"/>
    <w:rsid w:val="0037455A"/>
    <w:rsid w:val="003745BD"/>
    <w:rsid w:val="00374635"/>
    <w:rsid w:val="00374F8A"/>
    <w:rsid w:val="0037501A"/>
    <w:rsid w:val="00375287"/>
    <w:rsid w:val="00375342"/>
    <w:rsid w:val="00375628"/>
    <w:rsid w:val="003768F7"/>
    <w:rsid w:val="00376B05"/>
    <w:rsid w:val="00376B14"/>
    <w:rsid w:val="003776DD"/>
    <w:rsid w:val="003777B4"/>
    <w:rsid w:val="0038021B"/>
    <w:rsid w:val="003811CD"/>
    <w:rsid w:val="0038153D"/>
    <w:rsid w:val="0038174C"/>
    <w:rsid w:val="00381DD1"/>
    <w:rsid w:val="00383C57"/>
    <w:rsid w:val="00384225"/>
    <w:rsid w:val="0038433E"/>
    <w:rsid w:val="0038465C"/>
    <w:rsid w:val="003852A5"/>
    <w:rsid w:val="0038595F"/>
    <w:rsid w:val="0038608B"/>
    <w:rsid w:val="0038636C"/>
    <w:rsid w:val="00386D0B"/>
    <w:rsid w:val="0038737C"/>
    <w:rsid w:val="0038770D"/>
    <w:rsid w:val="0038783B"/>
    <w:rsid w:val="00387C11"/>
    <w:rsid w:val="003903A8"/>
    <w:rsid w:val="00390538"/>
    <w:rsid w:val="0039092F"/>
    <w:rsid w:val="00390A19"/>
    <w:rsid w:val="00391B0E"/>
    <w:rsid w:val="00392643"/>
    <w:rsid w:val="0039441E"/>
    <w:rsid w:val="00395326"/>
    <w:rsid w:val="003957B8"/>
    <w:rsid w:val="00395CD7"/>
    <w:rsid w:val="00395F62"/>
    <w:rsid w:val="00397218"/>
    <w:rsid w:val="0039749F"/>
    <w:rsid w:val="00397623"/>
    <w:rsid w:val="00397690"/>
    <w:rsid w:val="003A0038"/>
    <w:rsid w:val="003A060A"/>
    <w:rsid w:val="003A0BD1"/>
    <w:rsid w:val="003A11EF"/>
    <w:rsid w:val="003A1D13"/>
    <w:rsid w:val="003A1D5E"/>
    <w:rsid w:val="003A2890"/>
    <w:rsid w:val="003A4009"/>
    <w:rsid w:val="003A418C"/>
    <w:rsid w:val="003A4492"/>
    <w:rsid w:val="003A4983"/>
    <w:rsid w:val="003A4E83"/>
    <w:rsid w:val="003A54B0"/>
    <w:rsid w:val="003A5F90"/>
    <w:rsid w:val="003A6166"/>
    <w:rsid w:val="003A616D"/>
    <w:rsid w:val="003A6629"/>
    <w:rsid w:val="003A7576"/>
    <w:rsid w:val="003A7C06"/>
    <w:rsid w:val="003A7E77"/>
    <w:rsid w:val="003B0172"/>
    <w:rsid w:val="003B02F6"/>
    <w:rsid w:val="003B0F4E"/>
    <w:rsid w:val="003B1442"/>
    <w:rsid w:val="003B1A51"/>
    <w:rsid w:val="003B22F9"/>
    <w:rsid w:val="003B25B4"/>
    <w:rsid w:val="003B36FD"/>
    <w:rsid w:val="003B375F"/>
    <w:rsid w:val="003B3783"/>
    <w:rsid w:val="003B39FA"/>
    <w:rsid w:val="003B3DBB"/>
    <w:rsid w:val="003B4738"/>
    <w:rsid w:val="003B4BC2"/>
    <w:rsid w:val="003B4D00"/>
    <w:rsid w:val="003B4EBA"/>
    <w:rsid w:val="003B558A"/>
    <w:rsid w:val="003B57B2"/>
    <w:rsid w:val="003B5A03"/>
    <w:rsid w:val="003B62E4"/>
    <w:rsid w:val="003B6477"/>
    <w:rsid w:val="003B66BE"/>
    <w:rsid w:val="003B771A"/>
    <w:rsid w:val="003B7A8B"/>
    <w:rsid w:val="003C108F"/>
    <w:rsid w:val="003C1BC8"/>
    <w:rsid w:val="003C23EB"/>
    <w:rsid w:val="003C2632"/>
    <w:rsid w:val="003C36A5"/>
    <w:rsid w:val="003C3770"/>
    <w:rsid w:val="003C414B"/>
    <w:rsid w:val="003C4205"/>
    <w:rsid w:val="003C4BB0"/>
    <w:rsid w:val="003C4EB7"/>
    <w:rsid w:val="003C5320"/>
    <w:rsid w:val="003C5CFF"/>
    <w:rsid w:val="003C635C"/>
    <w:rsid w:val="003C6E17"/>
    <w:rsid w:val="003C6FFA"/>
    <w:rsid w:val="003C78D6"/>
    <w:rsid w:val="003C7C1C"/>
    <w:rsid w:val="003D0279"/>
    <w:rsid w:val="003D12B9"/>
    <w:rsid w:val="003D1AAB"/>
    <w:rsid w:val="003D2264"/>
    <w:rsid w:val="003D25FA"/>
    <w:rsid w:val="003D27BC"/>
    <w:rsid w:val="003D2FA7"/>
    <w:rsid w:val="003D3B18"/>
    <w:rsid w:val="003D45B8"/>
    <w:rsid w:val="003D5405"/>
    <w:rsid w:val="003D55CF"/>
    <w:rsid w:val="003D56DB"/>
    <w:rsid w:val="003D5B97"/>
    <w:rsid w:val="003D5EE8"/>
    <w:rsid w:val="003D6113"/>
    <w:rsid w:val="003D6339"/>
    <w:rsid w:val="003D63A7"/>
    <w:rsid w:val="003D6458"/>
    <w:rsid w:val="003D7653"/>
    <w:rsid w:val="003D7758"/>
    <w:rsid w:val="003D7EA7"/>
    <w:rsid w:val="003D7F5D"/>
    <w:rsid w:val="003E009A"/>
    <w:rsid w:val="003E0A0A"/>
    <w:rsid w:val="003E1296"/>
    <w:rsid w:val="003E1571"/>
    <w:rsid w:val="003E297C"/>
    <w:rsid w:val="003E2EC7"/>
    <w:rsid w:val="003E31BB"/>
    <w:rsid w:val="003E3260"/>
    <w:rsid w:val="003E32AB"/>
    <w:rsid w:val="003E350C"/>
    <w:rsid w:val="003E3605"/>
    <w:rsid w:val="003E36F9"/>
    <w:rsid w:val="003E4A27"/>
    <w:rsid w:val="003E4B9F"/>
    <w:rsid w:val="003E4BEB"/>
    <w:rsid w:val="003E5674"/>
    <w:rsid w:val="003E579E"/>
    <w:rsid w:val="003E5E42"/>
    <w:rsid w:val="003E6AE6"/>
    <w:rsid w:val="003E6F0D"/>
    <w:rsid w:val="003E7099"/>
    <w:rsid w:val="003E739E"/>
    <w:rsid w:val="003E7F36"/>
    <w:rsid w:val="003E7F3A"/>
    <w:rsid w:val="003F03CA"/>
    <w:rsid w:val="003F141D"/>
    <w:rsid w:val="003F14C0"/>
    <w:rsid w:val="003F16C2"/>
    <w:rsid w:val="003F1A28"/>
    <w:rsid w:val="003F1F2C"/>
    <w:rsid w:val="003F2793"/>
    <w:rsid w:val="003F28EF"/>
    <w:rsid w:val="003F30D8"/>
    <w:rsid w:val="003F4550"/>
    <w:rsid w:val="003F46F2"/>
    <w:rsid w:val="003F4BD3"/>
    <w:rsid w:val="003F5268"/>
    <w:rsid w:val="003F56F9"/>
    <w:rsid w:val="003F57DA"/>
    <w:rsid w:val="003F5FB0"/>
    <w:rsid w:val="003F6B14"/>
    <w:rsid w:val="003F6D8A"/>
    <w:rsid w:val="003F71AB"/>
    <w:rsid w:val="003F792A"/>
    <w:rsid w:val="003F7B11"/>
    <w:rsid w:val="00400E7D"/>
    <w:rsid w:val="00402BA0"/>
    <w:rsid w:val="00402BBA"/>
    <w:rsid w:val="00403068"/>
    <w:rsid w:val="00403A6F"/>
    <w:rsid w:val="00403EF3"/>
    <w:rsid w:val="00403EFB"/>
    <w:rsid w:val="00404571"/>
    <w:rsid w:val="00404EA5"/>
    <w:rsid w:val="00405141"/>
    <w:rsid w:val="00406179"/>
    <w:rsid w:val="00406769"/>
    <w:rsid w:val="00406A37"/>
    <w:rsid w:val="00406B4A"/>
    <w:rsid w:val="00406EE5"/>
    <w:rsid w:val="00407724"/>
    <w:rsid w:val="004079FA"/>
    <w:rsid w:val="00407A2C"/>
    <w:rsid w:val="00407DF0"/>
    <w:rsid w:val="00407E56"/>
    <w:rsid w:val="00407FBE"/>
    <w:rsid w:val="00410315"/>
    <w:rsid w:val="00410B6F"/>
    <w:rsid w:val="00410E51"/>
    <w:rsid w:val="004110CA"/>
    <w:rsid w:val="00411AEB"/>
    <w:rsid w:val="00411E8B"/>
    <w:rsid w:val="00412C72"/>
    <w:rsid w:val="004137B7"/>
    <w:rsid w:val="00414171"/>
    <w:rsid w:val="004143F6"/>
    <w:rsid w:val="004144D9"/>
    <w:rsid w:val="00414720"/>
    <w:rsid w:val="00414B51"/>
    <w:rsid w:val="00414E21"/>
    <w:rsid w:val="00415213"/>
    <w:rsid w:val="0041597B"/>
    <w:rsid w:val="00415A15"/>
    <w:rsid w:val="0041628A"/>
    <w:rsid w:val="00416CE7"/>
    <w:rsid w:val="00417000"/>
    <w:rsid w:val="004178B7"/>
    <w:rsid w:val="00417991"/>
    <w:rsid w:val="004202FF"/>
    <w:rsid w:val="004205EA"/>
    <w:rsid w:val="00420FCB"/>
    <w:rsid w:val="00421692"/>
    <w:rsid w:val="0042178F"/>
    <w:rsid w:val="00421A86"/>
    <w:rsid w:val="004221A6"/>
    <w:rsid w:val="00422BB8"/>
    <w:rsid w:val="00425101"/>
    <w:rsid w:val="004251DF"/>
    <w:rsid w:val="0042526A"/>
    <w:rsid w:val="0042682F"/>
    <w:rsid w:val="004268FF"/>
    <w:rsid w:val="004307F6"/>
    <w:rsid w:val="0043094B"/>
    <w:rsid w:val="00430AFB"/>
    <w:rsid w:val="00431095"/>
    <w:rsid w:val="00431728"/>
    <w:rsid w:val="004317C6"/>
    <w:rsid w:val="0043185D"/>
    <w:rsid w:val="00431E73"/>
    <w:rsid w:val="00431E79"/>
    <w:rsid w:val="00431F4B"/>
    <w:rsid w:val="004321BF"/>
    <w:rsid w:val="00432E2A"/>
    <w:rsid w:val="004348CA"/>
    <w:rsid w:val="00434F35"/>
    <w:rsid w:val="00435F42"/>
    <w:rsid w:val="004374E8"/>
    <w:rsid w:val="004377EE"/>
    <w:rsid w:val="00440002"/>
    <w:rsid w:val="004408EF"/>
    <w:rsid w:val="00440B57"/>
    <w:rsid w:val="00441599"/>
    <w:rsid w:val="00442CA0"/>
    <w:rsid w:val="00444181"/>
    <w:rsid w:val="00444A3C"/>
    <w:rsid w:val="00444B91"/>
    <w:rsid w:val="00444D0B"/>
    <w:rsid w:val="00444E74"/>
    <w:rsid w:val="004450C6"/>
    <w:rsid w:val="00445EB4"/>
    <w:rsid w:val="004465A0"/>
    <w:rsid w:val="004469EE"/>
    <w:rsid w:val="00446E8A"/>
    <w:rsid w:val="004472AF"/>
    <w:rsid w:val="00447331"/>
    <w:rsid w:val="004476B2"/>
    <w:rsid w:val="00450095"/>
    <w:rsid w:val="00450897"/>
    <w:rsid w:val="00451573"/>
    <w:rsid w:val="0045169E"/>
    <w:rsid w:val="00451A79"/>
    <w:rsid w:val="004520FA"/>
    <w:rsid w:val="00452A79"/>
    <w:rsid w:val="00452C7E"/>
    <w:rsid w:val="00453797"/>
    <w:rsid w:val="00453EFB"/>
    <w:rsid w:val="004544DB"/>
    <w:rsid w:val="004548A4"/>
    <w:rsid w:val="00455093"/>
    <w:rsid w:val="00455549"/>
    <w:rsid w:val="00455776"/>
    <w:rsid w:val="00455898"/>
    <w:rsid w:val="0045618A"/>
    <w:rsid w:val="00456580"/>
    <w:rsid w:val="00456C86"/>
    <w:rsid w:val="0045702B"/>
    <w:rsid w:val="004570B2"/>
    <w:rsid w:val="004577EB"/>
    <w:rsid w:val="004579B2"/>
    <w:rsid w:val="004607B5"/>
    <w:rsid w:val="004607BF"/>
    <w:rsid w:val="0046090A"/>
    <w:rsid w:val="00460CC1"/>
    <w:rsid w:val="00461126"/>
    <w:rsid w:val="004617B9"/>
    <w:rsid w:val="00461B99"/>
    <w:rsid w:val="00461FDC"/>
    <w:rsid w:val="0046218E"/>
    <w:rsid w:val="004626D9"/>
    <w:rsid w:val="00463E14"/>
    <w:rsid w:val="00463EE2"/>
    <w:rsid w:val="004641E2"/>
    <w:rsid w:val="0046427B"/>
    <w:rsid w:val="00465CBA"/>
    <w:rsid w:val="00465DC9"/>
    <w:rsid w:val="004664B5"/>
    <w:rsid w:val="00467E8F"/>
    <w:rsid w:val="00470102"/>
    <w:rsid w:val="00470F88"/>
    <w:rsid w:val="004713C2"/>
    <w:rsid w:val="004717F0"/>
    <w:rsid w:val="00471BDD"/>
    <w:rsid w:val="00471F91"/>
    <w:rsid w:val="004722B7"/>
    <w:rsid w:val="004729E6"/>
    <w:rsid w:val="00472A98"/>
    <w:rsid w:val="004731B6"/>
    <w:rsid w:val="0047328E"/>
    <w:rsid w:val="00473942"/>
    <w:rsid w:val="00474974"/>
    <w:rsid w:val="00474AC7"/>
    <w:rsid w:val="00474E74"/>
    <w:rsid w:val="004755CA"/>
    <w:rsid w:val="00475786"/>
    <w:rsid w:val="0047609E"/>
    <w:rsid w:val="00476361"/>
    <w:rsid w:val="004767BB"/>
    <w:rsid w:val="004769C8"/>
    <w:rsid w:val="0047702F"/>
    <w:rsid w:val="004774F8"/>
    <w:rsid w:val="004778D8"/>
    <w:rsid w:val="004800A4"/>
    <w:rsid w:val="004800D7"/>
    <w:rsid w:val="00480337"/>
    <w:rsid w:val="00480646"/>
    <w:rsid w:val="00481507"/>
    <w:rsid w:val="00481B65"/>
    <w:rsid w:val="00481D3C"/>
    <w:rsid w:val="0048206E"/>
    <w:rsid w:val="00482204"/>
    <w:rsid w:val="004822D8"/>
    <w:rsid w:val="004823BB"/>
    <w:rsid w:val="0048248C"/>
    <w:rsid w:val="00482ECE"/>
    <w:rsid w:val="00483081"/>
    <w:rsid w:val="00484430"/>
    <w:rsid w:val="004844D0"/>
    <w:rsid w:val="0048453C"/>
    <w:rsid w:val="00484943"/>
    <w:rsid w:val="00484EA6"/>
    <w:rsid w:val="004852ED"/>
    <w:rsid w:val="0048536C"/>
    <w:rsid w:val="004857D6"/>
    <w:rsid w:val="00485F38"/>
    <w:rsid w:val="00486219"/>
    <w:rsid w:val="00486576"/>
    <w:rsid w:val="00486961"/>
    <w:rsid w:val="00486A13"/>
    <w:rsid w:val="00486E24"/>
    <w:rsid w:val="0048708A"/>
    <w:rsid w:val="004914A7"/>
    <w:rsid w:val="00491E71"/>
    <w:rsid w:val="00491F38"/>
    <w:rsid w:val="0049262D"/>
    <w:rsid w:val="004926CD"/>
    <w:rsid w:val="00493367"/>
    <w:rsid w:val="00493EED"/>
    <w:rsid w:val="0049422C"/>
    <w:rsid w:val="00494430"/>
    <w:rsid w:val="00494C52"/>
    <w:rsid w:val="00494F1F"/>
    <w:rsid w:val="00495805"/>
    <w:rsid w:val="0049684F"/>
    <w:rsid w:val="0049695F"/>
    <w:rsid w:val="00496C2E"/>
    <w:rsid w:val="0049736A"/>
    <w:rsid w:val="004A0457"/>
    <w:rsid w:val="004A071D"/>
    <w:rsid w:val="004A0961"/>
    <w:rsid w:val="004A0BCF"/>
    <w:rsid w:val="004A0E4E"/>
    <w:rsid w:val="004A17CB"/>
    <w:rsid w:val="004A2130"/>
    <w:rsid w:val="004A235E"/>
    <w:rsid w:val="004A236B"/>
    <w:rsid w:val="004A2BC3"/>
    <w:rsid w:val="004A3550"/>
    <w:rsid w:val="004A3FC6"/>
    <w:rsid w:val="004A52BD"/>
    <w:rsid w:val="004A5319"/>
    <w:rsid w:val="004A57DA"/>
    <w:rsid w:val="004A5894"/>
    <w:rsid w:val="004A5D99"/>
    <w:rsid w:val="004A6081"/>
    <w:rsid w:val="004A6426"/>
    <w:rsid w:val="004A717A"/>
    <w:rsid w:val="004B06E9"/>
    <w:rsid w:val="004B160C"/>
    <w:rsid w:val="004B1EE4"/>
    <w:rsid w:val="004B263B"/>
    <w:rsid w:val="004B30A6"/>
    <w:rsid w:val="004B3B15"/>
    <w:rsid w:val="004B4029"/>
    <w:rsid w:val="004B4BBF"/>
    <w:rsid w:val="004B58F9"/>
    <w:rsid w:val="004B5BB0"/>
    <w:rsid w:val="004B5C96"/>
    <w:rsid w:val="004B6C86"/>
    <w:rsid w:val="004B7901"/>
    <w:rsid w:val="004B7E00"/>
    <w:rsid w:val="004C08CB"/>
    <w:rsid w:val="004C0994"/>
    <w:rsid w:val="004C09FB"/>
    <w:rsid w:val="004C19BE"/>
    <w:rsid w:val="004C19C8"/>
    <w:rsid w:val="004C1A1C"/>
    <w:rsid w:val="004C1A60"/>
    <w:rsid w:val="004C1EE0"/>
    <w:rsid w:val="004C223F"/>
    <w:rsid w:val="004C2E9E"/>
    <w:rsid w:val="004C32AA"/>
    <w:rsid w:val="004C32D4"/>
    <w:rsid w:val="004C392D"/>
    <w:rsid w:val="004C3E3D"/>
    <w:rsid w:val="004C48FE"/>
    <w:rsid w:val="004C4ACE"/>
    <w:rsid w:val="004C526A"/>
    <w:rsid w:val="004C5677"/>
    <w:rsid w:val="004C567D"/>
    <w:rsid w:val="004C59F5"/>
    <w:rsid w:val="004C605E"/>
    <w:rsid w:val="004C67CD"/>
    <w:rsid w:val="004C680C"/>
    <w:rsid w:val="004C7474"/>
    <w:rsid w:val="004D0167"/>
    <w:rsid w:val="004D09B0"/>
    <w:rsid w:val="004D0ECA"/>
    <w:rsid w:val="004D10E1"/>
    <w:rsid w:val="004D1AD7"/>
    <w:rsid w:val="004D1F5C"/>
    <w:rsid w:val="004D233D"/>
    <w:rsid w:val="004D2F9E"/>
    <w:rsid w:val="004D3804"/>
    <w:rsid w:val="004D3862"/>
    <w:rsid w:val="004D3C46"/>
    <w:rsid w:val="004D42C6"/>
    <w:rsid w:val="004D5AB0"/>
    <w:rsid w:val="004D62C8"/>
    <w:rsid w:val="004D67F0"/>
    <w:rsid w:val="004D748D"/>
    <w:rsid w:val="004D7B33"/>
    <w:rsid w:val="004D7C5B"/>
    <w:rsid w:val="004D7F76"/>
    <w:rsid w:val="004E00AE"/>
    <w:rsid w:val="004E015B"/>
    <w:rsid w:val="004E2C46"/>
    <w:rsid w:val="004E2D5F"/>
    <w:rsid w:val="004E2DA7"/>
    <w:rsid w:val="004E2EDF"/>
    <w:rsid w:val="004E2F9A"/>
    <w:rsid w:val="004E335C"/>
    <w:rsid w:val="004E37F2"/>
    <w:rsid w:val="004E44BB"/>
    <w:rsid w:val="004E4771"/>
    <w:rsid w:val="004E4D2B"/>
    <w:rsid w:val="004E6567"/>
    <w:rsid w:val="004E6C5F"/>
    <w:rsid w:val="004E6CD8"/>
    <w:rsid w:val="004E6EC8"/>
    <w:rsid w:val="004E6F96"/>
    <w:rsid w:val="004E7914"/>
    <w:rsid w:val="004E7C10"/>
    <w:rsid w:val="004E7E63"/>
    <w:rsid w:val="004F0A13"/>
    <w:rsid w:val="004F0BA2"/>
    <w:rsid w:val="004F0F0E"/>
    <w:rsid w:val="004F143A"/>
    <w:rsid w:val="004F1570"/>
    <w:rsid w:val="004F1817"/>
    <w:rsid w:val="004F241C"/>
    <w:rsid w:val="004F2847"/>
    <w:rsid w:val="004F2C13"/>
    <w:rsid w:val="004F409B"/>
    <w:rsid w:val="004F4250"/>
    <w:rsid w:val="004F4F63"/>
    <w:rsid w:val="004F5137"/>
    <w:rsid w:val="004F5B41"/>
    <w:rsid w:val="004F5C80"/>
    <w:rsid w:val="004F687D"/>
    <w:rsid w:val="004F708D"/>
    <w:rsid w:val="004F70CF"/>
    <w:rsid w:val="004F788F"/>
    <w:rsid w:val="004F7A6F"/>
    <w:rsid w:val="004F7CBB"/>
    <w:rsid w:val="00500429"/>
    <w:rsid w:val="0050049C"/>
    <w:rsid w:val="005005E3"/>
    <w:rsid w:val="00500973"/>
    <w:rsid w:val="00501019"/>
    <w:rsid w:val="005011F7"/>
    <w:rsid w:val="00501A20"/>
    <w:rsid w:val="00501E54"/>
    <w:rsid w:val="005021C2"/>
    <w:rsid w:val="00502455"/>
    <w:rsid w:val="00502E94"/>
    <w:rsid w:val="0050316F"/>
    <w:rsid w:val="005032FB"/>
    <w:rsid w:val="00504897"/>
    <w:rsid w:val="00505591"/>
    <w:rsid w:val="00505684"/>
    <w:rsid w:val="005064B0"/>
    <w:rsid w:val="00506A70"/>
    <w:rsid w:val="00506B40"/>
    <w:rsid w:val="00506D9E"/>
    <w:rsid w:val="00506EEC"/>
    <w:rsid w:val="00507214"/>
    <w:rsid w:val="005079E9"/>
    <w:rsid w:val="00507BD6"/>
    <w:rsid w:val="00507F55"/>
    <w:rsid w:val="00507FB2"/>
    <w:rsid w:val="00510012"/>
    <w:rsid w:val="005100BC"/>
    <w:rsid w:val="0051016B"/>
    <w:rsid w:val="0051030D"/>
    <w:rsid w:val="005107D3"/>
    <w:rsid w:val="005108E0"/>
    <w:rsid w:val="00510CCF"/>
    <w:rsid w:val="00510F88"/>
    <w:rsid w:val="00511682"/>
    <w:rsid w:val="00511B05"/>
    <w:rsid w:val="00512136"/>
    <w:rsid w:val="005126DC"/>
    <w:rsid w:val="00512862"/>
    <w:rsid w:val="00512EAC"/>
    <w:rsid w:val="00513DC2"/>
    <w:rsid w:val="00513EE0"/>
    <w:rsid w:val="0051403C"/>
    <w:rsid w:val="005141E4"/>
    <w:rsid w:val="0051422A"/>
    <w:rsid w:val="00514752"/>
    <w:rsid w:val="005147B7"/>
    <w:rsid w:val="00514B0C"/>
    <w:rsid w:val="00515103"/>
    <w:rsid w:val="00515FD5"/>
    <w:rsid w:val="005167F3"/>
    <w:rsid w:val="00516A80"/>
    <w:rsid w:val="00516C27"/>
    <w:rsid w:val="00516F1F"/>
    <w:rsid w:val="00517835"/>
    <w:rsid w:val="00517C07"/>
    <w:rsid w:val="00517ECE"/>
    <w:rsid w:val="00520BF4"/>
    <w:rsid w:val="0052150C"/>
    <w:rsid w:val="0052184B"/>
    <w:rsid w:val="00521C35"/>
    <w:rsid w:val="00522C2D"/>
    <w:rsid w:val="00522C4F"/>
    <w:rsid w:val="00522FE2"/>
    <w:rsid w:val="0052378A"/>
    <w:rsid w:val="00523F11"/>
    <w:rsid w:val="005243F9"/>
    <w:rsid w:val="00524CE5"/>
    <w:rsid w:val="005278A8"/>
    <w:rsid w:val="005279E7"/>
    <w:rsid w:val="00527BB2"/>
    <w:rsid w:val="00531E51"/>
    <w:rsid w:val="00531E66"/>
    <w:rsid w:val="005327B7"/>
    <w:rsid w:val="005327D0"/>
    <w:rsid w:val="00532A49"/>
    <w:rsid w:val="00533609"/>
    <w:rsid w:val="005337DA"/>
    <w:rsid w:val="00533C07"/>
    <w:rsid w:val="00533D6A"/>
    <w:rsid w:val="005347BD"/>
    <w:rsid w:val="00534A0B"/>
    <w:rsid w:val="00534BBB"/>
    <w:rsid w:val="00534F6C"/>
    <w:rsid w:val="00535055"/>
    <w:rsid w:val="00535D5A"/>
    <w:rsid w:val="00536199"/>
    <w:rsid w:val="00536D1F"/>
    <w:rsid w:val="005372A8"/>
    <w:rsid w:val="005375CA"/>
    <w:rsid w:val="005376BA"/>
    <w:rsid w:val="0054041B"/>
    <w:rsid w:val="005407C2"/>
    <w:rsid w:val="00540F05"/>
    <w:rsid w:val="00541927"/>
    <w:rsid w:val="00541AEA"/>
    <w:rsid w:val="00541BF7"/>
    <w:rsid w:val="00541DEC"/>
    <w:rsid w:val="00541E34"/>
    <w:rsid w:val="005425C6"/>
    <w:rsid w:val="00542757"/>
    <w:rsid w:val="00542997"/>
    <w:rsid w:val="005430AA"/>
    <w:rsid w:val="00543848"/>
    <w:rsid w:val="005439E8"/>
    <w:rsid w:val="00543B68"/>
    <w:rsid w:val="00543C4F"/>
    <w:rsid w:val="005440AC"/>
    <w:rsid w:val="00544194"/>
    <w:rsid w:val="0054453F"/>
    <w:rsid w:val="0054580C"/>
    <w:rsid w:val="00545970"/>
    <w:rsid w:val="00545C41"/>
    <w:rsid w:val="00546541"/>
    <w:rsid w:val="00546554"/>
    <w:rsid w:val="00546779"/>
    <w:rsid w:val="00547022"/>
    <w:rsid w:val="00547BF3"/>
    <w:rsid w:val="005501FB"/>
    <w:rsid w:val="00550504"/>
    <w:rsid w:val="00550924"/>
    <w:rsid w:val="00550CE6"/>
    <w:rsid w:val="00550E52"/>
    <w:rsid w:val="0055115C"/>
    <w:rsid w:val="0055117B"/>
    <w:rsid w:val="00551528"/>
    <w:rsid w:val="00551729"/>
    <w:rsid w:val="00552B15"/>
    <w:rsid w:val="00552E4A"/>
    <w:rsid w:val="0055308A"/>
    <w:rsid w:val="00553768"/>
    <w:rsid w:val="005539EC"/>
    <w:rsid w:val="00553CF4"/>
    <w:rsid w:val="005546AD"/>
    <w:rsid w:val="0055497D"/>
    <w:rsid w:val="00554B1E"/>
    <w:rsid w:val="0055571F"/>
    <w:rsid w:val="00555A54"/>
    <w:rsid w:val="00555CC7"/>
    <w:rsid w:val="005565E6"/>
    <w:rsid w:val="005566B5"/>
    <w:rsid w:val="00556BCA"/>
    <w:rsid w:val="00556D9E"/>
    <w:rsid w:val="00556E1A"/>
    <w:rsid w:val="005574D2"/>
    <w:rsid w:val="00557876"/>
    <w:rsid w:val="00557A2C"/>
    <w:rsid w:val="00557E26"/>
    <w:rsid w:val="00557F5C"/>
    <w:rsid w:val="00557FDB"/>
    <w:rsid w:val="00560B4D"/>
    <w:rsid w:val="005630C1"/>
    <w:rsid w:val="00563690"/>
    <w:rsid w:val="005637A6"/>
    <w:rsid w:val="00564156"/>
    <w:rsid w:val="005643EB"/>
    <w:rsid w:val="00564E86"/>
    <w:rsid w:val="0056549D"/>
    <w:rsid w:val="00565796"/>
    <w:rsid w:val="00565DCE"/>
    <w:rsid w:val="0056629E"/>
    <w:rsid w:val="00566327"/>
    <w:rsid w:val="005666A3"/>
    <w:rsid w:val="00567D78"/>
    <w:rsid w:val="005705C8"/>
    <w:rsid w:val="00571A5F"/>
    <w:rsid w:val="00571B23"/>
    <w:rsid w:val="00571F87"/>
    <w:rsid w:val="00572141"/>
    <w:rsid w:val="00572590"/>
    <w:rsid w:val="005734EB"/>
    <w:rsid w:val="005735CB"/>
    <w:rsid w:val="005737A0"/>
    <w:rsid w:val="00573D25"/>
    <w:rsid w:val="005746B1"/>
    <w:rsid w:val="00574BB1"/>
    <w:rsid w:val="00574F44"/>
    <w:rsid w:val="00575203"/>
    <w:rsid w:val="00575968"/>
    <w:rsid w:val="00575A34"/>
    <w:rsid w:val="00575BBC"/>
    <w:rsid w:val="00575D55"/>
    <w:rsid w:val="00576045"/>
    <w:rsid w:val="00577549"/>
    <w:rsid w:val="00577681"/>
    <w:rsid w:val="00577682"/>
    <w:rsid w:val="00577B24"/>
    <w:rsid w:val="00580C99"/>
    <w:rsid w:val="0058183D"/>
    <w:rsid w:val="00581FD9"/>
    <w:rsid w:val="005821D2"/>
    <w:rsid w:val="0058265D"/>
    <w:rsid w:val="0058270E"/>
    <w:rsid w:val="00582954"/>
    <w:rsid w:val="0058346C"/>
    <w:rsid w:val="005836A5"/>
    <w:rsid w:val="00583F98"/>
    <w:rsid w:val="00584109"/>
    <w:rsid w:val="0058412F"/>
    <w:rsid w:val="0058456F"/>
    <w:rsid w:val="00584BEA"/>
    <w:rsid w:val="00585BD0"/>
    <w:rsid w:val="00585BE5"/>
    <w:rsid w:val="00585DA6"/>
    <w:rsid w:val="00586E2B"/>
    <w:rsid w:val="00586FCF"/>
    <w:rsid w:val="0058706F"/>
    <w:rsid w:val="00587236"/>
    <w:rsid w:val="0058759B"/>
    <w:rsid w:val="00587906"/>
    <w:rsid w:val="00587A72"/>
    <w:rsid w:val="00590361"/>
    <w:rsid w:val="00590630"/>
    <w:rsid w:val="005907FF"/>
    <w:rsid w:val="005908CD"/>
    <w:rsid w:val="00590A99"/>
    <w:rsid w:val="005910B2"/>
    <w:rsid w:val="005912BC"/>
    <w:rsid w:val="005929F4"/>
    <w:rsid w:val="00592F82"/>
    <w:rsid w:val="0059341F"/>
    <w:rsid w:val="005934D7"/>
    <w:rsid w:val="00593E95"/>
    <w:rsid w:val="00593F5C"/>
    <w:rsid w:val="00593FE8"/>
    <w:rsid w:val="0059401F"/>
    <w:rsid w:val="00594269"/>
    <w:rsid w:val="0059429B"/>
    <w:rsid w:val="005943AE"/>
    <w:rsid w:val="0059483D"/>
    <w:rsid w:val="00594F15"/>
    <w:rsid w:val="00595112"/>
    <w:rsid w:val="00595117"/>
    <w:rsid w:val="005953CF"/>
    <w:rsid w:val="00595969"/>
    <w:rsid w:val="00595B4F"/>
    <w:rsid w:val="0059646B"/>
    <w:rsid w:val="00596949"/>
    <w:rsid w:val="00597648"/>
    <w:rsid w:val="00597BD1"/>
    <w:rsid w:val="00597D38"/>
    <w:rsid w:val="00597FE2"/>
    <w:rsid w:val="005A0D87"/>
    <w:rsid w:val="005A1565"/>
    <w:rsid w:val="005A16E6"/>
    <w:rsid w:val="005A227D"/>
    <w:rsid w:val="005A279B"/>
    <w:rsid w:val="005A2854"/>
    <w:rsid w:val="005A2CF3"/>
    <w:rsid w:val="005A2ED6"/>
    <w:rsid w:val="005A32FD"/>
    <w:rsid w:val="005A520C"/>
    <w:rsid w:val="005A575A"/>
    <w:rsid w:val="005A62A0"/>
    <w:rsid w:val="005A6397"/>
    <w:rsid w:val="005A6C81"/>
    <w:rsid w:val="005A6F18"/>
    <w:rsid w:val="005A7F1C"/>
    <w:rsid w:val="005B0372"/>
    <w:rsid w:val="005B04F5"/>
    <w:rsid w:val="005B07DB"/>
    <w:rsid w:val="005B0F8D"/>
    <w:rsid w:val="005B17A5"/>
    <w:rsid w:val="005B520B"/>
    <w:rsid w:val="005B5709"/>
    <w:rsid w:val="005B6187"/>
    <w:rsid w:val="005B6511"/>
    <w:rsid w:val="005B6715"/>
    <w:rsid w:val="005B6A91"/>
    <w:rsid w:val="005B6DD9"/>
    <w:rsid w:val="005B7A91"/>
    <w:rsid w:val="005B7C16"/>
    <w:rsid w:val="005C0018"/>
    <w:rsid w:val="005C0274"/>
    <w:rsid w:val="005C04B4"/>
    <w:rsid w:val="005C064C"/>
    <w:rsid w:val="005C0779"/>
    <w:rsid w:val="005C13F0"/>
    <w:rsid w:val="005C29B4"/>
    <w:rsid w:val="005C3181"/>
    <w:rsid w:val="005C4184"/>
    <w:rsid w:val="005C4335"/>
    <w:rsid w:val="005C4765"/>
    <w:rsid w:val="005C50F0"/>
    <w:rsid w:val="005C515F"/>
    <w:rsid w:val="005C51A2"/>
    <w:rsid w:val="005C5433"/>
    <w:rsid w:val="005C56EA"/>
    <w:rsid w:val="005C5798"/>
    <w:rsid w:val="005C5FDC"/>
    <w:rsid w:val="005C662F"/>
    <w:rsid w:val="005C671B"/>
    <w:rsid w:val="005C6DDC"/>
    <w:rsid w:val="005C6DEE"/>
    <w:rsid w:val="005C6F50"/>
    <w:rsid w:val="005C7761"/>
    <w:rsid w:val="005C796E"/>
    <w:rsid w:val="005D0211"/>
    <w:rsid w:val="005D0428"/>
    <w:rsid w:val="005D0E0D"/>
    <w:rsid w:val="005D19B5"/>
    <w:rsid w:val="005D1A62"/>
    <w:rsid w:val="005D1B1B"/>
    <w:rsid w:val="005D1C91"/>
    <w:rsid w:val="005D201D"/>
    <w:rsid w:val="005D2365"/>
    <w:rsid w:val="005D24B8"/>
    <w:rsid w:val="005D26AC"/>
    <w:rsid w:val="005D323A"/>
    <w:rsid w:val="005D3A6E"/>
    <w:rsid w:val="005D3D16"/>
    <w:rsid w:val="005D40D4"/>
    <w:rsid w:val="005D42DF"/>
    <w:rsid w:val="005D44AC"/>
    <w:rsid w:val="005D44F2"/>
    <w:rsid w:val="005D46C6"/>
    <w:rsid w:val="005D5B2C"/>
    <w:rsid w:val="005D5D98"/>
    <w:rsid w:val="005D5DAC"/>
    <w:rsid w:val="005D5DFB"/>
    <w:rsid w:val="005D5F24"/>
    <w:rsid w:val="005D7715"/>
    <w:rsid w:val="005E0876"/>
    <w:rsid w:val="005E08FC"/>
    <w:rsid w:val="005E0B8E"/>
    <w:rsid w:val="005E0E32"/>
    <w:rsid w:val="005E15D1"/>
    <w:rsid w:val="005E1728"/>
    <w:rsid w:val="005E2523"/>
    <w:rsid w:val="005E2622"/>
    <w:rsid w:val="005E29A5"/>
    <w:rsid w:val="005E3148"/>
    <w:rsid w:val="005E4B1A"/>
    <w:rsid w:val="005E4C96"/>
    <w:rsid w:val="005E5185"/>
    <w:rsid w:val="005E5254"/>
    <w:rsid w:val="005E5514"/>
    <w:rsid w:val="005E627F"/>
    <w:rsid w:val="005E6B6A"/>
    <w:rsid w:val="005E71AC"/>
    <w:rsid w:val="005E7C2C"/>
    <w:rsid w:val="005F0953"/>
    <w:rsid w:val="005F1F17"/>
    <w:rsid w:val="005F202F"/>
    <w:rsid w:val="005F2C04"/>
    <w:rsid w:val="005F4393"/>
    <w:rsid w:val="005F58CA"/>
    <w:rsid w:val="005F5ED8"/>
    <w:rsid w:val="005F607E"/>
    <w:rsid w:val="005F65EC"/>
    <w:rsid w:val="005F674B"/>
    <w:rsid w:val="005F6793"/>
    <w:rsid w:val="005F6857"/>
    <w:rsid w:val="005F6876"/>
    <w:rsid w:val="005F727C"/>
    <w:rsid w:val="005F760A"/>
    <w:rsid w:val="005F7C24"/>
    <w:rsid w:val="0060064B"/>
    <w:rsid w:val="00600707"/>
    <w:rsid w:val="006007FB"/>
    <w:rsid w:val="00600E0C"/>
    <w:rsid w:val="00600F4C"/>
    <w:rsid w:val="0060132F"/>
    <w:rsid w:val="00601AFD"/>
    <w:rsid w:val="00601F76"/>
    <w:rsid w:val="0060206A"/>
    <w:rsid w:val="00602265"/>
    <w:rsid w:val="00602863"/>
    <w:rsid w:val="006035FD"/>
    <w:rsid w:val="006036FD"/>
    <w:rsid w:val="00603785"/>
    <w:rsid w:val="00605014"/>
    <w:rsid w:val="00605A1C"/>
    <w:rsid w:val="00605FC8"/>
    <w:rsid w:val="006064E3"/>
    <w:rsid w:val="00606829"/>
    <w:rsid w:val="00606A83"/>
    <w:rsid w:val="00606F59"/>
    <w:rsid w:val="00607627"/>
    <w:rsid w:val="00607849"/>
    <w:rsid w:val="00607AE2"/>
    <w:rsid w:val="00611872"/>
    <w:rsid w:val="00611A3E"/>
    <w:rsid w:val="006120AD"/>
    <w:rsid w:val="0061219B"/>
    <w:rsid w:val="006121D1"/>
    <w:rsid w:val="00613282"/>
    <w:rsid w:val="00613855"/>
    <w:rsid w:val="00613D24"/>
    <w:rsid w:val="00614E19"/>
    <w:rsid w:val="00615A21"/>
    <w:rsid w:val="00615B39"/>
    <w:rsid w:val="00615B4B"/>
    <w:rsid w:val="00616B11"/>
    <w:rsid w:val="00616E90"/>
    <w:rsid w:val="006171D4"/>
    <w:rsid w:val="00617559"/>
    <w:rsid w:val="006177C3"/>
    <w:rsid w:val="0061785A"/>
    <w:rsid w:val="00617863"/>
    <w:rsid w:val="00617D82"/>
    <w:rsid w:val="00617F32"/>
    <w:rsid w:val="0062066B"/>
    <w:rsid w:val="006208BC"/>
    <w:rsid w:val="00620F65"/>
    <w:rsid w:val="00621307"/>
    <w:rsid w:val="00621373"/>
    <w:rsid w:val="006225B7"/>
    <w:rsid w:val="00622986"/>
    <w:rsid w:val="00622B0E"/>
    <w:rsid w:val="0062337B"/>
    <w:rsid w:val="00623565"/>
    <w:rsid w:val="00623D51"/>
    <w:rsid w:val="006242D9"/>
    <w:rsid w:val="00624BE8"/>
    <w:rsid w:val="00624E27"/>
    <w:rsid w:val="00625554"/>
    <w:rsid w:val="006255C1"/>
    <w:rsid w:val="00625FF9"/>
    <w:rsid w:val="006261BF"/>
    <w:rsid w:val="006267A7"/>
    <w:rsid w:val="006273D9"/>
    <w:rsid w:val="00627498"/>
    <w:rsid w:val="0062776A"/>
    <w:rsid w:val="00630416"/>
    <w:rsid w:val="0063089A"/>
    <w:rsid w:val="006329EC"/>
    <w:rsid w:val="00632F32"/>
    <w:rsid w:val="00633B50"/>
    <w:rsid w:val="0063538C"/>
    <w:rsid w:val="00635BA3"/>
    <w:rsid w:val="00636735"/>
    <w:rsid w:val="006368F1"/>
    <w:rsid w:val="00636D1B"/>
    <w:rsid w:val="00640CBC"/>
    <w:rsid w:val="0064104C"/>
    <w:rsid w:val="006410B0"/>
    <w:rsid w:val="00641236"/>
    <w:rsid w:val="00641BA5"/>
    <w:rsid w:val="00641C17"/>
    <w:rsid w:val="00641E6F"/>
    <w:rsid w:val="00643C37"/>
    <w:rsid w:val="0064452B"/>
    <w:rsid w:val="0064508F"/>
    <w:rsid w:val="006457C2"/>
    <w:rsid w:val="006467F6"/>
    <w:rsid w:val="00646A4E"/>
    <w:rsid w:val="00646BAC"/>
    <w:rsid w:val="00646F66"/>
    <w:rsid w:val="0064721F"/>
    <w:rsid w:val="00647655"/>
    <w:rsid w:val="00647881"/>
    <w:rsid w:val="00647A18"/>
    <w:rsid w:val="00647F05"/>
    <w:rsid w:val="006508C4"/>
    <w:rsid w:val="00650CAD"/>
    <w:rsid w:val="006511C1"/>
    <w:rsid w:val="00651689"/>
    <w:rsid w:val="00651F46"/>
    <w:rsid w:val="0065207C"/>
    <w:rsid w:val="006522FD"/>
    <w:rsid w:val="00652963"/>
    <w:rsid w:val="00652CFC"/>
    <w:rsid w:val="006539FA"/>
    <w:rsid w:val="00653A5D"/>
    <w:rsid w:val="0065400F"/>
    <w:rsid w:val="0065418A"/>
    <w:rsid w:val="00654851"/>
    <w:rsid w:val="00655B91"/>
    <w:rsid w:val="0065654F"/>
    <w:rsid w:val="006566D9"/>
    <w:rsid w:val="0065708F"/>
    <w:rsid w:val="00657486"/>
    <w:rsid w:val="00657B4D"/>
    <w:rsid w:val="006609D6"/>
    <w:rsid w:val="00660BF5"/>
    <w:rsid w:val="00661224"/>
    <w:rsid w:val="0066175C"/>
    <w:rsid w:val="0066251D"/>
    <w:rsid w:val="00662962"/>
    <w:rsid w:val="0066313A"/>
    <w:rsid w:val="00663491"/>
    <w:rsid w:val="00664F25"/>
    <w:rsid w:val="00665126"/>
    <w:rsid w:val="00666194"/>
    <w:rsid w:val="00666440"/>
    <w:rsid w:val="00666C33"/>
    <w:rsid w:val="00666F1D"/>
    <w:rsid w:val="0066717A"/>
    <w:rsid w:val="00667B70"/>
    <w:rsid w:val="00667C72"/>
    <w:rsid w:val="00667DE7"/>
    <w:rsid w:val="00667EFE"/>
    <w:rsid w:val="006700E6"/>
    <w:rsid w:val="006708C7"/>
    <w:rsid w:val="006709DE"/>
    <w:rsid w:val="0067115D"/>
    <w:rsid w:val="00671744"/>
    <w:rsid w:val="00671B25"/>
    <w:rsid w:val="00671B90"/>
    <w:rsid w:val="006720DA"/>
    <w:rsid w:val="00672C18"/>
    <w:rsid w:val="0067336D"/>
    <w:rsid w:val="00673A32"/>
    <w:rsid w:val="00675F9B"/>
    <w:rsid w:val="0067605C"/>
    <w:rsid w:val="00676136"/>
    <w:rsid w:val="0067640C"/>
    <w:rsid w:val="006766C0"/>
    <w:rsid w:val="006768B7"/>
    <w:rsid w:val="006768E0"/>
    <w:rsid w:val="00676969"/>
    <w:rsid w:val="00676AFE"/>
    <w:rsid w:val="00676B01"/>
    <w:rsid w:val="00677263"/>
    <w:rsid w:val="00677394"/>
    <w:rsid w:val="00677B0D"/>
    <w:rsid w:val="00677D06"/>
    <w:rsid w:val="0068024D"/>
    <w:rsid w:val="00680551"/>
    <w:rsid w:val="00681200"/>
    <w:rsid w:val="00681465"/>
    <w:rsid w:val="00681931"/>
    <w:rsid w:val="00682320"/>
    <w:rsid w:val="006823AC"/>
    <w:rsid w:val="00682A54"/>
    <w:rsid w:val="00683021"/>
    <w:rsid w:val="00683366"/>
    <w:rsid w:val="00683875"/>
    <w:rsid w:val="00683F05"/>
    <w:rsid w:val="006846C4"/>
    <w:rsid w:val="00684833"/>
    <w:rsid w:val="00684A69"/>
    <w:rsid w:val="00684AE8"/>
    <w:rsid w:val="006859B0"/>
    <w:rsid w:val="00686661"/>
    <w:rsid w:val="00686885"/>
    <w:rsid w:val="00686974"/>
    <w:rsid w:val="00687137"/>
    <w:rsid w:val="00687409"/>
    <w:rsid w:val="006879CF"/>
    <w:rsid w:val="00687C1E"/>
    <w:rsid w:val="00690D6D"/>
    <w:rsid w:val="00690F68"/>
    <w:rsid w:val="00692907"/>
    <w:rsid w:val="00692ED9"/>
    <w:rsid w:val="006934B3"/>
    <w:rsid w:val="006941C5"/>
    <w:rsid w:val="00694F26"/>
    <w:rsid w:val="00695695"/>
    <w:rsid w:val="006957A5"/>
    <w:rsid w:val="006968DE"/>
    <w:rsid w:val="0069795F"/>
    <w:rsid w:val="006A0208"/>
    <w:rsid w:val="006A023D"/>
    <w:rsid w:val="006A04DF"/>
    <w:rsid w:val="006A0BF7"/>
    <w:rsid w:val="006A1230"/>
    <w:rsid w:val="006A1B57"/>
    <w:rsid w:val="006A243E"/>
    <w:rsid w:val="006A26A5"/>
    <w:rsid w:val="006A2AD3"/>
    <w:rsid w:val="006A2AF1"/>
    <w:rsid w:val="006A2B4F"/>
    <w:rsid w:val="006A2D39"/>
    <w:rsid w:val="006A2DF2"/>
    <w:rsid w:val="006A3256"/>
    <w:rsid w:val="006A3263"/>
    <w:rsid w:val="006A3518"/>
    <w:rsid w:val="006A3DD7"/>
    <w:rsid w:val="006A4179"/>
    <w:rsid w:val="006A4C2A"/>
    <w:rsid w:val="006A511F"/>
    <w:rsid w:val="006A5446"/>
    <w:rsid w:val="006A58F8"/>
    <w:rsid w:val="006A5993"/>
    <w:rsid w:val="006A5B38"/>
    <w:rsid w:val="006A6221"/>
    <w:rsid w:val="006A6330"/>
    <w:rsid w:val="006A63EB"/>
    <w:rsid w:val="006A6BDA"/>
    <w:rsid w:val="006A6BEA"/>
    <w:rsid w:val="006A6E8D"/>
    <w:rsid w:val="006A6FE5"/>
    <w:rsid w:val="006A77D1"/>
    <w:rsid w:val="006A78BB"/>
    <w:rsid w:val="006A79FA"/>
    <w:rsid w:val="006A7F0D"/>
    <w:rsid w:val="006B074D"/>
    <w:rsid w:val="006B097A"/>
    <w:rsid w:val="006B0D50"/>
    <w:rsid w:val="006B10DE"/>
    <w:rsid w:val="006B1162"/>
    <w:rsid w:val="006B2408"/>
    <w:rsid w:val="006B29F0"/>
    <w:rsid w:val="006B308A"/>
    <w:rsid w:val="006B3271"/>
    <w:rsid w:val="006B3693"/>
    <w:rsid w:val="006B4CED"/>
    <w:rsid w:val="006B51D1"/>
    <w:rsid w:val="006B54CB"/>
    <w:rsid w:val="006B6329"/>
    <w:rsid w:val="006B7022"/>
    <w:rsid w:val="006B7179"/>
    <w:rsid w:val="006B75F8"/>
    <w:rsid w:val="006C03F6"/>
    <w:rsid w:val="006C04C0"/>
    <w:rsid w:val="006C086A"/>
    <w:rsid w:val="006C0A4E"/>
    <w:rsid w:val="006C0DB4"/>
    <w:rsid w:val="006C0E07"/>
    <w:rsid w:val="006C0EEE"/>
    <w:rsid w:val="006C1498"/>
    <w:rsid w:val="006C17DA"/>
    <w:rsid w:val="006C3660"/>
    <w:rsid w:val="006C42BC"/>
    <w:rsid w:val="006C4DBB"/>
    <w:rsid w:val="006C540E"/>
    <w:rsid w:val="006C5752"/>
    <w:rsid w:val="006C59A5"/>
    <w:rsid w:val="006C5CFB"/>
    <w:rsid w:val="006C5E18"/>
    <w:rsid w:val="006C64FF"/>
    <w:rsid w:val="006C67C9"/>
    <w:rsid w:val="006C771C"/>
    <w:rsid w:val="006C778D"/>
    <w:rsid w:val="006D07D6"/>
    <w:rsid w:val="006D0A10"/>
    <w:rsid w:val="006D0CA5"/>
    <w:rsid w:val="006D129B"/>
    <w:rsid w:val="006D12AA"/>
    <w:rsid w:val="006D1371"/>
    <w:rsid w:val="006D142D"/>
    <w:rsid w:val="006D1B20"/>
    <w:rsid w:val="006D2691"/>
    <w:rsid w:val="006D280D"/>
    <w:rsid w:val="006D342C"/>
    <w:rsid w:val="006D39C7"/>
    <w:rsid w:val="006D3D2E"/>
    <w:rsid w:val="006D4377"/>
    <w:rsid w:val="006D47E7"/>
    <w:rsid w:val="006D4937"/>
    <w:rsid w:val="006D59CC"/>
    <w:rsid w:val="006D6744"/>
    <w:rsid w:val="006D69F6"/>
    <w:rsid w:val="006D6C9A"/>
    <w:rsid w:val="006D6CE8"/>
    <w:rsid w:val="006D6FE3"/>
    <w:rsid w:val="006D72E1"/>
    <w:rsid w:val="006D73E9"/>
    <w:rsid w:val="006D7930"/>
    <w:rsid w:val="006D7AD6"/>
    <w:rsid w:val="006E0251"/>
    <w:rsid w:val="006E075A"/>
    <w:rsid w:val="006E12CB"/>
    <w:rsid w:val="006E282A"/>
    <w:rsid w:val="006E39B5"/>
    <w:rsid w:val="006E41CF"/>
    <w:rsid w:val="006E48D9"/>
    <w:rsid w:val="006E4A83"/>
    <w:rsid w:val="006E587B"/>
    <w:rsid w:val="006E5DB7"/>
    <w:rsid w:val="006E644E"/>
    <w:rsid w:val="006E6D94"/>
    <w:rsid w:val="006E6F39"/>
    <w:rsid w:val="006E6F96"/>
    <w:rsid w:val="006E71FE"/>
    <w:rsid w:val="006E745F"/>
    <w:rsid w:val="006E75F0"/>
    <w:rsid w:val="006E7B7C"/>
    <w:rsid w:val="006E7DCC"/>
    <w:rsid w:val="006F06C9"/>
    <w:rsid w:val="006F072F"/>
    <w:rsid w:val="006F0DFA"/>
    <w:rsid w:val="006F0EA3"/>
    <w:rsid w:val="006F146B"/>
    <w:rsid w:val="006F16D9"/>
    <w:rsid w:val="006F219F"/>
    <w:rsid w:val="006F2301"/>
    <w:rsid w:val="006F2B59"/>
    <w:rsid w:val="006F2FE8"/>
    <w:rsid w:val="006F3463"/>
    <w:rsid w:val="006F433F"/>
    <w:rsid w:val="006F4A9E"/>
    <w:rsid w:val="006F4AA4"/>
    <w:rsid w:val="006F50C3"/>
    <w:rsid w:val="006F511D"/>
    <w:rsid w:val="006F5FF9"/>
    <w:rsid w:val="006F689E"/>
    <w:rsid w:val="006F6E4B"/>
    <w:rsid w:val="006F7194"/>
    <w:rsid w:val="006F7F02"/>
    <w:rsid w:val="00701115"/>
    <w:rsid w:val="0070173F"/>
    <w:rsid w:val="00701B10"/>
    <w:rsid w:val="00702041"/>
    <w:rsid w:val="00702F1B"/>
    <w:rsid w:val="00703A03"/>
    <w:rsid w:val="00704F29"/>
    <w:rsid w:val="00706020"/>
    <w:rsid w:val="007061BA"/>
    <w:rsid w:val="0070696E"/>
    <w:rsid w:val="00706A6A"/>
    <w:rsid w:val="00706CF9"/>
    <w:rsid w:val="007074D3"/>
    <w:rsid w:val="00707D3A"/>
    <w:rsid w:val="007103CE"/>
    <w:rsid w:val="00710AE4"/>
    <w:rsid w:val="00710C67"/>
    <w:rsid w:val="00710F5D"/>
    <w:rsid w:val="00711059"/>
    <w:rsid w:val="007110C3"/>
    <w:rsid w:val="007123A8"/>
    <w:rsid w:val="0071253F"/>
    <w:rsid w:val="00712B63"/>
    <w:rsid w:val="00712E65"/>
    <w:rsid w:val="00713444"/>
    <w:rsid w:val="00713527"/>
    <w:rsid w:val="007136CD"/>
    <w:rsid w:val="00713941"/>
    <w:rsid w:val="00714DFD"/>
    <w:rsid w:val="0071587C"/>
    <w:rsid w:val="00715D15"/>
    <w:rsid w:val="00715F29"/>
    <w:rsid w:val="00716051"/>
    <w:rsid w:val="00716083"/>
    <w:rsid w:val="00716114"/>
    <w:rsid w:val="00716496"/>
    <w:rsid w:val="0071684E"/>
    <w:rsid w:val="00716898"/>
    <w:rsid w:val="00716C04"/>
    <w:rsid w:val="00716CDE"/>
    <w:rsid w:val="00716FD1"/>
    <w:rsid w:val="0071736D"/>
    <w:rsid w:val="007177C0"/>
    <w:rsid w:val="00720219"/>
    <w:rsid w:val="00720AAD"/>
    <w:rsid w:val="00720B0A"/>
    <w:rsid w:val="00721862"/>
    <w:rsid w:val="00722D35"/>
    <w:rsid w:val="00723011"/>
    <w:rsid w:val="0072343F"/>
    <w:rsid w:val="00723632"/>
    <w:rsid w:val="00723EC6"/>
    <w:rsid w:val="0072498D"/>
    <w:rsid w:val="00724F59"/>
    <w:rsid w:val="00725072"/>
    <w:rsid w:val="0072589F"/>
    <w:rsid w:val="007260CF"/>
    <w:rsid w:val="0072685C"/>
    <w:rsid w:val="007268A0"/>
    <w:rsid w:val="00726D5E"/>
    <w:rsid w:val="00726DD1"/>
    <w:rsid w:val="00727284"/>
    <w:rsid w:val="007279FD"/>
    <w:rsid w:val="00727B40"/>
    <w:rsid w:val="00727E54"/>
    <w:rsid w:val="0073025D"/>
    <w:rsid w:val="00730375"/>
    <w:rsid w:val="007309D8"/>
    <w:rsid w:val="00730DC0"/>
    <w:rsid w:val="007310C4"/>
    <w:rsid w:val="00731310"/>
    <w:rsid w:val="00732158"/>
    <w:rsid w:val="0073216A"/>
    <w:rsid w:val="007321B9"/>
    <w:rsid w:val="007323EA"/>
    <w:rsid w:val="00732AC9"/>
    <w:rsid w:val="00733D4A"/>
    <w:rsid w:val="007340EF"/>
    <w:rsid w:val="0073432E"/>
    <w:rsid w:val="007345F1"/>
    <w:rsid w:val="007346FE"/>
    <w:rsid w:val="00734B10"/>
    <w:rsid w:val="00734B8B"/>
    <w:rsid w:val="00734F30"/>
    <w:rsid w:val="00734F37"/>
    <w:rsid w:val="00735E17"/>
    <w:rsid w:val="00736E2D"/>
    <w:rsid w:val="0073770F"/>
    <w:rsid w:val="00737841"/>
    <w:rsid w:val="007409B0"/>
    <w:rsid w:val="00740DC5"/>
    <w:rsid w:val="00741270"/>
    <w:rsid w:val="007419F4"/>
    <w:rsid w:val="00741BCD"/>
    <w:rsid w:val="0074208C"/>
    <w:rsid w:val="007420DB"/>
    <w:rsid w:val="00742466"/>
    <w:rsid w:val="00742532"/>
    <w:rsid w:val="00742DA9"/>
    <w:rsid w:val="0074301A"/>
    <w:rsid w:val="00743466"/>
    <w:rsid w:val="00744219"/>
    <w:rsid w:val="007444F2"/>
    <w:rsid w:val="00744C87"/>
    <w:rsid w:val="00744EC8"/>
    <w:rsid w:val="0074520F"/>
    <w:rsid w:val="0074656A"/>
    <w:rsid w:val="0074656C"/>
    <w:rsid w:val="007469EB"/>
    <w:rsid w:val="007476A2"/>
    <w:rsid w:val="007479AD"/>
    <w:rsid w:val="00747BA0"/>
    <w:rsid w:val="00750134"/>
    <w:rsid w:val="007508B3"/>
    <w:rsid w:val="00750D37"/>
    <w:rsid w:val="007511ED"/>
    <w:rsid w:val="00751FAF"/>
    <w:rsid w:val="007529EB"/>
    <w:rsid w:val="00752EC2"/>
    <w:rsid w:val="00753EED"/>
    <w:rsid w:val="0075486E"/>
    <w:rsid w:val="0075496F"/>
    <w:rsid w:val="007551B7"/>
    <w:rsid w:val="00755579"/>
    <w:rsid w:val="00755EAC"/>
    <w:rsid w:val="0075604D"/>
    <w:rsid w:val="007560D2"/>
    <w:rsid w:val="00756D50"/>
    <w:rsid w:val="00760456"/>
    <w:rsid w:val="0076048E"/>
    <w:rsid w:val="0076074C"/>
    <w:rsid w:val="00760778"/>
    <w:rsid w:val="007607B0"/>
    <w:rsid w:val="00760DE8"/>
    <w:rsid w:val="00761103"/>
    <w:rsid w:val="00761D5A"/>
    <w:rsid w:val="00761E4D"/>
    <w:rsid w:val="007622FD"/>
    <w:rsid w:val="007625E9"/>
    <w:rsid w:val="00762841"/>
    <w:rsid w:val="00762E44"/>
    <w:rsid w:val="00763206"/>
    <w:rsid w:val="00763317"/>
    <w:rsid w:val="007637F7"/>
    <w:rsid w:val="00763A93"/>
    <w:rsid w:val="00764940"/>
    <w:rsid w:val="00764955"/>
    <w:rsid w:val="0076544D"/>
    <w:rsid w:val="00765696"/>
    <w:rsid w:val="0076633D"/>
    <w:rsid w:val="00767454"/>
    <w:rsid w:val="00767839"/>
    <w:rsid w:val="0077026C"/>
    <w:rsid w:val="007711F0"/>
    <w:rsid w:val="007721CD"/>
    <w:rsid w:val="007726C3"/>
    <w:rsid w:val="00772989"/>
    <w:rsid w:val="00772B24"/>
    <w:rsid w:val="00773051"/>
    <w:rsid w:val="007732DA"/>
    <w:rsid w:val="007736D9"/>
    <w:rsid w:val="00773CD7"/>
    <w:rsid w:val="00774504"/>
    <w:rsid w:val="007746E6"/>
    <w:rsid w:val="00774927"/>
    <w:rsid w:val="00774E84"/>
    <w:rsid w:val="00774EA7"/>
    <w:rsid w:val="00775E22"/>
    <w:rsid w:val="00775E9A"/>
    <w:rsid w:val="00775EFD"/>
    <w:rsid w:val="00776512"/>
    <w:rsid w:val="007769CA"/>
    <w:rsid w:val="00776CBE"/>
    <w:rsid w:val="00776E6D"/>
    <w:rsid w:val="007773CF"/>
    <w:rsid w:val="00780070"/>
    <w:rsid w:val="00780146"/>
    <w:rsid w:val="00781D5D"/>
    <w:rsid w:val="007821E2"/>
    <w:rsid w:val="007826F4"/>
    <w:rsid w:val="00782FD9"/>
    <w:rsid w:val="00783254"/>
    <w:rsid w:val="00783A98"/>
    <w:rsid w:val="00784614"/>
    <w:rsid w:val="007847D8"/>
    <w:rsid w:val="00784DB5"/>
    <w:rsid w:val="00784F36"/>
    <w:rsid w:val="00786E4A"/>
    <w:rsid w:val="00787D80"/>
    <w:rsid w:val="00787F34"/>
    <w:rsid w:val="0079033B"/>
    <w:rsid w:val="007908D5"/>
    <w:rsid w:val="00791792"/>
    <w:rsid w:val="00791CD7"/>
    <w:rsid w:val="007920CD"/>
    <w:rsid w:val="00792516"/>
    <w:rsid w:val="0079290C"/>
    <w:rsid w:val="00792BCF"/>
    <w:rsid w:val="00792C8D"/>
    <w:rsid w:val="0079344C"/>
    <w:rsid w:val="00793D3E"/>
    <w:rsid w:val="00793E7F"/>
    <w:rsid w:val="00793FC3"/>
    <w:rsid w:val="00795607"/>
    <w:rsid w:val="00795FF6"/>
    <w:rsid w:val="00796AC4"/>
    <w:rsid w:val="0079704A"/>
    <w:rsid w:val="00797972"/>
    <w:rsid w:val="00797DD3"/>
    <w:rsid w:val="007A0007"/>
    <w:rsid w:val="007A0B0B"/>
    <w:rsid w:val="007A10E4"/>
    <w:rsid w:val="007A11CA"/>
    <w:rsid w:val="007A174E"/>
    <w:rsid w:val="007A1B33"/>
    <w:rsid w:val="007A1C3D"/>
    <w:rsid w:val="007A2996"/>
    <w:rsid w:val="007A2CC0"/>
    <w:rsid w:val="007A3A5E"/>
    <w:rsid w:val="007A3A95"/>
    <w:rsid w:val="007A4089"/>
    <w:rsid w:val="007A42AC"/>
    <w:rsid w:val="007A49A2"/>
    <w:rsid w:val="007A5717"/>
    <w:rsid w:val="007A598F"/>
    <w:rsid w:val="007A5D96"/>
    <w:rsid w:val="007A6075"/>
    <w:rsid w:val="007A6A0A"/>
    <w:rsid w:val="007A6E56"/>
    <w:rsid w:val="007A7514"/>
    <w:rsid w:val="007B1022"/>
    <w:rsid w:val="007B1684"/>
    <w:rsid w:val="007B18A5"/>
    <w:rsid w:val="007B18BF"/>
    <w:rsid w:val="007B19B5"/>
    <w:rsid w:val="007B1A39"/>
    <w:rsid w:val="007B1C50"/>
    <w:rsid w:val="007B1E4C"/>
    <w:rsid w:val="007B24D8"/>
    <w:rsid w:val="007B24FD"/>
    <w:rsid w:val="007B3302"/>
    <w:rsid w:val="007B3371"/>
    <w:rsid w:val="007B53E2"/>
    <w:rsid w:val="007B54A5"/>
    <w:rsid w:val="007B54BA"/>
    <w:rsid w:val="007B5BD6"/>
    <w:rsid w:val="007B614A"/>
    <w:rsid w:val="007B6AEA"/>
    <w:rsid w:val="007B78CC"/>
    <w:rsid w:val="007C0796"/>
    <w:rsid w:val="007C1539"/>
    <w:rsid w:val="007C1E9A"/>
    <w:rsid w:val="007C2798"/>
    <w:rsid w:val="007C2FA3"/>
    <w:rsid w:val="007C327C"/>
    <w:rsid w:val="007C39F9"/>
    <w:rsid w:val="007C43BF"/>
    <w:rsid w:val="007C4492"/>
    <w:rsid w:val="007C4575"/>
    <w:rsid w:val="007C467C"/>
    <w:rsid w:val="007C4A39"/>
    <w:rsid w:val="007C5256"/>
    <w:rsid w:val="007C5D4B"/>
    <w:rsid w:val="007C5DEB"/>
    <w:rsid w:val="007C622C"/>
    <w:rsid w:val="007C64E8"/>
    <w:rsid w:val="007C6548"/>
    <w:rsid w:val="007C6BA7"/>
    <w:rsid w:val="007C722F"/>
    <w:rsid w:val="007C7489"/>
    <w:rsid w:val="007C7BA5"/>
    <w:rsid w:val="007D0BAF"/>
    <w:rsid w:val="007D12EC"/>
    <w:rsid w:val="007D13DD"/>
    <w:rsid w:val="007D17EA"/>
    <w:rsid w:val="007D1B05"/>
    <w:rsid w:val="007D26CC"/>
    <w:rsid w:val="007D3205"/>
    <w:rsid w:val="007D3264"/>
    <w:rsid w:val="007D32BA"/>
    <w:rsid w:val="007D3F47"/>
    <w:rsid w:val="007D41BA"/>
    <w:rsid w:val="007D426D"/>
    <w:rsid w:val="007D42A6"/>
    <w:rsid w:val="007D4F1D"/>
    <w:rsid w:val="007D608F"/>
    <w:rsid w:val="007D7159"/>
    <w:rsid w:val="007D71A7"/>
    <w:rsid w:val="007D7B6C"/>
    <w:rsid w:val="007E0282"/>
    <w:rsid w:val="007E0317"/>
    <w:rsid w:val="007E0922"/>
    <w:rsid w:val="007E09BB"/>
    <w:rsid w:val="007E09E4"/>
    <w:rsid w:val="007E0DFE"/>
    <w:rsid w:val="007E0EA4"/>
    <w:rsid w:val="007E1912"/>
    <w:rsid w:val="007E1B55"/>
    <w:rsid w:val="007E1C20"/>
    <w:rsid w:val="007E1D7B"/>
    <w:rsid w:val="007E238F"/>
    <w:rsid w:val="007E2CD5"/>
    <w:rsid w:val="007E2D17"/>
    <w:rsid w:val="007E31F3"/>
    <w:rsid w:val="007E3352"/>
    <w:rsid w:val="007E35DE"/>
    <w:rsid w:val="007E3A13"/>
    <w:rsid w:val="007E3A74"/>
    <w:rsid w:val="007E3C99"/>
    <w:rsid w:val="007E3EE9"/>
    <w:rsid w:val="007E45A1"/>
    <w:rsid w:val="007E49CD"/>
    <w:rsid w:val="007E5280"/>
    <w:rsid w:val="007E536F"/>
    <w:rsid w:val="007E5485"/>
    <w:rsid w:val="007E5AAC"/>
    <w:rsid w:val="007E6310"/>
    <w:rsid w:val="007E6673"/>
    <w:rsid w:val="007E6734"/>
    <w:rsid w:val="007E68F8"/>
    <w:rsid w:val="007E7136"/>
    <w:rsid w:val="007E7579"/>
    <w:rsid w:val="007E75FE"/>
    <w:rsid w:val="007F0E3E"/>
    <w:rsid w:val="007F0ED3"/>
    <w:rsid w:val="007F0F3F"/>
    <w:rsid w:val="007F12F6"/>
    <w:rsid w:val="007F190C"/>
    <w:rsid w:val="007F2676"/>
    <w:rsid w:val="007F3C79"/>
    <w:rsid w:val="007F4A6C"/>
    <w:rsid w:val="007F4C44"/>
    <w:rsid w:val="007F63C4"/>
    <w:rsid w:val="007F675F"/>
    <w:rsid w:val="007F6B12"/>
    <w:rsid w:val="007F6B30"/>
    <w:rsid w:val="007F6C9D"/>
    <w:rsid w:val="007F6EED"/>
    <w:rsid w:val="007F734D"/>
    <w:rsid w:val="007F7F82"/>
    <w:rsid w:val="00800A3F"/>
    <w:rsid w:val="00800EB9"/>
    <w:rsid w:val="00800FA6"/>
    <w:rsid w:val="008012F7"/>
    <w:rsid w:val="008014DE"/>
    <w:rsid w:val="008016D4"/>
    <w:rsid w:val="0080180D"/>
    <w:rsid w:val="00801A86"/>
    <w:rsid w:val="008023F3"/>
    <w:rsid w:val="00802447"/>
    <w:rsid w:val="0080259B"/>
    <w:rsid w:val="0080273D"/>
    <w:rsid w:val="00802C95"/>
    <w:rsid w:val="00802FC3"/>
    <w:rsid w:val="008040C4"/>
    <w:rsid w:val="00804623"/>
    <w:rsid w:val="00805178"/>
    <w:rsid w:val="00805E6F"/>
    <w:rsid w:val="0080712F"/>
    <w:rsid w:val="00810A45"/>
    <w:rsid w:val="0081198E"/>
    <w:rsid w:val="008121CE"/>
    <w:rsid w:val="00812AC9"/>
    <w:rsid w:val="00812F4E"/>
    <w:rsid w:val="008145D3"/>
    <w:rsid w:val="00814EA2"/>
    <w:rsid w:val="008151FD"/>
    <w:rsid w:val="008156F4"/>
    <w:rsid w:val="00815935"/>
    <w:rsid w:val="0081639B"/>
    <w:rsid w:val="00816B6C"/>
    <w:rsid w:val="0081793E"/>
    <w:rsid w:val="00817A31"/>
    <w:rsid w:val="00817EFF"/>
    <w:rsid w:val="008207A9"/>
    <w:rsid w:val="008216CE"/>
    <w:rsid w:val="00821A06"/>
    <w:rsid w:val="00822D35"/>
    <w:rsid w:val="00823106"/>
    <w:rsid w:val="008235DA"/>
    <w:rsid w:val="00823687"/>
    <w:rsid w:val="00823BA4"/>
    <w:rsid w:val="008246FF"/>
    <w:rsid w:val="00824A33"/>
    <w:rsid w:val="00825EAA"/>
    <w:rsid w:val="008266A0"/>
    <w:rsid w:val="00826BEA"/>
    <w:rsid w:val="00827279"/>
    <w:rsid w:val="008275CC"/>
    <w:rsid w:val="008303AC"/>
    <w:rsid w:val="008309C4"/>
    <w:rsid w:val="00830E94"/>
    <w:rsid w:val="00831034"/>
    <w:rsid w:val="00831569"/>
    <w:rsid w:val="00832870"/>
    <w:rsid w:val="0083289A"/>
    <w:rsid w:val="008334F3"/>
    <w:rsid w:val="0083353C"/>
    <w:rsid w:val="00834DCE"/>
    <w:rsid w:val="008351D5"/>
    <w:rsid w:val="00835883"/>
    <w:rsid w:val="00835983"/>
    <w:rsid w:val="00835AAB"/>
    <w:rsid w:val="00835C88"/>
    <w:rsid w:val="00836843"/>
    <w:rsid w:val="0083699E"/>
    <w:rsid w:val="00836B46"/>
    <w:rsid w:val="008372DE"/>
    <w:rsid w:val="00837A43"/>
    <w:rsid w:val="00840105"/>
    <w:rsid w:val="00840280"/>
    <w:rsid w:val="00840989"/>
    <w:rsid w:val="00840DB9"/>
    <w:rsid w:val="00840DD2"/>
    <w:rsid w:val="00840DD3"/>
    <w:rsid w:val="00841698"/>
    <w:rsid w:val="00841E92"/>
    <w:rsid w:val="00841EE4"/>
    <w:rsid w:val="00841F50"/>
    <w:rsid w:val="0084280E"/>
    <w:rsid w:val="00842815"/>
    <w:rsid w:val="008429D0"/>
    <w:rsid w:val="00842D1A"/>
    <w:rsid w:val="00842F42"/>
    <w:rsid w:val="008434C6"/>
    <w:rsid w:val="0084352B"/>
    <w:rsid w:val="00843E6B"/>
    <w:rsid w:val="00844403"/>
    <w:rsid w:val="00844AE7"/>
    <w:rsid w:val="008455D0"/>
    <w:rsid w:val="00845688"/>
    <w:rsid w:val="00846457"/>
    <w:rsid w:val="008467A2"/>
    <w:rsid w:val="00846E70"/>
    <w:rsid w:val="0084751F"/>
    <w:rsid w:val="00847F3A"/>
    <w:rsid w:val="00850350"/>
    <w:rsid w:val="008503B3"/>
    <w:rsid w:val="0085156D"/>
    <w:rsid w:val="00851ACC"/>
    <w:rsid w:val="00851B6E"/>
    <w:rsid w:val="00851B80"/>
    <w:rsid w:val="008521D8"/>
    <w:rsid w:val="00852491"/>
    <w:rsid w:val="00852A52"/>
    <w:rsid w:val="00852FA7"/>
    <w:rsid w:val="008536EF"/>
    <w:rsid w:val="00853D04"/>
    <w:rsid w:val="008540BD"/>
    <w:rsid w:val="0085417B"/>
    <w:rsid w:val="0085441A"/>
    <w:rsid w:val="008544D2"/>
    <w:rsid w:val="00855A1E"/>
    <w:rsid w:val="008560C6"/>
    <w:rsid w:val="008560E7"/>
    <w:rsid w:val="00856112"/>
    <w:rsid w:val="0085640F"/>
    <w:rsid w:val="00856873"/>
    <w:rsid w:val="0085689A"/>
    <w:rsid w:val="00856DEE"/>
    <w:rsid w:val="00857597"/>
    <w:rsid w:val="008576DD"/>
    <w:rsid w:val="0085776A"/>
    <w:rsid w:val="00857B1D"/>
    <w:rsid w:val="00857EDD"/>
    <w:rsid w:val="00861634"/>
    <w:rsid w:val="008617CA"/>
    <w:rsid w:val="00862509"/>
    <w:rsid w:val="00863749"/>
    <w:rsid w:val="00863FDB"/>
    <w:rsid w:val="00864197"/>
    <w:rsid w:val="0086461F"/>
    <w:rsid w:val="00865AA4"/>
    <w:rsid w:val="00865C60"/>
    <w:rsid w:val="00865CB1"/>
    <w:rsid w:val="0086605C"/>
    <w:rsid w:val="0086643C"/>
    <w:rsid w:val="00866948"/>
    <w:rsid w:val="00866A1B"/>
    <w:rsid w:val="00867573"/>
    <w:rsid w:val="00867CD2"/>
    <w:rsid w:val="00867E6C"/>
    <w:rsid w:val="008718AF"/>
    <w:rsid w:val="00872409"/>
    <w:rsid w:val="00872548"/>
    <w:rsid w:val="00872E0F"/>
    <w:rsid w:val="00873264"/>
    <w:rsid w:val="00874462"/>
    <w:rsid w:val="00874FE3"/>
    <w:rsid w:val="00875220"/>
    <w:rsid w:val="008755D9"/>
    <w:rsid w:val="0087570F"/>
    <w:rsid w:val="00875C1A"/>
    <w:rsid w:val="00875EA2"/>
    <w:rsid w:val="00876966"/>
    <w:rsid w:val="00876DD1"/>
    <w:rsid w:val="00876E0E"/>
    <w:rsid w:val="0087755D"/>
    <w:rsid w:val="00877DD9"/>
    <w:rsid w:val="00880164"/>
    <w:rsid w:val="00880FC0"/>
    <w:rsid w:val="0088142B"/>
    <w:rsid w:val="0088143C"/>
    <w:rsid w:val="008817BB"/>
    <w:rsid w:val="008825D3"/>
    <w:rsid w:val="008825F0"/>
    <w:rsid w:val="00882CA1"/>
    <w:rsid w:val="008831A0"/>
    <w:rsid w:val="008836CD"/>
    <w:rsid w:val="00883990"/>
    <w:rsid w:val="00883FDE"/>
    <w:rsid w:val="0088462C"/>
    <w:rsid w:val="008847F5"/>
    <w:rsid w:val="008849FD"/>
    <w:rsid w:val="00885B53"/>
    <w:rsid w:val="00886E78"/>
    <w:rsid w:val="00887A43"/>
    <w:rsid w:val="00887E3F"/>
    <w:rsid w:val="00890849"/>
    <w:rsid w:val="008909C9"/>
    <w:rsid w:val="0089134D"/>
    <w:rsid w:val="00891979"/>
    <w:rsid w:val="00891AF2"/>
    <w:rsid w:val="00893781"/>
    <w:rsid w:val="00893FEE"/>
    <w:rsid w:val="00894B3E"/>
    <w:rsid w:val="00894CF4"/>
    <w:rsid w:val="00895021"/>
    <w:rsid w:val="0089589B"/>
    <w:rsid w:val="008958D4"/>
    <w:rsid w:val="00895C07"/>
    <w:rsid w:val="00895C5A"/>
    <w:rsid w:val="00896074"/>
    <w:rsid w:val="00896341"/>
    <w:rsid w:val="0089673A"/>
    <w:rsid w:val="00896952"/>
    <w:rsid w:val="00897A0D"/>
    <w:rsid w:val="00897B38"/>
    <w:rsid w:val="00897B54"/>
    <w:rsid w:val="008A0035"/>
    <w:rsid w:val="008A0437"/>
    <w:rsid w:val="008A0445"/>
    <w:rsid w:val="008A0898"/>
    <w:rsid w:val="008A0B8F"/>
    <w:rsid w:val="008A1657"/>
    <w:rsid w:val="008A165F"/>
    <w:rsid w:val="008A1C3D"/>
    <w:rsid w:val="008A1E8F"/>
    <w:rsid w:val="008A21BE"/>
    <w:rsid w:val="008A2625"/>
    <w:rsid w:val="008A2A89"/>
    <w:rsid w:val="008A2F04"/>
    <w:rsid w:val="008A30CB"/>
    <w:rsid w:val="008A3A39"/>
    <w:rsid w:val="008A3BC2"/>
    <w:rsid w:val="008A3CB9"/>
    <w:rsid w:val="008A3F58"/>
    <w:rsid w:val="008A3FB0"/>
    <w:rsid w:val="008A4527"/>
    <w:rsid w:val="008A4855"/>
    <w:rsid w:val="008A59B7"/>
    <w:rsid w:val="008A59D8"/>
    <w:rsid w:val="008A5A2D"/>
    <w:rsid w:val="008A5B2F"/>
    <w:rsid w:val="008A61D5"/>
    <w:rsid w:val="008A65BD"/>
    <w:rsid w:val="008A6E5F"/>
    <w:rsid w:val="008A7DF4"/>
    <w:rsid w:val="008B0596"/>
    <w:rsid w:val="008B0C5B"/>
    <w:rsid w:val="008B1274"/>
    <w:rsid w:val="008B1BA7"/>
    <w:rsid w:val="008B1FE1"/>
    <w:rsid w:val="008B35EC"/>
    <w:rsid w:val="008B36FB"/>
    <w:rsid w:val="008B3C6B"/>
    <w:rsid w:val="008B4BB8"/>
    <w:rsid w:val="008B5608"/>
    <w:rsid w:val="008B572A"/>
    <w:rsid w:val="008B5BC5"/>
    <w:rsid w:val="008B636F"/>
    <w:rsid w:val="008B6457"/>
    <w:rsid w:val="008B64AA"/>
    <w:rsid w:val="008B6A36"/>
    <w:rsid w:val="008C00F3"/>
    <w:rsid w:val="008C01B0"/>
    <w:rsid w:val="008C0747"/>
    <w:rsid w:val="008C0838"/>
    <w:rsid w:val="008C0A40"/>
    <w:rsid w:val="008C0BE9"/>
    <w:rsid w:val="008C0BF2"/>
    <w:rsid w:val="008C0DB4"/>
    <w:rsid w:val="008C14D5"/>
    <w:rsid w:val="008C18F8"/>
    <w:rsid w:val="008C20C1"/>
    <w:rsid w:val="008C2825"/>
    <w:rsid w:val="008C3269"/>
    <w:rsid w:val="008C348B"/>
    <w:rsid w:val="008C3A2C"/>
    <w:rsid w:val="008C42DC"/>
    <w:rsid w:val="008C5000"/>
    <w:rsid w:val="008C5E61"/>
    <w:rsid w:val="008C6BE7"/>
    <w:rsid w:val="008C6C7F"/>
    <w:rsid w:val="008D117D"/>
    <w:rsid w:val="008D1BBA"/>
    <w:rsid w:val="008D21CA"/>
    <w:rsid w:val="008D2F97"/>
    <w:rsid w:val="008D31A2"/>
    <w:rsid w:val="008D3AD2"/>
    <w:rsid w:val="008D501A"/>
    <w:rsid w:val="008D58B3"/>
    <w:rsid w:val="008D5F56"/>
    <w:rsid w:val="008D6F43"/>
    <w:rsid w:val="008D7734"/>
    <w:rsid w:val="008E0EBD"/>
    <w:rsid w:val="008E1E8C"/>
    <w:rsid w:val="008E2305"/>
    <w:rsid w:val="008E2EE8"/>
    <w:rsid w:val="008E417C"/>
    <w:rsid w:val="008E58B4"/>
    <w:rsid w:val="008E5C54"/>
    <w:rsid w:val="008E5FB4"/>
    <w:rsid w:val="008E63E4"/>
    <w:rsid w:val="008E6911"/>
    <w:rsid w:val="008E72A3"/>
    <w:rsid w:val="008E7A07"/>
    <w:rsid w:val="008F0369"/>
    <w:rsid w:val="008F0698"/>
    <w:rsid w:val="008F0729"/>
    <w:rsid w:val="008F0B14"/>
    <w:rsid w:val="008F0D7D"/>
    <w:rsid w:val="008F15FB"/>
    <w:rsid w:val="008F1C23"/>
    <w:rsid w:val="008F1E2C"/>
    <w:rsid w:val="008F2B29"/>
    <w:rsid w:val="008F3158"/>
    <w:rsid w:val="008F3D3D"/>
    <w:rsid w:val="008F42DE"/>
    <w:rsid w:val="008F4445"/>
    <w:rsid w:val="008F479C"/>
    <w:rsid w:val="008F5199"/>
    <w:rsid w:val="008F559A"/>
    <w:rsid w:val="008F5B06"/>
    <w:rsid w:val="008F5B79"/>
    <w:rsid w:val="008F75BA"/>
    <w:rsid w:val="008F791E"/>
    <w:rsid w:val="008F7F91"/>
    <w:rsid w:val="0090007E"/>
    <w:rsid w:val="00900372"/>
    <w:rsid w:val="009005C4"/>
    <w:rsid w:val="00900674"/>
    <w:rsid w:val="00900815"/>
    <w:rsid w:val="00900F0D"/>
    <w:rsid w:val="00901064"/>
    <w:rsid w:val="009014B8"/>
    <w:rsid w:val="009017A2"/>
    <w:rsid w:val="00901F6F"/>
    <w:rsid w:val="0090267B"/>
    <w:rsid w:val="00902A2E"/>
    <w:rsid w:val="009032E0"/>
    <w:rsid w:val="0090383D"/>
    <w:rsid w:val="009039A5"/>
    <w:rsid w:val="00903F75"/>
    <w:rsid w:val="00904621"/>
    <w:rsid w:val="00904AD8"/>
    <w:rsid w:val="00904B57"/>
    <w:rsid w:val="00904C7B"/>
    <w:rsid w:val="009055F6"/>
    <w:rsid w:val="00905900"/>
    <w:rsid w:val="0090593E"/>
    <w:rsid w:val="00905D95"/>
    <w:rsid w:val="0090624A"/>
    <w:rsid w:val="009072FA"/>
    <w:rsid w:val="00907420"/>
    <w:rsid w:val="00907C31"/>
    <w:rsid w:val="00910C9E"/>
    <w:rsid w:val="00910D9D"/>
    <w:rsid w:val="00910E68"/>
    <w:rsid w:val="00910EAB"/>
    <w:rsid w:val="00911C63"/>
    <w:rsid w:val="009128C2"/>
    <w:rsid w:val="009133D6"/>
    <w:rsid w:val="00914792"/>
    <w:rsid w:val="009149CC"/>
    <w:rsid w:val="00915684"/>
    <w:rsid w:val="00915B4D"/>
    <w:rsid w:val="00915D07"/>
    <w:rsid w:val="0091651F"/>
    <w:rsid w:val="00916843"/>
    <w:rsid w:val="00916A22"/>
    <w:rsid w:val="00916C1D"/>
    <w:rsid w:val="00916DC1"/>
    <w:rsid w:val="009171A2"/>
    <w:rsid w:val="00917AF1"/>
    <w:rsid w:val="00917E45"/>
    <w:rsid w:val="00920B4D"/>
    <w:rsid w:val="00920F78"/>
    <w:rsid w:val="009214EC"/>
    <w:rsid w:val="0092197C"/>
    <w:rsid w:val="00921CC9"/>
    <w:rsid w:val="00921E7F"/>
    <w:rsid w:val="0092207C"/>
    <w:rsid w:val="00922CED"/>
    <w:rsid w:val="00922D3E"/>
    <w:rsid w:val="009236FD"/>
    <w:rsid w:val="00923EE0"/>
    <w:rsid w:val="009251DD"/>
    <w:rsid w:val="00925415"/>
    <w:rsid w:val="009254ED"/>
    <w:rsid w:val="00926D45"/>
    <w:rsid w:val="00926F3C"/>
    <w:rsid w:val="00927157"/>
    <w:rsid w:val="00930288"/>
    <w:rsid w:val="00930836"/>
    <w:rsid w:val="00930C94"/>
    <w:rsid w:val="009325CB"/>
    <w:rsid w:val="00932B97"/>
    <w:rsid w:val="00933D8B"/>
    <w:rsid w:val="00934098"/>
    <w:rsid w:val="00934CA6"/>
    <w:rsid w:val="00934DA3"/>
    <w:rsid w:val="0093543C"/>
    <w:rsid w:val="00935D18"/>
    <w:rsid w:val="00936394"/>
    <w:rsid w:val="009365C1"/>
    <w:rsid w:val="009372ED"/>
    <w:rsid w:val="009375A7"/>
    <w:rsid w:val="0093763A"/>
    <w:rsid w:val="00937684"/>
    <w:rsid w:val="009376E8"/>
    <w:rsid w:val="00937750"/>
    <w:rsid w:val="00937BD8"/>
    <w:rsid w:val="00937DB8"/>
    <w:rsid w:val="00940648"/>
    <w:rsid w:val="00940946"/>
    <w:rsid w:val="00940F27"/>
    <w:rsid w:val="00941321"/>
    <w:rsid w:val="00941C42"/>
    <w:rsid w:val="00941DDD"/>
    <w:rsid w:val="00942267"/>
    <w:rsid w:val="0094228D"/>
    <w:rsid w:val="009423CC"/>
    <w:rsid w:val="00942D64"/>
    <w:rsid w:val="00942E14"/>
    <w:rsid w:val="00943D6F"/>
    <w:rsid w:val="00943F52"/>
    <w:rsid w:val="009458DE"/>
    <w:rsid w:val="00945C3B"/>
    <w:rsid w:val="00945FE1"/>
    <w:rsid w:val="0094641C"/>
    <w:rsid w:val="00946AAA"/>
    <w:rsid w:val="00946C4C"/>
    <w:rsid w:val="00946C9C"/>
    <w:rsid w:val="00946F77"/>
    <w:rsid w:val="00947581"/>
    <w:rsid w:val="00947E06"/>
    <w:rsid w:val="00947E54"/>
    <w:rsid w:val="00950A12"/>
    <w:rsid w:val="009515B8"/>
    <w:rsid w:val="00951E38"/>
    <w:rsid w:val="009523D8"/>
    <w:rsid w:val="009543B1"/>
    <w:rsid w:val="00954433"/>
    <w:rsid w:val="00955188"/>
    <w:rsid w:val="009555FD"/>
    <w:rsid w:val="00955C05"/>
    <w:rsid w:val="00955C76"/>
    <w:rsid w:val="00955D28"/>
    <w:rsid w:val="009568B4"/>
    <w:rsid w:val="00956A1D"/>
    <w:rsid w:val="00956A51"/>
    <w:rsid w:val="00956BD0"/>
    <w:rsid w:val="00956BE4"/>
    <w:rsid w:val="009579A6"/>
    <w:rsid w:val="0096002B"/>
    <w:rsid w:val="00960BCB"/>
    <w:rsid w:val="009611FC"/>
    <w:rsid w:val="00961869"/>
    <w:rsid w:val="00961874"/>
    <w:rsid w:val="00961E97"/>
    <w:rsid w:val="009623C5"/>
    <w:rsid w:val="009624D6"/>
    <w:rsid w:val="00963B81"/>
    <w:rsid w:val="00963BD1"/>
    <w:rsid w:val="00963D70"/>
    <w:rsid w:val="00964455"/>
    <w:rsid w:val="0096466B"/>
    <w:rsid w:val="00964CF3"/>
    <w:rsid w:val="00965913"/>
    <w:rsid w:val="00966815"/>
    <w:rsid w:val="00966BB8"/>
    <w:rsid w:val="0096792E"/>
    <w:rsid w:val="00967DCC"/>
    <w:rsid w:val="00970631"/>
    <w:rsid w:val="0097126D"/>
    <w:rsid w:val="00971B05"/>
    <w:rsid w:val="00971B53"/>
    <w:rsid w:val="00971F8A"/>
    <w:rsid w:val="00972329"/>
    <w:rsid w:val="009729CA"/>
    <w:rsid w:val="00972EF0"/>
    <w:rsid w:val="00972F37"/>
    <w:rsid w:val="00974FD5"/>
    <w:rsid w:val="00975216"/>
    <w:rsid w:val="00975225"/>
    <w:rsid w:val="00975605"/>
    <w:rsid w:val="009756E4"/>
    <w:rsid w:val="00975E16"/>
    <w:rsid w:val="00976470"/>
    <w:rsid w:val="009769B8"/>
    <w:rsid w:val="009769D9"/>
    <w:rsid w:val="00976CE1"/>
    <w:rsid w:val="009775D1"/>
    <w:rsid w:val="00977664"/>
    <w:rsid w:val="00977B57"/>
    <w:rsid w:val="00977E49"/>
    <w:rsid w:val="00977EAC"/>
    <w:rsid w:val="009800F7"/>
    <w:rsid w:val="00980FB9"/>
    <w:rsid w:val="00981DFD"/>
    <w:rsid w:val="00981E14"/>
    <w:rsid w:val="00981F6A"/>
    <w:rsid w:val="00981FDC"/>
    <w:rsid w:val="00982566"/>
    <w:rsid w:val="0098267B"/>
    <w:rsid w:val="00982C4F"/>
    <w:rsid w:val="00982D29"/>
    <w:rsid w:val="00983493"/>
    <w:rsid w:val="00983EB4"/>
    <w:rsid w:val="00984135"/>
    <w:rsid w:val="009847B2"/>
    <w:rsid w:val="009857F8"/>
    <w:rsid w:val="00986C06"/>
    <w:rsid w:val="00986D10"/>
    <w:rsid w:val="009874BA"/>
    <w:rsid w:val="009874E1"/>
    <w:rsid w:val="00987F00"/>
    <w:rsid w:val="0099188C"/>
    <w:rsid w:val="009920B1"/>
    <w:rsid w:val="00992BA7"/>
    <w:rsid w:val="0099348A"/>
    <w:rsid w:val="009935C4"/>
    <w:rsid w:val="009938C6"/>
    <w:rsid w:val="00993FBA"/>
    <w:rsid w:val="009942E0"/>
    <w:rsid w:val="009947D4"/>
    <w:rsid w:val="0099504B"/>
    <w:rsid w:val="0099509C"/>
    <w:rsid w:val="009950F9"/>
    <w:rsid w:val="009956A7"/>
    <w:rsid w:val="00995747"/>
    <w:rsid w:val="00995A8A"/>
    <w:rsid w:val="00995C6B"/>
    <w:rsid w:val="00996631"/>
    <w:rsid w:val="00996A0B"/>
    <w:rsid w:val="00997189"/>
    <w:rsid w:val="00997271"/>
    <w:rsid w:val="00997689"/>
    <w:rsid w:val="00997D2E"/>
    <w:rsid w:val="00997DEE"/>
    <w:rsid w:val="009A0011"/>
    <w:rsid w:val="009A034D"/>
    <w:rsid w:val="009A0889"/>
    <w:rsid w:val="009A0965"/>
    <w:rsid w:val="009A0AF7"/>
    <w:rsid w:val="009A1ECE"/>
    <w:rsid w:val="009A2A6E"/>
    <w:rsid w:val="009A4B07"/>
    <w:rsid w:val="009A4C9C"/>
    <w:rsid w:val="009A4D80"/>
    <w:rsid w:val="009A5A78"/>
    <w:rsid w:val="009A5BF1"/>
    <w:rsid w:val="009A5C61"/>
    <w:rsid w:val="009A6FD3"/>
    <w:rsid w:val="009A7042"/>
    <w:rsid w:val="009A7BF9"/>
    <w:rsid w:val="009B050A"/>
    <w:rsid w:val="009B09EC"/>
    <w:rsid w:val="009B10A4"/>
    <w:rsid w:val="009B113A"/>
    <w:rsid w:val="009B186E"/>
    <w:rsid w:val="009B1B14"/>
    <w:rsid w:val="009B1B73"/>
    <w:rsid w:val="009B26A6"/>
    <w:rsid w:val="009B2749"/>
    <w:rsid w:val="009B289B"/>
    <w:rsid w:val="009B2EAB"/>
    <w:rsid w:val="009B35ED"/>
    <w:rsid w:val="009B4016"/>
    <w:rsid w:val="009B454C"/>
    <w:rsid w:val="009B5413"/>
    <w:rsid w:val="009B55B0"/>
    <w:rsid w:val="009B5762"/>
    <w:rsid w:val="009B6B56"/>
    <w:rsid w:val="009B702B"/>
    <w:rsid w:val="009B7212"/>
    <w:rsid w:val="009B725D"/>
    <w:rsid w:val="009B778B"/>
    <w:rsid w:val="009B7F27"/>
    <w:rsid w:val="009C019A"/>
    <w:rsid w:val="009C0C9B"/>
    <w:rsid w:val="009C2114"/>
    <w:rsid w:val="009C2CA9"/>
    <w:rsid w:val="009C2F48"/>
    <w:rsid w:val="009C30F7"/>
    <w:rsid w:val="009C3111"/>
    <w:rsid w:val="009C3C0C"/>
    <w:rsid w:val="009C41DE"/>
    <w:rsid w:val="009C4582"/>
    <w:rsid w:val="009C46A5"/>
    <w:rsid w:val="009C53D8"/>
    <w:rsid w:val="009C5EC3"/>
    <w:rsid w:val="009C695B"/>
    <w:rsid w:val="009C739B"/>
    <w:rsid w:val="009C7D4E"/>
    <w:rsid w:val="009D0006"/>
    <w:rsid w:val="009D011A"/>
    <w:rsid w:val="009D01FB"/>
    <w:rsid w:val="009D0455"/>
    <w:rsid w:val="009D055B"/>
    <w:rsid w:val="009D0A11"/>
    <w:rsid w:val="009D0F34"/>
    <w:rsid w:val="009D24AA"/>
    <w:rsid w:val="009D2532"/>
    <w:rsid w:val="009D33D8"/>
    <w:rsid w:val="009D3AE1"/>
    <w:rsid w:val="009D3C52"/>
    <w:rsid w:val="009D484D"/>
    <w:rsid w:val="009D4A7D"/>
    <w:rsid w:val="009D5616"/>
    <w:rsid w:val="009D5F85"/>
    <w:rsid w:val="009D6907"/>
    <w:rsid w:val="009D6B7F"/>
    <w:rsid w:val="009D727E"/>
    <w:rsid w:val="009E0122"/>
    <w:rsid w:val="009E0DD8"/>
    <w:rsid w:val="009E1601"/>
    <w:rsid w:val="009E1B38"/>
    <w:rsid w:val="009E2F95"/>
    <w:rsid w:val="009E3107"/>
    <w:rsid w:val="009E313D"/>
    <w:rsid w:val="009E3308"/>
    <w:rsid w:val="009E391A"/>
    <w:rsid w:val="009E4323"/>
    <w:rsid w:val="009E48F2"/>
    <w:rsid w:val="009E4932"/>
    <w:rsid w:val="009E4D6A"/>
    <w:rsid w:val="009E6436"/>
    <w:rsid w:val="009E6EA2"/>
    <w:rsid w:val="009E72EE"/>
    <w:rsid w:val="009F1062"/>
    <w:rsid w:val="009F1B76"/>
    <w:rsid w:val="009F1E3E"/>
    <w:rsid w:val="009F25EC"/>
    <w:rsid w:val="009F2996"/>
    <w:rsid w:val="009F2FA5"/>
    <w:rsid w:val="009F2FB0"/>
    <w:rsid w:val="009F31BF"/>
    <w:rsid w:val="009F349C"/>
    <w:rsid w:val="009F3E3B"/>
    <w:rsid w:val="009F46B5"/>
    <w:rsid w:val="009F4A2D"/>
    <w:rsid w:val="009F52DF"/>
    <w:rsid w:val="009F5424"/>
    <w:rsid w:val="009F5957"/>
    <w:rsid w:val="009F5E71"/>
    <w:rsid w:val="009F6860"/>
    <w:rsid w:val="009F7095"/>
    <w:rsid w:val="009F7A99"/>
    <w:rsid w:val="009F7E95"/>
    <w:rsid w:val="00A003A1"/>
    <w:rsid w:val="00A00AE5"/>
    <w:rsid w:val="00A00E71"/>
    <w:rsid w:val="00A01607"/>
    <w:rsid w:val="00A0334D"/>
    <w:rsid w:val="00A0353A"/>
    <w:rsid w:val="00A03A92"/>
    <w:rsid w:val="00A03D29"/>
    <w:rsid w:val="00A04202"/>
    <w:rsid w:val="00A045B2"/>
    <w:rsid w:val="00A051C1"/>
    <w:rsid w:val="00A05C47"/>
    <w:rsid w:val="00A05C4E"/>
    <w:rsid w:val="00A05E77"/>
    <w:rsid w:val="00A067C5"/>
    <w:rsid w:val="00A06B9C"/>
    <w:rsid w:val="00A07EEC"/>
    <w:rsid w:val="00A11261"/>
    <w:rsid w:val="00A1142E"/>
    <w:rsid w:val="00A11EF2"/>
    <w:rsid w:val="00A1262F"/>
    <w:rsid w:val="00A12729"/>
    <w:rsid w:val="00A12A3A"/>
    <w:rsid w:val="00A13902"/>
    <w:rsid w:val="00A13B0A"/>
    <w:rsid w:val="00A13B5D"/>
    <w:rsid w:val="00A13FC3"/>
    <w:rsid w:val="00A14075"/>
    <w:rsid w:val="00A14091"/>
    <w:rsid w:val="00A14993"/>
    <w:rsid w:val="00A14B11"/>
    <w:rsid w:val="00A14C4C"/>
    <w:rsid w:val="00A15AB8"/>
    <w:rsid w:val="00A1604F"/>
    <w:rsid w:val="00A16457"/>
    <w:rsid w:val="00A164A2"/>
    <w:rsid w:val="00A16A72"/>
    <w:rsid w:val="00A16F56"/>
    <w:rsid w:val="00A170C1"/>
    <w:rsid w:val="00A17BAA"/>
    <w:rsid w:val="00A17EA0"/>
    <w:rsid w:val="00A20426"/>
    <w:rsid w:val="00A20546"/>
    <w:rsid w:val="00A2088E"/>
    <w:rsid w:val="00A213B2"/>
    <w:rsid w:val="00A218C3"/>
    <w:rsid w:val="00A21EE4"/>
    <w:rsid w:val="00A223CD"/>
    <w:rsid w:val="00A22B36"/>
    <w:rsid w:val="00A22DEC"/>
    <w:rsid w:val="00A22FE5"/>
    <w:rsid w:val="00A232AC"/>
    <w:rsid w:val="00A24655"/>
    <w:rsid w:val="00A246ED"/>
    <w:rsid w:val="00A25073"/>
    <w:rsid w:val="00A25A04"/>
    <w:rsid w:val="00A25F66"/>
    <w:rsid w:val="00A25FA4"/>
    <w:rsid w:val="00A26BE3"/>
    <w:rsid w:val="00A27268"/>
    <w:rsid w:val="00A300FB"/>
    <w:rsid w:val="00A30268"/>
    <w:rsid w:val="00A30A53"/>
    <w:rsid w:val="00A31D0D"/>
    <w:rsid w:val="00A31E4E"/>
    <w:rsid w:val="00A32759"/>
    <w:rsid w:val="00A32AED"/>
    <w:rsid w:val="00A32E21"/>
    <w:rsid w:val="00A338A4"/>
    <w:rsid w:val="00A33F53"/>
    <w:rsid w:val="00A34832"/>
    <w:rsid w:val="00A3497A"/>
    <w:rsid w:val="00A35A4C"/>
    <w:rsid w:val="00A3627D"/>
    <w:rsid w:val="00A36FED"/>
    <w:rsid w:val="00A372E5"/>
    <w:rsid w:val="00A37B69"/>
    <w:rsid w:val="00A40A46"/>
    <w:rsid w:val="00A40A4B"/>
    <w:rsid w:val="00A4156D"/>
    <w:rsid w:val="00A4159E"/>
    <w:rsid w:val="00A41C56"/>
    <w:rsid w:val="00A42C43"/>
    <w:rsid w:val="00A432EC"/>
    <w:rsid w:val="00A43A06"/>
    <w:rsid w:val="00A44BE1"/>
    <w:rsid w:val="00A4517E"/>
    <w:rsid w:val="00A455CA"/>
    <w:rsid w:val="00A46837"/>
    <w:rsid w:val="00A46A86"/>
    <w:rsid w:val="00A46CDF"/>
    <w:rsid w:val="00A4734C"/>
    <w:rsid w:val="00A47BCA"/>
    <w:rsid w:val="00A52B1A"/>
    <w:rsid w:val="00A5303A"/>
    <w:rsid w:val="00A53052"/>
    <w:rsid w:val="00A5322D"/>
    <w:rsid w:val="00A539C2"/>
    <w:rsid w:val="00A54830"/>
    <w:rsid w:val="00A549B0"/>
    <w:rsid w:val="00A54AA3"/>
    <w:rsid w:val="00A54DB9"/>
    <w:rsid w:val="00A5585A"/>
    <w:rsid w:val="00A562D4"/>
    <w:rsid w:val="00A567C0"/>
    <w:rsid w:val="00A56A72"/>
    <w:rsid w:val="00A56C78"/>
    <w:rsid w:val="00A56CCF"/>
    <w:rsid w:val="00A571B7"/>
    <w:rsid w:val="00A60362"/>
    <w:rsid w:val="00A60835"/>
    <w:rsid w:val="00A60F61"/>
    <w:rsid w:val="00A616B2"/>
    <w:rsid w:val="00A61A2D"/>
    <w:rsid w:val="00A61FCA"/>
    <w:rsid w:val="00A622ED"/>
    <w:rsid w:val="00A626A9"/>
    <w:rsid w:val="00A62900"/>
    <w:rsid w:val="00A62BCA"/>
    <w:rsid w:val="00A630A4"/>
    <w:rsid w:val="00A631F0"/>
    <w:rsid w:val="00A63508"/>
    <w:rsid w:val="00A63764"/>
    <w:rsid w:val="00A63B42"/>
    <w:rsid w:val="00A64108"/>
    <w:rsid w:val="00A643FC"/>
    <w:rsid w:val="00A65044"/>
    <w:rsid w:val="00A6510E"/>
    <w:rsid w:val="00A651EE"/>
    <w:rsid w:val="00A65221"/>
    <w:rsid w:val="00A65371"/>
    <w:rsid w:val="00A65A89"/>
    <w:rsid w:val="00A663E6"/>
    <w:rsid w:val="00A66804"/>
    <w:rsid w:val="00A66819"/>
    <w:rsid w:val="00A66CBA"/>
    <w:rsid w:val="00A679B2"/>
    <w:rsid w:val="00A70089"/>
    <w:rsid w:val="00A708BB"/>
    <w:rsid w:val="00A71A14"/>
    <w:rsid w:val="00A7249A"/>
    <w:rsid w:val="00A7391A"/>
    <w:rsid w:val="00A73B86"/>
    <w:rsid w:val="00A740D9"/>
    <w:rsid w:val="00A74397"/>
    <w:rsid w:val="00A7480E"/>
    <w:rsid w:val="00A74D3C"/>
    <w:rsid w:val="00A74D69"/>
    <w:rsid w:val="00A74F60"/>
    <w:rsid w:val="00A7512A"/>
    <w:rsid w:val="00A75474"/>
    <w:rsid w:val="00A758FF"/>
    <w:rsid w:val="00A75963"/>
    <w:rsid w:val="00A764CC"/>
    <w:rsid w:val="00A765AE"/>
    <w:rsid w:val="00A76602"/>
    <w:rsid w:val="00A77729"/>
    <w:rsid w:val="00A80804"/>
    <w:rsid w:val="00A80C32"/>
    <w:rsid w:val="00A80CFF"/>
    <w:rsid w:val="00A81513"/>
    <w:rsid w:val="00A826C4"/>
    <w:rsid w:val="00A826D1"/>
    <w:rsid w:val="00A82B83"/>
    <w:rsid w:val="00A837FA"/>
    <w:rsid w:val="00A841BF"/>
    <w:rsid w:val="00A84430"/>
    <w:rsid w:val="00A847B4"/>
    <w:rsid w:val="00A852BB"/>
    <w:rsid w:val="00A85C8F"/>
    <w:rsid w:val="00A86417"/>
    <w:rsid w:val="00A86690"/>
    <w:rsid w:val="00A86F47"/>
    <w:rsid w:val="00A87571"/>
    <w:rsid w:val="00A878EB"/>
    <w:rsid w:val="00A9021D"/>
    <w:rsid w:val="00A90CE0"/>
    <w:rsid w:val="00A91325"/>
    <w:rsid w:val="00A91970"/>
    <w:rsid w:val="00A92580"/>
    <w:rsid w:val="00A925E9"/>
    <w:rsid w:val="00A92F1C"/>
    <w:rsid w:val="00A93118"/>
    <w:rsid w:val="00A934BC"/>
    <w:rsid w:val="00A9391C"/>
    <w:rsid w:val="00A93A19"/>
    <w:rsid w:val="00A93E20"/>
    <w:rsid w:val="00A93E22"/>
    <w:rsid w:val="00A944AE"/>
    <w:rsid w:val="00A945EA"/>
    <w:rsid w:val="00A95E8E"/>
    <w:rsid w:val="00A96027"/>
    <w:rsid w:val="00A9632C"/>
    <w:rsid w:val="00A9666F"/>
    <w:rsid w:val="00A966F2"/>
    <w:rsid w:val="00A96AA6"/>
    <w:rsid w:val="00A97EE5"/>
    <w:rsid w:val="00AA1383"/>
    <w:rsid w:val="00AA1588"/>
    <w:rsid w:val="00AA2175"/>
    <w:rsid w:val="00AA2AA7"/>
    <w:rsid w:val="00AA2BE5"/>
    <w:rsid w:val="00AA3DA5"/>
    <w:rsid w:val="00AA4D1A"/>
    <w:rsid w:val="00AA5843"/>
    <w:rsid w:val="00AA5A66"/>
    <w:rsid w:val="00AA5D4E"/>
    <w:rsid w:val="00AA662F"/>
    <w:rsid w:val="00AA7C94"/>
    <w:rsid w:val="00AA7EBF"/>
    <w:rsid w:val="00AB06C5"/>
    <w:rsid w:val="00AB1E48"/>
    <w:rsid w:val="00AB1F61"/>
    <w:rsid w:val="00AB2416"/>
    <w:rsid w:val="00AB2696"/>
    <w:rsid w:val="00AB2711"/>
    <w:rsid w:val="00AB2D61"/>
    <w:rsid w:val="00AB30A7"/>
    <w:rsid w:val="00AB3BC0"/>
    <w:rsid w:val="00AB4176"/>
    <w:rsid w:val="00AB4284"/>
    <w:rsid w:val="00AB4649"/>
    <w:rsid w:val="00AB4B32"/>
    <w:rsid w:val="00AB5072"/>
    <w:rsid w:val="00AB567B"/>
    <w:rsid w:val="00AB6966"/>
    <w:rsid w:val="00AB6BA3"/>
    <w:rsid w:val="00AB6CFE"/>
    <w:rsid w:val="00AB6D20"/>
    <w:rsid w:val="00AB6D75"/>
    <w:rsid w:val="00AB6F2B"/>
    <w:rsid w:val="00AB7278"/>
    <w:rsid w:val="00AC0341"/>
    <w:rsid w:val="00AC0349"/>
    <w:rsid w:val="00AC0B6E"/>
    <w:rsid w:val="00AC167A"/>
    <w:rsid w:val="00AC3632"/>
    <w:rsid w:val="00AC3DF1"/>
    <w:rsid w:val="00AC54D7"/>
    <w:rsid w:val="00AC5D2F"/>
    <w:rsid w:val="00AC6B04"/>
    <w:rsid w:val="00AC6E84"/>
    <w:rsid w:val="00AD01B6"/>
    <w:rsid w:val="00AD1AA2"/>
    <w:rsid w:val="00AD1F5C"/>
    <w:rsid w:val="00AD22A0"/>
    <w:rsid w:val="00AD2720"/>
    <w:rsid w:val="00AD2EBC"/>
    <w:rsid w:val="00AD3910"/>
    <w:rsid w:val="00AD3D59"/>
    <w:rsid w:val="00AD3DC1"/>
    <w:rsid w:val="00AD3F40"/>
    <w:rsid w:val="00AD3F81"/>
    <w:rsid w:val="00AD4AA0"/>
    <w:rsid w:val="00AD5540"/>
    <w:rsid w:val="00AD64D6"/>
    <w:rsid w:val="00AD71C2"/>
    <w:rsid w:val="00AD762A"/>
    <w:rsid w:val="00AD7B6C"/>
    <w:rsid w:val="00AD7E97"/>
    <w:rsid w:val="00AE0DF1"/>
    <w:rsid w:val="00AE0FDB"/>
    <w:rsid w:val="00AE1291"/>
    <w:rsid w:val="00AE2361"/>
    <w:rsid w:val="00AE2507"/>
    <w:rsid w:val="00AE2EB5"/>
    <w:rsid w:val="00AE32F6"/>
    <w:rsid w:val="00AE3314"/>
    <w:rsid w:val="00AE33B8"/>
    <w:rsid w:val="00AE3EE7"/>
    <w:rsid w:val="00AE42EE"/>
    <w:rsid w:val="00AE4434"/>
    <w:rsid w:val="00AE5076"/>
    <w:rsid w:val="00AE548E"/>
    <w:rsid w:val="00AE5A0B"/>
    <w:rsid w:val="00AE6283"/>
    <w:rsid w:val="00AE6640"/>
    <w:rsid w:val="00AE6AD2"/>
    <w:rsid w:val="00AE70B8"/>
    <w:rsid w:val="00AE7D26"/>
    <w:rsid w:val="00AE7FAA"/>
    <w:rsid w:val="00AF0B96"/>
    <w:rsid w:val="00AF0FF2"/>
    <w:rsid w:val="00AF16E2"/>
    <w:rsid w:val="00AF1903"/>
    <w:rsid w:val="00AF1D66"/>
    <w:rsid w:val="00AF236E"/>
    <w:rsid w:val="00AF2439"/>
    <w:rsid w:val="00AF3137"/>
    <w:rsid w:val="00AF3960"/>
    <w:rsid w:val="00AF4075"/>
    <w:rsid w:val="00AF466F"/>
    <w:rsid w:val="00AF49A2"/>
    <w:rsid w:val="00AF4E6D"/>
    <w:rsid w:val="00AF5232"/>
    <w:rsid w:val="00AF52CA"/>
    <w:rsid w:val="00AF5542"/>
    <w:rsid w:val="00AF57BD"/>
    <w:rsid w:val="00AF5953"/>
    <w:rsid w:val="00AF5DEB"/>
    <w:rsid w:val="00AF6B35"/>
    <w:rsid w:val="00AF70A3"/>
    <w:rsid w:val="00AF7515"/>
    <w:rsid w:val="00AF78E4"/>
    <w:rsid w:val="00AF7B22"/>
    <w:rsid w:val="00AF7C5F"/>
    <w:rsid w:val="00AF7F14"/>
    <w:rsid w:val="00AF7F33"/>
    <w:rsid w:val="00AF7FC9"/>
    <w:rsid w:val="00AF7FDB"/>
    <w:rsid w:val="00B00C6F"/>
    <w:rsid w:val="00B00D3B"/>
    <w:rsid w:val="00B01295"/>
    <w:rsid w:val="00B015BF"/>
    <w:rsid w:val="00B022C7"/>
    <w:rsid w:val="00B0264E"/>
    <w:rsid w:val="00B027CC"/>
    <w:rsid w:val="00B02CF2"/>
    <w:rsid w:val="00B02F18"/>
    <w:rsid w:val="00B03A24"/>
    <w:rsid w:val="00B03A74"/>
    <w:rsid w:val="00B0538F"/>
    <w:rsid w:val="00B05D76"/>
    <w:rsid w:val="00B06FDD"/>
    <w:rsid w:val="00B07166"/>
    <w:rsid w:val="00B10141"/>
    <w:rsid w:val="00B103E2"/>
    <w:rsid w:val="00B106E8"/>
    <w:rsid w:val="00B108AF"/>
    <w:rsid w:val="00B10984"/>
    <w:rsid w:val="00B10AF3"/>
    <w:rsid w:val="00B111E8"/>
    <w:rsid w:val="00B11207"/>
    <w:rsid w:val="00B11812"/>
    <w:rsid w:val="00B11A58"/>
    <w:rsid w:val="00B11CE7"/>
    <w:rsid w:val="00B12C1F"/>
    <w:rsid w:val="00B139CE"/>
    <w:rsid w:val="00B13A66"/>
    <w:rsid w:val="00B13F3D"/>
    <w:rsid w:val="00B14B55"/>
    <w:rsid w:val="00B14CB3"/>
    <w:rsid w:val="00B15205"/>
    <w:rsid w:val="00B16268"/>
    <w:rsid w:val="00B16C59"/>
    <w:rsid w:val="00B16FCE"/>
    <w:rsid w:val="00B17461"/>
    <w:rsid w:val="00B203A9"/>
    <w:rsid w:val="00B20E45"/>
    <w:rsid w:val="00B21297"/>
    <w:rsid w:val="00B21438"/>
    <w:rsid w:val="00B21D05"/>
    <w:rsid w:val="00B22233"/>
    <w:rsid w:val="00B22A14"/>
    <w:rsid w:val="00B22CF5"/>
    <w:rsid w:val="00B22E09"/>
    <w:rsid w:val="00B2307C"/>
    <w:rsid w:val="00B232CD"/>
    <w:rsid w:val="00B236FF"/>
    <w:rsid w:val="00B23F24"/>
    <w:rsid w:val="00B24F24"/>
    <w:rsid w:val="00B2530E"/>
    <w:rsid w:val="00B2632F"/>
    <w:rsid w:val="00B26CDF"/>
    <w:rsid w:val="00B27038"/>
    <w:rsid w:val="00B27786"/>
    <w:rsid w:val="00B27792"/>
    <w:rsid w:val="00B27A47"/>
    <w:rsid w:val="00B27AC7"/>
    <w:rsid w:val="00B27DBB"/>
    <w:rsid w:val="00B303E0"/>
    <w:rsid w:val="00B3048C"/>
    <w:rsid w:val="00B30F29"/>
    <w:rsid w:val="00B30F3E"/>
    <w:rsid w:val="00B315D5"/>
    <w:rsid w:val="00B31AE8"/>
    <w:rsid w:val="00B31E39"/>
    <w:rsid w:val="00B32603"/>
    <w:rsid w:val="00B32C30"/>
    <w:rsid w:val="00B33048"/>
    <w:rsid w:val="00B33C03"/>
    <w:rsid w:val="00B33CF2"/>
    <w:rsid w:val="00B33E4C"/>
    <w:rsid w:val="00B351E5"/>
    <w:rsid w:val="00B352EA"/>
    <w:rsid w:val="00B35455"/>
    <w:rsid w:val="00B3605E"/>
    <w:rsid w:val="00B36412"/>
    <w:rsid w:val="00B369AF"/>
    <w:rsid w:val="00B377F8"/>
    <w:rsid w:val="00B378A2"/>
    <w:rsid w:val="00B37E8F"/>
    <w:rsid w:val="00B40279"/>
    <w:rsid w:val="00B40E13"/>
    <w:rsid w:val="00B41307"/>
    <w:rsid w:val="00B4131C"/>
    <w:rsid w:val="00B41492"/>
    <w:rsid w:val="00B416BF"/>
    <w:rsid w:val="00B416E6"/>
    <w:rsid w:val="00B42829"/>
    <w:rsid w:val="00B42B47"/>
    <w:rsid w:val="00B4358C"/>
    <w:rsid w:val="00B43AF5"/>
    <w:rsid w:val="00B43C6B"/>
    <w:rsid w:val="00B43E3B"/>
    <w:rsid w:val="00B4423A"/>
    <w:rsid w:val="00B443F0"/>
    <w:rsid w:val="00B4448A"/>
    <w:rsid w:val="00B45267"/>
    <w:rsid w:val="00B46014"/>
    <w:rsid w:val="00B46266"/>
    <w:rsid w:val="00B46316"/>
    <w:rsid w:val="00B47218"/>
    <w:rsid w:val="00B4730D"/>
    <w:rsid w:val="00B47839"/>
    <w:rsid w:val="00B47884"/>
    <w:rsid w:val="00B510A6"/>
    <w:rsid w:val="00B51547"/>
    <w:rsid w:val="00B51B1A"/>
    <w:rsid w:val="00B51E5A"/>
    <w:rsid w:val="00B52B8C"/>
    <w:rsid w:val="00B53158"/>
    <w:rsid w:val="00B53629"/>
    <w:rsid w:val="00B549D4"/>
    <w:rsid w:val="00B56161"/>
    <w:rsid w:val="00B5703E"/>
    <w:rsid w:val="00B5740C"/>
    <w:rsid w:val="00B57450"/>
    <w:rsid w:val="00B57AF6"/>
    <w:rsid w:val="00B606D7"/>
    <w:rsid w:val="00B60D1E"/>
    <w:rsid w:val="00B60E57"/>
    <w:rsid w:val="00B6172A"/>
    <w:rsid w:val="00B62E68"/>
    <w:rsid w:val="00B63CAE"/>
    <w:rsid w:val="00B649C4"/>
    <w:rsid w:val="00B64BD1"/>
    <w:rsid w:val="00B64EB8"/>
    <w:rsid w:val="00B65184"/>
    <w:rsid w:val="00B65274"/>
    <w:rsid w:val="00B65B23"/>
    <w:rsid w:val="00B66279"/>
    <w:rsid w:val="00B664FA"/>
    <w:rsid w:val="00B66C55"/>
    <w:rsid w:val="00B66CED"/>
    <w:rsid w:val="00B67E3A"/>
    <w:rsid w:val="00B71369"/>
    <w:rsid w:val="00B71F1F"/>
    <w:rsid w:val="00B72A72"/>
    <w:rsid w:val="00B72B40"/>
    <w:rsid w:val="00B72B81"/>
    <w:rsid w:val="00B72B9A"/>
    <w:rsid w:val="00B73506"/>
    <w:rsid w:val="00B73757"/>
    <w:rsid w:val="00B73A8D"/>
    <w:rsid w:val="00B73AFD"/>
    <w:rsid w:val="00B7420C"/>
    <w:rsid w:val="00B74354"/>
    <w:rsid w:val="00B7456F"/>
    <w:rsid w:val="00B746AF"/>
    <w:rsid w:val="00B74BA9"/>
    <w:rsid w:val="00B74F73"/>
    <w:rsid w:val="00B752EE"/>
    <w:rsid w:val="00B7533D"/>
    <w:rsid w:val="00B7558F"/>
    <w:rsid w:val="00B75798"/>
    <w:rsid w:val="00B75C42"/>
    <w:rsid w:val="00B761B4"/>
    <w:rsid w:val="00B76438"/>
    <w:rsid w:val="00B77159"/>
    <w:rsid w:val="00B804CD"/>
    <w:rsid w:val="00B805FD"/>
    <w:rsid w:val="00B80DAC"/>
    <w:rsid w:val="00B81816"/>
    <w:rsid w:val="00B81BAC"/>
    <w:rsid w:val="00B81FAA"/>
    <w:rsid w:val="00B81FBB"/>
    <w:rsid w:val="00B824A7"/>
    <w:rsid w:val="00B824D1"/>
    <w:rsid w:val="00B83401"/>
    <w:rsid w:val="00B8351A"/>
    <w:rsid w:val="00B8352E"/>
    <w:rsid w:val="00B84153"/>
    <w:rsid w:val="00B84F29"/>
    <w:rsid w:val="00B85065"/>
    <w:rsid w:val="00B8507E"/>
    <w:rsid w:val="00B8609B"/>
    <w:rsid w:val="00B860D3"/>
    <w:rsid w:val="00B862FB"/>
    <w:rsid w:val="00B86AC5"/>
    <w:rsid w:val="00B86AF1"/>
    <w:rsid w:val="00B87364"/>
    <w:rsid w:val="00B90E53"/>
    <w:rsid w:val="00B91ABF"/>
    <w:rsid w:val="00B91EB0"/>
    <w:rsid w:val="00B92B7B"/>
    <w:rsid w:val="00B92F8A"/>
    <w:rsid w:val="00B93261"/>
    <w:rsid w:val="00B93BCB"/>
    <w:rsid w:val="00B944CC"/>
    <w:rsid w:val="00B9470F"/>
    <w:rsid w:val="00B961E6"/>
    <w:rsid w:val="00B96856"/>
    <w:rsid w:val="00B96C53"/>
    <w:rsid w:val="00B973D8"/>
    <w:rsid w:val="00B97C35"/>
    <w:rsid w:val="00BA1821"/>
    <w:rsid w:val="00BA18B6"/>
    <w:rsid w:val="00BA1E6A"/>
    <w:rsid w:val="00BA2294"/>
    <w:rsid w:val="00BA24F3"/>
    <w:rsid w:val="00BA282B"/>
    <w:rsid w:val="00BA2AA5"/>
    <w:rsid w:val="00BA2BA6"/>
    <w:rsid w:val="00BA2C4F"/>
    <w:rsid w:val="00BA2C86"/>
    <w:rsid w:val="00BA33B8"/>
    <w:rsid w:val="00BA4082"/>
    <w:rsid w:val="00BA4733"/>
    <w:rsid w:val="00BA47E3"/>
    <w:rsid w:val="00BA4D24"/>
    <w:rsid w:val="00BA4FBF"/>
    <w:rsid w:val="00BA5646"/>
    <w:rsid w:val="00BA5AE8"/>
    <w:rsid w:val="00BA5CD6"/>
    <w:rsid w:val="00BA686C"/>
    <w:rsid w:val="00BA7604"/>
    <w:rsid w:val="00BA765B"/>
    <w:rsid w:val="00BA7D2E"/>
    <w:rsid w:val="00BB19BB"/>
    <w:rsid w:val="00BB2022"/>
    <w:rsid w:val="00BB2240"/>
    <w:rsid w:val="00BB2ACE"/>
    <w:rsid w:val="00BB313C"/>
    <w:rsid w:val="00BB3C27"/>
    <w:rsid w:val="00BB45CA"/>
    <w:rsid w:val="00BB48DD"/>
    <w:rsid w:val="00BB4A9A"/>
    <w:rsid w:val="00BB4D2C"/>
    <w:rsid w:val="00BB4EAA"/>
    <w:rsid w:val="00BB4EBB"/>
    <w:rsid w:val="00BB51E7"/>
    <w:rsid w:val="00BB52F8"/>
    <w:rsid w:val="00BB5799"/>
    <w:rsid w:val="00BB59C4"/>
    <w:rsid w:val="00BB5D52"/>
    <w:rsid w:val="00BB67EA"/>
    <w:rsid w:val="00BB6EED"/>
    <w:rsid w:val="00BC083E"/>
    <w:rsid w:val="00BC0C25"/>
    <w:rsid w:val="00BC0F59"/>
    <w:rsid w:val="00BC11B2"/>
    <w:rsid w:val="00BC14B3"/>
    <w:rsid w:val="00BC1589"/>
    <w:rsid w:val="00BC174F"/>
    <w:rsid w:val="00BC24D7"/>
    <w:rsid w:val="00BC25CC"/>
    <w:rsid w:val="00BC2C12"/>
    <w:rsid w:val="00BC32B7"/>
    <w:rsid w:val="00BC33E6"/>
    <w:rsid w:val="00BC39EB"/>
    <w:rsid w:val="00BC560C"/>
    <w:rsid w:val="00BC5BD4"/>
    <w:rsid w:val="00BC6781"/>
    <w:rsid w:val="00BC6964"/>
    <w:rsid w:val="00BC70F3"/>
    <w:rsid w:val="00BC7541"/>
    <w:rsid w:val="00BD0ADA"/>
    <w:rsid w:val="00BD0EA6"/>
    <w:rsid w:val="00BD1268"/>
    <w:rsid w:val="00BD1456"/>
    <w:rsid w:val="00BD1E9E"/>
    <w:rsid w:val="00BD221E"/>
    <w:rsid w:val="00BD2237"/>
    <w:rsid w:val="00BD245B"/>
    <w:rsid w:val="00BD2F8A"/>
    <w:rsid w:val="00BD332F"/>
    <w:rsid w:val="00BD3483"/>
    <w:rsid w:val="00BD35DC"/>
    <w:rsid w:val="00BD36FD"/>
    <w:rsid w:val="00BD3713"/>
    <w:rsid w:val="00BD38C2"/>
    <w:rsid w:val="00BD4A28"/>
    <w:rsid w:val="00BD5208"/>
    <w:rsid w:val="00BD5356"/>
    <w:rsid w:val="00BD58DD"/>
    <w:rsid w:val="00BD5CA6"/>
    <w:rsid w:val="00BD662A"/>
    <w:rsid w:val="00BD6A41"/>
    <w:rsid w:val="00BD6AB7"/>
    <w:rsid w:val="00BD71DD"/>
    <w:rsid w:val="00BD7420"/>
    <w:rsid w:val="00BD750F"/>
    <w:rsid w:val="00BD75E6"/>
    <w:rsid w:val="00BE107A"/>
    <w:rsid w:val="00BE1250"/>
    <w:rsid w:val="00BE19C0"/>
    <w:rsid w:val="00BE3848"/>
    <w:rsid w:val="00BE38F2"/>
    <w:rsid w:val="00BE3B58"/>
    <w:rsid w:val="00BE4131"/>
    <w:rsid w:val="00BE567C"/>
    <w:rsid w:val="00BE59BD"/>
    <w:rsid w:val="00BE5D0A"/>
    <w:rsid w:val="00BE5FD2"/>
    <w:rsid w:val="00BE70A1"/>
    <w:rsid w:val="00BE7491"/>
    <w:rsid w:val="00BE7F9C"/>
    <w:rsid w:val="00BE7FAF"/>
    <w:rsid w:val="00BF01BD"/>
    <w:rsid w:val="00BF0E14"/>
    <w:rsid w:val="00BF11D1"/>
    <w:rsid w:val="00BF1230"/>
    <w:rsid w:val="00BF155A"/>
    <w:rsid w:val="00BF2C27"/>
    <w:rsid w:val="00BF364A"/>
    <w:rsid w:val="00BF4F9B"/>
    <w:rsid w:val="00BF5048"/>
    <w:rsid w:val="00BF5686"/>
    <w:rsid w:val="00BF5CEF"/>
    <w:rsid w:val="00BF5D08"/>
    <w:rsid w:val="00BF6205"/>
    <w:rsid w:val="00BF6244"/>
    <w:rsid w:val="00BF700D"/>
    <w:rsid w:val="00BF71B4"/>
    <w:rsid w:val="00BF7968"/>
    <w:rsid w:val="00BF7CEE"/>
    <w:rsid w:val="00C0034A"/>
    <w:rsid w:val="00C00540"/>
    <w:rsid w:val="00C01949"/>
    <w:rsid w:val="00C02E29"/>
    <w:rsid w:val="00C0305E"/>
    <w:rsid w:val="00C03959"/>
    <w:rsid w:val="00C03BA9"/>
    <w:rsid w:val="00C0437E"/>
    <w:rsid w:val="00C04D6D"/>
    <w:rsid w:val="00C050E2"/>
    <w:rsid w:val="00C05E35"/>
    <w:rsid w:val="00C068F2"/>
    <w:rsid w:val="00C07367"/>
    <w:rsid w:val="00C07676"/>
    <w:rsid w:val="00C077A5"/>
    <w:rsid w:val="00C07CE0"/>
    <w:rsid w:val="00C07F69"/>
    <w:rsid w:val="00C101BD"/>
    <w:rsid w:val="00C10588"/>
    <w:rsid w:val="00C106F1"/>
    <w:rsid w:val="00C107DC"/>
    <w:rsid w:val="00C107E5"/>
    <w:rsid w:val="00C10ACB"/>
    <w:rsid w:val="00C10F58"/>
    <w:rsid w:val="00C11485"/>
    <w:rsid w:val="00C11718"/>
    <w:rsid w:val="00C119FF"/>
    <w:rsid w:val="00C11AFA"/>
    <w:rsid w:val="00C12651"/>
    <w:rsid w:val="00C129A7"/>
    <w:rsid w:val="00C129AE"/>
    <w:rsid w:val="00C12F9D"/>
    <w:rsid w:val="00C13101"/>
    <w:rsid w:val="00C13A07"/>
    <w:rsid w:val="00C1406B"/>
    <w:rsid w:val="00C1459D"/>
    <w:rsid w:val="00C14E88"/>
    <w:rsid w:val="00C15292"/>
    <w:rsid w:val="00C15669"/>
    <w:rsid w:val="00C159E3"/>
    <w:rsid w:val="00C16077"/>
    <w:rsid w:val="00C163DC"/>
    <w:rsid w:val="00C16736"/>
    <w:rsid w:val="00C1702D"/>
    <w:rsid w:val="00C17449"/>
    <w:rsid w:val="00C17DE0"/>
    <w:rsid w:val="00C17DE3"/>
    <w:rsid w:val="00C20A12"/>
    <w:rsid w:val="00C21D76"/>
    <w:rsid w:val="00C22182"/>
    <w:rsid w:val="00C2237F"/>
    <w:rsid w:val="00C22B93"/>
    <w:rsid w:val="00C23250"/>
    <w:rsid w:val="00C233A5"/>
    <w:rsid w:val="00C23F7C"/>
    <w:rsid w:val="00C2431F"/>
    <w:rsid w:val="00C24492"/>
    <w:rsid w:val="00C247DA"/>
    <w:rsid w:val="00C24B2B"/>
    <w:rsid w:val="00C24D5B"/>
    <w:rsid w:val="00C2508D"/>
    <w:rsid w:val="00C2552C"/>
    <w:rsid w:val="00C2582F"/>
    <w:rsid w:val="00C26804"/>
    <w:rsid w:val="00C26A7D"/>
    <w:rsid w:val="00C271EF"/>
    <w:rsid w:val="00C27213"/>
    <w:rsid w:val="00C27D13"/>
    <w:rsid w:val="00C27D56"/>
    <w:rsid w:val="00C27E24"/>
    <w:rsid w:val="00C27F18"/>
    <w:rsid w:val="00C30589"/>
    <w:rsid w:val="00C305E6"/>
    <w:rsid w:val="00C30811"/>
    <w:rsid w:val="00C30CAF"/>
    <w:rsid w:val="00C31D58"/>
    <w:rsid w:val="00C31EE9"/>
    <w:rsid w:val="00C32047"/>
    <w:rsid w:val="00C32C03"/>
    <w:rsid w:val="00C3325C"/>
    <w:rsid w:val="00C33419"/>
    <w:rsid w:val="00C33695"/>
    <w:rsid w:val="00C33EA6"/>
    <w:rsid w:val="00C3409C"/>
    <w:rsid w:val="00C343BB"/>
    <w:rsid w:val="00C34420"/>
    <w:rsid w:val="00C352BB"/>
    <w:rsid w:val="00C35F87"/>
    <w:rsid w:val="00C36458"/>
    <w:rsid w:val="00C36750"/>
    <w:rsid w:val="00C371F4"/>
    <w:rsid w:val="00C374C1"/>
    <w:rsid w:val="00C40B44"/>
    <w:rsid w:val="00C40C69"/>
    <w:rsid w:val="00C40D45"/>
    <w:rsid w:val="00C41AE2"/>
    <w:rsid w:val="00C422A0"/>
    <w:rsid w:val="00C42799"/>
    <w:rsid w:val="00C42B53"/>
    <w:rsid w:val="00C42CCF"/>
    <w:rsid w:val="00C43152"/>
    <w:rsid w:val="00C43815"/>
    <w:rsid w:val="00C43D50"/>
    <w:rsid w:val="00C43F76"/>
    <w:rsid w:val="00C44199"/>
    <w:rsid w:val="00C447DD"/>
    <w:rsid w:val="00C448A0"/>
    <w:rsid w:val="00C44911"/>
    <w:rsid w:val="00C44DE3"/>
    <w:rsid w:val="00C502B1"/>
    <w:rsid w:val="00C5059B"/>
    <w:rsid w:val="00C518E0"/>
    <w:rsid w:val="00C51958"/>
    <w:rsid w:val="00C51DF0"/>
    <w:rsid w:val="00C52497"/>
    <w:rsid w:val="00C527D8"/>
    <w:rsid w:val="00C52800"/>
    <w:rsid w:val="00C530F6"/>
    <w:rsid w:val="00C53AC2"/>
    <w:rsid w:val="00C54385"/>
    <w:rsid w:val="00C545B8"/>
    <w:rsid w:val="00C546E7"/>
    <w:rsid w:val="00C5486D"/>
    <w:rsid w:val="00C54CF9"/>
    <w:rsid w:val="00C55423"/>
    <w:rsid w:val="00C55C77"/>
    <w:rsid w:val="00C5614B"/>
    <w:rsid w:val="00C56317"/>
    <w:rsid w:val="00C5679E"/>
    <w:rsid w:val="00C56877"/>
    <w:rsid w:val="00C56E0E"/>
    <w:rsid w:val="00C56E8C"/>
    <w:rsid w:val="00C5706A"/>
    <w:rsid w:val="00C57309"/>
    <w:rsid w:val="00C57398"/>
    <w:rsid w:val="00C5780A"/>
    <w:rsid w:val="00C5783B"/>
    <w:rsid w:val="00C578C7"/>
    <w:rsid w:val="00C60253"/>
    <w:rsid w:val="00C609DA"/>
    <w:rsid w:val="00C6131F"/>
    <w:rsid w:val="00C61EA7"/>
    <w:rsid w:val="00C62D06"/>
    <w:rsid w:val="00C6329C"/>
    <w:rsid w:val="00C634CB"/>
    <w:rsid w:val="00C64A2B"/>
    <w:rsid w:val="00C64C70"/>
    <w:rsid w:val="00C64ECF"/>
    <w:rsid w:val="00C65A28"/>
    <w:rsid w:val="00C66064"/>
    <w:rsid w:val="00C665A1"/>
    <w:rsid w:val="00C66866"/>
    <w:rsid w:val="00C67369"/>
    <w:rsid w:val="00C67564"/>
    <w:rsid w:val="00C67623"/>
    <w:rsid w:val="00C67EEC"/>
    <w:rsid w:val="00C7005D"/>
    <w:rsid w:val="00C70DD8"/>
    <w:rsid w:val="00C70FA5"/>
    <w:rsid w:val="00C71411"/>
    <w:rsid w:val="00C71B01"/>
    <w:rsid w:val="00C71D37"/>
    <w:rsid w:val="00C71DF0"/>
    <w:rsid w:val="00C71F99"/>
    <w:rsid w:val="00C72532"/>
    <w:rsid w:val="00C72978"/>
    <w:rsid w:val="00C72A92"/>
    <w:rsid w:val="00C73266"/>
    <w:rsid w:val="00C74127"/>
    <w:rsid w:val="00C74746"/>
    <w:rsid w:val="00C74AD7"/>
    <w:rsid w:val="00C74B94"/>
    <w:rsid w:val="00C74C68"/>
    <w:rsid w:val="00C758D7"/>
    <w:rsid w:val="00C76363"/>
    <w:rsid w:val="00C765BA"/>
    <w:rsid w:val="00C766E8"/>
    <w:rsid w:val="00C7693F"/>
    <w:rsid w:val="00C76CD4"/>
    <w:rsid w:val="00C76CEE"/>
    <w:rsid w:val="00C76E51"/>
    <w:rsid w:val="00C77CC5"/>
    <w:rsid w:val="00C803A2"/>
    <w:rsid w:val="00C81B5E"/>
    <w:rsid w:val="00C8200E"/>
    <w:rsid w:val="00C82024"/>
    <w:rsid w:val="00C8235C"/>
    <w:rsid w:val="00C82813"/>
    <w:rsid w:val="00C834A6"/>
    <w:rsid w:val="00C83500"/>
    <w:rsid w:val="00C835B4"/>
    <w:rsid w:val="00C8384B"/>
    <w:rsid w:val="00C838ED"/>
    <w:rsid w:val="00C839AE"/>
    <w:rsid w:val="00C84650"/>
    <w:rsid w:val="00C84DF4"/>
    <w:rsid w:val="00C85042"/>
    <w:rsid w:val="00C8540C"/>
    <w:rsid w:val="00C855D0"/>
    <w:rsid w:val="00C85A6C"/>
    <w:rsid w:val="00C8658D"/>
    <w:rsid w:val="00C86960"/>
    <w:rsid w:val="00C86D99"/>
    <w:rsid w:val="00C874BE"/>
    <w:rsid w:val="00C90361"/>
    <w:rsid w:val="00C90603"/>
    <w:rsid w:val="00C90A06"/>
    <w:rsid w:val="00C90D33"/>
    <w:rsid w:val="00C91B94"/>
    <w:rsid w:val="00C91DE2"/>
    <w:rsid w:val="00C92AB8"/>
    <w:rsid w:val="00C92DFD"/>
    <w:rsid w:val="00C950E8"/>
    <w:rsid w:val="00C953FC"/>
    <w:rsid w:val="00C95978"/>
    <w:rsid w:val="00C9645A"/>
    <w:rsid w:val="00C975F5"/>
    <w:rsid w:val="00C978FD"/>
    <w:rsid w:val="00CA08AA"/>
    <w:rsid w:val="00CA0993"/>
    <w:rsid w:val="00CA1A1B"/>
    <w:rsid w:val="00CA31B4"/>
    <w:rsid w:val="00CA33A0"/>
    <w:rsid w:val="00CA35D9"/>
    <w:rsid w:val="00CA47AD"/>
    <w:rsid w:val="00CA4992"/>
    <w:rsid w:val="00CA4D21"/>
    <w:rsid w:val="00CA4E9F"/>
    <w:rsid w:val="00CA65CF"/>
    <w:rsid w:val="00CA6ED6"/>
    <w:rsid w:val="00CA792F"/>
    <w:rsid w:val="00CB00BB"/>
    <w:rsid w:val="00CB021B"/>
    <w:rsid w:val="00CB042C"/>
    <w:rsid w:val="00CB083B"/>
    <w:rsid w:val="00CB0C43"/>
    <w:rsid w:val="00CB0D2B"/>
    <w:rsid w:val="00CB1286"/>
    <w:rsid w:val="00CB129E"/>
    <w:rsid w:val="00CB20DE"/>
    <w:rsid w:val="00CB2CFB"/>
    <w:rsid w:val="00CB548B"/>
    <w:rsid w:val="00CB58C4"/>
    <w:rsid w:val="00CB6D2B"/>
    <w:rsid w:val="00CB6E09"/>
    <w:rsid w:val="00CB700B"/>
    <w:rsid w:val="00CB71ED"/>
    <w:rsid w:val="00CB78AB"/>
    <w:rsid w:val="00CB7F34"/>
    <w:rsid w:val="00CC0179"/>
    <w:rsid w:val="00CC01CB"/>
    <w:rsid w:val="00CC0620"/>
    <w:rsid w:val="00CC0AA9"/>
    <w:rsid w:val="00CC0B2A"/>
    <w:rsid w:val="00CC0DD7"/>
    <w:rsid w:val="00CC0E1C"/>
    <w:rsid w:val="00CC106F"/>
    <w:rsid w:val="00CC11C0"/>
    <w:rsid w:val="00CC1487"/>
    <w:rsid w:val="00CC1BA6"/>
    <w:rsid w:val="00CC1BC9"/>
    <w:rsid w:val="00CC20A4"/>
    <w:rsid w:val="00CC2152"/>
    <w:rsid w:val="00CC25DD"/>
    <w:rsid w:val="00CC2922"/>
    <w:rsid w:val="00CC2CC0"/>
    <w:rsid w:val="00CC2D0C"/>
    <w:rsid w:val="00CC2F41"/>
    <w:rsid w:val="00CC2FDC"/>
    <w:rsid w:val="00CC3314"/>
    <w:rsid w:val="00CC3929"/>
    <w:rsid w:val="00CC3E51"/>
    <w:rsid w:val="00CC43B5"/>
    <w:rsid w:val="00CC43C0"/>
    <w:rsid w:val="00CC5AC9"/>
    <w:rsid w:val="00CC6639"/>
    <w:rsid w:val="00CC6AA1"/>
    <w:rsid w:val="00CC7FBC"/>
    <w:rsid w:val="00CD04CF"/>
    <w:rsid w:val="00CD0BD7"/>
    <w:rsid w:val="00CD1681"/>
    <w:rsid w:val="00CD1C3C"/>
    <w:rsid w:val="00CD1E29"/>
    <w:rsid w:val="00CD1F6D"/>
    <w:rsid w:val="00CD2714"/>
    <w:rsid w:val="00CD2814"/>
    <w:rsid w:val="00CD2878"/>
    <w:rsid w:val="00CD3433"/>
    <w:rsid w:val="00CD357C"/>
    <w:rsid w:val="00CD376F"/>
    <w:rsid w:val="00CD377B"/>
    <w:rsid w:val="00CD3838"/>
    <w:rsid w:val="00CD3DAD"/>
    <w:rsid w:val="00CD56DF"/>
    <w:rsid w:val="00CD5737"/>
    <w:rsid w:val="00CD5C76"/>
    <w:rsid w:val="00CD62DD"/>
    <w:rsid w:val="00CD68F6"/>
    <w:rsid w:val="00CD778B"/>
    <w:rsid w:val="00CD7B93"/>
    <w:rsid w:val="00CD7EFF"/>
    <w:rsid w:val="00CE030D"/>
    <w:rsid w:val="00CE03AE"/>
    <w:rsid w:val="00CE0A9D"/>
    <w:rsid w:val="00CE0D4E"/>
    <w:rsid w:val="00CE11EA"/>
    <w:rsid w:val="00CE2E63"/>
    <w:rsid w:val="00CE2F17"/>
    <w:rsid w:val="00CE3A0D"/>
    <w:rsid w:val="00CE3BE3"/>
    <w:rsid w:val="00CE4120"/>
    <w:rsid w:val="00CE45A3"/>
    <w:rsid w:val="00CE47BA"/>
    <w:rsid w:val="00CE4B41"/>
    <w:rsid w:val="00CE4D29"/>
    <w:rsid w:val="00CE4E79"/>
    <w:rsid w:val="00CE516C"/>
    <w:rsid w:val="00CE5E2F"/>
    <w:rsid w:val="00CE5E7B"/>
    <w:rsid w:val="00CE6320"/>
    <w:rsid w:val="00CE673B"/>
    <w:rsid w:val="00CE6D10"/>
    <w:rsid w:val="00CE6E84"/>
    <w:rsid w:val="00CF0526"/>
    <w:rsid w:val="00CF0ED8"/>
    <w:rsid w:val="00CF148F"/>
    <w:rsid w:val="00CF1793"/>
    <w:rsid w:val="00CF1C8B"/>
    <w:rsid w:val="00CF1DAB"/>
    <w:rsid w:val="00CF2740"/>
    <w:rsid w:val="00CF3166"/>
    <w:rsid w:val="00CF31FC"/>
    <w:rsid w:val="00CF3B86"/>
    <w:rsid w:val="00CF446B"/>
    <w:rsid w:val="00CF4773"/>
    <w:rsid w:val="00CF4831"/>
    <w:rsid w:val="00CF49F4"/>
    <w:rsid w:val="00CF6243"/>
    <w:rsid w:val="00CF6632"/>
    <w:rsid w:val="00CF692C"/>
    <w:rsid w:val="00CF6BB7"/>
    <w:rsid w:val="00CF71C1"/>
    <w:rsid w:val="00CF7492"/>
    <w:rsid w:val="00CF77D3"/>
    <w:rsid w:val="00CF7AE2"/>
    <w:rsid w:val="00D00488"/>
    <w:rsid w:val="00D0087D"/>
    <w:rsid w:val="00D00E39"/>
    <w:rsid w:val="00D018EE"/>
    <w:rsid w:val="00D0197E"/>
    <w:rsid w:val="00D01EF4"/>
    <w:rsid w:val="00D027F2"/>
    <w:rsid w:val="00D02B17"/>
    <w:rsid w:val="00D02CBA"/>
    <w:rsid w:val="00D02D7B"/>
    <w:rsid w:val="00D034D5"/>
    <w:rsid w:val="00D03DAA"/>
    <w:rsid w:val="00D048C6"/>
    <w:rsid w:val="00D04B78"/>
    <w:rsid w:val="00D0515C"/>
    <w:rsid w:val="00D05BC2"/>
    <w:rsid w:val="00D06849"/>
    <w:rsid w:val="00D06C0B"/>
    <w:rsid w:val="00D06D1F"/>
    <w:rsid w:val="00D06E17"/>
    <w:rsid w:val="00D06F55"/>
    <w:rsid w:val="00D077D7"/>
    <w:rsid w:val="00D078AD"/>
    <w:rsid w:val="00D10043"/>
    <w:rsid w:val="00D10111"/>
    <w:rsid w:val="00D10D43"/>
    <w:rsid w:val="00D11916"/>
    <w:rsid w:val="00D11953"/>
    <w:rsid w:val="00D12DE8"/>
    <w:rsid w:val="00D134B0"/>
    <w:rsid w:val="00D134C0"/>
    <w:rsid w:val="00D13785"/>
    <w:rsid w:val="00D14582"/>
    <w:rsid w:val="00D14DB3"/>
    <w:rsid w:val="00D15BE4"/>
    <w:rsid w:val="00D15C93"/>
    <w:rsid w:val="00D15DC0"/>
    <w:rsid w:val="00D16046"/>
    <w:rsid w:val="00D1631F"/>
    <w:rsid w:val="00D1685B"/>
    <w:rsid w:val="00D17071"/>
    <w:rsid w:val="00D20BC1"/>
    <w:rsid w:val="00D21E50"/>
    <w:rsid w:val="00D2334A"/>
    <w:rsid w:val="00D2340F"/>
    <w:rsid w:val="00D23B20"/>
    <w:rsid w:val="00D23D72"/>
    <w:rsid w:val="00D23FC6"/>
    <w:rsid w:val="00D24768"/>
    <w:rsid w:val="00D257E9"/>
    <w:rsid w:val="00D25990"/>
    <w:rsid w:val="00D26050"/>
    <w:rsid w:val="00D2758B"/>
    <w:rsid w:val="00D276DB"/>
    <w:rsid w:val="00D27AF5"/>
    <w:rsid w:val="00D30228"/>
    <w:rsid w:val="00D30573"/>
    <w:rsid w:val="00D31106"/>
    <w:rsid w:val="00D315F4"/>
    <w:rsid w:val="00D31C2C"/>
    <w:rsid w:val="00D31E0E"/>
    <w:rsid w:val="00D32066"/>
    <w:rsid w:val="00D3268A"/>
    <w:rsid w:val="00D326E8"/>
    <w:rsid w:val="00D32AFC"/>
    <w:rsid w:val="00D32F35"/>
    <w:rsid w:val="00D333C8"/>
    <w:rsid w:val="00D33E20"/>
    <w:rsid w:val="00D33E8D"/>
    <w:rsid w:val="00D33EA2"/>
    <w:rsid w:val="00D34CC5"/>
    <w:rsid w:val="00D35F1C"/>
    <w:rsid w:val="00D35F32"/>
    <w:rsid w:val="00D35FE6"/>
    <w:rsid w:val="00D36853"/>
    <w:rsid w:val="00D37BDB"/>
    <w:rsid w:val="00D400D7"/>
    <w:rsid w:val="00D40875"/>
    <w:rsid w:val="00D40920"/>
    <w:rsid w:val="00D41225"/>
    <w:rsid w:val="00D413D1"/>
    <w:rsid w:val="00D414B7"/>
    <w:rsid w:val="00D4178C"/>
    <w:rsid w:val="00D41812"/>
    <w:rsid w:val="00D41E3E"/>
    <w:rsid w:val="00D425B4"/>
    <w:rsid w:val="00D42ABA"/>
    <w:rsid w:val="00D42B0D"/>
    <w:rsid w:val="00D437E7"/>
    <w:rsid w:val="00D44608"/>
    <w:rsid w:val="00D44C12"/>
    <w:rsid w:val="00D44D0B"/>
    <w:rsid w:val="00D45B58"/>
    <w:rsid w:val="00D45DB6"/>
    <w:rsid w:val="00D469B1"/>
    <w:rsid w:val="00D4732C"/>
    <w:rsid w:val="00D47730"/>
    <w:rsid w:val="00D502D5"/>
    <w:rsid w:val="00D50B34"/>
    <w:rsid w:val="00D5166F"/>
    <w:rsid w:val="00D517B2"/>
    <w:rsid w:val="00D52132"/>
    <w:rsid w:val="00D52C7C"/>
    <w:rsid w:val="00D52F06"/>
    <w:rsid w:val="00D532E1"/>
    <w:rsid w:val="00D5375A"/>
    <w:rsid w:val="00D5392D"/>
    <w:rsid w:val="00D54478"/>
    <w:rsid w:val="00D549A8"/>
    <w:rsid w:val="00D569EE"/>
    <w:rsid w:val="00D56E94"/>
    <w:rsid w:val="00D573A9"/>
    <w:rsid w:val="00D5777A"/>
    <w:rsid w:val="00D57924"/>
    <w:rsid w:val="00D579A1"/>
    <w:rsid w:val="00D579E3"/>
    <w:rsid w:val="00D57B9E"/>
    <w:rsid w:val="00D60145"/>
    <w:rsid w:val="00D60AE4"/>
    <w:rsid w:val="00D60DB6"/>
    <w:rsid w:val="00D61E55"/>
    <w:rsid w:val="00D6203F"/>
    <w:rsid w:val="00D6255F"/>
    <w:rsid w:val="00D6277A"/>
    <w:rsid w:val="00D62D4E"/>
    <w:rsid w:val="00D631CF"/>
    <w:rsid w:val="00D6320C"/>
    <w:rsid w:val="00D6374D"/>
    <w:rsid w:val="00D63940"/>
    <w:rsid w:val="00D63CEF"/>
    <w:rsid w:val="00D641AD"/>
    <w:rsid w:val="00D64614"/>
    <w:rsid w:val="00D65008"/>
    <w:rsid w:val="00D6595A"/>
    <w:rsid w:val="00D65C27"/>
    <w:rsid w:val="00D662E3"/>
    <w:rsid w:val="00D666D7"/>
    <w:rsid w:val="00D670D7"/>
    <w:rsid w:val="00D676F2"/>
    <w:rsid w:val="00D6789A"/>
    <w:rsid w:val="00D67B54"/>
    <w:rsid w:val="00D70193"/>
    <w:rsid w:val="00D70A61"/>
    <w:rsid w:val="00D70FE4"/>
    <w:rsid w:val="00D71746"/>
    <w:rsid w:val="00D719DF"/>
    <w:rsid w:val="00D72036"/>
    <w:rsid w:val="00D7258A"/>
    <w:rsid w:val="00D72600"/>
    <w:rsid w:val="00D728A6"/>
    <w:rsid w:val="00D734D1"/>
    <w:rsid w:val="00D73AE7"/>
    <w:rsid w:val="00D7403F"/>
    <w:rsid w:val="00D751D8"/>
    <w:rsid w:val="00D7524D"/>
    <w:rsid w:val="00D758C9"/>
    <w:rsid w:val="00D75A0D"/>
    <w:rsid w:val="00D75AF2"/>
    <w:rsid w:val="00D75EF9"/>
    <w:rsid w:val="00D76892"/>
    <w:rsid w:val="00D7763C"/>
    <w:rsid w:val="00D77CF6"/>
    <w:rsid w:val="00D8131F"/>
    <w:rsid w:val="00D82B4F"/>
    <w:rsid w:val="00D82C3B"/>
    <w:rsid w:val="00D83676"/>
    <w:rsid w:val="00D84477"/>
    <w:rsid w:val="00D84951"/>
    <w:rsid w:val="00D852FA"/>
    <w:rsid w:val="00D8555D"/>
    <w:rsid w:val="00D86286"/>
    <w:rsid w:val="00D865CB"/>
    <w:rsid w:val="00D87036"/>
    <w:rsid w:val="00D875E3"/>
    <w:rsid w:val="00D90313"/>
    <w:rsid w:val="00D90E45"/>
    <w:rsid w:val="00D90EA5"/>
    <w:rsid w:val="00D9144C"/>
    <w:rsid w:val="00D918BD"/>
    <w:rsid w:val="00D9207D"/>
    <w:rsid w:val="00D92384"/>
    <w:rsid w:val="00D939C8"/>
    <w:rsid w:val="00D93C6F"/>
    <w:rsid w:val="00D9420B"/>
    <w:rsid w:val="00D9424B"/>
    <w:rsid w:val="00D9442E"/>
    <w:rsid w:val="00D94545"/>
    <w:rsid w:val="00D94A34"/>
    <w:rsid w:val="00D94C1A"/>
    <w:rsid w:val="00D95ACC"/>
    <w:rsid w:val="00D961A0"/>
    <w:rsid w:val="00D961B7"/>
    <w:rsid w:val="00D9625D"/>
    <w:rsid w:val="00D96796"/>
    <w:rsid w:val="00D9682F"/>
    <w:rsid w:val="00D968E1"/>
    <w:rsid w:val="00D96C8E"/>
    <w:rsid w:val="00D96FC4"/>
    <w:rsid w:val="00D97528"/>
    <w:rsid w:val="00D97D8C"/>
    <w:rsid w:val="00D97F9B"/>
    <w:rsid w:val="00D97FD6"/>
    <w:rsid w:val="00DA0EE6"/>
    <w:rsid w:val="00DA0FC6"/>
    <w:rsid w:val="00DA12FE"/>
    <w:rsid w:val="00DA1384"/>
    <w:rsid w:val="00DA18C7"/>
    <w:rsid w:val="00DA1980"/>
    <w:rsid w:val="00DA254D"/>
    <w:rsid w:val="00DA2AD5"/>
    <w:rsid w:val="00DA2C2A"/>
    <w:rsid w:val="00DA2D64"/>
    <w:rsid w:val="00DA3778"/>
    <w:rsid w:val="00DA4BA2"/>
    <w:rsid w:val="00DA5103"/>
    <w:rsid w:val="00DA52AE"/>
    <w:rsid w:val="00DA5471"/>
    <w:rsid w:val="00DA5640"/>
    <w:rsid w:val="00DA5EE6"/>
    <w:rsid w:val="00DA61D2"/>
    <w:rsid w:val="00DA753A"/>
    <w:rsid w:val="00DA7E47"/>
    <w:rsid w:val="00DB005D"/>
    <w:rsid w:val="00DB028E"/>
    <w:rsid w:val="00DB02D7"/>
    <w:rsid w:val="00DB06C9"/>
    <w:rsid w:val="00DB0FAF"/>
    <w:rsid w:val="00DB150E"/>
    <w:rsid w:val="00DB1C3C"/>
    <w:rsid w:val="00DB2C96"/>
    <w:rsid w:val="00DB3134"/>
    <w:rsid w:val="00DB3CAF"/>
    <w:rsid w:val="00DB4022"/>
    <w:rsid w:val="00DB5E35"/>
    <w:rsid w:val="00DB786C"/>
    <w:rsid w:val="00DB7AFE"/>
    <w:rsid w:val="00DB7C68"/>
    <w:rsid w:val="00DB7F94"/>
    <w:rsid w:val="00DC02B2"/>
    <w:rsid w:val="00DC06C7"/>
    <w:rsid w:val="00DC0A62"/>
    <w:rsid w:val="00DC1178"/>
    <w:rsid w:val="00DC1B66"/>
    <w:rsid w:val="00DC1F8E"/>
    <w:rsid w:val="00DC2034"/>
    <w:rsid w:val="00DC290E"/>
    <w:rsid w:val="00DC38E5"/>
    <w:rsid w:val="00DC4754"/>
    <w:rsid w:val="00DC4883"/>
    <w:rsid w:val="00DC48F1"/>
    <w:rsid w:val="00DC5D52"/>
    <w:rsid w:val="00DC65D4"/>
    <w:rsid w:val="00DC66A7"/>
    <w:rsid w:val="00DC6D31"/>
    <w:rsid w:val="00DC6F65"/>
    <w:rsid w:val="00DC7696"/>
    <w:rsid w:val="00DC76EB"/>
    <w:rsid w:val="00DD0795"/>
    <w:rsid w:val="00DD0FB6"/>
    <w:rsid w:val="00DD1836"/>
    <w:rsid w:val="00DD1F74"/>
    <w:rsid w:val="00DD2090"/>
    <w:rsid w:val="00DD2303"/>
    <w:rsid w:val="00DD30A1"/>
    <w:rsid w:val="00DD32D5"/>
    <w:rsid w:val="00DD34D5"/>
    <w:rsid w:val="00DD3A14"/>
    <w:rsid w:val="00DD45C2"/>
    <w:rsid w:val="00DD50A0"/>
    <w:rsid w:val="00DD5B00"/>
    <w:rsid w:val="00DD5D64"/>
    <w:rsid w:val="00DD6340"/>
    <w:rsid w:val="00DD66FB"/>
    <w:rsid w:val="00DD7049"/>
    <w:rsid w:val="00DD71B4"/>
    <w:rsid w:val="00DD7947"/>
    <w:rsid w:val="00DD7ABF"/>
    <w:rsid w:val="00DE016D"/>
    <w:rsid w:val="00DE0691"/>
    <w:rsid w:val="00DE0788"/>
    <w:rsid w:val="00DE0833"/>
    <w:rsid w:val="00DE08EC"/>
    <w:rsid w:val="00DE0A8C"/>
    <w:rsid w:val="00DE0B75"/>
    <w:rsid w:val="00DE0CB1"/>
    <w:rsid w:val="00DE22C6"/>
    <w:rsid w:val="00DE28BC"/>
    <w:rsid w:val="00DE329C"/>
    <w:rsid w:val="00DE4131"/>
    <w:rsid w:val="00DE46EC"/>
    <w:rsid w:val="00DE4EE8"/>
    <w:rsid w:val="00DE60B0"/>
    <w:rsid w:val="00DE6BB9"/>
    <w:rsid w:val="00DE6BC3"/>
    <w:rsid w:val="00DE72EE"/>
    <w:rsid w:val="00DE767C"/>
    <w:rsid w:val="00DE77AD"/>
    <w:rsid w:val="00DF010C"/>
    <w:rsid w:val="00DF0461"/>
    <w:rsid w:val="00DF061B"/>
    <w:rsid w:val="00DF0D6C"/>
    <w:rsid w:val="00DF1061"/>
    <w:rsid w:val="00DF1DAF"/>
    <w:rsid w:val="00DF2C15"/>
    <w:rsid w:val="00DF2F5E"/>
    <w:rsid w:val="00DF3479"/>
    <w:rsid w:val="00DF358E"/>
    <w:rsid w:val="00DF35FF"/>
    <w:rsid w:val="00DF3A0C"/>
    <w:rsid w:val="00DF3E48"/>
    <w:rsid w:val="00DF493E"/>
    <w:rsid w:val="00DF4CFC"/>
    <w:rsid w:val="00DF54CF"/>
    <w:rsid w:val="00DF59B0"/>
    <w:rsid w:val="00DF5BC8"/>
    <w:rsid w:val="00DF5C2C"/>
    <w:rsid w:val="00DF6433"/>
    <w:rsid w:val="00DF6496"/>
    <w:rsid w:val="00DF6A36"/>
    <w:rsid w:val="00DF745F"/>
    <w:rsid w:val="00DF7F70"/>
    <w:rsid w:val="00E0142A"/>
    <w:rsid w:val="00E01675"/>
    <w:rsid w:val="00E01BF1"/>
    <w:rsid w:val="00E02367"/>
    <w:rsid w:val="00E0238B"/>
    <w:rsid w:val="00E0290F"/>
    <w:rsid w:val="00E02942"/>
    <w:rsid w:val="00E02B95"/>
    <w:rsid w:val="00E03891"/>
    <w:rsid w:val="00E04703"/>
    <w:rsid w:val="00E04837"/>
    <w:rsid w:val="00E051CC"/>
    <w:rsid w:val="00E05249"/>
    <w:rsid w:val="00E0541D"/>
    <w:rsid w:val="00E05EF6"/>
    <w:rsid w:val="00E063E4"/>
    <w:rsid w:val="00E070F2"/>
    <w:rsid w:val="00E07194"/>
    <w:rsid w:val="00E072BA"/>
    <w:rsid w:val="00E07A00"/>
    <w:rsid w:val="00E07C2F"/>
    <w:rsid w:val="00E101DE"/>
    <w:rsid w:val="00E102E3"/>
    <w:rsid w:val="00E1038C"/>
    <w:rsid w:val="00E121C3"/>
    <w:rsid w:val="00E1346C"/>
    <w:rsid w:val="00E13649"/>
    <w:rsid w:val="00E13C08"/>
    <w:rsid w:val="00E13DE8"/>
    <w:rsid w:val="00E140EF"/>
    <w:rsid w:val="00E14826"/>
    <w:rsid w:val="00E14D89"/>
    <w:rsid w:val="00E15333"/>
    <w:rsid w:val="00E1537B"/>
    <w:rsid w:val="00E16129"/>
    <w:rsid w:val="00E164A4"/>
    <w:rsid w:val="00E1659B"/>
    <w:rsid w:val="00E167DA"/>
    <w:rsid w:val="00E169A1"/>
    <w:rsid w:val="00E171C9"/>
    <w:rsid w:val="00E17A60"/>
    <w:rsid w:val="00E20080"/>
    <w:rsid w:val="00E208F1"/>
    <w:rsid w:val="00E21519"/>
    <w:rsid w:val="00E21AC9"/>
    <w:rsid w:val="00E21C5F"/>
    <w:rsid w:val="00E21E07"/>
    <w:rsid w:val="00E23E8C"/>
    <w:rsid w:val="00E24089"/>
    <w:rsid w:val="00E24192"/>
    <w:rsid w:val="00E24557"/>
    <w:rsid w:val="00E2505A"/>
    <w:rsid w:val="00E25452"/>
    <w:rsid w:val="00E25E42"/>
    <w:rsid w:val="00E25FF7"/>
    <w:rsid w:val="00E26D1A"/>
    <w:rsid w:val="00E26D6E"/>
    <w:rsid w:val="00E2713B"/>
    <w:rsid w:val="00E271B1"/>
    <w:rsid w:val="00E273F4"/>
    <w:rsid w:val="00E27AE3"/>
    <w:rsid w:val="00E27D54"/>
    <w:rsid w:val="00E302C2"/>
    <w:rsid w:val="00E30E79"/>
    <w:rsid w:val="00E30FF0"/>
    <w:rsid w:val="00E3101F"/>
    <w:rsid w:val="00E3164F"/>
    <w:rsid w:val="00E3172B"/>
    <w:rsid w:val="00E31CD0"/>
    <w:rsid w:val="00E31D85"/>
    <w:rsid w:val="00E32553"/>
    <w:rsid w:val="00E32904"/>
    <w:rsid w:val="00E33098"/>
    <w:rsid w:val="00E331CE"/>
    <w:rsid w:val="00E33422"/>
    <w:rsid w:val="00E334D2"/>
    <w:rsid w:val="00E3350D"/>
    <w:rsid w:val="00E33ACD"/>
    <w:rsid w:val="00E33E59"/>
    <w:rsid w:val="00E34533"/>
    <w:rsid w:val="00E346F3"/>
    <w:rsid w:val="00E34711"/>
    <w:rsid w:val="00E34861"/>
    <w:rsid w:val="00E35031"/>
    <w:rsid w:val="00E3518A"/>
    <w:rsid w:val="00E35915"/>
    <w:rsid w:val="00E35B45"/>
    <w:rsid w:val="00E35D61"/>
    <w:rsid w:val="00E366DC"/>
    <w:rsid w:val="00E373AA"/>
    <w:rsid w:val="00E37678"/>
    <w:rsid w:val="00E37FD7"/>
    <w:rsid w:val="00E40024"/>
    <w:rsid w:val="00E4078A"/>
    <w:rsid w:val="00E41250"/>
    <w:rsid w:val="00E41C26"/>
    <w:rsid w:val="00E41D6C"/>
    <w:rsid w:val="00E41E47"/>
    <w:rsid w:val="00E4298B"/>
    <w:rsid w:val="00E42F40"/>
    <w:rsid w:val="00E4302C"/>
    <w:rsid w:val="00E43A16"/>
    <w:rsid w:val="00E45125"/>
    <w:rsid w:val="00E45175"/>
    <w:rsid w:val="00E46649"/>
    <w:rsid w:val="00E469C8"/>
    <w:rsid w:val="00E46BFC"/>
    <w:rsid w:val="00E46E8F"/>
    <w:rsid w:val="00E46EB0"/>
    <w:rsid w:val="00E47367"/>
    <w:rsid w:val="00E4773B"/>
    <w:rsid w:val="00E47A9A"/>
    <w:rsid w:val="00E50972"/>
    <w:rsid w:val="00E519FE"/>
    <w:rsid w:val="00E51A54"/>
    <w:rsid w:val="00E51F2D"/>
    <w:rsid w:val="00E52195"/>
    <w:rsid w:val="00E52844"/>
    <w:rsid w:val="00E529B7"/>
    <w:rsid w:val="00E52FB5"/>
    <w:rsid w:val="00E530CB"/>
    <w:rsid w:val="00E535FC"/>
    <w:rsid w:val="00E536B6"/>
    <w:rsid w:val="00E5456A"/>
    <w:rsid w:val="00E54D7C"/>
    <w:rsid w:val="00E55479"/>
    <w:rsid w:val="00E55544"/>
    <w:rsid w:val="00E55C9C"/>
    <w:rsid w:val="00E55E8B"/>
    <w:rsid w:val="00E56D3C"/>
    <w:rsid w:val="00E5797E"/>
    <w:rsid w:val="00E60456"/>
    <w:rsid w:val="00E607C9"/>
    <w:rsid w:val="00E60DDB"/>
    <w:rsid w:val="00E62080"/>
    <w:rsid w:val="00E63F6A"/>
    <w:rsid w:val="00E63FB1"/>
    <w:rsid w:val="00E64F04"/>
    <w:rsid w:val="00E65652"/>
    <w:rsid w:val="00E656DD"/>
    <w:rsid w:val="00E66D10"/>
    <w:rsid w:val="00E66E6A"/>
    <w:rsid w:val="00E6775C"/>
    <w:rsid w:val="00E677CF"/>
    <w:rsid w:val="00E67907"/>
    <w:rsid w:val="00E67D30"/>
    <w:rsid w:val="00E67D97"/>
    <w:rsid w:val="00E707AB"/>
    <w:rsid w:val="00E70BD2"/>
    <w:rsid w:val="00E70BF3"/>
    <w:rsid w:val="00E710E7"/>
    <w:rsid w:val="00E71AE1"/>
    <w:rsid w:val="00E721FD"/>
    <w:rsid w:val="00E722C3"/>
    <w:rsid w:val="00E72573"/>
    <w:rsid w:val="00E738B9"/>
    <w:rsid w:val="00E73B4B"/>
    <w:rsid w:val="00E73BEC"/>
    <w:rsid w:val="00E7416D"/>
    <w:rsid w:val="00E7461C"/>
    <w:rsid w:val="00E74876"/>
    <w:rsid w:val="00E74C83"/>
    <w:rsid w:val="00E7511D"/>
    <w:rsid w:val="00E7530A"/>
    <w:rsid w:val="00E7598D"/>
    <w:rsid w:val="00E768A5"/>
    <w:rsid w:val="00E76CD5"/>
    <w:rsid w:val="00E7717B"/>
    <w:rsid w:val="00E775A9"/>
    <w:rsid w:val="00E80143"/>
    <w:rsid w:val="00E80ABA"/>
    <w:rsid w:val="00E81C76"/>
    <w:rsid w:val="00E82B62"/>
    <w:rsid w:val="00E82F06"/>
    <w:rsid w:val="00E83105"/>
    <w:rsid w:val="00E8361B"/>
    <w:rsid w:val="00E83CC9"/>
    <w:rsid w:val="00E83CDF"/>
    <w:rsid w:val="00E83E5D"/>
    <w:rsid w:val="00E83EB9"/>
    <w:rsid w:val="00E84DF9"/>
    <w:rsid w:val="00E85411"/>
    <w:rsid w:val="00E85527"/>
    <w:rsid w:val="00E857A5"/>
    <w:rsid w:val="00E85AC1"/>
    <w:rsid w:val="00E861BB"/>
    <w:rsid w:val="00E86252"/>
    <w:rsid w:val="00E871CA"/>
    <w:rsid w:val="00E8730B"/>
    <w:rsid w:val="00E8767B"/>
    <w:rsid w:val="00E87CB1"/>
    <w:rsid w:val="00E87EC3"/>
    <w:rsid w:val="00E87F15"/>
    <w:rsid w:val="00E90508"/>
    <w:rsid w:val="00E90A0E"/>
    <w:rsid w:val="00E91612"/>
    <w:rsid w:val="00E91B73"/>
    <w:rsid w:val="00E923CE"/>
    <w:rsid w:val="00E9258A"/>
    <w:rsid w:val="00E925B0"/>
    <w:rsid w:val="00E92A49"/>
    <w:rsid w:val="00E92EF3"/>
    <w:rsid w:val="00E93084"/>
    <w:rsid w:val="00E936B5"/>
    <w:rsid w:val="00E93904"/>
    <w:rsid w:val="00E93B38"/>
    <w:rsid w:val="00E9401E"/>
    <w:rsid w:val="00E941A2"/>
    <w:rsid w:val="00E94424"/>
    <w:rsid w:val="00E94969"/>
    <w:rsid w:val="00E9498F"/>
    <w:rsid w:val="00E950AD"/>
    <w:rsid w:val="00E954C3"/>
    <w:rsid w:val="00E954CB"/>
    <w:rsid w:val="00E9564C"/>
    <w:rsid w:val="00E95D74"/>
    <w:rsid w:val="00E95D75"/>
    <w:rsid w:val="00E96659"/>
    <w:rsid w:val="00E97BF3"/>
    <w:rsid w:val="00EA046A"/>
    <w:rsid w:val="00EA0992"/>
    <w:rsid w:val="00EA16CE"/>
    <w:rsid w:val="00EA1963"/>
    <w:rsid w:val="00EA1C0E"/>
    <w:rsid w:val="00EA1F0E"/>
    <w:rsid w:val="00EA29EF"/>
    <w:rsid w:val="00EA2D49"/>
    <w:rsid w:val="00EA3ADB"/>
    <w:rsid w:val="00EA44E7"/>
    <w:rsid w:val="00EA45EF"/>
    <w:rsid w:val="00EA4928"/>
    <w:rsid w:val="00EA563D"/>
    <w:rsid w:val="00EA59FB"/>
    <w:rsid w:val="00EA6C30"/>
    <w:rsid w:val="00EA6DBF"/>
    <w:rsid w:val="00EA7086"/>
    <w:rsid w:val="00EA7212"/>
    <w:rsid w:val="00EB01C2"/>
    <w:rsid w:val="00EB0434"/>
    <w:rsid w:val="00EB12FF"/>
    <w:rsid w:val="00EB1555"/>
    <w:rsid w:val="00EB211B"/>
    <w:rsid w:val="00EB238D"/>
    <w:rsid w:val="00EB2940"/>
    <w:rsid w:val="00EB2B88"/>
    <w:rsid w:val="00EB3095"/>
    <w:rsid w:val="00EB35B6"/>
    <w:rsid w:val="00EB393E"/>
    <w:rsid w:val="00EB3A0E"/>
    <w:rsid w:val="00EB3EDF"/>
    <w:rsid w:val="00EB4FFE"/>
    <w:rsid w:val="00EB5197"/>
    <w:rsid w:val="00EB5334"/>
    <w:rsid w:val="00EB59F2"/>
    <w:rsid w:val="00EB5D7C"/>
    <w:rsid w:val="00EB6B88"/>
    <w:rsid w:val="00EB6CE4"/>
    <w:rsid w:val="00EB7033"/>
    <w:rsid w:val="00EB706B"/>
    <w:rsid w:val="00EC01F6"/>
    <w:rsid w:val="00EC0434"/>
    <w:rsid w:val="00EC07F3"/>
    <w:rsid w:val="00EC251C"/>
    <w:rsid w:val="00EC298C"/>
    <w:rsid w:val="00EC2BA3"/>
    <w:rsid w:val="00EC33A5"/>
    <w:rsid w:val="00EC3775"/>
    <w:rsid w:val="00EC4197"/>
    <w:rsid w:val="00EC41EA"/>
    <w:rsid w:val="00EC4C10"/>
    <w:rsid w:val="00EC50E4"/>
    <w:rsid w:val="00EC5E24"/>
    <w:rsid w:val="00EC5E44"/>
    <w:rsid w:val="00EC5FC3"/>
    <w:rsid w:val="00EC622C"/>
    <w:rsid w:val="00EC6F8D"/>
    <w:rsid w:val="00EC7200"/>
    <w:rsid w:val="00EC74DA"/>
    <w:rsid w:val="00EC78EC"/>
    <w:rsid w:val="00EC7D2C"/>
    <w:rsid w:val="00EC7F09"/>
    <w:rsid w:val="00ED0AB8"/>
    <w:rsid w:val="00ED0B59"/>
    <w:rsid w:val="00ED0C9F"/>
    <w:rsid w:val="00ED0D64"/>
    <w:rsid w:val="00ED1098"/>
    <w:rsid w:val="00ED10AF"/>
    <w:rsid w:val="00ED1273"/>
    <w:rsid w:val="00ED1345"/>
    <w:rsid w:val="00ED1564"/>
    <w:rsid w:val="00ED188D"/>
    <w:rsid w:val="00ED1E11"/>
    <w:rsid w:val="00ED2105"/>
    <w:rsid w:val="00ED2116"/>
    <w:rsid w:val="00ED2312"/>
    <w:rsid w:val="00ED328D"/>
    <w:rsid w:val="00ED3BF6"/>
    <w:rsid w:val="00ED3C49"/>
    <w:rsid w:val="00ED3CDE"/>
    <w:rsid w:val="00ED3F25"/>
    <w:rsid w:val="00ED418A"/>
    <w:rsid w:val="00ED4387"/>
    <w:rsid w:val="00ED4568"/>
    <w:rsid w:val="00ED4CDD"/>
    <w:rsid w:val="00ED4DF5"/>
    <w:rsid w:val="00ED546E"/>
    <w:rsid w:val="00ED5793"/>
    <w:rsid w:val="00ED5F2D"/>
    <w:rsid w:val="00ED67AB"/>
    <w:rsid w:val="00ED6E65"/>
    <w:rsid w:val="00ED7253"/>
    <w:rsid w:val="00ED7281"/>
    <w:rsid w:val="00ED756C"/>
    <w:rsid w:val="00ED7CD2"/>
    <w:rsid w:val="00EE0D71"/>
    <w:rsid w:val="00EE1949"/>
    <w:rsid w:val="00EE36EC"/>
    <w:rsid w:val="00EE453D"/>
    <w:rsid w:val="00EE4BDF"/>
    <w:rsid w:val="00EE52C1"/>
    <w:rsid w:val="00EE5306"/>
    <w:rsid w:val="00EE59A0"/>
    <w:rsid w:val="00EE5AE8"/>
    <w:rsid w:val="00EE5C8A"/>
    <w:rsid w:val="00EE64AC"/>
    <w:rsid w:val="00EE64BB"/>
    <w:rsid w:val="00EE6904"/>
    <w:rsid w:val="00EE6D2A"/>
    <w:rsid w:val="00EE74AF"/>
    <w:rsid w:val="00EE7515"/>
    <w:rsid w:val="00EE75FC"/>
    <w:rsid w:val="00EE7D6A"/>
    <w:rsid w:val="00EE7F11"/>
    <w:rsid w:val="00EF0F51"/>
    <w:rsid w:val="00EF1169"/>
    <w:rsid w:val="00EF1E35"/>
    <w:rsid w:val="00EF273C"/>
    <w:rsid w:val="00EF29B6"/>
    <w:rsid w:val="00EF37ED"/>
    <w:rsid w:val="00EF4322"/>
    <w:rsid w:val="00EF44CF"/>
    <w:rsid w:val="00EF4CC2"/>
    <w:rsid w:val="00EF51DE"/>
    <w:rsid w:val="00EF5622"/>
    <w:rsid w:val="00EF56FF"/>
    <w:rsid w:val="00EF5EF2"/>
    <w:rsid w:val="00EF6086"/>
    <w:rsid w:val="00EF61CF"/>
    <w:rsid w:val="00EF67AC"/>
    <w:rsid w:val="00F0082F"/>
    <w:rsid w:val="00F008D1"/>
    <w:rsid w:val="00F00DC4"/>
    <w:rsid w:val="00F012C9"/>
    <w:rsid w:val="00F01A26"/>
    <w:rsid w:val="00F03500"/>
    <w:rsid w:val="00F0379F"/>
    <w:rsid w:val="00F0387C"/>
    <w:rsid w:val="00F04A5D"/>
    <w:rsid w:val="00F05047"/>
    <w:rsid w:val="00F053B7"/>
    <w:rsid w:val="00F05866"/>
    <w:rsid w:val="00F05963"/>
    <w:rsid w:val="00F05A9F"/>
    <w:rsid w:val="00F05ED2"/>
    <w:rsid w:val="00F062B6"/>
    <w:rsid w:val="00F06625"/>
    <w:rsid w:val="00F06CB5"/>
    <w:rsid w:val="00F06DC5"/>
    <w:rsid w:val="00F0737D"/>
    <w:rsid w:val="00F07A9F"/>
    <w:rsid w:val="00F07C36"/>
    <w:rsid w:val="00F07E0A"/>
    <w:rsid w:val="00F1115E"/>
    <w:rsid w:val="00F11332"/>
    <w:rsid w:val="00F11A8E"/>
    <w:rsid w:val="00F11C90"/>
    <w:rsid w:val="00F122FF"/>
    <w:rsid w:val="00F12939"/>
    <w:rsid w:val="00F1293C"/>
    <w:rsid w:val="00F12F47"/>
    <w:rsid w:val="00F13A94"/>
    <w:rsid w:val="00F13C5B"/>
    <w:rsid w:val="00F146FC"/>
    <w:rsid w:val="00F153AC"/>
    <w:rsid w:val="00F15F0F"/>
    <w:rsid w:val="00F165A8"/>
    <w:rsid w:val="00F16BCA"/>
    <w:rsid w:val="00F16D35"/>
    <w:rsid w:val="00F179BD"/>
    <w:rsid w:val="00F17A61"/>
    <w:rsid w:val="00F204DC"/>
    <w:rsid w:val="00F20547"/>
    <w:rsid w:val="00F20F4E"/>
    <w:rsid w:val="00F21139"/>
    <w:rsid w:val="00F215D1"/>
    <w:rsid w:val="00F219A1"/>
    <w:rsid w:val="00F21F72"/>
    <w:rsid w:val="00F22079"/>
    <w:rsid w:val="00F22171"/>
    <w:rsid w:val="00F22C70"/>
    <w:rsid w:val="00F23B7D"/>
    <w:rsid w:val="00F23E6F"/>
    <w:rsid w:val="00F24A9F"/>
    <w:rsid w:val="00F24B65"/>
    <w:rsid w:val="00F24D5A"/>
    <w:rsid w:val="00F24F2F"/>
    <w:rsid w:val="00F25548"/>
    <w:rsid w:val="00F25743"/>
    <w:rsid w:val="00F2579C"/>
    <w:rsid w:val="00F25A1C"/>
    <w:rsid w:val="00F25ED7"/>
    <w:rsid w:val="00F272DC"/>
    <w:rsid w:val="00F2787E"/>
    <w:rsid w:val="00F27ABF"/>
    <w:rsid w:val="00F27F22"/>
    <w:rsid w:val="00F3030D"/>
    <w:rsid w:val="00F3094C"/>
    <w:rsid w:val="00F31A16"/>
    <w:rsid w:val="00F31EA5"/>
    <w:rsid w:val="00F321ED"/>
    <w:rsid w:val="00F326AB"/>
    <w:rsid w:val="00F328EF"/>
    <w:rsid w:val="00F3295A"/>
    <w:rsid w:val="00F3365C"/>
    <w:rsid w:val="00F33840"/>
    <w:rsid w:val="00F34057"/>
    <w:rsid w:val="00F34237"/>
    <w:rsid w:val="00F348DC"/>
    <w:rsid w:val="00F34A42"/>
    <w:rsid w:val="00F35D64"/>
    <w:rsid w:val="00F360D9"/>
    <w:rsid w:val="00F36607"/>
    <w:rsid w:val="00F36978"/>
    <w:rsid w:val="00F37114"/>
    <w:rsid w:val="00F372E1"/>
    <w:rsid w:val="00F3798F"/>
    <w:rsid w:val="00F37D60"/>
    <w:rsid w:val="00F37EDB"/>
    <w:rsid w:val="00F40931"/>
    <w:rsid w:val="00F41028"/>
    <w:rsid w:val="00F41480"/>
    <w:rsid w:val="00F41933"/>
    <w:rsid w:val="00F41A12"/>
    <w:rsid w:val="00F41AAF"/>
    <w:rsid w:val="00F41FF3"/>
    <w:rsid w:val="00F42091"/>
    <w:rsid w:val="00F42241"/>
    <w:rsid w:val="00F422CE"/>
    <w:rsid w:val="00F42A85"/>
    <w:rsid w:val="00F434D3"/>
    <w:rsid w:val="00F446D7"/>
    <w:rsid w:val="00F45817"/>
    <w:rsid w:val="00F45B27"/>
    <w:rsid w:val="00F45CB4"/>
    <w:rsid w:val="00F45F2D"/>
    <w:rsid w:val="00F46157"/>
    <w:rsid w:val="00F463E5"/>
    <w:rsid w:val="00F47162"/>
    <w:rsid w:val="00F47AF1"/>
    <w:rsid w:val="00F47C5E"/>
    <w:rsid w:val="00F50759"/>
    <w:rsid w:val="00F50F12"/>
    <w:rsid w:val="00F51F98"/>
    <w:rsid w:val="00F540D6"/>
    <w:rsid w:val="00F548D2"/>
    <w:rsid w:val="00F548F8"/>
    <w:rsid w:val="00F54B34"/>
    <w:rsid w:val="00F55994"/>
    <w:rsid w:val="00F55F67"/>
    <w:rsid w:val="00F5618A"/>
    <w:rsid w:val="00F5642A"/>
    <w:rsid w:val="00F572B6"/>
    <w:rsid w:val="00F60AC3"/>
    <w:rsid w:val="00F61877"/>
    <w:rsid w:val="00F62C34"/>
    <w:rsid w:val="00F63475"/>
    <w:rsid w:val="00F640F1"/>
    <w:rsid w:val="00F644CD"/>
    <w:rsid w:val="00F6473A"/>
    <w:rsid w:val="00F64942"/>
    <w:rsid w:val="00F64EEC"/>
    <w:rsid w:val="00F64F4F"/>
    <w:rsid w:val="00F6512A"/>
    <w:rsid w:val="00F6512B"/>
    <w:rsid w:val="00F65645"/>
    <w:rsid w:val="00F656F8"/>
    <w:rsid w:val="00F65B93"/>
    <w:rsid w:val="00F663DA"/>
    <w:rsid w:val="00F66C7E"/>
    <w:rsid w:val="00F670ED"/>
    <w:rsid w:val="00F675F3"/>
    <w:rsid w:val="00F6772C"/>
    <w:rsid w:val="00F67FA3"/>
    <w:rsid w:val="00F70081"/>
    <w:rsid w:val="00F70231"/>
    <w:rsid w:val="00F7046F"/>
    <w:rsid w:val="00F70D6E"/>
    <w:rsid w:val="00F71121"/>
    <w:rsid w:val="00F71A70"/>
    <w:rsid w:val="00F71D39"/>
    <w:rsid w:val="00F72802"/>
    <w:rsid w:val="00F73132"/>
    <w:rsid w:val="00F732E6"/>
    <w:rsid w:val="00F73439"/>
    <w:rsid w:val="00F73801"/>
    <w:rsid w:val="00F738F3"/>
    <w:rsid w:val="00F73E13"/>
    <w:rsid w:val="00F73E4F"/>
    <w:rsid w:val="00F746F0"/>
    <w:rsid w:val="00F74AF5"/>
    <w:rsid w:val="00F75B6C"/>
    <w:rsid w:val="00F763BC"/>
    <w:rsid w:val="00F765C3"/>
    <w:rsid w:val="00F7662F"/>
    <w:rsid w:val="00F77366"/>
    <w:rsid w:val="00F77484"/>
    <w:rsid w:val="00F80AEE"/>
    <w:rsid w:val="00F8160E"/>
    <w:rsid w:val="00F81DDB"/>
    <w:rsid w:val="00F829C4"/>
    <w:rsid w:val="00F83154"/>
    <w:rsid w:val="00F83336"/>
    <w:rsid w:val="00F84544"/>
    <w:rsid w:val="00F84DC8"/>
    <w:rsid w:val="00F864F3"/>
    <w:rsid w:val="00F867A8"/>
    <w:rsid w:val="00F869EA"/>
    <w:rsid w:val="00F86A98"/>
    <w:rsid w:val="00F86D6B"/>
    <w:rsid w:val="00F86D6E"/>
    <w:rsid w:val="00F87BA8"/>
    <w:rsid w:val="00F87EFF"/>
    <w:rsid w:val="00F90DD6"/>
    <w:rsid w:val="00F91908"/>
    <w:rsid w:val="00F927F3"/>
    <w:rsid w:val="00F92A7F"/>
    <w:rsid w:val="00F92A89"/>
    <w:rsid w:val="00F92E7E"/>
    <w:rsid w:val="00F94B67"/>
    <w:rsid w:val="00F94C1E"/>
    <w:rsid w:val="00F96467"/>
    <w:rsid w:val="00F96C98"/>
    <w:rsid w:val="00F978D1"/>
    <w:rsid w:val="00F979C9"/>
    <w:rsid w:val="00F97AA5"/>
    <w:rsid w:val="00FA00E8"/>
    <w:rsid w:val="00FA02E7"/>
    <w:rsid w:val="00FA0B12"/>
    <w:rsid w:val="00FA10B3"/>
    <w:rsid w:val="00FA176D"/>
    <w:rsid w:val="00FA1E2F"/>
    <w:rsid w:val="00FA203B"/>
    <w:rsid w:val="00FA28DA"/>
    <w:rsid w:val="00FA2D96"/>
    <w:rsid w:val="00FA2FA6"/>
    <w:rsid w:val="00FA3086"/>
    <w:rsid w:val="00FA31FF"/>
    <w:rsid w:val="00FA3252"/>
    <w:rsid w:val="00FA3972"/>
    <w:rsid w:val="00FA3B04"/>
    <w:rsid w:val="00FA41D5"/>
    <w:rsid w:val="00FA46B0"/>
    <w:rsid w:val="00FA4B1C"/>
    <w:rsid w:val="00FA532C"/>
    <w:rsid w:val="00FA5DFD"/>
    <w:rsid w:val="00FA6BF9"/>
    <w:rsid w:val="00FA7046"/>
    <w:rsid w:val="00FA7254"/>
    <w:rsid w:val="00FB0CE6"/>
    <w:rsid w:val="00FB0ED3"/>
    <w:rsid w:val="00FB0F5F"/>
    <w:rsid w:val="00FB15CF"/>
    <w:rsid w:val="00FB1FFA"/>
    <w:rsid w:val="00FB28F3"/>
    <w:rsid w:val="00FB2975"/>
    <w:rsid w:val="00FB2DDF"/>
    <w:rsid w:val="00FB34FF"/>
    <w:rsid w:val="00FB3646"/>
    <w:rsid w:val="00FB386F"/>
    <w:rsid w:val="00FB4300"/>
    <w:rsid w:val="00FB4643"/>
    <w:rsid w:val="00FB4B35"/>
    <w:rsid w:val="00FB57D5"/>
    <w:rsid w:val="00FB5A5A"/>
    <w:rsid w:val="00FB5EEF"/>
    <w:rsid w:val="00FB66FF"/>
    <w:rsid w:val="00FB6FA6"/>
    <w:rsid w:val="00FB70E6"/>
    <w:rsid w:val="00FB78DE"/>
    <w:rsid w:val="00FB79B8"/>
    <w:rsid w:val="00FC0032"/>
    <w:rsid w:val="00FC0364"/>
    <w:rsid w:val="00FC03F8"/>
    <w:rsid w:val="00FC19AF"/>
    <w:rsid w:val="00FC205F"/>
    <w:rsid w:val="00FC22DC"/>
    <w:rsid w:val="00FC2470"/>
    <w:rsid w:val="00FC2625"/>
    <w:rsid w:val="00FC2E3C"/>
    <w:rsid w:val="00FC309F"/>
    <w:rsid w:val="00FC35BD"/>
    <w:rsid w:val="00FC4170"/>
    <w:rsid w:val="00FC421D"/>
    <w:rsid w:val="00FC4B31"/>
    <w:rsid w:val="00FC4CC6"/>
    <w:rsid w:val="00FC50A4"/>
    <w:rsid w:val="00FC5B5E"/>
    <w:rsid w:val="00FC6CC1"/>
    <w:rsid w:val="00FC703B"/>
    <w:rsid w:val="00FC742F"/>
    <w:rsid w:val="00FC7A15"/>
    <w:rsid w:val="00FC7C94"/>
    <w:rsid w:val="00FD1135"/>
    <w:rsid w:val="00FD19CE"/>
    <w:rsid w:val="00FD1A6B"/>
    <w:rsid w:val="00FD1EA6"/>
    <w:rsid w:val="00FD1F5A"/>
    <w:rsid w:val="00FD2271"/>
    <w:rsid w:val="00FD255F"/>
    <w:rsid w:val="00FD2F69"/>
    <w:rsid w:val="00FD33DD"/>
    <w:rsid w:val="00FD3ACD"/>
    <w:rsid w:val="00FD4432"/>
    <w:rsid w:val="00FD5273"/>
    <w:rsid w:val="00FD5EAE"/>
    <w:rsid w:val="00FD62CF"/>
    <w:rsid w:val="00FD66D2"/>
    <w:rsid w:val="00FD6859"/>
    <w:rsid w:val="00FD6CB2"/>
    <w:rsid w:val="00FD6CE8"/>
    <w:rsid w:val="00FD6FA7"/>
    <w:rsid w:val="00FD7EB1"/>
    <w:rsid w:val="00FE0786"/>
    <w:rsid w:val="00FE0B31"/>
    <w:rsid w:val="00FE0C14"/>
    <w:rsid w:val="00FE0E44"/>
    <w:rsid w:val="00FE1C66"/>
    <w:rsid w:val="00FE1F69"/>
    <w:rsid w:val="00FE1F98"/>
    <w:rsid w:val="00FE20DD"/>
    <w:rsid w:val="00FE322E"/>
    <w:rsid w:val="00FE3C6E"/>
    <w:rsid w:val="00FE4127"/>
    <w:rsid w:val="00FE4164"/>
    <w:rsid w:val="00FE60CD"/>
    <w:rsid w:val="00FE631C"/>
    <w:rsid w:val="00FE66EB"/>
    <w:rsid w:val="00FE67D0"/>
    <w:rsid w:val="00FE6C8A"/>
    <w:rsid w:val="00FE6F92"/>
    <w:rsid w:val="00FE771E"/>
    <w:rsid w:val="00FE7A6D"/>
    <w:rsid w:val="00FE7CA2"/>
    <w:rsid w:val="00FF1046"/>
    <w:rsid w:val="00FF1099"/>
    <w:rsid w:val="00FF2335"/>
    <w:rsid w:val="00FF2CB5"/>
    <w:rsid w:val="00FF2ED1"/>
    <w:rsid w:val="00FF337D"/>
    <w:rsid w:val="00FF40C6"/>
    <w:rsid w:val="00FF4810"/>
    <w:rsid w:val="00FF4B2D"/>
    <w:rsid w:val="00FF4FF4"/>
    <w:rsid w:val="00FF6118"/>
    <w:rsid w:val="00FF6675"/>
    <w:rsid w:val="00FF66E1"/>
    <w:rsid w:val="00FF7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DB709"/>
  <w15:docId w15:val="{6C019AEA-FD80-455E-87FC-30ECD177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0B8F"/>
    <w:pPr>
      <w:keepNext/>
      <w:widowControl w:val="0"/>
      <w:autoSpaceDE w:val="0"/>
      <w:autoSpaceDN w:val="0"/>
      <w:adjustRightInd w:val="0"/>
      <w:spacing w:after="0" w:line="240" w:lineRule="auto"/>
      <w:outlineLvl w:val="0"/>
    </w:pPr>
    <w:rPr>
      <w:rFonts w:ascii="Times New Roman" w:eastAsia="Batang" w:hAnsi="Times New Roman" w:cs="Times New Roman"/>
      <w:b/>
      <w:bCs/>
      <w:sz w:val="24"/>
      <w:szCs w:val="24"/>
    </w:rPr>
  </w:style>
  <w:style w:type="paragraph" w:styleId="Heading2">
    <w:name w:val="heading 2"/>
    <w:basedOn w:val="Normal"/>
    <w:next w:val="Normal"/>
    <w:link w:val="Heading2Char"/>
    <w:qFormat/>
    <w:rsid w:val="00F122FF"/>
    <w:pPr>
      <w:keepNext/>
      <w:suppressLineNumbers/>
      <w:spacing w:before="120" w:after="0" w:line="240" w:lineRule="auto"/>
      <w:outlineLvl w:val="1"/>
    </w:pPr>
    <w:rPr>
      <w:rFonts w:ascii="Bookman Old Style" w:eastAsia="Times New Roman" w:hAnsi="Bookman Old Style" w:cs="Times New Roman"/>
      <w:b/>
      <w:sz w:val="24"/>
      <w:szCs w:val="20"/>
      <w:lang w:val="en-GB"/>
    </w:rPr>
  </w:style>
  <w:style w:type="paragraph" w:styleId="Heading3">
    <w:name w:val="heading 3"/>
    <w:basedOn w:val="Normal"/>
    <w:next w:val="NormalIndent"/>
    <w:link w:val="Heading3Char"/>
    <w:uiPriority w:val="9"/>
    <w:qFormat/>
    <w:rsid w:val="00F122FF"/>
    <w:pPr>
      <w:keepNext/>
      <w:spacing w:before="120" w:after="0" w:line="240" w:lineRule="auto"/>
      <w:outlineLvl w:val="2"/>
    </w:pPr>
    <w:rPr>
      <w:rFonts w:ascii="Bookman Old Style" w:eastAsia="Times New Roman" w:hAnsi="Bookman Old Style" w:cs="Times New Roman"/>
      <w:b/>
      <w:i/>
      <w:szCs w:val="20"/>
      <w:lang w:val="en-GB"/>
    </w:rPr>
  </w:style>
  <w:style w:type="paragraph" w:styleId="Heading4">
    <w:name w:val="heading 4"/>
    <w:basedOn w:val="Normal"/>
    <w:next w:val="NormalIndent"/>
    <w:link w:val="Heading4Char"/>
    <w:uiPriority w:val="99"/>
    <w:qFormat/>
    <w:rsid w:val="00F122FF"/>
    <w:pPr>
      <w:keepNext/>
      <w:spacing w:after="0" w:line="240" w:lineRule="auto"/>
      <w:outlineLvl w:val="3"/>
    </w:pPr>
    <w:rPr>
      <w:rFonts w:ascii="Bookman Old Style" w:eastAsia="Times New Roman" w:hAnsi="Bookman Old Style" w:cs="Times New Roman"/>
      <w:i/>
      <w:szCs w:val="20"/>
      <w:u w:val="single"/>
      <w:lang w:val="en-GB"/>
    </w:rPr>
  </w:style>
  <w:style w:type="paragraph" w:styleId="Heading5">
    <w:name w:val="heading 5"/>
    <w:basedOn w:val="Normal"/>
    <w:next w:val="NormalIndent"/>
    <w:link w:val="Heading5Char"/>
    <w:qFormat/>
    <w:rsid w:val="00F122FF"/>
    <w:pPr>
      <w:spacing w:after="0" w:line="240" w:lineRule="auto"/>
      <w:outlineLvl w:val="4"/>
    </w:pPr>
    <w:rPr>
      <w:rFonts w:ascii="Bookman Old Style" w:eastAsia="Times New Roman" w:hAnsi="Bookman Old Style" w:cs="Times New Roman"/>
      <w:b/>
      <w:sz w:val="20"/>
      <w:szCs w:val="20"/>
      <w:lang w:val="en-GB"/>
    </w:rPr>
  </w:style>
  <w:style w:type="paragraph" w:styleId="Heading6">
    <w:name w:val="heading 6"/>
    <w:basedOn w:val="Normal"/>
    <w:next w:val="NormalIndent"/>
    <w:link w:val="Heading6Char"/>
    <w:qFormat/>
    <w:rsid w:val="00F122FF"/>
    <w:pPr>
      <w:spacing w:after="0" w:line="240" w:lineRule="auto"/>
      <w:outlineLvl w:val="5"/>
    </w:pPr>
    <w:rPr>
      <w:rFonts w:ascii="Bookman Old Style" w:eastAsia="Times New Roman" w:hAnsi="Bookman Old Style" w:cs="Times New Roman"/>
      <w:sz w:val="20"/>
      <w:szCs w:val="20"/>
      <w:u w:val="single"/>
      <w:lang w:val="en-GB"/>
    </w:rPr>
  </w:style>
  <w:style w:type="paragraph" w:styleId="Heading7">
    <w:name w:val="heading 7"/>
    <w:basedOn w:val="Normal"/>
    <w:next w:val="NormalIndent"/>
    <w:link w:val="Heading7Char"/>
    <w:qFormat/>
    <w:rsid w:val="00F122FF"/>
    <w:pPr>
      <w:spacing w:after="0" w:line="240" w:lineRule="auto"/>
      <w:outlineLvl w:val="6"/>
    </w:pPr>
    <w:rPr>
      <w:rFonts w:ascii="Bookman Old Style" w:eastAsia="Times New Roman" w:hAnsi="Bookman Old Style" w:cs="Times New Roman"/>
      <w:i/>
      <w:sz w:val="20"/>
      <w:szCs w:val="20"/>
      <w:lang w:val="en-GB"/>
    </w:rPr>
  </w:style>
  <w:style w:type="paragraph" w:styleId="Heading8">
    <w:name w:val="heading 8"/>
    <w:basedOn w:val="Normal"/>
    <w:next w:val="NormalIndent"/>
    <w:link w:val="Heading8Char"/>
    <w:qFormat/>
    <w:rsid w:val="00F122FF"/>
    <w:pPr>
      <w:spacing w:after="0" w:line="240" w:lineRule="auto"/>
      <w:outlineLvl w:val="7"/>
    </w:pPr>
    <w:rPr>
      <w:rFonts w:ascii="Bookman Old Style" w:eastAsia="Times New Roman" w:hAnsi="Bookman Old Style" w:cs="Times New Roman"/>
      <w:i/>
      <w:sz w:val="20"/>
      <w:szCs w:val="20"/>
      <w:lang w:val="en-GB"/>
    </w:rPr>
  </w:style>
  <w:style w:type="paragraph" w:styleId="Heading9">
    <w:name w:val="heading 9"/>
    <w:basedOn w:val="Normal"/>
    <w:next w:val="NormalIndent"/>
    <w:link w:val="Heading9Char"/>
    <w:qFormat/>
    <w:rsid w:val="00F122FF"/>
    <w:pPr>
      <w:spacing w:after="0" w:line="240" w:lineRule="auto"/>
      <w:outlineLvl w:val="8"/>
    </w:pPr>
    <w:rPr>
      <w:rFonts w:ascii="Bookman Old Style" w:eastAsia="Times New Roman" w:hAnsi="Bookman Old Style" w:cs="Times New Roman"/>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B8F"/>
    <w:rPr>
      <w:rFonts w:ascii="Times New Roman" w:eastAsia="Batang" w:hAnsi="Times New Roman" w:cs="Times New Roman"/>
      <w:b/>
      <w:bCs/>
      <w:sz w:val="24"/>
      <w:szCs w:val="24"/>
    </w:rPr>
  </w:style>
  <w:style w:type="character" w:customStyle="1" w:styleId="Heading2Char">
    <w:name w:val="Heading 2 Char"/>
    <w:basedOn w:val="DefaultParagraphFont"/>
    <w:link w:val="Heading2"/>
    <w:rsid w:val="00F122FF"/>
    <w:rPr>
      <w:rFonts w:ascii="Bookman Old Style" w:eastAsia="Times New Roman" w:hAnsi="Bookman Old Style" w:cs="Times New Roman"/>
      <w:b/>
      <w:sz w:val="24"/>
      <w:szCs w:val="20"/>
      <w:lang w:val="en-GB"/>
    </w:rPr>
  </w:style>
  <w:style w:type="paragraph" w:styleId="NormalIndent">
    <w:name w:val="Normal Indent"/>
    <w:basedOn w:val="Normal"/>
    <w:uiPriority w:val="99"/>
    <w:unhideWhenUsed/>
    <w:rsid w:val="00F122FF"/>
    <w:pPr>
      <w:ind w:left="720"/>
    </w:pPr>
  </w:style>
  <w:style w:type="character" w:customStyle="1" w:styleId="Heading3Char">
    <w:name w:val="Heading 3 Char"/>
    <w:basedOn w:val="DefaultParagraphFont"/>
    <w:link w:val="Heading3"/>
    <w:uiPriority w:val="9"/>
    <w:rsid w:val="00F122FF"/>
    <w:rPr>
      <w:rFonts w:ascii="Bookman Old Style" w:eastAsia="Times New Roman" w:hAnsi="Bookman Old Style" w:cs="Times New Roman"/>
      <w:b/>
      <w:i/>
      <w:szCs w:val="20"/>
      <w:lang w:val="en-GB"/>
    </w:rPr>
  </w:style>
  <w:style w:type="character" w:customStyle="1" w:styleId="Heading4Char">
    <w:name w:val="Heading 4 Char"/>
    <w:basedOn w:val="DefaultParagraphFont"/>
    <w:link w:val="Heading4"/>
    <w:uiPriority w:val="99"/>
    <w:rsid w:val="00F122FF"/>
    <w:rPr>
      <w:rFonts w:ascii="Bookman Old Style" w:eastAsia="Times New Roman" w:hAnsi="Bookman Old Style" w:cs="Times New Roman"/>
      <w:i/>
      <w:szCs w:val="20"/>
      <w:u w:val="single"/>
      <w:lang w:val="en-GB"/>
    </w:rPr>
  </w:style>
  <w:style w:type="character" w:customStyle="1" w:styleId="Heading5Char">
    <w:name w:val="Heading 5 Char"/>
    <w:basedOn w:val="DefaultParagraphFont"/>
    <w:link w:val="Heading5"/>
    <w:rsid w:val="00F122FF"/>
    <w:rPr>
      <w:rFonts w:ascii="Bookman Old Style" w:eastAsia="Times New Roman" w:hAnsi="Bookman Old Style" w:cs="Times New Roman"/>
      <w:b/>
      <w:sz w:val="20"/>
      <w:szCs w:val="20"/>
      <w:lang w:val="en-GB"/>
    </w:rPr>
  </w:style>
  <w:style w:type="character" w:customStyle="1" w:styleId="Heading6Char">
    <w:name w:val="Heading 6 Char"/>
    <w:basedOn w:val="DefaultParagraphFont"/>
    <w:link w:val="Heading6"/>
    <w:rsid w:val="00F122FF"/>
    <w:rPr>
      <w:rFonts w:ascii="Bookman Old Style" w:eastAsia="Times New Roman" w:hAnsi="Bookman Old Style" w:cs="Times New Roman"/>
      <w:sz w:val="20"/>
      <w:szCs w:val="20"/>
      <w:u w:val="single"/>
      <w:lang w:val="en-GB"/>
    </w:rPr>
  </w:style>
  <w:style w:type="character" w:customStyle="1" w:styleId="Heading7Char">
    <w:name w:val="Heading 7 Char"/>
    <w:basedOn w:val="DefaultParagraphFont"/>
    <w:link w:val="Heading7"/>
    <w:rsid w:val="00F122FF"/>
    <w:rPr>
      <w:rFonts w:ascii="Bookman Old Style" w:eastAsia="Times New Roman" w:hAnsi="Bookman Old Style" w:cs="Times New Roman"/>
      <w:i/>
      <w:sz w:val="20"/>
      <w:szCs w:val="20"/>
      <w:lang w:val="en-GB"/>
    </w:rPr>
  </w:style>
  <w:style w:type="character" w:customStyle="1" w:styleId="Heading8Char">
    <w:name w:val="Heading 8 Char"/>
    <w:basedOn w:val="DefaultParagraphFont"/>
    <w:link w:val="Heading8"/>
    <w:rsid w:val="00F122FF"/>
    <w:rPr>
      <w:rFonts w:ascii="Bookman Old Style" w:eastAsia="Times New Roman" w:hAnsi="Bookman Old Style" w:cs="Times New Roman"/>
      <w:i/>
      <w:sz w:val="20"/>
      <w:szCs w:val="20"/>
      <w:lang w:val="en-GB"/>
    </w:rPr>
  </w:style>
  <w:style w:type="character" w:customStyle="1" w:styleId="Heading9Char">
    <w:name w:val="Heading 9 Char"/>
    <w:basedOn w:val="DefaultParagraphFont"/>
    <w:link w:val="Heading9"/>
    <w:rsid w:val="00F122FF"/>
    <w:rPr>
      <w:rFonts w:ascii="Bookman Old Style" w:eastAsia="Times New Roman" w:hAnsi="Bookman Old Style" w:cs="Times New Roman"/>
      <w:i/>
      <w:sz w:val="20"/>
      <w:szCs w:val="20"/>
      <w:lang w:val="en-GB"/>
    </w:rPr>
  </w:style>
  <w:style w:type="paragraph" w:styleId="Header">
    <w:name w:val="header"/>
    <w:basedOn w:val="Normal"/>
    <w:link w:val="HeaderChar"/>
    <w:unhideWhenUsed/>
    <w:rsid w:val="00D15BE4"/>
    <w:pPr>
      <w:tabs>
        <w:tab w:val="center" w:pos="4680"/>
        <w:tab w:val="right" w:pos="9360"/>
      </w:tabs>
      <w:spacing w:after="0" w:line="240" w:lineRule="auto"/>
    </w:pPr>
  </w:style>
  <w:style w:type="character" w:customStyle="1" w:styleId="HeaderChar">
    <w:name w:val="Header Char"/>
    <w:basedOn w:val="DefaultParagraphFont"/>
    <w:link w:val="Header"/>
    <w:rsid w:val="00D15BE4"/>
  </w:style>
  <w:style w:type="paragraph" w:styleId="Footer">
    <w:name w:val="footer"/>
    <w:basedOn w:val="Normal"/>
    <w:link w:val="FooterChar"/>
    <w:uiPriority w:val="99"/>
    <w:unhideWhenUsed/>
    <w:rsid w:val="00D15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BE4"/>
  </w:style>
  <w:style w:type="table" w:styleId="TableGrid">
    <w:name w:val="Table Grid"/>
    <w:basedOn w:val="TableNormal"/>
    <w:uiPriority w:val="59"/>
    <w:rsid w:val="00D5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474"/>
    <w:pPr>
      <w:ind w:left="720"/>
      <w:contextualSpacing/>
    </w:pPr>
  </w:style>
  <w:style w:type="character" w:customStyle="1" w:styleId="FontStyle85">
    <w:name w:val="Font Style85"/>
    <w:basedOn w:val="DefaultParagraphFont"/>
    <w:uiPriority w:val="99"/>
    <w:rsid w:val="004767BB"/>
    <w:rPr>
      <w:rFonts w:ascii="Calibri" w:hAnsi="Calibri" w:cs="Calibri"/>
      <w:i/>
      <w:iCs/>
      <w:sz w:val="18"/>
      <w:szCs w:val="18"/>
    </w:rPr>
  </w:style>
  <w:style w:type="paragraph" w:customStyle="1" w:styleId="Style39">
    <w:name w:val="Style39"/>
    <w:basedOn w:val="Normal"/>
    <w:uiPriority w:val="99"/>
    <w:rsid w:val="004767BB"/>
    <w:pPr>
      <w:widowControl w:val="0"/>
      <w:autoSpaceDE w:val="0"/>
      <w:autoSpaceDN w:val="0"/>
      <w:adjustRightInd w:val="0"/>
      <w:spacing w:after="0" w:line="220" w:lineRule="exact"/>
    </w:pPr>
    <w:rPr>
      <w:rFonts w:ascii="Calibri" w:eastAsiaTheme="minorEastAsia" w:hAnsi="Calibri"/>
      <w:sz w:val="24"/>
      <w:szCs w:val="24"/>
    </w:rPr>
  </w:style>
  <w:style w:type="paragraph" w:styleId="Title">
    <w:name w:val="Title"/>
    <w:basedOn w:val="Normal"/>
    <w:link w:val="TitleChar"/>
    <w:qFormat/>
    <w:rsid w:val="0067115D"/>
    <w:pPr>
      <w:spacing w:after="0" w:line="240" w:lineRule="auto"/>
      <w:jc w:val="center"/>
    </w:pPr>
    <w:rPr>
      <w:rFonts w:ascii="Abadi MT Condensed Light" w:eastAsia="Times New Roman" w:hAnsi="Abadi MT Condensed Light" w:cs="Times New Roman"/>
      <w:b/>
      <w:bCs/>
      <w:color w:val="000000"/>
      <w:sz w:val="42"/>
      <w:szCs w:val="24"/>
      <w:lang w:val="en-GB"/>
    </w:rPr>
  </w:style>
  <w:style w:type="character" w:customStyle="1" w:styleId="TitleChar">
    <w:name w:val="Title Char"/>
    <w:basedOn w:val="DefaultParagraphFont"/>
    <w:link w:val="Title"/>
    <w:rsid w:val="0067115D"/>
    <w:rPr>
      <w:rFonts w:ascii="Abadi MT Condensed Light" w:eastAsia="Times New Roman" w:hAnsi="Abadi MT Condensed Light" w:cs="Times New Roman"/>
      <w:b/>
      <w:bCs/>
      <w:color w:val="000000"/>
      <w:sz w:val="42"/>
      <w:szCs w:val="24"/>
      <w:lang w:val="en-GB"/>
    </w:rPr>
  </w:style>
  <w:style w:type="paragraph" w:customStyle="1" w:styleId="Tabletitle">
    <w:name w:val="Tabletitle"/>
    <w:rsid w:val="001C3087"/>
    <w:pPr>
      <w:spacing w:after="0" w:line="240" w:lineRule="auto"/>
      <w:jc w:val="center"/>
    </w:pPr>
    <w:rPr>
      <w:rFonts w:ascii="Arial" w:eastAsia="Batang" w:hAnsi="Arial" w:cs="Times New Roman"/>
      <w:spacing w:val="-10"/>
      <w:w w:val="95"/>
      <w:sz w:val="18"/>
      <w:szCs w:val="20"/>
    </w:rPr>
  </w:style>
  <w:style w:type="paragraph" w:styleId="BodyText">
    <w:name w:val="Body Text"/>
    <w:aliases w:val="Char1"/>
    <w:basedOn w:val="Normal"/>
    <w:link w:val="BodyTextChar"/>
    <w:rsid w:val="008A0445"/>
    <w:pPr>
      <w:widowControl w:val="0"/>
      <w:autoSpaceDE w:val="0"/>
      <w:autoSpaceDN w:val="0"/>
      <w:adjustRightInd w:val="0"/>
      <w:spacing w:after="0" w:line="240" w:lineRule="auto"/>
    </w:pPr>
    <w:rPr>
      <w:rFonts w:ascii="Times New Roman" w:eastAsia="Batang" w:hAnsi="Times New Roman" w:cs="Times New Roman"/>
      <w:sz w:val="24"/>
      <w:szCs w:val="24"/>
    </w:rPr>
  </w:style>
  <w:style w:type="character" w:customStyle="1" w:styleId="BodyTextChar">
    <w:name w:val="Body Text Char"/>
    <w:aliases w:val="Char1 Char"/>
    <w:basedOn w:val="DefaultParagraphFont"/>
    <w:link w:val="BodyText"/>
    <w:rsid w:val="008A0445"/>
    <w:rPr>
      <w:rFonts w:ascii="Times New Roman" w:eastAsia="Batang" w:hAnsi="Times New Roman" w:cs="Times New Roman"/>
      <w:sz w:val="24"/>
      <w:szCs w:val="24"/>
    </w:rPr>
  </w:style>
  <w:style w:type="paragraph" w:customStyle="1" w:styleId="Responsecategs">
    <w:name w:val="Response categs....."/>
    <w:basedOn w:val="Normal"/>
    <w:link w:val="ResponsecategsChar"/>
    <w:qFormat/>
    <w:rsid w:val="00BF0E14"/>
    <w:pPr>
      <w:tabs>
        <w:tab w:val="right" w:leader="dot" w:pos="3942"/>
      </w:tabs>
      <w:spacing w:after="0" w:line="240" w:lineRule="auto"/>
      <w:ind w:left="216" w:hanging="216"/>
    </w:pPr>
    <w:rPr>
      <w:rFonts w:ascii="Arial" w:eastAsia="Times New Roman" w:hAnsi="Arial" w:cs="Times New Roman"/>
      <w:sz w:val="20"/>
      <w:szCs w:val="20"/>
    </w:rPr>
  </w:style>
  <w:style w:type="character" w:customStyle="1" w:styleId="ResponsecategsChar">
    <w:name w:val="Response categs..... Char"/>
    <w:basedOn w:val="DefaultParagraphFont"/>
    <w:link w:val="Responsecategs"/>
    <w:rsid w:val="00BF0E14"/>
    <w:rPr>
      <w:rFonts w:ascii="Arial" w:eastAsia="Times New Roman" w:hAnsi="Arial" w:cs="Times New Roman"/>
      <w:sz w:val="20"/>
      <w:szCs w:val="20"/>
    </w:rPr>
  </w:style>
  <w:style w:type="paragraph" w:styleId="BalloonText">
    <w:name w:val="Balloon Text"/>
    <w:basedOn w:val="Normal"/>
    <w:link w:val="BalloonTextChar"/>
    <w:unhideWhenUsed/>
    <w:rsid w:val="00503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032FB"/>
    <w:rPr>
      <w:rFonts w:ascii="Segoe UI" w:hAnsi="Segoe UI" w:cs="Segoe UI"/>
      <w:sz w:val="18"/>
      <w:szCs w:val="18"/>
    </w:rPr>
  </w:style>
  <w:style w:type="character" w:styleId="CommentReference">
    <w:name w:val="annotation reference"/>
    <w:basedOn w:val="DefaultParagraphFont"/>
    <w:uiPriority w:val="99"/>
    <w:unhideWhenUsed/>
    <w:rsid w:val="005032FB"/>
    <w:rPr>
      <w:sz w:val="16"/>
      <w:szCs w:val="16"/>
    </w:rPr>
  </w:style>
  <w:style w:type="paragraph" w:styleId="CommentText">
    <w:name w:val="annotation text"/>
    <w:basedOn w:val="Normal"/>
    <w:link w:val="CommentTextChar"/>
    <w:uiPriority w:val="99"/>
    <w:unhideWhenUsed/>
    <w:rsid w:val="005032FB"/>
    <w:pPr>
      <w:spacing w:line="240" w:lineRule="auto"/>
    </w:pPr>
    <w:rPr>
      <w:sz w:val="20"/>
      <w:szCs w:val="20"/>
    </w:rPr>
  </w:style>
  <w:style w:type="character" w:customStyle="1" w:styleId="CommentTextChar">
    <w:name w:val="Comment Text Char"/>
    <w:basedOn w:val="DefaultParagraphFont"/>
    <w:link w:val="CommentText"/>
    <w:uiPriority w:val="99"/>
    <w:rsid w:val="005032FB"/>
    <w:rPr>
      <w:sz w:val="20"/>
      <w:szCs w:val="20"/>
    </w:rPr>
  </w:style>
  <w:style w:type="paragraph" w:styleId="CommentSubject">
    <w:name w:val="annotation subject"/>
    <w:basedOn w:val="CommentText"/>
    <w:next w:val="CommentText"/>
    <w:link w:val="CommentSubjectChar"/>
    <w:uiPriority w:val="99"/>
    <w:unhideWhenUsed/>
    <w:rsid w:val="005032FB"/>
    <w:rPr>
      <w:b/>
      <w:bCs/>
    </w:rPr>
  </w:style>
  <w:style w:type="character" w:customStyle="1" w:styleId="CommentSubjectChar">
    <w:name w:val="Comment Subject Char"/>
    <w:basedOn w:val="CommentTextChar"/>
    <w:link w:val="CommentSubject"/>
    <w:uiPriority w:val="99"/>
    <w:rsid w:val="005032FB"/>
    <w:rPr>
      <w:b/>
      <w:bCs/>
      <w:sz w:val="20"/>
      <w:szCs w:val="20"/>
    </w:rPr>
  </w:style>
  <w:style w:type="paragraph" w:styleId="BodyTextIndent">
    <w:name w:val="Body Text Indent"/>
    <w:basedOn w:val="Normal"/>
    <w:link w:val="BodyTextIndentChar"/>
    <w:rsid w:val="00014CC4"/>
    <w:pPr>
      <w:widowControl w:val="0"/>
      <w:autoSpaceDE w:val="0"/>
      <w:autoSpaceDN w:val="0"/>
      <w:adjustRightInd w:val="0"/>
      <w:spacing w:after="0" w:line="240" w:lineRule="auto"/>
      <w:ind w:left="1350" w:hanging="990"/>
    </w:pPr>
    <w:rPr>
      <w:rFonts w:ascii="Times New Roman" w:eastAsia="Batang" w:hAnsi="Times New Roman" w:cs="Times New Roman"/>
      <w:sz w:val="24"/>
      <w:szCs w:val="24"/>
    </w:rPr>
  </w:style>
  <w:style w:type="character" w:customStyle="1" w:styleId="BodyTextIndentChar">
    <w:name w:val="Body Text Indent Char"/>
    <w:basedOn w:val="DefaultParagraphFont"/>
    <w:link w:val="BodyTextIndent"/>
    <w:rsid w:val="00014CC4"/>
    <w:rPr>
      <w:rFonts w:ascii="Times New Roman" w:eastAsia="Batang" w:hAnsi="Times New Roman" w:cs="Times New Roman"/>
      <w:sz w:val="24"/>
      <w:szCs w:val="24"/>
    </w:rPr>
  </w:style>
  <w:style w:type="character" w:customStyle="1" w:styleId="Instructionsinparens">
    <w:name w:val="Instructions in parens"/>
    <w:rsid w:val="001761D3"/>
    <w:rPr>
      <w:rFonts w:ascii="Times New Roman" w:hAnsi="Times New Roman"/>
      <w:i/>
      <w:sz w:val="20"/>
      <w:szCs w:val="20"/>
    </w:rPr>
  </w:style>
  <w:style w:type="paragraph" w:customStyle="1" w:styleId="1IntvwqstChar1Char">
    <w:name w:val="1. Intvw qst Char1 Char"/>
    <w:basedOn w:val="Normal"/>
    <w:link w:val="1IntvwqstChar1CharChar"/>
    <w:rsid w:val="001761D3"/>
    <w:pPr>
      <w:spacing w:after="0" w:line="360" w:lineRule="auto"/>
      <w:ind w:left="360" w:hanging="360"/>
    </w:pPr>
    <w:rPr>
      <w:rFonts w:ascii="Arial" w:eastAsia="Times New Roman" w:hAnsi="Arial" w:cs="Times New Roman"/>
      <w:smallCaps/>
      <w:sz w:val="20"/>
      <w:szCs w:val="20"/>
    </w:rPr>
  </w:style>
  <w:style w:type="character" w:customStyle="1" w:styleId="1IntvwqstChar1CharChar">
    <w:name w:val="1. Intvw qst Char1 Char Char"/>
    <w:link w:val="1IntvwqstChar1Char"/>
    <w:rsid w:val="001761D3"/>
    <w:rPr>
      <w:rFonts w:ascii="Arial" w:eastAsia="Times New Roman" w:hAnsi="Arial" w:cs="Times New Roman"/>
      <w:smallCaps/>
      <w:sz w:val="20"/>
      <w:szCs w:val="20"/>
    </w:rPr>
  </w:style>
  <w:style w:type="table" w:customStyle="1" w:styleId="TableGridLight1">
    <w:name w:val="Table Grid Light1"/>
    <w:basedOn w:val="TableNormal"/>
    <w:uiPriority w:val="40"/>
    <w:rsid w:val="009A00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uiPriority w:val="19"/>
    <w:qFormat/>
    <w:rsid w:val="009A0011"/>
    <w:rPr>
      <w:i/>
      <w:iCs/>
      <w:color w:val="808080"/>
    </w:rPr>
  </w:style>
  <w:style w:type="paragraph" w:customStyle="1" w:styleId="Tabletext">
    <w:name w:val="Table text"/>
    <w:basedOn w:val="Normal"/>
    <w:link w:val="TabletextChar"/>
    <w:rsid w:val="009A0011"/>
    <w:pPr>
      <w:keepNext/>
      <w:spacing w:before="40" w:after="40" w:line="240" w:lineRule="auto"/>
      <w:ind w:left="317" w:hanging="317"/>
      <w:jc w:val="both"/>
    </w:pPr>
    <w:rPr>
      <w:rFonts w:ascii="Arial" w:eastAsia="Times New Roman" w:hAnsi="Arial" w:cs="Times New Roman"/>
      <w:sz w:val="20"/>
      <w:szCs w:val="20"/>
      <w:lang w:val="en-GB"/>
    </w:rPr>
  </w:style>
  <w:style w:type="character" w:customStyle="1" w:styleId="TabletextChar">
    <w:name w:val="Table text Char"/>
    <w:link w:val="Tabletext"/>
    <w:rsid w:val="009A0011"/>
    <w:rPr>
      <w:rFonts w:ascii="Arial" w:eastAsia="Times New Roman" w:hAnsi="Arial" w:cs="Times New Roman"/>
      <w:sz w:val="20"/>
      <w:szCs w:val="20"/>
      <w:lang w:val="en-GB"/>
    </w:rPr>
  </w:style>
  <w:style w:type="character" w:customStyle="1" w:styleId="FontStyle93">
    <w:name w:val="Font Style93"/>
    <w:basedOn w:val="DefaultParagraphFont"/>
    <w:uiPriority w:val="99"/>
    <w:rsid w:val="009A0011"/>
    <w:rPr>
      <w:rFonts w:ascii="Calibri" w:hAnsi="Calibri" w:cs="Calibri"/>
      <w:sz w:val="18"/>
      <w:szCs w:val="18"/>
    </w:rPr>
  </w:style>
  <w:style w:type="table" w:customStyle="1" w:styleId="TableGrid3">
    <w:name w:val="Table Grid3"/>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A0011"/>
    <w:pPr>
      <w:spacing w:after="0" w:line="240" w:lineRule="auto"/>
    </w:pPr>
    <w:rPr>
      <w:sz w:val="20"/>
      <w:szCs w:val="20"/>
      <w:lang w:val="en-CA"/>
    </w:rPr>
  </w:style>
  <w:style w:type="character" w:customStyle="1" w:styleId="EndnoteTextChar">
    <w:name w:val="Endnote Text Char"/>
    <w:basedOn w:val="DefaultParagraphFont"/>
    <w:link w:val="EndnoteText"/>
    <w:uiPriority w:val="99"/>
    <w:semiHidden/>
    <w:rsid w:val="009A0011"/>
    <w:rPr>
      <w:sz w:val="20"/>
      <w:szCs w:val="20"/>
      <w:lang w:val="en-CA"/>
    </w:rPr>
  </w:style>
  <w:style w:type="character" w:styleId="EndnoteReference">
    <w:name w:val="endnote reference"/>
    <w:basedOn w:val="DefaultParagraphFont"/>
    <w:uiPriority w:val="99"/>
    <w:semiHidden/>
    <w:unhideWhenUsed/>
    <w:rsid w:val="009A0011"/>
    <w:rPr>
      <w:vertAlign w:val="superscript"/>
    </w:rPr>
  </w:style>
  <w:style w:type="table" w:customStyle="1" w:styleId="TableGrid1">
    <w:name w:val="Table Grid1"/>
    <w:basedOn w:val="TableNormal"/>
    <w:next w:val="TableGrid"/>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011"/>
    <w:rPr>
      <w:color w:val="0000FF" w:themeColor="hyperlink"/>
      <w:u w:val="single"/>
    </w:rPr>
  </w:style>
  <w:style w:type="table" w:customStyle="1" w:styleId="TableGrid5">
    <w:name w:val="Table Grid5"/>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A0011"/>
    <w:pPr>
      <w:spacing w:after="0" w:line="240" w:lineRule="auto"/>
    </w:pPr>
    <w:rPr>
      <w:lang w:val="en-CA"/>
    </w:rPr>
  </w:style>
  <w:style w:type="paragraph" w:customStyle="1" w:styleId="TableParagraph">
    <w:name w:val="Table Paragraph"/>
    <w:basedOn w:val="Normal"/>
    <w:uiPriority w:val="1"/>
    <w:qFormat/>
    <w:rsid w:val="009A0011"/>
    <w:pPr>
      <w:widowControl w:val="0"/>
      <w:spacing w:after="0" w:line="240" w:lineRule="auto"/>
    </w:pPr>
  </w:style>
  <w:style w:type="table" w:customStyle="1" w:styleId="TableGrid8">
    <w:name w:val="Table Grid8"/>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A00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A0011"/>
    <w:rPr>
      <w:color w:val="800080" w:themeColor="followedHyperlink"/>
      <w:u w:val="single"/>
    </w:rPr>
  </w:style>
  <w:style w:type="character" w:styleId="Strong">
    <w:name w:val="Strong"/>
    <w:basedOn w:val="DefaultParagraphFont"/>
    <w:uiPriority w:val="99"/>
    <w:qFormat/>
    <w:rsid w:val="009A0011"/>
    <w:rPr>
      <w:b/>
      <w:bCs/>
    </w:rPr>
  </w:style>
  <w:style w:type="paragraph" w:styleId="TOC4">
    <w:name w:val="toc 4"/>
    <w:basedOn w:val="Normal"/>
    <w:next w:val="Normal"/>
    <w:uiPriority w:val="99"/>
    <w:rsid w:val="009A0011"/>
    <w:pPr>
      <w:spacing w:after="0" w:line="240" w:lineRule="auto"/>
      <w:ind w:left="720"/>
    </w:pPr>
    <w:rPr>
      <w:rFonts w:eastAsia="Times New Roman" w:cs="Times New Roman"/>
      <w:sz w:val="18"/>
      <w:szCs w:val="21"/>
      <w:lang w:val="en-CA"/>
    </w:rPr>
  </w:style>
  <w:style w:type="paragraph" w:styleId="TOC3">
    <w:name w:val="toc 3"/>
    <w:basedOn w:val="Normal"/>
    <w:next w:val="Normal"/>
    <w:uiPriority w:val="99"/>
    <w:rsid w:val="009A0011"/>
    <w:pPr>
      <w:spacing w:after="0" w:line="240" w:lineRule="auto"/>
      <w:ind w:left="480"/>
    </w:pPr>
    <w:rPr>
      <w:rFonts w:eastAsia="Times New Roman" w:cs="Times New Roman"/>
      <w:i/>
      <w:iCs/>
      <w:sz w:val="20"/>
      <w:szCs w:val="24"/>
      <w:lang w:val="en-CA"/>
    </w:rPr>
  </w:style>
  <w:style w:type="paragraph" w:styleId="TOC2">
    <w:name w:val="toc 2"/>
    <w:basedOn w:val="Normal"/>
    <w:next w:val="Normal"/>
    <w:uiPriority w:val="39"/>
    <w:rsid w:val="009A0011"/>
    <w:pPr>
      <w:spacing w:after="0" w:line="240" w:lineRule="auto"/>
      <w:ind w:left="240"/>
    </w:pPr>
    <w:rPr>
      <w:rFonts w:eastAsia="Times New Roman" w:cs="Times New Roman"/>
      <w:smallCaps/>
      <w:sz w:val="20"/>
      <w:szCs w:val="24"/>
      <w:lang w:val="en-CA"/>
    </w:rPr>
  </w:style>
  <w:style w:type="paragraph" w:styleId="TOC1">
    <w:name w:val="toc 1"/>
    <w:basedOn w:val="Normal"/>
    <w:next w:val="Normal"/>
    <w:uiPriority w:val="39"/>
    <w:rsid w:val="009A0011"/>
    <w:pPr>
      <w:spacing w:before="120" w:after="120" w:line="240" w:lineRule="auto"/>
    </w:pPr>
    <w:rPr>
      <w:rFonts w:eastAsia="Times New Roman" w:cs="Times New Roman"/>
      <w:b/>
      <w:bCs/>
      <w:caps/>
      <w:sz w:val="20"/>
      <w:szCs w:val="24"/>
      <w:lang w:val="en-CA"/>
    </w:rPr>
  </w:style>
  <w:style w:type="paragraph" w:styleId="Index7">
    <w:name w:val="index 7"/>
    <w:basedOn w:val="Normal"/>
    <w:next w:val="Normal"/>
    <w:uiPriority w:val="99"/>
    <w:rsid w:val="009A0011"/>
    <w:pPr>
      <w:spacing w:after="0" w:line="312" w:lineRule="auto"/>
      <w:ind w:left="1698"/>
    </w:pPr>
    <w:rPr>
      <w:rFonts w:ascii="Bookman Old Style" w:eastAsia="Times New Roman" w:hAnsi="Bookman Old Style" w:cs="Times New Roman"/>
      <w:szCs w:val="20"/>
      <w:lang w:val="en-GB"/>
    </w:rPr>
  </w:style>
  <w:style w:type="paragraph" w:styleId="Index6">
    <w:name w:val="index 6"/>
    <w:basedOn w:val="Normal"/>
    <w:next w:val="Normal"/>
    <w:uiPriority w:val="99"/>
    <w:rsid w:val="009A0011"/>
    <w:pPr>
      <w:spacing w:after="0" w:line="312" w:lineRule="auto"/>
      <w:ind w:left="1415"/>
    </w:pPr>
    <w:rPr>
      <w:rFonts w:ascii="Bookman Old Style" w:eastAsia="Times New Roman" w:hAnsi="Bookman Old Style" w:cs="Times New Roman"/>
      <w:szCs w:val="20"/>
      <w:lang w:val="en-GB"/>
    </w:rPr>
  </w:style>
  <w:style w:type="paragraph" w:styleId="Index5">
    <w:name w:val="index 5"/>
    <w:basedOn w:val="Normal"/>
    <w:next w:val="Normal"/>
    <w:uiPriority w:val="99"/>
    <w:rsid w:val="009A0011"/>
    <w:pPr>
      <w:spacing w:after="0" w:line="312" w:lineRule="auto"/>
      <w:ind w:left="1132"/>
    </w:pPr>
    <w:rPr>
      <w:rFonts w:ascii="Bookman Old Style" w:eastAsia="Times New Roman" w:hAnsi="Bookman Old Style" w:cs="Times New Roman"/>
      <w:szCs w:val="20"/>
      <w:lang w:val="en-GB"/>
    </w:rPr>
  </w:style>
  <w:style w:type="paragraph" w:styleId="Index4">
    <w:name w:val="index 4"/>
    <w:basedOn w:val="Normal"/>
    <w:next w:val="Normal"/>
    <w:uiPriority w:val="99"/>
    <w:rsid w:val="009A0011"/>
    <w:pPr>
      <w:spacing w:after="0" w:line="312" w:lineRule="auto"/>
      <w:ind w:left="849"/>
    </w:pPr>
    <w:rPr>
      <w:rFonts w:ascii="Bookman Old Style" w:eastAsia="Times New Roman" w:hAnsi="Bookman Old Style" w:cs="Times New Roman"/>
      <w:szCs w:val="20"/>
      <w:lang w:val="en-GB"/>
    </w:rPr>
  </w:style>
  <w:style w:type="paragraph" w:styleId="Index3">
    <w:name w:val="index 3"/>
    <w:basedOn w:val="Normal"/>
    <w:next w:val="Normal"/>
    <w:uiPriority w:val="99"/>
    <w:rsid w:val="009A0011"/>
    <w:pPr>
      <w:spacing w:after="0" w:line="312" w:lineRule="auto"/>
      <w:ind w:left="566"/>
    </w:pPr>
    <w:rPr>
      <w:rFonts w:ascii="Bookman Old Style" w:eastAsia="Times New Roman" w:hAnsi="Bookman Old Style" w:cs="Times New Roman"/>
      <w:szCs w:val="20"/>
      <w:lang w:val="en-GB"/>
    </w:rPr>
  </w:style>
  <w:style w:type="paragraph" w:styleId="Index2">
    <w:name w:val="index 2"/>
    <w:basedOn w:val="Normal"/>
    <w:next w:val="Normal"/>
    <w:uiPriority w:val="99"/>
    <w:rsid w:val="009A0011"/>
    <w:pPr>
      <w:spacing w:after="0" w:line="312" w:lineRule="auto"/>
      <w:ind w:left="283"/>
    </w:pPr>
    <w:rPr>
      <w:rFonts w:ascii="Bookman Old Style" w:eastAsia="Times New Roman" w:hAnsi="Bookman Old Style" w:cs="Times New Roman"/>
      <w:szCs w:val="20"/>
      <w:lang w:val="en-GB"/>
    </w:rPr>
  </w:style>
  <w:style w:type="paragraph" w:styleId="Index1">
    <w:name w:val="index 1"/>
    <w:basedOn w:val="Normal"/>
    <w:next w:val="Normal"/>
    <w:uiPriority w:val="99"/>
    <w:rsid w:val="009A0011"/>
    <w:pPr>
      <w:spacing w:after="0" w:line="312" w:lineRule="auto"/>
    </w:pPr>
    <w:rPr>
      <w:rFonts w:ascii="Bookman Old Style" w:eastAsia="Times New Roman" w:hAnsi="Bookman Old Style" w:cs="Times New Roman"/>
      <w:szCs w:val="20"/>
      <w:lang w:val="en-GB"/>
    </w:rPr>
  </w:style>
  <w:style w:type="paragraph" w:styleId="IndexHeading">
    <w:name w:val="index heading"/>
    <w:basedOn w:val="Normal"/>
    <w:next w:val="Index1"/>
    <w:uiPriority w:val="99"/>
    <w:rsid w:val="009A0011"/>
    <w:pPr>
      <w:spacing w:after="0" w:line="312" w:lineRule="auto"/>
    </w:pPr>
    <w:rPr>
      <w:rFonts w:ascii="Bookman Old Style" w:eastAsia="Times New Roman" w:hAnsi="Bookman Old Style" w:cs="Times New Roman"/>
      <w:szCs w:val="20"/>
      <w:lang w:val="en-GB"/>
    </w:rPr>
  </w:style>
  <w:style w:type="paragraph" w:styleId="FootnoteText">
    <w:name w:val="footnote text"/>
    <w:basedOn w:val="Normal"/>
    <w:link w:val="FootnoteTextChar"/>
    <w:rsid w:val="009A0011"/>
    <w:pPr>
      <w:spacing w:after="0" w:line="312" w:lineRule="auto"/>
    </w:pPr>
    <w:rPr>
      <w:rFonts w:ascii="Bookman Old Style" w:eastAsia="Times New Roman" w:hAnsi="Bookman Old Style" w:cs="Times New Roman"/>
      <w:sz w:val="20"/>
      <w:szCs w:val="20"/>
      <w:lang w:val="en-GB"/>
    </w:rPr>
  </w:style>
  <w:style w:type="character" w:customStyle="1" w:styleId="FootnoteTextChar">
    <w:name w:val="Footnote Text Char"/>
    <w:basedOn w:val="DefaultParagraphFont"/>
    <w:link w:val="FootnoteText"/>
    <w:rsid w:val="009A0011"/>
    <w:rPr>
      <w:rFonts w:ascii="Bookman Old Style" w:eastAsia="Times New Roman" w:hAnsi="Bookman Old Style" w:cs="Times New Roman"/>
      <w:sz w:val="20"/>
      <w:szCs w:val="20"/>
      <w:lang w:val="en-GB"/>
    </w:rPr>
  </w:style>
  <w:style w:type="paragraph" w:styleId="DocumentMap">
    <w:name w:val="Document Map"/>
    <w:basedOn w:val="Normal"/>
    <w:link w:val="DocumentMapChar"/>
    <w:uiPriority w:val="99"/>
    <w:rsid w:val="009A0011"/>
    <w:pPr>
      <w:shd w:val="clear" w:color="auto" w:fill="000080"/>
      <w:spacing w:after="0" w:line="312" w:lineRule="auto"/>
    </w:pPr>
    <w:rPr>
      <w:rFonts w:ascii="Tahoma" w:eastAsia="Times New Roman" w:hAnsi="Tahoma" w:cs="Times New Roman"/>
      <w:szCs w:val="20"/>
      <w:lang w:val="en-GB"/>
    </w:rPr>
  </w:style>
  <w:style w:type="character" w:customStyle="1" w:styleId="DocumentMapChar">
    <w:name w:val="Document Map Char"/>
    <w:basedOn w:val="DefaultParagraphFont"/>
    <w:link w:val="DocumentMap"/>
    <w:uiPriority w:val="99"/>
    <w:rsid w:val="009A0011"/>
    <w:rPr>
      <w:rFonts w:ascii="Tahoma" w:eastAsia="Times New Roman" w:hAnsi="Tahoma" w:cs="Times New Roman"/>
      <w:szCs w:val="20"/>
      <w:shd w:val="clear" w:color="auto" w:fill="000080"/>
      <w:lang w:val="en-GB"/>
    </w:rPr>
  </w:style>
  <w:style w:type="character" w:styleId="PageNumber">
    <w:name w:val="page number"/>
    <w:basedOn w:val="DefaultParagraphFont"/>
    <w:rsid w:val="009A0011"/>
    <w:rPr>
      <w:rFonts w:cs="Times New Roman"/>
    </w:rPr>
  </w:style>
  <w:style w:type="paragraph" w:styleId="TOC5">
    <w:name w:val="toc 5"/>
    <w:basedOn w:val="Normal"/>
    <w:next w:val="Normal"/>
    <w:uiPriority w:val="99"/>
    <w:rsid w:val="009A0011"/>
    <w:pPr>
      <w:spacing w:after="0" w:line="240" w:lineRule="auto"/>
      <w:ind w:left="960"/>
    </w:pPr>
    <w:rPr>
      <w:rFonts w:eastAsia="Times New Roman" w:cs="Times New Roman"/>
      <w:sz w:val="18"/>
      <w:szCs w:val="21"/>
      <w:lang w:val="en-CA"/>
    </w:rPr>
  </w:style>
  <w:style w:type="paragraph" w:styleId="TOC6">
    <w:name w:val="toc 6"/>
    <w:basedOn w:val="Normal"/>
    <w:next w:val="Normal"/>
    <w:uiPriority w:val="99"/>
    <w:rsid w:val="009A0011"/>
    <w:pPr>
      <w:spacing w:after="0" w:line="240" w:lineRule="auto"/>
      <w:ind w:left="1200"/>
    </w:pPr>
    <w:rPr>
      <w:rFonts w:eastAsia="Times New Roman" w:cs="Times New Roman"/>
      <w:sz w:val="18"/>
      <w:szCs w:val="21"/>
      <w:lang w:val="en-CA"/>
    </w:rPr>
  </w:style>
  <w:style w:type="paragraph" w:styleId="TOC7">
    <w:name w:val="toc 7"/>
    <w:basedOn w:val="Normal"/>
    <w:next w:val="Normal"/>
    <w:uiPriority w:val="99"/>
    <w:rsid w:val="009A0011"/>
    <w:pPr>
      <w:spacing w:after="0" w:line="240" w:lineRule="auto"/>
      <w:ind w:left="1440"/>
    </w:pPr>
    <w:rPr>
      <w:rFonts w:eastAsia="Times New Roman" w:cs="Times New Roman"/>
      <w:sz w:val="18"/>
      <w:szCs w:val="21"/>
      <w:lang w:val="en-CA"/>
    </w:rPr>
  </w:style>
  <w:style w:type="paragraph" w:styleId="TOC8">
    <w:name w:val="toc 8"/>
    <w:basedOn w:val="Normal"/>
    <w:next w:val="Normal"/>
    <w:uiPriority w:val="99"/>
    <w:rsid w:val="009A0011"/>
    <w:pPr>
      <w:spacing w:after="0" w:line="240" w:lineRule="auto"/>
      <w:ind w:left="1680"/>
    </w:pPr>
    <w:rPr>
      <w:rFonts w:eastAsia="Times New Roman" w:cs="Times New Roman"/>
      <w:sz w:val="18"/>
      <w:szCs w:val="21"/>
      <w:lang w:val="en-CA"/>
    </w:rPr>
  </w:style>
  <w:style w:type="paragraph" w:styleId="TOC9">
    <w:name w:val="toc 9"/>
    <w:basedOn w:val="Normal"/>
    <w:next w:val="Normal"/>
    <w:uiPriority w:val="99"/>
    <w:rsid w:val="009A0011"/>
    <w:pPr>
      <w:spacing w:after="0" w:line="240" w:lineRule="auto"/>
      <w:ind w:left="1920"/>
    </w:pPr>
    <w:rPr>
      <w:rFonts w:eastAsia="Times New Roman" w:cs="Times New Roman"/>
      <w:sz w:val="18"/>
      <w:szCs w:val="21"/>
      <w:lang w:val="en-CA"/>
    </w:rPr>
  </w:style>
  <w:style w:type="paragraph" w:customStyle="1" w:styleId="billedtekst">
    <w:name w:val="billedtekst"/>
    <w:basedOn w:val="Normal"/>
    <w:uiPriority w:val="99"/>
    <w:rsid w:val="009A0011"/>
    <w:pPr>
      <w:spacing w:after="0" w:line="240" w:lineRule="auto"/>
      <w:jc w:val="center"/>
    </w:pPr>
    <w:rPr>
      <w:rFonts w:ascii="Times New Roman" w:eastAsia="Times New Roman" w:hAnsi="Times New Roman" w:cs="Times New Roman"/>
      <w:b/>
      <w:noProof/>
      <w:sz w:val="40"/>
      <w:szCs w:val="20"/>
      <w:lang w:val="en-GB"/>
    </w:rPr>
  </w:style>
  <w:style w:type="paragraph" w:customStyle="1" w:styleId="Brdtekst">
    <w:name w:val="Brødtekst"/>
    <w:basedOn w:val="Normal"/>
    <w:uiPriority w:val="99"/>
    <w:rsid w:val="009A0011"/>
    <w:pPr>
      <w:spacing w:after="0" w:line="240" w:lineRule="auto"/>
    </w:pPr>
    <w:rPr>
      <w:rFonts w:ascii="Times New Roman" w:eastAsia="Times New Roman" w:hAnsi="Times New Roman" w:cs="Times New Roman"/>
      <w:sz w:val="24"/>
      <w:szCs w:val="20"/>
      <w:lang w:val="en-GB"/>
    </w:rPr>
  </w:style>
  <w:style w:type="paragraph" w:styleId="BodyText2">
    <w:name w:val="Body Text 2"/>
    <w:basedOn w:val="Normal"/>
    <w:link w:val="BodyText2Char"/>
    <w:rsid w:val="009A0011"/>
    <w:pPr>
      <w:spacing w:after="0" w:line="240" w:lineRule="auto"/>
      <w:ind w:left="360"/>
    </w:pPr>
    <w:rPr>
      <w:rFonts w:ascii="Bookman Old Style" w:eastAsia="Times New Roman" w:hAnsi="Bookman Old Style" w:cs="Times New Roman"/>
      <w:szCs w:val="20"/>
      <w:lang w:val="en-GB"/>
    </w:rPr>
  </w:style>
  <w:style w:type="character" w:customStyle="1" w:styleId="BodyText2Char">
    <w:name w:val="Body Text 2 Char"/>
    <w:basedOn w:val="DefaultParagraphFont"/>
    <w:link w:val="BodyText2"/>
    <w:rsid w:val="009A0011"/>
    <w:rPr>
      <w:rFonts w:ascii="Bookman Old Style" w:eastAsia="Times New Roman" w:hAnsi="Bookman Old Style" w:cs="Times New Roman"/>
      <w:szCs w:val="20"/>
      <w:lang w:val="en-GB"/>
    </w:rPr>
  </w:style>
  <w:style w:type="paragraph" w:customStyle="1" w:styleId="GrantCharChar1CharChar">
    <w:name w:val="Grant Char Char1 Char Char"/>
    <w:basedOn w:val="Normal"/>
    <w:link w:val="GrantCharChar1CharCharChar"/>
    <w:uiPriority w:val="99"/>
    <w:rsid w:val="009A0011"/>
    <w:pPr>
      <w:widowControl w:val="0"/>
      <w:spacing w:after="0" w:line="240" w:lineRule="auto"/>
    </w:pPr>
    <w:rPr>
      <w:rFonts w:ascii="Arial" w:eastAsia="Times New Roman" w:hAnsi="Arial" w:cs="Times New Roman"/>
      <w:szCs w:val="20"/>
    </w:rPr>
  </w:style>
  <w:style w:type="character" w:customStyle="1" w:styleId="GrantCharChar1CharCharChar">
    <w:name w:val="Grant Char Char1 Char Char Char"/>
    <w:basedOn w:val="DefaultParagraphFont"/>
    <w:link w:val="GrantCharChar1CharChar"/>
    <w:uiPriority w:val="99"/>
    <w:locked/>
    <w:rsid w:val="009A0011"/>
    <w:rPr>
      <w:rFonts w:ascii="Arial" w:eastAsia="Times New Roman" w:hAnsi="Arial" w:cs="Times New Roman"/>
      <w:szCs w:val="20"/>
    </w:rPr>
  </w:style>
  <w:style w:type="paragraph" w:customStyle="1" w:styleId="GrantCharChar2">
    <w:name w:val="Grant Char Char2"/>
    <w:basedOn w:val="Normal"/>
    <w:link w:val="GrantCharChar2Char"/>
    <w:uiPriority w:val="99"/>
    <w:rsid w:val="009A0011"/>
    <w:pPr>
      <w:widowControl w:val="0"/>
      <w:spacing w:after="0" w:line="240" w:lineRule="auto"/>
    </w:pPr>
    <w:rPr>
      <w:rFonts w:ascii="Arial" w:eastAsia="Times New Roman" w:hAnsi="Arial" w:cs="Times New Roman"/>
      <w:szCs w:val="20"/>
    </w:rPr>
  </w:style>
  <w:style w:type="character" w:customStyle="1" w:styleId="GrantCharChar2Char">
    <w:name w:val="Grant Char Char2 Char"/>
    <w:basedOn w:val="DefaultParagraphFont"/>
    <w:link w:val="GrantCharChar2"/>
    <w:uiPriority w:val="99"/>
    <w:locked/>
    <w:rsid w:val="009A0011"/>
    <w:rPr>
      <w:rFonts w:ascii="Arial" w:eastAsia="Times New Roman" w:hAnsi="Arial" w:cs="Times New Roman"/>
      <w:szCs w:val="20"/>
    </w:rPr>
  </w:style>
  <w:style w:type="paragraph" w:customStyle="1" w:styleId="GrantCharChar1">
    <w:name w:val="Grant Char Char1"/>
    <w:basedOn w:val="Normal"/>
    <w:uiPriority w:val="99"/>
    <w:rsid w:val="009A0011"/>
    <w:pPr>
      <w:widowControl w:val="0"/>
      <w:spacing w:after="0" w:line="240" w:lineRule="auto"/>
    </w:pPr>
    <w:rPr>
      <w:rFonts w:ascii="Arial" w:eastAsia="Times New Roman" w:hAnsi="Arial" w:cs="Times New Roman"/>
      <w:szCs w:val="20"/>
    </w:rPr>
  </w:style>
  <w:style w:type="paragraph" w:customStyle="1" w:styleId="Default">
    <w:name w:val="Default"/>
    <w:rsid w:val="009A001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9A0011"/>
    <w:pPr>
      <w:spacing w:before="100" w:beforeAutospacing="1" w:after="100" w:afterAutospacing="1" w:line="240" w:lineRule="auto"/>
    </w:pPr>
    <w:rPr>
      <w:rFonts w:ascii="Verdana" w:eastAsia="Times New Roman" w:hAnsi="Verdana" w:cs="Times New Roman"/>
      <w:sz w:val="24"/>
      <w:szCs w:val="24"/>
    </w:rPr>
  </w:style>
  <w:style w:type="paragraph" w:styleId="PlainText">
    <w:name w:val="Plain Text"/>
    <w:basedOn w:val="Normal"/>
    <w:link w:val="PlainTextChar"/>
    <w:uiPriority w:val="99"/>
    <w:rsid w:val="009A001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9A0011"/>
    <w:rPr>
      <w:rFonts w:ascii="Consolas" w:eastAsia="Times New Roman" w:hAnsi="Consolas" w:cs="Times New Roman"/>
      <w:sz w:val="21"/>
      <w:szCs w:val="21"/>
    </w:rPr>
  </w:style>
  <w:style w:type="paragraph" w:styleId="HTMLPreformatted">
    <w:name w:val="HTML Preformatted"/>
    <w:basedOn w:val="Normal"/>
    <w:link w:val="HTMLPreformattedChar"/>
    <w:uiPriority w:val="99"/>
    <w:rsid w:val="009A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0011"/>
    <w:rPr>
      <w:rFonts w:ascii="Courier New" w:eastAsia="Times New Roman" w:hAnsi="Courier New" w:cs="Courier New"/>
      <w:sz w:val="20"/>
      <w:szCs w:val="20"/>
    </w:rPr>
  </w:style>
  <w:style w:type="paragraph" w:customStyle="1" w:styleId="CM9">
    <w:name w:val="CM9"/>
    <w:basedOn w:val="Default"/>
    <w:next w:val="Default"/>
    <w:uiPriority w:val="99"/>
    <w:rsid w:val="009A0011"/>
    <w:rPr>
      <w:rFonts w:ascii="Arial" w:hAnsi="Arial"/>
      <w:color w:val="auto"/>
    </w:rPr>
  </w:style>
  <w:style w:type="character" w:customStyle="1" w:styleId="ital-inline2">
    <w:name w:val="ital-inline2"/>
    <w:basedOn w:val="DefaultParagraphFont"/>
    <w:uiPriority w:val="99"/>
    <w:rsid w:val="009A0011"/>
    <w:rPr>
      <w:rFonts w:ascii="Georgia" w:hAnsi="Georgia" w:cs="Times New Roman"/>
      <w:i/>
      <w:iCs/>
    </w:rPr>
  </w:style>
  <w:style w:type="paragraph" w:customStyle="1" w:styleId="style18">
    <w:name w:val="style18"/>
    <w:basedOn w:val="Normal"/>
    <w:uiPriority w:val="99"/>
    <w:rsid w:val="009A0011"/>
    <w:pPr>
      <w:spacing w:before="100" w:beforeAutospacing="1" w:after="100" w:afterAutospacing="1" w:line="240" w:lineRule="auto"/>
    </w:pPr>
    <w:rPr>
      <w:rFonts w:ascii="Arial" w:eastAsia="Times New Roman" w:hAnsi="Arial" w:cs="Arial"/>
      <w:sz w:val="24"/>
      <w:szCs w:val="24"/>
    </w:rPr>
  </w:style>
  <w:style w:type="paragraph" w:customStyle="1" w:styleId="DataField11pt">
    <w:name w:val="Data Field 11pt"/>
    <w:basedOn w:val="Normal"/>
    <w:uiPriority w:val="99"/>
    <w:rsid w:val="009A0011"/>
    <w:pPr>
      <w:autoSpaceDE w:val="0"/>
      <w:autoSpaceDN w:val="0"/>
      <w:spacing w:after="0" w:line="300" w:lineRule="exact"/>
    </w:pPr>
    <w:rPr>
      <w:rFonts w:ascii="Arial" w:eastAsia="Times New Roman" w:hAnsi="Arial" w:cs="Arial"/>
      <w:szCs w:val="20"/>
    </w:rPr>
  </w:style>
  <w:style w:type="paragraph" w:styleId="Subtitle">
    <w:name w:val="Subtitle"/>
    <w:basedOn w:val="Normal"/>
    <w:link w:val="SubtitleChar"/>
    <w:qFormat/>
    <w:rsid w:val="009A0011"/>
    <w:pPr>
      <w:spacing w:after="0" w:line="240" w:lineRule="auto"/>
    </w:pPr>
    <w:rPr>
      <w:rFonts w:ascii="Comic Sans MS" w:eastAsia="Times New Roman" w:hAnsi="Comic Sans MS" w:cs="Arial"/>
      <w:sz w:val="32"/>
      <w:szCs w:val="24"/>
      <w:lang w:val="en-GB"/>
    </w:rPr>
  </w:style>
  <w:style w:type="character" w:customStyle="1" w:styleId="SubtitleChar">
    <w:name w:val="Subtitle Char"/>
    <w:basedOn w:val="DefaultParagraphFont"/>
    <w:link w:val="Subtitle"/>
    <w:rsid w:val="009A0011"/>
    <w:rPr>
      <w:rFonts w:ascii="Comic Sans MS" w:eastAsia="Times New Roman" w:hAnsi="Comic Sans MS" w:cs="Arial"/>
      <w:sz w:val="32"/>
      <w:szCs w:val="24"/>
      <w:lang w:val="en-GB"/>
    </w:rPr>
  </w:style>
  <w:style w:type="paragraph" w:customStyle="1" w:styleId="WPNormal">
    <w:name w:val="WP_Normal"/>
    <w:basedOn w:val="WPWPDefaults"/>
    <w:uiPriority w:val="99"/>
    <w:rsid w:val="009A0011"/>
    <w:rPr>
      <w:rFonts w:ascii="Chicago" w:hAnsi="Chicago" w:cs="Chicago"/>
    </w:rPr>
  </w:style>
  <w:style w:type="paragraph" w:customStyle="1" w:styleId="WPWPDefaults">
    <w:name w:val="WP_WP Defaults"/>
    <w:uiPriority w:val="99"/>
    <w:rsid w:val="009A0011"/>
    <w:pPr>
      <w:widowControl w:val="0"/>
      <w:autoSpaceDE w:val="0"/>
      <w:autoSpaceDN w:val="0"/>
      <w:adjustRightInd w:val="0"/>
      <w:spacing w:after="0" w:line="240" w:lineRule="auto"/>
    </w:pPr>
    <w:rPr>
      <w:rFonts w:ascii="Geneva" w:eastAsia="Times New Roman" w:hAnsi="Times" w:cs="Geneva"/>
      <w:sz w:val="24"/>
      <w:szCs w:val="24"/>
    </w:rPr>
  </w:style>
  <w:style w:type="paragraph" w:customStyle="1" w:styleId="Level1">
    <w:name w:val="Level 1"/>
    <w:basedOn w:val="Normal"/>
    <w:uiPriority w:val="99"/>
    <w:rsid w:val="009A0011"/>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styleId="BodyText3">
    <w:name w:val="Body Text 3"/>
    <w:basedOn w:val="Normal"/>
    <w:link w:val="BodyText3Char"/>
    <w:rsid w:val="009A0011"/>
    <w:pPr>
      <w:suppressAutoHyphens/>
      <w:spacing w:after="120" w:line="240" w:lineRule="auto"/>
    </w:pPr>
    <w:rPr>
      <w:rFonts w:ascii="Comic Sans MS" w:eastAsia="Times New Roman" w:hAnsi="Comic Sans MS" w:cs="Times"/>
      <w:b/>
      <w:sz w:val="20"/>
      <w:szCs w:val="20"/>
      <w:lang w:val="en-GB"/>
    </w:rPr>
  </w:style>
  <w:style w:type="character" w:customStyle="1" w:styleId="BodyText3Char">
    <w:name w:val="Body Text 3 Char"/>
    <w:basedOn w:val="DefaultParagraphFont"/>
    <w:link w:val="BodyText3"/>
    <w:rsid w:val="009A0011"/>
    <w:rPr>
      <w:rFonts w:ascii="Comic Sans MS" w:eastAsia="Times New Roman" w:hAnsi="Comic Sans MS" w:cs="Times"/>
      <w:b/>
      <w:sz w:val="20"/>
      <w:szCs w:val="20"/>
      <w:lang w:val="en-GB"/>
    </w:rPr>
  </w:style>
  <w:style w:type="paragraph" w:customStyle="1" w:styleId="CM55">
    <w:name w:val="CM55"/>
    <w:basedOn w:val="Default"/>
    <w:next w:val="Default"/>
    <w:uiPriority w:val="99"/>
    <w:rsid w:val="009A0011"/>
    <w:pPr>
      <w:widowControl w:val="0"/>
    </w:pPr>
    <w:rPr>
      <w:rFonts w:ascii="Helvetica" w:hAnsi="Helvetica"/>
      <w:color w:val="auto"/>
    </w:rPr>
  </w:style>
  <w:style w:type="paragraph" w:customStyle="1" w:styleId="CM2">
    <w:name w:val="CM2"/>
    <w:basedOn w:val="Default"/>
    <w:next w:val="Default"/>
    <w:uiPriority w:val="99"/>
    <w:rsid w:val="009A0011"/>
    <w:pPr>
      <w:widowControl w:val="0"/>
      <w:spacing w:line="243" w:lineRule="atLeast"/>
    </w:pPr>
    <w:rPr>
      <w:rFonts w:ascii="Helvetica" w:hAnsi="Helvetica"/>
      <w:color w:val="auto"/>
    </w:rPr>
  </w:style>
  <w:style w:type="paragraph" w:customStyle="1" w:styleId="CM15">
    <w:name w:val="CM15"/>
    <w:basedOn w:val="Default"/>
    <w:next w:val="Default"/>
    <w:uiPriority w:val="99"/>
    <w:rsid w:val="009A0011"/>
    <w:pPr>
      <w:widowControl w:val="0"/>
    </w:pPr>
    <w:rPr>
      <w:rFonts w:ascii="Helvetica" w:hAnsi="Helvetica"/>
      <w:color w:val="auto"/>
    </w:rPr>
  </w:style>
  <w:style w:type="paragraph" w:customStyle="1" w:styleId="CM56">
    <w:name w:val="CM56"/>
    <w:basedOn w:val="Default"/>
    <w:next w:val="Default"/>
    <w:uiPriority w:val="99"/>
    <w:rsid w:val="009A0011"/>
    <w:pPr>
      <w:widowControl w:val="0"/>
    </w:pPr>
    <w:rPr>
      <w:rFonts w:ascii="Helvetica" w:hAnsi="Helvetica"/>
      <w:color w:val="auto"/>
    </w:rPr>
  </w:style>
  <w:style w:type="paragraph" w:customStyle="1" w:styleId="CM44">
    <w:name w:val="CM44"/>
    <w:basedOn w:val="Default"/>
    <w:next w:val="Default"/>
    <w:uiPriority w:val="99"/>
    <w:rsid w:val="009A0011"/>
    <w:pPr>
      <w:widowControl w:val="0"/>
      <w:spacing w:line="240" w:lineRule="atLeast"/>
    </w:pPr>
    <w:rPr>
      <w:rFonts w:ascii="Helvetica" w:hAnsi="Helvetica"/>
      <w:color w:val="auto"/>
    </w:rPr>
  </w:style>
  <w:style w:type="paragraph" w:customStyle="1" w:styleId="CM57">
    <w:name w:val="CM57"/>
    <w:basedOn w:val="Default"/>
    <w:next w:val="Default"/>
    <w:uiPriority w:val="99"/>
    <w:rsid w:val="009A0011"/>
    <w:pPr>
      <w:widowControl w:val="0"/>
    </w:pPr>
    <w:rPr>
      <w:rFonts w:ascii="Helvetica" w:hAnsi="Helvetica"/>
      <w:color w:val="auto"/>
    </w:rPr>
  </w:style>
  <w:style w:type="paragraph" w:customStyle="1" w:styleId="Qtext">
    <w:name w:val="Qtext"/>
    <w:basedOn w:val="Normal"/>
    <w:uiPriority w:val="99"/>
    <w:rsid w:val="009A0011"/>
    <w:pPr>
      <w:spacing w:after="120" w:line="240" w:lineRule="auto"/>
    </w:pPr>
    <w:rPr>
      <w:rFonts w:ascii="Comic Sans MS" w:eastAsia="Times New Roman" w:hAnsi="Comic Sans MS" w:cs="Times New Roman"/>
      <w:b/>
      <w:bCs/>
      <w:sz w:val="20"/>
      <w:szCs w:val="20"/>
      <w:lang w:val="en-GB"/>
    </w:rPr>
  </w:style>
  <w:style w:type="paragraph" w:customStyle="1" w:styleId="Atext">
    <w:name w:val="Atext"/>
    <w:basedOn w:val="Normal"/>
    <w:uiPriority w:val="99"/>
    <w:rsid w:val="009A0011"/>
    <w:pPr>
      <w:tabs>
        <w:tab w:val="left" w:pos="1310"/>
      </w:tabs>
      <w:spacing w:after="0" w:line="240" w:lineRule="auto"/>
    </w:pPr>
    <w:rPr>
      <w:rFonts w:ascii="Comic Sans MS" w:eastAsia="Times New Roman" w:hAnsi="Comic Sans MS" w:cs="Times New Roman"/>
      <w:sz w:val="20"/>
      <w:szCs w:val="20"/>
      <w:lang w:val="en-GB"/>
    </w:rPr>
  </w:style>
  <w:style w:type="paragraph" w:customStyle="1" w:styleId="GrantCharChar">
    <w:name w:val="Grant Char Char"/>
    <w:basedOn w:val="Normal"/>
    <w:uiPriority w:val="99"/>
    <w:rsid w:val="009A0011"/>
    <w:pPr>
      <w:widowControl w:val="0"/>
      <w:spacing w:after="0" w:line="240" w:lineRule="auto"/>
    </w:pPr>
    <w:rPr>
      <w:rFonts w:ascii="Arial" w:eastAsia="Times New Roman" w:hAnsi="Arial" w:cs="Times New Roman"/>
      <w:szCs w:val="20"/>
    </w:rPr>
  </w:style>
  <w:style w:type="character" w:customStyle="1" w:styleId="CharChar">
    <w:name w:val="Char Char"/>
    <w:basedOn w:val="DefaultParagraphFont"/>
    <w:uiPriority w:val="99"/>
    <w:semiHidden/>
    <w:locked/>
    <w:rsid w:val="009A0011"/>
    <w:rPr>
      <w:rFonts w:ascii="Arial" w:hAnsi="Arial" w:cs="Arial"/>
      <w:sz w:val="18"/>
      <w:szCs w:val="18"/>
      <w:lang w:val="en-US" w:eastAsia="en-US" w:bidi="ar-SA"/>
    </w:rPr>
  </w:style>
  <w:style w:type="paragraph" w:customStyle="1" w:styleId="Style1">
    <w:name w:val="Style1"/>
    <w:basedOn w:val="Heading1"/>
    <w:qFormat/>
    <w:rsid w:val="009A0011"/>
    <w:pPr>
      <w:pageBreakBefore/>
      <w:widowControl/>
      <w:numPr>
        <w:numId w:val="1"/>
      </w:numPr>
      <w:suppressLineNumbers/>
      <w:autoSpaceDE/>
      <w:autoSpaceDN/>
      <w:adjustRightInd/>
      <w:spacing w:after="120" w:line="240" w:lineRule="atLeast"/>
    </w:pPr>
    <w:rPr>
      <w:rFonts w:ascii="Bookman Old Style" w:eastAsia="Times New Roman" w:hAnsi="Bookman Old Style"/>
      <w:bCs w:val="0"/>
      <w:caps/>
      <w:sz w:val="28"/>
      <w:szCs w:val="20"/>
      <w:lang w:val="en-GB"/>
    </w:rPr>
  </w:style>
  <w:style w:type="character" w:customStyle="1" w:styleId="UnresolvedMention1">
    <w:name w:val="Unresolved Mention1"/>
    <w:basedOn w:val="DefaultParagraphFont"/>
    <w:uiPriority w:val="99"/>
    <w:rsid w:val="009A0011"/>
    <w:rPr>
      <w:color w:val="605E5C"/>
      <w:shd w:val="clear" w:color="auto" w:fill="E1DFDD"/>
    </w:rPr>
  </w:style>
  <w:style w:type="character" w:customStyle="1" w:styleId="UnresolvedMention2">
    <w:name w:val="Unresolved Mention2"/>
    <w:basedOn w:val="DefaultParagraphFont"/>
    <w:uiPriority w:val="99"/>
    <w:unhideWhenUsed/>
    <w:rsid w:val="009A0011"/>
    <w:rPr>
      <w:color w:val="605E5C"/>
      <w:shd w:val="clear" w:color="auto" w:fill="E1DFDD"/>
    </w:rPr>
  </w:style>
  <w:style w:type="character" w:customStyle="1" w:styleId="citationref">
    <w:name w:val="citationref"/>
    <w:basedOn w:val="DefaultParagraphFont"/>
    <w:rsid w:val="009A0011"/>
  </w:style>
  <w:style w:type="paragraph" w:styleId="Caption">
    <w:name w:val="caption"/>
    <w:basedOn w:val="Normal"/>
    <w:next w:val="Normal"/>
    <w:uiPriority w:val="35"/>
    <w:qFormat/>
    <w:rsid w:val="009A0011"/>
    <w:pPr>
      <w:spacing w:before="120" w:after="120" w:line="360" w:lineRule="auto"/>
    </w:pPr>
    <w:rPr>
      <w:rFonts w:ascii="Times New Roman" w:eastAsia="Times New Roman" w:hAnsi="Times New Roman" w:cs="Times New Roman"/>
      <w:b/>
      <w:bCs/>
      <w:sz w:val="20"/>
      <w:szCs w:val="20"/>
      <w:lang w:val="en-CA"/>
    </w:rPr>
  </w:style>
  <w:style w:type="character" w:styleId="Emphasis">
    <w:name w:val="Emphasis"/>
    <w:basedOn w:val="DefaultParagraphFont"/>
    <w:uiPriority w:val="20"/>
    <w:qFormat/>
    <w:rsid w:val="009A0011"/>
    <w:rPr>
      <w:i/>
      <w:iCs/>
    </w:rPr>
  </w:style>
  <w:style w:type="paragraph" w:customStyle="1" w:styleId="p">
    <w:name w:val="p"/>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EndNoteBibliographyTitle">
    <w:name w:val="EndNote Bibliography Title"/>
    <w:basedOn w:val="Normal"/>
    <w:link w:val="EndNoteBibliographyTitleChar"/>
    <w:rsid w:val="009A0011"/>
    <w:pPr>
      <w:spacing w:after="0" w:line="240" w:lineRule="auto"/>
      <w:jc w:val="center"/>
    </w:pPr>
    <w:rPr>
      <w:rFonts w:ascii="Times New Roman" w:eastAsia="Times New Roman" w:hAnsi="Times New Roman" w:cs="Times New Roman"/>
      <w:sz w:val="24"/>
      <w:szCs w:val="24"/>
    </w:rPr>
  </w:style>
  <w:style w:type="character" w:customStyle="1" w:styleId="EndNoteBibliographyTitleChar">
    <w:name w:val="EndNote Bibliography Title Char"/>
    <w:basedOn w:val="DefaultParagraphFont"/>
    <w:link w:val="EndNoteBibliographyTitle"/>
    <w:rsid w:val="009A0011"/>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9A0011"/>
    <w:pPr>
      <w:spacing w:after="0" w:line="240" w:lineRule="auto"/>
    </w:pPr>
    <w:rPr>
      <w:rFonts w:ascii="Times New Roman" w:eastAsia="Times New Roman" w:hAnsi="Times New Roman" w:cs="Times New Roman"/>
      <w:sz w:val="24"/>
      <w:szCs w:val="24"/>
    </w:rPr>
  </w:style>
  <w:style w:type="character" w:customStyle="1" w:styleId="EndNoteBibliographyChar">
    <w:name w:val="EndNote Bibliography Char"/>
    <w:basedOn w:val="DefaultParagraphFont"/>
    <w:link w:val="EndNoteBibliography"/>
    <w:rsid w:val="009A0011"/>
    <w:rPr>
      <w:rFonts w:ascii="Times New Roman" w:eastAsia="Times New Roman" w:hAnsi="Times New Roman" w:cs="Times New Roman"/>
      <w:sz w:val="24"/>
      <w:szCs w:val="24"/>
    </w:rPr>
  </w:style>
  <w:style w:type="character" w:customStyle="1" w:styleId="contribdegrees">
    <w:name w:val="contribdegrees"/>
    <w:basedOn w:val="DefaultParagraphFont"/>
    <w:rsid w:val="009A0011"/>
  </w:style>
  <w:style w:type="character" w:customStyle="1" w:styleId="publicationcontentepubdate">
    <w:name w:val="publicationcontentepubdate"/>
    <w:basedOn w:val="DefaultParagraphFont"/>
    <w:rsid w:val="009A0011"/>
  </w:style>
  <w:style w:type="character" w:customStyle="1" w:styleId="articletype">
    <w:name w:val="articletype"/>
    <w:basedOn w:val="DefaultParagraphFont"/>
    <w:rsid w:val="009A0011"/>
  </w:style>
  <w:style w:type="character" w:customStyle="1" w:styleId="crossmark">
    <w:name w:val="crossmark"/>
    <w:basedOn w:val="DefaultParagraphFont"/>
    <w:rsid w:val="009A0011"/>
  </w:style>
  <w:style w:type="character" w:customStyle="1" w:styleId="section">
    <w:name w:val="section"/>
    <w:basedOn w:val="DefaultParagraphFont"/>
    <w:rsid w:val="009A0011"/>
  </w:style>
  <w:style w:type="character" w:customStyle="1" w:styleId="nlmcontrib-group">
    <w:name w:val="nlm_contrib-group"/>
    <w:basedOn w:val="DefaultParagraphFont"/>
    <w:rsid w:val="009A0011"/>
  </w:style>
  <w:style w:type="paragraph" w:customStyle="1" w:styleId="authornotefn">
    <w:name w:val="authornote_fn"/>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lmarticle-title">
    <w:name w:val="nlm_article-title"/>
    <w:basedOn w:val="DefaultParagraphFont"/>
    <w:rsid w:val="009A0011"/>
  </w:style>
  <w:style w:type="character" w:customStyle="1" w:styleId="nlmyear">
    <w:name w:val="nlm_year"/>
    <w:basedOn w:val="DefaultParagraphFont"/>
    <w:rsid w:val="009A0011"/>
  </w:style>
  <w:style w:type="character" w:customStyle="1" w:styleId="nlmfpage">
    <w:name w:val="nlm_fpage"/>
    <w:basedOn w:val="DefaultParagraphFont"/>
    <w:rsid w:val="009A0011"/>
  </w:style>
  <w:style w:type="character" w:customStyle="1" w:styleId="nlmlpage">
    <w:name w:val="nlm_lpage"/>
    <w:basedOn w:val="DefaultParagraphFont"/>
    <w:rsid w:val="009A0011"/>
  </w:style>
  <w:style w:type="character" w:customStyle="1" w:styleId="ref-google">
    <w:name w:val="ref-google"/>
    <w:basedOn w:val="DefaultParagraphFont"/>
    <w:rsid w:val="009A0011"/>
  </w:style>
  <w:style w:type="character" w:customStyle="1" w:styleId="ref-xlink">
    <w:name w:val="ref-xlink"/>
    <w:basedOn w:val="DefaultParagraphFont"/>
    <w:rsid w:val="009A0011"/>
  </w:style>
  <w:style w:type="character" w:customStyle="1" w:styleId="nlmpublisher-loc">
    <w:name w:val="nlm_publisher-loc"/>
    <w:basedOn w:val="DefaultParagraphFont"/>
    <w:rsid w:val="009A0011"/>
  </w:style>
  <w:style w:type="character" w:customStyle="1" w:styleId="nlmpublisher-name">
    <w:name w:val="nlm_publisher-name"/>
    <w:basedOn w:val="DefaultParagraphFont"/>
    <w:rsid w:val="009A0011"/>
  </w:style>
  <w:style w:type="character" w:customStyle="1" w:styleId="highwire-citation-authors">
    <w:name w:val="highwire-citation-authors"/>
    <w:basedOn w:val="DefaultParagraphFont"/>
    <w:rsid w:val="009A0011"/>
  </w:style>
  <w:style w:type="character" w:customStyle="1" w:styleId="highwire-citation-author">
    <w:name w:val="highwire-citation-author"/>
    <w:basedOn w:val="DefaultParagraphFont"/>
    <w:rsid w:val="009A0011"/>
  </w:style>
  <w:style w:type="character" w:customStyle="1" w:styleId="nlm-surname">
    <w:name w:val="nlm-surname"/>
    <w:basedOn w:val="DefaultParagraphFont"/>
    <w:rsid w:val="009A0011"/>
  </w:style>
  <w:style w:type="character" w:customStyle="1" w:styleId="citation-et">
    <w:name w:val="citation-et"/>
    <w:basedOn w:val="DefaultParagraphFont"/>
    <w:rsid w:val="009A0011"/>
  </w:style>
  <w:style w:type="character" w:customStyle="1" w:styleId="highwire-cite-metadata-journal">
    <w:name w:val="highwire-cite-metadata-journal"/>
    <w:basedOn w:val="DefaultParagraphFont"/>
    <w:rsid w:val="009A0011"/>
  </w:style>
  <w:style w:type="character" w:customStyle="1" w:styleId="highwire-cite-metadata-year">
    <w:name w:val="highwire-cite-metadata-year"/>
    <w:basedOn w:val="DefaultParagraphFont"/>
    <w:rsid w:val="009A0011"/>
  </w:style>
  <w:style w:type="character" w:customStyle="1" w:styleId="highwire-cite-metadata-volume">
    <w:name w:val="highwire-cite-metadata-volume"/>
    <w:basedOn w:val="DefaultParagraphFont"/>
    <w:rsid w:val="009A0011"/>
  </w:style>
  <w:style w:type="character" w:customStyle="1" w:styleId="highwire-cite-metadata-pages">
    <w:name w:val="highwire-cite-metadata-pages"/>
    <w:basedOn w:val="DefaultParagraphFont"/>
    <w:rsid w:val="009A0011"/>
  </w:style>
  <w:style w:type="paragraph" w:styleId="NoSpacing">
    <w:name w:val="No Spacing"/>
    <w:link w:val="NoSpacingChar"/>
    <w:uiPriority w:val="1"/>
    <w:qFormat/>
    <w:rsid w:val="009A0011"/>
    <w:pPr>
      <w:spacing w:after="0" w:line="240" w:lineRule="auto"/>
    </w:pPr>
    <w:rPr>
      <w:rFonts w:eastAsiaTheme="minorEastAsia"/>
      <w:lang w:eastAsia="zh-CN"/>
    </w:rPr>
  </w:style>
  <w:style w:type="character" w:customStyle="1" w:styleId="NoSpacingChar">
    <w:name w:val="No Spacing Char"/>
    <w:link w:val="NoSpacing"/>
    <w:uiPriority w:val="1"/>
    <w:rsid w:val="00AF1903"/>
    <w:rPr>
      <w:rFonts w:eastAsiaTheme="minorEastAsia"/>
      <w:lang w:eastAsia="zh-CN"/>
    </w:rPr>
  </w:style>
  <w:style w:type="character" w:customStyle="1" w:styleId="modulenameChar">
    <w:name w:val="module name Char"/>
    <w:link w:val="modulename"/>
    <w:locked/>
    <w:rsid w:val="009A0011"/>
    <w:rPr>
      <w:b/>
      <w:caps/>
    </w:rPr>
  </w:style>
  <w:style w:type="paragraph" w:customStyle="1" w:styleId="modulename">
    <w:name w:val="module name"/>
    <w:basedOn w:val="Normal"/>
    <w:link w:val="modulenameChar"/>
    <w:rsid w:val="009A0011"/>
    <w:pPr>
      <w:spacing w:after="0" w:line="240" w:lineRule="auto"/>
    </w:pPr>
    <w:rPr>
      <w:b/>
      <w:caps/>
    </w:rPr>
  </w:style>
  <w:style w:type="character" w:customStyle="1" w:styleId="adaptationnoteChar">
    <w:name w:val="adaptation note Char"/>
    <w:link w:val="adaptationnote"/>
    <w:locked/>
    <w:rsid w:val="009A0011"/>
    <w:rPr>
      <w:rFonts w:ascii="Arial" w:hAnsi="Arial" w:cs="Arial"/>
      <w:b/>
      <w:i/>
    </w:rPr>
  </w:style>
  <w:style w:type="paragraph" w:customStyle="1" w:styleId="adaptationnote">
    <w:name w:val="adaptation note"/>
    <w:basedOn w:val="Normal"/>
    <w:link w:val="adaptationnoteChar"/>
    <w:rsid w:val="009A0011"/>
    <w:pPr>
      <w:spacing w:after="0" w:line="240" w:lineRule="auto"/>
    </w:pPr>
    <w:rPr>
      <w:rFonts w:ascii="Arial" w:hAnsi="Arial" w:cs="Arial"/>
      <w:b/>
      <w:i/>
    </w:rPr>
  </w:style>
  <w:style w:type="paragraph" w:customStyle="1" w:styleId="questionnairename">
    <w:name w:val="questionnaire name"/>
    <w:basedOn w:val="modulename"/>
    <w:rsid w:val="009A0011"/>
    <w:pPr>
      <w:jc w:val="center"/>
    </w:pPr>
    <w:rPr>
      <w:sz w:val="28"/>
    </w:rPr>
  </w:style>
  <w:style w:type="paragraph" w:customStyle="1" w:styleId="1IntvwqstCharCharChar">
    <w:name w:val="1. Intvw qst Char Char Char"/>
    <w:basedOn w:val="Normal"/>
    <w:link w:val="1IntvwqstCharCharChar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CharCharChar1">
    <w:name w:val="1. Intvw qst Char Char Char Char1"/>
    <w:link w:val="1IntvwqstCharCharChar"/>
    <w:rsid w:val="009A0011"/>
    <w:rPr>
      <w:rFonts w:ascii="Arial" w:eastAsia="Times New Roman" w:hAnsi="Arial" w:cs="Times New Roman"/>
      <w:smallCaps/>
      <w:sz w:val="20"/>
      <w:szCs w:val="20"/>
    </w:rPr>
  </w:style>
  <w:style w:type="character" w:customStyle="1" w:styleId="pagenumber0">
    <w:name w:val="pagenumber"/>
    <w:basedOn w:val="DefaultParagraphFont"/>
    <w:rsid w:val="009A0011"/>
  </w:style>
  <w:style w:type="paragraph" w:customStyle="1" w:styleId="loaitem">
    <w:name w:val="loa__item"/>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etal-word">
    <w:name w:val="etal-word"/>
    <w:basedOn w:val="DefaultParagraphFont"/>
    <w:rsid w:val="009A0011"/>
  </w:style>
  <w:style w:type="character" w:customStyle="1" w:styleId="article-headerpublish-datelabel">
    <w:name w:val="article-header__publish-date__label"/>
    <w:basedOn w:val="DefaultParagraphFont"/>
    <w:rsid w:val="009A0011"/>
  </w:style>
  <w:style w:type="character" w:customStyle="1" w:styleId="article-headerpublish-datevalue">
    <w:name w:val="article-header__publish-date__value"/>
    <w:basedOn w:val="DefaultParagraphFont"/>
    <w:rsid w:val="009A0011"/>
  </w:style>
  <w:style w:type="paragraph" w:customStyle="1" w:styleId="EndNoteCategoryHeading">
    <w:name w:val="EndNote Category Heading"/>
    <w:basedOn w:val="Normal"/>
    <w:link w:val="EndNoteCategoryHeadingChar"/>
    <w:rsid w:val="009A0011"/>
    <w:pPr>
      <w:spacing w:before="120" w:after="120" w:line="240" w:lineRule="auto"/>
    </w:pPr>
    <w:rPr>
      <w:rFonts w:ascii="Times New Roman" w:eastAsia="Times New Roman" w:hAnsi="Times New Roman" w:cs="Times New Roman"/>
      <w:b/>
      <w:sz w:val="24"/>
      <w:szCs w:val="24"/>
    </w:rPr>
  </w:style>
  <w:style w:type="character" w:customStyle="1" w:styleId="EndNoteCategoryHeadingChar">
    <w:name w:val="EndNote Category Heading Char"/>
    <w:basedOn w:val="DefaultParagraphFont"/>
    <w:link w:val="EndNoteCategoryHeading"/>
    <w:rsid w:val="009A0011"/>
    <w:rPr>
      <w:rFonts w:ascii="Times New Roman" w:eastAsia="Times New Roman" w:hAnsi="Times New Roman" w:cs="Times New Roman"/>
      <w:b/>
      <w:sz w:val="24"/>
      <w:szCs w:val="24"/>
    </w:rPr>
  </w:style>
  <w:style w:type="paragraph" w:customStyle="1" w:styleId="figuretextbold">
    <w:name w:val="figure text bold"/>
    <w:basedOn w:val="Normal"/>
    <w:rsid w:val="009A0011"/>
    <w:pPr>
      <w:spacing w:before="400" w:line="312" w:lineRule="auto"/>
    </w:pPr>
    <w:rPr>
      <w:rFonts w:ascii="Georgia" w:eastAsia="Times New Roman" w:hAnsi="Georgia" w:cs="Times New Roman"/>
      <w:b/>
      <w:i/>
      <w:iCs/>
      <w:sz w:val="20"/>
      <w:szCs w:val="20"/>
      <w:lang w:val="nb-NO" w:eastAsia="nb-NO"/>
    </w:rPr>
  </w:style>
  <w:style w:type="paragraph" w:customStyle="1" w:styleId="Tabletextitalic">
    <w:name w:val="Table text italic"/>
    <w:basedOn w:val="Tabletext"/>
    <w:rsid w:val="009A0011"/>
    <w:pPr>
      <w:keepNext w:val="0"/>
      <w:tabs>
        <w:tab w:val="left" w:pos="510"/>
      </w:tabs>
      <w:spacing w:before="0" w:after="0"/>
      <w:ind w:left="0" w:firstLine="0"/>
      <w:jc w:val="left"/>
    </w:pPr>
    <w:rPr>
      <w:rFonts w:asciiTheme="minorHAnsi" w:hAnsiTheme="minorHAnsi"/>
      <w:i/>
      <w:sz w:val="22"/>
      <w:szCs w:val="24"/>
      <w:lang w:eastAsia="nb-NO"/>
    </w:rPr>
  </w:style>
  <w:style w:type="paragraph" w:customStyle="1" w:styleId="Tabletextbold">
    <w:name w:val="Table text bold"/>
    <w:basedOn w:val="Tabletext"/>
    <w:qFormat/>
    <w:rsid w:val="009A0011"/>
    <w:pPr>
      <w:keepNext w:val="0"/>
      <w:tabs>
        <w:tab w:val="left" w:pos="510"/>
      </w:tabs>
      <w:spacing w:before="0" w:after="0" w:line="300" w:lineRule="exact"/>
      <w:ind w:left="0" w:firstLine="0"/>
      <w:jc w:val="left"/>
    </w:pPr>
    <w:rPr>
      <w:rFonts w:asciiTheme="minorHAnsi" w:hAnsiTheme="minorHAnsi"/>
      <w:b/>
      <w:sz w:val="22"/>
      <w:szCs w:val="24"/>
      <w:lang w:val="en-US" w:eastAsia="nb-NO"/>
    </w:rPr>
  </w:style>
  <w:style w:type="character" w:customStyle="1" w:styleId="ResponsecategsCharChar">
    <w:name w:val="Response categs..... Char Char"/>
    <w:rsid w:val="009A0011"/>
    <w:rPr>
      <w:rFonts w:ascii="Arial" w:eastAsia="Times New Roman" w:hAnsi="Arial" w:cs="Times New Roman"/>
      <w:sz w:val="20"/>
      <w:szCs w:val="20"/>
    </w:rPr>
  </w:style>
  <w:style w:type="paragraph" w:customStyle="1" w:styleId="1Intvwqst">
    <w:name w:val="1. Intvw qst"/>
    <w:basedOn w:val="Normal"/>
    <w:link w:val="1Intvwqst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1">
    <w:name w:val="1. Intvw qst Char1"/>
    <w:link w:val="1Intvwqst"/>
    <w:rsid w:val="009A0011"/>
    <w:rPr>
      <w:rFonts w:ascii="Arial" w:eastAsia="Times New Roman" w:hAnsi="Arial" w:cs="Times New Roman"/>
      <w:smallCaps/>
      <w:sz w:val="20"/>
      <w:szCs w:val="20"/>
    </w:rPr>
  </w:style>
  <w:style w:type="character" w:customStyle="1" w:styleId="InstructionstointvwChar4">
    <w:name w:val="Instructions to intvw Char4"/>
    <w:link w:val="Instructionstointvw"/>
    <w:rsid w:val="009A0011"/>
    <w:rPr>
      <w:i/>
    </w:rPr>
  </w:style>
  <w:style w:type="paragraph" w:customStyle="1" w:styleId="Instructionstointvw">
    <w:name w:val="Instructions to intvw"/>
    <w:basedOn w:val="Normal"/>
    <w:link w:val="InstructionstointvwChar4"/>
    <w:rsid w:val="009A0011"/>
    <w:pPr>
      <w:spacing w:after="0" w:line="360" w:lineRule="auto"/>
      <w:ind w:left="216" w:hanging="216"/>
    </w:pPr>
    <w:rPr>
      <w:i/>
    </w:rPr>
  </w:style>
  <w:style w:type="paragraph" w:customStyle="1" w:styleId="Style6">
    <w:name w:val="Style6"/>
    <w:basedOn w:val="Normal"/>
    <w:uiPriority w:val="99"/>
    <w:rsid w:val="009A0011"/>
    <w:pPr>
      <w:widowControl w:val="0"/>
      <w:autoSpaceDE w:val="0"/>
      <w:autoSpaceDN w:val="0"/>
      <w:adjustRightInd w:val="0"/>
      <w:spacing w:after="0" w:line="240" w:lineRule="auto"/>
    </w:pPr>
    <w:rPr>
      <w:rFonts w:ascii="Calibri" w:eastAsiaTheme="minorEastAsia" w:hAnsi="Calibri"/>
      <w:sz w:val="24"/>
      <w:szCs w:val="24"/>
    </w:rPr>
  </w:style>
  <w:style w:type="paragraph" w:customStyle="1" w:styleId="Style8">
    <w:name w:val="Style8"/>
    <w:basedOn w:val="Normal"/>
    <w:uiPriority w:val="99"/>
    <w:rsid w:val="009A0011"/>
    <w:pPr>
      <w:widowControl w:val="0"/>
      <w:autoSpaceDE w:val="0"/>
      <w:autoSpaceDN w:val="0"/>
      <w:adjustRightInd w:val="0"/>
      <w:spacing w:after="0" w:line="250" w:lineRule="exact"/>
    </w:pPr>
    <w:rPr>
      <w:rFonts w:ascii="Calibri" w:eastAsiaTheme="minorEastAsia" w:hAnsi="Calibri"/>
      <w:sz w:val="24"/>
      <w:szCs w:val="24"/>
    </w:rPr>
  </w:style>
  <w:style w:type="character" w:customStyle="1" w:styleId="FontStyle82">
    <w:name w:val="Font Style82"/>
    <w:basedOn w:val="DefaultParagraphFont"/>
    <w:uiPriority w:val="99"/>
    <w:rsid w:val="009A0011"/>
    <w:rPr>
      <w:rFonts w:ascii="Calibri" w:hAnsi="Calibri" w:cs="Calibri"/>
      <w:sz w:val="16"/>
      <w:szCs w:val="16"/>
    </w:rPr>
  </w:style>
  <w:style w:type="character" w:customStyle="1" w:styleId="FontStyle83">
    <w:name w:val="Font Style83"/>
    <w:basedOn w:val="DefaultParagraphFont"/>
    <w:uiPriority w:val="99"/>
    <w:rsid w:val="009A0011"/>
    <w:rPr>
      <w:rFonts w:ascii="Calibri" w:hAnsi="Calibri" w:cs="Calibri"/>
      <w:b/>
      <w:bCs/>
      <w:sz w:val="16"/>
      <w:szCs w:val="16"/>
    </w:rPr>
  </w:style>
  <w:style w:type="paragraph" w:customStyle="1" w:styleId="InstructionstointvwCharCharChar">
    <w:name w:val="Instructions to intvw Char Char Char"/>
    <w:basedOn w:val="modulename"/>
    <w:link w:val="InstructionstointvwCharCharCharChar"/>
    <w:rsid w:val="009A0011"/>
    <w:pPr>
      <w:spacing w:line="360" w:lineRule="auto"/>
      <w:ind w:left="216" w:hanging="216"/>
    </w:pPr>
    <w:rPr>
      <w:rFonts w:ascii="Times New Roman" w:eastAsia="Times New Roman" w:hAnsi="Times New Roman" w:cs="Times New Roman"/>
      <w:i/>
      <w:szCs w:val="20"/>
    </w:rPr>
  </w:style>
  <w:style w:type="character" w:customStyle="1" w:styleId="InstructionstointvwCharCharCharChar">
    <w:name w:val="Instructions to intvw Char Char Char Char"/>
    <w:link w:val="InstructionstointvwCharCharChar"/>
    <w:rsid w:val="009A0011"/>
    <w:rPr>
      <w:rFonts w:ascii="Times New Roman" w:eastAsia="Times New Roman" w:hAnsi="Times New Roman" w:cs="Times New Roman"/>
      <w:b/>
      <w:i/>
      <w:caps/>
      <w:szCs w:val="20"/>
    </w:rPr>
  </w:style>
  <w:style w:type="paragraph" w:styleId="TOCHeading">
    <w:name w:val="TOC Heading"/>
    <w:basedOn w:val="Heading1"/>
    <w:next w:val="Normal"/>
    <w:uiPriority w:val="39"/>
    <w:semiHidden/>
    <w:unhideWhenUsed/>
    <w:qFormat/>
    <w:rsid w:val="009A0011"/>
    <w:pPr>
      <w:keepLines/>
      <w:widowControl/>
      <w:autoSpaceDE/>
      <w:autoSpaceDN/>
      <w:adjustRightInd/>
      <w:spacing w:before="480"/>
      <w:outlineLvl w:val="9"/>
    </w:pPr>
    <w:rPr>
      <w:rFonts w:asciiTheme="majorHAnsi" w:eastAsiaTheme="majorEastAsia" w:hAnsiTheme="majorHAnsi" w:cstheme="majorBidi"/>
      <w:color w:val="365F91" w:themeColor="accent1" w:themeShade="BF"/>
      <w:sz w:val="28"/>
      <w:szCs w:val="28"/>
      <w:lang w:val="en-CA"/>
    </w:rPr>
  </w:style>
  <w:style w:type="table" w:customStyle="1" w:styleId="TableGrid9">
    <w:name w:val="Table Grid9"/>
    <w:basedOn w:val="TableNormal"/>
    <w:next w:val="TableGrid"/>
    <w:rsid w:val="007E45A1"/>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767454"/>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67454"/>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rsid w:val="00AF1903"/>
    <w:pPr>
      <w:spacing w:beforeLines="50" w:after="0" w:line="360" w:lineRule="auto"/>
      <w:ind w:left="-288"/>
    </w:pPr>
    <w:rPr>
      <w:rFonts w:ascii="Arial" w:eastAsia="Batang" w:hAnsi="Arial" w:cs="Times New Roman"/>
      <w:sz w:val="20"/>
      <w:szCs w:val="20"/>
    </w:rPr>
  </w:style>
  <w:style w:type="paragraph" w:customStyle="1" w:styleId="FANTANote">
    <w:name w:val="FANTANote"/>
    <w:basedOn w:val="BodyText2"/>
    <w:rsid w:val="00AF1903"/>
    <w:pPr>
      <w:keepLines/>
      <w:spacing w:after="120"/>
      <w:ind w:left="0"/>
    </w:pPr>
    <w:rPr>
      <w:rFonts w:ascii="Times New Roman" w:hAnsi="Times New Roman"/>
      <w:sz w:val="18"/>
      <w:lang w:val="en-US"/>
    </w:rPr>
  </w:style>
  <w:style w:type="character" w:customStyle="1" w:styleId="st1">
    <w:name w:val="st1"/>
    <w:basedOn w:val="DefaultParagraphFont"/>
    <w:rsid w:val="00AF1903"/>
  </w:style>
  <w:style w:type="character" w:customStyle="1" w:styleId="InstructionstointvwChar4Char">
    <w:name w:val="Instructions to intvw Char4 Char"/>
    <w:basedOn w:val="DefaultParagraphFont"/>
    <w:rsid w:val="00AF1903"/>
    <w:rPr>
      <w:i/>
    </w:rPr>
  </w:style>
  <w:style w:type="character" w:customStyle="1" w:styleId="FontStyle92">
    <w:name w:val="Font Style92"/>
    <w:uiPriority w:val="99"/>
    <w:rsid w:val="00AF1903"/>
    <w:rPr>
      <w:rFonts w:ascii="Calibri" w:hAnsi="Calibri" w:cs="Calibri"/>
      <w:b/>
      <w:bCs/>
      <w:sz w:val="18"/>
      <w:szCs w:val="18"/>
    </w:rPr>
  </w:style>
  <w:style w:type="character" w:customStyle="1" w:styleId="apple-converted-space">
    <w:name w:val="apple-converted-space"/>
    <w:basedOn w:val="DefaultParagraphFont"/>
    <w:rsid w:val="00AF1903"/>
  </w:style>
  <w:style w:type="paragraph" w:customStyle="1" w:styleId="1">
    <w:name w:val="1"/>
    <w:aliases w:val="2,3"/>
    <w:basedOn w:val="Normal"/>
    <w:rsid w:val="00AF1903"/>
    <w:pPr>
      <w:numPr>
        <w:numId w:val="16"/>
      </w:numPr>
      <w:spacing w:after="160" w:line="259"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0988">
      <w:bodyDiv w:val="1"/>
      <w:marLeft w:val="0"/>
      <w:marRight w:val="0"/>
      <w:marTop w:val="0"/>
      <w:marBottom w:val="0"/>
      <w:divBdr>
        <w:top w:val="none" w:sz="0" w:space="0" w:color="auto"/>
        <w:left w:val="none" w:sz="0" w:space="0" w:color="auto"/>
        <w:bottom w:val="none" w:sz="0" w:space="0" w:color="auto"/>
        <w:right w:val="none" w:sz="0" w:space="0" w:color="auto"/>
      </w:divBdr>
    </w:div>
    <w:div w:id="620300980">
      <w:bodyDiv w:val="1"/>
      <w:marLeft w:val="0"/>
      <w:marRight w:val="0"/>
      <w:marTop w:val="0"/>
      <w:marBottom w:val="0"/>
      <w:divBdr>
        <w:top w:val="none" w:sz="0" w:space="0" w:color="auto"/>
        <w:left w:val="none" w:sz="0" w:space="0" w:color="auto"/>
        <w:bottom w:val="none" w:sz="0" w:space="0" w:color="auto"/>
        <w:right w:val="none" w:sz="0" w:space="0" w:color="auto"/>
      </w:divBdr>
    </w:div>
    <w:div w:id="756559173">
      <w:bodyDiv w:val="1"/>
      <w:marLeft w:val="0"/>
      <w:marRight w:val="0"/>
      <w:marTop w:val="0"/>
      <w:marBottom w:val="0"/>
      <w:divBdr>
        <w:top w:val="none" w:sz="0" w:space="0" w:color="auto"/>
        <w:left w:val="none" w:sz="0" w:space="0" w:color="auto"/>
        <w:bottom w:val="none" w:sz="0" w:space="0" w:color="auto"/>
        <w:right w:val="none" w:sz="0" w:space="0" w:color="auto"/>
      </w:divBdr>
    </w:div>
    <w:div w:id="1012099576">
      <w:bodyDiv w:val="1"/>
      <w:marLeft w:val="0"/>
      <w:marRight w:val="0"/>
      <w:marTop w:val="0"/>
      <w:marBottom w:val="0"/>
      <w:divBdr>
        <w:top w:val="none" w:sz="0" w:space="0" w:color="auto"/>
        <w:left w:val="none" w:sz="0" w:space="0" w:color="auto"/>
        <w:bottom w:val="none" w:sz="0" w:space="0" w:color="auto"/>
        <w:right w:val="none" w:sz="0" w:space="0" w:color="auto"/>
      </w:divBdr>
    </w:div>
    <w:div w:id="1070032571">
      <w:bodyDiv w:val="1"/>
      <w:marLeft w:val="0"/>
      <w:marRight w:val="0"/>
      <w:marTop w:val="0"/>
      <w:marBottom w:val="0"/>
      <w:divBdr>
        <w:top w:val="none" w:sz="0" w:space="0" w:color="auto"/>
        <w:left w:val="none" w:sz="0" w:space="0" w:color="auto"/>
        <w:bottom w:val="none" w:sz="0" w:space="0" w:color="auto"/>
        <w:right w:val="none" w:sz="0" w:space="0" w:color="auto"/>
      </w:divBdr>
    </w:div>
    <w:div w:id="1118792177">
      <w:bodyDiv w:val="1"/>
      <w:marLeft w:val="0"/>
      <w:marRight w:val="0"/>
      <w:marTop w:val="0"/>
      <w:marBottom w:val="0"/>
      <w:divBdr>
        <w:top w:val="none" w:sz="0" w:space="0" w:color="auto"/>
        <w:left w:val="none" w:sz="0" w:space="0" w:color="auto"/>
        <w:bottom w:val="none" w:sz="0" w:space="0" w:color="auto"/>
        <w:right w:val="none" w:sz="0" w:space="0" w:color="auto"/>
      </w:divBdr>
    </w:div>
    <w:div w:id="1126236590">
      <w:bodyDiv w:val="1"/>
      <w:marLeft w:val="0"/>
      <w:marRight w:val="0"/>
      <w:marTop w:val="0"/>
      <w:marBottom w:val="0"/>
      <w:divBdr>
        <w:top w:val="none" w:sz="0" w:space="0" w:color="auto"/>
        <w:left w:val="none" w:sz="0" w:space="0" w:color="auto"/>
        <w:bottom w:val="none" w:sz="0" w:space="0" w:color="auto"/>
        <w:right w:val="none" w:sz="0" w:space="0" w:color="auto"/>
      </w:divBdr>
    </w:div>
    <w:div w:id="1209150578">
      <w:bodyDiv w:val="1"/>
      <w:marLeft w:val="0"/>
      <w:marRight w:val="0"/>
      <w:marTop w:val="0"/>
      <w:marBottom w:val="0"/>
      <w:divBdr>
        <w:top w:val="none" w:sz="0" w:space="0" w:color="auto"/>
        <w:left w:val="none" w:sz="0" w:space="0" w:color="auto"/>
        <w:bottom w:val="none" w:sz="0" w:space="0" w:color="auto"/>
        <w:right w:val="none" w:sz="0" w:space="0" w:color="auto"/>
      </w:divBdr>
    </w:div>
    <w:div w:id="1450008227">
      <w:bodyDiv w:val="1"/>
      <w:marLeft w:val="0"/>
      <w:marRight w:val="0"/>
      <w:marTop w:val="0"/>
      <w:marBottom w:val="0"/>
      <w:divBdr>
        <w:top w:val="none" w:sz="0" w:space="0" w:color="auto"/>
        <w:left w:val="none" w:sz="0" w:space="0" w:color="auto"/>
        <w:bottom w:val="none" w:sz="0" w:space="0" w:color="auto"/>
        <w:right w:val="none" w:sz="0" w:space="0" w:color="auto"/>
      </w:divBdr>
    </w:div>
    <w:div w:id="1469936999">
      <w:bodyDiv w:val="1"/>
      <w:marLeft w:val="0"/>
      <w:marRight w:val="0"/>
      <w:marTop w:val="0"/>
      <w:marBottom w:val="0"/>
      <w:divBdr>
        <w:top w:val="none" w:sz="0" w:space="0" w:color="auto"/>
        <w:left w:val="none" w:sz="0" w:space="0" w:color="auto"/>
        <w:bottom w:val="none" w:sz="0" w:space="0" w:color="auto"/>
        <w:right w:val="none" w:sz="0" w:space="0" w:color="auto"/>
      </w:divBdr>
    </w:div>
    <w:div w:id="1758475646">
      <w:bodyDiv w:val="1"/>
      <w:marLeft w:val="0"/>
      <w:marRight w:val="0"/>
      <w:marTop w:val="0"/>
      <w:marBottom w:val="0"/>
      <w:divBdr>
        <w:top w:val="none" w:sz="0" w:space="0" w:color="auto"/>
        <w:left w:val="none" w:sz="0" w:space="0" w:color="auto"/>
        <w:bottom w:val="none" w:sz="0" w:space="0" w:color="auto"/>
        <w:right w:val="none" w:sz="0" w:space="0" w:color="auto"/>
      </w:divBdr>
    </w:div>
    <w:div w:id="20570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DCAF4B7B0DAB49BBAA95CBFBC59FDB" ma:contentTypeVersion="12" ma:contentTypeDescription="Create a new document." ma:contentTypeScope="" ma:versionID="bee4929fecb691aea69de5fe4fb01da1">
  <xsd:schema xmlns:xsd="http://www.w3.org/2001/XMLSchema" xmlns:xs="http://www.w3.org/2001/XMLSchema" xmlns:p="http://schemas.microsoft.com/office/2006/metadata/properties" xmlns:ns3="897ba43f-67ed-4f92-a3f6-c80aea90a7db" xmlns:ns4="7e211956-d413-4103-ab97-0f6a58f804d3" targetNamespace="http://schemas.microsoft.com/office/2006/metadata/properties" ma:root="true" ma:fieldsID="79bb9a629b66ed676f4b97fa20cedd16" ns3:_="" ns4:_="">
    <xsd:import namespace="897ba43f-67ed-4f92-a3f6-c80aea90a7db"/>
    <xsd:import namespace="7e211956-d413-4103-ab97-0f6a58f804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ba43f-67ed-4f92-a3f6-c80aea90a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211956-d413-4103-ab97-0f6a58f804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FF899-24A9-42AE-A247-3AD50587310E}">
  <ds:schemaRefs>
    <ds:schemaRef ds:uri="http://schemas.microsoft.com/sharepoint/v3/contenttype/forms"/>
  </ds:schemaRefs>
</ds:datastoreItem>
</file>

<file path=customXml/itemProps2.xml><?xml version="1.0" encoding="utf-8"?>
<ds:datastoreItem xmlns:ds="http://schemas.openxmlformats.org/officeDocument/2006/customXml" ds:itemID="{53F670E5-3C2D-41F8-8E30-3F836BD14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ba43f-67ed-4f92-a3f6-c80aea90a7db"/>
    <ds:schemaRef ds:uri="7e211956-d413-4103-ab97-0f6a58f80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5F9104-B120-447D-84EA-0823636D93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6C0FE9-A2A0-4CAA-9822-B1E3847F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8976</Words>
  <Characters>51166</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Aga Khan University</Company>
  <LinksUpToDate>false</LinksUpToDate>
  <CharactersWithSpaces>60022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Asif</dc:creator>
  <cp:lastModifiedBy>Shaikh Asif</cp:lastModifiedBy>
  <cp:revision>5</cp:revision>
  <cp:lastPrinted>2017-11-23T04:12:00Z</cp:lastPrinted>
  <dcterms:created xsi:type="dcterms:W3CDTF">2020-10-08T06:38:00Z</dcterms:created>
  <dcterms:modified xsi:type="dcterms:W3CDTF">2020-10-08T08:44:00Z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0x010100ADDCAF4B7B0DAB49BBAA95CBFBC59FDB</vt:lpwstr>
  </property>
</Properties>
</file>