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18FA4" w14:textId="77777777" w:rsidR="008E417C" w:rsidRPr="00775583" w:rsidRDefault="008A0B8F" w:rsidP="008A4855">
      <w:pPr>
        <w:tabs>
          <w:tab w:val="left" w:pos="6330"/>
        </w:tabs>
        <w:bidi/>
        <w:spacing w:after="0" w:line="240" w:lineRule="auto"/>
        <w:rPr>
          <w:rFonts w:ascii="MB Lateefi" w:hAnsi="MB Lateefi" w:cs="MB Lateefi"/>
          <w:sz w:val="20"/>
          <w:szCs w:val="20"/>
          <w:rtl/>
          <w:lang w:bidi="fa-IR"/>
        </w:rPr>
      </w:pPr>
      <w:r w:rsidRPr="00775583">
        <w:rPr>
          <w:rFonts w:cstheme="minorHAnsi"/>
          <w:noProof/>
          <w:sz w:val="20"/>
          <w:szCs w:val="20"/>
        </w:rPr>
        <w:drawing>
          <wp:anchor distT="0" distB="0" distL="114300" distR="114300" simplePos="0" relativeHeight="251659264" behindDoc="1" locked="0" layoutInCell="1" allowOverlap="1" wp14:anchorId="509B1622" wp14:editId="68ACFD60">
            <wp:simplePos x="0" y="0"/>
            <wp:positionH relativeFrom="column">
              <wp:posOffset>7620</wp:posOffset>
            </wp:positionH>
            <wp:positionV relativeFrom="paragraph">
              <wp:posOffset>-191135</wp:posOffset>
            </wp:positionV>
            <wp:extent cx="6144895" cy="3402965"/>
            <wp:effectExtent l="0" t="0" r="0" b="0"/>
            <wp:wrapTight wrapText="bothSides">
              <wp:wrapPolygon edited="0">
                <wp:start x="10580" y="4474"/>
                <wp:lineTo x="10044" y="4837"/>
                <wp:lineTo x="8571" y="6288"/>
                <wp:lineTo x="8236" y="7376"/>
                <wp:lineTo x="8303" y="7739"/>
                <wp:lineTo x="9040" y="8585"/>
                <wp:lineTo x="8638" y="10520"/>
                <wp:lineTo x="7768" y="12092"/>
                <wp:lineTo x="7232" y="12575"/>
                <wp:lineTo x="7165" y="14147"/>
                <wp:lineTo x="8973" y="14389"/>
                <wp:lineTo x="8973" y="15357"/>
                <wp:lineTo x="9308" y="16324"/>
                <wp:lineTo x="9643" y="16445"/>
                <wp:lineTo x="10647" y="17049"/>
                <wp:lineTo x="11585" y="17049"/>
                <wp:lineTo x="12723" y="16445"/>
                <wp:lineTo x="14129" y="14389"/>
                <wp:lineTo x="14598" y="12455"/>
                <wp:lineTo x="14732" y="10520"/>
                <wp:lineTo x="14531" y="8585"/>
                <wp:lineTo x="14129" y="7497"/>
                <wp:lineTo x="13861" y="6288"/>
                <wp:lineTo x="12321" y="4837"/>
                <wp:lineTo x="11719" y="4474"/>
                <wp:lineTo x="10580" y="4474"/>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4895" cy="3402965"/>
                    </a:xfrm>
                    <a:prstGeom prst="rect">
                      <a:avLst/>
                    </a:prstGeom>
                  </pic:spPr>
                </pic:pic>
              </a:graphicData>
            </a:graphic>
            <wp14:sizeRelH relativeFrom="page">
              <wp14:pctWidth>0</wp14:pctWidth>
            </wp14:sizeRelH>
            <wp14:sizeRelV relativeFrom="page">
              <wp14:pctHeight>0</wp14:pctHeight>
            </wp14:sizeRelV>
          </wp:anchor>
        </w:drawing>
      </w:r>
      <w:r w:rsidR="00964455" w:rsidRPr="00775583">
        <w:rPr>
          <w:rFonts w:ascii="MB Lateefi" w:hAnsi="MB Lateefi" w:cs="MB Lateefi"/>
          <w:sz w:val="20"/>
          <w:szCs w:val="20"/>
          <w:lang w:bidi="fa-IR"/>
        </w:rPr>
        <w:t xml:space="preserve"> </w:t>
      </w:r>
    </w:p>
    <w:p w14:paraId="66606C1B" w14:textId="77777777" w:rsidR="008E417C" w:rsidRPr="00775583" w:rsidRDefault="008E417C" w:rsidP="008A4855">
      <w:pPr>
        <w:bidi/>
        <w:rPr>
          <w:rFonts w:ascii="MB Lateefi" w:hAnsi="MB Lateefi" w:cs="MB Lateefi"/>
          <w:sz w:val="20"/>
          <w:szCs w:val="20"/>
          <w:rtl/>
          <w:lang w:bidi="fa-IR"/>
        </w:rPr>
      </w:pPr>
    </w:p>
    <w:p w14:paraId="1C202672" w14:textId="77777777" w:rsidR="008E417C" w:rsidRPr="00775583" w:rsidRDefault="008E417C" w:rsidP="008A4855">
      <w:pPr>
        <w:bidi/>
        <w:rPr>
          <w:rFonts w:ascii="MB Lateefi" w:hAnsi="MB Lateefi" w:cs="MB Lateefi"/>
          <w:sz w:val="20"/>
          <w:szCs w:val="20"/>
          <w:rtl/>
          <w:lang w:bidi="fa-IR"/>
        </w:rPr>
      </w:pPr>
    </w:p>
    <w:p w14:paraId="186FA6B4" w14:textId="77777777" w:rsidR="008E417C" w:rsidRPr="00775583" w:rsidRDefault="008E417C" w:rsidP="008A4855">
      <w:pPr>
        <w:bidi/>
        <w:rPr>
          <w:rFonts w:ascii="MB Lateefi" w:hAnsi="MB Lateefi" w:cs="MB Lateefi"/>
          <w:sz w:val="20"/>
          <w:szCs w:val="20"/>
          <w:rtl/>
          <w:lang w:bidi="fa-IR"/>
        </w:rPr>
      </w:pPr>
    </w:p>
    <w:p w14:paraId="0E5AFF37" w14:textId="77777777" w:rsidR="008E417C" w:rsidRPr="00775583" w:rsidRDefault="008E417C" w:rsidP="008A4855">
      <w:pPr>
        <w:bidi/>
        <w:rPr>
          <w:rFonts w:ascii="MB Lateefi" w:hAnsi="MB Lateefi" w:cs="MB Lateefi"/>
          <w:sz w:val="20"/>
          <w:szCs w:val="20"/>
          <w:rtl/>
          <w:lang w:bidi="fa-IR"/>
        </w:rPr>
      </w:pPr>
    </w:p>
    <w:p w14:paraId="53FDA0D2" w14:textId="77777777" w:rsidR="008E417C" w:rsidRPr="00775583" w:rsidRDefault="008E417C" w:rsidP="008A4855">
      <w:pPr>
        <w:bidi/>
        <w:rPr>
          <w:rFonts w:ascii="MB Lateefi" w:hAnsi="MB Lateefi" w:cs="MB Lateefi"/>
          <w:sz w:val="20"/>
          <w:szCs w:val="20"/>
          <w:rtl/>
          <w:lang w:bidi="fa-IR"/>
        </w:rPr>
      </w:pPr>
    </w:p>
    <w:p w14:paraId="440F68D6" w14:textId="77777777" w:rsidR="008E417C" w:rsidRPr="00775583" w:rsidRDefault="008E417C" w:rsidP="008A4855">
      <w:pPr>
        <w:bidi/>
        <w:rPr>
          <w:rFonts w:ascii="MB Lateefi" w:hAnsi="MB Lateefi" w:cs="MB Lateefi"/>
          <w:sz w:val="20"/>
          <w:szCs w:val="20"/>
          <w:rtl/>
          <w:lang w:bidi="fa-IR"/>
        </w:rPr>
      </w:pPr>
    </w:p>
    <w:p w14:paraId="1E35BDB3" w14:textId="77777777" w:rsidR="008E417C" w:rsidRPr="00775583" w:rsidRDefault="008E417C" w:rsidP="008A4855">
      <w:pPr>
        <w:bidi/>
        <w:rPr>
          <w:rFonts w:ascii="MB Lateefi" w:hAnsi="MB Lateefi" w:cs="MB Lateefi"/>
          <w:sz w:val="20"/>
          <w:szCs w:val="20"/>
          <w:rtl/>
          <w:lang w:bidi="fa-IR"/>
        </w:rPr>
      </w:pPr>
    </w:p>
    <w:p w14:paraId="0EBB3B58" w14:textId="77777777" w:rsidR="008E417C" w:rsidRPr="00775583" w:rsidRDefault="008E417C" w:rsidP="008A4855">
      <w:pPr>
        <w:bidi/>
        <w:rPr>
          <w:rFonts w:ascii="MB Lateefi" w:hAnsi="MB Lateefi" w:cs="MB Lateefi"/>
          <w:sz w:val="20"/>
          <w:szCs w:val="20"/>
          <w:rtl/>
          <w:lang w:bidi="fa-IR"/>
        </w:rPr>
      </w:pPr>
    </w:p>
    <w:p w14:paraId="1E9370E3" w14:textId="10D361C1" w:rsidR="00543B68" w:rsidRPr="00775583" w:rsidRDefault="00C27765" w:rsidP="00C27765">
      <w:pPr>
        <w:spacing w:line="480" w:lineRule="auto"/>
        <w:jc w:val="center"/>
        <w:rPr>
          <w:rFonts w:cstheme="minorHAnsi"/>
          <w:b/>
          <w:bCs/>
          <w:sz w:val="28"/>
          <w:szCs w:val="28"/>
          <w:u w:val="single"/>
        </w:rPr>
      </w:pPr>
      <w:r w:rsidRPr="00775583">
        <w:rPr>
          <w:rFonts w:cstheme="minorHAnsi"/>
          <w:b/>
          <w:bCs/>
          <w:sz w:val="28"/>
          <w:szCs w:val="28"/>
          <w:u w:val="single"/>
        </w:rPr>
        <w:t xml:space="preserve">Community Mobilization and Community Incentivization for Childhood Diarrhea and Pneumonia in Pakistan: </w:t>
      </w:r>
      <w:proofErr w:type="spellStart"/>
      <w:r w:rsidRPr="00775583">
        <w:rPr>
          <w:rFonts w:cstheme="minorHAnsi"/>
          <w:b/>
          <w:bCs/>
          <w:sz w:val="28"/>
          <w:szCs w:val="28"/>
          <w:u w:val="single"/>
        </w:rPr>
        <w:t>CoMIC</w:t>
      </w:r>
      <w:proofErr w:type="spellEnd"/>
      <w:r w:rsidRPr="00775583">
        <w:rPr>
          <w:rFonts w:cstheme="minorHAnsi"/>
          <w:b/>
          <w:bCs/>
          <w:sz w:val="28"/>
          <w:szCs w:val="28"/>
          <w:u w:val="single"/>
        </w:rPr>
        <w:t xml:space="preserve"> Trial </w:t>
      </w:r>
    </w:p>
    <w:p w14:paraId="49D52583" w14:textId="77777777" w:rsidR="00751FB8" w:rsidRPr="00775583" w:rsidRDefault="00751FB8" w:rsidP="00751FB8">
      <w:pPr>
        <w:spacing w:after="0"/>
        <w:jc w:val="center"/>
        <w:rPr>
          <w:rFonts w:cstheme="minorHAnsi"/>
          <w:b/>
          <w:bCs/>
          <w:sz w:val="28"/>
          <w:szCs w:val="28"/>
          <w:u w:val="single"/>
        </w:rPr>
      </w:pPr>
      <w:r w:rsidRPr="00775583">
        <w:rPr>
          <w:rFonts w:cstheme="minorHAnsi"/>
          <w:b/>
          <w:bCs/>
          <w:sz w:val="28"/>
          <w:szCs w:val="28"/>
          <w:u w:val="single"/>
        </w:rPr>
        <w:t xml:space="preserve">Cluster Randomized </w:t>
      </w:r>
      <w:proofErr w:type="spellStart"/>
      <w:r w:rsidRPr="00775583">
        <w:rPr>
          <w:rFonts w:cstheme="minorHAnsi"/>
          <w:b/>
          <w:bCs/>
          <w:sz w:val="28"/>
          <w:szCs w:val="28"/>
          <w:u w:val="single"/>
        </w:rPr>
        <w:t>TrialTrial</w:t>
      </w:r>
      <w:proofErr w:type="spellEnd"/>
    </w:p>
    <w:p w14:paraId="195E7129" w14:textId="77777777" w:rsidR="00543B68" w:rsidRPr="00775583" w:rsidRDefault="00543B68" w:rsidP="008A4855">
      <w:pPr>
        <w:jc w:val="center"/>
        <w:rPr>
          <w:rFonts w:cstheme="minorHAnsi"/>
        </w:rPr>
      </w:pPr>
    </w:p>
    <w:p w14:paraId="2AA401D9" w14:textId="14608FDC" w:rsidR="00B2098B" w:rsidRPr="00775583" w:rsidRDefault="00B2098B" w:rsidP="00B2098B">
      <w:pPr>
        <w:spacing w:after="0"/>
        <w:jc w:val="center"/>
        <w:rPr>
          <w:rFonts w:cstheme="minorHAnsi"/>
          <w:b/>
          <w:bCs/>
          <w:sz w:val="24"/>
          <w:szCs w:val="24"/>
        </w:rPr>
      </w:pPr>
      <w:r w:rsidRPr="00775583">
        <w:rPr>
          <w:rFonts w:cstheme="minorHAnsi"/>
          <w:b/>
          <w:bCs/>
          <w:sz w:val="24"/>
          <w:szCs w:val="24"/>
        </w:rPr>
        <w:t>Center of Excell</w:t>
      </w:r>
      <w:r w:rsidR="00C27765" w:rsidRPr="00775583">
        <w:rPr>
          <w:rFonts w:cstheme="minorHAnsi"/>
          <w:b/>
          <w:bCs/>
          <w:sz w:val="24"/>
          <w:szCs w:val="24"/>
        </w:rPr>
        <w:t>e</w:t>
      </w:r>
      <w:r w:rsidRPr="00775583">
        <w:rPr>
          <w:rFonts w:cstheme="minorHAnsi"/>
          <w:b/>
          <w:bCs/>
          <w:sz w:val="24"/>
          <w:szCs w:val="24"/>
        </w:rPr>
        <w:t>nce in Women &amp; Child Health</w:t>
      </w:r>
    </w:p>
    <w:p w14:paraId="70E7ABC9" w14:textId="77777777" w:rsidR="00B2098B" w:rsidRPr="00775583" w:rsidRDefault="00B2098B" w:rsidP="00B2098B">
      <w:pPr>
        <w:pStyle w:val="Header"/>
        <w:jc w:val="center"/>
        <w:rPr>
          <w:rFonts w:cstheme="minorHAnsi"/>
          <w:b/>
          <w:bCs/>
          <w:sz w:val="24"/>
          <w:szCs w:val="24"/>
          <w:lang w:bidi="fa-IR"/>
        </w:rPr>
      </w:pPr>
      <w:r w:rsidRPr="00775583">
        <w:rPr>
          <w:rFonts w:cstheme="minorHAnsi"/>
          <w:b/>
          <w:bCs/>
          <w:sz w:val="24"/>
          <w:szCs w:val="24"/>
          <w:lang w:bidi="fa-IR"/>
        </w:rPr>
        <w:t>Aga Khan University, Karachi, Pakistan</w:t>
      </w:r>
    </w:p>
    <w:p w14:paraId="23871440" w14:textId="77777777" w:rsidR="00543B68" w:rsidRPr="00775583" w:rsidRDefault="00543B68" w:rsidP="008A4855">
      <w:pPr>
        <w:jc w:val="center"/>
        <w:rPr>
          <w:rFonts w:cstheme="minorHAnsi"/>
          <w:b/>
          <w:bCs/>
        </w:rPr>
      </w:pPr>
    </w:p>
    <w:p w14:paraId="10209BD7" w14:textId="77777777" w:rsidR="00543B68" w:rsidRPr="00775583" w:rsidRDefault="00543B68" w:rsidP="008A4855">
      <w:pPr>
        <w:jc w:val="center"/>
        <w:rPr>
          <w:rFonts w:cstheme="minorHAnsi"/>
          <w:b/>
          <w:bCs/>
        </w:rPr>
      </w:pPr>
    </w:p>
    <w:p w14:paraId="4E07509C" w14:textId="3576F67E" w:rsidR="00543B68" w:rsidRPr="00775583" w:rsidRDefault="001761D3" w:rsidP="008A4855">
      <w:pPr>
        <w:jc w:val="center"/>
        <w:rPr>
          <w:rFonts w:cstheme="minorHAnsi"/>
          <w:b/>
          <w:bCs/>
          <w:caps/>
        </w:rPr>
      </w:pPr>
      <w:r w:rsidRPr="00775583">
        <w:rPr>
          <w:rFonts w:cstheme="minorHAnsi"/>
          <w:b/>
          <w:bCs/>
          <w:caps/>
        </w:rPr>
        <w:t>END</w:t>
      </w:r>
      <w:r w:rsidR="00543B68" w:rsidRPr="00775583">
        <w:rPr>
          <w:rFonts w:cstheme="minorHAnsi"/>
          <w:b/>
          <w:bCs/>
          <w:caps/>
        </w:rPr>
        <w:t>line Household Survey questionnaire</w:t>
      </w:r>
    </w:p>
    <w:p w14:paraId="09AC51C8" w14:textId="0C3C3EC5" w:rsidR="00543B68" w:rsidRPr="00775583" w:rsidRDefault="00543B68" w:rsidP="008A4855">
      <w:pPr>
        <w:jc w:val="center"/>
        <w:rPr>
          <w:rFonts w:cstheme="minorHAnsi"/>
          <w:b/>
          <w:bCs/>
          <w:caps/>
        </w:rPr>
      </w:pPr>
      <w:r w:rsidRPr="00775583">
        <w:rPr>
          <w:rFonts w:cstheme="minorHAnsi"/>
          <w:b/>
          <w:bCs/>
          <w:caps/>
        </w:rPr>
        <w:t xml:space="preserve">(data collected on </w:t>
      </w:r>
      <w:r w:rsidR="00D43E43" w:rsidRPr="00775583">
        <w:rPr>
          <w:rFonts w:cstheme="minorHAnsi"/>
          <w:b/>
          <w:bCs/>
          <w:caps/>
        </w:rPr>
        <w:t>HANDHELD</w:t>
      </w:r>
      <w:r w:rsidRPr="00775583">
        <w:rPr>
          <w:rFonts w:cstheme="minorHAnsi"/>
          <w:b/>
          <w:bCs/>
          <w:caps/>
        </w:rPr>
        <w:t xml:space="preserve"> devices)</w:t>
      </w:r>
    </w:p>
    <w:p w14:paraId="32CA28B8" w14:textId="77777777" w:rsidR="00543B68" w:rsidRPr="00775583" w:rsidRDefault="00543B68" w:rsidP="008A4855">
      <w:pPr>
        <w:pStyle w:val="Heading1"/>
        <w:rPr>
          <w:rFonts w:asciiTheme="minorHAnsi" w:hAnsiTheme="minorHAnsi" w:cstheme="minorHAnsi"/>
          <w:caps/>
        </w:rPr>
      </w:pPr>
    </w:p>
    <w:p w14:paraId="1088E420" w14:textId="77777777" w:rsidR="00543B68" w:rsidRPr="00775583" w:rsidRDefault="00543B68" w:rsidP="008A4855">
      <w:pPr>
        <w:rPr>
          <w:rFonts w:cstheme="minorHAnsi"/>
        </w:rPr>
      </w:pPr>
    </w:p>
    <w:tbl>
      <w:tblPr>
        <w:tblStyle w:val="TableGrid"/>
        <w:tblW w:w="0" w:type="auto"/>
        <w:jc w:val="center"/>
        <w:tblLook w:val="04E0" w:firstRow="1" w:lastRow="1" w:firstColumn="1" w:lastColumn="0" w:noHBand="0" w:noVBand="1"/>
      </w:tblPr>
      <w:tblGrid>
        <w:gridCol w:w="1286"/>
        <w:gridCol w:w="3265"/>
      </w:tblGrid>
      <w:tr w:rsidR="00543B68" w:rsidRPr="00775583" w14:paraId="2F5E7E35" w14:textId="77777777" w:rsidTr="00A17BAA">
        <w:trPr>
          <w:trHeight w:val="548"/>
          <w:jc w:val="center"/>
        </w:trPr>
        <w:tc>
          <w:tcPr>
            <w:tcW w:w="1188" w:type="dxa"/>
            <w:tcBorders>
              <w:top w:val="nil"/>
              <w:left w:val="nil"/>
              <w:bottom w:val="nil"/>
            </w:tcBorders>
            <w:vAlign w:val="center"/>
          </w:tcPr>
          <w:p w14:paraId="6EA46BD3" w14:textId="77777777" w:rsidR="00543B68" w:rsidRPr="00775583" w:rsidRDefault="00543B68" w:rsidP="008A4855">
            <w:pPr>
              <w:rPr>
                <w:rFonts w:cstheme="minorHAnsi"/>
                <w:b/>
                <w:bCs/>
                <w:caps/>
              </w:rPr>
            </w:pPr>
            <w:r w:rsidRPr="00775583">
              <w:rPr>
                <w:rFonts w:cstheme="minorHAnsi"/>
                <w:b/>
                <w:bCs/>
                <w:caps/>
              </w:rPr>
              <w:t>Username</w:t>
            </w:r>
          </w:p>
        </w:tc>
        <w:tc>
          <w:tcPr>
            <w:tcW w:w="3265" w:type="dxa"/>
            <w:vAlign w:val="center"/>
          </w:tcPr>
          <w:p w14:paraId="34C97371" w14:textId="77777777" w:rsidR="00543B68" w:rsidRPr="00775583" w:rsidRDefault="00543B68" w:rsidP="008A4855">
            <w:pPr>
              <w:rPr>
                <w:rFonts w:cstheme="minorHAnsi"/>
                <w:b/>
                <w:bCs/>
                <w:i/>
                <w:iCs/>
                <w:bdr w:val="single" w:sz="4" w:space="0" w:color="auto"/>
              </w:rPr>
            </w:pPr>
          </w:p>
        </w:tc>
      </w:tr>
      <w:tr w:rsidR="00543B68" w:rsidRPr="00775583" w14:paraId="62023B33" w14:textId="77777777" w:rsidTr="00A17BAA">
        <w:trPr>
          <w:trHeight w:val="530"/>
          <w:jc w:val="center"/>
        </w:trPr>
        <w:tc>
          <w:tcPr>
            <w:tcW w:w="1188" w:type="dxa"/>
            <w:tcBorders>
              <w:top w:val="nil"/>
              <w:left w:val="nil"/>
              <w:bottom w:val="nil"/>
            </w:tcBorders>
            <w:vAlign w:val="center"/>
          </w:tcPr>
          <w:p w14:paraId="571C8E05" w14:textId="77777777" w:rsidR="00543B68" w:rsidRPr="00775583" w:rsidRDefault="00543B68" w:rsidP="008A4855">
            <w:pPr>
              <w:rPr>
                <w:rFonts w:cstheme="minorHAnsi"/>
                <w:b/>
                <w:bCs/>
                <w:caps/>
              </w:rPr>
            </w:pPr>
            <w:r w:rsidRPr="00775583">
              <w:rPr>
                <w:rFonts w:cstheme="minorHAnsi"/>
                <w:b/>
                <w:bCs/>
                <w:caps/>
              </w:rPr>
              <w:t>Password</w:t>
            </w:r>
          </w:p>
        </w:tc>
        <w:tc>
          <w:tcPr>
            <w:tcW w:w="3265" w:type="dxa"/>
            <w:vAlign w:val="center"/>
          </w:tcPr>
          <w:p w14:paraId="7D813CB1" w14:textId="77777777" w:rsidR="00543B68" w:rsidRPr="00775583" w:rsidRDefault="00543B68" w:rsidP="008A4855">
            <w:pPr>
              <w:rPr>
                <w:rFonts w:cstheme="minorHAnsi"/>
                <w:b/>
                <w:bCs/>
                <w:i/>
                <w:iCs/>
                <w:bdr w:val="single" w:sz="4" w:space="0" w:color="auto"/>
              </w:rPr>
            </w:pPr>
          </w:p>
        </w:tc>
      </w:tr>
    </w:tbl>
    <w:p w14:paraId="0AA5F8C2" w14:textId="77777777" w:rsidR="00191D5A" w:rsidRPr="00775583" w:rsidRDefault="00191D5A" w:rsidP="008A4855">
      <w:pPr>
        <w:jc w:val="center"/>
        <w:rPr>
          <w:rFonts w:cstheme="minorHAnsi"/>
          <w:b/>
          <w:bCs/>
        </w:rPr>
      </w:pPr>
    </w:p>
    <w:p w14:paraId="1C44ED2A" w14:textId="012FCFE8" w:rsidR="00543B68" w:rsidRPr="00775583" w:rsidRDefault="00F84021" w:rsidP="00F84021">
      <w:pPr>
        <w:tabs>
          <w:tab w:val="left" w:pos="7982"/>
        </w:tabs>
        <w:rPr>
          <w:rFonts w:cstheme="minorHAnsi"/>
          <w:b/>
          <w:bCs/>
          <w:rtl/>
        </w:rPr>
      </w:pPr>
      <w:r w:rsidRPr="00775583">
        <w:rPr>
          <w:rFonts w:cstheme="minorHAnsi"/>
          <w:b/>
          <w:bCs/>
        </w:rPr>
        <w:tab/>
      </w:r>
    </w:p>
    <w:p w14:paraId="7A88D467" w14:textId="76AE7BCA" w:rsidR="00477BB0" w:rsidRPr="00775583" w:rsidRDefault="00477BB0" w:rsidP="008A4855">
      <w:pPr>
        <w:jc w:val="center"/>
        <w:rPr>
          <w:rFonts w:cstheme="minorHAnsi"/>
          <w:b/>
          <w:bCs/>
        </w:rPr>
      </w:pPr>
    </w:p>
    <w:tbl>
      <w:tblPr>
        <w:tblStyle w:val="TableGrid"/>
        <w:tblW w:w="11155" w:type="dxa"/>
        <w:jc w:val="center"/>
        <w:tblLayout w:type="fixed"/>
        <w:tblLook w:val="04A0" w:firstRow="1" w:lastRow="0" w:firstColumn="1" w:lastColumn="0" w:noHBand="0" w:noVBand="1"/>
      </w:tblPr>
      <w:tblGrid>
        <w:gridCol w:w="720"/>
        <w:gridCol w:w="4683"/>
        <w:gridCol w:w="5752"/>
      </w:tblGrid>
      <w:tr w:rsidR="004B30D0" w:rsidRPr="00775583" w14:paraId="0FDCA572" w14:textId="77777777" w:rsidTr="00C256AB">
        <w:trPr>
          <w:trHeight w:val="287"/>
          <w:jc w:val="center"/>
        </w:trPr>
        <w:tc>
          <w:tcPr>
            <w:tcW w:w="720" w:type="dxa"/>
            <w:vAlign w:val="center"/>
          </w:tcPr>
          <w:p w14:paraId="7FFD4FCF" w14:textId="77777777" w:rsidR="004B30D0" w:rsidRPr="00775583" w:rsidRDefault="004B30D0" w:rsidP="008422D6">
            <w:pPr>
              <w:tabs>
                <w:tab w:val="right" w:pos="10469"/>
              </w:tabs>
              <w:autoSpaceDE w:val="0"/>
              <w:autoSpaceDN w:val="0"/>
              <w:adjustRightInd w:val="0"/>
              <w:rPr>
                <w:rFonts w:cstheme="minorHAnsi"/>
                <w:b/>
                <w:bCs/>
                <w:caps/>
                <w:sz w:val="20"/>
                <w:szCs w:val="20"/>
              </w:rPr>
            </w:pPr>
            <w:r w:rsidRPr="00775583">
              <w:rPr>
                <w:rFonts w:cstheme="minorHAnsi"/>
                <w:sz w:val="20"/>
                <w:szCs w:val="20"/>
              </w:rPr>
              <w:lastRenderedPageBreak/>
              <w:t>A1</w:t>
            </w:r>
          </w:p>
        </w:tc>
        <w:tc>
          <w:tcPr>
            <w:tcW w:w="4683" w:type="dxa"/>
            <w:vAlign w:val="center"/>
          </w:tcPr>
          <w:p w14:paraId="33EBAB97" w14:textId="77777777" w:rsidR="004B30D0" w:rsidRPr="00775583" w:rsidRDefault="004B30D0" w:rsidP="008422D6">
            <w:pPr>
              <w:rPr>
                <w:rFonts w:cstheme="minorHAnsi"/>
                <w:sz w:val="20"/>
                <w:szCs w:val="20"/>
              </w:rPr>
            </w:pPr>
            <w:r w:rsidRPr="00775583">
              <w:rPr>
                <w:rFonts w:cstheme="minorHAnsi"/>
                <w:sz w:val="20"/>
                <w:szCs w:val="20"/>
              </w:rPr>
              <w:t xml:space="preserve">Latitude </w:t>
            </w:r>
            <w:r w:rsidRPr="00775583">
              <w:rPr>
                <w:rFonts w:cstheme="minorHAnsi"/>
                <w:b/>
                <w:bCs/>
                <w:iCs/>
                <w:sz w:val="20"/>
                <w:szCs w:val="20"/>
              </w:rPr>
              <w:t xml:space="preserve">(Example: 24.861462) </w:t>
            </w:r>
          </w:p>
        </w:tc>
        <w:tc>
          <w:tcPr>
            <w:tcW w:w="5752" w:type="dxa"/>
            <w:vAlign w:val="center"/>
          </w:tcPr>
          <w:p w14:paraId="73228F34" w14:textId="77777777" w:rsidR="004B30D0" w:rsidRPr="00775583" w:rsidRDefault="004B30D0" w:rsidP="008422D6">
            <w:pPr>
              <w:rPr>
                <w:rFonts w:cstheme="minorHAnsi"/>
                <w:sz w:val="20"/>
                <w:szCs w:val="20"/>
              </w:rPr>
            </w:pPr>
            <w:r w:rsidRPr="00775583">
              <w:rPr>
                <w:rFonts w:cstheme="minorHAnsi"/>
                <w:sz w:val="20"/>
                <w:szCs w:val="20"/>
              </w:rPr>
              <w:t>_________________</w:t>
            </w:r>
          </w:p>
        </w:tc>
      </w:tr>
      <w:tr w:rsidR="004B30D0" w:rsidRPr="00775583" w14:paraId="74EB004B" w14:textId="77777777" w:rsidTr="00C256AB">
        <w:trPr>
          <w:trHeight w:val="260"/>
          <w:jc w:val="center"/>
        </w:trPr>
        <w:tc>
          <w:tcPr>
            <w:tcW w:w="720" w:type="dxa"/>
            <w:vAlign w:val="center"/>
          </w:tcPr>
          <w:p w14:paraId="1EC3BB17" w14:textId="77777777" w:rsidR="004B30D0" w:rsidRPr="00775583" w:rsidRDefault="004B30D0" w:rsidP="008422D6">
            <w:pPr>
              <w:tabs>
                <w:tab w:val="right" w:pos="10469"/>
              </w:tabs>
              <w:autoSpaceDE w:val="0"/>
              <w:autoSpaceDN w:val="0"/>
              <w:adjustRightInd w:val="0"/>
              <w:rPr>
                <w:rFonts w:cstheme="minorHAnsi"/>
                <w:sz w:val="20"/>
                <w:szCs w:val="20"/>
              </w:rPr>
            </w:pPr>
            <w:r w:rsidRPr="00775583">
              <w:rPr>
                <w:rFonts w:cstheme="minorHAnsi"/>
                <w:sz w:val="20"/>
                <w:szCs w:val="20"/>
              </w:rPr>
              <w:t>A2</w:t>
            </w:r>
          </w:p>
        </w:tc>
        <w:tc>
          <w:tcPr>
            <w:tcW w:w="4683" w:type="dxa"/>
            <w:vAlign w:val="center"/>
          </w:tcPr>
          <w:p w14:paraId="55ED2F6E" w14:textId="77777777" w:rsidR="004B30D0" w:rsidRPr="00775583" w:rsidRDefault="004B30D0" w:rsidP="008422D6">
            <w:pPr>
              <w:rPr>
                <w:rFonts w:cstheme="minorHAnsi"/>
                <w:b/>
                <w:bCs/>
                <w:iCs/>
                <w:sz w:val="20"/>
                <w:szCs w:val="20"/>
              </w:rPr>
            </w:pPr>
            <w:r w:rsidRPr="00775583">
              <w:rPr>
                <w:rFonts w:cstheme="minorHAnsi"/>
                <w:sz w:val="20"/>
                <w:szCs w:val="20"/>
              </w:rPr>
              <w:t xml:space="preserve">Longitude </w:t>
            </w:r>
            <w:r w:rsidRPr="00775583">
              <w:rPr>
                <w:rFonts w:cstheme="minorHAnsi"/>
                <w:b/>
                <w:bCs/>
                <w:iCs/>
                <w:sz w:val="20"/>
                <w:szCs w:val="20"/>
              </w:rPr>
              <w:t>(Example:67.009939)</w:t>
            </w:r>
          </w:p>
        </w:tc>
        <w:tc>
          <w:tcPr>
            <w:tcW w:w="5752" w:type="dxa"/>
            <w:vAlign w:val="center"/>
          </w:tcPr>
          <w:p w14:paraId="07417325" w14:textId="77777777" w:rsidR="004B30D0" w:rsidRPr="00775583" w:rsidRDefault="004B30D0" w:rsidP="008422D6">
            <w:pPr>
              <w:spacing w:after="120"/>
              <w:rPr>
                <w:rFonts w:cstheme="minorHAnsi"/>
                <w:sz w:val="20"/>
                <w:szCs w:val="20"/>
              </w:rPr>
            </w:pPr>
            <w:r w:rsidRPr="00775583">
              <w:rPr>
                <w:rFonts w:cstheme="minorHAnsi"/>
                <w:sz w:val="20"/>
                <w:szCs w:val="20"/>
              </w:rPr>
              <w:t>_________________</w:t>
            </w:r>
          </w:p>
        </w:tc>
      </w:tr>
    </w:tbl>
    <w:p w14:paraId="16B51FAE" w14:textId="77777777" w:rsidR="00C256AB" w:rsidRPr="00775583" w:rsidRDefault="00C256AB" w:rsidP="00C256AB">
      <w:pPr>
        <w:rPr>
          <w:rFonts w:cstheme="minorHAnsi"/>
          <w:b/>
          <w:bCs/>
          <w:i/>
        </w:rPr>
      </w:pPr>
      <w:r w:rsidRPr="00775583">
        <w:rPr>
          <w:rFonts w:cstheme="minorHAnsi"/>
          <w:b/>
          <w:bCs/>
          <w:i/>
        </w:rPr>
        <w:t>Instructions for Interviewer: The GPS will record the location coordinates itself. Make sure the tablet is in open air to record location correctly.</w:t>
      </w:r>
    </w:p>
    <w:tbl>
      <w:tblPr>
        <w:tblStyle w:val="TableGrid"/>
        <w:tblW w:w="5967" w:type="pct"/>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031"/>
        <w:gridCol w:w="4724"/>
        <w:gridCol w:w="4499"/>
        <w:gridCol w:w="904"/>
      </w:tblGrid>
      <w:tr w:rsidR="00BA4999" w:rsidRPr="00775583" w14:paraId="5E76F32A" w14:textId="59784B4D" w:rsidTr="00B8341A">
        <w:trPr>
          <w:trHeight w:val="36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D05C9F" w14:textId="02234A60" w:rsidR="00BA4999" w:rsidRPr="00775583" w:rsidRDefault="006260A6" w:rsidP="00B8341A">
            <w:pPr>
              <w:shd w:val="clear" w:color="auto" w:fill="BFBFBF" w:themeFill="background1" w:themeFillShade="BF"/>
              <w:tabs>
                <w:tab w:val="right" w:pos="10469"/>
              </w:tabs>
              <w:autoSpaceDE w:val="0"/>
              <w:autoSpaceDN w:val="0"/>
              <w:adjustRightInd w:val="0"/>
              <w:rPr>
                <w:rFonts w:cstheme="minorHAnsi"/>
                <w:b/>
                <w:bCs/>
                <w:noProof/>
                <w:lang w:bidi="sd-Arab-PK"/>
              </w:rPr>
            </w:pPr>
            <w:r w:rsidRPr="00775583">
              <w:rPr>
                <w:rFonts w:cstheme="minorHAnsi"/>
                <w:b/>
                <w:bCs/>
                <w:noProof/>
              </w:rPr>
              <w:t>SECTION B</w:t>
            </w:r>
            <w:r w:rsidR="00BA4999" w:rsidRPr="00775583">
              <w:rPr>
                <w:rFonts w:cstheme="minorHAnsi"/>
                <w:b/>
                <w:bCs/>
                <w:noProof/>
              </w:rPr>
              <w:t>: HOUSEHOLD IDENTIFICATION AND DEMOGRAPHIC</w:t>
            </w:r>
            <w:r w:rsidR="00BA4999" w:rsidRPr="00775583">
              <w:rPr>
                <w:rFonts w:cstheme="minorHAnsi" w:hint="cs"/>
                <w:b/>
                <w:bCs/>
                <w:noProof/>
                <w:rtl/>
                <w:lang w:bidi="sd-Arab-PK"/>
              </w:rPr>
              <w:t xml:space="preserve"> </w:t>
            </w:r>
            <w:r w:rsidR="00BA4999" w:rsidRPr="00775583">
              <w:rPr>
                <w:rFonts w:cstheme="minorHAnsi"/>
                <w:b/>
                <w:bCs/>
                <w:noProof/>
                <w:lang w:bidi="sd-Arab-PK"/>
              </w:rPr>
              <w:t>INFORMATION</w:t>
            </w:r>
          </w:p>
          <w:p w14:paraId="76EDBD68" w14:textId="07FCE6EC" w:rsidR="00BA4999" w:rsidRPr="00775583" w:rsidRDefault="006260A6" w:rsidP="003815FA">
            <w:pPr>
              <w:tabs>
                <w:tab w:val="right" w:pos="10469"/>
              </w:tabs>
              <w:autoSpaceDE w:val="0"/>
              <w:autoSpaceDN w:val="0"/>
              <w:bidi/>
              <w:adjustRightInd w:val="0"/>
              <w:rPr>
                <w:rFonts w:ascii="MB Lateefi" w:hAnsi="MB Lateefi" w:cs="MB Lateefi"/>
                <w:b/>
                <w:bCs/>
                <w:noProof/>
                <w:rtl/>
                <w:lang w:bidi="sd-Arab-PK"/>
              </w:rPr>
            </w:pPr>
            <w:r w:rsidRPr="00775583">
              <w:rPr>
                <w:rFonts w:ascii="MB Lateefi" w:hAnsi="MB Lateefi" w:cs="MB Lateefi" w:hint="cs"/>
                <w:bCs/>
                <w:noProof/>
                <w:rtl/>
                <w:lang w:bidi="sd-Arab-PK"/>
              </w:rPr>
              <w:t>سيڪشن بي</w:t>
            </w:r>
            <w:r w:rsidR="00D204F6" w:rsidRPr="00775583">
              <w:rPr>
                <w:rFonts w:ascii="MB Lateefi" w:hAnsi="MB Lateefi" w:cs="MB Lateefi"/>
                <w:bCs/>
                <w:noProof/>
                <w:rtl/>
                <w:lang w:bidi="sd-Arab-PK"/>
              </w:rPr>
              <w:t xml:space="preserve">؛ </w:t>
            </w:r>
            <w:r w:rsidR="00BA4999" w:rsidRPr="00775583">
              <w:rPr>
                <w:rFonts w:ascii="MB Lateefi" w:hAnsi="MB Lateefi" w:cs="MB Lateefi"/>
                <w:b/>
                <w:bCs/>
                <w:noProof/>
                <w:rtl/>
                <w:lang w:bidi="sd-Arab-PK"/>
              </w:rPr>
              <w:t>گھراڻي جي سڃاڻپ ۽ آبادياتي معلومات</w:t>
            </w:r>
          </w:p>
        </w:tc>
      </w:tr>
      <w:tr w:rsidR="00BA4999" w:rsidRPr="00775583" w14:paraId="70A4E8E0" w14:textId="1C71C973" w:rsidTr="00E8098A">
        <w:trPr>
          <w:trHeight w:val="36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46271E9" w14:textId="35923BF5" w:rsidR="00BA4999" w:rsidRPr="00775583" w:rsidRDefault="00BA4999" w:rsidP="00351349">
            <w:pPr>
              <w:rPr>
                <w:rFonts w:eastAsia="Arial" w:cstheme="minorHAnsi"/>
                <w:bCs/>
                <w:iCs/>
                <w:sz w:val="20"/>
                <w:szCs w:val="20"/>
              </w:rPr>
            </w:pPr>
            <w:r w:rsidRPr="00775583">
              <w:rPr>
                <w:rFonts w:cstheme="minorHAnsi"/>
                <w:b/>
                <w:bCs/>
                <w:sz w:val="20"/>
                <w:szCs w:val="20"/>
                <w:lang w:val="en-GB" w:bidi="ur-PK"/>
              </w:rPr>
              <w:t xml:space="preserve">Instruction: </w:t>
            </w:r>
            <w:r w:rsidRPr="00775583">
              <w:rPr>
                <w:rFonts w:eastAsia="Arial" w:cstheme="minorHAnsi"/>
                <w:bCs/>
                <w:iCs/>
                <w:sz w:val="20"/>
                <w:szCs w:val="20"/>
              </w:rPr>
              <w:t>This section will be asked by the head of the household or someone els</w:t>
            </w:r>
            <w:r w:rsidR="00A54BC0" w:rsidRPr="00775583">
              <w:rPr>
                <w:rFonts w:eastAsia="Arial" w:cstheme="minorHAnsi"/>
                <w:bCs/>
                <w:iCs/>
                <w:sz w:val="20"/>
                <w:szCs w:val="20"/>
              </w:rPr>
              <w:t>e</w:t>
            </w:r>
            <w:r w:rsidRPr="00775583">
              <w:rPr>
                <w:rFonts w:eastAsia="Arial" w:cstheme="minorHAnsi"/>
                <w:bCs/>
                <w:iCs/>
                <w:sz w:val="20"/>
                <w:szCs w:val="20"/>
              </w:rPr>
              <w:t xml:space="preserve"> at least 18 years of age or older.</w:t>
            </w:r>
          </w:p>
          <w:p w14:paraId="544A0184" w14:textId="54CD1CC0" w:rsidR="00BA4999" w:rsidRPr="00775583" w:rsidRDefault="00BA4999" w:rsidP="00A00D33">
            <w:pPr>
              <w:bidi/>
              <w:rPr>
                <w:rFonts w:ascii="MB Lateefi" w:hAnsi="MB Lateefi" w:cs="MB Lateefi"/>
                <w:sz w:val="20"/>
                <w:szCs w:val="20"/>
                <w:rtl/>
                <w:lang w:bidi="sd-Arab-PK"/>
              </w:rPr>
            </w:pPr>
            <w:r w:rsidRPr="00775583">
              <w:rPr>
                <w:rFonts w:ascii="Jameel Noori Nastaleeq" w:hAnsi="Jameel Noori Nastaleeq" w:cs="Jameel Noori Nastaleeq"/>
                <w:bCs/>
                <w:i/>
                <w:caps/>
                <w:rtl/>
                <w:lang w:bidi="ur-PK"/>
              </w:rPr>
              <w:t xml:space="preserve"> </w:t>
            </w:r>
            <w:r w:rsidRPr="00775583">
              <w:rPr>
                <w:rFonts w:ascii="MB Lateefi" w:hAnsi="MB Lateefi" w:cs="MB Lateefi"/>
                <w:sz w:val="20"/>
                <w:szCs w:val="20"/>
                <w:rtl/>
                <w:lang w:bidi="sd-Arab-PK"/>
              </w:rPr>
              <w:t>ھي سيڪشن گھر</w:t>
            </w:r>
            <w:r w:rsidRPr="00775583">
              <w:rPr>
                <w:rFonts w:ascii="MB Lateefi" w:hAnsi="MB Lateefi" w:cs="MB Lateefi" w:hint="cs"/>
                <w:sz w:val="20"/>
                <w:szCs w:val="20"/>
                <w:rtl/>
                <w:lang w:bidi="sd-Arab-PK"/>
              </w:rPr>
              <w:t>اڻي</w:t>
            </w:r>
            <w:r w:rsidRPr="00775583">
              <w:rPr>
                <w:rFonts w:ascii="MB Lateefi" w:hAnsi="MB Lateefi" w:cs="MB Lateefi"/>
                <w:sz w:val="20"/>
                <w:szCs w:val="20"/>
                <w:rtl/>
                <w:lang w:bidi="sd-Arab-PK"/>
              </w:rPr>
              <w:t xml:space="preserve"> جي سربراھ يا 18 سال ۽ ان کان وڌيڪ عمر جي ڪ</w:t>
            </w:r>
            <w:r w:rsidR="00E9230D" w:rsidRPr="00775583">
              <w:rPr>
                <w:rFonts w:ascii="MB Lateefi" w:hAnsi="MB Lateefi" w:cs="MB Lateefi"/>
                <w:sz w:val="20"/>
                <w:szCs w:val="20"/>
                <w:rtl/>
                <w:lang w:bidi="sd-Arab-PK"/>
              </w:rPr>
              <w:t>نه</w:t>
            </w:r>
            <w:r w:rsidRPr="00775583">
              <w:rPr>
                <w:rFonts w:ascii="MB Lateefi" w:hAnsi="MB Lateefi" w:cs="MB Lateefi"/>
                <w:sz w:val="20"/>
                <w:szCs w:val="20"/>
                <w:rtl/>
                <w:lang w:bidi="sd-Arab-PK"/>
              </w:rPr>
              <w:t>ن سمجھدار شخص کان پڇيو ويندو.</w:t>
            </w:r>
          </w:p>
        </w:tc>
      </w:tr>
      <w:tr w:rsidR="003F0974" w:rsidRPr="00775583" w14:paraId="2984B875"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27E6F4" w14:textId="77777777" w:rsidR="003F0974" w:rsidRPr="00775583" w:rsidRDefault="003F0974" w:rsidP="003F0974">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3F0974" w:rsidRPr="00775583" w14:paraId="34BF12EB" w14:textId="77777777" w:rsidTr="003F0974">
              <w:trPr>
                <w:trHeight w:val="325"/>
                <w:jc w:val="center"/>
              </w:trPr>
              <w:tc>
                <w:tcPr>
                  <w:tcW w:w="830" w:type="dxa"/>
                </w:tcPr>
                <w:p w14:paraId="5EF3B70A" w14:textId="77777777" w:rsidR="003F0974" w:rsidRPr="00775583" w:rsidRDefault="003F0974" w:rsidP="003F0974">
                  <w:pPr>
                    <w:widowControl w:val="0"/>
                    <w:tabs>
                      <w:tab w:val="left" w:leader="dot" w:pos="3600"/>
                    </w:tabs>
                    <w:rPr>
                      <w:rFonts w:cstheme="minorHAnsi"/>
                      <w:color w:val="000000"/>
                      <w:sz w:val="20"/>
                      <w:szCs w:val="20"/>
                    </w:rPr>
                  </w:pPr>
                </w:p>
              </w:tc>
              <w:tc>
                <w:tcPr>
                  <w:tcW w:w="830" w:type="dxa"/>
                </w:tcPr>
                <w:p w14:paraId="46C1E6FB" w14:textId="77777777" w:rsidR="003F0974" w:rsidRPr="00775583" w:rsidRDefault="003F0974" w:rsidP="003F0974">
                  <w:pPr>
                    <w:widowControl w:val="0"/>
                    <w:tabs>
                      <w:tab w:val="left" w:leader="dot" w:pos="3600"/>
                    </w:tabs>
                    <w:rPr>
                      <w:rFonts w:cstheme="minorHAnsi"/>
                      <w:color w:val="000000"/>
                      <w:sz w:val="20"/>
                      <w:szCs w:val="20"/>
                    </w:rPr>
                  </w:pPr>
                </w:p>
              </w:tc>
              <w:tc>
                <w:tcPr>
                  <w:tcW w:w="831" w:type="dxa"/>
                </w:tcPr>
                <w:p w14:paraId="17C6F7B0" w14:textId="77777777" w:rsidR="003F0974" w:rsidRPr="00775583" w:rsidRDefault="003F0974" w:rsidP="003F0974">
                  <w:pPr>
                    <w:widowControl w:val="0"/>
                    <w:tabs>
                      <w:tab w:val="left" w:leader="dot" w:pos="3600"/>
                    </w:tabs>
                    <w:rPr>
                      <w:rFonts w:cstheme="minorHAnsi"/>
                      <w:color w:val="000000"/>
                      <w:sz w:val="20"/>
                      <w:szCs w:val="20"/>
                    </w:rPr>
                  </w:pPr>
                </w:p>
              </w:tc>
              <w:tc>
                <w:tcPr>
                  <w:tcW w:w="831" w:type="dxa"/>
                </w:tcPr>
                <w:p w14:paraId="4718DFDF" w14:textId="77777777" w:rsidR="003F0974" w:rsidRPr="00775583" w:rsidRDefault="003F0974" w:rsidP="003F0974">
                  <w:pPr>
                    <w:widowControl w:val="0"/>
                    <w:tabs>
                      <w:tab w:val="left" w:leader="dot" w:pos="3600"/>
                    </w:tabs>
                    <w:rPr>
                      <w:rFonts w:cstheme="minorHAnsi"/>
                      <w:color w:val="000000"/>
                      <w:sz w:val="20"/>
                      <w:szCs w:val="20"/>
                    </w:rPr>
                  </w:pPr>
                </w:p>
              </w:tc>
              <w:tc>
                <w:tcPr>
                  <w:tcW w:w="831" w:type="dxa"/>
                </w:tcPr>
                <w:p w14:paraId="20514C0D" w14:textId="77777777" w:rsidR="003F0974" w:rsidRPr="00775583" w:rsidRDefault="003F0974" w:rsidP="003F0974">
                  <w:pPr>
                    <w:widowControl w:val="0"/>
                    <w:tabs>
                      <w:tab w:val="left" w:leader="dot" w:pos="3600"/>
                    </w:tabs>
                    <w:rPr>
                      <w:rFonts w:cstheme="minorHAnsi"/>
                      <w:color w:val="000000"/>
                      <w:sz w:val="20"/>
                      <w:szCs w:val="20"/>
                    </w:rPr>
                  </w:pPr>
                </w:p>
              </w:tc>
              <w:tc>
                <w:tcPr>
                  <w:tcW w:w="831" w:type="dxa"/>
                </w:tcPr>
                <w:p w14:paraId="69DF409F" w14:textId="77777777" w:rsidR="003F0974" w:rsidRPr="00775583" w:rsidRDefault="003F0974" w:rsidP="003F0974">
                  <w:pPr>
                    <w:widowControl w:val="0"/>
                    <w:tabs>
                      <w:tab w:val="left" w:leader="dot" w:pos="3600"/>
                    </w:tabs>
                    <w:rPr>
                      <w:rFonts w:cstheme="minorHAnsi"/>
                      <w:color w:val="000000"/>
                      <w:sz w:val="20"/>
                      <w:szCs w:val="20"/>
                    </w:rPr>
                  </w:pPr>
                </w:p>
              </w:tc>
            </w:tr>
          </w:tbl>
          <w:p w14:paraId="73D41E77" w14:textId="21457E37" w:rsidR="003F0974" w:rsidRPr="00775583" w:rsidRDefault="003F0974" w:rsidP="003F0974">
            <w:pPr>
              <w:tabs>
                <w:tab w:val="right" w:leader="dot" w:pos="4464"/>
                <w:tab w:val="right" w:pos="5181"/>
              </w:tabs>
              <w:ind w:left="144" w:hanging="144"/>
              <w:contextualSpacing/>
              <w:jc w:val="center"/>
              <w:rPr>
                <w:rFonts w:cstheme="minorHAnsi"/>
                <w:b/>
                <w:bCs/>
                <w:sz w:val="20"/>
                <w:szCs w:val="20"/>
                <w:lang w:val="en-GB" w:bidi="ur-PK"/>
              </w:rPr>
            </w:pPr>
            <w:r w:rsidRPr="00775583">
              <w:rPr>
                <w:rFonts w:ascii="MB Lateefi" w:hAnsi="MB Lateefi" w:cs="MB Lateefi"/>
                <w:b/>
                <w:sz w:val="20"/>
                <w:szCs w:val="20"/>
                <w:rtl/>
                <w:lang w:bidi="sd-Arab-PK"/>
              </w:rPr>
              <w:t xml:space="preserve">ھي معلومات اداري طرفان مھيا ڪيل لسٽ مان ڏسي </w:t>
            </w:r>
            <w:r w:rsidRPr="00775583">
              <w:rPr>
                <w:rFonts w:ascii="MB Lateefi" w:hAnsi="MB Lateefi" w:cs="MB Lateefi" w:hint="cs"/>
                <w:b/>
                <w:sz w:val="20"/>
                <w:szCs w:val="20"/>
                <w:rtl/>
                <w:lang w:bidi="sd-Arab-PK"/>
              </w:rPr>
              <w:t xml:space="preserve">۽ داخل ڪري سگھبي </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A1B6F0" w14:textId="0207CA58" w:rsidR="003F0974" w:rsidRPr="00775583" w:rsidRDefault="003F0974" w:rsidP="003F0974">
            <w:pPr>
              <w:widowControl w:val="0"/>
              <w:tabs>
                <w:tab w:val="left" w:leader="dot" w:pos="3600"/>
              </w:tabs>
              <w:bidi/>
              <w:rPr>
                <w:rFonts w:ascii="MB Lateefi" w:hAnsi="MB Lateefi" w:cs="MB Lateefi"/>
                <w:b/>
                <w:bCs/>
                <w:color w:val="000000"/>
                <w:rtl/>
                <w:lang w:bidi="sd-Arab-PK"/>
              </w:rPr>
            </w:pPr>
            <w:r w:rsidRPr="00775583">
              <w:rPr>
                <w:rFonts w:ascii="MB Lateefi" w:hAnsi="MB Lateefi" w:cs="MB Lateefi"/>
                <w:color w:val="000000"/>
                <w:rtl/>
                <w:lang w:bidi="sd-Arab-PK"/>
              </w:rPr>
              <w:t>ڪلسٽر نمبر</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3EAD4" w14:textId="56F0352F" w:rsidR="003F0974" w:rsidRPr="00775583" w:rsidRDefault="003F0974" w:rsidP="003F0974">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B1</w:t>
            </w:r>
          </w:p>
        </w:tc>
      </w:tr>
      <w:tr w:rsidR="003F0974" w:rsidRPr="00775583" w14:paraId="4635B604"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53AA4" w14:textId="77777777" w:rsidR="003F0974" w:rsidRPr="00775583" w:rsidRDefault="003F0974" w:rsidP="003F0974">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FDC266" w14:textId="77777777" w:rsidR="003F0974" w:rsidRPr="00775583" w:rsidRDefault="003F0974" w:rsidP="003F097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ليڊي ھيلٿ ورڪر پاران سنڀال</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cs"/>
                <w:b/>
                <w:i w:val="0"/>
                <w:iCs w:val="0"/>
                <w:sz w:val="20"/>
                <w:szCs w:val="20"/>
                <w:rtl/>
              </w:rPr>
              <w:t>1</w:t>
            </w:r>
          </w:p>
          <w:p w14:paraId="38178E35" w14:textId="106F9ABE" w:rsidR="003F0974" w:rsidRPr="00775583" w:rsidRDefault="003F0974" w:rsidP="003F097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 xml:space="preserve">ليڊي ھيلٿ ورڪر پاران </w:t>
            </w:r>
            <w:r w:rsidR="00E9230D" w:rsidRPr="00775583">
              <w:rPr>
                <w:rStyle w:val="FontStyle85"/>
                <w:rFonts w:ascii="MB Lateefi" w:hAnsi="MB Lateefi" w:cs="MB Lateefi" w:hint="cs"/>
                <w:b/>
                <w:i w:val="0"/>
                <w:iCs w:val="0"/>
                <w:sz w:val="20"/>
                <w:szCs w:val="20"/>
                <w:rtl/>
              </w:rPr>
              <w:t xml:space="preserve">نه </w:t>
            </w:r>
            <w:r w:rsidRPr="00775583">
              <w:rPr>
                <w:rStyle w:val="FontStyle85"/>
                <w:rFonts w:ascii="MB Lateefi" w:hAnsi="MB Lateefi" w:cs="MB Lateefi" w:hint="cs"/>
                <w:b/>
                <w:i w:val="0"/>
                <w:iCs w:val="0"/>
                <w:sz w:val="20"/>
                <w:szCs w:val="20"/>
                <w:rtl/>
              </w:rPr>
              <w:t xml:space="preserve"> سنڀال </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cs"/>
                <w:b/>
                <w:i w:val="0"/>
                <w:iCs w:val="0"/>
                <w:sz w:val="20"/>
                <w:szCs w:val="20"/>
                <w:rtl/>
              </w:rPr>
              <w:t>2</w:t>
            </w:r>
          </w:p>
          <w:p w14:paraId="54C7931F" w14:textId="4D67B936" w:rsidR="003F0974" w:rsidRPr="00775583" w:rsidRDefault="003F0974"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Style w:val="FontStyle85"/>
                <w:rFonts w:ascii="MB Lateefi" w:hAnsi="MB Lateefi" w:cs="MB Lateefi" w:hint="cs"/>
                <w:b/>
                <w:i w:val="0"/>
                <w:iCs w:val="0"/>
                <w:sz w:val="20"/>
                <w:szCs w:val="20"/>
                <w:rtl/>
              </w:rPr>
              <w:t xml:space="preserve">ليڊي ھيلٿ ورڪر پاران جزوي سنڀال </w:t>
            </w:r>
            <w:r w:rsidR="00FA6590" w:rsidRPr="00775583">
              <w:rPr>
                <w:rStyle w:val="FontStyle85"/>
                <w:rFonts w:ascii="MB Lateefi" w:hAnsi="MB Lateefi" w:cs="MB Lateefi"/>
                <w:b/>
                <w:i w:val="0"/>
                <w:iCs w:val="0"/>
                <w:sz w:val="20"/>
                <w:szCs w:val="20"/>
              </w:rPr>
              <w:tab/>
            </w:r>
            <w:r w:rsidRPr="00775583">
              <w:rPr>
                <w:rStyle w:val="FontStyle85"/>
                <w:rFonts w:ascii="MB Lateefi" w:hAnsi="MB Lateefi" w:cs="MB Lateefi" w:hint="cs"/>
                <w:b/>
                <w:i w:val="0"/>
                <w:iCs w:val="0"/>
                <w:sz w:val="20"/>
                <w:szCs w:val="20"/>
                <w:rtl/>
              </w:rPr>
              <w:t>3</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63FB89" w14:textId="6925BB1A" w:rsidR="003F0974" w:rsidRPr="00775583" w:rsidRDefault="003F0974" w:rsidP="003F0974">
            <w:pPr>
              <w:widowControl w:val="0"/>
              <w:tabs>
                <w:tab w:val="left" w:leader="dot" w:pos="3600"/>
              </w:tabs>
              <w:bidi/>
              <w:rPr>
                <w:rFonts w:ascii="MB Lateefi" w:hAnsi="MB Lateefi" w:cs="MB Lateefi"/>
                <w:color w:val="000000"/>
                <w:rtl/>
                <w:lang w:bidi="sd-Arab-PK"/>
              </w:rPr>
            </w:pPr>
            <w:r w:rsidRPr="00775583">
              <w:rPr>
                <w:rFonts w:ascii="MB Lateefi" w:hAnsi="MB Lateefi" w:cs="MB Lateefi"/>
                <w:color w:val="000000"/>
                <w:rtl/>
                <w:lang w:bidi="sd-Arab-PK"/>
              </w:rPr>
              <w:t>ڪلسٽر جو قسم</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56022" w14:textId="5FB98433" w:rsidR="003F0974" w:rsidRPr="00775583" w:rsidRDefault="003F0974" w:rsidP="003F0974">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B2</w:t>
            </w:r>
          </w:p>
        </w:tc>
      </w:tr>
      <w:tr w:rsidR="003F0974" w:rsidRPr="00775583" w14:paraId="5BA75A8C"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94A41A" w14:textId="77777777" w:rsidR="003F0974" w:rsidRPr="00775583" w:rsidRDefault="003F0974" w:rsidP="00342EF7">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6A092E" w:rsidRPr="00775583" w14:paraId="0B4E7B02" w14:textId="77777777" w:rsidTr="008422D6">
              <w:trPr>
                <w:trHeight w:val="325"/>
                <w:jc w:val="center"/>
              </w:trPr>
              <w:tc>
                <w:tcPr>
                  <w:tcW w:w="830" w:type="dxa"/>
                </w:tcPr>
                <w:p w14:paraId="649C770F" w14:textId="77777777" w:rsidR="006A092E" w:rsidRPr="00775583" w:rsidRDefault="006A092E" w:rsidP="006A092E">
                  <w:pPr>
                    <w:widowControl w:val="0"/>
                    <w:tabs>
                      <w:tab w:val="left" w:leader="dot" w:pos="3600"/>
                    </w:tabs>
                    <w:rPr>
                      <w:rFonts w:cstheme="minorHAnsi"/>
                      <w:color w:val="000000"/>
                      <w:sz w:val="20"/>
                      <w:szCs w:val="20"/>
                    </w:rPr>
                  </w:pPr>
                </w:p>
              </w:tc>
              <w:tc>
                <w:tcPr>
                  <w:tcW w:w="830" w:type="dxa"/>
                </w:tcPr>
                <w:p w14:paraId="61905D81" w14:textId="77777777" w:rsidR="006A092E" w:rsidRPr="00775583" w:rsidRDefault="006A092E" w:rsidP="006A092E">
                  <w:pPr>
                    <w:widowControl w:val="0"/>
                    <w:tabs>
                      <w:tab w:val="left" w:leader="dot" w:pos="3600"/>
                    </w:tabs>
                    <w:rPr>
                      <w:rFonts w:cstheme="minorHAnsi"/>
                      <w:color w:val="000000"/>
                      <w:sz w:val="20"/>
                      <w:szCs w:val="20"/>
                    </w:rPr>
                  </w:pPr>
                </w:p>
              </w:tc>
              <w:tc>
                <w:tcPr>
                  <w:tcW w:w="831" w:type="dxa"/>
                </w:tcPr>
                <w:p w14:paraId="7A5FFCA5" w14:textId="77777777" w:rsidR="006A092E" w:rsidRPr="00775583" w:rsidRDefault="006A092E" w:rsidP="006A092E">
                  <w:pPr>
                    <w:widowControl w:val="0"/>
                    <w:tabs>
                      <w:tab w:val="left" w:leader="dot" w:pos="3600"/>
                    </w:tabs>
                    <w:rPr>
                      <w:rFonts w:cstheme="minorHAnsi"/>
                      <w:color w:val="000000"/>
                      <w:sz w:val="20"/>
                      <w:szCs w:val="20"/>
                    </w:rPr>
                  </w:pPr>
                </w:p>
              </w:tc>
              <w:tc>
                <w:tcPr>
                  <w:tcW w:w="831" w:type="dxa"/>
                </w:tcPr>
                <w:p w14:paraId="4F6C3D87" w14:textId="77777777" w:rsidR="006A092E" w:rsidRPr="00775583" w:rsidRDefault="006A092E" w:rsidP="006A092E">
                  <w:pPr>
                    <w:widowControl w:val="0"/>
                    <w:tabs>
                      <w:tab w:val="left" w:leader="dot" w:pos="3600"/>
                    </w:tabs>
                    <w:rPr>
                      <w:rFonts w:cstheme="minorHAnsi"/>
                      <w:color w:val="000000"/>
                      <w:sz w:val="20"/>
                      <w:szCs w:val="20"/>
                    </w:rPr>
                  </w:pPr>
                </w:p>
              </w:tc>
              <w:tc>
                <w:tcPr>
                  <w:tcW w:w="831" w:type="dxa"/>
                </w:tcPr>
                <w:p w14:paraId="068139FD" w14:textId="77777777" w:rsidR="006A092E" w:rsidRPr="00775583" w:rsidRDefault="006A092E" w:rsidP="006A092E">
                  <w:pPr>
                    <w:widowControl w:val="0"/>
                    <w:tabs>
                      <w:tab w:val="left" w:leader="dot" w:pos="3600"/>
                    </w:tabs>
                    <w:rPr>
                      <w:rFonts w:cstheme="minorHAnsi"/>
                      <w:color w:val="000000"/>
                      <w:sz w:val="20"/>
                      <w:szCs w:val="20"/>
                    </w:rPr>
                  </w:pPr>
                </w:p>
              </w:tc>
              <w:tc>
                <w:tcPr>
                  <w:tcW w:w="831" w:type="dxa"/>
                </w:tcPr>
                <w:p w14:paraId="269A5F80" w14:textId="77777777" w:rsidR="006A092E" w:rsidRPr="00775583" w:rsidRDefault="006A092E" w:rsidP="006A092E">
                  <w:pPr>
                    <w:widowControl w:val="0"/>
                    <w:tabs>
                      <w:tab w:val="left" w:leader="dot" w:pos="3600"/>
                    </w:tabs>
                    <w:rPr>
                      <w:rFonts w:cstheme="minorHAnsi"/>
                      <w:color w:val="000000"/>
                      <w:sz w:val="20"/>
                      <w:szCs w:val="20"/>
                    </w:rPr>
                  </w:pPr>
                </w:p>
              </w:tc>
            </w:tr>
          </w:tbl>
          <w:p w14:paraId="02683B76" w14:textId="77777777" w:rsidR="003F0974" w:rsidRPr="00775583" w:rsidRDefault="003F0974" w:rsidP="00342EF7">
            <w:pPr>
              <w:tabs>
                <w:tab w:val="right" w:leader="dot" w:pos="4464"/>
                <w:tab w:val="right" w:pos="5181"/>
              </w:tabs>
              <w:ind w:left="144" w:hanging="144"/>
              <w:contextualSpacing/>
              <w:jc w:val="center"/>
              <w:rPr>
                <w:rFonts w:cstheme="minorHAnsi"/>
                <w:sz w:val="20"/>
                <w:szCs w:val="20"/>
                <w:lang w:val="en-GB" w:bidi="ur-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DD250" w14:textId="13E05250" w:rsidR="003F0974" w:rsidRPr="00775583" w:rsidRDefault="006A092E" w:rsidP="00342EF7">
            <w:pPr>
              <w:widowControl w:val="0"/>
              <w:tabs>
                <w:tab w:val="left" w:leader="dot" w:pos="3600"/>
              </w:tabs>
              <w:bidi/>
              <w:rPr>
                <w:rFonts w:ascii="MB Lateefi" w:hAnsi="MB Lateefi" w:cs="MB Lateefi"/>
                <w:color w:val="000000"/>
                <w:rtl/>
                <w:lang w:bidi="sd-Arab-PK"/>
              </w:rPr>
            </w:pPr>
            <w:r w:rsidRPr="00775583">
              <w:rPr>
                <w:rFonts w:ascii="MB Lateefi" w:hAnsi="MB Lateefi" w:cs="MB Lateefi" w:hint="cs"/>
                <w:color w:val="000000"/>
                <w:rtl/>
                <w:lang w:bidi="sd-Arab-PK"/>
              </w:rPr>
              <w:t>فارم سيريل نمبر (پاڻمرادو)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3A4CF6" w14:textId="5CC985DA" w:rsidR="003F0974" w:rsidRPr="00775583" w:rsidRDefault="006A092E" w:rsidP="00282F5C">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B3</w:t>
            </w:r>
          </w:p>
        </w:tc>
      </w:tr>
      <w:tr w:rsidR="00F20610" w:rsidRPr="00775583" w14:paraId="528A85E7"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499D41" w14:textId="77777777" w:rsidR="00F20610" w:rsidRPr="00775583" w:rsidRDefault="00F20610" w:rsidP="00F20610">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228BC6" w14:textId="08EAA5A3" w:rsidR="00F20610" w:rsidRPr="00775583" w:rsidRDefault="00CE673A" w:rsidP="00CE673A">
            <w:pPr>
              <w:tabs>
                <w:tab w:val="right" w:leader="dot" w:pos="4464"/>
                <w:tab w:val="right" w:pos="5181"/>
              </w:tabs>
              <w:ind w:left="144" w:hanging="144"/>
              <w:contextualSpacing/>
              <w:jc w:val="right"/>
              <w:rPr>
                <w:rFonts w:ascii="MB Lateefi" w:hAnsi="MB Lateefi" w:cs="MB Lateefi"/>
                <w:sz w:val="20"/>
                <w:szCs w:val="20"/>
                <w:lang w:val="en-GB" w:bidi="sd-Arab-PK"/>
              </w:rPr>
            </w:pPr>
            <w:r w:rsidRPr="00775583">
              <w:rPr>
                <w:rFonts w:ascii="MB Lateefi" w:hAnsi="MB Lateefi" w:cs="MB Lateefi"/>
                <w:sz w:val="20"/>
                <w:szCs w:val="20"/>
                <w:rtl/>
                <w:lang w:val="en-GB" w:bidi="sd-Arab-PK"/>
              </w:rPr>
              <w:t>سنڌ</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58F782" w14:textId="1BC9E0CA" w:rsidR="00F20610" w:rsidRPr="00775583" w:rsidRDefault="00F20610" w:rsidP="00F20610">
            <w:pPr>
              <w:widowControl w:val="0"/>
              <w:tabs>
                <w:tab w:val="left" w:leader="dot" w:pos="3600"/>
              </w:tabs>
              <w:bidi/>
              <w:rPr>
                <w:rFonts w:ascii="MB Lateefi" w:hAnsi="MB Lateefi" w:cs="MB Lateefi"/>
                <w:color w:val="000000"/>
                <w:rtl/>
                <w:lang w:bidi="sd-Arab-PK"/>
              </w:rPr>
            </w:pPr>
            <w:r w:rsidRPr="00775583">
              <w:rPr>
                <w:rFonts w:ascii="MB Lateefi" w:hAnsi="MB Lateefi" w:cs="MB Lateefi" w:hint="cs"/>
                <w:color w:val="000000"/>
                <w:rtl/>
                <w:lang w:bidi="sd-Arab-PK"/>
              </w:rPr>
              <w:t>صوبو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1C0221" w14:textId="57D4923E" w:rsidR="00F20610" w:rsidRPr="00775583" w:rsidRDefault="00FA6590" w:rsidP="00F20610">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B4</w:t>
            </w:r>
          </w:p>
        </w:tc>
      </w:tr>
      <w:tr w:rsidR="00CE673A" w:rsidRPr="00775583" w14:paraId="145FCD2E"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3FC78F" w14:textId="77777777" w:rsidR="00CE673A" w:rsidRPr="00775583" w:rsidRDefault="00CE673A" w:rsidP="00CE673A">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D78E37" w14:textId="4AD33BEE" w:rsidR="00CE673A" w:rsidRPr="00775583" w:rsidRDefault="00CE673A" w:rsidP="00CE673A">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Fonts w:ascii="MB Lateefi" w:hAnsi="MB Lateefi" w:cs="MB Lateefi"/>
                <w:sz w:val="20"/>
                <w:szCs w:val="20"/>
                <w:rtl/>
                <w:lang w:bidi="sd-Arab-PK"/>
              </w:rPr>
              <w:t>ٽنڊو محمد خان</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77C8F1" w14:textId="6AD01176" w:rsidR="00CE673A" w:rsidRPr="00775583" w:rsidRDefault="00CE673A" w:rsidP="00CE673A">
            <w:pPr>
              <w:widowControl w:val="0"/>
              <w:tabs>
                <w:tab w:val="left" w:leader="dot" w:pos="3600"/>
              </w:tabs>
              <w:bidi/>
              <w:rPr>
                <w:rFonts w:ascii="MB Lateefi" w:hAnsi="MB Lateefi" w:cs="MB Lateefi"/>
                <w:color w:val="000000"/>
                <w:rtl/>
                <w:lang w:bidi="sd-Arab-PK"/>
              </w:rPr>
            </w:pPr>
            <w:r w:rsidRPr="00775583">
              <w:rPr>
                <w:rFonts w:ascii="MB Lateefi" w:hAnsi="MB Lateefi" w:cs="MB Lateefi" w:hint="cs"/>
                <w:color w:val="000000"/>
                <w:rtl/>
                <w:lang w:bidi="sd-Arab-PK"/>
              </w:rPr>
              <w:t>ضلعو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64B425" w14:textId="0EEC5A6F" w:rsidR="00CE673A" w:rsidRPr="00775583" w:rsidRDefault="00CE673A" w:rsidP="00CE673A">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B5</w:t>
            </w:r>
          </w:p>
        </w:tc>
      </w:tr>
      <w:tr w:rsidR="00CE673A" w:rsidRPr="00775583" w14:paraId="5D8FC3CC"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F1A1B" w14:textId="77777777" w:rsidR="00CE673A" w:rsidRPr="00775583" w:rsidRDefault="00CE673A" w:rsidP="00CE673A">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AF0330" w14:textId="77777777" w:rsidR="00CE673A" w:rsidRPr="00775583" w:rsidRDefault="00CE673A" w:rsidP="00CE673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 xml:space="preserve">ٽنڊو محمد خان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cs"/>
                <w:b/>
                <w:i w:val="0"/>
                <w:iCs w:val="0"/>
                <w:sz w:val="20"/>
                <w:szCs w:val="20"/>
                <w:rtl/>
              </w:rPr>
              <w:t>1</w:t>
            </w:r>
          </w:p>
          <w:p w14:paraId="691A073A" w14:textId="7EC265C6" w:rsidR="00CE673A" w:rsidRPr="00775583" w:rsidRDefault="00CE673A" w:rsidP="00CE673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 xml:space="preserve">ٽنڊو غلام حيدر </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cs"/>
                <w:b/>
                <w:i w:val="0"/>
                <w:iCs w:val="0"/>
                <w:sz w:val="20"/>
                <w:szCs w:val="20"/>
                <w:rtl/>
              </w:rPr>
              <w:t>2</w:t>
            </w:r>
          </w:p>
          <w:p w14:paraId="07A940B9" w14:textId="55814D95" w:rsidR="00CE673A" w:rsidRPr="00775583" w:rsidRDefault="00D1655C" w:rsidP="00D1655C">
            <w:pPr>
              <w:pStyle w:val="Style39"/>
              <w:widowControl/>
              <w:tabs>
                <w:tab w:val="right" w:leader="hyphen" w:pos="4320"/>
                <w:tab w:val="left" w:pos="4752"/>
              </w:tabs>
              <w:bidi/>
              <w:spacing w:line="240" w:lineRule="auto"/>
              <w:ind w:right="-115"/>
              <w:rPr>
                <w:rFonts w:ascii="MB Lateefi" w:hAnsi="MB Lateefi" w:cs="MB Lateefi"/>
                <w:b/>
                <w:sz w:val="20"/>
                <w:szCs w:val="20"/>
                <w:lang w:bidi="sd-Arab-PK"/>
              </w:rPr>
            </w:pPr>
            <w:r w:rsidRPr="00775583">
              <w:rPr>
                <w:rStyle w:val="FontStyle85"/>
                <w:rFonts w:ascii="MB Lateefi" w:hAnsi="MB Lateefi" w:cs="MB Lateefi" w:hint="cs"/>
                <w:b/>
                <w:i w:val="0"/>
                <w:iCs w:val="0"/>
                <w:sz w:val="20"/>
                <w:szCs w:val="20"/>
                <w:rtl/>
              </w:rPr>
              <w:t xml:space="preserve">بلڙي شاھ ڪريم </w:t>
            </w:r>
            <w:r w:rsidRPr="00775583">
              <w:rPr>
                <w:rStyle w:val="FontStyle85"/>
                <w:rFonts w:ascii="MB Lateefi" w:hAnsi="MB Lateefi" w:cs="MB Lateefi"/>
                <w:b/>
                <w:i w:val="0"/>
                <w:iCs w:val="0"/>
                <w:sz w:val="20"/>
                <w:szCs w:val="20"/>
              </w:rPr>
              <w:tab/>
            </w:r>
            <w:r w:rsidR="00795003" w:rsidRPr="00775583">
              <w:rPr>
                <w:rStyle w:val="FontStyle85"/>
                <w:rFonts w:ascii="MB Lateefi" w:hAnsi="MB Lateefi" w:cs="MB Lateefi" w:hint="cs"/>
                <w:b/>
                <w:i w:val="0"/>
                <w:iCs w:val="0"/>
                <w:sz w:val="20"/>
                <w:szCs w:val="20"/>
                <w:rtl/>
                <w:lang w:bidi="sd-Arab-PK"/>
              </w:rPr>
              <w:t>3</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24B48E" w14:textId="7F7D4B69" w:rsidR="00CE673A" w:rsidRPr="00775583" w:rsidRDefault="00CE673A" w:rsidP="00CE673A">
            <w:pPr>
              <w:widowControl w:val="0"/>
              <w:tabs>
                <w:tab w:val="left" w:leader="dot" w:pos="3600"/>
              </w:tabs>
              <w:bidi/>
              <w:rPr>
                <w:rFonts w:ascii="MB Lateefi" w:hAnsi="MB Lateefi" w:cs="MB Lateefi"/>
                <w:color w:val="000000"/>
                <w:rtl/>
                <w:lang w:bidi="sd-Arab-PK"/>
              </w:rPr>
            </w:pPr>
            <w:r w:rsidRPr="00775583">
              <w:rPr>
                <w:rFonts w:ascii="MB Lateefi" w:hAnsi="MB Lateefi" w:cs="MB Lateefi" w:hint="cs"/>
                <w:color w:val="000000"/>
                <w:rtl/>
                <w:lang w:bidi="sd-Arab-PK"/>
              </w:rPr>
              <w:t>تعلقو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2F59AB" w14:textId="2E1996C1" w:rsidR="00CE673A" w:rsidRPr="00775583" w:rsidRDefault="00CE673A" w:rsidP="00CE673A">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B6</w:t>
            </w:r>
          </w:p>
        </w:tc>
      </w:tr>
      <w:tr w:rsidR="0055544B" w:rsidRPr="00775583" w14:paraId="7652F602"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574F4F" w14:textId="77777777" w:rsidR="0055544B" w:rsidRPr="00775583" w:rsidRDefault="0055544B" w:rsidP="0055544B">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A809D" w14:textId="2658856B" w:rsidR="0055544B" w:rsidRPr="00775583" w:rsidRDefault="0055544B" w:rsidP="00206D49">
            <w:pPr>
              <w:tabs>
                <w:tab w:val="right" w:leader="dot" w:pos="4464"/>
                <w:tab w:val="right" w:pos="5181"/>
              </w:tabs>
              <w:bidi/>
              <w:ind w:left="144" w:hanging="144"/>
              <w:contextualSpacing/>
              <w:rPr>
                <w:rFonts w:cstheme="minorHAnsi"/>
                <w:sz w:val="20"/>
                <w:szCs w:val="20"/>
                <w:lang w:val="en-GB" w:bidi="ur-PK"/>
              </w:rPr>
            </w:pPr>
            <w:r w:rsidRPr="00775583">
              <w:rPr>
                <w:rFonts w:ascii="MB Lateefi" w:eastAsia="Times New Roman" w:hAnsi="MB Lateefi" w:cs="MB Lateefi"/>
                <w:color w:val="000000"/>
                <w:sz w:val="20"/>
                <w:szCs w:val="20"/>
                <w:rtl/>
                <w:lang w:bidi="sd-Arab-PK"/>
                <w:rPrChange w:id="0" w:author="Iqbal Ameerali" w:date="2020-10-08T11:45:00Z">
                  <w:rPr>
                    <w:rFonts w:ascii="MB Lateefi" w:eastAsia="Times New Roman" w:hAnsi="MB Lateefi" w:cs="MB Lateefi"/>
                    <w:color w:val="000000"/>
                    <w:sz w:val="20"/>
                    <w:szCs w:val="20"/>
                    <w:highlight w:val="cyan"/>
                    <w:rtl/>
                    <w:lang w:bidi="sd-Arab-PK"/>
                  </w:rPr>
                </w:rPrChange>
              </w:rPr>
              <w:t xml:space="preserve">1 </w:t>
            </w:r>
            <w:r w:rsidRPr="00775583">
              <w:rPr>
                <w:rFonts w:ascii="MB Lateefi" w:eastAsia="Times New Roman" w:hAnsi="MB Lateefi" w:cs="MB Lateefi"/>
                <w:color w:val="000000"/>
                <w:sz w:val="20"/>
                <w:szCs w:val="20"/>
                <w:rtl/>
                <w:rPrChange w:id="1" w:author="Iqbal Ameerali" w:date="2020-10-08T11:45:00Z">
                  <w:rPr>
                    <w:rFonts w:ascii="MB Lateefi" w:eastAsia="Times New Roman" w:hAnsi="MB Lateefi" w:cs="MB Lateefi"/>
                    <w:color w:val="000000"/>
                    <w:sz w:val="20"/>
                    <w:szCs w:val="20"/>
                    <w:highlight w:val="cyan"/>
                    <w:rtl/>
                  </w:rPr>
                </w:rPrChange>
              </w:rPr>
              <w:t>لاکا</w:t>
            </w:r>
            <w:r w:rsidRPr="00775583">
              <w:rPr>
                <w:rFonts w:ascii="MB Lateefi" w:eastAsia="Times New Roman" w:hAnsi="MB Lateefi" w:cs="MB Lateefi" w:hint="cs"/>
                <w:color w:val="000000"/>
                <w:sz w:val="20"/>
                <w:szCs w:val="20"/>
                <w:rtl/>
                <w:rPrChange w:id="2" w:author="Iqbal Ameerali" w:date="2020-10-08T11:45:00Z">
                  <w:rPr>
                    <w:rFonts w:ascii="MB Lateefi" w:eastAsia="Times New Roman" w:hAnsi="MB Lateefi" w:cs="MB Lateefi" w:hint="cs"/>
                    <w:color w:val="000000"/>
                    <w:sz w:val="20"/>
                    <w:szCs w:val="20"/>
                    <w:highlight w:val="cyan"/>
                    <w:rtl/>
                  </w:rPr>
                </w:rPrChange>
              </w:rPr>
              <w:t>ٽ</w:t>
            </w:r>
            <w:r w:rsidRPr="00775583">
              <w:rPr>
                <w:rFonts w:ascii="MB Lateefi" w:eastAsia="Times New Roman" w:hAnsi="MB Lateefi" w:cs="MB Lateefi"/>
                <w:color w:val="000000"/>
                <w:sz w:val="20"/>
                <w:szCs w:val="20"/>
                <w:rtl/>
                <w:lang w:bidi="sd-Arab-PK"/>
                <w:rPrChange w:id="3" w:author="Iqbal Ameerali" w:date="2020-10-08T11:45:00Z">
                  <w:rPr>
                    <w:rFonts w:ascii="MB Lateefi" w:eastAsia="Times New Roman" w:hAnsi="MB Lateefi" w:cs="MB Lateefi"/>
                    <w:color w:val="000000"/>
                    <w:sz w:val="20"/>
                    <w:szCs w:val="20"/>
                    <w:highlight w:val="cyan"/>
                    <w:rtl/>
                    <w:lang w:bidi="sd-Arab-PK"/>
                  </w:rPr>
                </w:rPrChange>
              </w:rPr>
              <w:t xml:space="preserve">، 2. </w:t>
            </w:r>
            <w:r w:rsidRPr="00775583">
              <w:rPr>
                <w:rFonts w:ascii="MB Lateefi" w:eastAsia="Times New Roman" w:hAnsi="MB Lateefi" w:cs="MB Lateefi"/>
                <w:color w:val="000000"/>
                <w:sz w:val="20"/>
                <w:szCs w:val="20"/>
                <w:rtl/>
                <w:rPrChange w:id="4" w:author="Iqbal Ameerali" w:date="2020-10-08T11:45:00Z">
                  <w:rPr>
                    <w:rFonts w:ascii="MB Lateefi" w:eastAsia="Times New Roman" w:hAnsi="MB Lateefi" w:cs="MB Lateefi"/>
                    <w:color w:val="000000"/>
                    <w:sz w:val="20"/>
                    <w:szCs w:val="20"/>
                    <w:highlight w:val="cyan"/>
                    <w:rtl/>
                  </w:rPr>
                </w:rPrChange>
              </w:rPr>
              <w:t xml:space="preserve">شيخ </w:t>
            </w:r>
            <w:r w:rsidRPr="00775583">
              <w:rPr>
                <w:rFonts w:ascii="MB Lateefi" w:eastAsia="Times New Roman" w:hAnsi="MB Lateefi" w:cs="MB Lateefi" w:hint="cs"/>
                <w:color w:val="000000"/>
                <w:sz w:val="20"/>
                <w:szCs w:val="20"/>
                <w:rtl/>
                <w:rPrChange w:id="5" w:author="Iqbal Ameerali" w:date="2020-10-08T11:45:00Z">
                  <w:rPr>
                    <w:rFonts w:ascii="MB Lateefi" w:eastAsia="Times New Roman" w:hAnsi="MB Lateefi" w:cs="MB Lateefi" w:hint="cs"/>
                    <w:color w:val="000000"/>
                    <w:sz w:val="20"/>
                    <w:szCs w:val="20"/>
                    <w:highlight w:val="cyan"/>
                    <w:rtl/>
                  </w:rPr>
                </w:rPrChange>
              </w:rPr>
              <w:t>ڀ</w:t>
            </w:r>
            <w:r w:rsidRPr="00775583">
              <w:rPr>
                <w:rFonts w:ascii="MB Lateefi" w:eastAsia="Times New Roman" w:hAnsi="MB Lateefi" w:cs="MB Lateefi" w:hint="eastAsia"/>
                <w:color w:val="000000"/>
                <w:sz w:val="20"/>
                <w:szCs w:val="20"/>
                <w:rtl/>
                <w:rPrChange w:id="6" w:author="Iqbal Ameerali" w:date="2020-10-08T11:45:00Z">
                  <w:rPr>
                    <w:rFonts w:ascii="MB Lateefi" w:eastAsia="Times New Roman" w:hAnsi="MB Lateefi" w:cs="MB Lateefi" w:hint="eastAsia"/>
                    <w:color w:val="000000"/>
                    <w:sz w:val="20"/>
                    <w:szCs w:val="20"/>
                    <w:highlight w:val="cyan"/>
                    <w:rtl/>
                  </w:rPr>
                </w:rPrChange>
              </w:rPr>
              <w:t>ر</w:t>
            </w:r>
            <w:r w:rsidRPr="00775583">
              <w:rPr>
                <w:rFonts w:ascii="MB Lateefi" w:eastAsia="Times New Roman" w:hAnsi="MB Lateefi" w:cs="MB Lateefi" w:hint="cs"/>
                <w:color w:val="000000"/>
                <w:sz w:val="20"/>
                <w:szCs w:val="20"/>
                <w:rtl/>
                <w:rPrChange w:id="7" w:author="Iqbal Ameerali" w:date="2020-10-08T11:45:00Z">
                  <w:rPr>
                    <w:rFonts w:ascii="MB Lateefi" w:eastAsia="Times New Roman" w:hAnsi="MB Lateefi" w:cs="MB Lateefi" w:hint="cs"/>
                    <w:color w:val="000000"/>
                    <w:sz w:val="20"/>
                    <w:szCs w:val="20"/>
                    <w:highlight w:val="cyan"/>
                    <w:rtl/>
                  </w:rPr>
                </w:rPrChange>
              </w:rPr>
              <w:t>ڪ</w:t>
            </w:r>
            <w:r w:rsidRPr="00775583">
              <w:rPr>
                <w:rFonts w:ascii="MB Lateefi" w:eastAsia="Times New Roman" w:hAnsi="MB Lateefi" w:cs="MB Lateefi" w:hint="eastAsia"/>
                <w:color w:val="000000"/>
                <w:sz w:val="20"/>
                <w:szCs w:val="20"/>
                <w:rtl/>
                <w:rPrChange w:id="8" w:author="Iqbal Ameerali" w:date="2020-10-08T11:45:00Z">
                  <w:rPr>
                    <w:rFonts w:ascii="MB Lateefi" w:eastAsia="Times New Roman" w:hAnsi="MB Lateefi" w:cs="MB Lateefi" w:hint="eastAsia"/>
                    <w:color w:val="000000"/>
                    <w:sz w:val="20"/>
                    <w:szCs w:val="20"/>
                    <w:highlight w:val="cyan"/>
                    <w:rtl/>
                  </w:rPr>
                </w:rPrChange>
              </w:rPr>
              <w:t>يو</w:t>
            </w:r>
            <w:r w:rsidRPr="00775583">
              <w:rPr>
                <w:rFonts w:ascii="MB Lateefi" w:eastAsia="Times New Roman" w:hAnsi="MB Lateefi" w:cs="MB Lateefi"/>
                <w:color w:val="000000"/>
                <w:sz w:val="20"/>
                <w:szCs w:val="20"/>
                <w:rtl/>
                <w:lang w:bidi="sd-Arab-PK"/>
                <w:rPrChange w:id="9" w:author="Iqbal Ameerali" w:date="2020-10-08T11:45:00Z">
                  <w:rPr>
                    <w:rFonts w:ascii="MB Lateefi" w:eastAsia="Times New Roman" w:hAnsi="MB Lateefi" w:cs="MB Lateefi"/>
                    <w:color w:val="000000"/>
                    <w:sz w:val="20"/>
                    <w:szCs w:val="20"/>
                    <w:highlight w:val="cyan"/>
                    <w:rtl/>
                    <w:lang w:bidi="sd-Arab-PK"/>
                  </w:rPr>
                </w:rPrChange>
              </w:rPr>
              <w:t xml:space="preserve">، 3. </w:t>
            </w:r>
            <w:r w:rsidRPr="00775583">
              <w:rPr>
                <w:rFonts w:ascii="MB Lateefi" w:eastAsia="Times New Roman" w:hAnsi="MB Lateefi" w:cs="MB Lateefi" w:hint="cs"/>
                <w:color w:val="000000"/>
                <w:sz w:val="20"/>
                <w:szCs w:val="20"/>
                <w:rtl/>
                <w:rPrChange w:id="10" w:author="Iqbal Ameerali" w:date="2020-10-08T11:45:00Z">
                  <w:rPr>
                    <w:rFonts w:ascii="MB Lateefi" w:eastAsia="Times New Roman" w:hAnsi="MB Lateefi" w:cs="MB Lateefi" w:hint="cs"/>
                    <w:color w:val="000000"/>
                    <w:sz w:val="20"/>
                    <w:szCs w:val="20"/>
                    <w:highlight w:val="cyan"/>
                    <w:rtl/>
                  </w:rPr>
                </w:rPrChange>
              </w:rPr>
              <w:t>ٽ</w:t>
            </w:r>
            <w:r w:rsidRPr="00775583">
              <w:rPr>
                <w:rFonts w:ascii="MB Lateefi" w:eastAsia="Times New Roman" w:hAnsi="MB Lateefi" w:cs="MB Lateefi" w:hint="eastAsia"/>
                <w:color w:val="000000"/>
                <w:sz w:val="20"/>
                <w:szCs w:val="20"/>
                <w:rtl/>
                <w:rPrChange w:id="11" w:author="Iqbal Ameerali" w:date="2020-10-08T11:45:00Z">
                  <w:rPr>
                    <w:rFonts w:ascii="MB Lateefi" w:eastAsia="Times New Roman" w:hAnsi="MB Lateefi" w:cs="MB Lateefi" w:hint="eastAsia"/>
                    <w:color w:val="000000"/>
                    <w:sz w:val="20"/>
                    <w:szCs w:val="20"/>
                    <w:highlight w:val="cyan"/>
                    <w:rtl/>
                  </w:rPr>
                </w:rPrChange>
              </w:rPr>
              <w:t>ن</w:t>
            </w:r>
            <w:r w:rsidRPr="00775583">
              <w:rPr>
                <w:rFonts w:ascii="MB Lateefi" w:eastAsia="Times New Roman" w:hAnsi="MB Lateefi" w:cs="MB Lateefi" w:hint="cs"/>
                <w:color w:val="000000"/>
                <w:sz w:val="20"/>
                <w:szCs w:val="20"/>
                <w:rtl/>
                <w:rPrChange w:id="12" w:author="Iqbal Ameerali" w:date="2020-10-08T11:45:00Z">
                  <w:rPr>
                    <w:rFonts w:ascii="MB Lateefi" w:eastAsia="Times New Roman" w:hAnsi="MB Lateefi" w:cs="MB Lateefi" w:hint="cs"/>
                    <w:color w:val="000000"/>
                    <w:sz w:val="20"/>
                    <w:szCs w:val="20"/>
                    <w:highlight w:val="cyan"/>
                    <w:rtl/>
                  </w:rPr>
                </w:rPrChange>
              </w:rPr>
              <w:t>ڊ</w:t>
            </w:r>
            <w:r w:rsidRPr="00775583">
              <w:rPr>
                <w:rFonts w:ascii="MB Lateefi" w:eastAsia="Times New Roman" w:hAnsi="MB Lateefi" w:cs="MB Lateefi" w:hint="eastAsia"/>
                <w:color w:val="000000"/>
                <w:sz w:val="20"/>
                <w:szCs w:val="20"/>
                <w:rtl/>
                <w:rPrChange w:id="13" w:author="Iqbal Ameerali" w:date="2020-10-08T11:45:00Z">
                  <w:rPr>
                    <w:rFonts w:ascii="MB Lateefi" w:eastAsia="Times New Roman" w:hAnsi="MB Lateefi" w:cs="MB Lateefi" w:hint="eastAsia"/>
                    <w:color w:val="000000"/>
                    <w:sz w:val="20"/>
                    <w:szCs w:val="20"/>
                    <w:highlight w:val="cyan"/>
                    <w:rtl/>
                  </w:rPr>
                </w:rPrChange>
              </w:rPr>
              <w:t>و</w:t>
            </w:r>
            <w:r w:rsidRPr="00775583">
              <w:rPr>
                <w:rFonts w:ascii="MB Lateefi" w:eastAsia="Times New Roman" w:hAnsi="MB Lateefi" w:cs="MB Lateefi"/>
                <w:color w:val="000000"/>
                <w:sz w:val="20"/>
                <w:szCs w:val="20"/>
                <w:rtl/>
                <w:rPrChange w:id="14" w:author="Iqbal Ameerali" w:date="2020-10-08T11:45:00Z">
                  <w:rPr>
                    <w:rFonts w:ascii="MB Lateefi" w:eastAsia="Times New Roman" w:hAnsi="MB Lateefi" w:cs="MB Lateefi"/>
                    <w:color w:val="000000"/>
                    <w:sz w:val="20"/>
                    <w:szCs w:val="20"/>
                    <w:highlight w:val="cyan"/>
                    <w:rtl/>
                  </w:rPr>
                </w:rPrChange>
              </w:rPr>
              <w:t xml:space="preserve"> </w:t>
            </w:r>
            <w:r w:rsidRPr="00775583">
              <w:rPr>
                <w:rFonts w:ascii="MB Lateefi" w:eastAsia="Times New Roman" w:hAnsi="MB Lateefi" w:cs="MB Lateefi" w:hint="eastAsia"/>
                <w:color w:val="000000"/>
                <w:sz w:val="20"/>
                <w:szCs w:val="20"/>
                <w:rtl/>
                <w:rPrChange w:id="15" w:author="Iqbal Ameerali" w:date="2020-10-08T11:45:00Z">
                  <w:rPr>
                    <w:rFonts w:ascii="MB Lateefi" w:eastAsia="Times New Roman" w:hAnsi="MB Lateefi" w:cs="MB Lateefi" w:hint="eastAsia"/>
                    <w:color w:val="000000"/>
                    <w:sz w:val="20"/>
                    <w:szCs w:val="20"/>
                    <w:highlight w:val="cyan"/>
                    <w:rtl/>
                  </w:rPr>
                </w:rPrChange>
              </w:rPr>
              <w:t>سائينداد</w:t>
            </w:r>
            <w:r w:rsidRPr="00775583">
              <w:rPr>
                <w:rFonts w:ascii="MB Lateefi" w:eastAsia="Times New Roman" w:hAnsi="MB Lateefi" w:cs="MB Lateefi"/>
                <w:color w:val="000000"/>
                <w:sz w:val="20"/>
                <w:szCs w:val="20"/>
                <w:rtl/>
                <w:lang w:bidi="sd-Arab-PK"/>
                <w:rPrChange w:id="16" w:author="Iqbal Ameerali" w:date="2020-10-08T11:45:00Z">
                  <w:rPr>
                    <w:rFonts w:ascii="MB Lateefi" w:eastAsia="Times New Roman" w:hAnsi="MB Lateefi" w:cs="MB Lateefi"/>
                    <w:color w:val="000000"/>
                    <w:sz w:val="20"/>
                    <w:szCs w:val="20"/>
                    <w:highlight w:val="cyan"/>
                    <w:rtl/>
                    <w:lang w:bidi="sd-Arab-PK"/>
                  </w:rPr>
                </w:rPrChange>
              </w:rPr>
              <w:t xml:space="preserve">، 4. </w:t>
            </w:r>
            <w:r w:rsidR="00B74562" w:rsidRPr="00775583">
              <w:rPr>
                <w:rFonts w:ascii="MB Lateefi" w:eastAsia="Times New Roman" w:hAnsi="MB Lateefi" w:cs="MB Lateefi" w:hint="cs"/>
                <w:color w:val="000000"/>
                <w:sz w:val="20"/>
                <w:szCs w:val="20"/>
                <w:rtl/>
                <w:rPrChange w:id="17" w:author="Iqbal Ameerali" w:date="2020-10-08T11:45:00Z">
                  <w:rPr>
                    <w:rFonts w:ascii="MB Lateefi" w:eastAsia="Times New Roman" w:hAnsi="MB Lateefi" w:cs="MB Lateefi" w:hint="cs"/>
                    <w:color w:val="000000"/>
                    <w:sz w:val="20"/>
                    <w:szCs w:val="20"/>
                    <w:highlight w:val="cyan"/>
                    <w:rtl/>
                  </w:rPr>
                </w:rPrChange>
              </w:rPr>
              <w:t>ڏ</w:t>
            </w:r>
            <w:r w:rsidR="00B74562" w:rsidRPr="00775583">
              <w:rPr>
                <w:rFonts w:ascii="MB Lateefi" w:eastAsia="Times New Roman" w:hAnsi="MB Lateefi" w:cs="MB Lateefi" w:hint="eastAsia"/>
                <w:color w:val="000000"/>
                <w:sz w:val="20"/>
                <w:szCs w:val="20"/>
                <w:rtl/>
                <w:rPrChange w:id="18" w:author="Iqbal Ameerali" w:date="2020-10-08T11:45:00Z">
                  <w:rPr>
                    <w:rFonts w:ascii="MB Lateefi" w:eastAsia="Times New Roman" w:hAnsi="MB Lateefi" w:cs="MB Lateefi" w:hint="eastAsia"/>
                    <w:color w:val="000000"/>
                    <w:sz w:val="20"/>
                    <w:szCs w:val="20"/>
                    <w:highlight w:val="cyan"/>
                    <w:rtl/>
                  </w:rPr>
                </w:rPrChange>
              </w:rPr>
              <w:t>ندو</w:t>
            </w:r>
            <w:r w:rsidR="00B74562" w:rsidRPr="00775583">
              <w:rPr>
                <w:rFonts w:ascii="MB Lateefi" w:eastAsia="Times New Roman" w:hAnsi="MB Lateefi" w:cs="MB Lateefi"/>
                <w:color w:val="000000"/>
                <w:sz w:val="20"/>
                <w:szCs w:val="20"/>
                <w:rPrChange w:id="19" w:author="Iqbal Ameerali" w:date="2020-10-08T11:45:00Z">
                  <w:rPr>
                    <w:rFonts w:ascii="MB Lateefi" w:eastAsia="Times New Roman" w:hAnsi="MB Lateefi" w:cs="MB Lateefi"/>
                    <w:color w:val="000000"/>
                    <w:sz w:val="20"/>
                    <w:szCs w:val="20"/>
                    <w:highlight w:val="cyan"/>
                  </w:rPr>
                </w:rPrChange>
              </w:rPr>
              <w:t xml:space="preserve"> </w:t>
            </w:r>
            <w:r w:rsidR="00B74562" w:rsidRPr="00775583">
              <w:rPr>
                <w:rFonts w:ascii="MB Lateefi" w:eastAsia="Times New Roman" w:hAnsi="MB Lateefi" w:cs="MB Lateefi"/>
                <w:color w:val="000000"/>
                <w:sz w:val="20"/>
                <w:szCs w:val="20"/>
                <w:rtl/>
                <w:lang w:bidi="sd-Arab-PK"/>
                <w:rPrChange w:id="20" w:author="Iqbal Ameerali" w:date="2020-10-08T11:45:00Z">
                  <w:rPr>
                    <w:rFonts w:ascii="MB Lateefi" w:eastAsia="Times New Roman" w:hAnsi="MB Lateefi" w:cs="MB Lateefi"/>
                    <w:color w:val="000000"/>
                    <w:sz w:val="20"/>
                    <w:szCs w:val="20"/>
                    <w:highlight w:val="cyan"/>
                    <w:rtl/>
                    <w:lang w:bidi="sd-Arab-PK"/>
                  </w:rPr>
                </w:rPrChange>
              </w:rPr>
              <w:t xml:space="preserve">5. </w:t>
            </w:r>
            <w:r w:rsidR="00B74562" w:rsidRPr="00775583">
              <w:rPr>
                <w:rFonts w:ascii="MB Lateefi" w:eastAsia="Times New Roman" w:hAnsi="MB Lateefi" w:cs="MB Lateefi"/>
                <w:color w:val="000000"/>
                <w:sz w:val="20"/>
                <w:szCs w:val="20"/>
                <w:rtl/>
                <w:rPrChange w:id="21" w:author="Iqbal Ameerali" w:date="2020-10-08T11:45:00Z">
                  <w:rPr>
                    <w:rFonts w:ascii="MB Lateefi" w:eastAsia="Times New Roman" w:hAnsi="MB Lateefi" w:cs="MB Lateefi"/>
                    <w:color w:val="000000"/>
                    <w:sz w:val="20"/>
                    <w:szCs w:val="20"/>
                    <w:highlight w:val="cyan"/>
                    <w:rtl/>
                  </w:rPr>
                </w:rPrChange>
              </w:rPr>
              <w:t>غلام شاھ باگ</w:t>
            </w:r>
            <w:r w:rsidR="00B74562" w:rsidRPr="00775583">
              <w:rPr>
                <w:rFonts w:ascii="MB Lateefi" w:eastAsia="Times New Roman" w:hAnsi="MB Lateefi" w:cs="MB Lateefi" w:hint="cs"/>
                <w:color w:val="000000"/>
                <w:sz w:val="20"/>
                <w:szCs w:val="20"/>
                <w:rtl/>
                <w:rPrChange w:id="22" w:author="Iqbal Ameerali" w:date="2020-10-08T11:45:00Z">
                  <w:rPr>
                    <w:rFonts w:ascii="MB Lateefi" w:eastAsia="Times New Roman" w:hAnsi="MB Lateefi" w:cs="MB Lateefi" w:hint="cs"/>
                    <w:color w:val="000000"/>
                    <w:sz w:val="20"/>
                    <w:szCs w:val="20"/>
                    <w:highlight w:val="cyan"/>
                    <w:rtl/>
                  </w:rPr>
                </w:rPrChange>
              </w:rPr>
              <w:t>ڙ</w:t>
            </w:r>
            <w:r w:rsidR="00B74562" w:rsidRPr="00775583">
              <w:rPr>
                <w:rFonts w:ascii="MB Lateefi" w:eastAsia="Times New Roman" w:hAnsi="MB Lateefi" w:cs="MB Lateefi" w:hint="eastAsia"/>
                <w:color w:val="000000"/>
                <w:sz w:val="20"/>
                <w:szCs w:val="20"/>
                <w:rtl/>
                <w:rPrChange w:id="23" w:author="Iqbal Ameerali" w:date="2020-10-08T11:45:00Z">
                  <w:rPr>
                    <w:rFonts w:ascii="MB Lateefi" w:eastAsia="Times New Roman" w:hAnsi="MB Lateefi" w:cs="MB Lateefi" w:hint="eastAsia"/>
                    <w:color w:val="000000"/>
                    <w:sz w:val="20"/>
                    <w:szCs w:val="20"/>
                    <w:highlight w:val="cyan"/>
                    <w:rtl/>
                  </w:rPr>
                </w:rPrChange>
              </w:rPr>
              <w:t>ا</w:t>
            </w:r>
            <w:r w:rsidR="00B74562" w:rsidRPr="00775583">
              <w:rPr>
                <w:rFonts w:ascii="MB Lateefi" w:eastAsia="Times New Roman" w:hAnsi="MB Lateefi" w:cs="MB Lateefi" w:hint="cs"/>
                <w:color w:val="000000"/>
                <w:sz w:val="20"/>
                <w:szCs w:val="20"/>
                <w:rtl/>
                <w:rPrChange w:id="24" w:author="Iqbal Ameerali" w:date="2020-10-08T11:45:00Z">
                  <w:rPr>
                    <w:rFonts w:ascii="MB Lateefi" w:eastAsia="Times New Roman" w:hAnsi="MB Lateefi" w:cs="MB Lateefi" w:hint="cs"/>
                    <w:color w:val="000000"/>
                    <w:sz w:val="20"/>
                    <w:szCs w:val="20"/>
                    <w:highlight w:val="cyan"/>
                    <w:rtl/>
                  </w:rPr>
                </w:rPrChange>
              </w:rPr>
              <w:t>ڻ</w:t>
            </w:r>
            <w:r w:rsidR="00B74562" w:rsidRPr="00775583">
              <w:rPr>
                <w:rFonts w:ascii="MB Lateefi" w:eastAsia="Times New Roman" w:hAnsi="MB Lateefi" w:cs="MB Lateefi" w:hint="eastAsia"/>
                <w:color w:val="000000"/>
                <w:sz w:val="20"/>
                <w:szCs w:val="20"/>
                <w:rtl/>
                <w:rPrChange w:id="25" w:author="Iqbal Ameerali" w:date="2020-10-08T11:45:00Z">
                  <w:rPr>
                    <w:rFonts w:ascii="MB Lateefi" w:eastAsia="Times New Roman" w:hAnsi="MB Lateefi" w:cs="MB Lateefi" w:hint="eastAsia"/>
                    <w:color w:val="000000"/>
                    <w:sz w:val="20"/>
                    <w:szCs w:val="20"/>
                    <w:highlight w:val="cyan"/>
                    <w:rtl/>
                  </w:rPr>
                </w:rPrChange>
              </w:rPr>
              <w:t>ي</w:t>
            </w:r>
            <w:r w:rsidR="00B74562" w:rsidRPr="00775583">
              <w:rPr>
                <w:rFonts w:ascii="MB Lateefi" w:eastAsia="Times New Roman" w:hAnsi="MB Lateefi" w:cs="MB Lateefi"/>
                <w:color w:val="000000"/>
                <w:sz w:val="20"/>
                <w:szCs w:val="20"/>
                <w:rtl/>
                <w:lang w:bidi="sd-Arab-PK"/>
                <w:rPrChange w:id="26" w:author="Iqbal Ameerali" w:date="2020-10-08T11:45:00Z">
                  <w:rPr>
                    <w:rFonts w:ascii="MB Lateefi" w:eastAsia="Times New Roman" w:hAnsi="MB Lateefi" w:cs="MB Lateefi"/>
                    <w:color w:val="000000"/>
                    <w:sz w:val="20"/>
                    <w:szCs w:val="20"/>
                    <w:highlight w:val="cyan"/>
                    <w:rtl/>
                    <w:lang w:bidi="sd-Arab-PK"/>
                  </w:rPr>
                </w:rPrChange>
              </w:rPr>
              <w:t>،</w:t>
            </w:r>
            <w:r w:rsidR="005A7420" w:rsidRPr="00775583">
              <w:rPr>
                <w:rFonts w:ascii="MB Lateefi" w:eastAsia="Times New Roman" w:hAnsi="MB Lateefi" w:cs="MB Lateefi"/>
                <w:color w:val="000000"/>
                <w:sz w:val="20"/>
                <w:szCs w:val="20"/>
                <w:rtl/>
                <w:lang w:bidi="sd-Arab-PK"/>
                <w:rPrChange w:id="27" w:author="Iqbal Ameerali" w:date="2020-10-08T11:45:00Z">
                  <w:rPr>
                    <w:rFonts w:ascii="MB Lateefi" w:eastAsia="Times New Roman" w:hAnsi="MB Lateefi" w:cs="MB Lateefi"/>
                    <w:color w:val="000000"/>
                    <w:sz w:val="20"/>
                    <w:szCs w:val="20"/>
                    <w:highlight w:val="cyan"/>
                    <w:rtl/>
                    <w:lang w:bidi="sd-Arab-PK"/>
                  </w:rPr>
                </w:rPrChange>
              </w:rPr>
              <w:t xml:space="preserve"> 6. </w:t>
            </w:r>
            <w:r w:rsidR="005A7420" w:rsidRPr="00775583">
              <w:rPr>
                <w:rFonts w:ascii="MB Lateefi" w:eastAsia="Times New Roman" w:hAnsi="MB Lateefi" w:cs="MB Lateefi"/>
                <w:color w:val="000000"/>
                <w:sz w:val="20"/>
                <w:szCs w:val="20"/>
                <w:rtl/>
                <w:rPrChange w:id="28" w:author="Iqbal Ameerali" w:date="2020-10-08T11:45:00Z">
                  <w:rPr>
                    <w:rFonts w:ascii="MB Lateefi" w:eastAsia="Times New Roman" w:hAnsi="MB Lateefi" w:cs="MB Lateefi"/>
                    <w:color w:val="000000"/>
                    <w:sz w:val="20"/>
                    <w:szCs w:val="20"/>
                    <w:highlight w:val="cyan"/>
                    <w:rtl/>
                  </w:rPr>
                </w:rPrChange>
              </w:rPr>
              <w:t>نظر پور</w:t>
            </w:r>
            <w:r w:rsidR="005A7420" w:rsidRPr="00775583">
              <w:rPr>
                <w:rFonts w:ascii="MB Lateefi" w:eastAsia="Times New Roman" w:hAnsi="MB Lateefi" w:cs="MB Lateefi"/>
                <w:color w:val="000000"/>
                <w:sz w:val="20"/>
                <w:szCs w:val="20"/>
                <w:rtl/>
                <w:lang w:bidi="sd-Arab-PK"/>
                <w:rPrChange w:id="29" w:author="Iqbal Ameerali" w:date="2020-10-08T11:45:00Z">
                  <w:rPr>
                    <w:rFonts w:ascii="MB Lateefi" w:eastAsia="Times New Roman" w:hAnsi="MB Lateefi" w:cs="MB Lateefi"/>
                    <w:color w:val="000000"/>
                    <w:sz w:val="20"/>
                    <w:szCs w:val="20"/>
                    <w:highlight w:val="cyan"/>
                    <w:rtl/>
                    <w:lang w:bidi="sd-Arab-PK"/>
                  </w:rPr>
                </w:rPrChange>
              </w:rPr>
              <w:t xml:space="preserve">، 7. </w:t>
            </w:r>
            <w:r w:rsidR="005A7420" w:rsidRPr="00775583">
              <w:rPr>
                <w:rFonts w:ascii="MB Lateefi" w:eastAsia="Times New Roman" w:hAnsi="MB Lateefi" w:cs="MB Lateefi"/>
                <w:color w:val="000000"/>
                <w:sz w:val="20"/>
                <w:szCs w:val="20"/>
                <w:rtl/>
                <w:rPrChange w:id="30" w:author="Iqbal Ameerali" w:date="2020-10-08T11:45:00Z">
                  <w:rPr>
                    <w:rFonts w:ascii="MB Lateefi" w:eastAsia="Times New Roman" w:hAnsi="MB Lateefi" w:cs="MB Lateefi"/>
                    <w:color w:val="000000"/>
                    <w:sz w:val="20"/>
                    <w:szCs w:val="20"/>
                    <w:highlight w:val="cyan"/>
                    <w:rtl/>
                  </w:rPr>
                </w:rPrChange>
              </w:rPr>
              <w:t>س</w:t>
            </w:r>
            <w:r w:rsidR="005A7420" w:rsidRPr="00775583">
              <w:rPr>
                <w:rFonts w:ascii="MB Lateefi" w:eastAsia="Times New Roman" w:hAnsi="MB Lateefi" w:cs="MB Lateefi"/>
                <w:color w:val="000000"/>
                <w:sz w:val="20"/>
                <w:szCs w:val="20"/>
                <w:rtl/>
                <w:lang w:bidi="sd-Arab-PK"/>
                <w:rPrChange w:id="31" w:author="Iqbal Ameerali" w:date="2020-10-08T11:45:00Z">
                  <w:rPr>
                    <w:rFonts w:ascii="MB Lateefi" w:eastAsia="Times New Roman" w:hAnsi="MB Lateefi" w:cs="MB Lateefi"/>
                    <w:color w:val="000000"/>
                    <w:sz w:val="20"/>
                    <w:szCs w:val="20"/>
                    <w:highlight w:val="cyan"/>
                    <w:rtl/>
                    <w:lang w:bidi="sd-Arab-PK"/>
                  </w:rPr>
                </w:rPrChange>
              </w:rPr>
              <w:t>ع</w:t>
            </w:r>
            <w:r w:rsidR="005A7420" w:rsidRPr="00775583">
              <w:rPr>
                <w:rFonts w:ascii="MB Lateefi" w:eastAsia="Times New Roman" w:hAnsi="MB Lateefi" w:cs="MB Lateefi"/>
                <w:color w:val="000000"/>
                <w:sz w:val="20"/>
                <w:szCs w:val="20"/>
                <w:rtl/>
                <w:rPrChange w:id="32" w:author="Iqbal Ameerali" w:date="2020-10-08T11:45:00Z">
                  <w:rPr>
                    <w:rFonts w:ascii="MB Lateefi" w:eastAsia="Times New Roman" w:hAnsi="MB Lateefi" w:cs="MB Lateefi"/>
                    <w:color w:val="000000"/>
                    <w:sz w:val="20"/>
                    <w:szCs w:val="20"/>
                    <w:highlight w:val="cyan"/>
                    <w:rtl/>
                  </w:rPr>
                </w:rPrChange>
              </w:rPr>
              <w:t>يد خان لن</w:t>
            </w:r>
            <w:r w:rsidR="005A7420" w:rsidRPr="00775583">
              <w:rPr>
                <w:rFonts w:ascii="MB Lateefi" w:eastAsia="Times New Roman" w:hAnsi="MB Lateefi" w:cs="MB Lateefi" w:hint="cs"/>
                <w:color w:val="000000"/>
                <w:sz w:val="20"/>
                <w:szCs w:val="20"/>
                <w:rtl/>
                <w:rPrChange w:id="33" w:author="Iqbal Ameerali" w:date="2020-10-08T11:45:00Z">
                  <w:rPr>
                    <w:rFonts w:ascii="MB Lateefi" w:eastAsia="Times New Roman" w:hAnsi="MB Lateefi" w:cs="MB Lateefi" w:hint="cs"/>
                    <w:color w:val="000000"/>
                    <w:sz w:val="20"/>
                    <w:szCs w:val="20"/>
                    <w:highlight w:val="cyan"/>
                    <w:rtl/>
                  </w:rPr>
                </w:rPrChange>
              </w:rPr>
              <w:t>ڊ</w:t>
            </w:r>
            <w:r w:rsidR="005A7420" w:rsidRPr="00775583">
              <w:rPr>
                <w:rFonts w:ascii="MB Lateefi" w:eastAsia="Times New Roman" w:hAnsi="MB Lateefi" w:cs="MB Lateefi"/>
                <w:color w:val="000000"/>
                <w:sz w:val="20"/>
                <w:szCs w:val="20"/>
                <w:rtl/>
                <w:lang w:bidi="sd-Arab-PK"/>
                <w:rPrChange w:id="34" w:author="Iqbal Ameerali" w:date="2020-10-08T11:45:00Z">
                  <w:rPr>
                    <w:rFonts w:ascii="MB Lateefi" w:eastAsia="Times New Roman" w:hAnsi="MB Lateefi" w:cs="MB Lateefi"/>
                    <w:color w:val="000000"/>
                    <w:sz w:val="20"/>
                    <w:szCs w:val="20"/>
                    <w:highlight w:val="cyan"/>
                    <w:rtl/>
                    <w:lang w:bidi="sd-Arab-PK"/>
                  </w:rPr>
                </w:rPrChange>
              </w:rPr>
              <w:t xml:space="preserve">، 8. </w:t>
            </w:r>
            <w:r w:rsidR="005A7420" w:rsidRPr="00775583">
              <w:rPr>
                <w:rFonts w:ascii="MB Lateefi" w:eastAsia="Times New Roman" w:hAnsi="MB Lateefi" w:cs="MB Lateefi"/>
                <w:color w:val="000000"/>
                <w:sz w:val="20"/>
                <w:szCs w:val="20"/>
                <w:rtl/>
                <w:rPrChange w:id="35" w:author="Iqbal Ameerali" w:date="2020-10-08T11:45:00Z">
                  <w:rPr>
                    <w:rFonts w:ascii="MB Lateefi" w:eastAsia="Times New Roman" w:hAnsi="MB Lateefi" w:cs="MB Lateefi"/>
                    <w:color w:val="000000"/>
                    <w:sz w:val="20"/>
                    <w:szCs w:val="20"/>
                    <w:highlight w:val="cyan"/>
                    <w:rtl/>
                  </w:rPr>
                </w:rPrChange>
              </w:rPr>
              <w:t xml:space="preserve">ملا </w:t>
            </w:r>
            <w:r w:rsidR="005A7420" w:rsidRPr="00775583">
              <w:rPr>
                <w:rFonts w:ascii="MB Lateefi" w:eastAsia="Times New Roman" w:hAnsi="MB Lateefi" w:cs="MB Lateefi" w:hint="cs"/>
                <w:color w:val="000000"/>
                <w:sz w:val="20"/>
                <w:szCs w:val="20"/>
                <w:rtl/>
                <w:rPrChange w:id="36" w:author="Iqbal Ameerali" w:date="2020-10-08T11:45:00Z">
                  <w:rPr>
                    <w:rFonts w:ascii="MB Lateefi" w:eastAsia="Times New Roman" w:hAnsi="MB Lateefi" w:cs="MB Lateefi" w:hint="cs"/>
                    <w:color w:val="000000"/>
                    <w:sz w:val="20"/>
                    <w:szCs w:val="20"/>
                    <w:highlight w:val="cyan"/>
                    <w:rtl/>
                  </w:rPr>
                </w:rPrChange>
              </w:rPr>
              <w:t>ڪ</w:t>
            </w:r>
            <w:r w:rsidR="005A7420" w:rsidRPr="00775583">
              <w:rPr>
                <w:rFonts w:ascii="MB Lateefi" w:eastAsia="Times New Roman" w:hAnsi="MB Lateefi" w:cs="MB Lateefi" w:hint="eastAsia"/>
                <w:color w:val="000000"/>
                <w:sz w:val="20"/>
                <w:szCs w:val="20"/>
                <w:rtl/>
                <w:rPrChange w:id="37" w:author="Iqbal Ameerali" w:date="2020-10-08T11:45:00Z">
                  <w:rPr>
                    <w:rFonts w:ascii="MB Lateefi" w:eastAsia="Times New Roman" w:hAnsi="MB Lateefi" w:cs="MB Lateefi" w:hint="eastAsia"/>
                    <w:color w:val="000000"/>
                    <w:sz w:val="20"/>
                    <w:szCs w:val="20"/>
                    <w:highlight w:val="cyan"/>
                    <w:rtl/>
                  </w:rPr>
                </w:rPrChange>
              </w:rPr>
              <w:t>اتيار</w:t>
            </w:r>
            <w:r w:rsidR="005A7420" w:rsidRPr="00775583">
              <w:rPr>
                <w:rFonts w:ascii="MB Lateefi" w:eastAsia="Times New Roman" w:hAnsi="MB Lateefi" w:cs="MB Lateefi"/>
                <w:color w:val="000000"/>
                <w:sz w:val="20"/>
                <w:szCs w:val="20"/>
                <w:rtl/>
                <w:lang w:bidi="sd-Arab-PK"/>
                <w:rPrChange w:id="38" w:author="Iqbal Ameerali" w:date="2020-10-08T11:45:00Z">
                  <w:rPr>
                    <w:rFonts w:ascii="MB Lateefi" w:eastAsia="Times New Roman" w:hAnsi="MB Lateefi" w:cs="MB Lateefi"/>
                    <w:color w:val="000000"/>
                    <w:sz w:val="20"/>
                    <w:szCs w:val="20"/>
                    <w:highlight w:val="cyan"/>
                    <w:rtl/>
                    <w:lang w:bidi="sd-Arab-PK"/>
                  </w:rPr>
                </w:rPrChange>
              </w:rPr>
              <w:t xml:space="preserve"> 9. </w:t>
            </w:r>
            <w:r w:rsidR="005A7420" w:rsidRPr="00775583">
              <w:rPr>
                <w:rFonts w:ascii="MB Lateefi" w:eastAsia="Times New Roman" w:hAnsi="MB Lateefi" w:cs="MB Lateefi"/>
                <w:color w:val="000000"/>
                <w:sz w:val="20"/>
                <w:szCs w:val="20"/>
                <w:rtl/>
                <w:rPrChange w:id="39" w:author="Iqbal Ameerali" w:date="2020-10-08T11:45:00Z">
                  <w:rPr>
                    <w:rFonts w:ascii="MB Lateefi" w:eastAsia="Times New Roman" w:hAnsi="MB Lateefi" w:cs="MB Lateefi"/>
                    <w:color w:val="000000"/>
                    <w:sz w:val="20"/>
                    <w:szCs w:val="20"/>
                    <w:highlight w:val="cyan"/>
                    <w:rtl/>
                  </w:rPr>
                </w:rPrChange>
              </w:rPr>
              <w:t>سغيد متو</w:t>
            </w:r>
            <w:r w:rsidR="00206D49" w:rsidRPr="00775583">
              <w:rPr>
                <w:rFonts w:ascii="MB Lateefi" w:eastAsia="Times New Roman" w:hAnsi="MB Lateefi" w:cs="MB Lateefi" w:hint="eastAsia"/>
                <w:color w:val="000000"/>
                <w:sz w:val="20"/>
                <w:szCs w:val="20"/>
                <w:rtl/>
                <w:lang w:bidi="sd-Arab-PK"/>
                <w:rPrChange w:id="40" w:author="Iqbal Ameerali" w:date="2020-10-08T11:45:00Z">
                  <w:rPr>
                    <w:rFonts w:ascii="MB Lateefi" w:eastAsia="Times New Roman" w:hAnsi="MB Lateefi" w:cs="MB Lateefi" w:hint="eastAsia"/>
                    <w:color w:val="000000"/>
                    <w:sz w:val="20"/>
                    <w:szCs w:val="20"/>
                    <w:highlight w:val="cyan"/>
                    <w:rtl/>
                    <w:lang w:bidi="sd-Arab-PK"/>
                  </w:rPr>
                </w:rPrChange>
              </w:rPr>
              <w:t>،</w:t>
            </w:r>
            <w:r w:rsidR="00206D49" w:rsidRPr="00775583">
              <w:rPr>
                <w:rFonts w:ascii="MB Lateefi" w:eastAsia="Times New Roman" w:hAnsi="MB Lateefi" w:cs="MB Lateefi"/>
                <w:color w:val="000000"/>
                <w:sz w:val="20"/>
                <w:szCs w:val="20"/>
                <w:rtl/>
                <w:lang w:bidi="sd-Arab-PK"/>
                <w:rPrChange w:id="41" w:author="Iqbal Ameerali" w:date="2020-10-08T11:45:00Z">
                  <w:rPr>
                    <w:rFonts w:ascii="MB Lateefi" w:eastAsia="Times New Roman" w:hAnsi="MB Lateefi" w:cs="MB Lateefi"/>
                    <w:color w:val="000000"/>
                    <w:sz w:val="20"/>
                    <w:szCs w:val="20"/>
                    <w:highlight w:val="cyan"/>
                    <w:rtl/>
                    <w:lang w:bidi="sd-Arab-PK"/>
                  </w:rPr>
                </w:rPrChange>
              </w:rPr>
              <w:t xml:space="preserve"> 10. </w:t>
            </w:r>
            <w:r w:rsidRPr="00775583">
              <w:rPr>
                <w:rFonts w:ascii="MB Lateefi" w:eastAsia="Times New Roman" w:hAnsi="MB Lateefi" w:cs="MB Lateefi"/>
                <w:color w:val="000000"/>
                <w:sz w:val="20"/>
                <w:szCs w:val="20"/>
                <w:rtl/>
                <w:rPrChange w:id="42" w:author="Iqbal Ameerali" w:date="2020-10-08T11:45:00Z">
                  <w:rPr>
                    <w:rFonts w:ascii="MB Lateefi" w:eastAsia="Times New Roman" w:hAnsi="MB Lateefi" w:cs="MB Lateefi"/>
                    <w:color w:val="000000"/>
                    <w:sz w:val="20"/>
                    <w:szCs w:val="20"/>
                    <w:highlight w:val="cyan"/>
                    <w:rtl/>
                  </w:rPr>
                </w:rPrChange>
              </w:rPr>
              <w:t xml:space="preserve">سعيد پور </w:t>
            </w:r>
            <w:r w:rsidRPr="00775583">
              <w:rPr>
                <w:rFonts w:ascii="MB Lateefi" w:eastAsia="Times New Roman" w:hAnsi="MB Lateefi" w:cs="MB Lateefi" w:hint="cs"/>
                <w:color w:val="000000"/>
                <w:sz w:val="20"/>
                <w:szCs w:val="20"/>
                <w:rtl/>
                <w:rPrChange w:id="43" w:author="Iqbal Ameerali" w:date="2020-10-08T11:45:00Z">
                  <w:rPr>
                    <w:rFonts w:ascii="MB Lateefi" w:eastAsia="Times New Roman" w:hAnsi="MB Lateefi" w:cs="MB Lateefi" w:hint="cs"/>
                    <w:color w:val="000000"/>
                    <w:sz w:val="20"/>
                    <w:szCs w:val="20"/>
                    <w:highlight w:val="cyan"/>
                    <w:rtl/>
                  </w:rPr>
                </w:rPrChange>
              </w:rPr>
              <w:t>ٽڪ</w:t>
            </w:r>
            <w:r w:rsidRPr="00775583">
              <w:rPr>
                <w:rFonts w:ascii="MB Lateefi" w:eastAsia="Times New Roman" w:hAnsi="MB Lateefi" w:cs="MB Lateefi" w:hint="eastAsia"/>
                <w:color w:val="000000"/>
                <w:sz w:val="20"/>
                <w:szCs w:val="20"/>
                <w:rtl/>
                <w:rPrChange w:id="44" w:author="Iqbal Ameerali" w:date="2020-10-08T11:45:00Z">
                  <w:rPr>
                    <w:rFonts w:ascii="MB Lateefi" w:eastAsia="Times New Roman" w:hAnsi="MB Lateefi" w:cs="MB Lateefi" w:hint="eastAsia"/>
                    <w:color w:val="000000"/>
                    <w:sz w:val="20"/>
                    <w:szCs w:val="20"/>
                    <w:highlight w:val="cyan"/>
                    <w:rtl/>
                  </w:rPr>
                </w:rPrChange>
              </w:rPr>
              <w:t>ر</w:t>
            </w:r>
            <w:r w:rsidRPr="00775583">
              <w:rPr>
                <w:rFonts w:ascii="MB Lateefi" w:eastAsia="Times New Roman" w:hAnsi="MB Lateefi" w:cs="MB Lateefi"/>
                <w:color w:val="000000"/>
                <w:sz w:val="20"/>
                <w:szCs w:val="20"/>
                <w:rtl/>
                <w:lang w:bidi="sd-Arab-PK"/>
                <w:rPrChange w:id="45" w:author="Iqbal Ameerali" w:date="2020-10-08T11:45:00Z">
                  <w:rPr>
                    <w:rFonts w:ascii="MB Lateefi" w:eastAsia="Times New Roman" w:hAnsi="MB Lateefi" w:cs="MB Lateefi"/>
                    <w:color w:val="000000"/>
                    <w:sz w:val="20"/>
                    <w:szCs w:val="20"/>
                    <w:highlight w:val="cyan"/>
                    <w:rtl/>
                    <w:lang w:bidi="sd-Arab-PK"/>
                  </w:rPr>
                </w:rPrChange>
              </w:rPr>
              <w:t>،</w:t>
            </w:r>
            <w:r w:rsidRPr="00775583">
              <w:rPr>
                <w:rFonts w:ascii="MB Lateefi" w:eastAsia="Times New Roman" w:hAnsi="MB Lateefi" w:cs="MB Lateefi"/>
                <w:color w:val="000000"/>
                <w:sz w:val="20"/>
                <w:szCs w:val="20"/>
                <w:rtl/>
                <w:lang w:bidi="sd-Arab-PK"/>
              </w:rPr>
              <w:t xml:space="preserve"> </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74C4B3" w14:textId="4C2371A1" w:rsidR="0055544B" w:rsidRPr="00B14A4A" w:rsidRDefault="0055544B" w:rsidP="0055544B">
            <w:pPr>
              <w:widowControl w:val="0"/>
              <w:tabs>
                <w:tab w:val="left" w:leader="dot" w:pos="3600"/>
              </w:tabs>
              <w:bidi/>
              <w:rPr>
                <w:rFonts w:ascii="MB Lateefi" w:hAnsi="MB Lateefi" w:cs="MB Lateefi"/>
                <w:color w:val="000000"/>
                <w:rtl/>
                <w:lang w:bidi="sd-Arab-PK"/>
              </w:rPr>
            </w:pPr>
            <w:r w:rsidRPr="00B14A4A">
              <w:rPr>
                <w:rFonts w:ascii="MB Lateefi" w:hAnsi="MB Lateefi" w:cs="MB Lateefi"/>
                <w:color w:val="000000"/>
                <w:rtl/>
                <w:lang w:bidi="sd-Arab-PK"/>
              </w:rPr>
              <w:t>يونين ڪائونسل</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AF3AC" w14:textId="38015AE0" w:rsidR="0055544B" w:rsidRPr="00931FB2" w:rsidRDefault="0055544B" w:rsidP="0055544B">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931FB2">
              <w:rPr>
                <w:rFonts w:eastAsia="Batang" w:cstheme="minorHAnsi"/>
                <w:color w:val="000000"/>
                <w:sz w:val="20"/>
                <w:szCs w:val="20"/>
                <w:lang w:bidi="sd-Arab-PK"/>
              </w:rPr>
              <w:t>B7</w:t>
            </w:r>
          </w:p>
        </w:tc>
      </w:tr>
      <w:tr w:rsidR="00FA6590" w:rsidRPr="00775583" w14:paraId="0C4AEAFE"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B49379"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13802A" w14:textId="4118F58F" w:rsidR="003F1571" w:rsidRPr="00775583" w:rsidRDefault="003F1571" w:rsidP="003F157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46" w:author="Iqbal Ameerali" w:date="2020-10-08T11:45:00Z">
                  <w:rPr>
                    <w:rStyle w:val="FontStyle85"/>
                    <w:rFonts w:ascii="MB Lateefi" w:eastAsiaTheme="minorHAnsi" w:hAnsi="MB Lateefi" w:cs="MB Lateefi"/>
                    <w:b/>
                    <w:i w:val="0"/>
                    <w:iCs w:val="0"/>
                    <w:sz w:val="20"/>
                    <w:szCs w:val="20"/>
                    <w:highlight w:val="yellow"/>
                    <w:rtl/>
                  </w:rPr>
                </w:rPrChange>
              </w:rPr>
            </w:pPr>
            <w:r w:rsidRPr="00775583">
              <w:rPr>
                <w:rStyle w:val="FontStyle85"/>
                <w:rFonts w:ascii="MB Lateefi" w:hAnsi="MB Lateefi" w:cs="MB Lateefi"/>
                <w:b/>
                <w:i w:val="0"/>
                <w:iCs w:val="0"/>
                <w:sz w:val="20"/>
                <w:szCs w:val="20"/>
                <w:rtl/>
                <w:lang w:bidi="sd-Arab-PK"/>
                <w:rPrChange w:id="47" w:author="Iqbal Ameerali" w:date="2020-10-08T11:45:00Z">
                  <w:rPr>
                    <w:rStyle w:val="FontStyle85"/>
                    <w:rFonts w:ascii="MB Lateefi" w:hAnsi="MB Lateefi" w:cs="MB Lateefi"/>
                    <w:b/>
                    <w:i w:val="0"/>
                    <w:iCs w:val="0"/>
                    <w:sz w:val="20"/>
                    <w:szCs w:val="20"/>
                    <w:highlight w:val="yellow"/>
                    <w:rtl/>
                    <w:lang w:bidi="sd-Arab-PK"/>
                  </w:rPr>
                </w:rPrChange>
              </w:rPr>
              <w:t>شھري</w:t>
            </w:r>
            <w:r w:rsidRPr="00775583">
              <w:rPr>
                <w:rStyle w:val="FontStyle85"/>
                <w:rFonts w:ascii="MB Lateefi" w:hAnsi="MB Lateefi" w:cs="MB Lateefi"/>
                <w:b/>
                <w:i w:val="0"/>
                <w:iCs w:val="0"/>
                <w:sz w:val="20"/>
                <w:szCs w:val="20"/>
                <w:rtl/>
                <w:rPrChange w:id="48"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b/>
                <w:i w:val="0"/>
                <w:iCs w:val="0"/>
                <w:sz w:val="20"/>
                <w:szCs w:val="20"/>
                <w:rPrChange w:id="49"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MB Lateefi" w:hAnsi="MB Lateefi" w:cs="MB Lateefi"/>
                <w:b/>
                <w:i w:val="0"/>
                <w:iCs w:val="0"/>
                <w:sz w:val="20"/>
                <w:szCs w:val="20"/>
                <w:rtl/>
                <w:rPrChange w:id="50" w:author="Iqbal Ameerali" w:date="2020-10-08T11:45:00Z">
                  <w:rPr>
                    <w:rStyle w:val="FontStyle85"/>
                    <w:rFonts w:ascii="MB Lateefi" w:hAnsi="MB Lateefi" w:cs="MB Lateefi"/>
                    <w:b/>
                    <w:i w:val="0"/>
                    <w:iCs w:val="0"/>
                    <w:sz w:val="20"/>
                    <w:szCs w:val="20"/>
                    <w:highlight w:val="yellow"/>
                    <w:rtl/>
                  </w:rPr>
                </w:rPrChange>
              </w:rPr>
              <w:t>1</w:t>
            </w:r>
          </w:p>
          <w:p w14:paraId="158A86C4" w14:textId="7EFD8FCE" w:rsidR="00FA6590" w:rsidRPr="00775583" w:rsidRDefault="00F723CF" w:rsidP="009D1656">
            <w:pPr>
              <w:pStyle w:val="Style39"/>
              <w:widowControl/>
              <w:tabs>
                <w:tab w:val="right" w:leader="hyphen" w:pos="4320"/>
                <w:tab w:val="left" w:pos="4752"/>
              </w:tabs>
              <w:bidi/>
              <w:spacing w:line="240" w:lineRule="auto"/>
              <w:ind w:right="-115"/>
              <w:rPr>
                <w:rFonts w:ascii="MB Lateefi" w:hAnsi="MB Lateefi" w:cs="MB Lateefi"/>
                <w:b/>
                <w:sz w:val="20"/>
                <w:szCs w:val="20"/>
              </w:rPr>
            </w:pPr>
            <w:r w:rsidRPr="00775583">
              <w:rPr>
                <w:rStyle w:val="FontStyle85"/>
                <w:rFonts w:ascii="MB Lateefi" w:hAnsi="MB Lateefi" w:cs="MB Lateefi" w:hint="cs"/>
                <w:b/>
                <w:i w:val="0"/>
                <w:iCs w:val="0"/>
                <w:sz w:val="20"/>
                <w:szCs w:val="20"/>
                <w:rtl/>
                <w:lang w:bidi="sd-Arab-PK"/>
                <w:rPrChange w:id="51" w:author="Iqbal Ameerali" w:date="2020-10-08T11:45:00Z">
                  <w:rPr>
                    <w:rStyle w:val="FontStyle85"/>
                    <w:rFonts w:ascii="MB Lateefi" w:hAnsi="MB Lateefi" w:cs="MB Lateefi" w:hint="cs"/>
                    <w:b/>
                    <w:i w:val="0"/>
                    <w:iCs w:val="0"/>
                    <w:sz w:val="20"/>
                    <w:szCs w:val="20"/>
                    <w:highlight w:val="yellow"/>
                    <w:rtl/>
                    <w:lang w:bidi="sd-Arab-PK"/>
                  </w:rPr>
                </w:rPrChange>
              </w:rPr>
              <w:t>ٻ</w:t>
            </w:r>
            <w:r w:rsidRPr="00775583">
              <w:rPr>
                <w:rStyle w:val="FontStyle85"/>
                <w:rFonts w:ascii="MB Lateefi" w:hAnsi="MB Lateefi" w:cs="MB Lateefi" w:hint="eastAsia"/>
                <w:b/>
                <w:i w:val="0"/>
                <w:iCs w:val="0"/>
                <w:sz w:val="20"/>
                <w:szCs w:val="20"/>
                <w:rtl/>
                <w:lang w:bidi="sd-Arab-PK"/>
                <w:rPrChange w:id="52" w:author="Iqbal Ameerali" w:date="2020-10-08T11:45:00Z">
                  <w:rPr>
                    <w:rStyle w:val="FontStyle85"/>
                    <w:rFonts w:ascii="MB Lateefi" w:hAnsi="MB Lateefi" w:cs="MB Lateefi" w:hint="eastAsia"/>
                    <w:b/>
                    <w:i w:val="0"/>
                    <w:iCs w:val="0"/>
                    <w:sz w:val="20"/>
                    <w:szCs w:val="20"/>
                    <w:highlight w:val="yellow"/>
                    <w:rtl/>
                    <w:lang w:bidi="sd-Arab-PK"/>
                  </w:rPr>
                </w:rPrChange>
              </w:rPr>
              <w:t>ھرا</w:t>
            </w:r>
            <w:r w:rsidRPr="00775583">
              <w:rPr>
                <w:rStyle w:val="FontStyle85"/>
                <w:rFonts w:ascii="MB Lateefi" w:hAnsi="MB Lateefi" w:cs="MB Lateefi" w:hint="cs"/>
                <w:b/>
                <w:i w:val="0"/>
                <w:iCs w:val="0"/>
                <w:sz w:val="20"/>
                <w:szCs w:val="20"/>
                <w:rtl/>
                <w:lang w:bidi="sd-Arab-PK"/>
                <w:rPrChange w:id="53" w:author="Iqbal Ameerali" w:date="2020-10-08T11:45:00Z">
                  <w:rPr>
                    <w:rStyle w:val="FontStyle85"/>
                    <w:rFonts w:ascii="MB Lateefi" w:hAnsi="MB Lateefi" w:cs="MB Lateefi" w:hint="cs"/>
                    <w:b/>
                    <w:i w:val="0"/>
                    <w:iCs w:val="0"/>
                    <w:sz w:val="20"/>
                    <w:szCs w:val="20"/>
                    <w:highlight w:val="yellow"/>
                    <w:rtl/>
                    <w:lang w:bidi="sd-Arab-PK"/>
                  </w:rPr>
                </w:rPrChange>
              </w:rPr>
              <w:t>ڙ</w:t>
            </w:r>
            <w:r w:rsidRPr="00775583">
              <w:rPr>
                <w:rStyle w:val="FontStyle85"/>
                <w:rFonts w:ascii="MB Lateefi" w:hAnsi="MB Lateefi" w:cs="MB Lateefi" w:hint="eastAsia"/>
                <w:b/>
                <w:i w:val="0"/>
                <w:iCs w:val="0"/>
                <w:sz w:val="20"/>
                <w:szCs w:val="20"/>
                <w:rtl/>
                <w:lang w:bidi="sd-Arab-PK"/>
                <w:rPrChange w:id="54" w:author="Iqbal Ameerali" w:date="2020-10-08T11:45:00Z">
                  <w:rPr>
                    <w:rStyle w:val="FontStyle85"/>
                    <w:rFonts w:ascii="MB Lateefi" w:hAnsi="MB Lateefi" w:cs="MB Lateefi" w:hint="eastAsia"/>
                    <w:b/>
                    <w:i w:val="0"/>
                    <w:iCs w:val="0"/>
                    <w:sz w:val="20"/>
                    <w:szCs w:val="20"/>
                    <w:highlight w:val="yellow"/>
                    <w:rtl/>
                    <w:lang w:bidi="sd-Arab-PK"/>
                  </w:rPr>
                </w:rPrChange>
              </w:rPr>
              <w:t>ي</w:t>
            </w:r>
            <w:r w:rsidR="003F1571" w:rsidRPr="00775583">
              <w:rPr>
                <w:rStyle w:val="FontStyle85"/>
                <w:rFonts w:ascii="MB Lateefi" w:hAnsi="MB Lateefi" w:cs="MB Lateefi"/>
                <w:b/>
                <w:i w:val="0"/>
                <w:iCs w:val="0"/>
                <w:sz w:val="20"/>
                <w:szCs w:val="20"/>
                <w:rtl/>
                <w:rPrChange w:id="55" w:author="Iqbal Ameerali" w:date="2020-10-08T11:45:00Z">
                  <w:rPr>
                    <w:rStyle w:val="FontStyle85"/>
                    <w:rFonts w:ascii="MB Lateefi" w:hAnsi="MB Lateefi" w:cs="MB Lateefi"/>
                    <w:b/>
                    <w:i w:val="0"/>
                    <w:iCs w:val="0"/>
                    <w:sz w:val="20"/>
                    <w:szCs w:val="20"/>
                    <w:highlight w:val="yellow"/>
                    <w:rtl/>
                  </w:rPr>
                </w:rPrChange>
              </w:rPr>
              <w:t xml:space="preserve"> </w:t>
            </w:r>
            <w:r w:rsidR="003F1571" w:rsidRPr="00775583">
              <w:rPr>
                <w:rStyle w:val="FontStyle85"/>
                <w:rFonts w:ascii="MB Lateefi" w:hAnsi="MB Lateefi" w:cs="MB Lateefi"/>
                <w:b/>
                <w:i w:val="0"/>
                <w:iCs w:val="0"/>
                <w:sz w:val="20"/>
                <w:szCs w:val="20"/>
                <w:rPrChange w:id="56" w:author="Iqbal Ameerali" w:date="2020-10-08T11:45:00Z">
                  <w:rPr>
                    <w:rStyle w:val="FontStyle85"/>
                    <w:rFonts w:ascii="MB Lateefi" w:hAnsi="MB Lateefi" w:cs="MB Lateefi"/>
                    <w:b/>
                    <w:i w:val="0"/>
                    <w:iCs w:val="0"/>
                    <w:sz w:val="20"/>
                    <w:szCs w:val="20"/>
                    <w:highlight w:val="yellow"/>
                  </w:rPr>
                </w:rPrChange>
              </w:rPr>
              <w:tab/>
            </w:r>
            <w:r w:rsidR="003F1571" w:rsidRPr="00775583">
              <w:rPr>
                <w:rStyle w:val="FontStyle85"/>
                <w:rFonts w:ascii="MB Lateefi" w:hAnsi="MB Lateefi" w:cs="MB Lateefi"/>
                <w:b/>
                <w:i w:val="0"/>
                <w:iCs w:val="0"/>
                <w:sz w:val="20"/>
                <w:szCs w:val="20"/>
                <w:rtl/>
                <w:rPrChange w:id="57" w:author="Iqbal Ameerali" w:date="2020-10-08T11:45:00Z">
                  <w:rPr>
                    <w:rStyle w:val="FontStyle85"/>
                    <w:rFonts w:ascii="MB Lateefi" w:hAnsi="MB Lateefi" w:cs="MB Lateefi"/>
                    <w:b/>
                    <w:i w:val="0"/>
                    <w:iCs w:val="0"/>
                    <w:sz w:val="20"/>
                    <w:szCs w:val="20"/>
                    <w:highlight w:val="yellow"/>
                    <w:rtl/>
                  </w:rPr>
                </w:rPrChange>
              </w:rPr>
              <w:t>2</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60BFB4" w14:textId="3B9055FB" w:rsidR="00FA6590" w:rsidRPr="00B14A4A" w:rsidRDefault="0055544B" w:rsidP="00FA6590">
            <w:pPr>
              <w:widowControl w:val="0"/>
              <w:tabs>
                <w:tab w:val="left" w:leader="dot" w:pos="3600"/>
              </w:tabs>
              <w:bidi/>
              <w:rPr>
                <w:rFonts w:ascii="MB Lateefi" w:hAnsi="MB Lateefi" w:cs="MB Lateefi"/>
                <w:color w:val="000000"/>
                <w:rtl/>
                <w:lang w:bidi="sd-Arab-PK"/>
              </w:rPr>
            </w:pPr>
            <w:r w:rsidRPr="00B14A4A">
              <w:rPr>
                <w:rFonts w:ascii="MB Lateefi" w:hAnsi="MB Lateefi" w:cs="MB Lateefi" w:hint="cs"/>
                <w:color w:val="000000"/>
                <w:rtl/>
                <w:lang w:bidi="sd-Arab-PK"/>
              </w:rPr>
              <w:t>علائقو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A74690" w14:textId="3BA41ABB" w:rsidR="00FA6590" w:rsidRPr="00931FB2" w:rsidRDefault="0055544B" w:rsidP="00FA6590">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931FB2">
              <w:rPr>
                <w:rFonts w:eastAsia="Batang" w:cstheme="minorHAnsi"/>
                <w:color w:val="000000"/>
                <w:sz w:val="20"/>
                <w:szCs w:val="20"/>
                <w:lang w:bidi="sd-Arab-PK"/>
              </w:rPr>
              <w:t>B8</w:t>
            </w:r>
          </w:p>
        </w:tc>
      </w:tr>
      <w:tr w:rsidR="00CB205F" w:rsidRPr="00775583" w14:paraId="40F02896"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5BC3C" w14:textId="77777777" w:rsidR="00CB205F" w:rsidRPr="00775583" w:rsidRDefault="00CB205F" w:rsidP="00CB205F">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CB205F" w:rsidRPr="00775583" w14:paraId="5CB873AE" w14:textId="77777777" w:rsidTr="008422D6">
              <w:trPr>
                <w:trHeight w:val="325"/>
                <w:jc w:val="center"/>
              </w:trPr>
              <w:tc>
                <w:tcPr>
                  <w:tcW w:w="830" w:type="dxa"/>
                </w:tcPr>
                <w:p w14:paraId="4633ADDA" w14:textId="77777777" w:rsidR="00CB205F" w:rsidRPr="00775583" w:rsidRDefault="00CB205F" w:rsidP="00CB205F">
                  <w:pPr>
                    <w:widowControl w:val="0"/>
                    <w:tabs>
                      <w:tab w:val="left" w:leader="dot" w:pos="3600"/>
                    </w:tabs>
                    <w:rPr>
                      <w:rFonts w:ascii="MB Lateefi" w:hAnsi="MB Lateefi" w:cs="MB Lateefi"/>
                      <w:color w:val="000000"/>
                      <w:sz w:val="20"/>
                      <w:szCs w:val="20"/>
                    </w:rPr>
                  </w:pPr>
                </w:p>
              </w:tc>
              <w:tc>
                <w:tcPr>
                  <w:tcW w:w="830" w:type="dxa"/>
                </w:tcPr>
                <w:p w14:paraId="47A15E8F" w14:textId="77777777" w:rsidR="00CB205F" w:rsidRPr="00775583" w:rsidRDefault="00CB205F" w:rsidP="00CB205F">
                  <w:pPr>
                    <w:widowControl w:val="0"/>
                    <w:tabs>
                      <w:tab w:val="left" w:leader="dot" w:pos="3600"/>
                    </w:tabs>
                    <w:rPr>
                      <w:rFonts w:ascii="MB Lateefi" w:hAnsi="MB Lateefi" w:cs="MB Lateefi"/>
                      <w:color w:val="000000"/>
                      <w:sz w:val="20"/>
                      <w:szCs w:val="20"/>
                    </w:rPr>
                  </w:pPr>
                </w:p>
              </w:tc>
              <w:tc>
                <w:tcPr>
                  <w:tcW w:w="831" w:type="dxa"/>
                </w:tcPr>
                <w:p w14:paraId="14B5700A" w14:textId="77777777" w:rsidR="00CB205F" w:rsidRPr="00775583" w:rsidRDefault="00CB205F" w:rsidP="00CB205F">
                  <w:pPr>
                    <w:widowControl w:val="0"/>
                    <w:tabs>
                      <w:tab w:val="left" w:leader="dot" w:pos="3600"/>
                    </w:tabs>
                    <w:rPr>
                      <w:rFonts w:ascii="MB Lateefi" w:hAnsi="MB Lateefi" w:cs="MB Lateefi"/>
                      <w:color w:val="000000"/>
                      <w:sz w:val="20"/>
                      <w:szCs w:val="20"/>
                    </w:rPr>
                  </w:pPr>
                </w:p>
              </w:tc>
              <w:tc>
                <w:tcPr>
                  <w:tcW w:w="831" w:type="dxa"/>
                </w:tcPr>
                <w:p w14:paraId="0F97EC2E" w14:textId="77777777" w:rsidR="00CB205F" w:rsidRPr="00775583" w:rsidRDefault="00CB205F" w:rsidP="00CB205F">
                  <w:pPr>
                    <w:widowControl w:val="0"/>
                    <w:tabs>
                      <w:tab w:val="left" w:leader="dot" w:pos="3600"/>
                    </w:tabs>
                    <w:rPr>
                      <w:rFonts w:ascii="MB Lateefi" w:hAnsi="MB Lateefi" w:cs="MB Lateefi"/>
                      <w:color w:val="000000"/>
                      <w:sz w:val="20"/>
                      <w:szCs w:val="20"/>
                    </w:rPr>
                  </w:pPr>
                </w:p>
              </w:tc>
              <w:tc>
                <w:tcPr>
                  <w:tcW w:w="831" w:type="dxa"/>
                  <w:shd w:val="clear" w:color="auto" w:fill="BFBFBF" w:themeFill="background1" w:themeFillShade="BF"/>
                </w:tcPr>
                <w:p w14:paraId="524C4B32" w14:textId="77777777" w:rsidR="00CB205F" w:rsidRPr="00775583" w:rsidRDefault="00CB205F" w:rsidP="00CB205F">
                  <w:pPr>
                    <w:widowControl w:val="0"/>
                    <w:tabs>
                      <w:tab w:val="left" w:leader="dot" w:pos="3600"/>
                    </w:tabs>
                    <w:jc w:val="center"/>
                    <w:rPr>
                      <w:rFonts w:ascii="MB Lateefi" w:hAnsi="MB Lateefi" w:cs="MB Lateefi"/>
                      <w:color w:val="000000"/>
                      <w:sz w:val="20"/>
                      <w:szCs w:val="20"/>
                    </w:rPr>
                  </w:pPr>
                </w:p>
              </w:tc>
              <w:tc>
                <w:tcPr>
                  <w:tcW w:w="831" w:type="dxa"/>
                </w:tcPr>
                <w:p w14:paraId="53ED96A1" w14:textId="77777777" w:rsidR="00CB205F" w:rsidRPr="00775583" w:rsidRDefault="00CB205F" w:rsidP="00CB205F">
                  <w:pPr>
                    <w:widowControl w:val="0"/>
                    <w:tabs>
                      <w:tab w:val="left" w:leader="dot" w:pos="3600"/>
                    </w:tabs>
                    <w:rPr>
                      <w:rFonts w:ascii="MB Lateefi" w:hAnsi="MB Lateefi" w:cs="MB Lateefi"/>
                      <w:color w:val="000000"/>
                      <w:sz w:val="20"/>
                      <w:szCs w:val="20"/>
                    </w:rPr>
                  </w:pPr>
                </w:p>
              </w:tc>
            </w:tr>
          </w:tbl>
          <w:p w14:paraId="0FB318D9" w14:textId="77777777" w:rsidR="00CB205F" w:rsidRPr="00775583" w:rsidRDefault="00CB205F" w:rsidP="00CB205F">
            <w:pPr>
              <w:tabs>
                <w:tab w:val="right" w:leader="dot" w:pos="4464"/>
                <w:tab w:val="right" w:pos="5181"/>
              </w:tabs>
              <w:ind w:left="144" w:hanging="144"/>
              <w:contextualSpacing/>
              <w:jc w:val="center"/>
              <w:rPr>
                <w:rFonts w:cstheme="minorHAnsi"/>
                <w:sz w:val="20"/>
                <w:szCs w:val="20"/>
                <w:lang w:val="en-GB" w:bidi="ur-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CD0882" w14:textId="2B3AC835" w:rsidR="00CB205F" w:rsidRPr="00775583" w:rsidRDefault="00CB205F" w:rsidP="00CB205F">
            <w:pPr>
              <w:widowControl w:val="0"/>
              <w:tabs>
                <w:tab w:val="left" w:leader="dot" w:pos="3600"/>
              </w:tabs>
              <w:bidi/>
              <w:rPr>
                <w:rFonts w:ascii="MB Lateefi" w:hAnsi="MB Lateefi" w:cs="MB Lateefi"/>
                <w:color w:val="000000"/>
                <w:rtl/>
                <w:lang w:bidi="sd-Arab-PK"/>
              </w:rPr>
            </w:pPr>
            <w:r w:rsidRPr="00775583">
              <w:rPr>
                <w:rFonts w:ascii="MB Lateefi" w:hAnsi="MB Lateefi" w:cs="MB Lateefi"/>
                <w:color w:val="000000"/>
                <w:rtl/>
                <w:lang w:bidi="sd-Arab-PK"/>
              </w:rPr>
              <w:t>گھر نمبر</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CC4E9A" w14:textId="344C01E6" w:rsidR="00CB205F" w:rsidRPr="00775583" w:rsidRDefault="00CB205F" w:rsidP="00CB205F">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B9</w:t>
            </w:r>
          </w:p>
        </w:tc>
      </w:tr>
      <w:tr w:rsidR="00FA6590" w:rsidRPr="00775583" w14:paraId="602F730C"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51D6A3"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A40461" w14:textId="77777777" w:rsidR="00FA6590" w:rsidRPr="00775583" w:rsidRDefault="00FA6590" w:rsidP="00FA6590">
            <w:pPr>
              <w:tabs>
                <w:tab w:val="right" w:leader="dot" w:pos="4464"/>
                <w:tab w:val="right" w:pos="5181"/>
              </w:tabs>
              <w:ind w:left="144" w:hanging="144"/>
              <w:contextualSpacing/>
              <w:jc w:val="center"/>
              <w:rPr>
                <w:rFonts w:cstheme="minorHAnsi"/>
                <w:sz w:val="20"/>
                <w:szCs w:val="20"/>
                <w:lang w:val="en-GB" w:bidi="ur-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48DCEB" w14:textId="70F4B9ED" w:rsidR="00FA6590" w:rsidRPr="00775583" w:rsidRDefault="00DC16D4" w:rsidP="00FA6590">
            <w:pPr>
              <w:widowControl w:val="0"/>
              <w:tabs>
                <w:tab w:val="left" w:leader="dot" w:pos="3600"/>
              </w:tabs>
              <w:bidi/>
              <w:rPr>
                <w:rFonts w:ascii="MB Lateefi" w:hAnsi="MB Lateefi" w:cs="MB Lateefi"/>
                <w:color w:val="000000"/>
                <w:rtl/>
                <w:lang w:bidi="sd-Arab-PK"/>
              </w:rPr>
            </w:pPr>
            <w:r w:rsidRPr="00775583">
              <w:rPr>
                <w:rFonts w:ascii="MB Lateefi" w:hAnsi="MB Lateefi" w:cs="MB Lateefi" w:hint="cs"/>
                <w:i/>
                <w:noProof/>
                <w:rtl/>
                <w:lang w:bidi="sd-Arab-PK"/>
              </w:rPr>
              <w:t>ڳ</w:t>
            </w:r>
            <w:r w:rsidRPr="00775583">
              <w:rPr>
                <w:rFonts w:ascii="MB Lateefi" w:hAnsi="MB Lateefi" w:cs="MB Lateefi" w:hint="eastAsia"/>
                <w:i/>
                <w:noProof/>
                <w:rtl/>
                <w:lang w:bidi="sd-Arab-PK"/>
              </w:rPr>
              <w:t>و</w:t>
            </w:r>
            <w:r w:rsidRPr="00775583">
              <w:rPr>
                <w:rFonts w:ascii="MB Lateefi" w:hAnsi="MB Lateefi" w:cs="MB Lateefi" w:hint="cs"/>
                <w:i/>
                <w:noProof/>
                <w:rtl/>
                <w:lang w:bidi="sd-Arab-PK"/>
              </w:rPr>
              <w:t>ٺ</w:t>
            </w:r>
            <w:r w:rsidRPr="00775583">
              <w:rPr>
                <w:rFonts w:ascii="MB Lateefi" w:hAnsi="MB Lateefi" w:cs="MB Lateefi"/>
                <w:i/>
                <w:noProof/>
                <w:rtl/>
                <w:lang w:bidi="sd-Arab-PK"/>
              </w:rPr>
              <w:t xml:space="preserve"> </w:t>
            </w:r>
            <w:r w:rsidRPr="00775583">
              <w:rPr>
                <w:rFonts w:ascii="MB Lateefi" w:hAnsi="MB Lateefi" w:cs="MB Lateefi" w:hint="eastAsia"/>
                <w:i/>
                <w:noProof/>
                <w:rtl/>
                <w:lang w:bidi="sd-Arab-PK"/>
              </w:rPr>
              <w:t>جو</w:t>
            </w:r>
            <w:r w:rsidRPr="00775583">
              <w:rPr>
                <w:rFonts w:ascii="MB Lateefi" w:hAnsi="MB Lateefi" w:cs="MB Lateefi"/>
                <w:i/>
                <w:noProof/>
                <w:rtl/>
                <w:lang w:bidi="sd-Arab-PK"/>
              </w:rPr>
              <w:t xml:space="preserve"> </w:t>
            </w:r>
            <w:r w:rsidRPr="00775583">
              <w:rPr>
                <w:rFonts w:ascii="MB Lateefi" w:hAnsi="MB Lateefi" w:cs="MB Lateefi" w:hint="eastAsia"/>
                <w:i/>
                <w:noProof/>
                <w:rtl/>
                <w:lang w:bidi="sd-Arab-PK"/>
              </w:rPr>
              <w:t>نالو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5021DA" w14:textId="2B26A904" w:rsidR="00FA6590" w:rsidRPr="00775583" w:rsidRDefault="005A6CA6" w:rsidP="00FA6590">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B10</w:t>
            </w:r>
          </w:p>
        </w:tc>
      </w:tr>
      <w:tr w:rsidR="00503D42" w:rsidRPr="00775583" w14:paraId="76EFF213"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D3370E" w14:textId="77777777" w:rsidR="00503D42" w:rsidRPr="00775583" w:rsidRDefault="00503D42" w:rsidP="00FA6590">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395"/>
              <w:gridCol w:w="360"/>
              <w:gridCol w:w="360"/>
              <w:gridCol w:w="360"/>
              <w:gridCol w:w="270"/>
              <w:gridCol w:w="360"/>
              <w:gridCol w:w="360"/>
              <w:gridCol w:w="360"/>
              <w:gridCol w:w="360"/>
            </w:tblGrid>
            <w:tr w:rsidR="00503D42" w:rsidRPr="00775583" w14:paraId="0DC2006E" w14:textId="77777777" w:rsidTr="0048198E">
              <w:trPr>
                <w:trHeight w:val="325"/>
                <w:jc w:val="center"/>
                <w:ins w:id="58" w:author="Iqbal Ameerali" w:date="2020-10-07T11:57:00Z"/>
              </w:trPr>
              <w:tc>
                <w:tcPr>
                  <w:tcW w:w="395" w:type="dxa"/>
                </w:tcPr>
                <w:p w14:paraId="60CA69E6" w14:textId="77777777" w:rsidR="00503D42" w:rsidRPr="00775583" w:rsidRDefault="00503D42" w:rsidP="00503D42">
                  <w:pPr>
                    <w:widowControl w:val="0"/>
                    <w:tabs>
                      <w:tab w:val="left" w:leader="dot" w:pos="3600"/>
                    </w:tabs>
                    <w:rPr>
                      <w:ins w:id="59" w:author="Iqbal Ameerali" w:date="2020-10-07T11:57:00Z"/>
                      <w:rFonts w:cstheme="minorHAnsi"/>
                      <w:color w:val="000000"/>
                      <w:sz w:val="20"/>
                      <w:szCs w:val="20"/>
                    </w:rPr>
                  </w:pPr>
                </w:p>
              </w:tc>
              <w:tc>
                <w:tcPr>
                  <w:tcW w:w="360" w:type="dxa"/>
                </w:tcPr>
                <w:p w14:paraId="504D8933" w14:textId="77777777" w:rsidR="00503D42" w:rsidRPr="00775583" w:rsidRDefault="00503D42" w:rsidP="00503D42">
                  <w:pPr>
                    <w:widowControl w:val="0"/>
                    <w:tabs>
                      <w:tab w:val="left" w:leader="dot" w:pos="3600"/>
                    </w:tabs>
                    <w:rPr>
                      <w:ins w:id="60" w:author="Iqbal Ameerali" w:date="2020-10-07T11:57:00Z"/>
                      <w:rFonts w:cstheme="minorHAnsi"/>
                      <w:color w:val="000000"/>
                      <w:sz w:val="20"/>
                      <w:szCs w:val="20"/>
                    </w:rPr>
                  </w:pPr>
                </w:p>
              </w:tc>
              <w:tc>
                <w:tcPr>
                  <w:tcW w:w="360" w:type="dxa"/>
                </w:tcPr>
                <w:p w14:paraId="499551E7" w14:textId="77777777" w:rsidR="00503D42" w:rsidRPr="00775583" w:rsidRDefault="00503D42" w:rsidP="00503D42">
                  <w:pPr>
                    <w:widowControl w:val="0"/>
                    <w:tabs>
                      <w:tab w:val="left" w:leader="dot" w:pos="3600"/>
                    </w:tabs>
                    <w:rPr>
                      <w:ins w:id="61" w:author="Iqbal Ameerali" w:date="2020-10-07T11:57:00Z"/>
                      <w:rFonts w:cstheme="minorHAnsi"/>
                      <w:color w:val="000000"/>
                      <w:sz w:val="20"/>
                      <w:szCs w:val="20"/>
                    </w:rPr>
                  </w:pPr>
                </w:p>
              </w:tc>
              <w:tc>
                <w:tcPr>
                  <w:tcW w:w="360" w:type="dxa"/>
                </w:tcPr>
                <w:p w14:paraId="0073E5BC" w14:textId="77777777" w:rsidR="00503D42" w:rsidRPr="00775583" w:rsidRDefault="00503D42" w:rsidP="00503D42">
                  <w:pPr>
                    <w:widowControl w:val="0"/>
                    <w:tabs>
                      <w:tab w:val="left" w:leader="dot" w:pos="3600"/>
                    </w:tabs>
                    <w:rPr>
                      <w:ins w:id="62" w:author="Iqbal Ameerali" w:date="2020-10-07T11:57:00Z"/>
                      <w:rFonts w:cstheme="minorHAnsi"/>
                      <w:color w:val="000000"/>
                      <w:sz w:val="20"/>
                      <w:szCs w:val="20"/>
                    </w:rPr>
                  </w:pPr>
                </w:p>
              </w:tc>
              <w:tc>
                <w:tcPr>
                  <w:tcW w:w="270" w:type="dxa"/>
                </w:tcPr>
                <w:p w14:paraId="79411677" w14:textId="77777777" w:rsidR="00503D42" w:rsidRPr="00775583" w:rsidRDefault="00503D42" w:rsidP="00503D42">
                  <w:pPr>
                    <w:widowControl w:val="0"/>
                    <w:tabs>
                      <w:tab w:val="left" w:leader="dot" w:pos="3600"/>
                    </w:tabs>
                    <w:rPr>
                      <w:ins w:id="63" w:author="Iqbal Ameerali" w:date="2020-10-07T11:57:00Z"/>
                      <w:rFonts w:cstheme="minorHAnsi"/>
                      <w:color w:val="000000"/>
                      <w:sz w:val="20"/>
                      <w:szCs w:val="20"/>
                    </w:rPr>
                  </w:pPr>
                </w:p>
              </w:tc>
              <w:tc>
                <w:tcPr>
                  <w:tcW w:w="360" w:type="dxa"/>
                </w:tcPr>
                <w:p w14:paraId="5107C3C6" w14:textId="77777777" w:rsidR="00503D42" w:rsidRPr="00775583" w:rsidRDefault="00503D42" w:rsidP="00503D42">
                  <w:pPr>
                    <w:widowControl w:val="0"/>
                    <w:tabs>
                      <w:tab w:val="left" w:leader="dot" w:pos="3600"/>
                    </w:tabs>
                    <w:rPr>
                      <w:ins w:id="64" w:author="Iqbal Ameerali" w:date="2020-10-07T11:57:00Z"/>
                      <w:rFonts w:cstheme="minorHAnsi"/>
                      <w:color w:val="000000"/>
                      <w:sz w:val="20"/>
                      <w:szCs w:val="20"/>
                    </w:rPr>
                  </w:pPr>
                </w:p>
              </w:tc>
              <w:tc>
                <w:tcPr>
                  <w:tcW w:w="360" w:type="dxa"/>
                </w:tcPr>
                <w:p w14:paraId="31EE6191" w14:textId="77777777" w:rsidR="00503D42" w:rsidRPr="00775583" w:rsidRDefault="00503D42" w:rsidP="00503D42">
                  <w:pPr>
                    <w:widowControl w:val="0"/>
                    <w:tabs>
                      <w:tab w:val="left" w:leader="dot" w:pos="3600"/>
                    </w:tabs>
                    <w:rPr>
                      <w:ins w:id="65" w:author="Iqbal Ameerali" w:date="2020-10-07T11:57:00Z"/>
                      <w:rFonts w:cstheme="minorHAnsi"/>
                      <w:color w:val="000000"/>
                      <w:sz w:val="20"/>
                      <w:szCs w:val="20"/>
                    </w:rPr>
                  </w:pPr>
                </w:p>
              </w:tc>
              <w:tc>
                <w:tcPr>
                  <w:tcW w:w="360" w:type="dxa"/>
                </w:tcPr>
                <w:p w14:paraId="2121BAF7" w14:textId="77777777" w:rsidR="00503D42" w:rsidRPr="00775583" w:rsidRDefault="00503D42" w:rsidP="00503D42">
                  <w:pPr>
                    <w:widowControl w:val="0"/>
                    <w:tabs>
                      <w:tab w:val="left" w:leader="dot" w:pos="3600"/>
                    </w:tabs>
                    <w:rPr>
                      <w:ins w:id="66" w:author="Iqbal Ameerali" w:date="2020-10-07T11:57:00Z"/>
                      <w:rFonts w:cstheme="minorHAnsi"/>
                      <w:color w:val="000000"/>
                      <w:sz w:val="20"/>
                      <w:szCs w:val="20"/>
                    </w:rPr>
                  </w:pPr>
                </w:p>
              </w:tc>
              <w:tc>
                <w:tcPr>
                  <w:tcW w:w="360" w:type="dxa"/>
                </w:tcPr>
                <w:p w14:paraId="260E4D8E" w14:textId="77777777" w:rsidR="00503D42" w:rsidRPr="00775583" w:rsidRDefault="00503D42" w:rsidP="00503D42">
                  <w:pPr>
                    <w:widowControl w:val="0"/>
                    <w:tabs>
                      <w:tab w:val="left" w:leader="dot" w:pos="3600"/>
                    </w:tabs>
                    <w:rPr>
                      <w:ins w:id="67" w:author="Iqbal Ameerali" w:date="2020-10-07T11:57:00Z"/>
                      <w:rFonts w:cstheme="minorHAnsi"/>
                      <w:color w:val="000000"/>
                      <w:sz w:val="20"/>
                      <w:szCs w:val="20"/>
                    </w:rPr>
                  </w:pPr>
                </w:p>
              </w:tc>
            </w:tr>
          </w:tbl>
          <w:p w14:paraId="71F402FA" w14:textId="77777777" w:rsidR="00503D42" w:rsidRPr="00775583" w:rsidRDefault="00503D42" w:rsidP="00FA6590">
            <w:pPr>
              <w:tabs>
                <w:tab w:val="right" w:leader="dot" w:pos="4464"/>
                <w:tab w:val="right" w:pos="5181"/>
              </w:tabs>
              <w:ind w:left="144" w:hanging="144"/>
              <w:contextualSpacing/>
              <w:jc w:val="center"/>
              <w:rPr>
                <w:rFonts w:cstheme="minorHAnsi"/>
                <w:sz w:val="20"/>
                <w:szCs w:val="20"/>
                <w:lang w:val="en-GB" w:bidi="ur-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32A6E" w14:textId="11770956" w:rsidR="00503D42" w:rsidRPr="00775583" w:rsidRDefault="00503D42" w:rsidP="00FA6590">
            <w:pPr>
              <w:widowControl w:val="0"/>
              <w:tabs>
                <w:tab w:val="left" w:leader="dot" w:pos="3600"/>
              </w:tabs>
              <w:bidi/>
              <w:rPr>
                <w:rFonts w:ascii="MB Lateefi" w:hAnsi="MB Lateefi" w:cs="MB Lateefi"/>
                <w:iCs/>
                <w:noProof/>
                <w:rtl/>
                <w:lang w:bidi="fa-IR"/>
                <w:rPrChange w:id="68" w:author="Iqbal Ameerali" w:date="2020-10-08T11:45:00Z">
                  <w:rPr>
                    <w:rFonts w:ascii="MB Lateefi" w:hAnsi="MB Lateefi" w:cs="MB Lateefi"/>
                    <w:i/>
                    <w:noProof/>
                    <w:rtl/>
                    <w:lang w:bidi="fa-IR"/>
                  </w:rPr>
                </w:rPrChange>
              </w:rPr>
            </w:pPr>
            <w:ins w:id="69" w:author="Iqbal Ameerali" w:date="2020-10-07T11:57:00Z">
              <w:r w:rsidRPr="00775583">
                <w:rPr>
                  <w:rFonts w:ascii="MB Lateefi" w:hAnsi="MB Lateefi" w:cs="MB Lateefi" w:hint="cs"/>
                  <w:iCs/>
                  <w:noProof/>
                  <w:rtl/>
                  <w:lang w:bidi="fa-IR"/>
                </w:rPr>
                <w:t>ڳ</w:t>
              </w:r>
              <w:r w:rsidRPr="00775583">
                <w:rPr>
                  <w:rFonts w:ascii="MB Lateefi" w:hAnsi="MB Lateefi" w:cs="MB Lateefi" w:hint="eastAsia"/>
                  <w:iCs/>
                  <w:noProof/>
                  <w:rtl/>
                  <w:lang w:bidi="fa-IR"/>
                </w:rPr>
                <w:t>و</w:t>
              </w:r>
              <w:r w:rsidRPr="00775583">
                <w:rPr>
                  <w:rFonts w:ascii="MB Lateefi" w:hAnsi="MB Lateefi" w:cs="MB Lateefi" w:hint="cs"/>
                  <w:iCs/>
                  <w:noProof/>
                  <w:rtl/>
                  <w:lang w:bidi="fa-IR"/>
                </w:rPr>
                <w:t>ٺ</w:t>
              </w:r>
              <w:r w:rsidRPr="00775583">
                <w:rPr>
                  <w:rFonts w:ascii="MB Lateefi" w:hAnsi="MB Lateefi" w:cs="MB Lateefi"/>
                  <w:iCs/>
                  <w:noProof/>
                  <w:rtl/>
                  <w:lang w:bidi="fa-IR"/>
                </w:rPr>
                <w:t xml:space="preserve"> </w:t>
              </w:r>
              <w:r w:rsidRPr="00775583">
                <w:rPr>
                  <w:rFonts w:ascii="MB Lateefi" w:hAnsi="MB Lateefi" w:cs="MB Lateefi" w:hint="eastAsia"/>
                  <w:iCs/>
                  <w:noProof/>
                  <w:rtl/>
                  <w:lang w:bidi="fa-IR"/>
                </w:rPr>
                <w:t>جو</w:t>
              </w:r>
              <w:r w:rsidRPr="00775583">
                <w:rPr>
                  <w:rFonts w:ascii="MB Lateefi" w:hAnsi="MB Lateefi" w:cs="MB Lateefi"/>
                  <w:iCs/>
                  <w:noProof/>
                  <w:rtl/>
                  <w:lang w:bidi="fa-IR"/>
                </w:rPr>
                <w:t xml:space="preserve"> </w:t>
              </w:r>
              <w:r w:rsidRPr="00775583">
                <w:rPr>
                  <w:rFonts w:ascii="MB Lateefi" w:hAnsi="MB Lateefi" w:cs="MB Lateefi" w:hint="cs"/>
                  <w:iCs/>
                  <w:noProof/>
                  <w:rtl/>
                  <w:lang w:bidi="fa-IR"/>
                </w:rPr>
                <w:t>ڪ</w:t>
              </w:r>
              <w:r w:rsidRPr="00775583">
                <w:rPr>
                  <w:rFonts w:ascii="MB Lateefi" w:hAnsi="MB Lateefi" w:cs="MB Lateefi" w:hint="eastAsia"/>
                  <w:iCs/>
                  <w:noProof/>
                  <w:rtl/>
                  <w:lang w:bidi="fa-IR"/>
                </w:rPr>
                <w:t>و</w:t>
              </w:r>
              <w:r w:rsidRPr="00775583">
                <w:rPr>
                  <w:rFonts w:ascii="MB Lateefi" w:hAnsi="MB Lateefi" w:cs="MB Lateefi" w:hint="cs"/>
                  <w:iCs/>
                  <w:noProof/>
                  <w:rtl/>
                  <w:lang w:bidi="fa-IR"/>
                </w:rPr>
                <w:t>ڊ</w:t>
              </w:r>
            </w:ins>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1F904F" w14:textId="7524990D" w:rsidR="00503D42" w:rsidRPr="00775583" w:rsidRDefault="00503D42" w:rsidP="00FA6590">
            <w:pPr>
              <w:pStyle w:val="ListParagraph"/>
              <w:tabs>
                <w:tab w:val="right" w:pos="10469"/>
              </w:tabs>
              <w:autoSpaceDE w:val="0"/>
              <w:autoSpaceDN w:val="0"/>
              <w:adjustRightInd w:val="0"/>
              <w:ind w:left="0"/>
              <w:jc w:val="center"/>
              <w:rPr>
                <w:rFonts w:eastAsia="Batang" w:cstheme="minorHAnsi"/>
                <w:color w:val="000000"/>
                <w:sz w:val="20"/>
                <w:szCs w:val="20"/>
                <w:lang w:bidi="sd-Arab-PK"/>
              </w:rPr>
            </w:pPr>
            <w:ins w:id="70" w:author="Iqbal Ameerali" w:date="2020-10-07T11:57:00Z">
              <w:r w:rsidRPr="00775583">
                <w:rPr>
                  <w:rFonts w:cstheme="minorHAnsi"/>
                  <w:sz w:val="24"/>
                  <w:szCs w:val="24"/>
                </w:rPr>
                <w:t>B10</w:t>
              </w:r>
              <w:r w:rsidRPr="00775583">
                <w:rPr>
                  <w:rFonts w:cstheme="minorHAnsi"/>
                  <w:sz w:val="24"/>
                  <w:szCs w:val="24"/>
                  <w:lang w:bidi="sd-Arab-PK"/>
                </w:rPr>
                <w:t>A</w:t>
              </w:r>
            </w:ins>
          </w:p>
        </w:tc>
      </w:tr>
      <w:tr w:rsidR="005A6CA6" w:rsidRPr="00775583" w14:paraId="680FAE0C"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5D7ECF" w14:textId="77777777" w:rsidR="005A6CA6" w:rsidRPr="00775583" w:rsidRDefault="005A6CA6" w:rsidP="005A6CA6">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D690CE" w14:textId="77777777" w:rsidR="005A6CA6" w:rsidRPr="00775583" w:rsidRDefault="005A6CA6" w:rsidP="005A6CA6">
            <w:pPr>
              <w:tabs>
                <w:tab w:val="right" w:leader="dot" w:pos="4464"/>
                <w:tab w:val="right" w:pos="5181"/>
              </w:tabs>
              <w:ind w:left="144" w:hanging="144"/>
              <w:contextualSpacing/>
              <w:jc w:val="center"/>
              <w:rPr>
                <w:rFonts w:cstheme="minorHAnsi"/>
                <w:sz w:val="20"/>
                <w:szCs w:val="20"/>
                <w:lang w:val="en-GB" w:bidi="ur-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7E2539" w14:textId="515B8AC2" w:rsidR="005A6CA6" w:rsidRPr="00775583" w:rsidRDefault="005A6CA6" w:rsidP="005A6CA6">
            <w:pPr>
              <w:widowControl w:val="0"/>
              <w:tabs>
                <w:tab w:val="left" w:leader="dot" w:pos="3600"/>
              </w:tabs>
              <w:bidi/>
              <w:rPr>
                <w:rFonts w:ascii="MB Lateefi" w:hAnsi="MB Lateefi" w:cs="MB Lateefi"/>
                <w:color w:val="000000"/>
                <w:rtl/>
                <w:lang w:bidi="sd-Arab-PK"/>
              </w:rPr>
            </w:pPr>
            <w:r w:rsidRPr="00775583">
              <w:rPr>
                <w:rFonts w:ascii="MB Lateefi" w:hAnsi="MB Lateefi" w:cs="MB Lateefi"/>
                <w:b/>
                <w:noProof/>
                <w:rtl/>
                <w:lang w:bidi="sd-Arab-PK"/>
              </w:rPr>
              <w:t>پا</w:t>
            </w:r>
            <w:r w:rsidRPr="00775583">
              <w:rPr>
                <w:rFonts w:ascii="MB Lateefi" w:hAnsi="MB Lateefi" w:cs="MB Lateefi" w:hint="cs"/>
                <w:b/>
                <w:noProof/>
                <w:rtl/>
                <w:lang w:bidi="sd-Arab-PK"/>
              </w:rPr>
              <w:t>ڙ</w:t>
            </w:r>
            <w:r w:rsidRPr="00775583">
              <w:rPr>
                <w:rFonts w:ascii="MB Lateefi" w:hAnsi="MB Lateefi" w:cs="MB Lateefi" w:hint="eastAsia"/>
                <w:b/>
                <w:noProof/>
                <w:rtl/>
                <w:lang w:bidi="sd-Arab-PK"/>
              </w:rPr>
              <w:t>و</w:t>
            </w:r>
            <w:r w:rsidRPr="00775583">
              <w:rPr>
                <w:rFonts w:ascii="MB Lateefi" w:hAnsi="MB Lateefi" w:cs="MB Lateefi"/>
                <w:b/>
                <w:noProof/>
                <w:rtl/>
                <w:lang w:bidi="sd-Arab-PK"/>
              </w:rPr>
              <w:t xml:space="preserve"> </w:t>
            </w:r>
            <w:r w:rsidR="002E7AFC" w:rsidRPr="00775583">
              <w:rPr>
                <w:rFonts w:ascii="MB Lateefi" w:hAnsi="MB Lateefi" w:cs="MB Lateefi"/>
                <w:b/>
                <w:noProof/>
                <w:lang w:bidi="sd-Arab-PK"/>
              </w:rPr>
              <w:t>/</w:t>
            </w:r>
            <w:r w:rsidR="002E7AFC" w:rsidRPr="00775583">
              <w:rPr>
                <w:rFonts w:ascii="MB Lateefi" w:hAnsi="MB Lateefi" w:cs="MB Lateefi"/>
                <w:b/>
                <w:noProof/>
                <w:rtl/>
                <w:lang w:bidi="sd-Arab-PK"/>
              </w:rPr>
              <w:t xml:space="preserve"> </w:t>
            </w:r>
            <w:r w:rsidRPr="00775583">
              <w:rPr>
                <w:rFonts w:ascii="MB Lateefi" w:hAnsi="MB Lateefi" w:cs="MB Lateefi"/>
                <w:b/>
                <w:noProof/>
                <w:rtl/>
                <w:lang w:bidi="sd-Arab-PK"/>
              </w:rPr>
              <w:t>بلا</w:t>
            </w:r>
            <w:r w:rsidRPr="00775583">
              <w:rPr>
                <w:rFonts w:ascii="MB Lateefi" w:hAnsi="MB Lateefi" w:cs="MB Lateefi" w:hint="cs"/>
                <w:b/>
                <w:noProof/>
                <w:rtl/>
                <w:lang w:bidi="sd-Arab-PK"/>
              </w:rPr>
              <w:t>ڪ</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66D53F" w14:textId="5A1A3A15" w:rsidR="005A6CA6" w:rsidRPr="00775583" w:rsidRDefault="005A6CA6" w:rsidP="005A6CA6">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B11</w:t>
            </w:r>
          </w:p>
        </w:tc>
      </w:tr>
    </w:tbl>
    <w:p w14:paraId="2FFC199F" w14:textId="0EB38200" w:rsidR="002D6505" w:rsidRPr="00775583" w:rsidRDefault="002D6505"/>
    <w:p w14:paraId="178EED67" w14:textId="2A312FAE" w:rsidR="00B8341A" w:rsidRPr="00775583" w:rsidRDefault="00B8341A"/>
    <w:p w14:paraId="3BFEE706" w14:textId="08334C3D" w:rsidR="00B8341A" w:rsidRPr="00775583" w:rsidRDefault="00B8341A"/>
    <w:p w14:paraId="3300871E" w14:textId="25ACC9E5" w:rsidR="00B8341A" w:rsidRPr="00775583" w:rsidRDefault="00B8341A"/>
    <w:p w14:paraId="70CA247D" w14:textId="201C5EBD" w:rsidR="00B8341A" w:rsidRPr="00775583" w:rsidRDefault="00B8341A"/>
    <w:p w14:paraId="7B6B4E26" w14:textId="76354999" w:rsidR="00B8341A" w:rsidRPr="00775583" w:rsidRDefault="00B8341A"/>
    <w:p w14:paraId="755576FA" w14:textId="230A4D3C" w:rsidR="00B8341A" w:rsidRPr="00775583" w:rsidRDefault="00B8341A"/>
    <w:p w14:paraId="5D41A986" w14:textId="77777777" w:rsidR="005C6248" w:rsidRPr="00775583" w:rsidRDefault="005C6248"/>
    <w:tbl>
      <w:tblPr>
        <w:tblStyle w:val="TableGrid"/>
        <w:tblW w:w="5967" w:type="pct"/>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031"/>
        <w:gridCol w:w="4548"/>
        <w:gridCol w:w="176"/>
        <w:gridCol w:w="4499"/>
        <w:gridCol w:w="904"/>
      </w:tblGrid>
      <w:tr w:rsidR="002D6505" w:rsidRPr="00775583" w14:paraId="42E6B9AD" w14:textId="77777777" w:rsidTr="00E8098A">
        <w:trPr>
          <w:trHeight w:val="325"/>
          <w:jc w:val="center"/>
        </w:trPr>
        <w:tc>
          <w:tcPr>
            <w:tcW w:w="2500" w:type="pct"/>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7E18BA23" w14:textId="71E46023" w:rsidR="002D6505" w:rsidRPr="00775583" w:rsidRDefault="002D6505" w:rsidP="002D6505">
            <w:pPr>
              <w:tabs>
                <w:tab w:val="left" w:pos="6330"/>
              </w:tabs>
              <w:rPr>
                <w:rFonts w:ascii="MB Lateefi" w:hAnsi="MB Lateefi" w:cs="MB Lateefi"/>
                <w:b/>
                <w:bCs/>
                <w:sz w:val="24"/>
                <w:szCs w:val="24"/>
                <w:lang w:bidi="sd-Arab-PK"/>
              </w:rPr>
            </w:pPr>
            <w:r w:rsidRPr="00775583">
              <w:rPr>
                <w:rFonts w:cstheme="minorHAnsi"/>
                <w:b/>
                <w:bCs/>
                <w:noProof/>
              </w:rPr>
              <w:lastRenderedPageBreak/>
              <w:t xml:space="preserve">SECTION C: </w:t>
            </w:r>
            <w:r w:rsidR="0029035B" w:rsidRPr="00775583">
              <w:rPr>
                <w:rFonts w:cstheme="minorHAnsi"/>
                <w:b/>
                <w:bCs/>
                <w:noProof/>
              </w:rPr>
              <w:t xml:space="preserve">INTRODUCTION And </w:t>
            </w:r>
            <w:r w:rsidR="009517D0" w:rsidRPr="00775583">
              <w:rPr>
                <w:rFonts w:cstheme="minorHAnsi"/>
                <w:b/>
                <w:bCs/>
                <w:noProof/>
              </w:rPr>
              <w:t>CONSENT</w:t>
            </w:r>
          </w:p>
        </w:tc>
        <w:tc>
          <w:tcPr>
            <w:tcW w:w="2500"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tcPr>
          <w:p w14:paraId="56D4F5CE" w14:textId="7888D659" w:rsidR="002D6505" w:rsidRPr="00775583" w:rsidRDefault="0029035B" w:rsidP="00FA6590">
            <w:pPr>
              <w:tabs>
                <w:tab w:val="left" w:pos="6330"/>
              </w:tabs>
              <w:bidi/>
              <w:rPr>
                <w:rFonts w:ascii="MB Lateefi" w:hAnsi="MB Lateefi" w:cs="MB Lateefi"/>
                <w:b/>
                <w:bCs/>
                <w:sz w:val="24"/>
                <w:szCs w:val="24"/>
                <w:rtl/>
                <w:lang w:bidi="sd-Arab-PK"/>
              </w:rPr>
            </w:pPr>
            <w:r w:rsidRPr="00775583">
              <w:rPr>
                <w:rFonts w:ascii="MB Lateefi" w:hAnsi="MB Lateefi" w:cs="MB Lateefi" w:hint="eastAsia"/>
                <w:b/>
                <w:bCs/>
                <w:sz w:val="24"/>
                <w:szCs w:val="24"/>
                <w:rtl/>
                <w:lang w:bidi="sd-Arab-PK"/>
              </w:rPr>
              <w:t>سي</w:t>
            </w:r>
            <w:r w:rsidRPr="00775583">
              <w:rPr>
                <w:rFonts w:ascii="MB Lateefi" w:hAnsi="MB Lateefi" w:cs="MB Lateefi" w:hint="cs"/>
                <w:b/>
                <w:bCs/>
                <w:sz w:val="24"/>
                <w:szCs w:val="24"/>
                <w:rtl/>
                <w:lang w:bidi="sd-Arab-PK"/>
              </w:rPr>
              <w:t>ڪ</w:t>
            </w:r>
            <w:r w:rsidRPr="00775583">
              <w:rPr>
                <w:rFonts w:ascii="MB Lateefi" w:hAnsi="MB Lateefi" w:cs="MB Lateefi" w:hint="eastAsia"/>
                <w:b/>
                <w:bCs/>
                <w:sz w:val="24"/>
                <w:szCs w:val="24"/>
                <w:rtl/>
                <w:lang w:bidi="sd-Arab-PK"/>
              </w:rPr>
              <w:t>شن</w:t>
            </w:r>
            <w:r w:rsidRPr="00775583">
              <w:rPr>
                <w:rFonts w:ascii="MB Lateefi" w:hAnsi="MB Lateefi" w:cs="MB Lateefi"/>
                <w:b/>
                <w:bCs/>
                <w:sz w:val="24"/>
                <w:szCs w:val="24"/>
                <w:rtl/>
                <w:lang w:bidi="sd-Arab-PK"/>
              </w:rPr>
              <w:t xml:space="preserve"> سي؛ تعارف </w:t>
            </w:r>
            <w:r w:rsidR="00A173DC" w:rsidRPr="00775583">
              <w:rPr>
                <w:rFonts w:ascii="MB Lateefi" w:hAnsi="MB Lateefi" w:cs="MB Lateefi"/>
                <w:b/>
                <w:bCs/>
                <w:sz w:val="24"/>
                <w:szCs w:val="24"/>
                <w:rtl/>
                <w:lang w:bidi="sd-Arab-PK"/>
              </w:rPr>
              <w:t xml:space="preserve">۽ </w:t>
            </w:r>
            <w:r w:rsidRPr="00775583">
              <w:rPr>
                <w:rFonts w:ascii="MB Lateefi" w:hAnsi="MB Lateefi" w:cs="MB Lateefi" w:hint="eastAsia"/>
                <w:b/>
                <w:bCs/>
                <w:sz w:val="24"/>
                <w:szCs w:val="24"/>
                <w:rtl/>
                <w:lang w:bidi="sd-Arab-PK"/>
              </w:rPr>
              <w:t>اجازت</w:t>
            </w:r>
            <w:r w:rsidRPr="00775583">
              <w:rPr>
                <w:rFonts w:ascii="MB Lateefi" w:hAnsi="MB Lateefi" w:cs="MB Lateefi"/>
                <w:b/>
                <w:bCs/>
                <w:sz w:val="24"/>
                <w:szCs w:val="24"/>
                <w:rtl/>
                <w:lang w:bidi="sd-Arab-PK"/>
              </w:rPr>
              <w:t xml:space="preserve"> نامو </w:t>
            </w:r>
          </w:p>
        </w:tc>
      </w:tr>
      <w:tr w:rsidR="00CD65E5" w:rsidRPr="00775583" w14:paraId="0531346D" w14:textId="77777777" w:rsidTr="00CD65E5">
        <w:trPr>
          <w:trHeight w:val="325"/>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19751FD" w14:textId="763BFC74" w:rsidR="00CD65E5" w:rsidRPr="00775583" w:rsidRDefault="00CD65E5" w:rsidP="00FA6590">
            <w:pPr>
              <w:tabs>
                <w:tab w:val="left" w:pos="6330"/>
              </w:tabs>
              <w:bidi/>
              <w:rPr>
                <w:rFonts w:ascii="MB Lateefi" w:hAnsi="MB Lateefi" w:cs="MB Lateefi"/>
                <w:b/>
                <w:bCs/>
                <w:sz w:val="24"/>
                <w:szCs w:val="24"/>
                <w:rtl/>
                <w:lang w:bidi="sd-Arab-PK"/>
              </w:rPr>
            </w:pPr>
            <w:r w:rsidRPr="00775583">
              <w:rPr>
                <w:rFonts w:ascii="MB Lateefi" w:hAnsi="MB Lateefi" w:cs="MB Lateefi"/>
                <w:sz w:val="20"/>
                <w:szCs w:val="20"/>
                <w:rtl/>
                <w:lang w:bidi="sd-Arab-PK"/>
              </w:rPr>
              <w:t>ھي سي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شن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گھرا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جي سربراھ يا 18 سال ۽ ان کان و</w:t>
            </w:r>
            <w:r w:rsidRPr="00775583">
              <w:rPr>
                <w:rFonts w:ascii="MB Lateefi" w:hAnsi="MB Lateefi" w:cs="MB Lateefi" w:hint="cs"/>
                <w:sz w:val="20"/>
                <w:szCs w:val="20"/>
                <w:rtl/>
                <w:lang w:bidi="sd-Arab-PK"/>
              </w:rPr>
              <w:t>ڌ</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sz w:val="20"/>
                <w:szCs w:val="20"/>
                <w:rtl/>
                <w:lang w:bidi="sd-Arab-PK"/>
              </w:rPr>
              <w:t xml:space="preserve"> عمر جي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نهن</w:t>
            </w:r>
            <w:r w:rsidRPr="00775583">
              <w:rPr>
                <w:rFonts w:ascii="MB Lateefi" w:hAnsi="MB Lateefi" w:cs="MB Lateefi"/>
                <w:sz w:val="20"/>
                <w:szCs w:val="20"/>
                <w:rtl/>
                <w:lang w:bidi="sd-Arab-PK"/>
              </w:rPr>
              <w:t xml:space="preserve"> سمجھدار شخص کان 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ويندو.</w:t>
            </w:r>
          </w:p>
        </w:tc>
      </w:tr>
      <w:tr w:rsidR="00FA6590" w:rsidRPr="00775583" w14:paraId="51171B4A" w14:textId="6A9AE12E" w:rsidTr="00E8098A">
        <w:trPr>
          <w:trHeight w:val="325"/>
          <w:jc w:val="center"/>
        </w:trPr>
        <w:tc>
          <w:tcPr>
            <w:tcW w:w="5000" w:type="pct"/>
            <w:gridSpan w:val="5"/>
            <w:tcBorders>
              <w:top w:val="single" w:sz="4" w:space="0" w:color="auto"/>
              <w:left w:val="single" w:sz="4" w:space="0" w:color="auto"/>
              <w:bottom w:val="single" w:sz="4" w:space="0" w:color="auto"/>
              <w:right w:val="single" w:sz="4" w:space="0" w:color="auto"/>
            </w:tcBorders>
            <w:vAlign w:val="center"/>
          </w:tcPr>
          <w:p w14:paraId="5802FE14" w14:textId="367BE592" w:rsidR="00FA6590" w:rsidRPr="00775583" w:rsidRDefault="00FA6590" w:rsidP="00FA6590">
            <w:pPr>
              <w:tabs>
                <w:tab w:val="left" w:pos="6330"/>
              </w:tabs>
              <w:bidi/>
              <w:rPr>
                <w:rFonts w:ascii="MB Lateefi" w:hAnsi="MB Lateefi" w:cs="MB Lateefi"/>
                <w:b/>
                <w:bCs/>
                <w:rtl/>
                <w:lang w:bidi="sd-Arab-PK"/>
              </w:rPr>
            </w:pPr>
            <w:r w:rsidRPr="00775583">
              <w:rPr>
                <w:rFonts w:ascii="MB Lateefi" w:hAnsi="MB Lateefi" w:cs="MB Lateefi" w:hint="eastAsia"/>
                <w:b/>
                <w:bCs/>
                <w:rtl/>
                <w:lang w:bidi="sd-Arab-PK"/>
              </w:rPr>
              <w:t>اجازت</w:t>
            </w:r>
            <w:r w:rsidRPr="00775583">
              <w:rPr>
                <w:rFonts w:ascii="MB Lateefi" w:hAnsi="MB Lateefi" w:cs="MB Lateefi"/>
                <w:b/>
                <w:bCs/>
                <w:rtl/>
                <w:lang w:bidi="sd-Arab-PK"/>
              </w:rPr>
              <w:t xml:space="preserve"> </w:t>
            </w:r>
            <w:r w:rsidRPr="00775583">
              <w:rPr>
                <w:rFonts w:ascii="MB Lateefi" w:hAnsi="MB Lateefi" w:cs="MB Lateefi" w:hint="eastAsia"/>
                <w:b/>
                <w:bCs/>
                <w:rtl/>
                <w:lang w:bidi="sd-Arab-PK"/>
              </w:rPr>
              <w:t>نامو</w:t>
            </w:r>
            <w:r w:rsidRPr="00775583">
              <w:rPr>
                <w:rFonts w:ascii="MB Lateefi" w:hAnsi="MB Lateefi" w:cs="MB Lateefi"/>
                <w:b/>
                <w:bCs/>
                <w:rtl/>
                <w:lang w:bidi="sd-Arab-PK"/>
              </w:rPr>
              <w:t xml:space="preserve"> ۽ </w:t>
            </w:r>
            <w:r w:rsidRPr="00775583">
              <w:rPr>
                <w:rFonts w:ascii="MB Lateefi" w:hAnsi="MB Lateefi" w:cs="MB Lateefi" w:hint="eastAsia"/>
                <w:b/>
                <w:bCs/>
                <w:rtl/>
                <w:lang w:bidi="sd-Arab-PK"/>
              </w:rPr>
              <w:t>تعارف</w:t>
            </w:r>
            <w:r w:rsidRPr="00775583">
              <w:rPr>
                <w:rFonts w:ascii="MB Lateefi" w:hAnsi="MB Lateefi" w:cs="MB Lateefi"/>
                <w:b/>
                <w:bCs/>
                <w:rtl/>
                <w:lang w:bidi="sd-Arab-PK"/>
              </w:rPr>
              <w:t xml:space="preserve"> </w:t>
            </w:r>
            <w:r w:rsidRPr="00775583">
              <w:rPr>
                <w:rFonts w:ascii="MB Lateefi" w:hAnsi="MB Lateefi" w:cs="MB Lateefi" w:hint="eastAsia"/>
                <w:b/>
                <w:bCs/>
                <w:rtl/>
                <w:lang w:bidi="sd-Arab-PK"/>
              </w:rPr>
              <w:t>زور</w:t>
            </w:r>
            <w:r w:rsidRPr="00775583">
              <w:rPr>
                <w:rFonts w:ascii="MB Lateefi" w:hAnsi="MB Lateefi" w:cs="MB Lateefi"/>
                <w:b/>
                <w:bCs/>
                <w:rtl/>
                <w:lang w:bidi="sd-Arab-PK"/>
              </w:rPr>
              <w:t xml:space="preserve"> </w:t>
            </w:r>
            <w:r w:rsidRPr="00775583">
              <w:rPr>
                <w:rFonts w:ascii="MB Lateefi" w:hAnsi="MB Lateefi" w:cs="MB Lateefi" w:hint="eastAsia"/>
                <w:b/>
                <w:bCs/>
                <w:rtl/>
                <w:lang w:bidi="sd-Arab-PK"/>
              </w:rPr>
              <w:t>سان</w:t>
            </w:r>
            <w:r w:rsidRPr="00775583">
              <w:rPr>
                <w:rFonts w:ascii="MB Lateefi" w:hAnsi="MB Lateefi" w:cs="MB Lateefi"/>
                <w:b/>
                <w:bCs/>
                <w:rtl/>
                <w:lang w:bidi="sd-Arab-PK"/>
              </w:rPr>
              <w:t xml:space="preserve"> </w:t>
            </w:r>
            <w:r w:rsidRPr="00775583">
              <w:rPr>
                <w:rFonts w:ascii="MB Lateefi" w:hAnsi="MB Lateefi" w:cs="MB Lateefi" w:hint="eastAsia"/>
                <w:b/>
                <w:bCs/>
                <w:rtl/>
                <w:lang w:bidi="sd-Arab-PK"/>
              </w:rPr>
              <w:t>پ</w:t>
            </w:r>
            <w:r w:rsidRPr="00775583">
              <w:rPr>
                <w:rFonts w:ascii="MB Lateefi" w:hAnsi="MB Lateefi" w:cs="MB Lateefi" w:hint="cs"/>
                <w:b/>
                <w:bCs/>
                <w:rtl/>
                <w:lang w:bidi="sd-Arab-PK"/>
              </w:rPr>
              <w:t>ڙ</w:t>
            </w:r>
            <w:r w:rsidRPr="00775583">
              <w:rPr>
                <w:rFonts w:ascii="MB Lateefi" w:hAnsi="MB Lateefi" w:cs="MB Lateefi" w:hint="eastAsia"/>
                <w:b/>
                <w:bCs/>
                <w:rtl/>
                <w:lang w:bidi="sd-Arab-PK"/>
              </w:rPr>
              <w:t>ھي</w:t>
            </w:r>
            <w:r w:rsidRPr="00775583">
              <w:rPr>
                <w:rFonts w:ascii="MB Lateefi" w:hAnsi="MB Lateefi" w:cs="MB Lateefi"/>
                <w:b/>
                <w:bCs/>
                <w:rtl/>
                <w:lang w:bidi="sd-Arab-PK"/>
              </w:rPr>
              <w:t xml:space="preserve"> </w:t>
            </w:r>
            <w:r w:rsidRPr="00775583">
              <w:rPr>
                <w:rFonts w:ascii="MB Lateefi" w:hAnsi="MB Lateefi" w:cs="MB Lateefi" w:hint="cs"/>
                <w:b/>
                <w:bCs/>
                <w:rtl/>
                <w:lang w:bidi="sd-Arab-PK"/>
              </w:rPr>
              <w:t>ٻڌ</w:t>
            </w:r>
            <w:r w:rsidRPr="00775583">
              <w:rPr>
                <w:rFonts w:ascii="MB Lateefi" w:hAnsi="MB Lateefi" w:cs="MB Lateefi" w:hint="eastAsia"/>
                <w:b/>
                <w:bCs/>
                <w:rtl/>
                <w:lang w:bidi="sd-Arab-PK"/>
              </w:rPr>
              <w:t>ايو</w:t>
            </w:r>
          </w:p>
          <w:p w14:paraId="430E9758" w14:textId="1DC63599" w:rsidR="00FA6590" w:rsidRPr="00775583" w:rsidRDefault="00FA6590" w:rsidP="00FA6590">
            <w:pPr>
              <w:tabs>
                <w:tab w:val="left" w:pos="6330"/>
              </w:tabs>
              <w:bidi/>
              <w:rPr>
                <w:rFonts w:ascii="MB Lateefi" w:hAnsi="MB Lateefi" w:cs="MB Lateefi"/>
                <w:rtl/>
                <w:lang w:bidi="fa-IR"/>
              </w:rPr>
            </w:pPr>
            <w:r w:rsidRPr="00775583">
              <w:rPr>
                <w:rFonts w:ascii="MB Lateefi" w:hAnsi="MB Lateefi" w:cs="MB Lateefi" w:hint="eastAsia"/>
                <w:rtl/>
                <w:lang w:bidi="fa-IR"/>
              </w:rPr>
              <w:t>السلام</w:t>
            </w:r>
            <w:r w:rsidRPr="00775583">
              <w:rPr>
                <w:rFonts w:ascii="MB Lateefi" w:hAnsi="MB Lateefi" w:cs="MB Lateefi"/>
                <w:rtl/>
                <w:lang w:bidi="fa-IR"/>
              </w:rPr>
              <w:t xml:space="preserve"> </w:t>
            </w:r>
            <w:r w:rsidRPr="00775583">
              <w:rPr>
                <w:rFonts w:ascii="MB Lateefi" w:hAnsi="MB Lateefi" w:cs="MB Lateefi" w:hint="eastAsia"/>
                <w:rtl/>
                <w:lang w:bidi="fa-IR"/>
              </w:rPr>
              <w:t>علي</w:t>
            </w:r>
            <w:r w:rsidRPr="00775583">
              <w:rPr>
                <w:rFonts w:ascii="MB Lateefi" w:hAnsi="MB Lateefi" w:cs="MB Lateefi" w:hint="cs"/>
                <w:rtl/>
                <w:lang w:bidi="fa-IR"/>
              </w:rPr>
              <w:t>ڪ</w:t>
            </w:r>
            <w:r w:rsidRPr="00775583">
              <w:rPr>
                <w:rFonts w:ascii="MB Lateefi" w:hAnsi="MB Lateefi" w:cs="MB Lateefi" w:hint="eastAsia"/>
                <w:rtl/>
                <w:lang w:bidi="fa-IR"/>
              </w:rPr>
              <w:t>م</w:t>
            </w:r>
            <w:r w:rsidRPr="00775583">
              <w:rPr>
                <w:rFonts w:ascii="MB Lateefi" w:hAnsi="MB Lateefi" w:cs="MB Lateefi"/>
                <w:rtl/>
                <w:lang w:bidi="fa-IR"/>
              </w:rPr>
              <w:t>:</w:t>
            </w:r>
          </w:p>
          <w:p w14:paraId="52BD9BFE" w14:textId="663FBA0F" w:rsidR="00FA6590" w:rsidRPr="00775583" w:rsidRDefault="00FA6590" w:rsidP="00FA6590">
            <w:pPr>
              <w:tabs>
                <w:tab w:val="left" w:pos="6330"/>
              </w:tabs>
              <w:bidi/>
              <w:jc w:val="both"/>
              <w:rPr>
                <w:rFonts w:ascii="MB Lateefi" w:hAnsi="MB Lateefi" w:cs="MB Lateefi"/>
                <w:lang w:bidi="fa-IR"/>
              </w:rPr>
            </w:pPr>
            <w:r w:rsidRPr="00775583">
              <w:rPr>
                <w:rFonts w:ascii="MB Lateefi" w:hAnsi="MB Lateefi" w:cs="MB Lateefi" w:hint="eastAsia"/>
                <w:rtl/>
                <w:lang w:bidi="fa-IR"/>
              </w:rPr>
              <w:t>م</w:t>
            </w:r>
            <w:r w:rsidR="00E9230D" w:rsidRPr="00775583">
              <w:rPr>
                <w:rFonts w:ascii="MB Lateefi" w:hAnsi="MB Lateefi" w:cs="MB Lateefi" w:hint="eastAsia"/>
                <w:rtl/>
                <w:lang w:bidi="fa-IR"/>
              </w:rPr>
              <w:t>ن</w:t>
            </w:r>
            <w:r w:rsidR="00BB00F1" w:rsidRPr="00775583">
              <w:rPr>
                <w:rFonts w:ascii="MB Lateefi" w:hAnsi="MB Lateefi" w:cs="MB Lateefi" w:hint="eastAsia"/>
                <w:rtl/>
                <w:lang w:bidi="sd-Arab-PK"/>
              </w:rPr>
              <w:t>ھ</w:t>
            </w:r>
            <w:r w:rsidRPr="00775583">
              <w:rPr>
                <w:rFonts w:ascii="MB Lateefi" w:hAnsi="MB Lateefi" w:cs="MB Lateefi" w:hint="eastAsia"/>
                <w:rtl/>
                <w:lang w:bidi="fa-IR"/>
              </w:rPr>
              <w:t>نجو</w:t>
            </w:r>
            <w:r w:rsidRPr="00775583">
              <w:rPr>
                <w:rFonts w:ascii="MB Lateefi" w:hAnsi="MB Lateefi" w:cs="MB Lateefi"/>
                <w:rtl/>
                <w:lang w:bidi="fa-IR"/>
              </w:rPr>
              <w:t xml:space="preserve"> </w:t>
            </w:r>
            <w:r w:rsidRPr="00775583">
              <w:rPr>
                <w:rFonts w:ascii="MB Lateefi" w:hAnsi="MB Lateefi" w:cs="MB Lateefi" w:hint="eastAsia"/>
                <w:rtl/>
                <w:lang w:bidi="fa-IR"/>
              </w:rPr>
              <w:t>نالو</w:t>
            </w:r>
            <w:r w:rsidRPr="00775583">
              <w:rPr>
                <w:rFonts w:ascii="MB Lateefi" w:hAnsi="MB Lateefi" w:cs="MB Lateefi"/>
                <w:rtl/>
                <w:lang w:bidi="fa-IR"/>
              </w:rPr>
              <w:t xml:space="preserve"> (</w:t>
            </w:r>
            <w:r w:rsidRPr="00775583">
              <w:rPr>
                <w:rFonts w:ascii="MB Lateefi" w:hAnsi="MB Lateefi" w:cs="MB Lateefi" w:hint="eastAsia"/>
                <w:b/>
                <w:bCs/>
                <w:rtl/>
                <w:lang w:bidi="fa-IR"/>
              </w:rPr>
              <w:t>ان</w:t>
            </w:r>
            <w:r w:rsidRPr="00775583">
              <w:rPr>
                <w:rFonts w:ascii="MB Lateefi" w:hAnsi="MB Lateefi" w:cs="MB Lateefi" w:hint="cs"/>
                <w:b/>
                <w:bCs/>
                <w:rtl/>
                <w:lang w:bidi="fa-IR"/>
              </w:rPr>
              <w:t>ٽ</w:t>
            </w:r>
            <w:r w:rsidRPr="00775583">
              <w:rPr>
                <w:rFonts w:ascii="MB Lateefi" w:hAnsi="MB Lateefi" w:cs="MB Lateefi" w:hint="eastAsia"/>
                <w:b/>
                <w:bCs/>
                <w:rtl/>
                <w:lang w:bidi="fa-IR"/>
              </w:rPr>
              <w:t>رويو</w:t>
            </w:r>
            <w:r w:rsidRPr="00775583">
              <w:rPr>
                <w:rFonts w:ascii="MB Lateefi" w:hAnsi="MB Lateefi" w:cs="MB Lateefi"/>
                <w:b/>
                <w:bCs/>
                <w:rtl/>
                <w:lang w:bidi="fa-IR"/>
              </w:rPr>
              <w:t xml:space="preserve"> </w:t>
            </w:r>
            <w:r w:rsidRPr="00775583">
              <w:rPr>
                <w:rFonts w:ascii="MB Lateefi" w:hAnsi="MB Lateefi" w:cs="MB Lateefi" w:hint="cs"/>
                <w:b/>
                <w:bCs/>
                <w:rtl/>
                <w:lang w:bidi="fa-IR"/>
              </w:rPr>
              <w:t>ڪ</w:t>
            </w:r>
            <w:r w:rsidRPr="00775583">
              <w:rPr>
                <w:rFonts w:ascii="MB Lateefi" w:hAnsi="MB Lateefi" w:cs="MB Lateefi" w:hint="eastAsia"/>
                <w:b/>
                <w:bCs/>
                <w:rtl/>
                <w:lang w:bidi="fa-IR"/>
              </w:rPr>
              <w:t>ند</w:t>
            </w:r>
            <w:r w:rsidRPr="00775583">
              <w:rPr>
                <w:rFonts w:ascii="MB Lateefi" w:hAnsi="MB Lateefi" w:cs="MB Lateefi" w:hint="cs"/>
                <w:b/>
                <w:bCs/>
                <w:rtl/>
                <w:lang w:bidi="fa-IR"/>
              </w:rPr>
              <w:t>ڙ</w:t>
            </w:r>
            <w:r w:rsidRPr="00775583">
              <w:rPr>
                <w:rFonts w:ascii="MB Lateefi" w:hAnsi="MB Lateefi" w:cs="MB Lateefi"/>
                <w:b/>
                <w:bCs/>
                <w:rtl/>
                <w:lang w:bidi="fa-IR"/>
              </w:rPr>
              <w:t xml:space="preserve"> </w:t>
            </w:r>
            <w:r w:rsidRPr="00775583">
              <w:rPr>
                <w:rFonts w:ascii="MB Lateefi" w:hAnsi="MB Lateefi" w:cs="MB Lateefi" w:hint="eastAsia"/>
                <w:b/>
                <w:bCs/>
                <w:rtl/>
                <w:lang w:bidi="fa-IR"/>
              </w:rPr>
              <w:t>جو</w:t>
            </w:r>
            <w:r w:rsidRPr="00775583">
              <w:rPr>
                <w:rFonts w:ascii="MB Lateefi" w:hAnsi="MB Lateefi" w:cs="MB Lateefi"/>
                <w:b/>
                <w:bCs/>
                <w:rtl/>
                <w:lang w:bidi="fa-IR"/>
              </w:rPr>
              <w:t xml:space="preserve"> </w:t>
            </w:r>
            <w:r w:rsidRPr="00775583">
              <w:rPr>
                <w:rFonts w:ascii="MB Lateefi" w:hAnsi="MB Lateefi" w:cs="MB Lateefi" w:hint="eastAsia"/>
                <w:b/>
                <w:bCs/>
                <w:rtl/>
                <w:lang w:bidi="fa-IR"/>
              </w:rPr>
              <w:t>نالو</w:t>
            </w:r>
            <w:r w:rsidRPr="00775583">
              <w:rPr>
                <w:rFonts w:ascii="MB Lateefi" w:hAnsi="MB Lateefi" w:cs="MB Lateefi"/>
                <w:rtl/>
                <w:lang w:bidi="fa-IR"/>
              </w:rPr>
              <w:t xml:space="preserve">) </w:t>
            </w:r>
            <w:r w:rsidRPr="00775583">
              <w:rPr>
                <w:rFonts w:ascii="MB Lateefi" w:hAnsi="MB Lateefi" w:cs="MB Lateefi" w:hint="eastAsia"/>
                <w:rtl/>
                <w:lang w:bidi="fa-IR"/>
              </w:rPr>
              <w:t>آھي</w:t>
            </w:r>
            <w:r w:rsidRPr="00775583">
              <w:rPr>
                <w:rFonts w:ascii="MB Lateefi" w:hAnsi="MB Lateefi" w:cs="MB Lateefi"/>
                <w:rtl/>
                <w:lang w:bidi="fa-IR"/>
              </w:rPr>
              <w:t xml:space="preserve"> ۽</w:t>
            </w:r>
            <w:r w:rsidR="00A3121A" w:rsidRPr="00775583">
              <w:rPr>
                <w:rFonts w:ascii="MB Lateefi" w:hAnsi="MB Lateefi" w:cs="MB Lateefi"/>
                <w:rtl/>
                <w:lang w:bidi="sd-Arab-PK"/>
              </w:rPr>
              <w:t xml:space="preserve"> آئون </w:t>
            </w:r>
            <w:r w:rsidRPr="00775583">
              <w:rPr>
                <w:rFonts w:ascii="MB Lateefi" w:hAnsi="MB Lateefi" w:cs="MB Lateefi" w:hint="cs"/>
                <w:rtl/>
                <w:lang w:bidi="fa-IR"/>
              </w:rPr>
              <w:t>ڊ</w:t>
            </w:r>
            <w:r w:rsidRPr="00775583">
              <w:rPr>
                <w:rFonts w:ascii="MB Lateefi" w:hAnsi="MB Lateefi" w:cs="MB Lateefi" w:hint="eastAsia"/>
                <w:rtl/>
                <w:lang w:bidi="fa-IR"/>
              </w:rPr>
              <w:t>و</w:t>
            </w:r>
            <w:r w:rsidRPr="00775583">
              <w:rPr>
                <w:rFonts w:ascii="MB Lateefi" w:hAnsi="MB Lateefi" w:cs="MB Lateefi" w:hint="eastAsia"/>
                <w:rtl/>
                <w:lang w:bidi="sd-Arab-PK"/>
              </w:rPr>
              <w:t>ي</w:t>
            </w:r>
            <w:r w:rsidRPr="00775583">
              <w:rPr>
                <w:rFonts w:ascii="MB Lateefi" w:hAnsi="MB Lateefi" w:cs="MB Lateefi" w:hint="eastAsia"/>
                <w:rtl/>
                <w:lang w:bidi="fa-IR"/>
              </w:rPr>
              <w:t>زن</w:t>
            </w:r>
            <w:r w:rsidRPr="00775583">
              <w:rPr>
                <w:rFonts w:ascii="MB Lateefi" w:hAnsi="MB Lateefi" w:cs="MB Lateefi"/>
                <w:rtl/>
                <w:lang w:bidi="fa-IR"/>
              </w:rPr>
              <w:t xml:space="preserve"> </w:t>
            </w:r>
            <w:r w:rsidRPr="00775583">
              <w:rPr>
                <w:rFonts w:ascii="MB Lateefi" w:hAnsi="MB Lateefi" w:cs="MB Lateefi" w:hint="eastAsia"/>
                <w:rtl/>
                <w:lang w:bidi="fa-IR"/>
              </w:rPr>
              <w:t>آف</w:t>
            </w:r>
            <w:r w:rsidRPr="00775583">
              <w:rPr>
                <w:rFonts w:ascii="MB Lateefi" w:hAnsi="MB Lateefi" w:cs="MB Lateefi"/>
                <w:rtl/>
                <w:lang w:bidi="fa-IR"/>
              </w:rPr>
              <w:t xml:space="preserve"> </w:t>
            </w:r>
            <w:r w:rsidRPr="00775583">
              <w:rPr>
                <w:rFonts w:ascii="MB Lateefi" w:hAnsi="MB Lateefi" w:cs="MB Lateefi" w:hint="eastAsia"/>
                <w:rtl/>
                <w:lang w:bidi="fa-IR"/>
              </w:rPr>
              <w:t>وومن</w:t>
            </w:r>
            <w:r w:rsidRPr="00775583">
              <w:rPr>
                <w:rFonts w:ascii="MB Lateefi" w:hAnsi="MB Lateefi" w:cs="MB Lateefi"/>
                <w:rtl/>
                <w:lang w:bidi="fa-IR"/>
              </w:rPr>
              <w:t xml:space="preserve"> </w:t>
            </w:r>
            <w:r w:rsidRPr="00775583">
              <w:rPr>
                <w:rFonts w:ascii="MB Lateefi" w:hAnsi="MB Lateefi" w:cs="MB Lateefi" w:hint="eastAsia"/>
                <w:rtl/>
                <w:lang w:bidi="fa-IR"/>
              </w:rPr>
              <w:t>اين</w:t>
            </w:r>
            <w:r w:rsidRPr="00775583">
              <w:rPr>
                <w:rFonts w:ascii="MB Lateefi" w:hAnsi="MB Lateefi" w:cs="MB Lateefi" w:hint="cs"/>
                <w:rtl/>
                <w:lang w:bidi="fa-IR"/>
              </w:rPr>
              <w:t>ڊ</w:t>
            </w:r>
            <w:r w:rsidRPr="00775583">
              <w:rPr>
                <w:rFonts w:ascii="MB Lateefi" w:hAnsi="MB Lateefi" w:cs="MB Lateefi"/>
                <w:rtl/>
                <w:lang w:bidi="fa-IR"/>
              </w:rPr>
              <w:t xml:space="preserve"> </w:t>
            </w:r>
            <w:r w:rsidRPr="00775583">
              <w:rPr>
                <w:rFonts w:ascii="MB Lateefi" w:hAnsi="MB Lateefi" w:cs="MB Lateefi" w:hint="eastAsia"/>
                <w:rtl/>
                <w:lang w:bidi="fa-IR"/>
              </w:rPr>
              <w:t>چائل</w:t>
            </w:r>
            <w:r w:rsidRPr="00775583">
              <w:rPr>
                <w:rFonts w:ascii="MB Lateefi" w:hAnsi="MB Lateefi" w:cs="MB Lateefi" w:hint="cs"/>
                <w:rtl/>
                <w:lang w:bidi="fa-IR"/>
              </w:rPr>
              <w:t>ڊ</w:t>
            </w:r>
            <w:r w:rsidRPr="00775583">
              <w:rPr>
                <w:rFonts w:ascii="MB Lateefi" w:hAnsi="MB Lateefi" w:cs="MB Lateefi"/>
                <w:rtl/>
                <w:lang w:bidi="fa-IR"/>
              </w:rPr>
              <w:t xml:space="preserve"> </w:t>
            </w:r>
            <w:r w:rsidRPr="00775583">
              <w:rPr>
                <w:rFonts w:ascii="MB Lateefi" w:hAnsi="MB Lateefi" w:cs="MB Lateefi" w:hint="eastAsia"/>
                <w:rtl/>
                <w:lang w:bidi="fa-IR"/>
              </w:rPr>
              <w:t>ھيل</w:t>
            </w:r>
            <w:r w:rsidRPr="00775583">
              <w:rPr>
                <w:rFonts w:ascii="MB Lateefi" w:hAnsi="MB Lateefi" w:cs="MB Lateefi" w:hint="cs"/>
                <w:rtl/>
                <w:lang w:bidi="fa-IR"/>
              </w:rPr>
              <w:t>ٿ</w:t>
            </w:r>
            <w:r w:rsidRPr="00775583">
              <w:rPr>
                <w:rFonts w:ascii="MB Lateefi" w:hAnsi="MB Lateefi" w:cs="MB Lateefi" w:hint="eastAsia"/>
                <w:rtl/>
                <w:lang w:bidi="fa-IR"/>
              </w:rPr>
              <w:t>،</w:t>
            </w:r>
            <w:r w:rsidRPr="00775583">
              <w:rPr>
                <w:rFonts w:ascii="MB Lateefi" w:hAnsi="MB Lateefi" w:cs="MB Lateefi"/>
                <w:rtl/>
                <w:lang w:bidi="fa-IR"/>
              </w:rPr>
              <w:t xml:space="preserve"> </w:t>
            </w:r>
            <w:r w:rsidRPr="00775583">
              <w:rPr>
                <w:rFonts w:ascii="MB Lateefi" w:hAnsi="MB Lateefi" w:cs="MB Lateefi" w:hint="eastAsia"/>
                <w:rtl/>
                <w:lang w:bidi="fa-IR"/>
              </w:rPr>
              <w:t>آغا</w:t>
            </w:r>
            <w:r w:rsidRPr="00775583">
              <w:rPr>
                <w:rFonts w:ascii="MB Lateefi" w:hAnsi="MB Lateefi" w:cs="MB Lateefi"/>
                <w:rtl/>
                <w:lang w:bidi="fa-IR"/>
              </w:rPr>
              <w:t xml:space="preserve"> </w:t>
            </w:r>
            <w:r w:rsidRPr="00775583">
              <w:rPr>
                <w:rFonts w:ascii="MB Lateefi" w:hAnsi="MB Lateefi" w:cs="MB Lateefi" w:hint="eastAsia"/>
                <w:rtl/>
                <w:lang w:bidi="fa-IR"/>
              </w:rPr>
              <w:t>خان</w:t>
            </w:r>
            <w:r w:rsidRPr="00775583">
              <w:rPr>
                <w:rFonts w:ascii="MB Lateefi" w:hAnsi="MB Lateefi" w:cs="MB Lateefi"/>
                <w:rtl/>
                <w:lang w:bidi="fa-IR"/>
              </w:rPr>
              <w:t xml:space="preserve"> </w:t>
            </w:r>
            <w:r w:rsidRPr="00775583">
              <w:rPr>
                <w:rFonts w:ascii="MB Lateefi" w:hAnsi="MB Lateefi" w:cs="MB Lateefi" w:hint="eastAsia"/>
                <w:rtl/>
                <w:lang w:bidi="fa-IR"/>
              </w:rPr>
              <w:t>يونيورس</w:t>
            </w:r>
            <w:r w:rsidRPr="00775583">
              <w:rPr>
                <w:rFonts w:ascii="MB Lateefi" w:hAnsi="MB Lateefi" w:cs="MB Lateefi" w:hint="cs"/>
                <w:rtl/>
                <w:lang w:bidi="fa-IR"/>
              </w:rPr>
              <w:t>ٽ</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راچي</w:t>
            </w:r>
            <w:r w:rsidRPr="00775583">
              <w:rPr>
                <w:rFonts w:ascii="MB Lateefi" w:hAnsi="MB Lateefi" w:cs="MB Lateefi"/>
                <w:rtl/>
                <w:lang w:bidi="fa-IR"/>
              </w:rPr>
              <w:t xml:space="preserve"> </w:t>
            </w:r>
            <w:r w:rsidRPr="00775583">
              <w:rPr>
                <w:rFonts w:ascii="MB Lateefi" w:hAnsi="MB Lateefi" w:cs="MB Lateefi" w:hint="eastAsia"/>
                <w:rtl/>
                <w:lang w:bidi="fa-IR"/>
              </w:rPr>
              <w:t>سان</w:t>
            </w:r>
            <w:r w:rsidRPr="00775583">
              <w:rPr>
                <w:rFonts w:ascii="MB Lateefi" w:hAnsi="MB Lateefi" w:cs="MB Lateefi"/>
                <w:rtl/>
                <w:lang w:bidi="fa-IR"/>
              </w:rPr>
              <w:t xml:space="preserve"> </w:t>
            </w:r>
            <w:r w:rsidRPr="00775583">
              <w:rPr>
                <w:rFonts w:ascii="MB Lateefi" w:hAnsi="MB Lateefi" w:cs="MB Lateefi" w:hint="eastAsia"/>
                <w:rtl/>
                <w:lang w:bidi="fa-IR"/>
              </w:rPr>
              <w:t>گ</w:t>
            </w:r>
            <w:r w:rsidRPr="00775583">
              <w:rPr>
                <w:rFonts w:ascii="MB Lateefi" w:hAnsi="MB Lateefi" w:cs="MB Lateefi" w:hint="cs"/>
                <w:rtl/>
                <w:lang w:bidi="fa-IR"/>
              </w:rPr>
              <w:t>ڏ</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م</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w:t>
            </w:r>
            <w:r w:rsidRPr="00775583">
              <w:rPr>
                <w:rFonts w:ascii="MB Lateefi" w:hAnsi="MB Lateefi" w:cs="MB Lateefi" w:hint="eastAsia"/>
                <w:rtl/>
                <w:lang w:bidi="fa-IR"/>
              </w:rPr>
              <w:t>رھي</w:t>
            </w:r>
            <w:r w:rsidRPr="00775583">
              <w:rPr>
                <w:rFonts w:ascii="MB Lateefi" w:hAnsi="MB Lateefi" w:cs="MB Lateefi"/>
                <w:rtl/>
                <w:lang w:bidi="fa-IR"/>
              </w:rPr>
              <w:t xml:space="preserve"> / </w:t>
            </w:r>
            <w:r w:rsidRPr="00775583">
              <w:rPr>
                <w:rFonts w:ascii="MB Lateefi" w:hAnsi="MB Lateefi" w:cs="MB Lateefi" w:hint="eastAsia"/>
                <w:rtl/>
                <w:lang w:bidi="fa-IR"/>
              </w:rPr>
              <w:t>رھيو</w:t>
            </w:r>
            <w:r w:rsidRPr="00775583">
              <w:rPr>
                <w:rFonts w:ascii="MB Lateefi" w:hAnsi="MB Lateefi" w:cs="MB Lateefi"/>
                <w:rtl/>
                <w:lang w:bidi="fa-IR"/>
              </w:rPr>
              <w:t xml:space="preserve"> </w:t>
            </w:r>
            <w:r w:rsidRPr="00775583">
              <w:rPr>
                <w:rFonts w:ascii="MB Lateefi" w:hAnsi="MB Lateefi" w:cs="MB Lateefi" w:hint="eastAsia"/>
                <w:rtl/>
                <w:lang w:bidi="fa-IR"/>
              </w:rPr>
              <w:t>آھيان،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hint="cs"/>
                <w:rtl/>
                <w:lang w:bidi="fa-IR"/>
              </w:rPr>
              <w:t>ڪ</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صوبائي</w:t>
            </w:r>
            <w:r w:rsidRPr="00775583">
              <w:rPr>
                <w:rFonts w:ascii="MB Lateefi" w:hAnsi="MB Lateefi" w:cs="MB Lateefi"/>
                <w:rtl/>
                <w:lang w:bidi="fa-IR"/>
              </w:rPr>
              <w:t xml:space="preserve"> </w:t>
            </w: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کاتي</w:t>
            </w:r>
            <w:r w:rsidRPr="00775583">
              <w:rPr>
                <w:rFonts w:ascii="MB Lateefi" w:hAnsi="MB Lateefi" w:cs="MB Lateefi"/>
                <w:rtl/>
                <w:lang w:bidi="fa-IR"/>
              </w:rPr>
              <w:t xml:space="preserve"> </w:t>
            </w:r>
            <w:r w:rsidRPr="00775583">
              <w:rPr>
                <w:rFonts w:ascii="MB Lateefi" w:hAnsi="MB Lateefi" w:cs="MB Lateefi" w:hint="eastAsia"/>
                <w:rtl/>
                <w:lang w:bidi="fa-IR"/>
              </w:rPr>
              <w:t>سن</w:t>
            </w:r>
            <w:r w:rsidRPr="00775583">
              <w:rPr>
                <w:rFonts w:ascii="MB Lateefi" w:hAnsi="MB Lateefi" w:cs="MB Lateefi" w:hint="cs"/>
                <w:rtl/>
                <w:lang w:bidi="fa-IR"/>
              </w:rPr>
              <w:t>ڌ</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تعاون</w:t>
            </w:r>
            <w:r w:rsidRPr="00775583">
              <w:rPr>
                <w:rFonts w:ascii="MB Lateefi" w:hAnsi="MB Lateefi" w:cs="MB Lateefi"/>
                <w:rtl/>
                <w:lang w:bidi="fa-IR"/>
              </w:rPr>
              <w:t xml:space="preserve"> </w:t>
            </w:r>
            <w:r w:rsidRPr="00775583">
              <w:rPr>
                <w:rFonts w:ascii="MB Lateefi" w:hAnsi="MB Lateefi" w:cs="MB Lateefi" w:hint="eastAsia"/>
                <w:rtl/>
                <w:lang w:bidi="fa-IR"/>
              </w:rPr>
              <w:t>سان</w:t>
            </w:r>
            <w:r w:rsidRPr="00775583">
              <w:rPr>
                <w:rFonts w:ascii="MB Lateefi" w:hAnsi="MB Lateefi" w:cs="MB Lateefi"/>
                <w:rtl/>
                <w:lang w:bidi="fa-IR"/>
              </w:rPr>
              <w:t xml:space="preserve"> </w:t>
            </w:r>
            <w:r w:rsidRPr="00775583">
              <w:rPr>
                <w:rFonts w:ascii="MB Lateefi" w:hAnsi="MB Lateefi" w:cs="MB Lateefi" w:hint="cs"/>
                <w:rtl/>
                <w:lang w:bidi="fa-IR"/>
              </w:rPr>
              <w:t>ٽ</w:t>
            </w:r>
            <w:r w:rsidRPr="00775583">
              <w:rPr>
                <w:rFonts w:ascii="MB Lateefi" w:hAnsi="MB Lateefi" w:cs="MB Lateefi" w:hint="eastAsia"/>
                <w:rtl/>
                <w:lang w:bidi="fa-IR"/>
              </w:rPr>
              <w:t>ندي</w:t>
            </w:r>
            <w:r w:rsidRPr="00775583">
              <w:rPr>
                <w:rFonts w:ascii="MB Lateefi" w:hAnsi="MB Lateefi" w:cs="MB Lateefi"/>
                <w:rtl/>
                <w:lang w:bidi="fa-IR"/>
              </w:rPr>
              <w:t xml:space="preserve"> </w:t>
            </w:r>
            <w:r w:rsidRPr="00775583">
              <w:rPr>
                <w:rFonts w:ascii="MB Lateefi" w:hAnsi="MB Lateefi" w:cs="MB Lateefi" w:hint="eastAsia"/>
                <w:rtl/>
                <w:lang w:bidi="fa-IR"/>
              </w:rPr>
              <w:t>محمد</w:t>
            </w:r>
            <w:r w:rsidRPr="00775583">
              <w:rPr>
                <w:rFonts w:ascii="MB Lateefi" w:hAnsi="MB Lateefi" w:cs="MB Lateefi"/>
                <w:rtl/>
                <w:lang w:bidi="fa-IR"/>
              </w:rPr>
              <w:t xml:space="preserve"> </w:t>
            </w:r>
            <w:r w:rsidRPr="00775583">
              <w:rPr>
                <w:rFonts w:ascii="MB Lateefi" w:hAnsi="MB Lateefi" w:cs="MB Lateefi" w:hint="eastAsia"/>
                <w:rtl/>
                <w:lang w:bidi="fa-IR"/>
              </w:rPr>
              <w:t>خان</w:t>
            </w:r>
            <w:r w:rsidRPr="00775583">
              <w:rPr>
                <w:rFonts w:ascii="MB Lateefi" w:hAnsi="MB Lateefi" w:cs="MB Lateefi"/>
                <w:rtl/>
                <w:lang w:bidi="fa-IR"/>
              </w:rPr>
              <w:t xml:space="preserve"> ضلعي ۾ پنجن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وارن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جي صحت متعلق ھ</w:t>
            </w:r>
            <w:r w:rsidRPr="00775583">
              <w:rPr>
                <w:rFonts w:ascii="MB Lateefi" w:hAnsi="MB Lateefi" w:cs="MB Lateefi" w:hint="cs"/>
                <w:rtl/>
                <w:lang w:bidi="fa-IR"/>
              </w:rPr>
              <w:t>ڪ</w:t>
            </w:r>
            <w:r w:rsidRPr="00775583">
              <w:rPr>
                <w:rFonts w:ascii="MB Lateefi" w:hAnsi="MB Lateefi" w:cs="MB Lateefi"/>
                <w:rtl/>
                <w:lang w:bidi="fa-IR"/>
              </w:rPr>
              <w:t xml:space="preserve"> پروجي</w:t>
            </w:r>
            <w:r w:rsidRPr="00775583">
              <w:rPr>
                <w:rFonts w:ascii="MB Lateefi" w:hAnsi="MB Lateefi" w:cs="MB Lateefi" w:hint="cs"/>
                <w:rtl/>
                <w:lang w:bidi="fa-IR"/>
              </w:rPr>
              <w:t>ڪٽ</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رھي آهي. </w:t>
            </w:r>
            <w:r w:rsidRPr="00775583">
              <w:rPr>
                <w:rFonts w:ascii="MB Lateefi" w:hAnsi="MB Lateefi" w:cs="MB Lateefi" w:hint="eastAsia"/>
                <w:rtl/>
                <w:lang w:bidi="sd-Arab-PK"/>
              </w:rPr>
              <w:t>هي</w:t>
            </w:r>
            <w:r w:rsidRPr="00775583">
              <w:rPr>
                <w:rFonts w:ascii="MB Lateefi" w:hAnsi="MB Lateefi" w:cs="MB Lateefi"/>
                <w:rtl/>
                <w:lang w:bidi="sd-Arab-PK"/>
              </w:rPr>
              <w:t xml:space="preserve"> پراجي</w:t>
            </w:r>
            <w:r w:rsidRPr="00775583">
              <w:rPr>
                <w:rFonts w:ascii="MB Lateefi" w:hAnsi="MB Lateefi" w:cs="MB Lateefi" w:hint="cs"/>
                <w:rtl/>
                <w:lang w:bidi="sd-Arab-PK"/>
              </w:rPr>
              <w:t>ڪٽ</w:t>
            </w:r>
            <w:r w:rsidRPr="00775583">
              <w:rPr>
                <w:rFonts w:ascii="MB Lateefi" w:hAnsi="MB Lateefi" w:cs="MB Lateefi"/>
                <w:rtl/>
                <w:lang w:bidi="sd-Arab-PK"/>
              </w:rPr>
              <w:t xml:space="preserve">  اه</w:t>
            </w:r>
            <w:r w:rsidRPr="00775583">
              <w:rPr>
                <w:rFonts w:ascii="MB Lateefi" w:hAnsi="MB Lateefi" w:cs="MB Lateefi" w:hint="cs"/>
                <w:rtl/>
                <w:lang w:bidi="sd-Arab-PK"/>
              </w:rPr>
              <w:t>ڙ</w:t>
            </w:r>
            <w:r w:rsidRPr="00775583">
              <w:rPr>
                <w:rFonts w:ascii="MB Lateefi" w:hAnsi="MB Lateefi" w:cs="MB Lateefi" w:hint="eastAsia"/>
                <w:rtl/>
                <w:lang w:bidi="sd-Arab-PK"/>
              </w:rPr>
              <w:t>ي</w:t>
            </w:r>
            <w:r w:rsidRPr="00775583">
              <w:rPr>
                <w:rFonts w:ascii="MB Lateefi" w:hAnsi="MB Lateefi" w:cs="MB Lateefi"/>
                <w:rtl/>
                <w:lang w:bidi="sd-Arab-PK"/>
              </w:rPr>
              <w:t xml:space="preserve"> سماجي س</w:t>
            </w:r>
            <w:r w:rsidRPr="00775583">
              <w:rPr>
                <w:rFonts w:ascii="MB Lateefi" w:hAnsi="MB Lateefi" w:cs="MB Lateefi" w:hint="cs"/>
                <w:rtl/>
                <w:lang w:bidi="sd-Arab-PK"/>
              </w:rPr>
              <w:t>ڄ</w:t>
            </w:r>
            <w:r w:rsidRPr="00775583">
              <w:rPr>
                <w:rFonts w:ascii="MB Lateefi" w:hAnsi="MB Lateefi" w:cs="MB Lateefi" w:hint="eastAsia"/>
                <w:rtl/>
                <w:lang w:bidi="sd-Arab-PK"/>
              </w:rPr>
              <w:t>ا</w:t>
            </w:r>
            <w:r w:rsidRPr="00775583">
              <w:rPr>
                <w:rFonts w:ascii="MB Lateefi" w:hAnsi="MB Lateefi" w:cs="MB Lateefi" w:hint="cs"/>
                <w:rtl/>
                <w:lang w:bidi="sd-Arab-PK"/>
              </w:rPr>
              <w:t>ڻ</w:t>
            </w:r>
            <w:r w:rsidRPr="00775583">
              <w:rPr>
                <w:rFonts w:ascii="MB Lateefi" w:hAnsi="MB Lateefi" w:cs="MB Lateefi"/>
                <w:rtl/>
                <w:lang w:bidi="sd-Arab-PK"/>
              </w:rPr>
              <w:t xml:space="preserve"> ۽ سا هتا سا</w:t>
            </w:r>
            <w:r w:rsidRPr="00775583">
              <w:rPr>
                <w:rFonts w:ascii="MB Lateefi" w:hAnsi="MB Lateefi" w:cs="MB Lateefi" w:hint="cs"/>
                <w:rtl/>
                <w:lang w:bidi="sd-Arab-PK"/>
              </w:rPr>
              <w:t>ڻ</w:t>
            </w:r>
            <w:r w:rsidRPr="00775583">
              <w:rPr>
                <w:rFonts w:ascii="MB Lateefi" w:hAnsi="MB Lateefi" w:cs="MB Lateefi"/>
                <w:rtl/>
                <w:lang w:bidi="sd-Arab-PK"/>
              </w:rPr>
              <w:t xml:space="preserve"> آهي جي</w:t>
            </w:r>
            <w:r w:rsidRPr="00775583">
              <w:rPr>
                <w:rFonts w:ascii="MB Lateefi" w:hAnsi="MB Lateefi" w:cs="MB Lateefi" w:hint="cs"/>
                <w:rtl/>
                <w:lang w:bidi="sd-Arab-PK"/>
              </w:rPr>
              <w:t>ڪ</w:t>
            </w:r>
            <w:r w:rsidRPr="00775583">
              <w:rPr>
                <w:rFonts w:ascii="MB Lateefi" w:hAnsi="MB Lateefi" w:cs="MB Lateefi" w:hint="eastAsia"/>
                <w:rtl/>
                <w:lang w:bidi="sd-Arab-PK"/>
              </w:rPr>
              <w:t>ا</w:t>
            </w:r>
            <w:r w:rsidRPr="00775583">
              <w:rPr>
                <w:rFonts w:ascii="MB Lateefi" w:hAnsi="MB Lateefi" w:cs="MB Lateefi"/>
                <w:rtl/>
                <w:lang w:bidi="sd-Arab-PK"/>
              </w:rPr>
              <w:t xml:space="preserve">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sd-Arab-PK"/>
              </w:rPr>
              <w:t xml:space="preserve"> ۽ نمونيا جي مرض ۾احتياطي تدابير ۽</w:t>
            </w:r>
            <w:r w:rsidR="00A3121A" w:rsidRPr="00775583">
              <w:rPr>
                <w:rFonts w:ascii="MB Lateefi" w:hAnsi="MB Lateefi" w:cs="MB Lateefi"/>
                <w:rtl/>
                <w:lang w:bidi="sd-Arab-PK"/>
              </w:rPr>
              <w:t xml:space="preserve"> </w:t>
            </w:r>
            <w:r w:rsidRPr="00775583">
              <w:rPr>
                <w:rFonts w:ascii="MB Lateefi" w:hAnsi="MB Lateefi" w:cs="MB Lateefi" w:hint="eastAsia"/>
                <w:rtl/>
                <w:lang w:bidi="sd-Arab-PK"/>
              </w:rPr>
              <w:t>ع</w:t>
            </w:r>
            <w:r w:rsidR="00A3121A" w:rsidRPr="00775583">
              <w:rPr>
                <w:rFonts w:ascii="MB Lateefi" w:hAnsi="MB Lateefi" w:cs="MB Lateefi" w:hint="eastAsia"/>
                <w:rtl/>
                <w:lang w:bidi="sd-Arab-PK"/>
              </w:rPr>
              <w:t>ِ</w:t>
            </w:r>
            <w:r w:rsidRPr="00775583">
              <w:rPr>
                <w:rFonts w:ascii="MB Lateefi" w:hAnsi="MB Lateefi" w:cs="MB Lateefi" w:hint="eastAsia"/>
                <w:rtl/>
                <w:lang w:bidi="sd-Arab-PK"/>
              </w:rPr>
              <w:t>اج</w:t>
            </w:r>
            <w:r w:rsidRPr="00775583">
              <w:rPr>
                <w:rFonts w:ascii="MB Lateefi" w:hAnsi="MB Lateefi" w:cs="MB Lateefi"/>
                <w:rtl/>
                <w:lang w:bidi="sd-Arab-PK"/>
              </w:rPr>
              <w:t xml:space="preserve"> واسطي پنجن سالن کان گھ</w:t>
            </w:r>
            <w:r w:rsidRPr="00775583">
              <w:rPr>
                <w:rFonts w:ascii="MB Lateefi" w:hAnsi="MB Lateefi" w:cs="MB Lateefi" w:hint="cs"/>
                <w:rtl/>
                <w:lang w:bidi="sd-Arab-PK"/>
              </w:rPr>
              <w:t>ٽ</w:t>
            </w:r>
            <w:r w:rsidRPr="00775583">
              <w:rPr>
                <w:rFonts w:ascii="MB Lateefi" w:hAnsi="MB Lateefi" w:cs="MB Lateefi"/>
                <w:rtl/>
                <w:lang w:bidi="sd-Arab-PK"/>
              </w:rPr>
              <w:t xml:space="preserve"> عمر جي </w:t>
            </w:r>
            <w:r w:rsidRPr="00775583">
              <w:rPr>
                <w:rFonts w:ascii="MB Lateefi" w:hAnsi="MB Lateefi" w:cs="MB Lateefi" w:hint="cs"/>
                <w:rtl/>
                <w:lang w:bidi="sd-Arab-PK"/>
              </w:rPr>
              <w:t>ٻ</w:t>
            </w:r>
            <w:r w:rsidRPr="00775583">
              <w:rPr>
                <w:rFonts w:ascii="MB Lateefi" w:hAnsi="MB Lateefi" w:cs="MB Lateefi" w:hint="eastAsia"/>
                <w:rtl/>
                <w:lang w:bidi="sd-Arab-PK"/>
              </w:rPr>
              <w:t>ارن</w:t>
            </w:r>
            <w:r w:rsidRPr="00775583">
              <w:rPr>
                <w:rFonts w:ascii="MB Lateefi" w:hAnsi="MB Lateefi" w:cs="MB Lateefi"/>
                <w:rtl/>
                <w:lang w:bidi="sd-Arab-PK"/>
              </w:rPr>
              <w:t xml:space="preserve"> جي صحت جو خيال رکندي. </w:t>
            </w:r>
            <w:r w:rsidR="00C078C1" w:rsidRPr="00775583">
              <w:rPr>
                <w:rFonts w:ascii="MB Lateefi" w:hAnsi="MB Lateefi" w:cs="MB Lateefi" w:hint="eastAsia"/>
                <w:rtl/>
                <w:lang w:bidi="sd-Arab-PK"/>
              </w:rPr>
              <w:t>ا</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سلسلي</w:t>
            </w:r>
            <w:r w:rsidRPr="00775583">
              <w:rPr>
                <w:rFonts w:ascii="MB Lateefi" w:hAnsi="MB Lateefi" w:cs="MB Lateefi"/>
                <w:rtl/>
                <w:lang w:bidi="fa-IR"/>
              </w:rPr>
              <w:t xml:space="preserve"> ۾ </w:t>
            </w:r>
            <w:r w:rsidRPr="00775583">
              <w:rPr>
                <w:rFonts w:ascii="MB Lateefi" w:hAnsi="MB Lateefi" w:cs="MB Lateefi" w:hint="eastAsia"/>
                <w:rtl/>
                <w:lang w:bidi="fa-IR"/>
              </w:rPr>
              <w:t>اسان</w:t>
            </w:r>
            <w:r w:rsidRPr="00775583">
              <w:rPr>
                <w:rFonts w:ascii="MB Lateefi" w:hAnsi="MB Lateefi" w:cs="MB Lateefi"/>
                <w:rtl/>
                <w:lang w:bidi="fa-IR"/>
              </w:rPr>
              <w:t xml:space="preserve"> </w:t>
            </w: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متعلق</w:t>
            </w:r>
            <w:r w:rsidRPr="00775583">
              <w:rPr>
                <w:rFonts w:ascii="MB Lateefi" w:hAnsi="MB Lateefi" w:cs="MB Lateefi"/>
                <w:rtl/>
                <w:lang w:bidi="fa-IR"/>
              </w:rPr>
              <w:t xml:space="preserve"> </w:t>
            </w:r>
            <w:r w:rsidRPr="00775583">
              <w:rPr>
                <w:rFonts w:ascii="MB Lateefi" w:hAnsi="MB Lateefi" w:cs="MB Lateefi" w:hint="cs"/>
                <w:rtl/>
                <w:lang w:bidi="fa-IR"/>
              </w:rPr>
              <w:t>ٽ</w:t>
            </w:r>
            <w:r w:rsidRPr="00775583">
              <w:rPr>
                <w:rFonts w:ascii="MB Lateefi" w:hAnsi="MB Lateefi" w:cs="MB Lateefi" w:hint="eastAsia"/>
                <w:rtl/>
                <w:lang w:bidi="fa-IR"/>
              </w:rPr>
              <w:t>ن</w:t>
            </w:r>
            <w:r w:rsidR="00C078C1" w:rsidRPr="00775583">
              <w:rPr>
                <w:rFonts w:ascii="MB Lateefi" w:hAnsi="MB Lateefi" w:cs="MB Lateefi" w:hint="cs"/>
                <w:rtl/>
                <w:lang w:bidi="sd-Arab-PK"/>
              </w:rPr>
              <w:t>ڊ</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محمد</w:t>
            </w:r>
            <w:r w:rsidRPr="00775583">
              <w:rPr>
                <w:rFonts w:ascii="MB Lateefi" w:hAnsi="MB Lateefi" w:cs="MB Lateefi"/>
                <w:rtl/>
                <w:lang w:bidi="fa-IR"/>
              </w:rPr>
              <w:t xml:space="preserve"> </w:t>
            </w:r>
            <w:r w:rsidRPr="00775583">
              <w:rPr>
                <w:rFonts w:ascii="MB Lateefi" w:hAnsi="MB Lateefi" w:cs="MB Lateefi" w:hint="eastAsia"/>
                <w:rtl/>
                <w:lang w:bidi="fa-IR"/>
              </w:rPr>
              <w:t>خان</w:t>
            </w:r>
            <w:r w:rsidRPr="00775583">
              <w:rPr>
                <w:rFonts w:ascii="MB Lateefi" w:hAnsi="MB Lateefi" w:cs="MB Lateefi"/>
                <w:rtl/>
                <w:lang w:bidi="fa-IR"/>
              </w:rPr>
              <w:t xml:space="preserve"> </w:t>
            </w:r>
            <w:r w:rsidRPr="00775583">
              <w:rPr>
                <w:rFonts w:ascii="MB Lateefi" w:hAnsi="MB Lateefi" w:cs="MB Lateefi" w:hint="eastAsia"/>
                <w:rtl/>
                <w:lang w:bidi="fa-IR"/>
              </w:rPr>
              <w:t>ضلعي</w:t>
            </w:r>
            <w:r w:rsidRPr="00775583">
              <w:rPr>
                <w:rFonts w:ascii="MB Lateefi" w:hAnsi="MB Lateefi" w:cs="MB Lateefi"/>
                <w:rtl/>
                <w:lang w:bidi="fa-IR"/>
              </w:rPr>
              <w:t xml:space="preserve"> </w:t>
            </w:r>
            <w:r w:rsidRPr="00775583">
              <w:rPr>
                <w:rFonts w:ascii="MB Lateefi" w:hAnsi="MB Lateefi" w:cs="MB Lateefi" w:hint="eastAsia"/>
                <w:rtl/>
                <w:lang w:bidi="fa-IR"/>
              </w:rPr>
              <w:t>مان</w:t>
            </w:r>
            <w:r w:rsidRPr="00775583">
              <w:rPr>
                <w:rFonts w:ascii="MB Lateefi" w:hAnsi="MB Lateefi" w:cs="MB Lateefi"/>
                <w:rtl/>
                <w:lang w:bidi="fa-IR"/>
              </w:rPr>
              <w:t xml:space="preserve"> </w:t>
            </w:r>
            <w:r w:rsidRPr="00775583">
              <w:rPr>
                <w:rFonts w:ascii="MB Lateefi" w:hAnsi="MB Lateefi" w:cs="MB Lateefi" w:hint="eastAsia"/>
                <w:rtl/>
                <w:lang w:bidi="fa-IR"/>
              </w:rPr>
              <w:t>معلومات</w:t>
            </w:r>
            <w:r w:rsidRPr="00775583">
              <w:rPr>
                <w:rFonts w:ascii="MB Lateefi" w:hAnsi="MB Lateefi" w:cs="MB Lateefi"/>
                <w:rtl/>
                <w:lang w:bidi="fa-IR"/>
              </w:rPr>
              <w:t xml:space="preserve"> </w:t>
            </w:r>
            <w:r w:rsidRPr="00775583">
              <w:rPr>
                <w:rFonts w:ascii="MB Lateefi" w:hAnsi="MB Lateefi" w:cs="MB Lateefi" w:hint="eastAsia"/>
                <w:rtl/>
                <w:lang w:bidi="fa-IR"/>
              </w:rPr>
              <w:t>گ</w:t>
            </w:r>
            <w:r w:rsidRPr="00775583">
              <w:rPr>
                <w:rFonts w:ascii="MB Lateefi" w:hAnsi="MB Lateefi" w:cs="MB Lateefi" w:hint="cs"/>
                <w:rtl/>
                <w:lang w:bidi="fa-IR"/>
              </w:rPr>
              <w:t>ڏ</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w:t>
            </w:r>
            <w:r w:rsidRPr="00775583">
              <w:rPr>
                <w:rFonts w:ascii="MB Lateefi" w:hAnsi="MB Lateefi" w:cs="MB Lateefi" w:hint="eastAsia"/>
                <w:rtl/>
                <w:lang w:bidi="fa-IR"/>
              </w:rPr>
              <w:t>رھيا</w:t>
            </w:r>
            <w:r w:rsidRPr="00775583">
              <w:rPr>
                <w:rFonts w:ascii="MB Lateefi" w:hAnsi="MB Lateefi" w:cs="MB Lateefi"/>
                <w:rtl/>
                <w:lang w:bidi="fa-IR"/>
              </w:rPr>
              <w:t xml:space="preserve"> </w:t>
            </w:r>
            <w:r w:rsidRPr="00775583">
              <w:rPr>
                <w:rFonts w:ascii="MB Lateefi" w:hAnsi="MB Lateefi" w:cs="MB Lateefi" w:hint="eastAsia"/>
                <w:rtl/>
                <w:lang w:bidi="fa-IR"/>
              </w:rPr>
              <w:t>آھيون</w:t>
            </w:r>
            <w:r w:rsidRPr="00775583">
              <w:rPr>
                <w:rFonts w:ascii="MB Lateefi" w:hAnsi="MB Lateefi" w:cs="MB Lateefi"/>
                <w:rtl/>
                <w:lang w:bidi="fa-IR"/>
              </w:rPr>
              <w:t xml:space="preserve">. </w:t>
            </w:r>
            <w:r w:rsidRPr="00775583">
              <w:rPr>
                <w:rFonts w:ascii="MB Lateefi" w:hAnsi="MB Lateefi" w:cs="MB Lateefi" w:hint="eastAsia"/>
                <w:rtl/>
                <w:lang w:bidi="fa-IR"/>
              </w:rPr>
              <w:t>هي</w:t>
            </w:r>
            <w:r w:rsidR="00C078C1" w:rsidRPr="00775583">
              <w:rPr>
                <w:rFonts w:ascii="MB Lateefi" w:hAnsi="MB Lateefi" w:cs="MB Lateefi" w:hint="eastAsia"/>
                <w:rtl/>
                <w:lang w:bidi="sd-Arab-PK"/>
              </w:rPr>
              <w:t>ءَ</w:t>
            </w:r>
            <w:r w:rsidRPr="00775583">
              <w:rPr>
                <w:rFonts w:ascii="MB Lateefi" w:hAnsi="MB Lateefi" w:cs="MB Lateefi"/>
                <w:rtl/>
                <w:lang w:bidi="fa-IR"/>
              </w:rPr>
              <w:t xml:space="preserve"> معلومات اسان کي  پنجن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وارن </w:t>
            </w:r>
            <w:r w:rsidRPr="00775583">
              <w:rPr>
                <w:rFonts w:ascii="MB Lateefi" w:hAnsi="MB Lateefi" w:cs="MB Lateefi" w:hint="cs"/>
                <w:rtl/>
                <w:lang w:bidi="fa-IR"/>
              </w:rPr>
              <w:t>ٻ</w:t>
            </w:r>
            <w:r w:rsidRPr="00775583">
              <w:rPr>
                <w:rFonts w:ascii="MB Lateefi" w:hAnsi="MB Lateefi" w:cs="MB Lateefi" w:hint="eastAsia"/>
                <w:rtl/>
                <w:lang w:bidi="fa-IR"/>
              </w:rPr>
              <w:t>ارن</w:t>
            </w:r>
            <w:r w:rsidRPr="00775583">
              <w:rPr>
                <w:rFonts w:ascii="MB Lateefi" w:hAnsi="MB Lateefi" w:cs="MB Lateefi"/>
                <w:rtl/>
                <w:lang w:bidi="fa-IR"/>
              </w:rPr>
              <w:t xml:space="preserve"> جي صحت جي متعلق </w:t>
            </w:r>
            <w:r w:rsidRPr="00775583">
              <w:rPr>
                <w:rFonts w:ascii="MB Lateefi" w:hAnsi="MB Lateefi" w:cs="MB Lateefi" w:hint="cs"/>
                <w:rtl/>
                <w:lang w:bidi="fa-IR"/>
              </w:rPr>
              <w:t>ڄ</w:t>
            </w:r>
            <w:r w:rsidRPr="00775583">
              <w:rPr>
                <w:rFonts w:ascii="MB Lateefi" w:hAnsi="MB Lateefi" w:cs="MB Lateefi" w:hint="eastAsia"/>
                <w:rtl/>
                <w:lang w:bidi="fa-IR"/>
              </w:rPr>
              <w:t>ا</w:t>
            </w:r>
            <w:r w:rsidRPr="00775583">
              <w:rPr>
                <w:rFonts w:ascii="MB Lateefi" w:hAnsi="MB Lateefi" w:cs="MB Lateefi" w:hint="cs"/>
                <w:rtl/>
                <w:lang w:bidi="fa-IR"/>
              </w:rPr>
              <w:t>ڻ</w:t>
            </w:r>
            <w:r w:rsidRPr="00775583">
              <w:rPr>
                <w:rFonts w:ascii="MB Lateefi" w:hAnsi="MB Lateefi" w:cs="MB Lateefi" w:hint="eastAsia"/>
                <w:rtl/>
                <w:lang w:bidi="fa-IR"/>
              </w:rPr>
              <w:t>،</w:t>
            </w:r>
            <w:r w:rsidRPr="00775583">
              <w:rPr>
                <w:rFonts w:ascii="MB Lateefi" w:hAnsi="MB Lateefi" w:cs="MB Lateefi"/>
                <w:rtl/>
                <w:lang w:bidi="fa-IR"/>
              </w:rPr>
              <w:t xml:space="preserve"> روين ۽ طريقن جي معلومات ۽ ان سان گ</w:t>
            </w:r>
            <w:r w:rsidRPr="00775583">
              <w:rPr>
                <w:rFonts w:ascii="MB Lateefi" w:hAnsi="MB Lateefi" w:cs="MB Lateefi" w:hint="cs"/>
                <w:rtl/>
                <w:lang w:bidi="fa-IR"/>
              </w:rPr>
              <w:t>ڏ</w:t>
            </w:r>
            <w:r w:rsidRPr="00775583">
              <w:rPr>
                <w:rFonts w:ascii="MB Lateefi" w:hAnsi="MB Lateefi" w:cs="MB Lateefi" w:hint="eastAsia"/>
                <w:rtl/>
                <w:lang w:bidi="fa-IR"/>
              </w:rPr>
              <w:t>وگ</w:t>
            </w:r>
            <w:r w:rsidRPr="00775583">
              <w:rPr>
                <w:rFonts w:ascii="MB Lateefi" w:hAnsi="MB Lateefi" w:cs="MB Lateefi" w:hint="cs"/>
                <w:rtl/>
                <w:lang w:bidi="fa-IR"/>
              </w:rPr>
              <w:t>ڏ</w:t>
            </w:r>
            <w:r w:rsidRPr="00775583">
              <w:rPr>
                <w:rFonts w:ascii="MB Lateefi" w:hAnsi="MB Lateefi" w:cs="MB Lateefi"/>
                <w:rtl/>
                <w:lang w:bidi="fa-IR"/>
              </w:rPr>
              <w:t xml:space="preserve"> بيمارين ۽ موت جي شرح کي سمجھ</w:t>
            </w:r>
            <w:r w:rsidRPr="00775583">
              <w:rPr>
                <w:rFonts w:ascii="MB Lateefi" w:hAnsi="MB Lateefi" w:cs="MB Lateefi" w:hint="cs"/>
                <w:rtl/>
                <w:lang w:bidi="fa-IR"/>
              </w:rPr>
              <w:t>ڻ</w:t>
            </w:r>
            <w:r w:rsidRPr="00775583">
              <w:rPr>
                <w:rFonts w:ascii="MB Lateefi" w:hAnsi="MB Lateefi" w:cs="MB Lateefi"/>
                <w:rtl/>
                <w:lang w:bidi="fa-IR"/>
              </w:rPr>
              <w:t xml:space="preserve"> ۾ مدد </w:t>
            </w:r>
            <w:r w:rsidRPr="00775583">
              <w:rPr>
                <w:rFonts w:ascii="MB Lateefi" w:hAnsi="MB Lateefi" w:cs="MB Lateefi" w:hint="cs"/>
                <w:rtl/>
                <w:lang w:bidi="fa-IR"/>
              </w:rPr>
              <w:t>ڪ</w:t>
            </w:r>
            <w:r w:rsidRPr="00775583">
              <w:rPr>
                <w:rFonts w:ascii="MB Lateefi" w:hAnsi="MB Lateefi" w:cs="MB Lateefi" w:hint="eastAsia"/>
                <w:rtl/>
                <w:lang w:bidi="fa-IR"/>
              </w:rPr>
              <w:t>ندي</w:t>
            </w:r>
            <w:r w:rsidRPr="00775583">
              <w:rPr>
                <w:rFonts w:ascii="MB Lateefi" w:hAnsi="MB Lateefi" w:cs="MB Lateefi"/>
                <w:rtl/>
                <w:lang w:bidi="fa-IR"/>
              </w:rPr>
              <w:t>. ھي</w:t>
            </w:r>
            <w:r w:rsidR="00216725" w:rsidRPr="00775583">
              <w:rPr>
                <w:rFonts w:ascii="MB Lateefi" w:hAnsi="MB Lateefi" w:cs="MB Lateefi" w:hint="eastAsia"/>
                <w:rtl/>
                <w:lang w:bidi="sd-Arab-PK"/>
              </w:rPr>
              <w:t>ءَ</w:t>
            </w:r>
            <w:r w:rsidRPr="00775583">
              <w:rPr>
                <w:rFonts w:ascii="MB Lateefi" w:hAnsi="MB Lateefi" w:cs="MB Lateefi"/>
                <w:rtl/>
                <w:lang w:bidi="fa-IR"/>
              </w:rPr>
              <w:t xml:space="preserve"> معلومات پنجن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وارن </w:t>
            </w:r>
            <w:r w:rsidRPr="00775583">
              <w:rPr>
                <w:rFonts w:ascii="MB Lateefi" w:hAnsi="MB Lateefi" w:cs="MB Lateefi" w:hint="cs"/>
                <w:rtl/>
                <w:lang w:bidi="fa-IR"/>
              </w:rPr>
              <w:t>ٻ</w:t>
            </w:r>
            <w:r w:rsidRPr="00775583">
              <w:rPr>
                <w:rFonts w:ascii="MB Lateefi" w:hAnsi="MB Lateefi" w:cs="MB Lateefi" w:hint="eastAsia"/>
                <w:rtl/>
                <w:lang w:bidi="fa-IR"/>
              </w:rPr>
              <w:t>ارن</w:t>
            </w:r>
            <w:r w:rsidRPr="00775583">
              <w:rPr>
                <w:rFonts w:ascii="MB Lateefi" w:hAnsi="MB Lateefi" w:cs="MB Lateefi"/>
                <w:rtl/>
                <w:lang w:bidi="fa-IR"/>
              </w:rPr>
              <w:t xml:space="preserve"> جي صحت کي س</w:t>
            </w:r>
            <w:r w:rsidRPr="00775583">
              <w:rPr>
                <w:rFonts w:ascii="MB Lateefi" w:hAnsi="MB Lateefi" w:cs="MB Lateefi" w:hint="cs"/>
                <w:rtl/>
                <w:lang w:bidi="fa-IR"/>
              </w:rPr>
              <w:t>ڌ</w:t>
            </w:r>
            <w:r w:rsidRPr="00775583">
              <w:rPr>
                <w:rFonts w:ascii="MB Lateefi" w:hAnsi="MB Lateefi" w:cs="MB Lateefi" w:hint="eastAsia"/>
                <w:rtl/>
                <w:lang w:bidi="fa-IR"/>
              </w:rPr>
              <w:t>ار</w:t>
            </w:r>
            <w:r w:rsidRPr="00775583">
              <w:rPr>
                <w:rFonts w:ascii="MB Lateefi" w:hAnsi="MB Lateefi" w:cs="MB Lateefi" w:hint="cs"/>
                <w:rtl/>
                <w:lang w:bidi="fa-IR"/>
              </w:rPr>
              <w:t>ڻ</w:t>
            </w:r>
            <w:r w:rsidRPr="00775583">
              <w:rPr>
                <w:rFonts w:ascii="MB Lateefi" w:hAnsi="MB Lateefi" w:cs="MB Lateefi"/>
                <w:rtl/>
                <w:lang w:bidi="fa-IR"/>
              </w:rPr>
              <w:t xml:space="preserve"> ۾ مدد </w:t>
            </w:r>
            <w:r w:rsidRPr="00775583">
              <w:rPr>
                <w:rFonts w:ascii="MB Lateefi" w:hAnsi="MB Lateefi" w:cs="MB Lateefi" w:hint="cs"/>
                <w:rtl/>
                <w:lang w:bidi="fa-IR"/>
              </w:rPr>
              <w:t>ڪ</w:t>
            </w:r>
            <w:r w:rsidRPr="00775583">
              <w:rPr>
                <w:rFonts w:ascii="MB Lateefi" w:hAnsi="MB Lateefi" w:cs="MB Lateefi" w:hint="eastAsia"/>
                <w:rtl/>
                <w:lang w:bidi="fa-IR"/>
              </w:rPr>
              <w:t>ندي</w:t>
            </w:r>
            <w:r w:rsidR="006C005A" w:rsidRPr="00775583">
              <w:rPr>
                <w:rFonts w:ascii="MB Lateefi" w:hAnsi="MB Lateefi" w:cs="MB Lateefi" w:hint="eastAsia"/>
                <w:rtl/>
                <w:lang w:bidi="sd-Arab-PK"/>
              </w:rPr>
              <w:t>،</w:t>
            </w:r>
            <w:r w:rsidRPr="00775583">
              <w:rPr>
                <w:rFonts w:ascii="MB Lateefi" w:hAnsi="MB Lateefi" w:cs="MB Lateefi"/>
                <w:rtl/>
                <w:lang w:bidi="fa-IR"/>
              </w:rPr>
              <w:t xml:space="preserve"> خاص طور تي جي</w:t>
            </w:r>
            <w:r w:rsidRPr="00775583">
              <w:rPr>
                <w:rFonts w:ascii="MB Lateefi" w:hAnsi="MB Lateefi" w:cs="MB Lateefi" w:hint="cs"/>
                <w:rtl/>
                <w:lang w:bidi="fa-IR"/>
              </w:rPr>
              <w:t>ڪ</w:t>
            </w:r>
            <w:r w:rsidRPr="00775583">
              <w:rPr>
                <w:rFonts w:ascii="MB Lateefi" w:hAnsi="MB Lateefi" w:cs="MB Lateefi" w:hint="eastAsia"/>
                <w:rtl/>
                <w:lang w:bidi="fa-IR"/>
              </w:rPr>
              <w:t>ي</w:t>
            </w:r>
            <w:r w:rsidRPr="00775583">
              <w:rPr>
                <w:rFonts w:ascii="MB Lateefi" w:hAnsi="MB Lateefi" w:cs="MB Lateefi"/>
                <w:rtl/>
                <w:lang w:bidi="fa-IR"/>
              </w:rPr>
              <w:t xml:space="preserve"> خدمتون سر</w:t>
            </w:r>
            <w:r w:rsidRPr="00775583">
              <w:rPr>
                <w:rFonts w:ascii="MB Lateefi" w:hAnsi="MB Lateefi" w:cs="MB Lateefi" w:hint="cs"/>
                <w:rtl/>
                <w:lang w:bidi="fa-IR"/>
              </w:rPr>
              <w:t>ڪ</w:t>
            </w:r>
            <w:r w:rsidRPr="00775583">
              <w:rPr>
                <w:rFonts w:ascii="MB Lateefi" w:hAnsi="MB Lateefi" w:cs="MB Lateefi" w:hint="eastAsia"/>
                <w:rtl/>
                <w:lang w:bidi="fa-IR"/>
              </w:rPr>
              <w:t>ار</w:t>
            </w:r>
            <w:r w:rsidRPr="00775583">
              <w:rPr>
                <w:rFonts w:ascii="MB Lateefi" w:hAnsi="MB Lateefi" w:cs="MB Lateefi"/>
                <w:rtl/>
                <w:lang w:bidi="fa-IR"/>
              </w:rPr>
              <w:t xml:space="preserve"> ۽ صحت </w:t>
            </w:r>
            <w:r w:rsidRPr="00775583">
              <w:rPr>
                <w:rFonts w:ascii="MB Lateefi" w:hAnsi="MB Lateefi" w:cs="MB Lateefi" w:hint="cs"/>
                <w:rtl/>
                <w:lang w:bidi="fa-IR"/>
              </w:rPr>
              <w:t>ڪ</w:t>
            </w:r>
            <w:r w:rsidRPr="00775583">
              <w:rPr>
                <w:rFonts w:ascii="MB Lateefi" w:hAnsi="MB Lateefi" w:cs="MB Lateefi" w:hint="eastAsia"/>
                <w:rtl/>
                <w:lang w:bidi="fa-IR"/>
              </w:rPr>
              <w:t>ار</w:t>
            </w:r>
            <w:r w:rsidRPr="00775583">
              <w:rPr>
                <w:rFonts w:ascii="MB Lateefi" w:hAnsi="MB Lateefi" w:cs="MB Lateefi" w:hint="cs"/>
                <w:rtl/>
                <w:lang w:bidi="fa-IR"/>
              </w:rPr>
              <w:t>ڪ</w:t>
            </w:r>
            <w:r w:rsidRPr="00775583">
              <w:rPr>
                <w:rFonts w:ascii="MB Lateefi" w:hAnsi="MB Lateefi" w:cs="MB Lateefi" w:hint="eastAsia"/>
                <w:rtl/>
                <w:lang w:bidi="fa-IR"/>
              </w:rPr>
              <w:t>ن</w:t>
            </w:r>
            <w:r w:rsidRPr="00775583">
              <w:rPr>
                <w:rFonts w:ascii="MB Lateefi" w:hAnsi="MB Lateefi" w:cs="MB Lateefi"/>
                <w:rtl/>
                <w:lang w:bidi="fa-IR"/>
              </w:rPr>
              <w:t xml:space="preserve"> توھان جي علائقي ۾ م</w:t>
            </w:r>
            <w:r w:rsidR="00BB00F1" w:rsidRPr="00775583">
              <w:rPr>
                <w:rFonts w:ascii="MB Lateefi" w:hAnsi="MB Lateefi" w:cs="MB Lateefi" w:hint="eastAsia"/>
                <w:rtl/>
                <w:lang w:bidi="sd-Arab-PK"/>
              </w:rPr>
              <w:t>ھ</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sd-Arab-PK"/>
              </w:rPr>
              <w:t>.</w:t>
            </w:r>
            <w:r w:rsidRPr="00775583">
              <w:rPr>
                <w:rFonts w:ascii="MB Lateefi" w:hAnsi="MB Lateefi" w:cs="MB Lateefi"/>
                <w:rtl/>
                <w:lang w:bidi="fa-IR"/>
              </w:rPr>
              <w:t xml:space="preserve"> ھن ان</w:t>
            </w:r>
            <w:r w:rsidRPr="00775583">
              <w:rPr>
                <w:rFonts w:ascii="MB Lateefi" w:hAnsi="MB Lateefi" w:cs="MB Lateefi" w:hint="cs"/>
                <w:rtl/>
                <w:lang w:bidi="fa-IR"/>
              </w:rPr>
              <w:t>ٽ</w:t>
            </w:r>
            <w:r w:rsidRPr="00775583">
              <w:rPr>
                <w:rFonts w:ascii="MB Lateefi" w:hAnsi="MB Lateefi" w:cs="MB Lateefi" w:hint="eastAsia"/>
                <w:rtl/>
                <w:lang w:bidi="fa-IR"/>
              </w:rPr>
              <w:t>رويو</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لاءِ تقريبًا 35 کان 40 من</w:t>
            </w:r>
            <w:r w:rsidRPr="00775583">
              <w:rPr>
                <w:rFonts w:ascii="MB Lateefi" w:hAnsi="MB Lateefi" w:cs="MB Lateefi" w:hint="cs"/>
                <w:rtl/>
                <w:lang w:bidi="fa-IR"/>
              </w:rPr>
              <w:t>ٽ</w:t>
            </w:r>
            <w:r w:rsidRPr="00775583">
              <w:rPr>
                <w:rFonts w:ascii="MB Lateefi" w:hAnsi="MB Lateefi" w:cs="MB Lateefi" w:hint="eastAsia"/>
                <w:rtl/>
                <w:lang w:bidi="fa-IR"/>
              </w:rPr>
              <w:t>ن</w:t>
            </w:r>
            <w:r w:rsidRPr="00775583">
              <w:rPr>
                <w:rFonts w:ascii="MB Lateefi" w:hAnsi="MB Lateefi" w:cs="MB Lateefi"/>
                <w:rtl/>
                <w:lang w:bidi="fa-IR"/>
              </w:rPr>
              <w:t xml:space="preserve"> جو وقت ل</w:t>
            </w:r>
            <w:r w:rsidRPr="00775583">
              <w:rPr>
                <w:rFonts w:ascii="MB Lateefi" w:hAnsi="MB Lateefi" w:cs="MB Lateefi" w:hint="cs"/>
                <w:rtl/>
                <w:lang w:bidi="fa-IR"/>
              </w:rPr>
              <w:t>ڳ</w:t>
            </w:r>
            <w:r w:rsidRPr="00775583">
              <w:rPr>
                <w:rFonts w:ascii="MB Lateefi" w:hAnsi="MB Lateefi" w:cs="MB Lateefi" w:hint="eastAsia"/>
                <w:rtl/>
                <w:lang w:bidi="fa-IR"/>
              </w:rPr>
              <w:t>ي</w:t>
            </w:r>
            <w:r w:rsidRPr="00775583">
              <w:rPr>
                <w:rFonts w:ascii="MB Lateefi" w:hAnsi="MB Lateefi" w:cs="MB Lateefi"/>
                <w:rtl/>
                <w:lang w:bidi="fa-IR"/>
              </w:rPr>
              <w:t xml:space="preserve"> سگھي </w:t>
            </w:r>
            <w:r w:rsidRPr="00775583">
              <w:rPr>
                <w:rFonts w:ascii="MB Lateefi" w:hAnsi="MB Lateefi" w:cs="MB Lateefi" w:hint="cs"/>
                <w:rtl/>
                <w:lang w:bidi="fa-IR"/>
              </w:rPr>
              <w:t>ٿ</w:t>
            </w:r>
            <w:r w:rsidRPr="00775583">
              <w:rPr>
                <w:rFonts w:ascii="MB Lateefi" w:hAnsi="MB Lateefi" w:cs="MB Lateefi" w:hint="eastAsia"/>
                <w:rtl/>
                <w:lang w:bidi="fa-IR"/>
              </w:rPr>
              <w:t>و</w:t>
            </w:r>
            <w:r w:rsidRPr="00775583">
              <w:rPr>
                <w:rFonts w:ascii="MB Lateefi" w:hAnsi="MB Lateefi" w:cs="MB Lateefi"/>
                <w:rtl/>
                <w:lang w:bidi="fa-IR"/>
              </w:rPr>
              <w:t>. اسين توھان جي تعاون جا ش</w:t>
            </w:r>
            <w:r w:rsidRPr="00775583">
              <w:rPr>
                <w:rFonts w:ascii="MB Lateefi" w:hAnsi="MB Lateefi" w:cs="MB Lateefi" w:hint="cs"/>
                <w:rtl/>
                <w:lang w:bidi="fa-IR"/>
              </w:rPr>
              <w:t>ڪ</w:t>
            </w:r>
            <w:r w:rsidRPr="00775583">
              <w:rPr>
                <w:rFonts w:ascii="MB Lateefi" w:hAnsi="MB Lateefi" w:cs="MB Lateefi" w:hint="eastAsia"/>
                <w:rtl/>
                <w:lang w:bidi="fa-IR"/>
              </w:rPr>
              <w:t>رگذار</w:t>
            </w:r>
            <w:r w:rsidRPr="00775583">
              <w:rPr>
                <w:rFonts w:ascii="MB Lateefi" w:hAnsi="MB Lateefi" w:cs="MB Lateefi"/>
                <w:rtl/>
                <w:lang w:bidi="fa-IR"/>
              </w:rPr>
              <w:t xml:space="preserve"> آھيون، توھان جي </w:t>
            </w:r>
            <w:r w:rsidRPr="00775583">
              <w:rPr>
                <w:rFonts w:ascii="MB Lateefi" w:hAnsi="MB Lateefi" w:cs="MB Lateefi" w:hint="cs"/>
                <w:rtl/>
                <w:lang w:bidi="fa-IR"/>
              </w:rPr>
              <w:t>ڏ</w:t>
            </w:r>
            <w:r w:rsidRPr="00775583">
              <w:rPr>
                <w:rFonts w:ascii="MB Lateefi" w:hAnsi="MB Lateefi" w:cs="MB Lateefi" w:hint="eastAsia"/>
                <w:rtl/>
                <w:lang w:bidi="fa-IR"/>
              </w:rPr>
              <w:t>نل</w:t>
            </w:r>
            <w:r w:rsidRPr="00775583">
              <w:rPr>
                <w:rFonts w:ascii="MB Lateefi" w:hAnsi="MB Lateefi" w:cs="MB Lateefi"/>
                <w:rtl/>
                <w:lang w:bidi="fa-IR"/>
              </w:rPr>
              <w:t xml:space="preserve"> جوابن کي راز ۾ رکيو ويندو، ھن سروي ۾ توھان جي شموليت م</w:t>
            </w:r>
            <w:r w:rsidRPr="00775583">
              <w:rPr>
                <w:rFonts w:ascii="MB Lateefi" w:hAnsi="MB Lateefi" w:cs="MB Lateefi" w:hint="cs"/>
                <w:rtl/>
                <w:lang w:bidi="fa-IR"/>
              </w:rPr>
              <w:t>ڪ</w:t>
            </w:r>
            <w:r w:rsidRPr="00775583">
              <w:rPr>
                <w:rFonts w:ascii="MB Lateefi" w:hAnsi="MB Lateefi" w:cs="MB Lateefi" w:hint="eastAsia"/>
                <w:rtl/>
                <w:lang w:bidi="fa-IR"/>
              </w:rPr>
              <w:t>مل</w:t>
            </w:r>
            <w:r w:rsidRPr="00775583">
              <w:rPr>
                <w:rFonts w:ascii="MB Lateefi" w:hAnsi="MB Lateefi" w:cs="MB Lateefi"/>
                <w:rtl/>
                <w:lang w:bidi="fa-IR"/>
              </w:rPr>
              <w:t xml:space="preserve"> </w:t>
            </w:r>
            <w:r w:rsidRPr="00775583">
              <w:rPr>
                <w:rFonts w:ascii="MB Lateefi" w:hAnsi="MB Lateefi" w:cs="MB Lateefi" w:hint="eastAsia"/>
                <w:rtl/>
                <w:lang w:bidi="fa-IR"/>
              </w:rPr>
              <w:t>طور</w:t>
            </w:r>
            <w:r w:rsidRPr="00775583">
              <w:rPr>
                <w:rFonts w:ascii="MB Lateefi" w:hAnsi="MB Lateefi" w:cs="MB Lateefi"/>
                <w:rtl/>
                <w:lang w:bidi="fa-IR"/>
              </w:rPr>
              <w:t xml:space="preserve"> </w:t>
            </w:r>
            <w:r w:rsidRPr="00775583">
              <w:rPr>
                <w:rFonts w:ascii="MB Lateefi" w:hAnsi="MB Lateefi" w:cs="MB Lateefi" w:hint="eastAsia"/>
                <w:rtl/>
                <w:lang w:bidi="fa-IR"/>
              </w:rPr>
              <w:t>رضا</w:t>
            </w:r>
            <w:r w:rsidRPr="00775583">
              <w:rPr>
                <w:rFonts w:ascii="MB Lateefi" w:hAnsi="MB Lateefi" w:cs="MB Lateefi" w:hint="cs"/>
                <w:rtl/>
                <w:lang w:bidi="fa-IR"/>
              </w:rPr>
              <w:t>ڪ</w:t>
            </w:r>
            <w:r w:rsidRPr="00775583">
              <w:rPr>
                <w:rFonts w:ascii="MB Lateefi" w:hAnsi="MB Lateefi" w:cs="MB Lateefi" w:hint="eastAsia"/>
                <w:rtl/>
                <w:lang w:bidi="fa-IR"/>
              </w:rPr>
              <w:t>ارا</w:t>
            </w:r>
            <w:r w:rsidRPr="00775583">
              <w:rPr>
                <w:rFonts w:ascii="MB Lateefi" w:hAnsi="MB Lateefi" w:cs="MB Lateefi" w:hint="cs"/>
                <w:rtl/>
                <w:lang w:bidi="fa-IR"/>
              </w:rPr>
              <w:t>ڻ</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ھوندي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hint="cs"/>
                <w:rtl/>
                <w:lang w:bidi="fa-IR"/>
              </w:rPr>
              <w:t>ڪڏ</w:t>
            </w:r>
            <w:r w:rsidRPr="00775583">
              <w:rPr>
                <w:rFonts w:ascii="MB Lateefi" w:hAnsi="MB Lateefi" w:cs="MB Lateefi" w:hint="eastAsia"/>
                <w:rtl/>
                <w:lang w:bidi="fa-IR"/>
              </w:rPr>
              <w:t>ھن</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cs"/>
                <w:rtl/>
                <w:lang w:bidi="fa-IR"/>
              </w:rPr>
              <w:t>ڪ</w:t>
            </w:r>
            <w:r w:rsidR="00E9230D" w:rsidRPr="00775583">
              <w:rPr>
                <w:rFonts w:ascii="MB Lateefi" w:hAnsi="MB Lateefi" w:cs="MB Lateefi" w:hint="eastAsia"/>
                <w:rtl/>
                <w:lang w:bidi="fa-IR"/>
              </w:rPr>
              <w:t>ن</w:t>
            </w:r>
            <w:r w:rsidR="00BB00F1" w:rsidRPr="00775583">
              <w:rPr>
                <w:rFonts w:ascii="MB Lateefi" w:hAnsi="MB Lateefi" w:cs="MB Lateefi" w:hint="eastAsia"/>
                <w:rtl/>
                <w:lang w:bidi="sd-Arab-PK"/>
              </w:rPr>
              <w:t>ھ</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سوال</w:t>
            </w:r>
            <w:r w:rsidRPr="00775583">
              <w:rPr>
                <w:rFonts w:ascii="MB Lateefi" w:hAnsi="MB Lateefi" w:cs="MB Lateefi"/>
                <w:rtl/>
                <w:lang w:bidi="fa-IR"/>
              </w:rPr>
              <w:t xml:space="preserve"> </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eastAsia"/>
                <w:rtl/>
                <w:lang w:bidi="fa-IR"/>
              </w:rPr>
              <w:t>سوال</w:t>
            </w:r>
            <w:r w:rsidRPr="00775583">
              <w:rPr>
                <w:rFonts w:ascii="MB Lateefi" w:hAnsi="MB Lateefi" w:cs="MB Lateefi"/>
                <w:rtl/>
                <w:lang w:bidi="fa-IR"/>
              </w:rPr>
              <w:t xml:space="preserve"> </w:t>
            </w:r>
            <w:r w:rsidRPr="00775583">
              <w:rPr>
                <w:rFonts w:ascii="MB Lateefi" w:hAnsi="MB Lateefi" w:cs="MB Lateefi" w:hint="eastAsia"/>
                <w:rtl/>
                <w:lang w:bidi="fa-IR"/>
              </w:rPr>
              <w:t>نامي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نهن</w:t>
            </w:r>
            <w:r w:rsidRPr="00775583">
              <w:rPr>
                <w:rFonts w:ascii="MB Lateefi" w:hAnsi="MB Lateefi" w:cs="MB Lateefi"/>
                <w:rtl/>
                <w:lang w:bidi="fa-IR"/>
              </w:rPr>
              <w:t xml:space="preserve"> </w:t>
            </w:r>
            <w:r w:rsidRPr="00775583">
              <w:rPr>
                <w:rFonts w:ascii="MB Lateefi" w:hAnsi="MB Lateefi" w:cs="MB Lateefi" w:hint="eastAsia"/>
                <w:rtl/>
                <w:lang w:bidi="fa-IR"/>
              </w:rPr>
              <w:t>حصي</w:t>
            </w:r>
            <w:r w:rsidRPr="00775583">
              <w:rPr>
                <w:rFonts w:ascii="MB Lateefi" w:hAnsi="MB Lateefi" w:cs="MB Lateefi"/>
                <w:rtl/>
                <w:lang w:bidi="fa-IR"/>
              </w:rPr>
              <w:t xml:space="preserve"> ۾ </w:t>
            </w:r>
            <w:r w:rsidRPr="00775583">
              <w:rPr>
                <w:rFonts w:ascii="MB Lateefi" w:hAnsi="MB Lateefi" w:cs="MB Lateefi" w:hint="eastAsia"/>
                <w:rtl/>
                <w:lang w:bidi="fa-IR"/>
              </w:rPr>
              <w:t>معلومات</w:t>
            </w:r>
            <w:r w:rsidRPr="00775583">
              <w:rPr>
                <w:rFonts w:ascii="MB Lateefi" w:hAnsi="MB Lateefi" w:cs="MB Lateefi"/>
                <w:rtl/>
                <w:lang w:bidi="fa-IR"/>
              </w:rPr>
              <w:t xml:space="preserve"> </w:t>
            </w:r>
            <w:r w:rsidRPr="00775583">
              <w:rPr>
                <w:rFonts w:ascii="MB Lateefi" w:hAnsi="MB Lateefi" w:cs="MB Lateefi" w:hint="eastAsia"/>
                <w:rtl/>
                <w:lang w:bidi="fa-IR"/>
              </w:rPr>
              <w:t>نه</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چاھيو</w:t>
            </w:r>
            <w:r w:rsidRPr="00775583">
              <w:rPr>
                <w:rFonts w:ascii="MB Lateefi" w:hAnsi="MB Lateefi" w:cs="MB Lateefi"/>
                <w:rtl/>
                <w:lang w:bidi="fa-IR"/>
              </w:rPr>
              <w:t xml:space="preserve"> </w:t>
            </w:r>
            <w:r w:rsidRPr="00775583">
              <w:rPr>
                <w:rFonts w:ascii="MB Lateefi" w:hAnsi="MB Lateefi" w:cs="MB Lateefi" w:hint="eastAsia"/>
                <w:rtl/>
                <w:lang w:bidi="fa-IR"/>
              </w:rPr>
              <w:t>ته</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اسان</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cs"/>
                <w:rtl/>
                <w:lang w:bidi="fa-IR"/>
              </w:rPr>
              <w:t>ٻڌ</w:t>
            </w:r>
            <w:r w:rsidRPr="00775583">
              <w:rPr>
                <w:rFonts w:ascii="MB Lateefi" w:hAnsi="MB Lateefi" w:cs="MB Lateefi" w:hint="eastAsia"/>
                <w:rtl/>
                <w:lang w:bidi="fa-IR"/>
              </w:rPr>
              <w:t>ايو</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ھن</w:t>
            </w:r>
            <w:r w:rsidRPr="00775583">
              <w:rPr>
                <w:rFonts w:ascii="MB Lateefi" w:hAnsi="MB Lateefi" w:cs="MB Lateefi"/>
                <w:rtl/>
                <w:lang w:bidi="fa-IR"/>
              </w:rPr>
              <w:t xml:space="preserve"> </w:t>
            </w:r>
            <w:r w:rsidRPr="00775583">
              <w:rPr>
                <w:rFonts w:ascii="MB Lateefi" w:hAnsi="MB Lateefi" w:cs="MB Lateefi" w:hint="eastAsia"/>
                <w:rtl/>
                <w:lang w:bidi="fa-IR"/>
              </w:rPr>
              <w:t>ان</w:t>
            </w:r>
            <w:r w:rsidRPr="00775583">
              <w:rPr>
                <w:rFonts w:ascii="MB Lateefi" w:hAnsi="MB Lateefi" w:cs="MB Lateefi" w:hint="cs"/>
                <w:rtl/>
                <w:lang w:bidi="fa-IR"/>
              </w:rPr>
              <w:t>ٽ</w:t>
            </w:r>
            <w:r w:rsidRPr="00775583">
              <w:rPr>
                <w:rFonts w:ascii="MB Lateefi" w:hAnsi="MB Lateefi" w:cs="MB Lateefi" w:hint="eastAsia"/>
                <w:rtl/>
                <w:lang w:bidi="fa-IR"/>
              </w:rPr>
              <w:t>رويو</w:t>
            </w:r>
            <w:r w:rsidRPr="00775583">
              <w:rPr>
                <w:rFonts w:ascii="MB Lateefi" w:hAnsi="MB Lateefi" w:cs="MB Lateefi"/>
                <w:rtl/>
                <w:lang w:bidi="fa-IR"/>
              </w:rPr>
              <w:t xml:space="preserve"> </w:t>
            </w:r>
            <w:r w:rsidRPr="00775583">
              <w:rPr>
                <w:rFonts w:ascii="MB Lateefi" w:hAnsi="MB Lateefi" w:cs="MB Lateefi" w:hint="eastAsia"/>
                <w:rtl/>
                <w:lang w:bidi="fa-IR"/>
              </w:rPr>
              <w:t>مان</w:t>
            </w:r>
            <w:r w:rsidRPr="00775583">
              <w:rPr>
                <w:rFonts w:ascii="MB Lateefi" w:hAnsi="MB Lateefi" w:cs="MB Lateefi"/>
                <w:rtl/>
                <w:lang w:bidi="fa-IR"/>
              </w:rPr>
              <w:t xml:space="preserve"> </w:t>
            </w:r>
            <w:r w:rsidRPr="00775583">
              <w:rPr>
                <w:rFonts w:ascii="MB Lateefi" w:hAnsi="MB Lateefi" w:cs="MB Lateefi" w:hint="cs"/>
                <w:rtl/>
                <w:lang w:bidi="fa-IR"/>
              </w:rPr>
              <w:t>ڪ</w:t>
            </w:r>
            <w:r w:rsidR="00E9230D" w:rsidRPr="00775583">
              <w:rPr>
                <w:rFonts w:ascii="MB Lateefi" w:hAnsi="MB Lateefi" w:cs="MB Lateefi" w:hint="eastAsia"/>
                <w:rtl/>
                <w:lang w:bidi="fa-IR"/>
              </w:rPr>
              <w:t>ن</w:t>
            </w:r>
            <w:r w:rsidR="00C2726C" w:rsidRPr="00775583">
              <w:rPr>
                <w:rFonts w:ascii="MB Lateefi" w:hAnsi="MB Lateefi" w:cs="MB Lateefi" w:hint="eastAsia"/>
                <w:rtl/>
                <w:lang w:bidi="sd-Arab-PK"/>
              </w:rPr>
              <w:t>ھ</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به</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دستبردار</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سگھو</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fa-IR"/>
              </w:rPr>
              <w:t>.</w:t>
            </w:r>
          </w:p>
        </w:tc>
      </w:tr>
      <w:tr w:rsidR="00FA6590" w:rsidRPr="00775583" w14:paraId="47397CE0"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250647D2"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7E4ECCEF" w14:textId="512CA68D"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1"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CFE084B" w14:textId="498813BA"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tc>
        <w:tc>
          <w:tcPr>
            <w:tcW w:w="2016" w:type="pct"/>
            <w:tcBorders>
              <w:top w:val="single" w:sz="4" w:space="0" w:color="auto"/>
              <w:left w:val="single" w:sz="4" w:space="0" w:color="auto"/>
              <w:bottom w:val="single" w:sz="4" w:space="0" w:color="auto"/>
              <w:right w:val="single" w:sz="4" w:space="0" w:color="auto"/>
            </w:tcBorders>
            <w:vAlign w:val="center"/>
          </w:tcPr>
          <w:p w14:paraId="3891309D" w14:textId="42021A9C" w:rsidR="00FA6590" w:rsidRPr="00775583" w:rsidRDefault="00FA6590" w:rsidP="00FA6590">
            <w:pPr>
              <w:tabs>
                <w:tab w:val="right" w:pos="10469"/>
              </w:tabs>
              <w:autoSpaceDE w:val="0"/>
              <w:autoSpaceDN w:val="0"/>
              <w:bidi/>
              <w:adjustRightInd w:val="0"/>
              <w:rPr>
                <w:rFonts w:cstheme="minorHAnsi"/>
                <w:noProof/>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م</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مھيا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يل</w:t>
            </w:r>
            <w:r w:rsidRPr="00775583">
              <w:rPr>
                <w:rFonts w:ascii="MB Lateefi" w:hAnsi="MB Lateefi" w:cs="MB Lateefi"/>
                <w:rtl/>
                <w:lang w:bidi="fa-IR"/>
              </w:rPr>
              <w:t xml:space="preserve"> </w:t>
            </w:r>
            <w:r w:rsidRPr="00775583">
              <w:rPr>
                <w:rFonts w:ascii="MB Lateefi" w:hAnsi="MB Lateefi" w:cs="MB Lateefi" w:hint="eastAsia"/>
                <w:rtl/>
                <w:lang w:bidi="fa-IR"/>
              </w:rPr>
              <w:t>معلومات</w:t>
            </w:r>
            <w:r w:rsidRPr="00775583">
              <w:rPr>
                <w:rFonts w:ascii="MB Lateefi" w:hAnsi="MB Lateefi" w:cs="MB Lateefi"/>
                <w:rtl/>
                <w:lang w:bidi="fa-IR"/>
              </w:rPr>
              <w:t xml:space="preserve"> </w:t>
            </w:r>
            <w:r w:rsidRPr="00775583">
              <w:rPr>
                <w:rFonts w:ascii="MB Lateefi" w:hAnsi="MB Lateefi" w:cs="MB Lateefi" w:hint="eastAsia"/>
                <w:rtl/>
                <w:lang w:bidi="fa-IR"/>
              </w:rPr>
              <w:t>مان</w:t>
            </w:r>
            <w:r w:rsidRPr="00775583">
              <w:rPr>
                <w:rFonts w:ascii="MB Lateefi" w:hAnsi="MB Lateefi" w:cs="MB Lateefi"/>
                <w:rtl/>
                <w:lang w:bidi="fa-IR"/>
              </w:rPr>
              <w:t xml:space="preserve"> </w:t>
            </w:r>
            <w:r w:rsidRPr="00775583">
              <w:rPr>
                <w:rFonts w:ascii="MB Lateefi" w:hAnsi="MB Lateefi" w:cs="MB Lateefi" w:hint="eastAsia"/>
                <w:rtl/>
                <w:lang w:bidi="fa-IR"/>
              </w:rPr>
              <w:t>ھن</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مون</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سوال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05" w:type="pct"/>
            <w:tcBorders>
              <w:top w:val="single" w:sz="4" w:space="0" w:color="auto"/>
              <w:left w:val="single" w:sz="4" w:space="0" w:color="auto"/>
              <w:bottom w:val="single" w:sz="4" w:space="0" w:color="auto"/>
              <w:right w:val="single" w:sz="4" w:space="0" w:color="auto"/>
            </w:tcBorders>
            <w:vAlign w:val="center"/>
          </w:tcPr>
          <w:p w14:paraId="3502CB2E" w14:textId="5EDD0937" w:rsidR="00FA6590" w:rsidRPr="00775583" w:rsidRDefault="00E257F4" w:rsidP="00FA6590">
            <w:pPr>
              <w:tabs>
                <w:tab w:val="right" w:pos="10469"/>
              </w:tabs>
              <w:autoSpaceDE w:val="0"/>
              <w:autoSpaceDN w:val="0"/>
              <w:adjustRightInd w:val="0"/>
              <w:jc w:val="center"/>
              <w:rPr>
                <w:rFonts w:cstheme="minorHAnsi"/>
                <w:noProof/>
                <w:sz w:val="20"/>
                <w:szCs w:val="20"/>
                <w:lang w:bidi="sd-Arab-PK"/>
              </w:rPr>
            </w:pPr>
            <w:r w:rsidRPr="00775583">
              <w:rPr>
                <w:rFonts w:cstheme="minorHAnsi"/>
                <w:noProof/>
                <w:sz w:val="20"/>
                <w:szCs w:val="20"/>
                <w:lang w:bidi="sd-Arab-PK"/>
              </w:rPr>
              <w:t>C1</w:t>
            </w:r>
          </w:p>
        </w:tc>
      </w:tr>
      <w:tr w:rsidR="00FA6590" w:rsidRPr="00775583" w14:paraId="1D066262"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03787D10" w14:textId="6396EFE8" w:rsidR="00FA6590" w:rsidRPr="00775583" w:rsidRDefault="00FA6590" w:rsidP="00FA6590">
            <w:pPr>
              <w:tabs>
                <w:tab w:val="right" w:pos="10469"/>
              </w:tabs>
              <w:autoSpaceDE w:val="0"/>
              <w:autoSpaceDN w:val="0"/>
              <w:bidi/>
              <w:adjustRightInd w:val="0"/>
              <w:jc w:val="center"/>
              <w:rPr>
                <w:rFonts w:ascii="MB Lateefi" w:hAnsi="MB Lateefi" w:cs="MB Lateefi"/>
                <w:sz w:val="16"/>
                <w:szCs w:val="16"/>
                <w:rtl/>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نه </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ته </w:t>
            </w:r>
            <w:r w:rsidR="000278E9" w:rsidRPr="00775583">
              <w:rPr>
                <w:rFonts w:cstheme="minorHAnsi"/>
                <w:sz w:val="16"/>
                <w:szCs w:val="16"/>
                <w:lang w:bidi="sd-Arab-PK"/>
              </w:rPr>
              <w:t>C7</w:t>
            </w:r>
            <w:r w:rsidRPr="00775583">
              <w:rPr>
                <w:rFonts w:ascii="MB Lateefi" w:hAnsi="MB Lateefi" w:cs="MB Lateefi"/>
                <w:sz w:val="16"/>
                <w:szCs w:val="16"/>
                <w:lang w:bidi="sd-Arab-PK"/>
              </w:rPr>
              <w:t xml:space="preserve"> </w:t>
            </w:r>
            <w:r w:rsidRPr="00775583">
              <w:rPr>
                <w:rFonts w:ascii="MB Lateefi" w:hAnsi="MB Lateefi" w:cs="MB Lateefi"/>
                <w:sz w:val="16"/>
                <w:szCs w:val="16"/>
                <w:rtl/>
                <w:lang w:bidi="sd-Arab-PK"/>
              </w:rPr>
              <w:t xml:space="preserve"> 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5EE7B275" w14:textId="77777777"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2"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40628091" w14:textId="759F846A"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2016" w:type="pct"/>
            <w:tcBorders>
              <w:top w:val="single" w:sz="4" w:space="0" w:color="auto"/>
              <w:left w:val="single" w:sz="4" w:space="0" w:color="auto"/>
              <w:bottom w:val="single" w:sz="4" w:space="0" w:color="auto"/>
              <w:right w:val="single" w:sz="4" w:space="0" w:color="auto"/>
            </w:tcBorders>
            <w:vAlign w:val="center"/>
          </w:tcPr>
          <w:p w14:paraId="1DEB0588" w14:textId="6029AEBF" w:rsidR="00FA6590" w:rsidRPr="00775583" w:rsidRDefault="00FA6590" w:rsidP="00FA6590">
            <w:pPr>
              <w:tabs>
                <w:tab w:val="left" w:pos="6330"/>
              </w:tabs>
              <w:bidi/>
              <w:jc w:val="both"/>
              <w:rPr>
                <w:rFonts w:ascii="MB Lateefi" w:hAnsi="MB Lateefi" w:cs="MB Lateefi"/>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آ</w:t>
            </w:r>
            <w:r w:rsidRPr="00775583">
              <w:rPr>
                <w:rFonts w:ascii="MB Lateefi" w:hAnsi="MB Lateefi" w:cs="MB Lateefi" w:hint="eastAsia"/>
                <w:rtl/>
                <w:lang w:bidi="sd-Arab-PK"/>
              </w:rPr>
              <w:t>ئون</w:t>
            </w:r>
            <w:r w:rsidRPr="00775583">
              <w:rPr>
                <w:rFonts w:ascii="MB Lateefi" w:hAnsi="MB Lateefi" w:cs="MB Lateefi"/>
                <w:rtl/>
                <w:lang w:bidi="fa-IR"/>
              </w:rPr>
              <w:t xml:space="preserve"> ان</w:t>
            </w:r>
            <w:r w:rsidRPr="00775583">
              <w:rPr>
                <w:rFonts w:ascii="MB Lateefi" w:hAnsi="MB Lateefi" w:cs="MB Lateefi" w:hint="cs"/>
                <w:rtl/>
                <w:lang w:bidi="fa-IR"/>
              </w:rPr>
              <w:t>ٽ</w:t>
            </w:r>
            <w:r w:rsidRPr="00775583">
              <w:rPr>
                <w:rFonts w:ascii="MB Lateefi" w:hAnsi="MB Lateefi" w:cs="MB Lateefi" w:hint="eastAsia"/>
                <w:rtl/>
                <w:lang w:bidi="fa-IR"/>
              </w:rPr>
              <w:t>رويو</w:t>
            </w:r>
            <w:r w:rsidRPr="00775583">
              <w:rPr>
                <w:rFonts w:ascii="MB Lateefi" w:hAnsi="MB Lateefi" w:cs="MB Lateefi"/>
                <w:rtl/>
                <w:lang w:bidi="fa-IR"/>
              </w:rPr>
              <w:t xml:space="preserve"> شروع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سگھان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w:t>
            </w:r>
            <w:r w:rsidRPr="00775583">
              <w:rPr>
                <w:rFonts w:ascii="MB Lateefi" w:hAnsi="MB Lateefi" w:cs="MB Lateefi" w:hint="cs"/>
                <w:rtl/>
                <w:lang w:bidi="fa-IR"/>
              </w:rPr>
              <w:t>ٿ</w:t>
            </w:r>
            <w:r w:rsidRPr="00775583">
              <w:rPr>
                <w:rFonts w:ascii="MB Lateefi" w:hAnsi="MB Lateefi" w:cs="MB Lateefi" w:hint="eastAsia"/>
                <w:rtl/>
                <w:lang w:bidi="fa-IR"/>
              </w:rPr>
              <w:t>و؟</w:t>
            </w:r>
          </w:p>
        </w:tc>
        <w:tc>
          <w:tcPr>
            <w:tcW w:w="405" w:type="pct"/>
            <w:tcBorders>
              <w:top w:val="single" w:sz="4" w:space="0" w:color="auto"/>
              <w:left w:val="single" w:sz="4" w:space="0" w:color="auto"/>
              <w:bottom w:val="single" w:sz="4" w:space="0" w:color="auto"/>
              <w:right w:val="single" w:sz="4" w:space="0" w:color="auto"/>
            </w:tcBorders>
            <w:vAlign w:val="center"/>
          </w:tcPr>
          <w:p w14:paraId="5C3FF77D" w14:textId="05C13F85" w:rsidR="00FA6590" w:rsidRPr="00775583" w:rsidRDefault="00E257F4" w:rsidP="00FA6590">
            <w:pPr>
              <w:tabs>
                <w:tab w:val="right" w:pos="10469"/>
              </w:tabs>
              <w:autoSpaceDE w:val="0"/>
              <w:autoSpaceDN w:val="0"/>
              <w:adjustRightInd w:val="0"/>
              <w:jc w:val="center"/>
              <w:rPr>
                <w:rFonts w:cstheme="minorHAnsi"/>
                <w:noProof/>
                <w:sz w:val="20"/>
                <w:szCs w:val="20"/>
              </w:rPr>
            </w:pPr>
            <w:r w:rsidRPr="00775583">
              <w:rPr>
                <w:rFonts w:cstheme="minorHAnsi"/>
                <w:noProof/>
                <w:sz w:val="20"/>
                <w:szCs w:val="20"/>
              </w:rPr>
              <w:t>C2</w:t>
            </w:r>
          </w:p>
        </w:tc>
      </w:tr>
      <w:tr w:rsidR="00FA6590" w:rsidRPr="00775583" w14:paraId="1B4E7F9E"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18F919A1"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2758E8AB" w14:textId="77777777"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Change w:id="73" w:author="Iqbal Ameerali" w:date="2020-10-08T11:45:00Z">
                  <w:rPr>
                    <w:rStyle w:val="FontStyle85"/>
                    <w:rFonts w:ascii="MB Lateefi" w:eastAsiaTheme="minorHAnsi" w:hAnsi="MB Lateefi" w:cs="MB Lateefi"/>
                    <w:b/>
                    <w:sz w:val="20"/>
                    <w:szCs w:val="20"/>
                  </w:rPr>
                </w:rPrChange>
              </w:rPr>
            </w:pPr>
          </w:p>
        </w:tc>
        <w:tc>
          <w:tcPr>
            <w:tcW w:w="2016" w:type="pct"/>
            <w:tcBorders>
              <w:top w:val="single" w:sz="4" w:space="0" w:color="auto"/>
              <w:left w:val="single" w:sz="4" w:space="0" w:color="auto"/>
              <w:bottom w:val="single" w:sz="4" w:space="0" w:color="auto"/>
              <w:right w:val="single" w:sz="4" w:space="0" w:color="auto"/>
            </w:tcBorders>
            <w:vAlign w:val="center"/>
          </w:tcPr>
          <w:p w14:paraId="18E29DEC" w14:textId="1C3FCBF9" w:rsidR="00FA6590" w:rsidRPr="00775583" w:rsidRDefault="00FA6590" w:rsidP="00FA6590">
            <w:pPr>
              <w:tabs>
                <w:tab w:val="right" w:pos="10469"/>
              </w:tabs>
              <w:autoSpaceDE w:val="0"/>
              <w:autoSpaceDN w:val="0"/>
              <w:bidi/>
              <w:adjustRightInd w:val="0"/>
              <w:rPr>
                <w:rFonts w:cstheme="minorHAnsi"/>
                <w:noProof/>
              </w:rPr>
            </w:pPr>
            <w:r w:rsidRPr="00775583">
              <w:rPr>
                <w:rFonts w:ascii="MB Lateefi" w:hAnsi="MB Lateefi" w:cs="MB Lateefi" w:hint="eastAsia"/>
                <w:rtl/>
                <w:lang w:bidi="fa-IR"/>
                <w:rPrChange w:id="74" w:author="Iqbal Ameerali" w:date="2020-10-08T11:45:00Z">
                  <w:rPr>
                    <w:rFonts w:ascii="MB Lateefi" w:hAnsi="MB Lateefi" w:cs="MB Lateefi" w:hint="eastAsia"/>
                    <w:i/>
                    <w:iCs/>
                    <w:sz w:val="18"/>
                    <w:szCs w:val="18"/>
                    <w:rtl/>
                    <w:lang w:bidi="fa-IR"/>
                  </w:rPr>
                </w:rPrChange>
              </w:rPr>
              <w:t>جواب</w:t>
            </w:r>
            <w:r w:rsidRPr="00775583">
              <w:rPr>
                <w:rFonts w:ascii="MB Lateefi" w:hAnsi="MB Lateefi" w:cs="MB Lateefi"/>
                <w:rtl/>
                <w:lang w:bidi="fa-IR"/>
                <w:rPrChange w:id="75" w:author="Iqbal Ameerali" w:date="2020-10-08T11:45:00Z">
                  <w:rPr>
                    <w:rFonts w:ascii="MB Lateefi" w:hAnsi="MB Lateefi" w:cs="MB Lateefi"/>
                    <w:i/>
                    <w:iCs/>
                    <w:sz w:val="18"/>
                    <w:szCs w:val="18"/>
                    <w:rtl/>
                    <w:lang w:bidi="fa-IR"/>
                  </w:rPr>
                </w:rPrChange>
              </w:rPr>
              <w:t xml:space="preserve"> </w:t>
            </w:r>
            <w:r w:rsidRPr="00775583">
              <w:rPr>
                <w:rFonts w:ascii="MB Lateefi" w:hAnsi="MB Lateefi" w:cs="MB Lateefi" w:hint="cs"/>
                <w:rtl/>
                <w:lang w:bidi="fa-IR"/>
                <w:rPrChange w:id="76" w:author="Iqbal Ameerali" w:date="2020-10-08T11:45:00Z">
                  <w:rPr>
                    <w:rFonts w:ascii="MB Lateefi" w:hAnsi="MB Lateefi" w:cs="MB Lateefi" w:hint="cs"/>
                    <w:i/>
                    <w:iCs/>
                    <w:sz w:val="18"/>
                    <w:szCs w:val="18"/>
                    <w:rtl/>
                    <w:lang w:bidi="fa-IR"/>
                  </w:rPr>
                </w:rPrChange>
              </w:rPr>
              <w:t>ڏ</w:t>
            </w:r>
            <w:r w:rsidRPr="00775583">
              <w:rPr>
                <w:rFonts w:ascii="MB Lateefi" w:hAnsi="MB Lateefi" w:cs="MB Lateefi" w:hint="eastAsia"/>
                <w:rtl/>
                <w:lang w:bidi="fa-IR"/>
                <w:rPrChange w:id="77" w:author="Iqbal Ameerali" w:date="2020-10-08T11:45:00Z">
                  <w:rPr>
                    <w:rFonts w:ascii="MB Lateefi" w:hAnsi="MB Lateefi" w:cs="MB Lateefi" w:hint="eastAsia"/>
                    <w:i/>
                    <w:iCs/>
                    <w:sz w:val="18"/>
                    <w:szCs w:val="18"/>
                    <w:rtl/>
                    <w:lang w:bidi="fa-IR"/>
                  </w:rPr>
                </w:rPrChange>
              </w:rPr>
              <w:t>ي</w:t>
            </w:r>
            <w:r w:rsidRPr="00775583">
              <w:rPr>
                <w:rFonts w:ascii="MB Lateefi" w:hAnsi="MB Lateefi" w:cs="MB Lateefi" w:hint="cs"/>
                <w:rtl/>
                <w:lang w:bidi="fa-IR"/>
                <w:rPrChange w:id="78" w:author="Iqbal Ameerali" w:date="2020-10-08T11:45:00Z">
                  <w:rPr>
                    <w:rFonts w:ascii="MB Lateefi" w:hAnsi="MB Lateefi" w:cs="MB Lateefi" w:hint="cs"/>
                    <w:i/>
                    <w:iCs/>
                    <w:sz w:val="18"/>
                    <w:szCs w:val="18"/>
                    <w:rtl/>
                    <w:lang w:bidi="fa-IR"/>
                  </w:rPr>
                </w:rPrChange>
              </w:rPr>
              <w:t>ڻ</w:t>
            </w:r>
            <w:r w:rsidRPr="00775583">
              <w:rPr>
                <w:rFonts w:ascii="MB Lateefi" w:hAnsi="MB Lateefi" w:cs="MB Lateefi"/>
                <w:rtl/>
                <w:lang w:bidi="fa-IR"/>
                <w:rPrChange w:id="79" w:author="Iqbal Ameerali" w:date="2020-10-08T11:45:00Z">
                  <w:rPr>
                    <w:rFonts w:ascii="MB Lateefi" w:hAnsi="MB Lateefi" w:cs="MB Lateefi"/>
                    <w:i/>
                    <w:iCs/>
                    <w:sz w:val="18"/>
                    <w:szCs w:val="18"/>
                    <w:rtl/>
                    <w:lang w:bidi="fa-IR"/>
                  </w:rPr>
                </w:rPrChange>
              </w:rPr>
              <w:t xml:space="preserve"> </w:t>
            </w:r>
            <w:r w:rsidRPr="00775583">
              <w:rPr>
                <w:rFonts w:ascii="MB Lateefi" w:hAnsi="MB Lateefi" w:cs="MB Lateefi" w:hint="eastAsia"/>
                <w:rtl/>
                <w:lang w:bidi="fa-IR"/>
                <w:rPrChange w:id="80" w:author="Iqbal Ameerali" w:date="2020-10-08T11:45:00Z">
                  <w:rPr>
                    <w:rFonts w:ascii="MB Lateefi" w:hAnsi="MB Lateefi" w:cs="MB Lateefi" w:hint="eastAsia"/>
                    <w:i/>
                    <w:iCs/>
                    <w:sz w:val="18"/>
                    <w:szCs w:val="18"/>
                    <w:rtl/>
                    <w:lang w:bidi="fa-IR"/>
                  </w:rPr>
                </w:rPrChange>
              </w:rPr>
              <w:t>واري</w:t>
            </w:r>
            <w:r w:rsidRPr="00775583">
              <w:rPr>
                <w:rFonts w:ascii="MB Lateefi" w:hAnsi="MB Lateefi" w:cs="MB Lateefi"/>
                <w:rtl/>
                <w:lang w:bidi="fa-IR"/>
                <w:rPrChange w:id="81" w:author="Iqbal Ameerali" w:date="2020-10-08T11:45:00Z">
                  <w:rPr>
                    <w:rFonts w:ascii="MB Lateefi" w:hAnsi="MB Lateefi" w:cs="MB Lateefi"/>
                    <w:i/>
                    <w:iCs/>
                    <w:sz w:val="18"/>
                    <w:szCs w:val="18"/>
                    <w:rtl/>
                    <w:lang w:bidi="fa-IR"/>
                  </w:rPr>
                </w:rPrChange>
              </w:rPr>
              <w:t xml:space="preserve"> </w:t>
            </w:r>
            <w:r w:rsidRPr="00775583">
              <w:rPr>
                <w:rFonts w:ascii="MB Lateefi" w:hAnsi="MB Lateefi" w:cs="MB Lateefi" w:hint="eastAsia"/>
                <w:rtl/>
                <w:lang w:bidi="fa-IR"/>
                <w:rPrChange w:id="82" w:author="Iqbal Ameerali" w:date="2020-10-08T11:45:00Z">
                  <w:rPr>
                    <w:rFonts w:ascii="MB Lateefi" w:hAnsi="MB Lateefi" w:cs="MB Lateefi" w:hint="eastAsia"/>
                    <w:i/>
                    <w:iCs/>
                    <w:sz w:val="18"/>
                    <w:szCs w:val="18"/>
                    <w:rtl/>
                    <w:lang w:bidi="fa-IR"/>
                  </w:rPr>
                </w:rPrChange>
              </w:rPr>
              <w:t>جو</w:t>
            </w:r>
            <w:r w:rsidRPr="00775583">
              <w:rPr>
                <w:rFonts w:ascii="MB Lateefi" w:hAnsi="MB Lateefi" w:cs="MB Lateefi"/>
                <w:rtl/>
                <w:lang w:bidi="fa-IR"/>
                <w:rPrChange w:id="83" w:author="Iqbal Ameerali" w:date="2020-10-08T11:45:00Z">
                  <w:rPr>
                    <w:rFonts w:ascii="MB Lateefi" w:hAnsi="MB Lateefi" w:cs="MB Lateefi"/>
                    <w:i/>
                    <w:iCs/>
                    <w:sz w:val="18"/>
                    <w:szCs w:val="18"/>
                    <w:rtl/>
                    <w:lang w:bidi="fa-IR"/>
                  </w:rPr>
                </w:rPrChange>
              </w:rPr>
              <w:t xml:space="preserve"> </w:t>
            </w:r>
            <w:r w:rsidRPr="00775583">
              <w:rPr>
                <w:rFonts w:ascii="MB Lateefi" w:hAnsi="MB Lateefi" w:cs="MB Lateefi" w:hint="eastAsia"/>
                <w:rtl/>
                <w:lang w:bidi="fa-IR"/>
                <w:rPrChange w:id="84" w:author="Iqbal Ameerali" w:date="2020-10-08T11:45:00Z">
                  <w:rPr>
                    <w:rFonts w:ascii="MB Lateefi" w:hAnsi="MB Lateefi" w:cs="MB Lateefi" w:hint="eastAsia"/>
                    <w:i/>
                    <w:iCs/>
                    <w:sz w:val="18"/>
                    <w:szCs w:val="18"/>
                    <w:rtl/>
                    <w:lang w:bidi="fa-IR"/>
                  </w:rPr>
                </w:rPrChange>
              </w:rPr>
              <w:t>نالو</w:t>
            </w:r>
            <w:r w:rsidRPr="00775583">
              <w:rPr>
                <w:rFonts w:ascii="MB Lateefi" w:hAnsi="MB Lateefi" w:cs="MB Lateefi"/>
                <w:lang w:bidi="fa-IR"/>
              </w:rPr>
              <w:t xml:space="preserve">  </w:t>
            </w:r>
          </w:p>
        </w:tc>
        <w:tc>
          <w:tcPr>
            <w:tcW w:w="405" w:type="pct"/>
            <w:tcBorders>
              <w:top w:val="single" w:sz="4" w:space="0" w:color="auto"/>
              <w:left w:val="single" w:sz="4" w:space="0" w:color="auto"/>
              <w:bottom w:val="single" w:sz="4" w:space="0" w:color="auto"/>
              <w:right w:val="single" w:sz="4" w:space="0" w:color="auto"/>
            </w:tcBorders>
            <w:vAlign w:val="center"/>
          </w:tcPr>
          <w:p w14:paraId="48D12A3F" w14:textId="5107582C" w:rsidR="00FA6590" w:rsidRPr="00775583" w:rsidRDefault="00E257F4" w:rsidP="00FA6590">
            <w:pPr>
              <w:tabs>
                <w:tab w:val="right" w:pos="10469"/>
              </w:tabs>
              <w:autoSpaceDE w:val="0"/>
              <w:autoSpaceDN w:val="0"/>
              <w:adjustRightInd w:val="0"/>
              <w:jc w:val="center"/>
              <w:rPr>
                <w:rFonts w:cstheme="minorHAnsi"/>
                <w:noProof/>
                <w:sz w:val="20"/>
                <w:szCs w:val="20"/>
              </w:rPr>
            </w:pPr>
            <w:r w:rsidRPr="00775583">
              <w:rPr>
                <w:rFonts w:cstheme="minorHAnsi"/>
                <w:noProof/>
                <w:sz w:val="20"/>
                <w:szCs w:val="20"/>
              </w:rPr>
              <w:t>C3</w:t>
            </w:r>
          </w:p>
        </w:tc>
      </w:tr>
      <w:tr w:rsidR="00FA6590" w:rsidRPr="00775583" w14:paraId="36F12F94"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2D8283E0"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tcPr>
          <w:p w14:paraId="02CA6B04" w14:textId="77777777"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5"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309FA0D" w14:textId="2A783CA4"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Style w:val="FontStyle85"/>
                <w:rFonts w:ascii="MB Lateefi" w:hAnsi="MB Lateefi" w:cs="MB Lateefi" w:hint="eastAsia"/>
                <w:b/>
                <w:i w:val="0"/>
                <w:iCs w:val="0"/>
                <w:sz w:val="20"/>
                <w:szCs w:val="20"/>
                <w:rtl/>
              </w:rPr>
              <w:t>عورت</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2016" w:type="pct"/>
            <w:tcBorders>
              <w:top w:val="single" w:sz="4" w:space="0" w:color="auto"/>
              <w:left w:val="single" w:sz="4" w:space="0" w:color="auto"/>
              <w:bottom w:val="single" w:sz="4" w:space="0" w:color="auto"/>
              <w:right w:val="single" w:sz="4" w:space="0" w:color="auto"/>
            </w:tcBorders>
            <w:vAlign w:val="center"/>
          </w:tcPr>
          <w:p w14:paraId="30CA77C0" w14:textId="5680E300" w:rsidR="00FA6590" w:rsidRPr="00775583" w:rsidRDefault="00FA6590" w:rsidP="00FA6590">
            <w:pPr>
              <w:tabs>
                <w:tab w:val="right" w:pos="10469"/>
              </w:tabs>
              <w:autoSpaceDE w:val="0"/>
              <w:autoSpaceDN w:val="0"/>
              <w:bidi/>
              <w:adjustRightInd w:val="0"/>
              <w:rPr>
                <w:rFonts w:cstheme="minorHAnsi"/>
                <w:noProof/>
              </w:rPr>
            </w:pP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واري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جنس</w:t>
            </w:r>
          </w:p>
        </w:tc>
        <w:tc>
          <w:tcPr>
            <w:tcW w:w="405" w:type="pct"/>
            <w:tcBorders>
              <w:top w:val="single" w:sz="4" w:space="0" w:color="auto"/>
              <w:left w:val="single" w:sz="4" w:space="0" w:color="auto"/>
              <w:bottom w:val="single" w:sz="4" w:space="0" w:color="auto"/>
              <w:right w:val="single" w:sz="4" w:space="0" w:color="auto"/>
            </w:tcBorders>
            <w:vAlign w:val="center"/>
          </w:tcPr>
          <w:p w14:paraId="6260CEFA" w14:textId="017BB5D0" w:rsidR="00FA6590" w:rsidRPr="00775583" w:rsidRDefault="00E257F4" w:rsidP="00FA6590">
            <w:pPr>
              <w:tabs>
                <w:tab w:val="right" w:pos="10469"/>
              </w:tabs>
              <w:autoSpaceDE w:val="0"/>
              <w:autoSpaceDN w:val="0"/>
              <w:adjustRightInd w:val="0"/>
              <w:jc w:val="center"/>
              <w:rPr>
                <w:rFonts w:cstheme="minorHAnsi"/>
                <w:noProof/>
                <w:sz w:val="20"/>
                <w:szCs w:val="20"/>
              </w:rPr>
            </w:pPr>
            <w:r w:rsidRPr="00775583">
              <w:rPr>
                <w:rFonts w:cstheme="minorHAnsi"/>
                <w:noProof/>
                <w:sz w:val="20"/>
                <w:szCs w:val="20"/>
              </w:rPr>
              <w:t>C4</w:t>
            </w:r>
          </w:p>
        </w:tc>
      </w:tr>
      <w:tr w:rsidR="00FA6590" w:rsidRPr="00775583" w14:paraId="2A67F554"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5DBB03AD"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6A88E58D" w14:textId="0FD9F186" w:rsidR="00FA6590" w:rsidRPr="00775583" w:rsidRDefault="007476A0" w:rsidP="00FA6590">
            <w:pPr>
              <w:tabs>
                <w:tab w:val="right" w:pos="10469"/>
              </w:tabs>
              <w:autoSpaceDE w:val="0"/>
              <w:autoSpaceDN w:val="0"/>
              <w:bidi/>
              <w:adjustRightInd w:val="0"/>
              <w:rPr>
                <w:rFonts w:ascii="MB Lateefi" w:hAnsi="MB Lateefi" w:cs="MB Lateefi"/>
                <w:noProof/>
                <w:lang w:bidi="sd-Arab-PK"/>
              </w:rPr>
            </w:pPr>
            <w:r w:rsidRPr="00775583">
              <w:rPr>
                <w:rFonts w:ascii="MB Lateefi" w:hAnsi="MB Lateefi" w:cs="MB Lateefi"/>
                <w:noProof/>
                <w:rtl/>
                <w:lang w:bidi="sd-Arab-PK"/>
                <w:rPrChange w:id="86" w:author="Iqbal Ameerali" w:date="2020-10-08T11:45:00Z">
                  <w:rPr>
                    <w:rFonts w:ascii="MB Lateefi" w:hAnsi="MB Lateefi" w:cs="MB Lateefi"/>
                    <w:noProof/>
                    <w:highlight w:val="yellow"/>
                    <w:rtl/>
                    <w:lang w:bidi="sd-Arab-PK"/>
                  </w:rPr>
                </w:rPrChange>
              </w:rPr>
              <w:t>سال ________________</w:t>
            </w:r>
            <w:r w:rsidR="00FA6590" w:rsidRPr="00775583">
              <w:rPr>
                <w:rFonts w:ascii="MB Lateefi" w:hAnsi="MB Lateefi" w:cs="MB Lateefi"/>
                <w:noProof/>
                <w:rtl/>
                <w:lang w:bidi="sd-Arab-PK"/>
                <w:rPrChange w:id="87" w:author="Iqbal Ameerali" w:date="2020-10-08T11:45:00Z">
                  <w:rPr>
                    <w:rFonts w:ascii="MB Lateefi" w:hAnsi="MB Lateefi" w:cs="MB Lateefi"/>
                    <w:noProof/>
                    <w:highlight w:val="yellow"/>
                    <w:rtl/>
                    <w:lang w:bidi="sd-Arab-PK"/>
                  </w:rPr>
                </w:rPrChange>
              </w:rPr>
              <w:t>مھينا ______________</w:t>
            </w:r>
            <w:r w:rsidR="00FA6590" w:rsidRPr="00775583">
              <w:rPr>
                <w:rFonts w:ascii="MB Lateefi" w:hAnsi="MB Lateefi" w:cs="MB Lateefi"/>
                <w:noProof/>
                <w:rtl/>
                <w:lang w:bidi="sd-Arab-PK"/>
              </w:rPr>
              <w:t xml:space="preserve"> </w:t>
            </w:r>
          </w:p>
        </w:tc>
        <w:tc>
          <w:tcPr>
            <w:tcW w:w="2016" w:type="pct"/>
            <w:tcBorders>
              <w:top w:val="single" w:sz="4" w:space="0" w:color="auto"/>
              <w:left w:val="single" w:sz="4" w:space="0" w:color="auto"/>
              <w:bottom w:val="single" w:sz="4" w:space="0" w:color="auto"/>
              <w:right w:val="single" w:sz="4" w:space="0" w:color="auto"/>
            </w:tcBorders>
            <w:vAlign w:val="center"/>
          </w:tcPr>
          <w:p w14:paraId="20DB4D08" w14:textId="29916525" w:rsidR="00FA6590" w:rsidRPr="00B14A4A" w:rsidRDefault="00FA6590" w:rsidP="00FA6590">
            <w:pPr>
              <w:tabs>
                <w:tab w:val="right" w:pos="10469"/>
              </w:tabs>
              <w:autoSpaceDE w:val="0"/>
              <w:autoSpaceDN w:val="0"/>
              <w:bidi/>
              <w:adjustRightInd w:val="0"/>
              <w:rPr>
                <w:rFonts w:cstheme="minorHAnsi"/>
                <w:noProof/>
              </w:rPr>
            </w:pPr>
            <w:r w:rsidRPr="00B14A4A">
              <w:rPr>
                <w:rFonts w:ascii="MB Lateefi" w:hAnsi="MB Lateefi" w:cs="MB Lateefi" w:hint="cs"/>
                <w:rtl/>
                <w:lang w:bidi="fa-IR"/>
              </w:rPr>
              <w:t>جواب ڏيندڙ جي عمر</w:t>
            </w:r>
          </w:p>
        </w:tc>
        <w:tc>
          <w:tcPr>
            <w:tcW w:w="405" w:type="pct"/>
            <w:tcBorders>
              <w:top w:val="single" w:sz="4" w:space="0" w:color="auto"/>
              <w:left w:val="single" w:sz="4" w:space="0" w:color="auto"/>
              <w:bottom w:val="single" w:sz="4" w:space="0" w:color="auto"/>
              <w:right w:val="single" w:sz="4" w:space="0" w:color="auto"/>
            </w:tcBorders>
            <w:vAlign w:val="center"/>
          </w:tcPr>
          <w:p w14:paraId="1826FA95" w14:textId="2767F230" w:rsidR="00FA6590" w:rsidRPr="00931FB2" w:rsidRDefault="00E257F4" w:rsidP="00FA6590">
            <w:pPr>
              <w:tabs>
                <w:tab w:val="right" w:pos="10469"/>
              </w:tabs>
              <w:autoSpaceDE w:val="0"/>
              <w:autoSpaceDN w:val="0"/>
              <w:adjustRightInd w:val="0"/>
              <w:jc w:val="center"/>
              <w:rPr>
                <w:rFonts w:cstheme="minorHAnsi"/>
                <w:noProof/>
                <w:sz w:val="20"/>
                <w:szCs w:val="20"/>
              </w:rPr>
            </w:pPr>
            <w:r w:rsidRPr="00931FB2">
              <w:rPr>
                <w:rFonts w:cstheme="minorHAnsi"/>
                <w:noProof/>
                <w:sz w:val="20"/>
                <w:szCs w:val="20"/>
              </w:rPr>
              <w:t>C5</w:t>
            </w:r>
          </w:p>
        </w:tc>
      </w:tr>
      <w:tr w:rsidR="00FA6590" w:rsidRPr="00775583" w14:paraId="69842A6D"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76AA6B99"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2AB17D49" w14:textId="77777777"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8"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2EEB75C" w14:textId="762023C5"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2016" w:type="pct"/>
            <w:tcBorders>
              <w:top w:val="single" w:sz="4" w:space="0" w:color="auto"/>
              <w:left w:val="single" w:sz="4" w:space="0" w:color="auto"/>
              <w:bottom w:val="single" w:sz="4" w:space="0" w:color="auto"/>
              <w:right w:val="single" w:sz="4" w:space="0" w:color="auto"/>
            </w:tcBorders>
            <w:vAlign w:val="center"/>
          </w:tcPr>
          <w:p w14:paraId="1AFCF1C2" w14:textId="2C904CF9" w:rsidR="00FA6590" w:rsidRPr="00775583" w:rsidRDefault="00FA6590" w:rsidP="00FA6590">
            <w:pPr>
              <w:tabs>
                <w:tab w:val="right" w:pos="10469"/>
              </w:tabs>
              <w:autoSpaceDE w:val="0"/>
              <w:autoSpaceDN w:val="0"/>
              <w:bidi/>
              <w:adjustRightInd w:val="0"/>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گھر</w:t>
            </w:r>
            <w:r w:rsidRPr="00775583">
              <w:rPr>
                <w:rFonts w:ascii="MB Lateefi" w:hAnsi="MB Lateefi" w:cs="MB Lateefi"/>
                <w:rtl/>
                <w:lang w:bidi="fa-IR"/>
              </w:rPr>
              <w:t xml:space="preserve"> ۾ </w:t>
            </w:r>
            <w:r w:rsidRPr="00775583">
              <w:rPr>
                <w:rFonts w:ascii="MB Lateefi" w:hAnsi="MB Lateefi" w:cs="MB Lateefi" w:hint="eastAsia"/>
                <w:rtl/>
                <w:lang w:bidi="fa-IR"/>
              </w:rPr>
              <w:t>پنجن</w:t>
            </w:r>
            <w:r w:rsidRPr="00775583">
              <w:rPr>
                <w:rFonts w:ascii="MB Lateefi" w:hAnsi="MB Lateefi" w:cs="MB Lateefi"/>
                <w:rtl/>
                <w:lang w:bidi="fa-IR"/>
              </w:rPr>
              <w:t xml:space="preserve"> </w:t>
            </w:r>
            <w:r w:rsidRPr="00775583">
              <w:rPr>
                <w:rFonts w:ascii="MB Lateefi" w:hAnsi="MB Lateefi" w:cs="MB Lateefi" w:hint="eastAsia"/>
                <w:rtl/>
                <w:lang w:bidi="fa-IR"/>
              </w:rPr>
              <w:t>سالن</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گھ</w:t>
            </w:r>
            <w:r w:rsidRPr="00775583">
              <w:rPr>
                <w:rFonts w:ascii="MB Lateefi" w:hAnsi="MB Lateefi" w:cs="MB Lateefi" w:hint="cs"/>
                <w:rtl/>
                <w:lang w:bidi="fa-IR"/>
              </w:rPr>
              <w:t>ٽ</w:t>
            </w:r>
            <w:r w:rsidRPr="00775583">
              <w:rPr>
                <w:rFonts w:ascii="MB Lateefi" w:hAnsi="MB Lateefi" w:cs="MB Lateefi"/>
                <w:rtl/>
                <w:lang w:bidi="fa-IR"/>
              </w:rPr>
              <w:t xml:space="preserve"> </w:t>
            </w:r>
            <w:r w:rsidRPr="00775583">
              <w:rPr>
                <w:rFonts w:ascii="MB Lateefi" w:hAnsi="MB Lateefi" w:cs="MB Lateefi" w:hint="eastAsia"/>
                <w:rtl/>
                <w:lang w:bidi="fa-IR"/>
              </w:rPr>
              <w:t>عمر</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05" w:type="pct"/>
            <w:tcBorders>
              <w:top w:val="single" w:sz="4" w:space="0" w:color="auto"/>
              <w:left w:val="single" w:sz="4" w:space="0" w:color="auto"/>
              <w:bottom w:val="single" w:sz="4" w:space="0" w:color="auto"/>
              <w:right w:val="single" w:sz="4" w:space="0" w:color="auto"/>
            </w:tcBorders>
            <w:vAlign w:val="center"/>
          </w:tcPr>
          <w:p w14:paraId="74D34ED5" w14:textId="6CF03771" w:rsidR="00FA6590" w:rsidRPr="00775583" w:rsidRDefault="00E257F4" w:rsidP="00FA6590">
            <w:pPr>
              <w:tabs>
                <w:tab w:val="right" w:pos="10469"/>
              </w:tabs>
              <w:autoSpaceDE w:val="0"/>
              <w:autoSpaceDN w:val="0"/>
              <w:adjustRightInd w:val="0"/>
              <w:jc w:val="center"/>
              <w:rPr>
                <w:rFonts w:cstheme="minorHAnsi"/>
                <w:noProof/>
                <w:sz w:val="20"/>
                <w:szCs w:val="20"/>
              </w:rPr>
            </w:pPr>
            <w:r w:rsidRPr="00775583">
              <w:rPr>
                <w:rFonts w:cstheme="minorHAnsi"/>
                <w:noProof/>
                <w:sz w:val="20"/>
                <w:szCs w:val="20"/>
              </w:rPr>
              <w:t>C6</w:t>
            </w:r>
          </w:p>
        </w:tc>
      </w:tr>
      <w:tr w:rsidR="00FA6590" w:rsidRPr="00775583" w14:paraId="37BB5AC6"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713B7121"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638785FE" w14:textId="77777777"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89"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612C5D81" w14:textId="768AEF56"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وبھ</w:t>
            </w:r>
            <w:r w:rsidRPr="00775583">
              <w:rPr>
                <w:rStyle w:val="FontStyle85"/>
                <w:rFonts w:ascii="MB Lateefi" w:hAnsi="MB Lateefi" w:cs="MB Lateefi"/>
                <w:b/>
                <w:i w:val="0"/>
                <w:iCs w:val="0"/>
                <w:sz w:val="20"/>
                <w:szCs w:val="20"/>
                <w:rtl/>
              </w:rPr>
              <w:t xml:space="preserve"> ما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ھو</w:t>
            </w:r>
            <w:r w:rsidRPr="00775583">
              <w:rPr>
                <w:rStyle w:val="FontStyle85"/>
                <w:rFonts w:ascii="MB Lateefi" w:hAnsi="MB Lateefi" w:cs="MB Lateefi"/>
                <w:b/>
                <w:i w:val="0"/>
                <w:iCs w:val="0"/>
                <w:sz w:val="20"/>
                <w:szCs w:val="20"/>
                <w:rtl/>
              </w:rPr>
              <w:t xml:space="preserve"> يا صحيع ان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وارو ما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ھو</w:t>
            </w:r>
            <w:r w:rsidRPr="00775583">
              <w:rPr>
                <w:rStyle w:val="FontStyle85"/>
                <w:rFonts w:ascii="MB Lateefi" w:hAnsi="MB Lateefi" w:cs="MB Lateefi"/>
                <w:b/>
                <w:i w:val="0"/>
                <w:iCs w:val="0"/>
                <w:sz w:val="20"/>
                <w:szCs w:val="20"/>
                <w:rtl/>
              </w:rPr>
              <w:t xml:space="preserve"> موجود </w:t>
            </w:r>
            <w:r w:rsidR="00E9230D" w:rsidRPr="00775583">
              <w:rPr>
                <w:rStyle w:val="FontStyle85"/>
                <w:rFonts w:ascii="MB Lateefi" w:hAnsi="MB Lateefi" w:cs="MB Lateefi" w:hint="eastAsia"/>
                <w:b/>
                <w:i w:val="0"/>
                <w:iCs w:val="0"/>
                <w:sz w:val="20"/>
                <w:szCs w:val="20"/>
                <w:rtl/>
              </w:rPr>
              <w:t>نه</w:t>
            </w:r>
            <w:r w:rsidR="00E9230D"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rPr>
              <w:t xml:space="preserve">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E0BFDD8" w14:textId="2ACE59D9"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hint="eastAsia"/>
                <w:b/>
                <w:i w:val="0"/>
                <w:iCs w:val="0"/>
                <w:sz w:val="20"/>
                <w:szCs w:val="20"/>
                <w:rtl/>
                <w:lang w:bidi="sd-Arab-PK"/>
              </w:rPr>
              <w:t>ا</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جا فرد </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گھي</w:t>
            </w:r>
            <w:r w:rsidRPr="00775583">
              <w:rPr>
                <w:rStyle w:val="FontStyle85"/>
                <w:rFonts w:ascii="MB Lateefi" w:hAnsi="MB Lateefi" w:cs="MB Lateefi"/>
                <w:b/>
                <w:i w:val="0"/>
                <w:iCs w:val="0"/>
                <w:sz w:val="20"/>
                <w:szCs w:val="20"/>
                <w:rtl/>
                <w:lang w:bidi="sd-Arab-PK"/>
              </w:rPr>
              <w:t xml:space="preserve"> عرصي لاءِ گھر مان غير حاضر ھئا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E4C41D2" w14:textId="3EA06307"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ان</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رويو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ڏ</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کان ان</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يو</w:t>
            </w:r>
            <w:r w:rsidRPr="00775583">
              <w:rPr>
                <w:rStyle w:val="FontStyle85"/>
                <w:rFonts w:ascii="MB Lateefi" w:hAnsi="MB Lateefi" w:cs="MB Lateefi"/>
                <w:b/>
                <w:i w:val="0"/>
                <w:iCs w:val="0"/>
                <w:sz w:val="20"/>
                <w:szCs w:val="20"/>
                <w:rtl/>
                <w:lang w:bidi="sd-Arab-PK"/>
              </w:rPr>
              <w:t xml:space="preserve"> ويو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57E789D0" w14:textId="30718510"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خالي</w:t>
            </w:r>
            <w:r w:rsidRPr="00775583">
              <w:rPr>
                <w:rStyle w:val="FontStyle85"/>
                <w:rFonts w:ascii="MB Lateefi" w:hAnsi="MB Lateefi" w:cs="MB Lateefi"/>
                <w:b/>
                <w:i w:val="0"/>
                <w:iCs w:val="0"/>
                <w:sz w:val="20"/>
                <w:szCs w:val="20"/>
                <w:rtl/>
                <w:lang w:bidi="sd-Arab-PK"/>
              </w:rPr>
              <w:t xml:space="preserve"> آھي غير رھائشي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41CFFCB8" w14:textId="4180C802"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w:t>
            </w:r>
            <w:r w:rsidR="00E9230D" w:rsidRPr="00775583">
              <w:rPr>
                <w:rStyle w:val="FontStyle85"/>
                <w:rFonts w:ascii="MB Lateefi" w:hAnsi="MB Lateefi" w:cs="MB Lateefi" w:hint="eastAsia"/>
                <w:b/>
                <w:i w:val="0"/>
                <w:iCs w:val="0"/>
                <w:sz w:val="20"/>
                <w:szCs w:val="20"/>
                <w:rtl/>
                <w:lang w:bidi="sd-Arab-PK"/>
              </w:rPr>
              <w:t>نه</w:t>
            </w:r>
            <w:r w:rsidR="00E9230D"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tl/>
                <w:lang w:bidi="sd-Arab-PK"/>
              </w:rPr>
              <w:t xml:space="preserve"> مليو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5CD389D7" w14:textId="43415029"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5 سالن کان گه</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عمر جو </w:t>
            </w: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ار</w:t>
            </w:r>
            <w:r w:rsidRPr="00775583">
              <w:rPr>
                <w:rStyle w:val="FontStyle85"/>
                <w:rFonts w:ascii="MB Lateefi" w:hAnsi="MB Lateefi" w:cs="MB Lateefi"/>
                <w:b/>
                <w:i w:val="0"/>
                <w:iCs w:val="0"/>
                <w:sz w:val="20"/>
                <w:szCs w:val="20"/>
                <w:rtl/>
                <w:lang w:bidi="sd-Arab-PK"/>
              </w:rPr>
              <w:t xml:space="preserve"> نه آهي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2D163B76" w14:textId="76C988C1"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عارضي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طور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بند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006829B6" w:rsidRPr="00775583">
              <w:rPr>
                <w:rStyle w:val="FontStyle85"/>
                <w:rFonts w:ascii="MB Lateefi" w:hAnsi="MB Lateefi" w:cs="MB Lateefi"/>
                <w:b/>
                <w:i w:val="0"/>
                <w:iCs w:val="0"/>
                <w:sz w:val="20"/>
                <w:szCs w:val="20"/>
                <w:rtl/>
                <w:lang w:bidi="sd-Arab-PK"/>
              </w:rPr>
              <w:t>8</w:t>
            </w:r>
          </w:p>
          <w:p w14:paraId="106FE21F" w14:textId="4A269993" w:rsidR="00FA6590" w:rsidRPr="00775583" w:rsidRDefault="00FA6590" w:rsidP="00FA6590">
            <w:pPr>
              <w:pStyle w:val="Style39"/>
              <w:widowControl/>
              <w:tabs>
                <w:tab w:val="right" w:leader="hyphen" w:pos="4320"/>
                <w:tab w:val="left" w:pos="4752"/>
              </w:tabs>
              <w:bidi/>
              <w:spacing w:line="240" w:lineRule="auto"/>
              <w:ind w:right="-115"/>
              <w:rPr>
                <w:rFonts w:cstheme="minorHAnsi"/>
                <w:i/>
                <w:iCs/>
                <w:noProof/>
              </w:rPr>
            </w:pP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جهه</w:t>
            </w:r>
            <w:r w:rsidRPr="00775583">
              <w:rPr>
                <w:rStyle w:val="FontStyle85"/>
                <w:rFonts w:ascii="MB Lateefi" w:hAnsi="MB Lateefi" w:cs="MB Lateefi"/>
                <w:b/>
                <w:i w:val="0"/>
                <w:iCs w:val="0"/>
                <w:sz w:val="20"/>
                <w:szCs w:val="20"/>
                <w:rtl/>
                <w:lang w:bidi="sd-Arab-PK"/>
              </w:rPr>
              <w:t xml:space="preserve"> (وضاحت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ab/>
            </w:r>
            <w:r w:rsidRPr="00775583">
              <w:rPr>
                <w:rStyle w:val="FontStyle85"/>
                <w:rFonts w:ascii="MB Lateefi" w:hAnsi="MB Lateefi" w:cs="MB Lateefi"/>
                <w:b/>
                <w:i w:val="0"/>
                <w:iCs w:val="0"/>
                <w:sz w:val="20"/>
                <w:szCs w:val="20"/>
                <w:rtl/>
                <w:lang w:bidi="sd-Arab-PK"/>
              </w:rPr>
              <w:t>96</w:t>
            </w:r>
          </w:p>
        </w:tc>
        <w:tc>
          <w:tcPr>
            <w:tcW w:w="2016" w:type="pct"/>
            <w:tcBorders>
              <w:top w:val="single" w:sz="4" w:space="0" w:color="auto"/>
              <w:left w:val="single" w:sz="4" w:space="0" w:color="auto"/>
              <w:bottom w:val="single" w:sz="4" w:space="0" w:color="auto"/>
              <w:right w:val="single" w:sz="4" w:space="0" w:color="auto"/>
            </w:tcBorders>
            <w:vAlign w:val="center"/>
          </w:tcPr>
          <w:p w14:paraId="6F588418" w14:textId="77777777" w:rsidR="00FA6590" w:rsidRPr="00775583" w:rsidRDefault="00FA6590" w:rsidP="00FA6590">
            <w:pPr>
              <w:tabs>
                <w:tab w:val="right" w:pos="10469"/>
              </w:tabs>
              <w:autoSpaceDE w:val="0"/>
              <w:autoSpaceDN w:val="0"/>
              <w:bidi/>
              <w:adjustRightInd w:val="0"/>
              <w:rPr>
                <w:rFonts w:ascii="MB Lateefi" w:hAnsi="MB Lateefi" w:cs="MB Lateefi"/>
                <w:noProof/>
                <w:rtl/>
                <w:lang w:bidi="sd-Arab-PK"/>
              </w:rPr>
            </w:pPr>
            <w:r w:rsidRPr="00775583">
              <w:rPr>
                <w:rFonts w:ascii="MB Lateefi" w:hAnsi="MB Lateefi" w:cs="MB Lateefi"/>
                <w:noProof/>
                <w:rtl/>
                <w:lang w:bidi="sd-Arab-PK"/>
              </w:rPr>
              <w:t>گھرا</w:t>
            </w:r>
            <w:r w:rsidRPr="00775583">
              <w:rPr>
                <w:rFonts w:ascii="MB Lateefi" w:hAnsi="MB Lateefi" w:cs="MB Lateefi" w:hint="cs"/>
                <w:noProof/>
                <w:rtl/>
                <w:lang w:bidi="sd-Arab-PK"/>
              </w:rPr>
              <w:t>ڻ</w:t>
            </w:r>
            <w:r w:rsidRPr="00775583">
              <w:rPr>
                <w:rFonts w:ascii="MB Lateefi" w:hAnsi="MB Lateefi" w:cs="MB Lateefi" w:hint="eastAsia"/>
                <w:noProof/>
                <w:rtl/>
                <w:lang w:bidi="sd-Arab-PK"/>
              </w:rPr>
              <w:t>ي</w:t>
            </w:r>
            <w:r w:rsidRPr="00775583">
              <w:rPr>
                <w:rFonts w:ascii="MB Lateefi" w:hAnsi="MB Lateefi" w:cs="MB Lateefi"/>
                <w:noProof/>
                <w:rtl/>
                <w:lang w:bidi="sd-Arab-PK"/>
              </w:rPr>
              <w:t xml:space="preserve"> </w:t>
            </w:r>
            <w:r w:rsidRPr="00775583">
              <w:rPr>
                <w:rFonts w:ascii="MB Lateefi" w:hAnsi="MB Lateefi" w:cs="MB Lateefi" w:hint="eastAsia"/>
                <w:noProof/>
                <w:rtl/>
                <w:lang w:bidi="sd-Arab-PK"/>
              </w:rPr>
              <w:t>جي</w:t>
            </w:r>
            <w:r w:rsidRPr="00775583">
              <w:rPr>
                <w:rFonts w:ascii="MB Lateefi" w:hAnsi="MB Lateefi" w:cs="MB Lateefi"/>
                <w:noProof/>
                <w:rtl/>
                <w:lang w:bidi="sd-Arab-PK"/>
              </w:rPr>
              <w:t xml:space="preserve"> </w:t>
            </w:r>
            <w:r w:rsidRPr="00775583">
              <w:rPr>
                <w:rFonts w:ascii="MB Lateefi" w:hAnsi="MB Lateefi" w:cs="MB Lateefi" w:hint="eastAsia"/>
                <w:noProof/>
                <w:rtl/>
                <w:lang w:bidi="sd-Arab-PK"/>
              </w:rPr>
              <w:t>ان</w:t>
            </w:r>
            <w:r w:rsidRPr="00775583">
              <w:rPr>
                <w:rFonts w:ascii="MB Lateefi" w:hAnsi="MB Lateefi" w:cs="MB Lateefi" w:hint="cs"/>
                <w:noProof/>
                <w:rtl/>
                <w:lang w:bidi="sd-Arab-PK"/>
              </w:rPr>
              <w:t>ٽ</w:t>
            </w:r>
            <w:r w:rsidRPr="00775583">
              <w:rPr>
                <w:rFonts w:ascii="MB Lateefi" w:hAnsi="MB Lateefi" w:cs="MB Lateefi" w:hint="eastAsia"/>
                <w:noProof/>
                <w:rtl/>
                <w:lang w:bidi="sd-Arab-PK"/>
              </w:rPr>
              <w:t>ريو</w:t>
            </w:r>
            <w:r w:rsidRPr="00775583">
              <w:rPr>
                <w:rFonts w:ascii="MB Lateefi" w:hAnsi="MB Lateefi" w:cs="MB Lateefi"/>
                <w:noProof/>
                <w:rtl/>
                <w:lang w:bidi="sd-Arab-PK"/>
              </w:rPr>
              <w:t xml:space="preserve"> </w:t>
            </w:r>
            <w:r w:rsidRPr="00775583">
              <w:rPr>
                <w:rFonts w:ascii="MB Lateefi" w:hAnsi="MB Lateefi" w:cs="MB Lateefi" w:hint="eastAsia"/>
                <w:noProof/>
                <w:rtl/>
                <w:lang w:bidi="sd-Arab-PK"/>
              </w:rPr>
              <w:t>جو</w:t>
            </w:r>
            <w:r w:rsidRPr="00775583">
              <w:rPr>
                <w:rFonts w:ascii="MB Lateefi" w:hAnsi="MB Lateefi" w:cs="MB Lateefi"/>
                <w:noProof/>
                <w:rtl/>
                <w:lang w:bidi="sd-Arab-PK"/>
              </w:rPr>
              <w:t xml:space="preserve"> </w:t>
            </w:r>
            <w:r w:rsidRPr="00775583">
              <w:rPr>
                <w:rFonts w:ascii="MB Lateefi" w:hAnsi="MB Lateefi" w:cs="MB Lateefi" w:hint="eastAsia"/>
                <w:noProof/>
                <w:rtl/>
                <w:lang w:bidi="sd-Arab-PK"/>
              </w:rPr>
              <w:t>نتيجو</w:t>
            </w:r>
          </w:p>
          <w:p w14:paraId="2F427EBA" w14:textId="3152C261" w:rsidR="00FA6590" w:rsidRPr="00775583" w:rsidRDefault="00FA6590" w:rsidP="00FA6590">
            <w:pPr>
              <w:tabs>
                <w:tab w:val="right" w:pos="10469"/>
              </w:tabs>
              <w:autoSpaceDE w:val="0"/>
              <w:autoSpaceDN w:val="0"/>
              <w:bidi/>
              <w:adjustRightInd w:val="0"/>
              <w:rPr>
                <w:rFonts w:cstheme="minorHAnsi"/>
                <w:i/>
                <w:iCs/>
                <w:noProof/>
                <w:lang w:bidi="sd-Arab-PK"/>
              </w:rPr>
            </w:pPr>
            <w:r w:rsidRPr="00775583">
              <w:rPr>
                <w:rFonts w:ascii="MB Lateefi" w:hAnsi="MB Lateefi" w:cs="MB Lateefi"/>
                <w:noProof/>
                <w:rtl/>
                <w:lang w:bidi="sd-Arab-PK"/>
              </w:rPr>
              <w:t>(جي</w:t>
            </w:r>
            <w:r w:rsidRPr="00775583">
              <w:rPr>
                <w:rFonts w:ascii="MB Lateefi" w:hAnsi="MB Lateefi" w:cs="MB Lateefi" w:hint="cs"/>
                <w:noProof/>
                <w:rtl/>
                <w:lang w:bidi="sd-Arab-PK"/>
              </w:rPr>
              <w:t>ڪڏ</w:t>
            </w:r>
            <w:r w:rsidRPr="00775583">
              <w:rPr>
                <w:rFonts w:ascii="MB Lateefi" w:hAnsi="MB Lateefi" w:cs="MB Lateefi" w:hint="eastAsia"/>
                <w:noProof/>
                <w:rtl/>
                <w:lang w:bidi="sd-Arab-PK"/>
              </w:rPr>
              <w:t>ھن</w:t>
            </w:r>
            <w:r w:rsidRPr="00775583">
              <w:rPr>
                <w:rFonts w:ascii="MB Lateefi" w:hAnsi="MB Lateefi" w:cs="MB Lateefi"/>
                <w:noProof/>
                <w:rtl/>
                <w:lang w:bidi="sd-Arab-PK"/>
              </w:rPr>
              <w:t xml:space="preserve"> ان</w:t>
            </w:r>
            <w:r w:rsidRPr="00775583">
              <w:rPr>
                <w:rFonts w:ascii="MB Lateefi" w:hAnsi="MB Lateefi" w:cs="MB Lateefi" w:hint="cs"/>
                <w:noProof/>
                <w:rtl/>
                <w:lang w:bidi="sd-Arab-PK"/>
              </w:rPr>
              <w:t>ٽ</w:t>
            </w:r>
            <w:r w:rsidRPr="00775583">
              <w:rPr>
                <w:rFonts w:ascii="MB Lateefi" w:hAnsi="MB Lateefi" w:cs="MB Lateefi" w:hint="eastAsia"/>
                <w:noProof/>
                <w:rtl/>
                <w:lang w:bidi="sd-Arab-PK"/>
              </w:rPr>
              <w:t>ريو</w:t>
            </w:r>
            <w:r w:rsidRPr="00775583">
              <w:rPr>
                <w:rFonts w:ascii="MB Lateefi" w:hAnsi="MB Lateefi" w:cs="MB Lateefi"/>
                <w:noProof/>
                <w:rtl/>
                <w:lang w:bidi="sd-Arab-PK"/>
              </w:rPr>
              <w:t xml:space="preserve"> م</w:t>
            </w:r>
            <w:r w:rsidRPr="00775583">
              <w:rPr>
                <w:rFonts w:ascii="MB Lateefi" w:hAnsi="MB Lateefi" w:cs="MB Lateefi" w:hint="cs"/>
                <w:noProof/>
                <w:rtl/>
                <w:lang w:bidi="sd-Arab-PK"/>
              </w:rPr>
              <w:t>ڪ</w:t>
            </w:r>
            <w:r w:rsidRPr="00775583">
              <w:rPr>
                <w:rFonts w:ascii="MB Lateefi" w:hAnsi="MB Lateefi" w:cs="MB Lateefi" w:hint="eastAsia"/>
                <w:noProof/>
                <w:rtl/>
                <w:lang w:bidi="sd-Arab-PK"/>
              </w:rPr>
              <w:t>مل</w:t>
            </w:r>
            <w:r w:rsidRPr="00775583">
              <w:rPr>
                <w:rFonts w:ascii="MB Lateefi" w:hAnsi="MB Lateefi" w:cs="MB Lateefi"/>
                <w:noProof/>
                <w:rtl/>
                <w:lang w:bidi="sd-Arab-PK"/>
              </w:rPr>
              <w:t xml:space="preserve"> </w:t>
            </w:r>
            <w:r w:rsidR="00E9230D" w:rsidRPr="00775583">
              <w:rPr>
                <w:rFonts w:ascii="MB Lateefi" w:hAnsi="MB Lateefi" w:cs="MB Lateefi"/>
                <w:noProof/>
                <w:rtl/>
                <w:lang w:bidi="sd-Arab-PK"/>
              </w:rPr>
              <w:t xml:space="preserve">نه </w:t>
            </w:r>
            <w:r w:rsidRPr="00775583">
              <w:rPr>
                <w:rFonts w:ascii="MB Lateefi" w:hAnsi="MB Lateefi" w:cs="MB Lateefi"/>
                <w:noProof/>
                <w:rtl/>
                <w:lang w:bidi="sd-Arab-PK"/>
              </w:rPr>
              <w:t xml:space="preserve"> </w:t>
            </w:r>
            <w:r w:rsidRPr="00775583">
              <w:rPr>
                <w:rFonts w:ascii="MB Lateefi" w:hAnsi="MB Lateefi" w:cs="MB Lateefi" w:hint="cs"/>
                <w:noProof/>
                <w:rtl/>
                <w:lang w:bidi="sd-Arab-PK"/>
              </w:rPr>
              <w:t>ٿ</w:t>
            </w:r>
            <w:r w:rsidRPr="00775583">
              <w:rPr>
                <w:rFonts w:ascii="MB Lateefi" w:hAnsi="MB Lateefi" w:cs="MB Lateefi" w:hint="eastAsia"/>
                <w:noProof/>
                <w:rtl/>
                <w:lang w:bidi="sd-Arab-PK"/>
              </w:rPr>
              <w:t>يو</w:t>
            </w:r>
            <w:r w:rsidRPr="00775583">
              <w:rPr>
                <w:rFonts w:ascii="MB Lateefi" w:hAnsi="MB Lateefi" w:cs="MB Lateefi"/>
                <w:noProof/>
                <w:rtl/>
                <w:lang w:bidi="sd-Arab-PK"/>
              </w:rPr>
              <w:t xml:space="preserve"> ھجي </w:t>
            </w:r>
            <w:r w:rsidR="00E9230D" w:rsidRPr="00775583">
              <w:rPr>
                <w:rFonts w:ascii="MB Lateefi" w:hAnsi="MB Lateefi" w:cs="MB Lateefi"/>
                <w:noProof/>
                <w:rtl/>
                <w:lang w:bidi="sd-Arab-PK"/>
              </w:rPr>
              <w:t xml:space="preserve">ته </w:t>
            </w:r>
            <w:r w:rsidRPr="00775583">
              <w:rPr>
                <w:rFonts w:ascii="MB Lateefi" w:hAnsi="MB Lateefi" w:cs="MB Lateefi"/>
                <w:noProof/>
                <w:rtl/>
                <w:lang w:bidi="sd-Arab-PK"/>
              </w:rPr>
              <w:t xml:space="preserve"> صحيع آپشن لاءِ سپروائزر سان مشورو </w:t>
            </w:r>
            <w:r w:rsidRPr="00775583">
              <w:rPr>
                <w:rFonts w:ascii="MB Lateefi" w:hAnsi="MB Lateefi" w:cs="MB Lateefi" w:hint="cs"/>
                <w:noProof/>
                <w:rtl/>
                <w:lang w:bidi="sd-Arab-PK"/>
              </w:rPr>
              <w:t>ڪ</w:t>
            </w:r>
            <w:r w:rsidRPr="00775583">
              <w:rPr>
                <w:rFonts w:ascii="MB Lateefi" w:hAnsi="MB Lateefi" w:cs="MB Lateefi" w:hint="eastAsia"/>
                <w:noProof/>
                <w:rtl/>
                <w:lang w:bidi="sd-Arab-PK"/>
              </w:rPr>
              <w:t>ريو</w:t>
            </w:r>
            <w:r w:rsidRPr="00775583">
              <w:rPr>
                <w:rFonts w:ascii="MB Lateefi" w:hAnsi="MB Lateefi" w:cs="MB Lateefi"/>
                <w:noProof/>
                <w:rtl/>
                <w:lang w:bidi="sd-Arab-PK"/>
              </w:rPr>
              <w:t>)</w:t>
            </w:r>
          </w:p>
        </w:tc>
        <w:tc>
          <w:tcPr>
            <w:tcW w:w="405" w:type="pct"/>
            <w:tcBorders>
              <w:top w:val="single" w:sz="4" w:space="0" w:color="auto"/>
              <w:left w:val="single" w:sz="4" w:space="0" w:color="auto"/>
              <w:bottom w:val="single" w:sz="4" w:space="0" w:color="auto"/>
              <w:right w:val="single" w:sz="4" w:space="0" w:color="auto"/>
            </w:tcBorders>
            <w:vAlign w:val="center"/>
          </w:tcPr>
          <w:p w14:paraId="250479A4" w14:textId="5862A835" w:rsidR="00FA6590" w:rsidRPr="00775583" w:rsidRDefault="00A173DC" w:rsidP="00FA6590">
            <w:pPr>
              <w:tabs>
                <w:tab w:val="right" w:pos="10469"/>
              </w:tabs>
              <w:autoSpaceDE w:val="0"/>
              <w:autoSpaceDN w:val="0"/>
              <w:adjustRightInd w:val="0"/>
              <w:jc w:val="center"/>
              <w:rPr>
                <w:rFonts w:cstheme="minorHAnsi"/>
                <w:noProof/>
                <w:sz w:val="20"/>
                <w:szCs w:val="20"/>
                <w:lang w:bidi="sd-Arab-PK"/>
              </w:rPr>
            </w:pPr>
            <w:r w:rsidRPr="00775583">
              <w:rPr>
                <w:rFonts w:cstheme="minorHAnsi"/>
                <w:noProof/>
                <w:sz w:val="20"/>
                <w:szCs w:val="20"/>
                <w:lang w:bidi="sd-Arab-PK"/>
              </w:rPr>
              <w:t>C7</w:t>
            </w:r>
          </w:p>
        </w:tc>
      </w:tr>
    </w:tbl>
    <w:p w14:paraId="47032624" w14:textId="44C8392B" w:rsidR="00DB7E9C" w:rsidRPr="00775583" w:rsidRDefault="00DB7E9C" w:rsidP="008A4855">
      <w:pPr>
        <w:jc w:val="center"/>
        <w:rPr>
          <w:rFonts w:cstheme="minorHAnsi"/>
          <w:b/>
          <w:bCs/>
        </w:rPr>
      </w:pPr>
    </w:p>
    <w:p w14:paraId="50460E2C" w14:textId="77777777" w:rsidR="00DB7E9C" w:rsidRPr="00775583" w:rsidRDefault="00DB7E9C">
      <w:pPr>
        <w:rPr>
          <w:rFonts w:cstheme="minorHAnsi"/>
          <w:b/>
          <w:bCs/>
        </w:rPr>
      </w:pPr>
      <w:r w:rsidRPr="00775583">
        <w:rPr>
          <w:rFonts w:cstheme="minorHAnsi"/>
          <w:b/>
          <w:bCs/>
        </w:rPr>
        <w:br w:type="page"/>
      </w:r>
    </w:p>
    <w:p w14:paraId="41093DB6" w14:textId="77777777" w:rsidR="009D460C" w:rsidRPr="00775583" w:rsidRDefault="009D460C" w:rsidP="008A4855">
      <w:pPr>
        <w:jc w:val="center"/>
        <w:rPr>
          <w:rFonts w:cstheme="minorHAnsi"/>
          <w:b/>
          <w:bCs/>
        </w:rPr>
        <w:sectPr w:rsidR="009D460C" w:rsidRPr="00775583" w:rsidSect="00DB7E9C">
          <w:headerReference w:type="default" r:id="rId9"/>
          <w:footerReference w:type="default" r:id="rId10"/>
          <w:pgSz w:w="12240" w:h="15840" w:code="1"/>
          <w:pgMar w:top="1440" w:right="1440" w:bottom="1440" w:left="1440" w:header="720" w:footer="274" w:gutter="0"/>
          <w:cols w:space="720"/>
          <w:docGrid w:linePitch="360"/>
        </w:sectPr>
      </w:pPr>
    </w:p>
    <w:tbl>
      <w:tblPr>
        <w:tblW w:w="5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Change w:id="90" w:author="Iqbal Ameerali" w:date="2020-10-08T13:10:00Z">
          <w:tblPr>
            <w:tblW w:w="59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PrChange>
      </w:tblPr>
      <w:tblGrid>
        <w:gridCol w:w="1475"/>
        <w:gridCol w:w="1308"/>
        <w:gridCol w:w="1139"/>
        <w:gridCol w:w="820"/>
        <w:gridCol w:w="25"/>
        <w:gridCol w:w="1209"/>
        <w:gridCol w:w="28"/>
        <w:gridCol w:w="1274"/>
        <w:gridCol w:w="758"/>
        <w:gridCol w:w="28"/>
        <w:gridCol w:w="838"/>
        <w:gridCol w:w="586"/>
        <w:gridCol w:w="979"/>
        <w:gridCol w:w="1222"/>
        <w:gridCol w:w="881"/>
        <w:gridCol w:w="1329"/>
        <w:gridCol w:w="1449"/>
        <w:tblGridChange w:id="91">
          <w:tblGrid>
            <w:gridCol w:w="1475"/>
            <w:gridCol w:w="1"/>
            <w:gridCol w:w="1307"/>
            <w:gridCol w:w="1139"/>
            <w:gridCol w:w="820"/>
            <w:gridCol w:w="25"/>
            <w:gridCol w:w="1210"/>
            <w:gridCol w:w="27"/>
            <w:gridCol w:w="1274"/>
            <w:gridCol w:w="1"/>
            <w:gridCol w:w="758"/>
            <w:gridCol w:w="27"/>
            <w:gridCol w:w="839"/>
            <w:gridCol w:w="585"/>
            <w:gridCol w:w="1"/>
            <w:gridCol w:w="978"/>
            <w:gridCol w:w="1"/>
            <w:gridCol w:w="1221"/>
            <w:gridCol w:w="1"/>
            <w:gridCol w:w="880"/>
            <w:gridCol w:w="1"/>
            <w:gridCol w:w="1328"/>
            <w:gridCol w:w="1"/>
            <w:gridCol w:w="1448"/>
            <w:gridCol w:w="1"/>
          </w:tblGrid>
        </w:tblGridChange>
      </w:tblGrid>
      <w:tr w:rsidR="00666563" w:rsidRPr="00666563" w14:paraId="72E0FAA8" w14:textId="77777777" w:rsidTr="00666563">
        <w:trPr>
          <w:cantSplit/>
          <w:trHeight w:val="330"/>
          <w:tblHeader/>
          <w:jc w:val="center"/>
          <w:trPrChange w:id="92" w:author="Iqbal Ameerali" w:date="2020-10-08T13:10:00Z">
            <w:trPr>
              <w:cantSplit/>
              <w:trHeight w:val="330"/>
              <w:tblHeader/>
              <w:jc w:val="center"/>
            </w:trPr>
          </w:trPrChange>
        </w:trPr>
        <w:tc>
          <w:tcPr>
            <w:tcW w:w="2900" w:type="pct"/>
            <w:gridSpan w:val="11"/>
            <w:tcBorders>
              <w:top w:val="single" w:sz="4" w:space="0" w:color="auto"/>
              <w:left w:val="single" w:sz="4" w:space="0" w:color="auto"/>
              <w:bottom w:val="single" w:sz="4" w:space="0" w:color="auto"/>
              <w:right w:val="nil"/>
            </w:tcBorders>
            <w:shd w:val="clear" w:color="auto" w:fill="BFBFBF" w:themeFill="background1" w:themeFillShade="BF"/>
            <w:tcPrChange w:id="93" w:author="Iqbal Ameerali" w:date="2020-10-08T13:10:00Z">
              <w:tcPr>
                <w:tcW w:w="2900" w:type="pct"/>
                <w:gridSpan w:val="13"/>
                <w:tcBorders>
                  <w:top w:val="single" w:sz="4" w:space="0" w:color="auto"/>
                  <w:left w:val="single" w:sz="4" w:space="0" w:color="auto"/>
                  <w:bottom w:val="single" w:sz="4" w:space="0" w:color="auto"/>
                  <w:right w:val="nil"/>
                </w:tcBorders>
                <w:shd w:val="clear" w:color="auto" w:fill="BFBFBF" w:themeFill="background1" w:themeFillShade="BF"/>
              </w:tcPr>
            </w:tcPrChange>
          </w:tcPr>
          <w:p w14:paraId="487B7DDD" w14:textId="2764732E" w:rsidR="00666563" w:rsidRPr="00666563" w:rsidRDefault="00666563" w:rsidP="00B71BD3">
            <w:pPr>
              <w:pStyle w:val="1IntvwqstCharCharChar"/>
              <w:spacing w:line="240" w:lineRule="auto"/>
              <w:ind w:left="0" w:firstLine="0"/>
              <w:contextualSpacing/>
              <w:rPr>
                <w:rFonts w:asciiTheme="minorHAnsi" w:hAnsiTheme="minorHAnsi" w:cstheme="minorBidi"/>
                <w:b/>
                <w:smallCaps w:val="0"/>
                <w:lang w:val="en-GB" w:bidi="ur-PK"/>
              </w:rPr>
            </w:pPr>
            <w:r w:rsidRPr="00666563">
              <w:rPr>
                <w:rFonts w:eastAsia="Arial"/>
                <w:b/>
                <w:iCs/>
                <w:lang w:bidi="fa-IR"/>
              </w:rPr>
              <w:lastRenderedPageBreak/>
              <w:t xml:space="preserve">SECTION D: HH MEMBERS’ INFORMATION                                                                               </w:t>
            </w:r>
          </w:p>
        </w:tc>
        <w:tc>
          <w:tcPr>
            <w:tcW w:w="210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tcPrChange w:id="94" w:author="Iqbal Ameerali" w:date="2020-10-08T13:10:00Z">
              <w:tcPr>
                <w:tcW w:w="2100" w:type="pct"/>
                <w:gridSpan w:val="12"/>
                <w:tcBorders>
                  <w:top w:val="single" w:sz="4" w:space="0" w:color="auto"/>
                  <w:left w:val="nil"/>
                  <w:bottom w:val="single" w:sz="4" w:space="0" w:color="auto"/>
                  <w:right w:val="single" w:sz="4" w:space="0" w:color="auto"/>
                </w:tcBorders>
                <w:shd w:val="clear" w:color="auto" w:fill="BFBFBF" w:themeFill="background1" w:themeFillShade="BF"/>
                <w:vAlign w:val="center"/>
              </w:tcPr>
            </w:tcPrChange>
          </w:tcPr>
          <w:p w14:paraId="597B866D" w14:textId="7F6C7EB5" w:rsidR="00666563" w:rsidRPr="00666563" w:rsidRDefault="00666563" w:rsidP="00B71BD3">
            <w:pPr>
              <w:pStyle w:val="1IntvwqstCharCharChar"/>
              <w:bidi/>
              <w:spacing w:line="240" w:lineRule="auto"/>
              <w:ind w:left="0" w:firstLine="0"/>
              <w:contextualSpacing/>
              <w:rPr>
                <w:rFonts w:asciiTheme="minorHAnsi" w:hAnsiTheme="minorHAnsi" w:cstheme="minorBidi"/>
                <w:b/>
                <w:smallCaps w:val="0"/>
                <w:sz w:val="24"/>
                <w:szCs w:val="24"/>
                <w:lang w:val="en-GB" w:bidi="ur-PK"/>
              </w:rPr>
            </w:pPr>
            <w:r w:rsidRPr="00666563">
              <w:rPr>
                <w:rFonts w:ascii="MB Lateefi" w:eastAsia="Arial" w:hAnsi="MB Lateefi" w:cs="MB Lateefi" w:hint="cs"/>
                <w:bCs/>
                <w:i/>
                <w:sz w:val="24"/>
                <w:szCs w:val="24"/>
                <w:rtl/>
                <w:lang w:bidi="sd-Arab-PK"/>
              </w:rPr>
              <w:t>سيڪشن ڊي؛ گھراڻي جي فردن متعلق معلومات</w:t>
            </w:r>
          </w:p>
        </w:tc>
      </w:tr>
      <w:tr w:rsidR="00666563" w:rsidRPr="00666563" w14:paraId="776A61A9" w14:textId="77777777" w:rsidTr="00666563">
        <w:trPr>
          <w:cantSplit/>
          <w:trHeight w:val="260"/>
          <w:tblHeader/>
          <w:jc w:val="center"/>
          <w:trPrChange w:id="95" w:author="Iqbal Ameerali" w:date="2020-10-08T13:10:00Z">
            <w:trPr>
              <w:cantSplit/>
              <w:trHeight w:val="260"/>
              <w:tblHeader/>
              <w:jc w:val="center"/>
            </w:trPr>
          </w:trPrChange>
        </w:trPr>
        <w:tc>
          <w:tcPr>
            <w:tcW w:w="5000" w:type="pct"/>
            <w:gridSpan w:val="17"/>
            <w:tcBorders>
              <w:top w:val="single" w:sz="4" w:space="0" w:color="auto"/>
              <w:left w:val="single" w:sz="4" w:space="0" w:color="auto"/>
              <w:bottom w:val="single" w:sz="4" w:space="0" w:color="auto"/>
              <w:right w:val="single" w:sz="4" w:space="0" w:color="auto"/>
            </w:tcBorders>
            <w:shd w:val="clear" w:color="auto" w:fill="FBD4B4" w:themeFill="accent6" w:themeFillTint="66"/>
            <w:tcPrChange w:id="96" w:author="Iqbal Ameerali" w:date="2020-10-08T13:10:00Z">
              <w:tcPr>
                <w:tcW w:w="5000" w:type="pct"/>
                <w:gridSpan w:val="25"/>
                <w:tcBorders>
                  <w:top w:val="single" w:sz="4" w:space="0" w:color="auto"/>
                  <w:left w:val="single" w:sz="4" w:space="0" w:color="auto"/>
                  <w:bottom w:val="single" w:sz="4" w:space="0" w:color="auto"/>
                  <w:right w:val="single" w:sz="4" w:space="0" w:color="auto"/>
                </w:tcBorders>
                <w:shd w:val="clear" w:color="auto" w:fill="FBD4B4" w:themeFill="accent6" w:themeFillTint="66"/>
              </w:tcPr>
            </w:tcPrChange>
          </w:tcPr>
          <w:p w14:paraId="634CB34E" w14:textId="77777777" w:rsidR="00666563" w:rsidRPr="00666563" w:rsidRDefault="00666563" w:rsidP="00666563">
            <w:pPr>
              <w:pStyle w:val="1IntvwqstCharCharChar"/>
              <w:spacing w:line="240" w:lineRule="auto"/>
              <w:ind w:left="0" w:firstLine="0"/>
              <w:contextualSpacing/>
              <w:rPr>
                <w:ins w:id="97" w:author="Iqbal Ameerali" w:date="2020-10-08T13:06:00Z"/>
                <w:rFonts w:asciiTheme="minorHAnsi" w:hAnsiTheme="minorHAnsi" w:cstheme="minorBidi"/>
                <w:b/>
                <w:smallCaps w:val="0"/>
                <w:rtl/>
                <w:lang w:val="en-GB" w:bidi="ur-PK"/>
              </w:rPr>
            </w:pPr>
            <w:ins w:id="98" w:author="Iqbal Ameerali" w:date="2020-10-08T13:06:00Z">
              <w:r w:rsidRPr="00666563">
                <w:rPr>
                  <w:rFonts w:asciiTheme="minorHAnsi" w:hAnsiTheme="minorHAnsi" w:cstheme="minorBidi"/>
                  <w:b/>
                  <w:smallCaps w:val="0"/>
                  <w:lang w:val="en-GB" w:bidi="ur-PK"/>
                </w:rPr>
                <w:t xml:space="preserve">INSTRUCTIONS: Now I would like to ask you questions on household member information who are living with you in this house and share the same kitchen. </w:t>
              </w:r>
            </w:ins>
          </w:p>
          <w:p w14:paraId="56CC51C9" w14:textId="1087AC87" w:rsidR="00666563" w:rsidRPr="00666563" w:rsidRDefault="00666563" w:rsidP="00666563">
            <w:pPr>
              <w:pStyle w:val="1IntvwqstCharCharChar"/>
              <w:bidi/>
              <w:spacing w:line="240" w:lineRule="auto"/>
              <w:ind w:left="0" w:firstLine="0"/>
              <w:contextualSpacing/>
              <w:rPr>
                <w:rFonts w:ascii="MB Lateefi" w:eastAsia="Arial" w:hAnsi="MB Lateefi" w:cs="MB Lateefi"/>
                <w:bCs/>
                <w:i/>
                <w:rtl/>
                <w:lang w:bidi="sd-Arab-PK"/>
              </w:rPr>
            </w:pPr>
            <w:ins w:id="99" w:author="Iqbal Ameerali" w:date="2020-10-08T13:06:00Z">
              <w:r w:rsidRPr="00666563">
                <w:rPr>
                  <w:rFonts w:ascii="MB Lateefi" w:eastAsia="Arial" w:hAnsi="MB Lateefi" w:cs="MB Lateefi" w:hint="cs"/>
                  <w:bCs/>
                  <w:i/>
                  <w:rtl/>
                  <w:lang w:bidi="sd-Arab-PK"/>
                </w:rPr>
                <w:t xml:space="preserve">ھدايتون؛ </w:t>
              </w:r>
              <w:r w:rsidRPr="00666563">
                <w:rPr>
                  <w:rFonts w:ascii="MB Lateefi" w:eastAsia="Arial" w:hAnsi="MB Lateefi" w:cs="MB Lateefi"/>
                  <w:b/>
                  <w:i/>
                  <w:rtl/>
                  <w:lang w:bidi="sd-Arab-PK"/>
                </w:rPr>
                <w:t xml:space="preserve">ھاڻي </w:t>
              </w:r>
              <w:r w:rsidRPr="00666563">
                <w:rPr>
                  <w:rFonts w:ascii="MB Lateefi" w:eastAsia="Arial" w:hAnsi="MB Lateefi" w:cs="MB Lateefi" w:hint="cs"/>
                  <w:b/>
                  <w:i/>
                  <w:rtl/>
                  <w:lang w:bidi="sd-Arab-PK"/>
                </w:rPr>
                <w:t>آئون توھان کان توھان جي گھر جي انهن سڀني فردن، ڀاتين جي باري ۾ معلومات وٺنديس جيڪي توھان سان گڏ رھن ٿا ۽ ھڪ ئي چلھ تي پچائن ۽ کائن ٿا.</w:t>
              </w:r>
            </w:ins>
          </w:p>
        </w:tc>
      </w:tr>
      <w:tr w:rsidR="00666563" w:rsidRPr="00666563" w14:paraId="645DE671" w14:textId="77777777" w:rsidTr="00666563">
        <w:trPr>
          <w:cantSplit/>
          <w:trHeight w:val="260"/>
          <w:tblHeader/>
          <w:jc w:val="center"/>
          <w:ins w:id="100" w:author="Iqbal Ameerali" w:date="2020-10-08T13:05:00Z"/>
          <w:trPrChange w:id="101" w:author="Iqbal Ameerali" w:date="2020-10-08T13:10:00Z">
            <w:trPr>
              <w:cantSplit/>
              <w:trHeight w:val="260"/>
              <w:tblHeader/>
              <w:jc w:val="center"/>
            </w:trPr>
          </w:trPrChange>
        </w:trPr>
        <w:tc>
          <w:tcPr>
            <w:tcW w:w="5000" w:type="pct"/>
            <w:gridSpan w:val="17"/>
            <w:tcBorders>
              <w:top w:val="single" w:sz="4" w:space="0" w:color="auto"/>
              <w:left w:val="single" w:sz="4" w:space="0" w:color="auto"/>
              <w:bottom w:val="single" w:sz="4" w:space="0" w:color="auto"/>
              <w:right w:val="single" w:sz="4" w:space="0" w:color="auto"/>
            </w:tcBorders>
            <w:shd w:val="clear" w:color="auto" w:fill="FBD4B4" w:themeFill="accent6" w:themeFillTint="66"/>
            <w:tcPrChange w:id="102" w:author="Iqbal Ameerali" w:date="2020-10-08T13:10:00Z">
              <w:tcPr>
                <w:tcW w:w="5000" w:type="pct"/>
                <w:gridSpan w:val="25"/>
                <w:tcBorders>
                  <w:top w:val="single" w:sz="4" w:space="0" w:color="auto"/>
                  <w:left w:val="single" w:sz="4" w:space="0" w:color="auto"/>
                  <w:bottom w:val="single" w:sz="4" w:space="0" w:color="auto"/>
                  <w:right w:val="single" w:sz="4" w:space="0" w:color="auto"/>
                </w:tcBorders>
                <w:shd w:val="clear" w:color="auto" w:fill="FBD4B4" w:themeFill="accent6" w:themeFillTint="66"/>
              </w:tcPr>
            </w:tcPrChange>
          </w:tcPr>
          <w:p w14:paraId="575148AD" w14:textId="5CDEEE97" w:rsidR="00666563" w:rsidRPr="00666563" w:rsidRDefault="00666563" w:rsidP="00666563">
            <w:pPr>
              <w:pStyle w:val="1IntvwqstCharCharChar"/>
              <w:bidi/>
              <w:spacing w:line="240" w:lineRule="auto"/>
              <w:ind w:left="0" w:firstLine="0"/>
              <w:contextualSpacing/>
              <w:rPr>
                <w:ins w:id="103" w:author="Iqbal Ameerali" w:date="2020-10-08T13:05:00Z"/>
                <w:rFonts w:ascii="MB Lateefi" w:hAnsi="MB Lateefi" w:cs="MB Lateefi"/>
                <w:rtl/>
                <w:lang w:bidi="sd-Arab-PK"/>
              </w:rPr>
            </w:pPr>
            <w:ins w:id="104" w:author="Iqbal Ameerali" w:date="2020-10-08T13:05:00Z">
              <w:r w:rsidRPr="00666563">
                <w:rPr>
                  <w:rFonts w:ascii="MB Lateefi" w:hAnsi="MB Lateefi" w:cs="MB Lateefi"/>
                  <w:rtl/>
                  <w:lang w:bidi="sd-Arab-PK"/>
                </w:rPr>
                <w:t>ھي سيڪشن گھر</w:t>
              </w:r>
              <w:r w:rsidRPr="00666563">
                <w:rPr>
                  <w:rFonts w:ascii="MB Lateefi" w:hAnsi="MB Lateefi" w:cs="MB Lateefi" w:hint="cs"/>
                  <w:rtl/>
                  <w:lang w:bidi="sd-Arab-PK"/>
                </w:rPr>
                <w:t>اڻي</w:t>
              </w:r>
              <w:r w:rsidRPr="00666563">
                <w:rPr>
                  <w:rFonts w:ascii="MB Lateefi" w:hAnsi="MB Lateefi" w:cs="MB Lateefi"/>
                  <w:rtl/>
                  <w:lang w:bidi="sd-Arab-PK"/>
                </w:rPr>
                <w:t xml:space="preserve"> جي </w:t>
              </w:r>
              <w:r w:rsidRPr="00666563">
                <w:rPr>
                  <w:rFonts w:ascii="MB Lateefi" w:hAnsi="MB Lateefi" w:cs="MB Lateefi"/>
                  <w:shd w:val="clear" w:color="auto" w:fill="FBD4B4" w:themeFill="accent6" w:themeFillTint="66"/>
                  <w:rtl/>
                  <w:lang w:bidi="sd-Arab-PK"/>
                </w:rPr>
                <w:t>سربراھ يا 18 سال ۽ ان کان</w:t>
              </w:r>
              <w:r w:rsidRPr="00666563">
                <w:rPr>
                  <w:rFonts w:ascii="MB Lateefi" w:hAnsi="MB Lateefi" w:cs="MB Lateefi"/>
                  <w:rtl/>
                  <w:lang w:bidi="sd-Arab-PK"/>
                </w:rPr>
                <w:t xml:space="preserve"> وڌيڪ عمر جي ڪنهن سمجھدار شخص کان پڇيو ويندو.</w:t>
              </w:r>
            </w:ins>
          </w:p>
        </w:tc>
      </w:tr>
      <w:tr w:rsidR="00A764C3" w:rsidRPr="00775583" w14:paraId="2610D56C" w14:textId="0682F617" w:rsidTr="00666563">
        <w:trPr>
          <w:cantSplit/>
          <w:trHeight w:val="1115"/>
          <w:tblHeader/>
          <w:jc w:val="center"/>
        </w:trPr>
        <w:tc>
          <w:tcPr>
            <w:tcW w:w="481" w:type="pct"/>
            <w:vMerge w:val="restart"/>
            <w:tcBorders>
              <w:top w:val="single" w:sz="4" w:space="0" w:color="auto"/>
              <w:left w:val="single" w:sz="12" w:space="0" w:color="auto"/>
            </w:tcBorders>
            <w:shd w:val="clear" w:color="auto" w:fill="F2F2F2" w:themeFill="background1" w:themeFillShade="F2"/>
          </w:tcPr>
          <w:p w14:paraId="5A6758C9" w14:textId="0144A309"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rtl/>
                <w:lang w:val="en-GB" w:bidi="ur-PK"/>
              </w:rPr>
            </w:pPr>
            <w:r w:rsidRPr="00666563">
              <w:rPr>
                <w:rFonts w:asciiTheme="minorHAnsi" w:hAnsiTheme="minorHAnsi" w:cstheme="minorBidi"/>
                <w:b/>
                <w:smallCaps w:val="0"/>
                <w:lang w:val="en-GB" w:bidi="ur-PK"/>
              </w:rPr>
              <w:t>D1.</w:t>
            </w:r>
          </w:p>
          <w:p w14:paraId="100E4A66" w14:textId="23B793ED" w:rsidR="00666563" w:rsidRPr="00666563" w:rsidRDefault="00666563" w:rsidP="00666563">
            <w:pPr>
              <w:pStyle w:val="1IntvwqstCharCharChar"/>
              <w:spacing w:line="240" w:lineRule="auto"/>
              <w:ind w:left="0" w:firstLine="0"/>
              <w:contextualSpacing/>
              <w:jc w:val="center"/>
              <w:rPr>
                <w:rFonts w:ascii="MB Lateefi" w:hAnsi="MB Lateefi" w:cs="MB Lateefi"/>
                <w:b/>
                <w:smallCaps w:val="0"/>
                <w:lang w:val="en-GB" w:bidi="sd-Arab-PK"/>
              </w:rPr>
            </w:pPr>
            <w:r w:rsidRPr="00666563">
              <w:rPr>
                <w:rFonts w:ascii="MB Lateefi" w:hAnsi="MB Lateefi" w:cs="MB Lateefi" w:hint="cs"/>
                <w:b/>
                <w:smallCaps w:val="0"/>
                <w:rtl/>
                <w:lang w:val="en-GB" w:bidi="sd-Arab-PK"/>
              </w:rPr>
              <w:t>سيرل</w:t>
            </w:r>
            <w:r w:rsidRPr="00666563">
              <w:rPr>
                <w:rFonts w:ascii="MB Lateefi" w:hAnsi="MB Lateefi" w:cs="MB Lateefi"/>
                <w:b/>
                <w:smallCaps w:val="0"/>
                <w:rtl/>
                <w:lang w:val="en-GB" w:bidi="sd-Arab-PK"/>
              </w:rPr>
              <w:t xml:space="preserve"> نمبر</w:t>
            </w:r>
            <w:r w:rsidRPr="00666563">
              <w:rPr>
                <w:rFonts w:ascii="MB Lateefi" w:hAnsi="MB Lateefi" w:cs="MB Lateefi" w:hint="cs"/>
                <w:b/>
                <w:smallCaps w:val="0"/>
                <w:rtl/>
                <w:lang w:val="en-GB" w:bidi="sd-Arab-PK"/>
              </w:rPr>
              <w:t>؟</w:t>
            </w:r>
          </w:p>
          <w:p w14:paraId="03A93127" w14:textId="77777777" w:rsidR="00666563" w:rsidRPr="00666563" w:rsidRDefault="00666563" w:rsidP="00666563">
            <w:pPr>
              <w:pStyle w:val="1IntvwqstCharCharChar"/>
              <w:spacing w:line="240" w:lineRule="auto"/>
              <w:ind w:left="0" w:firstLine="0"/>
              <w:contextualSpacing/>
              <w:jc w:val="center"/>
              <w:rPr>
                <w:rFonts w:ascii="MB Lateefi" w:hAnsi="MB Lateefi" w:cs="MB Lateefi"/>
                <w:rtl/>
                <w:lang w:bidi="sd-Arab-PK"/>
              </w:rPr>
            </w:pPr>
          </w:p>
          <w:p w14:paraId="224C5A94" w14:textId="210CD08B" w:rsidR="00666563" w:rsidRPr="00666563" w:rsidRDefault="00666563" w:rsidP="00666563">
            <w:pPr>
              <w:pStyle w:val="1IntvwqstCharCharChar"/>
              <w:tabs>
                <w:tab w:val="left" w:pos="1367"/>
                <w:tab w:val="left" w:pos="1457"/>
              </w:tabs>
              <w:spacing w:line="240" w:lineRule="auto"/>
              <w:ind w:left="0" w:right="-150" w:firstLine="0"/>
              <w:contextualSpacing/>
              <w:jc w:val="center"/>
              <w:rPr>
                <w:rFonts w:ascii="MB Lateefi" w:hAnsi="MB Lateefi" w:cs="MB Lateefi"/>
                <w:b/>
                <w:smallCaps w:val="0"/>
                <w:lang w:val="en-GB" w:bidi="sd-Arab-PK"/>
              </w:rPr>
            </w:pPr>
            <w:r w:rsidRPr="00666563">
              <w:rPr>
                <w:rFonts w:ascii="MB Lateefi" w:hAnsi="MB Lateefi" w:cs="MB Lateefi" w:hint="cs"/>
                <w:rtl/>
                <w:lang w:bidi="sd-Arab-PK"/>
              </w:rPr>
              <w:t>(</w:t>
            </w:r>
            <w:r w:rsidRPr="00666563">
              <w:rPr>
                <w:rFonts w:ascii="MB Lateefi" w:hAnsi="MB Lateefi" w:cs="MB Lateefi" w:hint="cs"/>
                <w:rtl/>
                <w:lang w:bidi="fa-IR"/>
              </w:rPr>
              <w:t>پاڻمرادو طريقي ڪار سان 01 کان شروع ڪيو ويندو</w:t>
            </w:r>
            <w:r w:rsidRPr="00666563">
              <w:rPr>
                <w:rFonts w:ascii="MB Lateefi" w:hAnsi="MB Lateefi" w:cs="MB Lateefi" w:hint="cs"/>
                <w:rtl/>
                <w:lang w:bidi="sd-Arab-PK"/>
              </w:rPr>
              <w:t>)</w:t>
            </w:r>
          </w:p>
        </w:tc>
        <w:tc>
          <w:tcPr>
            <w:tcW w:w="426" w:type="pct"/>
            <w:vMerge w:val="restart"/>
            <w:tcBorders>
              <w:top w:val="single" w:sz="4" w:space="0" w:color="auto"/>
              <w:right w:val="single" w:sz="4" w:space="0" w:color="000000" w:themeColor="text1"/>
            </w:tcBorders>
            <w:shd w:val="clear" w:color="auto" w:fill="F2F2F2" w:themeFill="background1" w:themeFillShade="F2"/>
          </w:tcPr>
          <w:p w14:paraId="663BA094" w14:textId="1D4577C3"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r w:rsidRPr="00666563">
              <w:rPr>
                <w:rFonts w:asciiTheme="minorHAnsi" w:hAnsiTheme="minorHAnsi" w:cstheme="minorBidi"/>
                <w:b/>
                <w:smallCaps w:val="0"/>
                <w:lang w:val="en-GB" w:bidi="ur-PK"/>
              </w:rPr>
              <w:t>D2.</w:t>
            </w:r>
          </w:p>
          <w:p w14:paraId="188C2C2E" w14:textId="7D710DC5" w:rsidR="00666563" w:rsidRPr="00666563" w:rsidRDefault="00666563" w:rsidP="00666563">
            <w:pPr>
              <w:pStyle w:val="1IntvwqstCharCharChar"/>
              <w:spacing w:line="240" w:lineRule="auto"/>
              <w:ind w:left="0" w:firstLine="0"/>
              <w:contextualSpacing/>
              <w:jc w:val="center"/>
              <w:rPr>
                <w:rFonts w:ascii="MB Lateefi" w:hAnsi="MB Lateefi" w:cs="MB Lateefi"/>
                <w:b/>
                <w:smallCaps w:val="0"/>
                <w:lang w:val="en-GB" w:bidi="ur-PK"/>
              </w:rPr>
            </w:pPr>
            <w:r w:rsidRPr="00666563">
              <w:rPr>
                <w:rFonts w:ascii="MB Lateefi" w:hAnsi="MB Lateefi" w:cs="MB Lateefi"/>
                <w:smallCaps w:val="0"/>
                <w:rtl/>
                <w:lang w:val="en-GB" w:bidi="sd-Arab-PK"/>
              </w:rPr>
              <w:t>مھرباني ڪري مونکي ھن گھر ۾ رھندڙ سڀني فردن جا نالا ٻڌايو، خاندان جي سربراھ کان شروع ڪريو</w:t>
            </w:r>
            <w:r w:rsidRPr="00666563">
              <w:rPr>
                <w:rFonts w:ascii="MB Lateefi" w:hAnsi="MB Lateefi" w:cs="MB Lateefi" w:hint="cs"/>
                <w:smallCaps w:val="0"/>
                <w:rtl/>
                <w:lang w:val="en-GB" w:bidi="sd-Arab-PK"/>
              </w:rPr>
              <w:t>؟</w:t>
            </w:r>
          </w:p>
          <w:p w14:paraId="4261F529" w14:textId="77777777" w:rsidR="00666563" w:rsidRPr="00666563" w:rsidRDefault="00666563" w:rsidP="00666563">
            <w:pPr>
              <w:jc w:val="center"/>
              <w:rPr>
                <w:rFonts w:ascii="MB Lateefi" w:hAnsi="MB Lateefi" w:cs="MB Lateefi"/>
                <w:smallCaps/>
                <w:sz w:val="20"/>
                <w:szCs w:val="20"/>
                <w:rtl/>
                <w:lang w:val="en-GB" w:bidi="sd-Arab-PK"/>
              </w:rPr>
            </w:pPr>
          </w:p>
          <w:p w14:paraId="6F894FE7" w14:textId="15BE58D1" w:rsidR="00666563" w:rsidRPr="00666563" w:rsidRDefault="00666563" w:rsidP="00666563">
            <w:pPr>
              <w:jc w:val="center"/>
              <w:rPr>
                <w:rFonts w:ascii="MB Lateefi" w:hAnsi="MB Lateefi" w:cs="MB Lateefi"/>
                <w:sz w:val="20"/>
                <w:szCs w:val="20"/>
                <w:lang w:val="en-GB" w:bidi="sd-Arab-PK"/>
              </w:rPr>
            </w:pPr>
            <w:r w:rsidRPr="00666563">
              <w:rPr>
                <w:rFonts w:ascii="MB Lateefi" w:hAnsi="MB Lateefi" w:cs="MB Lateefi"/>
                <w:smallCaps/>
                <w:sz w:val="20"/>
                <w:szCs w:val="20"/>
                <w:rtl/>
                <w:lang w:val="en-GB" w:bidi="sd-Arab-PK"/>
              </w:rPr>
              <w:t>گھراڻي جي سڀني، اضافي فردن جي باري ۾ پڇو</w:t>
            </w:r>
          </w:p>
        </w:tc>
        <w:tc>
          <w:tcPr>
            <w:tcW w:w="371" w:type="pct"/>
            <w:vMerge w:val="restart"/>
            <w:tcBorders>
              <w:top w:val="single" w:sz="4" w:space="0" w:color="auto"/>
              <w:left w:val="single" w:sz="4" w:space="0" w:color="000000" w:themeColor="text1"/>
              <w:right w:val="single" w:sz="4" w:space="0" w:color="000000" w:themeColor="text1"/>
            </w:tcBorders>
            <w:shd w:val="clear" w:color="auto" w:fill="F2F2F2" w:themeFill="background1" w:themeFillShade="F2"/>
          </w:tcPr>
          <w:p w14:paraId="01CB3600" w14:textId="266B22FC"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r w:rsidRPr="00666563">
              <w:rPr>
                <w:rFonts w:asciiTheme="minorHAnsi" w:hAnsiTheme="minorHAnsi" w:cstheme="minorBidi"/>
                <w:b/>
                <w:smallCaps w:val="0"/>
                <w:lang w:val="en-GB" w:bidi="ur-PK"/>
              </w:rPr>
              <w:t>D3.</w:t>
            </w:r>
          </w:p>
          <w:p w14:paraId="0AED44AC" w14:textId="7D9FDE41" w:rsidR="00666563" w:rsidRPr="00666563" w:rsidRDefault="00666563" w:rsidP="00666563">
            <w:pPr>
              <w:pStyle w:val="1IntvwqstCharCharChar"/>
              <w:spacing w:line="240" w:lineRule="auto"/>
              <w:ind w:left="0" w:firstLine="0"/>
              <w:contextualSpacing/>
              <w:jc w:val="center"/>
              <w:rPr>
                <w:rFonts w:ascii="MB Lateefi" w:hAnsi="MB Lateefi" w:cs="MB Lateefi"/>
                <w:b/>
                <w:smallCaps w:val="0"/>
                <w:lang w:val="en-GB" w:bidi="sd-Arab-PK"/>
              </w:rPr>
            </w:pPr>
            <w:r w:rsidRPr="00666563">
              <w:rPr>
                <w:rFonts w:ascii="MB Lateefi" w:hAnsi="MB Lateefi" w:cs="MB Lateefi"/>
                <w:smallCaps w:val="0"/>
                <w:rtl/>
                <w:lang w:val="en-GB" w:bidi="sd-Arab-PK"/>
              </w:rPr>
              <w:t>گھراڻي جي سربراھ سان رشتو</w:t>
            </w:r>
            <w:r w:rsidRPr="00666563">
              <w:rPr>
                <w:rFonts w:ascii="MB Lateefi" w:hAnsi="MB Lateefi" w:cs="MB Lateefi" w:hint="cs"/>
                <w:smallCaps w:val="0"/>
                <w:rtl/>
                <w:lang w:val="en-GB" w:bidi="sd-Arab-PK"/>
              </w:rPr>
              <w:t>؟</w:t>
            </w:r>
          </w:p>
        </w:tc>
        <w:tc>
          <w:tcPr>
            <w:tcW w:w="267" w:type="pct"/>
            <w:vMerge w:val="restart"/>
            <w:tcBorders>
              <w:top w:val="single" w:sz="4" w:space="0" w:color="auto"/>
              <w:left w:val="single" w:sz="4" w:space="0" w:color="000000" w:themeColor="text1"/>
              <w:right w:val="single" w:sz="4" w:space="0" w:color="000000" w:themeColor="text1"/>
            </w:tcBorders>
            <w:shd w:val="clear" w:color="auto" w:fill="F2F2F2" w:themeFill="background1" w:themeFillShade="F2"/>
          </w:tcPr>
          <w:p w14:paraId="4B7020C6" w14:textId="11A749C1"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r w:rsidRPr="00666563">
              <w:rPr>
                <w:rFonts w:asciiTheme="minorHAnsi" w:hAnsiTheme="minorHAnsi" w:cstheme="minorBidi"/>
                <w:b/>
                <w:smallCaps w:val="0"/>
                <w:lang w:val="en-GB" w:bidi="ur-PK"/>
              </w:rPr>
              <w:t>D4.</w:t>
            </w:r>
          </w:p>
          <w:p w14:paraId="1FF0924D" w14:textId="7939A53A" w:rsidR="00666563" w:rsidRPr="00666563" w:rsidRDefault="00666563" w:rsidP="00666563">
            <w:pPr>
              <w:pStyle w:val="1IntvwqstCharCharChar"/>
              <w:spacing w:line="240" w:lineRule="auto"/>
              <w:ind w:left="0" w:firstLine="0"/>
              <w:contextualSpacing/>
              <w:jc w:val="center"/>
              <w:rPr>
                <w:rFonts w:ascii="MB Lateefi" w:hAnsi="MB Lateefi" w:cs="MB Lateefi"/>
                <w:b/>
                <w:smallCaps w:val="0"/>
                <w:lang w:val="en-GB" w:bidi="sd-Arab-PK"/>
              </w:rPr>
            </w:pPr>
            <w:r w:rsidRPr="00666563">
              <w:rPr>
                <w:rFonts w:ascii="MB Lateefi" w:hAnsi="MB Lateefi" w:cs="MB Lateefi"/>
                <w:smallCaps w:val="0"/>
                <w:rtl/>
                <w:lang w:val="en-GB" w:bidi="sd-Arab-PK"/>
              </w:rPr>
              <w:t>جنس</w:t>
            </w:r>
            <w:r w:rsidRPr="00666563">
              <w:rPr>
                <w:rFonts w:ascii="MB Lateefi" w:hAnsi="MB Lateefi" w:cs="MB Lateefi" w:hint="cs"/>
                <w:smallCaps w:val="0"/>
                <w:rtl/>
                <w:lang w:val="en-GB" w:bidi="sd-Arab-PK"/>
              </w:rPr>
              <w:t>؟</w:t>
            </w:r>
          </w:p>
          <w:p w14:paraId="45E714C7" w14:textId="77777777" w:rsidR="00666563" w:rsidRPr="00666563" w:rsidRDefault="00666563" w:rsidP="00666563">
            <w:pPr>
              <w:pStyle w:val="NoSpacing"/>
              <w:bidi/>
              <w:jc w:val="center"/>
              <w:rPr>
                <w:rFonts w:ascii="MB Lateefi" w:hAnsi="MB Lateefi" w:cs="MB Lateefi"/>
                <w:sz w:val="20"/>
                <w:szCs w:val="20"/>
                <w:rtl/>
                <w:lang w:val="en-GB" w:bidi="sd-Arab-PK"/>
              </w:rPr>
            </w:pPr>
          </w:p>
          <w:p w14:paraId="7FF62870" w14:textId="62DCA65C" w:rsidR="00666563" w:rsidRPr="00666563" w:rsidRDefault="00666563" w:rsidP="00666563">
            <w:pPr>
              <w:pStyle w:val="NoSpacing"/>
              <w:bidi/>
              <w:jc w:val="center"/>
              <w:rPr>
                <w:rFonts w:ascii="MB Lateefi" w:hAnsi="MB Lateefi" w:cs="MB Lateefi"/>
                <w:sz w:val="20"/>
                <w:szCs w:val="20"/>
                <w:rtl/>
                <w:lang w:val="en-GB" w:bidi="sd-Arab-PK"/>
              </w:rPr>
            </w:pPr>
            <w:r w:rsidRPr="00666563">
              <w:rPr>
                <w:rFonts w:ascii="MB Lateefi" w:hAnsi="MB Lateefi" w:cs="MB Lateefi"/>
                <w:sz w:val="20"/>
                <w:szCs w:val="20"/>
                <w:rtl/>
                <w:lang w:val="en-GB" w:bidi="sd-Arab-PK"/>
              </w:rPr>
              <w:t>عورت</w:t>
            </w:r>
          </w:p>
          <w:p w14:paraId="2B6847D9" w14:textId="77777777" w:rsidR="00666563" w:rsidRPr="00666563" w:rsidRDefault="00666563" w:rsidP="00666563">
            <w:pPr>
              <w:pStyle w:val="NoSpacing"/>
              <w:bidi/>
              <w:jc w:val="center"/>
              <w:rPr>
                <w:rFonts w:ascii="MB Lateefi" w:hAnsi="MB Lateefi" w:cs="MB Lateefi"/>
                <w:sz w:val="20"/>
                <w:szCs w:val="20"/>
                <w:rtl/>
                <w:lang w:val="en-GB" w:bidi="sd-Arab-PK"/>
              </w:rPr>
            </w:pPr>
            <w:r w:rsidRPr="00666563">
              <w:rPr>
                <w:rFonts w:ascii="MB Lateefi" w:hAnsi="MB Lateefi" w:cs="MB Lateefi"/>
                <w:sz w:val="20"/>
                <w:szCs w:val="20"/>
                <w:rtl/>
                <w:lang w:val="en-GB" w:bidi="sd-Arab-PK"/>
              </w:rPr>
              <w:t>مرد</w:t>
            </w:r>
          </w:p>
          <w:p w14:paraId="27A61ECD" w14:textId="388622B3" w:rsidR="00666563" w:rsidRPr="00666563" w:rsidRDefault="00666563" w:rsidP="00666563">
            <w:pPr>
              <w:pStyle w:val="NoSpacing"/>
              <w:bidi/>
              <w:jc w:val="center"/>
              <w:rPr>
                <w:sz w:val="20"/>
                <w:szCs w:val="20"/>
                <w:lang w:val="en-GB" w:bidi="sd-Arab-PK"/>
              </w:rPr>
            </w:pPr>
            <w:r w:rsidRPr="00666563">
              <w:rPr>
                <w:rFonts w:ascii="MB Lateefi" w:hAnsi="MB Lateefi" w:cs="MB Lateefi"/>
                <w:sz w:val="20"/>
                <w:szCs w:val="20"/>
                <w:rtl/>
                <w:lang w:bidi="sd-Arab-PK"/>
              </w:rPr>
              <w:t>ٽئين جنس</w:t>
            </w:r>
          </w:p>
        </w:tc>
        <w:tc>
          <w:tcPr>
            <w:tcW w:w="411" w:type="pct"/>
            <w:gridSpan w:val="3"/>
            <w:tcBorders>
              <w:top w:val="single" w:sz="4" w:space="0" w:color="auto"/>
              <w:left w:val="single" w:sz="4" w:space="0" w:color="000000" w:themeColor="text1"/>
              <w:bottom w:val="single" w:sz="4" w:space="0" w:color="auto"/>
              <w:right w:val="single" w:sz="4" w:space="0" w:color="000000" w:themeColor="text1"/>
            </w:tcBorders>
            <w:shd w:val="clear" w:color="auto" w:fill="F2F2F2" w:themeFill="background1" w:themeFillShade="F2"/>
          </w:tcPr>
          <w:p w14:paraId="47725783" w14:textId="31492988"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rtl/>
                <w:lang w:val="en-GB" w:bidi="ur-PK"/>
              </w:rPr>
            </w:pPr>
            <w:r w:rsidRPr="00666563">
              <w:rPr>
                <w:rFonts w:asciiTheme="minorHAnsi" w:hAnsiTheme="minorHAnsi" w:cstheme="minorBidi"/>
                <w:b/>
                <w:smallCaps w:val="0"/>
                <w:lang w:val="en-GB" w:bidi="ur-PK"/>
              </w:rPr>
              <w:t>D5.</w:t>
            </w:r>
          </w:p>
          <w:p w14:paraId="0894177B" w14:textId="0AC9C60B" w:rsidR="00666563" w:rsidRPr="00666563" w:rsidRDefault="00666563" w:rsidP="00666563">
            <w:pPr>
              <w:pStyle w:val="1IntvwqstCharCharChar"/>
              <w:bidi/>
              <w:spacing w:line="240" w:lineRule="auto"/>
              <w:ind w:left="0" w:firstLine="0"/>
              <w:contextualSpacing/>
              <w:jc w:val="center"/>
              <w:rPr>
                <w:rFonts w:ascii="MB Lateefi" w:hAnsi="MB Lateefi" w:cs="MB Lateefi"/>
                <w:b/>
                <w:smallCaps w:val="0"/>
                <w:rtl/>
                <w:lang w:val="en-GB" w:bidi="sd-Arab-PK"/>
              </w:rPr>
            </w:pPr>
            <w:r w:rsidRPr="00666563">
              <w:rPr>
                <w:rFonts w:ascii="MB Lateefi" w:hAnsi="MB Lateefi" w:cs="MB Lateefi"/>
                <w:b/>
                <w:smallCaps w:val="0"/>
                <w:rtl/>
                <w:lang w:val="en-GB" w:bidi="sd-Arab-PK"/>
              </w:rPr>
              <w:t xml:space="preserve">پيءُ جو </w:t>
            </w:r>
            <w:r w:rsidRPr="00666563">
              <w:rPr>
                <w:rFonts w:ascii="MB Lateefi" w:hAnsi="MB Lateefi" w:cs="MB Lateefi" w:hint="cs"/>
                <w:b/>
                <w:smallCaps w:val="0"/>
                <w:rtl/>
                <w:lang w:val="en-GB" w:bidi="sd-Arab-PK"/>
              </w:rPr>
              <w:t>نالو</w:t>
            </w:r>
            <w:r w:rsidRPr="00666563">
              <w:rPr>
                <w:rFonts w:ascii="MB Lateefi" w:hAnsi="MB Lateefi" w:cs="MB Lateefi"/>
                <w:b/>
                <w:smallCaps w:val="0"/>
                <w:rtl/>
                <w:lang w:val="en-GB" w:bidi="sd-Arab-PK"/>
              </w:rPr>
              <w:t>؟</w:t>
            </w:r>
          </w:p>
          <w:p w14:paraId="561A79BE" w14:textId="185089FC" w:rsidR="00666563" w:rsidRPr="00666563" w:rsidRDefault="00666563" w:rsidP="00666563">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del w:id="105" w:author="Iqbal Ameerali" w:date="2020-10-08T11:58:00Z">
              <w:r w:rsidRPr="00666563" w:rsidDel="00B14A4A">
                <w:rPr>
                  <w:rFonts w:asciiTheme="minorHAnsi" w:hAnsiTheme="minorHAnsi" w:cstheme="minorHAnsi"/>
                  <w:b w:val="0"/>
                  <w:smallCaps/>
                  <w:sz w:val="20"/>
                  <w:rtl/>
                  <w:lang w:val="en-GB" w:bidi="sd-Arab-PK"/>
                </w:rPr>
                <w:delText xml:space="preserve">(5 </w:delText>
              </w:r>
              <w:r w:rsidRPr="00666563" w:rsidDel="00B14A4A">
                <w:rPr>
                  <w:rFonts w:ascii="MB Lateefi" w:hAnsi="MB Lateefi" w:cs="MB Lateefi"/>
                  <w:b w:val="0"/>
                  <w:smallCaps/>
                  <w:sz w:val="20"/>
                  <w:rtl/>
                  <w:lang w:val="en-GB" w:bidi="sd-Arab-PK"/>
                </w:rPr>
                <w:delText>سالن کان گھٽ عمر جي ٻارن لاءِ</w:delText>
              </w:r>
            </w:del>
            <w:r w:rsidRPr="00666563">
              <w:rPr>
                <w:rFonts w:ascii="MB Lateefi" w:hAnsi="MB Lateefi" w:cs="MB Lateefi" w:hint="cs"/>
                <w:b w:val="0"/>
                <w:smallCaps/>
                <w:sz w:val="20"/>
                <w:rtl/>
                <w:lang w:val="en-GB" w:bidi="sd-Arab-PK"/>
              </w:rPr>
              <w:t>)</w:t>
            </w:r>
          </w:p>
        </w:tc>
        <w:tc>
          <w:tcPr>
            <w:tcW w:w="415" w:type="pct"/>
            <w:vMerge w:val="restart"/>
            <w:tcBorders>
              <w:top w:val="single" w:sz="4" w:space="0" w:color="auto"/>
              <w:left w:val="single" w:sz="4" w:space="0" w:color="000000" w:themeColor="text1"/>
              <w:right w:val="single" w:sz="4" w:space="0" w:color="000000" w:themeColor="text1"/>
            </w:tcBorders>
            <w:shd w:val="clear" w:color="auto" w:fill="F2F2F2" w:themeFill="background1" w:themeFillShade="F2"/>
          </w:tcPr>
          <w:p w14:paraId="2FFDBD8C" w14:textId="51E89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bidi="ur-PK"/>
              </w:rPr>
            </w:pPr>
            <w:r w:rsidRPr="00775583">
              <w:rPr>
                <w:rFonts w:asciiTheme="minorHAnsi" w:hAnsiTheme="minorHAnsi" w:cstheme="minorBidi"/>
                <w:b/>
                <w:smallCaps w:val="0"/>
                <w:lang w:val="en-GB" w:bidi="ur-PK"/>
              </w:rPr>
              <w:t>D6.</w:t>
            </w:r>
          </w:p>
          <w:p w14:paraId="345D6EDD" w14:textId="531E05A1" w:rsidR="00666563" w:rsidRPr="00B14A4A" w:rsidDel="006C1718" w:rsidRDefault="00666563" w:rsidP="00666563">
            <w:pPr>
              <w:pStyle w:val="1IntvwqstCharCharChar"/>
              <w:bidi/>
              <w:spacing w:line="240" w:lineRule="auto"/>
              <w:ind w:left="0" w:firstLine="0"/>
              <w:contextualSpacing/>
              <w:jc w:val="center"/>
              <w:rPr>
                <w:del w:id="106" w:author="Iqbal Ameerali" w:date="2020-10-08T12:03:00Z"/>
                <w:rFonts w:ascii="MB Lateefi" w:hAnsi="MB Lateefi" w:cs="MB Lateefi"/>
                <w:b/>
                <w:smallCaps w:val="0"/>
                <w:rtl/>
                <w:lang w:bidi="sd-Arab-PK"/>
              </w:rPr>
            </w:pPr>
            <w:r w:rsidRPr="00B14A4A">
              <w:rPr>
                <w:rFonts w:ascii="MB Lateefi" w:hAnsi="MB Lateefi" w:cs="MB Lateefi"/>
                <w:b/>
                <w:smallCaps w:val="0"/>
                <w:rtl/>
                <w:lang w:bidi="sd-Arab-PK"/>
              </w:rPr>
              <w:t>ماءُ جو</w:t>
            </w:r>
            <w:ins w:id="107" w:author="Iqbal Ameerali" w:date="2020-10-08T12:02:00Z">
              <w:r>
                <w:rPr>
                  <w:rFonts w:ascii="MB Lateefi" w:hAnsi="MB Lateefi" w:cs="MB Lateefi" w:hint="cs"/>
                  <w:b/>
                  <w:smallCaps w:val="0"/>
                  <w:rtl/>
                  <w:lang w:bidi="fa-IR"/>
                </w:rPr>
                <w:t xml:space="preserve"> نالو</w:t>
              </w:r>
            </w:ins>
            <w:r w:rsidRPr="00B14A4A">
              <w:rPr>
                <w:rFonts w:ascii="MB Lateefi" w:hAnsi="MB Lateefi" w:cs="MB Lateefi"/>
                <w:b/>
                <w:smallCaps w:val="0"/>
                <w:rtl/>
                <w:lang w:bidi="sd-Arab-PK"/>
              </w:rPr>
              <w:t xml:space="preserve"> </w:t>
            </w:r>
            <w:del w:id="108" w:author="Iqbal Ameerali" w:date="2020-10-08T12:03:00Z">
              <w:r w:rsidRPr="00B14A4A" w:rsidDel="006C1718">
                <w:rPr>
                  <w:rFonts w:ascii="MB Lateefi" w:hAnsi="MB Lateefi" w:cs="MB Lateefi"/>
                  <w:b/>
                  <w:smallCaps w:val="0"/>
                  <w:rtl/>
                  <w:lang w:bidi="sd-Arab-PK"/>
                </w:rPr>
                <w:delText>لائن نمبر؟</w:delText>
              </w:r>
            </w:del>
          </w:p>
          <w:p w14:paraId="3B3EE4EC" w14:textId="0294792D" w:rsidR="00666563" w:rsidRPr="00B14A4A" w:rsidRDefault="00666563" w:rsidP="00666563">
            <w:pPr>
              <w:pStyle w:val="1IntvwqstCharCharChar"/>
              <w:spacing w:line="240" w:lineRule="auto"/>
              <w:ind w:left="0" w:firstLine="0"/>
              <w:contextualSpacing/>
              <w:jc w:val="center"/>
              <w:rPr>
                <w:rFonts w:asciiTheme="minorHAnsi" w:hAnsiTheme="minorHAnsi" w:cstheme="minorBidi"/>
                <w:bCs/>
                <w:iCs/>
                <w:lang w:val="en-GB" w:bidi="ur-PK"/>
              </w:rPr>
            </w:pPr>
            <w:del w:id="109" w:author="Iqbal Ameerali" w:date="2020-10-08T12:03:00Z">
              <w:r w:rsidRPr="00B14A4A" w:rsidDel="006C1718">
                <w:rPr>
                  <w:rFonts w:asciiTheme="minorHAnsi" w:hAnsiTheme="minorHAnsi" w:cstheme="minorHAnsi"/>
                  <w:rtl/>
                  <w:lang w:bidi="sd-Arab-PK"/>
                </w:rPr>
                <w:delText>(5</w:delText>
              </w:r>
              <w:r w:rsidRPr="00B14A4A" w:rsidDel="006C1718">
                <w:rPr>
                  <w:rFonts w:ascii="MB Lateefi" w:hAnsi="MB Lateefi" w:cs="MB Lateefi"/>
                  <w:rtl/>
                  <w:lang w:bidi="sd-Arab-PK"/>
                </w:rPr>
                <w:delText xml:space="preserve"> سالن کان گھٽ</w:delText>
              </w:r>
            </w:del>
          </w:p>
        </w:tc>
        <w:tc>
          <w:tcPr>
            <w:tcW w:w="256" w:type="pct"/>
            <w:gridSpan w:val="2"/>
            <w:vMerge w:val="restart"/>
            <w:tcBorders>
              <w:top w:val="single" w:sz="4" w:space="0" w:color="auto"/>
              <w:left w:val="single" w:sz="4" w:space="0" w:color="000000" w:themeColor="text1"/>
              <w:right w:val="single" w:sz="4" w:space="0" w:color="000000" w:themeColor="text1"/>
            </w:tcBorders>
            <w:shd w:val="clear" w:color="auto" w:fill="F2F2F2" w:themeFill="background1" w:themeFillShade="F2"/>
          </w:tcPr>
          <w:p w14:paraId="2AF87444" w14:textId="498F0234" w:rsidR="00666563" w:rsidRPr="00B14A4A" w:rsidRDefault="00666563" w:rsidP="00666563">
            <w:pPr>
              <w:pStyle w:val="InstructionstointvwCharCharChar"/>
              <w:spacing w:line="240" w:lineRule="auto"/>
              <w:ind w:left="0" w:firstLine="0"/>
              <w:contextualSpacing/>
              <w:jc w:val="center"/>
              <w:rPr>
                <w:rFonts w:asciiTheme="minorHAnsi" w:hAnsiTheme="minorHAnsi" w:cstheme="minorBidi"/>
                <w:i w:val="0"/>
                <w:iCs/>
                <w:caps w:val="0"/>
                <w:sz w:val="20"/>
                <w:rtl/>
                <w:lang w:val="en-GB" w:bidi="ur-PK"/>
              </w:rPr>
            </w:pPr>
            <w:r w:rsidRPr="00B14A4A">
              <w:rPr>
                <w:rFonts w:asciiTheme="minorHAnsi" w:hAnsiTheme="minorHAnsi" w:cstheme="minorBidi"/>
                <w:bCs/>
                <w:i w:val="0"/>
                <w:iCs/>
                <w:smallCaps/>
                <w:sz w:val="20"/>
                <w:lang w:val="en-GB" w:bidi="ur-PK"/>
              </w:rPr>
              <w:t>D7</w:t>
            </w:r>
          </w:p>
          <w:p w14:paraId="0F3B83BD" w14:textId="77777777" w:rsidR="00666563" w:rsidRPr="00B14A4A" w:rsidRDefault="00666563" w:rsidP="00666563">
            <w:pPr>
              <w:pStyle w:val="InstructionstointvwCharCharChar"/>
              <w:bidi/>
              <w:spacing w:line="240" w:lineRule="auto"/>
              <w:ind w:left="0" w:firstLine="0"/>
              <w:contextualSpacing/>
              <w:jc w:val="center"/>
              <w:rPr>
                <w:rFonts w:ascii="MB Lateefi" w:hAnsi="MB Lateefi" w:cs="MB Lateefi"/>
                <w:caps w:val="0"/>
                <w:sz w:val="20"/>
                <w:rtl/>
                <w:lang w:val="en-GB" w:bidi="sd-Arab-PK"/>
              </w:rPr>
            </w:pPr>
            <w:r w:rsidRPr="00B14A4A">
              <w:rPr>
                <w:rFonts w:ascii="MB Lateefi" w:hAnsi="MB Lateefi" w:cs="MB Lateefi"/>
                <w:caps w:val="0"/>
                <w:sz w:val="20"/>
                <w:rtl/>
                <w:lang w:val="en-GB" w:bidi="sd-Arab-PK"/>
              </w:rPr>
              <w:t xml:space="preserve">نالي جي تاريخ پئدائش </w:t>
            </w:r>
            <w:r w:rsidRPr="00B14A4A">
              <w:rPr>
                <w:rFonts w:ascii="MB Lateefi" w:hAnsi="MB Lateefi" w:cs="MB Lateefi" w:hint="cs"/>
                <w:caps w:val="0"/>
                <w:sz w:val="20"/>
                <w:rtl/>
                <w:lang w:val="en-GB" w:bidi="sd-Arab-PK"/>
              </w:rPr>
              <w:t>؟</w:t>
            </w:r>
          </w:p>
          <w:p w14:paraId="1493BD98" w14:textId="7E6C0B23" w:rsidR="00666563" w:rsidRPr="00B14A4A" w:rsidRDefault="00666563" w:rsidP="00666563">
            <w:pPr>
              <w:pStyle w:val="InstructionstointvwCharCharChar"/>
              <w:bidi/>
              <w:spacing w:line="240" w:lineRule="auto"/>
              <w:ind w:left="0" w:firstLine="0"/>
              <w:contextualSpacing/>
              <w:jc w:val="center"/>
              <w:rPr>
                <w:rFonts w:ascii="MB Lateefi" w:hAnsi="MB Lateefi" w:cs="MB Lateefi"/>
                <w:i w:val="0"/>
                <w:caps w:val="0"/>
                <w:sz w:val="20"/>
                <w:lang w:val="en-GB" w:bidi="ur-PK"/>
              </w:rPr>
            </w:pPr>
            <w:r w:rsidRPr="00B14A4A">
              <w:rPr>
                <w:rFonts w:ascii="MB Lateefi" w:hAnsi="MB Lateefi" w:cs="MB Lateefi"/>
                <w:caps w:val="0"/>
                <w:sz w:val="20"/>
                <w:rtl/>
                <w:lang w:val="en-GB" w:bidi="sd-Arab-PK"/>
              </w:rPr>
              <w:t xml:space="preserve">(جيڪڏھن مھينو يا تاريخ معلوم نه  ھجي ته  </w:t>
            </w:r>
            <w:r w:rsidRPr="00B14A4A">
              <w:rPr>
                <w:rFonts w:asciiTheme="minorHAnsi" w:hAnsiTheme="minorHAnsi" w:cstheme="minorHAnsi"/>
                <w:sz w:val="20"/>
                <w:rtl/>
                <w:lang w:val="en-GB" w:bidi="ur-PK"/>
              </w:rPr>
              <w:t>98</w:t>
            </w:r>
            <w:r w:rsidRPr="00B14A4A">
              <w:rPr>
                <w:rFonts w:ascii="MB Lateefi" w:hAnsi="MB Lateefi" w:cs="MB Lateefi"/>
                <w:sz w:val="20"/>
                <w:rtl/>
                <w:lang w:val="en-GB" w:bidi="ur-PK"/>
              </w:rPr>
              <w:t xml:space="preserve"> </w:t>
            </w:r>
            <w:r w:rsidRPr="00B14A4A">
              <w:rPr>
                <w:rFonts w:ascii="MB Lateefi" w:hAnsi="MB Lateefi" w:cs="MB Lateefi"/>
                <w:sz w:val="20"/>
                <w:rtl/>
                <w:lang w:val="en-GB" w:bidi="sd-Arab-PK"/>
              </w:rPr>
              <w:t xml:space="preserve">لکو جيڪڏھن سال معلوم نه  ھجي ته   </w:t>
            </w:r>
            <w:r w:rsidRPr="00B14A4A">
              <w:rPr>
                <w:rFonts w:asciiTheme="minorHAnsi" w:hAnsiTheme="minorHAnsi" w:cstheme="minorHAnsi" w:hint="cs"/>
                <w:sz w:val="20"/>
                <w:rtl/>
                <w:lang w:val="en-GB" w:bidi="sd-Arab-PK"/>
              </w:rPr>
              <w:t>99</w:t>
            </w:r>
            <w:r w:rsidRPr="00B14A4A">
              <w:rPr>
                <w:rFonts w:ascii="MB Lateefi" w:hAnsi="MB Lateefi" w:cs="MB Lateefi"/>
                <w:sz w:val="20"/>
                <w:rtl/>
                <w:lang w:val="en-GB" w:bidi="ur-PK"/>
              </w:rPr>
              <w:t xml:space="preserve"> </w:t>
            </w:r>
            <w:r w:rsidRPr="00B14A4A">
              <w:rPr>
                <w:rFonts w:ascii="MB Lateefi" w:hAnsi="MB Lateefi" w:cs="MB Lateefi"/>
                <w:sz w:val="20"/>
                <w:rtl/>
                <w:lang w:val="en-GB" w:bidi="sd-Arab-PK"/>
              </w:rPr>
              <w:t>لکو</w:t>
            </w:r>
            <w:r w:rsidRPr="00B14A4A">
              <w:rPr>
                <w:rFonts w:ascii="MB Lateefi" w:hAnsi="MB Lateefi" w:cs="MB Lateefi"/>
                <w:sz w:val="20"/>
                <w:rtl/>
                <w:lang w:val="en-GB" w:bidi="ur-PK"/>
              </w:rPr>
              <w:t>)</w:t>
            </w:r>
          </w:p>
          <w:p w14:paraId="02DD2A38" w14:textId="77777777" w:rsidR="00666563" w:rsidRPr="006C1718"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64" w:type="pct"/>
            <w:gridSpan w:val="2"/>
            <w:vMerge w:val="restart"/>
            <w:tcBorders>
              <w:top w:val="single" w:sz="4" w:space="0" w:color="auto"/>
              <w:left w:val="single" w:sz="4" w:space="0" w:color="000000" w:themeColor="text1"/>
            </w:tcBorders>
            <w:shd w:val="clear" w:color="auto" w:fill="F2F2F2" w:themeFill="background1" w:themeFillShade="F2"/>
            <w:tcMar>
              <w:left w:w="58" w:type="dxa"/>
              <w:right w:w="58" w:type="dxa"/>
            </w:tcMar>
          </w:tcPr>
          <w:p w14:paraId="79A94A15" w14:textId="53394B06" w:rsidR="00666563" w:rsidRPr="006C1718" w:rsidRDefault="00666563" w:rsidP="00666563">
            <w:pPr>
              <w:pStyle w:val="1IntvwqstCharCharChar"/>
              <w:spacing w:line="240" w:lineRule="auto"/>
              <w:ind w:left="0" w:firstLine="0"/>
              <w:contextualSpacing/>
              <w:jc w:val="center"/>
              <w:rPr>
                <w:rFonts w:asciiTheme="minorHAnsi" w:hAnsiTheme="minorHAnsi" w:cstheme="minorBidi"/>
                <w:b/>
                <w:smallCaps w:val="0"/>
                <w:rtl/>
                <w:lang w:val="en-GB" w:bidi="ur-PK"/>
              </w:rPr>
            </w:pPr>
            <w:r w:rsidRPr="006C1718">
              <w:rPr>
                <w:rFonts w:asciiTheme="minorHAnsi" w:hAnsiTheme="minorHAnsi" w:cstheme="minorBidi"/>
                <w:b/>
                <w:smallCaps w:val="0"/>
                <w:lang w:val="en-GB" w:bidi="ur-PK"/>
              </w:rPr>
              <w:t>D8.</w:t>
            </w:r>
          </w:p>
          <w:p w14:paraId="6E8BFA1F" w14:textId="791E52BB" w:rsidR="00666563" w:rsidRPr="006C1718" w:rsidRDefault="00666563" w:rsidP="00666563">
            <w:pPr>
              <w:pStyle w:val="1IntvwqstCharCharChar"/>
              <w:spacing w:line="240" w:lineRule="auto"/>
              <w:ind w:left="0" w:firstLine="0"/>
              <w:contextualSpacing/>
              <w:jc w:val="center"/>
              <w:rPr>
                <w:rFonts w:ascii="MB Lateefi" w:hAnsi="MB Lateefi" w:cs="MB Lateefi"/>
                <w:b/>
                <w:smallCaps w:val="0"/>
                <w:rtl/>
                <w:lang w:val="en-GB" w:bidi="ur-PK"/>
              </w:rPr>
            </w:pPr>
            <w:r w:rsidRPr="006C1718">
              <w:rPr>
                <w:rFonts w:ascii="MB Lateefi" w:hAnsi="MB Lateefi" w:cs="MB Lateefi"/>
                <w:smallCaps w:val="0"/>
                <w:rtl/>
                <w:lang w:val="en-GB" w:bidi="sd-Arab-PK"/>
              </w:rPr>
              <w:t>(نالي) جي عمر ڪيتري آھي؟</w:t>
            </w:r>
            <w:r w:rsidRPr="006C1718">
              <w:rPr>
                <w:rFonts w:ascii="MB Lateefi" w:hAnsi="MB Lateefi" w:cs="MB Lateefi"/>
                <w:smallCaps w:val="0"/>
                <w:lang w:val="en-GB" w:bidi="ur-PK"/>
              </w:rPr>
              <w:br/>
            </w:r>
          </w:p>
          <w:p w14:paraId="0B0756CD" w14:textId="5FCEC5A2" w:rsidR="00666563" w:rsidRPr="006C1718" w:rsidRDefault="00666563" w:rsidP="00666563">
            <w:pPr>
              <w:pStyle w:val="1IntvwqstCharCharChar"/>
              <w:spacing w:line="240" w:lineRule="auto"/>
              <w:ind w:left="0" w:firstLine="0"/>
              <w:contextualSpacing/>
              <w:jc w:val="center"/>
              <w:rPr>
                <w:rFonts w:ascii="MB Lateefi" w:hAnsi="MB Lateefi" w:cs="MB Lateefi"/>
                <w:i/>
                <w:smallCaps w:val="0"/>
                <w:rtl/>
                <w:lang w:val="en-GB" w:bidi="sd-Arab-PK"/>
              </w:rPr>
            </w:pPr>
            <w:r w:rsidRPr="006C1718">
              <w:rPr>
                <w:rFonts w:ascii="MB Lateefi" w:hAnsi="MB Lateefi" w:cs="MB Lateefi"/>
                <w:i/>
                <w:smallCaps w:val="0"/>
                <w:rtl/>
                <w:lang w:val="en-GB" w:bidi="sd-Arab-PK"/>
              </w:rPr>
              <w:t>مڪمل سال لکو</w:t>
            </w:r>
          </w:p>
          <w:p w14:paraId="33999A5D" w14:textId="67B5EE51" w:rsidR="00666563" w:rsidRPr="006C1718" w:rsidRDefault="00666563" w:rsidP="00666563">
            <w:pPr>
              <w:pStyle w:val="1IntvwqstCharCharChar"/>
              <w:spacing w:line="240" w:lineRule="auto"/>
              <w:ind w:left="0" w:firstLine="0"/>
              <w:contextualSpacing/>
              <w:jc w:val="center"/>
              <w:rPr>
                <w:rFonts w:asciiTheme="minorHAnsi" w:hAnsiTheme="minorHAnsi" w:cstheme="minorHAnsi"/>
                <w:b/>
                <w:i/>
                <w:smallCaps w:val="0"/>
                <w:lang w:val="en-GB" w:bidi="ur-PK"/>
              </w:rPr>
            </w:pPr>
            <w:r w:rsidRPr="006C1718">
              <w:rPr>
                <w:rFonts w:ascii="MB Lateefi" w:hAnsi="MB Lateefi" w:cs="MB Lateefi"/>
                <w:i/>
                <w:smallCaps w:val="0"/>
                <w:rtl/>
                <w:lang w:val="en-GB" w:bidi="ur-PK"/>
              </w:rPr>
              <w:t>(</w:t>
            </w:r>
            <w:r w:rsidRPr="006C1718">
              <w:rPr>
                <w:rFonts w:ascii="MB Lateefi" w:hAnsi="MB Lateefi" w:cs="MB Lateefi"/>
                <w:i/>
                <w:smallCaps w:val="0"/>
                <w:rtl/>
                <w:lang w:val="en-GB" w:bidi="sd-Arab-PK"/>
              </w:rPr>
              <w:t>جيڪڏھن عمر</w:t>
            </w:r>
            <w:r w:rsidRPr="006C1718">
              <w:rPr>
                <w:rFonts w:asciiTheme="minorHAnsi" w:hAnsiTheme="minorHAnsi" w:cs="Jameel Noori Nastaleeq" w:hint="cs"/>
                <w:i/>
                <w:smallCaps w:val="0"/>
                <w:rtl/>
                <w:lang w:val="en-GB" w:bidi="sd-Arab-PK"/>
              </w:rPr>
              <w:t xml:space="preserve"> </w:t>
            </w:r>
            <w:r w:rsidRPr="006C1718">
              <w:rPr>
                <w:rFonts w:asciiTheme="minorHAnsi" w:hAnsiTheme="minorHAnsi" w:cs="Jameel Noori Nastaleeq" w:hint="cs"/>
                <w:i/>
                <w:smallCaps w:val="0"/>
                <w:rtl/>
                <w:lang w:val="en-GB" w:bidi="ur-PK"/>
              </w:rPr>
              <w:t xml:space="preserve">95 </w:t>
            </w:r>
            <w:r w:rsidRPr="006C1718">
              <w:rPr>
                <w:rFonts w:ascii="MB Lateefi" w:hAnsi="MB Lateefi" w:cs="MB Lateefi"/>
                <w:i/>
                <w:smallCaps w:val="0"/>
                <w:rtl/>
                <w:lang w:val="en-GB" w:bidi="sd-Arab-PK"/>
              </w:rPr>
              <w:t xml:space="preserve">سالن کان وڌيڪ ھجي ته </w:t>
            </w:r>
            <w:r w:rsidRPr="006C1718">
              <w:rPr>
                <w:rFonts w:asciiTheme="minorHAnsi" w:hAnsiTheme="minorHAnsi" w:cs="Jameel Noori Nastaleeq" w:hint="cs"/>
                <w:i/>
                <w:smallCaps w:val="0"/>
                <w:rtl/>
                <w:lang w:val="en-GB" w:bidi="ur-PK"/>
              </w:rPr>
              <w:t xml:space="preserve"> 95</w:t>
            </w:r>
            <w:r w:rsidRPr="006C1718">
              <w:rPr>
                <w:rFonts w:ascii="MB Lateefi" w:hAnsi="MB Lateefi" w:cs="MB Lateefi"/>
                <w:i/>
                <w:smallCaps w:val="0"/>
                <w:rtl/>
                <w:lang w:val="en-GB" w:bidi="ur-PK"/>
              </w:rPr>
              <w:t xml:space="preserve"> </w:t>
            </w:r>
            <w:r w:rsidRPr="006C1718">
              <w:rPr>
                <w:rFonts w:ascii="MB Lateefi" w:hAnsi="MB Lateefi" w:cs="MB Lateefi"/>
                <w:i/>
                <w:smallCaps w:val="0"/>
                <w:rtl/>
                <w:lang w:val="en-GB" w:bidi="sd-Arab-PK"/>
              </w:rPr>
              <w:t>لکو</w:t>
            </w:r>
            <w:r w:rsidRPr="006C1718">
              <w:rPr>
                <w:rFonts w:ascii="MB Lateefi" w:hAnsi="MB Lateefi" w:cs="MB Lateefi"/>
                <w:i/>
                <w:smallCaps w:val="0"/>
                <w:rtl/>
                <w:lang w:val="en-GB" w:bidi="ur-PK"/>
              </w:rPr>
              <w:t>)</w:t>
            </w:r>
          </w:p>
          <w:p w14:paraId="359DC9D9" w14:textId="77777777" w:rsidR="00666563" w:rsidRPr="006C1718" w:rsidRDefault="00666563" w:rsidP="00666563">
            <w:pPr>
              <w:pStyle w:val="1IntvwqstCharCharChar"/>
              <w:bidi/>
              <w:spacing w:line="240" w:lineRule="auto"/>
              <w:ind w:left="0" w:firstLine="0"/>
              <w:contextualSpacing/>
              <w:jc w:val="center"/>
              <w:rPr>
                <w:rFonts w:asciiTheme="minorHAnsi" w:hAnsiTheme="minorHAnsi" w:cs="MB Sindhi Web"/>
                <w:rtl/>
                <w:lang w:val="en-GB" w:bidi="sd-Arab-PK"/>
              </w:rPr>
            </w:pPr>
          </w:p>
          <w:p w14:paraId="3E0A5A69" w14:textId="49848612" w:rsidR="00666563" w:rsidRPr="00666563" w:rsidRDefault="00666563" w:rsidP="00666563">
            <w:pPr>
              <w:pStyle w:val="1IntvwqstCharCharChar"/>
              <w:bidi/>
              <w:spacing w:line="240" w:lineRule="auto"/>
              <w:ind w:left="0" w:firstLine="0"/>
              <w:contextualSpacing/>
              <w:jc w:val="center"/>
              <w:rPr>
                <w:rFonts w:ascii="MB Lateefi" w:hAnsi="MB Lateefi" w:cs="MB Lateefi"/>
                <w:lang w:val="en-GB" w:bidi="ur-PK"/>
              </w:rPr>
            </w:pPr>
            <w:r w:rsidRPr="006C1718">
              <w:rPr>
                <w:rFonts w:ascii="MB Lateefi" w:hAnsi="MB Lateefi" w:cs="MB Lateefi"/>
                <w:rtl/>
                <w:lang w:val="en-GB" w:bidi="sd-Arab-PK"/>
              </w:rPr>
              <w:t xml:space="preserve">جيڪڏھن </w:t>
            </w:r>
            <w:r w:rsidRPr="006C1718">
              <w:rPr>
                <w:rFonts w:ascii="MB Lateefi" w:hAnsi="MB Lateefi" w:cs="MB Lateefi" w:hint="cs"/>
                <w:rtl/>
                <w:lang w:val="en-GB" w:bidi="sd-Arab-PK"/>
              </w:rPr>
              <w:t>معلوم</w:t>
            </w:r>
            <w:r w:rsidRPr="006C1718">
              <w:rPr>
                <w:rFonts w:ascii="MB Lateefi" w:hAnsi="MB Lateefi" w:cs="MB Lateefi"/>
                <w:rtl/>
                <w:lang w:val="en-GB" w:bidi="sd-Arab-PK"/>
              </w:rPr>
              <w:t xml:space="preserve"> نه  آھي ته   98</w:t>
            </w:r>
            <w:r w:rsidRPr="00666563">
              <w:rPr>
                <w:rFonts w:ascii="MB Lateefi" w:hAnsi="MB Lateefi" w:cs="MB Lateefi"/>
                <w:lang w:bidi="sd-Arab-PK"/>
              </w:rPr>
              <w:t xml:space="preserve"> </w:t>
            </w:r>
            <w:r w:rsidRPr="00666563">
              <w:rPr>
                <w:rFonts w:ascii="MB Lateefi" w:hAnsi="MB Lateefi" w:cs="MB Lateefi"/>
                <w:rtl/>
                <w:lang w:bidi="sd-Arab-PK"/>
              </w:rPr>
              <w:t>لکو</w:t>
            </w:r>
          </w:p>
        </w:tc>
        <w:tc>
          <w:tcPr>
            <w:tcW w:w="319" w:type="pct"/>
            <w:vMerge w:val="restart"/>
            <w:tcBorders>
              <w:top w:val="single" w:sz="4" w:space="0" w:color="auto"/>
            </w:tcBorders>
            <w:shd w:val="clear" w:color="auto" w:fill="F2F2F2" w:themeFill="background1" w:themeFillShade="F2"/>
          </w:tcPr>
          <w:p w14:paraId="3159D656" w14:textId="562CDFAB" w:rsidR="00666563" w:rsidRPr="00666563" w:rsidRDefault="00666563" w:rsidP="00666563">
            <w:pPr>
              <w:pStyle w:val="NoSpacing"/>
              <w:jc w:val="center"/>
              <w:rPr>
                <w:rFonts w:cstheme="minorHAnsi"/>
                <w:b/>
                <w:bCs/>
                <w:sz w:val="20"/>
                <w:szCs w:val="20"/>
                <w:rtl/>
                <w:lang w:val="en-GB" w:bidi="ur-PK"/>
              </w:rPr>
            </w:pPr>
            <w:r w:rsidRPr="00666563">
              <w:rPr>
                <w:rFonts w:cstheme="minorHAnsi"/>
                <w:b/>
                <w:bCs/>
                <w:sz w:val="20"/>
                <w:szCs w:val="20"/>
                <w:lang w:val="en-GB" w:bidi="ur-PK"/>
              </w:rPr>
              <w:t>D9.</w:t>
            </w:r>
          </w:p>
          <w:p w14:paraId="7E4CF0D8" w14:textId="7FB171F5" w:rsidR="00666563" w:rsidRPr="00666563" w:rsidRDefault="00666563" w:rsidP="00666563">
            <w:pPr>
              <w:pStyle w:val="NoSpacing"/>
              <w:jc w:val="center"/>
              <w:rPr>
                <w:rFonts w:ascii="MB Lateefi" w:hAnsi="MB Lateefi" w:cs="MB Lateefi"/>
                <w:sz w:val="20"/>
                <w:szCs w:val="20"/>
                <w:rtl/>
                <w:lang w:val="en-GB" w:bidi="sd-Arab-PK"/>
              </w:rPr>
            </w:pPr>
            <w:r w:rsidRPr="00666563">
              <w:rPr>
                <w:rFonts w:ascii="MB Lateefi" w:hAnsi="MB Lateefi" w:cs="MB Lateefi"/>
                <w:sz w:val="20"/>
                <w:szCs w:val="20"/>
                <w:rtl/>
                <w:lang w:val="en-GB" w:bidi="sd-Arab-PK"/>
              </w:rPr>
              <w:t>(نالو) ڪڏھن به اسڪول ويو آھي ؟</w:t>
            </w:r>
            <w:r w:rsidRPr="00666563">
              <w:rPr>
                <w:rFonts w:ascii="MB Lateefi" w:hAnsi="MB Lateefi" w:cs="MB Lateefi" w:hint="cs"/>
                <w:sz w:val="20"/>
                <w:szCs w:val="20"/>
                <w:rtl/>
                <w:lang w:val="en-GB" w:bidi="sd-Arab-PK"/>
              </w:rPr>
              <w:t xml:space="preserve"> (</w:t>
            </w:r>
            <w:r w:rsidRPr="00666563">
              <w:rPr>
                <w:rFonts w:ascii="MB Lateefi" w:hAnsi="MB Lateefi" w:cs="MB Lateefi"/>
                <w:sz w:val="20"/>
                <w:szCs w:val="20"/>
                <w:rtl/>
                <w:lang w:val="en-GB" w:bidi="sd-Arab-PK"/>
              </w:rPr>
              <w:t>3 سا</w:t>
            </w:r>
            <w:r w:rsidRPr="00666563">
              <w:rPr>
                <w:rFonts w:ascii="MB Lateefi" w:hAnsi="MB Lateefi" w:cs="MB Lateefi" w:hint="cs"/>
                <w:sz w:val="20"/>
                <w:szCs w:val="20"/>
                <w:rtl/>
                <w:lang w:val="en-GB" w:bidi="sd-Arab-PK"/>
              </w:rPr>
              <w:t>ل</w:t>
            </w:r>
            <w:r w:rsidRPr="00666563">
              <w:rPr>
                <w:rFonts w:ascii="MB Lateefi" w:hAnsi="MB Lateefi" w:cs="MB Lateefi"/>
                <w:sz w:val="20"/>
                <w:szCs w:val="20"/>
                <w:rtl/>
                <w:lang w:val="en-GB" w:bidi="sd-Arab-PK"/>
              </w:rPr>
              <w:t>ن کان وڌيڪ عمر وارن لاءِ)</w:t>
            </w:r>
          </w:p>
        </w:tc>
        <w:tc>
          <w:tcPr>
            <w:tcW w:w="398" w:type="pct"/>
            <w:vMerge w:val="restart"/>
            <w:tcBorders>
              <w:top w:val="single" w:sz="4" w:space="0" w:color="auto"/>
            </w:tcBorders>
            <w:shd w:val="clear" w:color="auto" w:fill="F2F2F2" w:themeFill="background1" w:themeFillShade="F2"/>
          </w:tcPr>
          <w:p w14:paraId="38B2318C" w14:textId="74CB8F72" w:rsidR="00666563" w:rsidRPr="00666563" w:rsidRDefault="00666563" w:rsidP="00666563">
            <w:pPr>
              <w:pStyle w:val="NoSpacing"/>
              <w:jc w:val="center"/>
              <w:rPr>
                <w:b/>
                <w:bCs/>
                <w:sz w:val="20"/>
                <w:szCs w:val="20"/>
                <w:lang w:val="en-GB" w:bidi="ur-PK"/>
              </w:rPr>
            </w:pPr>
            <w:r w:rsidRPr="00666563">
              <w:rPr>
                <w:b/>
                <w:bCs/>
                <w:sz w:val="20"/>
                <w:szCs w:val="20"/>
                <w:lang w:val="en-GB" w:bidi="ur-PK"/>
              </w:rPr>
              <w:t>D10</w:t>
            </w:r>
          </w:p>
          <w:p w14:paraId="197F563A" w14:textId="7C1848E9" w:rsidR="00666563" w:rsidRPr="00666563" w:rsidRDefault="00666563" w:rsidP="00666563">
            <w:pPr>
              <w:pStyle w:val="NoSpacing"/>
              <w:bidi/>
              <w:jc w:val="center"/>
              <w:rPr>
                <w:rFonts w:ascii="MB Lateefi" w:hAnsi="MB Lateefi" w:cs="MB Lateefi"/>
                <w:caps/>
                <w:sz w:val="20"/>
                <w:szCs w:val="20"/>
                <w:rtl/>
                <w:lang w:val="en-GB" w:bidi="sd-Arab-PK"/>
              </w:rPr>
            </w:pPr>
            <w:r w:rsidRPr="00666563">
              <w:rPr>
                <w:rFonts w:ascii="MB Lateefi" w:hAnsi="MB Lateefi" w:cs="MB Lateefi"/>
                <w:caps/>
                <w:sz w:val="20"/>
                <w:szCs w:val="20"/>
                <w:rtl/>
                <w:lang w:val="en-GB" w:bidi="sd-Arab-PK"/>
              </w:rPr>
              <w:t>تعليم</w:t>
            </w:r>
            <w:r w:rsidRPr="00666563">
              <w:rPr>
                <w:rFonts w:ascii="MB Lateefi" w:hAnsi="MB Lateefi" w:cs="MB Lateefi" w:hint="cs"/>
                <w:caps/>
                <w:sz w:val="20"/>
                <w:szCs w:val="20"/>
                <w:rtl/>
                <w:lang w:val="en-GB" w:bidi="sd-Arab-PK"/>
              </w:rPr>
              <w:t>؟</w:t>
            </w:r>
          </w:p>
          <w:p w14:paraId="4013F84D" w14:textId="4AB213D2" w:rsidR="00666563" w:rsidRPr="00666563" w:rsidRDefault="00666563" w:rsidP="00666563">
            <w:pPr>
              <w:pStyle w:val="NoSpacing"/>
              <w:bidi/>
              <w:jc w:val="center"/>
              <w:rPr>
                <w:rFonts w:ascii="MB Lateefi" w:hAnsi="MB Lateefi" w:cs="MB Lateefi"/>
                <w:sz w:val="20"/>
                <w:szCs w:val="20"/>
                <w:lang w:bidi="ur-PK"/>
              </w:rPr>
            </w:pPr>
            <w:r w:rsidRPr="00666563">
              <w:rPr>
                <w:rFonts w:ascii="MB Lateefi" w:hAnsi="MB Lateefi" w:cs="MB Lateefi"/>
                <w:caps/>
                <w:sz w:val="20"/>
                <w:szCs w:val="20"/>
                <w:rtl/>
                <w:lang w:val="en-GB" w:bidi="sd-Arab-PK"/>
              </w:rPr>
              <w:t>(3 سالن کان وڌيڪ عمر وارن لاءِ سالن ۾ لکو)</w:t>
            </w:r>
          </w:p>
        </w:tc>
        <w:tc>
          <w:tcPr>
            <w:tcW w:w="287" w:type="pct"/>
            <w:vMerge w:val="restart"/>
            <w:tcBorders>
              <w:top w:val="single" w:sz="4" w:space="0" w:color="auto"/>
            </w:tcBorders>
            <w:shd w:val="clear" w:color="auto" w:fill="F2F2F2" w:themeFill="background1" w:themeFillShade="F2"/>
          </w:tcPr>
          <w:p w14:paraId="74CEA580" w14:textId="767F20E3"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r w:rsidRPr="00666563">
              <w:rPr>
                <w:rFonts w:asciiTheme="minorHAnsi" w:hAnsiTheme="minorHAnsi" w:cstheme="minorBidi"/>
                <w:b/>
                <w:smallCaps w:val="0"/>
                <w:lang w:val="en-GB" w:bidi="ur-PK"/>
              </w:rPr>
              <w:t>D11</w:t>
            </w:r>
          </w:p>
          <w:p w14:paraId="126F36E0" w14:textId="77777777" w:rsidR="00666563" w:rsidRPr="00666563" w:rsidRDefault="00666563" w:rsidP="00666563">
            <w:pPr>
              <w:pStyle w:val="1IntvwqstCharCharChar"/>
              <w:bidi/>
              <w:spacing w:before="240" w:line="240" w:lineRule="auto"/>
              <w:ind w:left="0" w:firstLine="0"/>
              <w:contextualSpacing/>
              <w:jc w:val="center"/>
              <w:rPr>
                <w:rFonts w:ascii="MB Lateefi" w:hAnsi="MB Lateefi" w:cs="MB Lateefi"/>
                <w:b/>
                <w:caps/>
                <w:rtl/>
                <w:lang w:val="en-GB" w:bidi="sd-Arab-PK"/>
              </w:rPr>
            </w:pPr>
            <w:r w:rsidRPr="00666563">
              <w:rPr>
                <w:rFonts w:ascii="MB Lateefi" w:hAnsi="MB Lateefi" w:cs="MB Lateefi"/>
                <w:b/>
                <w:caps/>
                <w:rtl/>
                <w:lang w:val="en-GB" w:bidi="sd-Arab-PK"/>
              </w:rPr>
              <w:t>ڌنڌو</w:t>
            </w:r>
            <w:r w:rsidRPr="00666563">
              <w:rPr>
                <w:rFonts w:ascii="MB Lateefi" w:hAnsi="MB Lateefi" w:cs="MB Lateefi" w:hint="cs"/>
                <w:b/>
                <w:caps/>
                <w:rtl/>
                <w:lang w:val="en-GB" w:bidi="sd-Arab-PK"/>
              </w:rPr>
              <w:t>؟</w:t>
            </w:r>
          </w:p>
          <w:p w14:paraId="59297571" w14:textId="4F98E15A" w:rsidR="00666563" w:rsidRPr="00666563" w:rsidRDefault="00666563" w:rsidP="00666563">
            <w:pPr>
              <w:pStyle w:val="1IntvwqstCharCharChar"/>
              <w:bidi/>
              <w:spacing w:before="240" w:line="240" w:lineRule="auto"/>
              <w:ind w:left="0" w:firstLine="0"/>
              <w:contextualSpacing/>
              <w:jc w:val="center"/>
              <w:rPr>
                <w:rFonts w:ascii="MB Lateefi" w:hAnsi="MB Lateefi" w:cs="MB Lateefi"/>
                <w:b/>
                <w:caps/>
                <w:rtl/>
                <w:lang w:val="en-GB" w:bidi="sd-Arab-PK"/>
              </w:rPr>
            </w:pPr>
            <w:r w:rsidRPr="00666563">
              <w:rPr>
                <w:rFonts w:ascii="MB Lateefi" w:hAnsi="MB Lateefi" w:cs="MB Lateefi" w:hint="cs"/>
                <w:b/>
                <w:caps/>
                <w:rtl/>
                <w:lang w:val="en-GB" w:bidi="sd-Arab-PK"/>
              </w:rPr>
              <w:t>(</w:t>
            </w:r>
            <w:r w:rsidRPr="00666563">
              <w:rPr>
                <w:rFonts w:ascii="MB Lateefi" w:hAnsi="MB Lateefi" w:cs="MB Lateefi"/>
                <w:b/>
                <w:caps/>
                <w:rtl/>
                <w:lang w:val="en-GB" w:bidi="sd-Arab-PK"/>
              </w:rPr>
              <w:t xml:space="preserve"> </w:t>
            </w:r>
            <w:r w:rsidRPr="00666563">
              <w:rPr>
                <w:rFonts w:asciiTheme="minorHAnsi" w:hAnsiTheme="minorHAnsi" w:cstheme="minorHAnsi"/>
                <w:b/>
                <w:caps/>
                <w:rtl/>
                <w:lang w:val="en-GB" w:bidi="sd-Arab-PK"/>
              </w:rPr>
              <w:t>10</w:t>
            </w:r>
            <w:r w:rsidRPr="00666563">
              <w:rPr>
                <w:rFonts w:ascii="MB Lateefi" w:hAnsi="MB Lateefi" w:cs="MB Lateefi"/>
                <w:b/>
                <w:caps/>
                <w:rtl/>
                <w:lang w:val="en-GB" w:bidi="sd-Arab-PK"/>
              </w:rPr>
              <w:t xml:space="preserve"> سال يا ان کان وڌيڪ عمر جي فردن لاءِ)</w:t>
            </w:r>
          </w:p>
        </w:tc>
        <w:tc>
          <w:tcPr>
            <w:tcW w:w="433" w:type="pct"/>
            <w:vMerge w:val="restart"/>
            <w:tcBorders>
              <w:top w:val="single" w:sz="4" w:space="0" w:color="auto"/>
            </w:tcBorders>
            <w:shd w:val="clear" w:color="auto" w:fill="F2F2F2" w:themeFill="background1" w:themeFillShade="F2"/>
          </w:tcPr>
          <w:p w14:paraId="39006F6B" w14:textId="2CAF3ED3"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rtl/>
                <w:lang w:val="en-GB" w:bidi="ur-PK"/>
              </w:rPr>
            </w:pPr>
            <w:r w:rsidRPr="00666563">
              <w:rPr>
                <w:rFonts w:asciiTheme="minorHAnsi" w:hAnsiTheme="minorHAnsi" w:cstheme="minorBidi"/>
                <w:b/>
                <w:smallCaps w:val="0"/>
                <w:lang w:val="en-GB" w:bidi="ur-PK"/>
              </w:rPr>
              <w:t>D12.</w:t>
            </w:r>
          </w:p>
          <w:p w14:paraId="43581B01" w14:textId="60BF3D34" w:rsidR="00666563" w:rsidRPr="00666563" w:rsidRDefault="00666563" w:rsidP="00666563">
            <w:pPr>
              <w:pStyle w:val="1IntvwqstCharCharChar"/>
              <w:bidi/>
              <w:spacing w:line="240" w:lineRule="auto"/>
              <w:ind w:left="0" w:firstLine="0"/>
              <w:contextualSpacing/>
              <w:jc w:val="center"/>
              <w:rPr>
                <w:rFonts w:ascii="MB Lateefi" w:hAnsi="MB Lateefi" w:cs="MB Lateefi"/>
                <w:b/>
                <w:smallCaps w:val="0"/>
                <w:lang w:bidi="sd-Arab-PK"/>
              </w:rPr>
            </w:pPr>
            <w:r w:rsidRPr="00666563">
              <w:rPr>
                <w:rFonts w:ascii="MB Lateefi" w:hAnsi="MB Lateefi" w:cs="MB Lateefi"/>
                <w:b/>
                <w:smallCaps w:val="0"/>
                <w:rtl/>
                <w:lang w:bidi="sd-Arab-PK"/>
              </w:rPr>
              <w:t>ازدواجي حيثيت؟ (10 سالن کان وڌيڪ عمر</w:t>
            </w:r>
            <w:r w:rsidRPr="00666563">
              <w:rPr>
                <w:rFonts w:ascii="MB Lateefi" w:hAnsi="MB Lateefi" w:cs="MB Lateefi" w:hint="cs"/>
                <w:b/>
                <w:smallCaps w:val="0"/>
                <w:rtl/>
                <w:lang w:bidi="sd-Arab-PK"/>
              </w:rPr>
              <w:t>)</w:t>
            </w:r>
          </w:p>
        </w:tc>
        <w:tc>
          <w:tcPr>
            <w:tcW w:w="472" w:type="pct"/>
            <w:vMerge w:val="restart"/>
            <w:tcBorders>
              <w:top w:val="single" w:sz="4" w:space="0" w:color="auto"/>
            </w:tcBorders>
            <w:shd w:val="clear" w:color="auto" w:fill="F2F2F2" w:themeFill="background1" w:themeFillShade="F2"/>
          </w:tcPr>
          <w:p w14:paraId="0D6BFE29" w14:textId="6F79E8F6"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rtl/>
                <w:lang w:val="en-GB" w:bidi="ur-PK"/>
              </w:rPr>
            </w:pPr>
            <w:del w:id="110" w:author="Iqbal Ameerali" w:date="2020-10-07T12:31:00Z">
              <w:r w:rsidRPr="00666563" w:rsidDel="00F56B2B">
                <w:rPr>
                  <w:rFonts w:asciiTheme="minorHAnsi" w:hAnsiTheme="minorHAnsi" w:cstheme="minorBidi"/>
                  <w:b/>
                  <w:smallCaps w:val="0"/>
                  <w:lang w:val="en-GB" w:bidi="ur-PK"/>
                </w:rPr>
                <w:delText>D1</w:delText>
              </w:r>
              <w:r w:rsidRPr="00666563" w:rsidDel="00F56B2B">
                <w:rPr>
                  <w:rFonts w:asciiTheme="minorHAnsi" w:hAnsiTheme="minorHAnsi" w:cstheme="minorBidi" w:hint="cs"/>
                  <w:b/>
                  <w:smallCaps w:val="0"/>
                  <w:rtl/>
                  <w:lang w:val="en-GB" w:bidi="ur-PK"/>
                </w:rPr>
                <w:delText>6</w:delText>
              </w:r>
            </w:del>
            <w:ins w:id="111" w:author="Iqbal Ameerali" w:date="2020-10-07T12:31:00Z">
              <w:r w:rsidRPr="00666563">
                <w:rPr>
                  <w:rFonts w:asciiTheme="minorHAnsi" w:hAnsiTheme="minorHAnsi" w:cstheme="minorBidi"/>
                  <w:b/>
                  <w:smallCaps w:val="0"/>
                  <w:lang w:val="en-GB" w:bidi="ur-PK"/>
                </w:rPr>
                <w:t>D</w:t>
              </w:r>
              <w:r w:rsidRPr="00666563">
                <w:rPr>
                  <w:rFonts w:asciiTheme="minorHAnsi" w:hAnsiTheme="minorHAnsi" w:cstheme="minorBidi" w:hint="cs"/>
                  <w:b/>
                  <w:smallCaps w:val="0"/>
                  <w:rtl/>
                  <w:lang w:val="en-GB" w:bidi="ur-PK"/>
                </w:rPr>
                <w:t>13</w:t>
              </w:r>
            </w:ins>
            <w:r w:rsidRPr="00666563">
              <w:rPr>
                <w:rFonts w:asciiTheme="minorHAnsi" w:hAnsiTheme="minorHAnsi" w:cstheme="minorBidi"/>
                <w:b/>
                <w:smallCaps w:val="0"/>
                <w:lang w:val="en-GB" w:bidi="ur-PK"/>
              </w:rPr>
              <w:t>.</w:t>
            </w:r>
          </w:p>
          <w:p w14:paraId="69277179" w14:textId="030226FE"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r w:rsidRPr="00666563">
              <w:rPr>
                <w:rFonts w:ascii="MB Lateefi" w:hAnsi="MB Lateefi" w:cs="MB Lateefi" w:hint="cs"/>
                <w:b/>
                <w:smallCaps w:val="0"/>
                <w:rtl/>
                <w:lang w:val="en-GB" w:bidi="sd-Arab-PK"/>
              </w:rPr>
              <w:t>ڇ</w:t>
            </w:r>
            <w:r w:rsidRPr="00666563">
              <w:rPr>
                <w:rFonts w:ascii="MB Lateefi" w:hAnsi="MB Lateefi" w:cs="MB Lateefi"/>
                <w:b/>
                <w:smallCaps w:val="0"/>
                <w:rtl/>
                <w:lang w:val="en-GB" w:bidi="sd-Arab-PK"/>
              </w:rPr>
              <w:t>ا نالو گھر ۾ موجود آھي؟</w:t>
            </w:r>
          </w:p>
        </w:tc>
      </w:tr>
      <w:tr w:rsidR="00A764C3" w:rsidRPr="00666563" w14:paraId="220BE8C7" w14:textId="77777777" w:rsidTr="00666563">
        <w:trPr>
          <w:cantSplit/>
          <w:trHeight w:val="315"/>
          <w:tblHeader/>
          <w:jc w:val="center"/>
        </w:trPr>
        <w:tc>
          <w:tcPr>
            <w:tcW w:w="481" w:type="pct"/>
            <w:vMerge/>
            <w:tcBorders>
              <w:left w:val="single" w:sz="12" w:space="0" w:color="auto"/>
            </w:tcBorders>
            <w:shd w:val="clear" w:color="auto" w:fill="F2F2F2" w:themeFill="background1" w:themeFillShade="F2"/>
            <w:vAlign w:val="center"/>
          </w:tcPr>
          <w:p w14:paraId="25846AEC"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26" w:type="pct"/>
            <w:vMerge/>
            <w:tcBorders>
              <w:right w:val="single" w:sz="4" w:space="0" w:color="000000" w:themeColor="text1"/>
            </w:tcBorders>
            <w:shd w:val="clear" w:color="auto" w:fill="F2F2F2" w:themeFill="background1" w:themeFillShade="F2"/>
            <w:vAlign w:val="center"/>
          </w:tcPr>
          <w:p w14:paraId="64069DFF"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71" w:type="pct"/>
            <w:vMerge/>
            <w:tcBorders>
              <w:left w:val="single" w:sz="4" w:space="0" w:color="000000" w:themeColor="text1"/>
              <w:right w:val="single" w:sz="4" w:space="0" w:color="000000" w:themeColor="text1"/>
            </w:tcBorders>
            <w:shd w:val="clear" w:color="auto" w:fill="F2F2F2" w:themeFill="background1" w:themeFillShade="F2"/>
            <w:vAlign w:val="center"/>
          </w:tcPr>
          <w:p w14:paraId="6CE83DAA"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267" w:type="pct"/>
            <w:vMerge/>
            <w:tcBorders>
              <w:left w:val="single" w:sz="4" w:space="0" w:color="000000" w:themeColor="text1"/>
              <w:right w:val="single" w:sz="4" w:space="0" w:color="000000" w:themeColor="text1"/>
            </w:tcBorders>
            <w:shd w:val="clear" w:color="auto" w:fill="F2F2F2" w:themeFill="background1" w:themeFillShade="F2"/>
            <w:vAlign w:val="center"/>
          </w:tcPr>
          <w:p w14:paraId="24929088"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11" w:type="pct"/>
            <w:gridSpan w:val="3"/>
            <w:tcBorders>
              <w:top w:val="single" w:sz="4" w:space="0" w:color="auto"/>
              <w:left w:val="single" w:sz="4" w:space="0" w:color="000000" w:themeColor="text1"/>
              <w:bottom w:val="single" w:sz="4" w:space="0" w:color="auto"/>
              <w:right w:val="single" w:sz="4" w:space="0" w:color="000000" w:themeColor="text1"/>
            </w:tcBorders>
            <w:shd w:val="clear" w:color="auto" w:fill="F2F2F2" w:themeFill="background1" w:themeFillShade="F2"/>
          </w:tcPr>
          <w:p w14:paraId="25BF68EE" w14:textId="78A40AA4" w:rsidR="00666563" w:rsidRPr="00B14A4A" w:rsidRDefault="00666563" w:rsidP="00666563">
            <w:pPr>
              <w:pStyle w:val="1IntvwqstCharCharChar"/>
              <w:spacing w:line="240" w:lineRule="auto"/>
              <w:ind w:left="0"/>
              <w:contextualSpacing/>
              <w:jc w:val="center"/>
              <w:rPr>
                <w:rFonts w:asciiTheme="minorHAnsi" w:hAnsiTheme="minorHAnsi" w:cstheme="minorBidi"/>
                <w:b/>
                <w:smallCaps w:val="0"/>
                <w:lang w:val="en-GB" w:bidi="ur-PK"/>
              </w:rPr>
            </w:pPr>
            <w:ins w:id="112" w:author="Iqbal Ameerali" w:date="2020-10-08T11:59:00Z">
              <w:r>
                <w:rPr>
                  <w:rFonts w:asciiTheme="minorHAnsi" w:hAnsiTheme="minorHAnsi" w:cstheme="minorBidi" w:hint="cs"/>
                  <w:b/>
                  <w:smallCaps w:val="0"/>
                  <w:rtl/>
                  <w:lang w:val="en-GB" w:bidi="ur-PK"/>
                </w:rPr>
                <w:t>لائن نمبر</w:t>
              </w:r>
            </w:ins>
          </w:p>
        </w:tc>
        <w:tc>
          <w:tcPr>
            <w:tcW w:w="415" w:type="pct"/>
            <w:vMerge/>
            <w:tcBorders>
              <w:left w:val="single" w:sz="4" w:space="0" w:color="000000" w:themeColor="text1"/>
              <w:right w:val="single" w:sz="4" w:space="0" w:color="000000" w:themeColor="text1"/>
            </w:tcBorders>
            <w:shd w:val="clear" w:color="auto" w:fill="F2F2F2" w:themeFill="background1" w:themeFillShade="F2"/>
          </w:tcPr>
          <w:p w14:paraId="3B293CCA" w14:textId="77777777" w:rsidR="00666563" w:rsidRPr="00775583" w:rsidRDefault="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256" w:type="pct"/>
            <w:gridSpan w:val="2"/>
            <w:vMerge/>
            <w:tcBorders>
              <w:left w:val="single" w:sz="4" w:space="0" w:color="000000" w:themeColor="text1"/>
              <w:right w:val="single" w:sz="4" w:space="0" w:color="000000" w:themeColor="text1"/>
            </w:tcBorders>
            <w:shd w:val="clear" w:color="auto" w:fill="F2F2F2" w:themeFill="background1" w:themeFillShade="F2"/>
            <w:vAlign w:val="center"/>
          </w:tcPr>
          <w:p w14:paraId="380DF26A" w14:textId="77777777" w:rsidR="00666563" w:rsidRPr="00B14A4A" w:rsidRDefault="00666563" w:rsidP="00666563">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p>
        </w:tc>
        <w:tc>
          <w:tcPr>
            <w:tcW w:w="464" w:type="pct"/>
            <w:gridSpan w:val="2"/>
            <w:vMerge/>
            <w:tcBorders>
              <w:left w:val="single" w:sz="4" w:space="0" w:color="000000" w:themeColor="text1"/>
            </w:tcBorders>
            <w:shd w:val="clear" w:color="auto" w:fill="F2F2F2" w:themeFill="background1" w:themeFillShade="F2"/>
            <w:tcMar>
              <w:left w:w="58" w:type="dxa"/>
              <w:right w:w="58" w:type="dxa"/>
            </w:tcMar>
            <w:vAlign w:val="center"/>
          </w:tcPr>
          <w:p w14:paraId="0A19AEF8"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19" w:type="pct"/>
            <w:vMerge/>
            <w:shd w:val="clear" w:color="auto" w:fill="F2F2F2" w:themeFill="background1" w:themeFillShade="F2"/>
            <w:vAlign w:val="center"/>
          </w:tcPr>
          <w:p w14:paraId="165A0722" w14:textId="77777777" w:rsidR="00666563" w:rsidRPr="00775583" w:rsidRDefault="00666563" w:rsidP="00666563">
            <w:pPr>
              <w:pStyle w:val="NoSpacing"/>
              <w:jc w:val="center"/>
              <w:rPr>
                <w:rFonts w:cstheme="minorHAnsi"/>
                <w:b/>
                <w:bCs/>
                <w:sz w:val="20"/>
                <w:szCs w:val="20"/>
                <w:lang w:val="en-GB" w:bidi="ur-PK"/>
              </w:rPr>
            </w:pPr>
          </w:p>
        </w:tc>
        <w:tc>
          <w:tcPr>
            <w:tcW w:w="398" w:type="pct"/>
            <w:vMerge/>
            <w:shd w:val="clear" w:color="auto" w:fill="F2F2F2" w:themeFill="background1" w:themeFillShade="F2"/>
            <w:vAlign w:val="center"/>
          </w:tcPr>
          <w:p w14:paraId="16D06F2F" w14:textId="77777777" w:rsidR="00666563" w:rsidRPr="00775583" w:rsidRDefault="00666563" w:rsidP="00666563">
            <w:pPr>
              <w:pStyle w:val="NoSpacing"/>
              <w:jc w:val="center"/>
              <w:rPr>
                <w:b/>
                <w:bCs/>
                <w:sz w:val="20"/>
                <w:szCs w:val="20"/>
                <w:lang w:val="en-GB" w:bidi="ur-PK"/>
              </w:rPr>
            </w:pPr>
          </w:p>
        </w:tc>
        <w:tc>
          <w:tcPr>
            <w:tcW w:w="287" w:type="pct"/>
            <w:vMerge/>
            <w:shd w:val="clear" w:color="auto" w:fill="F2F2F2" w:themeFill="background1" w:themeFillShade="F2"/>
            <w:vAlign w:val="center"/>
          </w:tcPr>
          <w:p w14:paraId="55460AA8"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3" w:type="pct"/>
            <w:vMerge/>
            <w:shd w:val="clear" w:color="auto" w:fill="F2F2F2" w:themeFill="background1" w:themeFillShade="F2"/>
            <w:vAlign w:val="center"/>
          </w:tcPr>
          <w:p w14:paraId="7B13ABCA"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72" w:type="pct"/>
            <w:vMerge/>
            <w:shd w:val="clear" w:color="auto" w:fill="F2F2F2" w:themeFill="background1" w:themeFillShade="F2"/>
            <w:vAlign w:val="center"/>
          </w:tcPr>
          <w:p w14:paraId="3CB25FA4" w14:textId="77777777" w:rsidR="00666563" w:rsidRPr="00775583" w:rsidDel="00F56B2B"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r>
      <w:tr w:rsidR="00A764C3" w:rsidRPr="00775583" w14:paraId="55F16EE3" w14:textId="77777777" w:rsidTr="00666563">
        <w:trPr>
          <w:cantSplit/>
          <w:trHeight w:val="244"/>
          <w:tblHeader/>
          <w:jc w:val="center"/>
        </w:trPr>
        <w:tc>
          <w:tcPr>
            <w:tcW w:w="481" w:type="pct"/>
            <w:vMerge/>
            <w:tcBorders>
              <w:left w:val="single" w:sz="12" w:space="0" w:color="auto"/>
            </w:tcBorders>
            <w:shd w:val="clear" w:color="auto" w:fill="F2F2F2" w:themeFill="background1" w:themeFillShade="F2"/>
            <w:vAlign w:val="center"/>
          </w:tcPr>
          <w:p w14:paraId="35B7B94B"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26" w:type="pct"/>
            <w:vMerge/>
            <w:tcBorders>
              <w:right w:val="single" w:sz="4" w:space="0" w:color="000000" w:themeColor="text1"/>
            </w:tcBorders>
            <w:shd w:val="clear" w:color="auto" w:fill="F2F2F2" w:themeFill="background1" w:themeFillShade="F2"/>
            <w:vAlign w:val="center"/>
          </w:tcPr>
          <w:p w14:paraId="644C46B0"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71" w:type="pct"/>
            <w:vMerge/>
            <w:tcBorders>
              <w:left w:val="single" w:sz="4" w:space="0" w:color="000000" w:themeColor="text1"/>
              <w:right w:val="single" w:sz="4" w:space="0" w:color="000000" w:themeColor="text1"/>
            </w:tcBorders>
            <w:shd w:val="clear" w:color="auto" w:fill="F2F2F2" w:themeFill="background1" w:themeFillShade="F2"/>
            <w:vAlign w:val="center"/>
          </w:tcPr>
          <w:p w14:paraId="5D40C2F9"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267" w:type="pct"/>
            <w:vMerge/>
            <w:tcBorders>
              <w:left w:val="single" w:sz="4" w:space="0" w:color="000000" w:themeColor="text1"/>
              <w:right w:val="single" w:sz="4" w:space="0" w:color="000000" w:themeColor="text1"/>
            </w:tcBorders>
            <w:shd w:val="clear" w:color="auto" w:fill="F2F2F2" w:themeFill="background1" w:themeFillShade="F2"/>
            <w:vAlign w:val="center"/>
          </w:tcPr>
          <w:p w14:paraId="1884C006"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11" w:type="pct"/>
            <w:gridSpan w:val="3"/>
            <w:vMerge w:val="restart"/>
            <w:tcBorders>
              <w:top w:val="single" w:sz="4" w:space="0" w:color="auto"/>
              <w:left w:val="single" w:sz="4" w:space="0" w:color="000000" w:themeColor="text1"/>
              <w:right w:val="single" w:sz="4" w:space="0" w:color="000000" w:themeColor="text1"/>
            </w:tcBorders>
            <w:shd w:val="clear" w:color="auto" w:fill="F2F2F2" w:themeFill="background1" w:themeFillShade="F2"/>
          </w:tcPr>
          <w:p w14:paraId="37C7596E" w14:textId="319E9D74" w:rsidR="00666563" w:rsidRPr="006C1718" w:rsidRDefault="00666563" w:rsidP="00666563">
            <w:pPr>
              <w:pStyle w:val="1IntvwqstCharCharChar"/>
              <w:spacing w:line="240" w:lineRule="auto"/>
              <w:ind w:left="0"/>
              <w:contextualSpacing/>
              <w:jc w:val="center"/>
              <w:rPr>
                <w:rFonts w:asciiTheme="minorHAnsi" w:hAnsiTheme="minorHAnsi" w:cstheme="minorBidi"/>
                <w:b/>
                <w:smallCaps w:val="0"/>
                <w:rtl/>
                <w:lang w:bidi="ur-PK"/>
                <w:rPrChange w:id="113" w:author="Iqbal Ameerali" w:date="2020-10-08T12:01:00Z">
                  <w:rPr>
                    <w:rFonts w:asciiTheme="minorHAnsi" w:hAnsiTheme="minorHAnsi" w:cstheme="minorBidi"/>
                    <w:b/>
                    <w:smallCaps w:val="0"/>
                    <w:rtl/>
                    <w:lang w:val="en-GB" w:bidi="ur-PK"/>
                  </w:rPr>
                </w:rPrChange>
              </w:rPr>
            </w:pPr>
            <w:ins w:id="114" w:author="Iqbal Ameerali" w:date="2020-10-08T12:00:00Z">
              <w:r>
                <w:rPr>
                  <w:rFonts w:asciiTheme="minorHAnsi" w:hAnsiTheme="minorHAnsi" w:cstheme="minorBidi" w:hint="cs"/>
                  <w:b/>
                  <w:smallCaps w:val="0"/>
                  <w:rtl/>
                  <w:lang w:val="en-GB" w:bidi="ur-PK"/>
                </w:rPr>
                <w:t>جيڪڏهن پيءُ جو نالو نالو مي</w:t>
              </w:r>
            </w:ins>
            <w:ins w:id="115" w:author="Iqbal Ameerali" w:date="2020-10-08T12:01:00Z">
              <w:r>
                <w:rPr>
                  <w:rFonts w:asciiTheme="minorHAnsi" w:hAnsiTheme="minorHAnsi" w:cstheme="minorBidi" w:hint="cs"/>
                  <w:b/>
                  <w:smallCaps w:val="0"/>
                  <w:rtl/>
                  <w:lang w:val="en-GB" w:bidi="ur-PK"/>
                </w:rPr>
                <w:t>مبر لسٽ ۾  لکو</w:t>
              </w:r>
              <w:r>
                <w:rPr>
                  <w:rFonts w:asciiTheme="minorHAnsi" w:hAnsiTheme="minorHAnsi" w:cstheme="minorBidi"/>
                  <w:b/>
                  <w:smallCaps w:val="0"/>
                  <w:lang w:val="en-GB" w:bidi="ur-PK"/>
                </w:rPr>
                <w:t>NA</w:t>
              </w:r>
              <w:r>
                <w:rPr>
                  <w:rFonts w:asciiTheme="minorHAnsi" w:hAnsiTheme="minorHAnsi" w:cstheme="minorBidi" w:hint="cs"/>
                  <w:b/>
                  <w:smallCaps w:val="0"/>
                  <w:rtl/>
                  <w:lang w:val="en-GB" w:bidi="ur-PK"/>
                </w:rPr>
                <w:t xml:space="preserve">نه آهي ته </w:t>
              </w:r>
            </w:ins>
          </w:p>
        </w:tc>
        <w:tc>
          <w:tcPr>
            <w:tcW w:w="415" w:type="pct"/>
            <w:vMerge/>
            <w:tcBorders>
              <w:left w:val="single" w:sz="4" w:space="0" w:color="000000" w:themeColor="text1"/>
              <w:bottom w:val="single" w:sz="4" w:space="0" w:color="auto"/>
              <w:right w:val="single" w:sz="4" w:space="0" w:color="000000" w:themeColor="text1"/>
            </w:tcBorders>
            <w:shd w:val="clear" w:color="auto" w:fill="F2F2F2" w:themeFill="background1" w:themeFillShade="F2"/>
          </w:tcPr>
          <w:p w14:paraId="75BEB417" w14:textId="77777777" w:rsidR="00666563" w:rsidRPr="00775583" w:rsidRDefault="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256" w:type="pct"/>
            <w:gridSpan w:val="2"/>
            <w:vMerge/>
            <w:tcBorders>
              <w:left w:val="single" w:sz="4" w:space="0" w:color="000000" w:themeColor="text1"/>
              <w:right w:val="single" w:sz="4" w:space="0" w:color="000000" w:themeColor="text1"/>
            </w:tcBorders>
            <w:shd w:val="clear" w:color="auto" w:fill="F2F2F2" w:themeFill="background1" w:themeFillShade="F2"/>
            <w:vAlign w:val="center"/>
          </w:tcPr>
          <w:p w14:paraId="300FBC1C" w14:textId="77777777" w:rsidR="00666563" w:rsidRPr="00B14A4A" w:rsidRDefault="00666563" w:rsidP="00666563">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p>
        </w:tc>
        <w:tc>
          <w:tcPr>
            <w:tcW w:w="464" w:type="pct"/>
            <w:gridSpan w:val="2"/>
            <w:vMerge/>
            <w:tcBorders>
              <w:left w:val="single" w:sz="4" w:space="0" w:color="000000" w:themeColor="text1"/>
            </w:tcBorders>
            <w:shd w:val="clear" w:color="auto" w:fill="F2F2F2" w:themeFill="background1" w:themeFillShade="F2"/>
            <w:tcMar>
              <w:left w:w="58" w:type="dxa"/>
              <w:right w:w="58" w:type="dxa"/>
            </w:tcMar>
            <w:vAlign w:val="center"/>
          </w:tcPr>
          <w:p w14:paraId="66B04B6C"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19" w:type="pct"/>
            <w:vMerge/>
            <w:shd w:val="clear" w:color="auto" w:fill="F2F2F2" w:themeFill="background1" w:themeFillShade="F2"/>
            <w:vAlign w:val="center"/>
          </w:tcPr>
          <w:p w14:paraId="144A527E" w14:textId="77777777" w:rsidR="00666563" w:rsidRPr="00775583" w:rsidRDefault="00666563" w:rsidP="00666563">
            <w:pPr>
              <w:pStyle w:val="NoSpacing"/>
              <w:jc w:val="center"/>
              <w:rPr>
                <w:rFonts w:cstheme="minorHAnsi"/>
                <w:b/>
                <w:bCs/>
                <w:sz w:val="20"/>
                <w:szCs w:val="20"/>
                <w:lang w:val="en-GB" w:bidi="ur-PK"/>
              </w:rPr>
            </w:pPr>
          </w:p>
        </w:tc>
        <w:tc>
          <w:tcPr>
            <w:tcW w:w="398" w:type="pct"/>
            <w:vMerge/>
            <w:shd w:val="clear" w:color="auto" w:fill="F2F2F2" w:themeFill="background1" w:themeFillShade="F2"/>
            <w:vAlign w:val="center"/>
          </w:tcPr>
          <w:p w14:paraId="024B609A" w14:textId="77777777" w:rsidR="00666563" w:rsidRPr="00775583" w:rsidRDefault="00666563" w:rsidP="00666563">
            <w:pPr>
              <w:pStyle w:val="NoSpacing"/>
              <w:jc w:val="center"/>
              <w:rPr>
                <w:b/>
                <w:bCs/>
                <w:sz w:val="20"/>
                <w:szCs w:val="20"/>
                <w:lang w:val="en-GB" w:bidi="ur-PK"/>
              </w:rPr>
            </w:pPr>
          </w:p>
        </w:tc>
        <w:tc>
          <w:tcPr>
            <w:tcW w:w="287" w:type="pct"/>
            <w:vMerge/>
            <w:shd w:val="clear" w:color="auto" w:fill="F2F2F2" w:themeFill="background1" w:themeFillShade="F2"/>
            <w:vAlign w:val="center"/>
          </w:tcPr>
          <w:p w14:paraId="20C5A999"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3" w:type="pct"/>
            <w:vMerge/>
            <w:shd w:val="clear" w:color="auto" w:fill="F2F2F2" w:themeFill="background1" w:themeFillShade="F2"/>
            <w:vAlign w:val="center"/>
          </w:tcPr>
          <w:p w14:paraId="5A080828"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72" w:type="pct"/>
            <w:vMerge/>
            <w:shd w:val="clear" w:color="auto" w:fill="F2F2F2" w:themeFill="background1" w:themeFillShade="F2"/>
            <w:vAlign w:val="center"/>
          </w:tcPr>
          <w:p w14:paraId="012DD282" w14:textId="77777777" w:rsidR="00666563" w:rsidRPr="00775583" w:rsidDel="00F56B2B"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r>
      <w:tr w:rsidR="00A764C3" w:rsidRPr="00775583" w14:paraId="3CDDBD7F" w14:textId="77777777" w:rsidTr="00666563">
        <w:trPr>
          <w:cantSplit/>
          <w:trHeight w:val="420"/>
          <w:tblHeader/>
          <w:jc w:val="center"/>
        </w:trPr>
        <w:tc>
          <w:tcPr>
            <w:tcW w:w="481" w:type="pct"/>
            <w:vMerge/>
            <w:tcBorders>
              <w:left w:val="single" w:sz="12" w:space="0" w:color="auto"/>
            </w:tcBorders>
            <w:shd w:val="clear" w:color="auto" w:fill="F2F2F2" w:themeFill="background1" w:themeFillShade="F2"/>
            <w:vAlign w:val="center"/>
          </w:tcPr>
          <w:p w14:paraId="5013BB7E"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26" w:type="pct"/>
            <w:vMerge/>
            <w:tcBorders>
              <w:right w:val="single" w:sz="4" w:space="0" w:color="000000" w:themeColor="text1"/>
            </w:tcBorders>
            <w:shd w:val="clear" w:color="auto" w:fill="F2F2F2" w:themeFill="background1" w:themeFillShade="F2"/>
            <w:vAlign w:val="center"/>
          </w:tcPr>
          <w:p w14:paraId="200C9DCD"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71" w:type="pct"/>
            <w:vMerge/>
            <w:tcBorders>
              <w:left w:val="single" w:sz="4" w:space="0" w:color="000000" w:themeColor="text1"/>
              <w:right w:val="single" w:sz="4" w:space="0" w:color="000000" w:themeColor="text1"/>
            </w:tcBorders>
            <w:shd w:val="clear" w:color="auto" w:fill="F2F2F2" w:themeFill="background1" w:themeFillShade="F2"/>
            <w:vAlign w:val="center"/>
          </w:tcPr>
          <w:p w14:paraId="1F0E90D3"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267" w:type="pct"/>
            <w:vMerge/>
            <w:tcBorders>
              <w:left w:val="single" w:sz="4" w:space="0" w:color="000000" w:themeColor="text1"/>
              <w:right w:val="single" w:sz="4" w:space="0" w:color="000000" w:themeColor="text1"/>
            </w:tcBorders>
            <w:shd w:val="clear" w:color="auto" w:fill="F2F2F2" w:themeFill="background1" w:themeFillShade="F2"/>
            <w:vAlign w:val="center"/>
          </w:tcPr>
          <w:p w14:paraId="0CD6AFD8"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11" w:type="pct"/>
            <w:gridSpan w:val="3"/>
            <w:vMerge/>
            <w:tcBorders>
              <w:left w:val="single" w:sz="4" w:space="0" w:color="000000" w:themeColor="text1"/>
              <w:right w:val="single" w:sz="4" w:space="0" w:color="000000" w:themeColor="text1"/>
            </w:tcBorders>
            <w:shd w:val="clear" w:color="auto" w:fill="F2F2F2" w:themeFill="background1" w:themeFillShade="F2"/>
          </w:tcPr>
          <w:p w14:paraId="2324A5FF" w14:textId="77777777" w:rsidR="00666563" w:rsidRDefault="00666563" w:rsidP="00666563">
            <w:pPr>
              <w:pStyle w:val="1IntvwqstCharCharChar"/>
              <w:spacing w:line="240" w:lineRule="auto"/>
              <w:ind w:left="0"/>
              <w:contextualSpacing/>
              <w:jc w:val="center"/>
              <w:rPr>
                <w:rFonts w:asciiTheme="minorHAnsi" w:hAnsiTheme="minorHAnsi" w:cstheme="minorBidi"/>
                <w:b/>
                <w:smallCaps w:val="0"/>
                <w:rtl/>
                <w:lang w:val="en-GB" w:bidi="ur-PK"/>
              </w:rPr>
            </w:pPr>
          </w:p>
        </w:tc>
        <w:tc>
          <w:tcPr>
            <w:tcW w:w="415" w:type="pct"/>
            <w:tcBorders>
              <w:left w:val="single" w:sz="4" w:space="0" w:color="000000" w:themeColor="text1"/>
              <w:bottom w:val="single" w:sz="4" w:space="0" w:color="auto"/>
              <w:right w:val="single" w:sz="4" w:space="0" w:color="000000" w:themeColor="text1"/>
            </w:tcBorders>
            <w:shd w:val="clear" w:color="auto" w:fill="F2F2F2" w:themeFill="background1" w:themeFillShade="F2"/>
          </w:tcPr>
          <w:p w14:paraId="5000E7C6" w14:textId="12DE3BC6" w:rsidR="00666563" w:rsidRPr="00775583" w:rsidRDefault="00666563" w:rsidP="00666563">
            <w:pPr>
              <w:pStyle w:val="InstructionstointvwCharCharChar"/>
              <w:spacing w:line="240" w:lineRule="auto"/>
              <w:ind w:left="0"/>
              <w:contextualSpacing/>
              <w:jc w:val="center"/>
              <w:rPr>
                <w:rFonts w:asciiTheme="minorHAnsi" w:hAnsiTheme="minorHAnsi" w:cstheme="minorBidi"/>
                <w:b w:val="0"/>
                <w:smallCaps/>
                <w:lang w:val="en-GB" w:bidi="ur-PK"/>
              </w:rPr>
            </w:pPr>
            <w:ins w:id="116" w:author="Iqbal Ameerali" w:date="2020-10-08T12:05:00Z">
              <w:r>
                <w:rPr>
                  <w:rFonts w:asciiTheme="minorHAnsi" w:hAnsiTheme="minorHAnsi" w:cstheme="minorBidi" w:hint="cs"/>
                  <w:b w:val="0"/>
                  <w:smallCaps/>
                  <w:rtl/>
                  <w:lang w:val="en-GB" w:bidi="ur-PK"/>
                </w:rPr>
                <w:t>لائن نمبر</w:t>
              </w:r>
            </w:ins>
          </w:p>
        </w:tc>
        <w:tc>
          <w:tcPr>
            <w:tcW w:w="256" w:type="pct"/>
            <w:gridSpan w:val="2"/>
            <w:vMerge/>
            <w:tcBorders>
              <w:left w:val="single" w:sz="4" w:space="0" w:color="000000" w:themeColor="text1"/>
              <w:right w:val="single" w:sz="4" w:space="0" w:color="000000" w:themeColor="text1"/>
            </w:tcBorders>
            <w:shd w:val="clear" w:color="auto" w:fill="F2F2F2" w:themeFill="background1" w:themeFillShade="F2"/>
            <w:vAlign w:val="center"/>
          </w:tcPr>
          <w:p w14:paraId="4DC8835A" w14:textId="77777777" w:rsidR="00666563" w:rsidRPr="00B14A4A" w:rsidRDefault="00666563" w:rsidP="00666563">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p>
        </w:tc>
        <w:tc>
          <w:tcPr>
            <w:tcW w:w="464" w:type="pct"/>
            <w:gridSpan w:val="2"/>
            <w:vMerge/>
            <w:tcBorders>
              <w:left w:val="single" w:sz="4" w:space="0" w:color="000000" w:themeColor="text1"/>
            </w:tcBorders>
            <w:shd w:val="clear" w:color="auto" w:fill="F2F2F2" w:themeFill="background1" w:themeFillShade="F2"/>
            <w:tcMar>
              <w:left w:w="58" w:type="dxa"/>
              <w:right w:w="58" w:type="dxa"/>
            </w:tcMar>
            <w:vAlign w:val="center"/>
          </w:tcPr>
          <w:p w14:paraId="2063E72B"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19" w:type="pct"/>
            <w:vMerge/>
            <w:shd w:val="clear" w:color="auto" w:fill="F2F2F2" w:themeFill="background1" w:themeFillShade="F2"/>
            <w:vAlign w:val="center"/>
          </w:tcPr>
          <w:p w14:paraId="33A81D6F" w14:textId="77777777" w:rsidR="00666563" w:rsidRPr="00775583" w:rsidRDefault="00666563" w:rsidP="00666563">
            <w:pPr>
              <w:pStyle w:val="NoSpacing"/>
              <w:jc w:val="center"/>
              <w:rPr>
                <w:rFonts w:cstheme="minorHAnsi"/>
                <w:b/>
                <w:bCs/>
                <w:sz w:val="20"/>
                <w:szCs w:val="20"/>
                <w:lang w:val="en-GB" w:bidi="ur-PK"/>
              </w:rPr>
            </w:pPr>
          </w:p>
        </w:tc>
        <w:tc>
          <w:tcPr>
            <w:tcW w:w="398" w:type="pct"/>
            <w:vMerge/>
            <w:shd w:val="clear" w:color="auto" w:fill="F2F2F2" w:themeFill="background1" w:themeFillShade="F2"/>
            <w:vAlign w:val="center"/>
          </w:tcPr>
          <w:p w14:paraId="537E09BC" w14:textId="77777777" w:rsidR="00666563" w:rsidRPr="00775583" w:rsidRDefault="00666563" w:rsidP="00666563">
            <w:pPr>
              <w:pStyle w:val="NoSpacing"/>
              <w:jc w:val="center"/>
              <w:rPr>
                <w:b/>
                <w:bCs/>
                <w:sz w:val="20"/>
                <w:szCs w:val="20"/>
                <w:lang w:val="en-GB" w:bidi="ur-PK"/>
              </w:rPr>
            </w:pPr>
          </w:p>
        </w:tc>
        <w:tc>
          <w:tcPr>
            <w:tcW w:w="287" w:type="pct"/>
            <w:vMerge/>
            <w:shd w:val="clear" w:color="auto" w:fill="F2F2F2" w:themeFill="background1" w:themeFillShade="F2"/>
            <w:vAlign w:val="center"/>
          </w:tcPr>
          <w:p w14:paraId="2548460B"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3" w:type="pct"/>
            <w:vMerge/>
            <w:shd w:val="clear" w:color="auto" w:fill="F2F2F2" w:themeFill="background1" w:themeFillShade="F2"/>
            <w:vAlign w:val="center"/>
          </w:tcPr>
          <w:p w14:paraId="60B3D82E"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72" w:type="pct"/>
            <w:vMerge/>
            <w:shd w:val="clear" w:color="auto" w:fill="F2F2F2" w:themeFill="background1" w:themeFillShade="F2"/>
            <w:vAlign w:val="center"/>
          </w:tcPr>
          <w:p w14:paraId="6E7941C9" w14:textId="77777777" w:rsidR="00666563" w:rsidRPr="00775583" w:rsidDel="00F56B2B"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r>
      <w:tr w:rsidR="00A764C3" w:rsidRPr="00775583" w14:paraId="20203ADB" w14:textId="77777777" w:rsidTr="00666563">
        <w:trPr>
          <w:cantSplit/>
          <w:trHeight w:val="1880"/>
          <w:tblHeader/>
          <w:jc w:val="center"/>
        </w:trPr>
        <w:tc>
          <w:tcPr>
            <w:tcW w:w="481" w:type="pct"/>
            <w:vMerge/>
            <w:tcBorders>
              <w:left w:val="single" w:sz="12" w:space="0" w:color="auto"/>
            </w:tcBorders>
            <w:shd w:val="clear" w:color="auto" w:fill="F2F2F2" w:themeFill="background1" w:themeFillShade="F2"/>
            <w:vAlign w:val="center"/>
          </w:tcPr>
          <w:p w14:paraId="478DB5A3"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26" w:type="pct"/>
            <w:vMerge/>
            <w:tcBorders>
              <w:right w:val="single" w:sz="4" w:space="0" w:color="000000" w:themeColor="text1"/>
            </w:tcBorders>
            <w:shd w:val="clear" w:color="auto" w:fill="F2F2F2" w:themeFill="background1" w:themeFillShade="F2"/>
            <w:vAlign w:val="center"/>
          </w:tcPr>
          <w:p w14:paraId="227DF8EC"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71" w:type="pct"/>
            <w:vMerge/>
            <w:tcBorders>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5C32CE1"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267" w:type="pct"/>
            <w:vMerge/>
            <w:tcBorders>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B9DA7F4"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11" w:type="pct"/>
            <w:gridSpan w:val="3"/>
            <w:vMerge/>
            <w:tcBorders>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10AEB" w14:textId="77777777" w:rsidR="00666563" w:rsidRDefault="00666563" w:rsidP="00666563">
            <w:pPr>
              <w:pStyle w:val="1IntvwqstCharCharChar"/>
              <w:spacing w:line="240" w:lineRule="auto"/>
              <w:ind w:left="0"/>
              <w:contextualSpacing/>
              <w:jc w:val="center"/>
              <w:rPr>
                <w:rFonts w:asciiTheme="minorHAnsi" w:hAnsiTheme="minorHAnsi" w:cstheme="minorBidi"/>
                <w:b/>
                <w:smallCaps w:val="0"/>
                <w:rtl/>
                <w:lang w:val="en-GB" w:bidi="ur-PK"/>
              </w:rPr>
            </w:pPr>
          </w:p>
        </w:tc>
        <w:tc>
          <w:tcPr>
            <w:tcW w:w="415" w:type="pct"/>
            <w:tcBorders>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C9398" w14:textId="14F9748A" w:rsidR="00666563" w:rsidRPr="006C1718" w:rsidRDefault="00666563" w:rsidP="00666563">
            <w:pPr>
              <w:pStyle w:val="InstructionstointvwCharCharChar"/>
              <w:spacing w:line="240" w:lineRule="auto"/>
              <w:ind w:left="0"/>
              <w:contextualSpacing/>
              <w:jc w:val="center"/>
              <w:rPr>
                <w:rFonts w:asciiTheme="minorHAnsi" w:hAnsiTheme="minorHAnsi" w:cstheme="minorBidi"/>
                <w:b w:val="0"/>
                <w:i w:val="0"/>
                <w:iCs/>
                <w:smallCaps/>
                <w:rtl/>
                <w:lang w:bidi="ur-PK"/>
                <w:rPrChange w:id="117" w:author="Iqbal Ameerali" w:date="2020-10-08T12:06:00Z">
                  <w:rPr>
                    <w:rFonts w:asciiTheme="minorHAnsi" w:hAnsiTheme="minorHAnsi" w:cstheme="minorBidi"/>
                    <w:b w:val="0"/>
                    <w:smallCaps/>
                    <w:rtl/>
                    <w:lang w:val="en-GB" w:bidi="ur-PK"/>
                  </w:rPr>
                </w:rPrChange>
              </w:rPr>
            </w:pPr>
            <w:ins w:id="118" w:author="Iqbal Ameerali" w:date="2020-10-08T12:05:00Z">
              <w:r>
                <w:rPr>
                  <w:rFonts w:asciiTheme="minorHAnsi" w:hAnsiTheme="minorHAnsi" w:cstheme="minorBidi" w:hint="cs"/>
                  <w:b w:val="0"/>
                  <w:smallCaps/>
                  <w:rtl/>
                  <w:lang w:val="en-GB" w:bidi="ur-PK"/>
                </w:rPr>
                <w:t xml:space="preserve">جيڪڏهن ماءُ جو نالو لسٽ ۾ موجود نه </w:t>
              </w:r>
            </w:ins>
            <w:ins w:id="119" w:author="Iqbal Ameerali" w:date="2020-10-08T12:06:00Z">
              <w:r>
                <w:rPr>
                  <w:rFonts w:asciiTheme="minorHAnsi" w:hAnsiTheme="minorHAnsi" w:cstheme="minorBidi" w:hint="cs"/>
                  <w:b w:val="0"/>
                  <w:smallCaps/>
                  <w:rtl/>
                  <w:lang w:val="en-GB" w:bidi="ur-PK"/>
                </w:rPr>
                <w:t xml:space="preserve"> لکو</w:t>
              </w:r>
              <w:r>
                <w:rPr>
                  <w:rFonts w:asciiTheme="minorHAnsi" w:hAnsiTheme="minorHAnsi" w:cstheme="minorBidi"/>
                  <w:b w:val="0"/>
                  <w:smallCaps/>
                  <w:lang w:val="en-GB" w:bidi="ur-PK"/>
                </w:rPr>
                <w:t>NA</w:t>
              </w:r>
            </w:ins>
            <w:ins w:id="120" w:author="Iqbal Ameerali" w:date="2020-10-08T12:05:00Z">
              <w:r>
                <w:rPr>
                  <w:rFonts w:asciiTheme="minorHAnsi" w:hAnsiTheme="minorHAnsi" w:cstheme="minorBidi" w:hint="cs"/>
                  <w:b w:val="0"/>
                  <w:smallCaps/>
                  <w:rtl/>
                  <w:lang w:val="en-GB" w:bidi="ur-PK"/>
                </w:rPr>
                <w:t>آهي</w:t>
              </w:r>
            </w:ins>
          </w:p>
        </w:tc>
        <w:tc>
          <w:tcPr>
            <w:tcW w:w="256" w:type="pct"/>
            <w:gridSpan w:val="2"/>
            <w:vMerge/>
            <w:tcBorders>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C6E6DD" w14:textId="77777777" w:rsidR="00666563" w:rsidRPr="00B14A4A" w:rsidRDefault="00666563" w:rsidP="00666563">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p>
        </w:tc>
        <w:tc>
          <w:tcPr>
            <w:tcW w:w="464" w:type="pct"/>
            <w:gridSpan w:val="2"/>
            <w:vMerge/>
            <w:tcBorders>
              <w:left w:val="single" w:sz="4" w:space="0" w:color="000000" w:themeColor="text1"/>
            </w:tcBorders>
            <w:shd w:val="clear" w:color="auto" w:fill="F2F2F2" w:themeFill="background1" w:themeFillShade="F2"/>
            <w:tcMar>
              <w:left w:w="58" w:type="dxa"/>
              <w:right w:w="58" w:type="dxa"/>
            </w:tcMar>
            <w:vAlign w:val="center"/>
          </w:tcPr>
          <w:p w14:paraId="2993926A"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19" w:type="pct"/>
            <w:vMerge/>
            <w:shd w:val="clear" w:color="auto" w:fill="F2F2F2" w:themeFill="background1" w:themeFillShade="F2"/>
            <w:vAlign w:val="center"/>
          </w:tcPr>
          <w:p w14:paraId="1D64B617" w14:textId="77777777" w:rsidR="00666563" w:rsidRPr="00775583" w:rsidRDefault="00666563" w:rsidP="00666563">
            <w:pPr>
              <w:pStyle w:val="NoSpacing"/>
              <w:jc w:val="center"/>
              <w:rPr>
                <w:rFonts w:cstheme="minorHAnsi"/>
                <w:b/>
                <w:bCs/>
                <w:sz w:val="20"/>
                <w:szCs w:val="20"/>
                <w:lang w:val="en-GB" w:bidi="ur-PK"/>
              </w:rPr>
            </w:pPr>
          </w:p>
        </w:tc>
        <w:tc>
          <w:tcPr>
            <w:tcW w:w="398" w:type="pct"/>
            <w:vMerge/>
            <w:shd w:val="clear" w:color="auto" w:fill="F2F2F2" w:themeFill="background1" w:themeFillShade="F2"/>
            <w:vAlign w:val="center"/>
          </w:tcPr>
          <w:p w14:paraId="3BAA5211" w14:textId="77777777" w:rsidR="00666563" w:rsidRPr="00775583" w:rsidRDefault="00666563" w:rsidP="00666563">
            <w:pPr>
              <w:pStyle w:val="NoSpacing"/>
              <w:jc w:val="center"/>
              <w:rPr>
                <w:b/>
                <w:bCs/>
                <w:sz w:val="20"/>
                <w:szCs w:val="20"/>
                <w:lang w:val="en-GB" w:bidi="ur-PK"/>
              </w:rPr>
            </w:pPr>
          </w:p>
        </w:tc>
        <w:tc>
          <w:tcPr>
            <w:tcW w:w="287" w:type="pct"/>
            <w:vMerge/>
            <w:shd w:val="clear" w:color="auto" w:fill="F2F2F2" w:themeFill="background1" w:themeFillShade="F2"/>
            <w:vAlign w:val="center"/>
          </w:tcPr>
          <w:p w14:paraId="101B3B7B"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3" w:type="pct"/>
            <w:vMerge/>
            <w:shd w:val="clear" w:color="auto" w:fill="F2F2F2" w:themeFill="background1" w:themeFillShade="F2"/>
            <w:vAlign w:val="center"/>
          </w:tcPr>
          <w:p w14:paraId="7FC5A756"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72" w:type="pct"/>
            <w:vMerge/>
            <w:shd w:val="clear" w:color="auto" w:fill="F2F2F2" w:themeFill="background1" w:themeFillShade="F2"/>
            <w:vAlign w:val="center"/>
          </w:tcPr>
          <w:p w14:paraId="5CB17D49" w14:textId="77777777" w:rsidR="00666563" w:rsidRPr="00775583" w:rsidDel="00F56B2B"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r>
      <w:tr w:rsidR="00666563" w:rsidRPr="00666563" w14:paraId="17FD418F" w14:textId="293913BD" w:rsidTr="00666563">
        <w:trPr>
          <w:cantSplit/>
          <w:trHeight w:val="107"/>
          <w:tblHeader/>
          <w:jc w:val="center"/>
          <w:trPrChange w:id="121" w:author="Iqbal Ameerali" w:date="2020-10-08T13:10:00Z">
            <w:trPr>
              <w:cantSplit/>
              <w:trHeight w:val="107"/>
              <w:tblHeader/>
              <w:jc w:val="center"/>
            </w:trPr>
          </w:trPrChange>
        </w:trPr>
        <w:tc>
          <w:tcPr>
            <w:tcW w:w="481" w:type="pct"/>
            <w:tcBorders>
              <w:top w:val="single" w:sz="12" w:space="0" w:color="auto"/>
              <w:left w:val="single" w:sz="12" w:space="0" w:color="auto"/>
            </w:tcBorders>
            <w:shd w:val="clear" w:color="auto" w:fill="auto"/>
            <w:vAlign w:val="center"/>
            <w:tcPrChange w:id="122" w:author="Iqbal Ameerali" w:date="2020-10-08T13:10:00Z">
              <w:tcPr>
                <w:tcW w:w="481" w:type="pct"/>
                <w:gridSpan w:val="2"/>
                <w:tcBorders>
                  <w:top w:val="single" w:sz="12" w:space="0" w:color="auto"/>
                  <w:left w:val="single" w:sz="12" w:space="0" w:color="auto"/>
                </w:tcBorders>
                <w:shd w:val="clear" w:color="auto" w:fill="auto"/>
                <w:vAlign w:val="center"/>
              </w:tcPr>
            </w:tcPrChange>
          </w:tcPr>
          <w:p w14:paraId="46BC03BC" w14:textId="414B0205" w:rsidR="00666563" w:rsidRPr="00666563" w:rsidRDefault="00666563" w:rsidP="00666563">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666563">
              <w:rPr>
                <w:rFonts w:ascii="MB Lateefi" w:hAnsi="MB Lateefi" w:cs="MB Lateefi"/>
                <w:caps/>
                <w:smallCaps w:val="0"/>
                <w:sz w:val="18"/>
                <w:szCs w:val="18"/>
                <w:rtl/>
                <w:lang w:val="en-GB" w:bidi="sd-Arab-PK"/>
              </w:rPr>
              <w:t>لائن</w:t>
            </w:r>
          </w:p>
        </w:tc>
        <w:tc>
          <w:tcPr>
            <w:tcW w:w="426" w:type="pct"/>
            <w:tcBorders>
              <w:top w:val="single" w:sz="12" w:space="0" w:color="auto"/>
            </w:tcBorders>
            <w:shd w:val="clear" w:color="auto" w:fill="auto"/>
            <w:vAlign w:val="center"/>
            <w:tcPrChange w:id="123" w:author="Iqbal Ameerali" w:date="2020-10-08T13:10:00Z">
              <w:tcPr>
                <w:tcW w:w="426" w:type="pct"/>
                <w:tcBorders>
                  <w:top w:val="single" w:sz="12" w:space="0" w:color="auto"/>
                </w:tcBorders>
                <w:shd w:val="clear" w:color="auto" w:fill="auto"/>
                <w:vAlign w:val="center"/>
              </w:tcPr>
            </w:tcPrChange>
          </w:tcPr>
          <w:p w14:paraId="35E8248E" w14:textId="724E94F7" w:rsidR="00666563" w:rsidRPr="00666563" w:rsidRDefault="00666563" w:rsidP="00666563">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666563">
              <w:rPr>
                <w:rFonts w:ascii="MB Lateefi" w:hAnsi="MB Lateefi" w:cs="MB Lateefi"/>
                <w:caps/>
                <w:smallCaps w:val="0"/>
                <w:sz w:val="18"/>
                <w:szCs w:val="18"/>
                <w:rtl/>
                <w:lang w:val="en-GB" w:bidi="sd-Arab-PK"/>
              </w:rPr>
              <w:t>نالو</w:t>
            </w:r>
          </w:p>
        </w:tc>
        <w:tc>
          <w:tcPr>
            <w:tcW w:w="371" w:type="pct"/>
            <w:tcBorders>
              <w:top w:val="single" w:sz="12" w:space="0" w:color="auto"/>
            </w:tcBorders>
            <w:vAlign w:val="center"/>
            <w:tcPrChange w:id="124" w:author="Iqbal Ameerali" w:date="2020-10-08T13:10:00Z">
              <w:tcPr>
                <w:tcW w:w="371" w:type="pct"/>
                <w:tcBorders>
                  <w:top w:val="single" w:sz="12" w:space="0" w:color="auto"/>
                </w:tcBorders>
                <w:vAlign w:val="center"/>
              </w:tcPr>
            </w:tcPrChange>
          </w:tcPr>
          <w:p w14:paraId="25CF2C96" w14:textId="6409A4DD" w:rsidR="00666563" w:rsidRPr="00666563" w:rsidRDefault="00666563" w:rsidP="00666563">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666563">
              <w:rPr>
                <w:rFonts w:ascii="MB Lateefi" w:hAnsi="MB Lateefi" w:cs="MB Lateefi"/>
                <w:caps/>
                <w:smallCaps w:val="0"/>
                <w:sz w:val="18"/>
                <w:szCs w:val="18"/>
                <w:rtl/>
                <w:lang w:val="en-GB" w:bidi="sd-Arab-PK"/>
              </w:rPr>
              <w:t>رشتو</w:t>
            </w:r>
          </w:p>
        </w:tc>
        <w:tc>
          <w:tcPr>
            <w:tcW w:w="275" w:type="pct"/>
            <w:gridSpan w:val="2"/>
            <w:tcBorders>
              <w:top w:val="single" w:sz="4" w:space="0" w:color="E5B8B7" w:themeColor="accent2" w:themeTint="66"/>
              <w:right w:val="single" w:sz="12" w:space="0" w:color="auto"/>
            </w:tcBorders>
            <w:vAlign w:val="center"/>
            <w:tcPrChange w:id="125" w:author="Iqbal Ameerali" w:date="2020-10-08T13:10:00Z">
              <w:tcPr>
                <w:tcW w:w="275" w:type="pct"/>
                <w:gridSpan w:val="2"/>
                <w:tcBorders>
                  <w:top w:val="single" w:sz="4" w:space="0" w:color="E5B8B7" w:themeColor="accent2" w:themeTint="66"/>
                  <w:right w:val="single" w:sz="12" w:space="0" w:color="auto"/>
                </w:tcBorders>
                <w:vAlign w:val="center"/>
              </w:tcPr>
            </w:tcPrChange>
          </w:tcPr>
          <w:p w14:paraId="17EE3788"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M    F    T</w:t>
            </w:r>
          </w:p>
        </w:tc>
        <w:tc>
          <w:tcPr>
            <w:tcW w:w="394" w:type="pct"/>
            <w:tcBorders>
              <w:right w:val="single" w:sz="12" w:space="0" w:color="auto"/>
            </w:tcBorders>
            <w:vAlign w:val="center"/>
            <w:tcPrChange w:id="126" w:author="Iqbal Ameerali" w:date="2020-10-08T13:10:00Z">
              <w:tcPr>
                <w:tcW w:w="394" w:type="pct"/>
                <w:tcBorders>
                  <w:right w:val="single" w:sz="12" w:space="0" w:color="auto"/>
                </w:tcBorders>
                <w:vAlign w:val="center"/>
              </w:tcPr>
            </w:tcPrChange>
          </w:tcPr>
          <w:p w14:paraId="0A8023AF"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24" w:type="pct"/>
            <w:gridSpan w:val="2"/>
            <w:tcPrChange w:id="127" w:author="Iqbal Ameerali" w:date="2020-10-08T13:10:00Z">
              <w:tcPr>
                <w:tcW w:w="424" w:type="pct"/>
                <w:gridSpan w:val="3"/>
              </w:tcPr>
            </w:tcPrChange>
          </w:tcPr>
          <w:p w14:paraId="20A94850"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247" w:type="pct"/>
            <w:tcBorders>
              <w:left w:val="single" w:sz="12" w:space="0" w:color="auto"/>
            </w:tcBorders>
            <w:shd w:val="clear" w:color="auto" w:fill="auto"/>
            <w:vAlign w:val="center"/>
            <w:tcPrChange w:id="128" w:author="Iqbal Ameerali" w:date="2020-10-08T13:10:00Z">
              <w:tcPr>
                <w:tcW w:w="247" w:type="pct"/>
                <w:tcBorders>
                  <w:left w:val="single" w:sz="12" w:space="0" w:color="auto"/>
                </w:tcBorders>
                <w:shd w:val="clear" w:color="auto" w:fill="auto"/>
                <w:vAlign w:val="center"/>
              </w:tcPr>
            </w:tcPrChange>
          </w:tcPr>
          <w:p w14:paraId="28D5295C" w14:textId="76E0FEE8"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dd/mm/yyyy</w:t>
            </w:r>
          </w:p>
        </w:tc>
        <w:tc>
          <w:tcPr>
            <w:tcW w:w="473" w:type="pct"/>
            <w:gridSpan w:val="3"/>
            <w:shd w:val="clear" w:color="auto" w:fill="auto"/>
            <w:vAlign w:val="center"/>
            <w:tcPrChange w:id="129" w:author="Iqbal Ameerali" w:date="2020-10-08T13:10:00Z">
              <w:tcPr>
                <w:tcW w:w="473" w:type="pct"/>
                <w:gridSpan w:val="4"/>
                <w:shd w:val="clear" w:color="auto" w:fill="auto"/>
                <w:vAlign w:val="center"/>
              </w:tcPr>
            </w:tcPrChange>
          </w:tcPr>
          <w:p w14:paraId="14A076CE" w14:textId="50631F28" w:rsidR="00666563" w:rsidRPr="00666563" w:rsidRDefault="00666563" w:rsidP="00666563">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666563">
              <w:rPr>
                <w:rFonts w:ascii="MB Lateefi" w:hAnsi="MB Lateefi" w:cs="MB Lateefi"/>
                <w:caps/>
                <w:smallCaps w:val="0"/>
                <w:sz w:val="18"/>
                <w:szCs w:val="18"/>
                <w:rtl/>
                <w:lang w:val="en-GB" w:bidi="sd-Arab-PK"/>
              </w:rPr>
              <w:t>سال</w:t>
            </w:r>
          </w:p>
        </w:tc>
        <w:tc>
          <w:tcPr>
            <w:tcW w:w="319" w:type="pct"/>
            <w:vAlign w:val="center"/>
            <w:tcPrChange w:id="130" w:author="Iqbal Ameerali" w:date="2020-10-08T13:10:00Z">
              <w:tcPr>
                <w:tcW w:w="319" w:type="pct"/>
                <w:gridSpan w:val="2"/>
                <w:vAlign w:val="center"/>
              </w:tcPr>
            </w:tcPrChange>
          </w:tcPr>
          <w:p w14:paraId="275F9FF5" w14:textId="4023447B" w:rsidR="00666563" w:rsidRPr="00666563" w:rsidRDefault="00666563" w:rsidP="00666563">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666563">
              <w:rPr>
                <w:rFonts w:ascii="MB Lateefi" w:hAnsi="MB Lateefi" w:cs="MB Lateefi"/>
                <w:caps/>
                <w:smallCaps w:val="0"/>
                <w:sz w:val="18"/>
                <w:szCs w:val="18"/>
                <w:rtl/>
                <w:lang w:val="en-GB" w:bidi="sd-Arab-PK"/>
              </w:rPr>
              <w:t>ھا</w:t>
            </w:r>
            <w:r w:rsidRPr="00666563">
              <w:rPr>
                <w:rFonts w:ascii="MB Lateefi" w:hAnsi="MB Lateefi" w:cs="MB Lateefi"/>
                <w:caps/>
                <w:smallCaps w:val="0"/>
                <w:sz w:val="18"/>
                <w:szCs w:val="18"/>
                <w:lang w:val="en-GB" w:bidi="ur-PK"/>
              </w:rPr>
              <w:tab/>
              <w:t xml:space="preserve">   </w:t>
            </w:r>
            <w:r w:rsidRPr="00666563">
              <w:rPr>
                <w:rFonts w:ascii="MB Lateefi" w:hAnsi="MB Lateefi" w:cs="MB Lateefi"/>
                <w:caps/>
                <w:smallCaps w:val="0"/>
                <w:sz w:val="18"/>
                <w:szCs w:val="18"/>
                <w:rtl/>
                <w:lang w:val="en-GB" w:bidi="ur-PK"/>
              </w:rPr>
              <w:t xml:space="preserve"> </w:t>
            </w:r>
            <w:r w:rsidRPr="00666563">
              <w:rPr>
                <w:rFonts w:ascii="MB Lateefi" w:hAnsi="MB Lateefi" w:cs="MB Lateefi"/>
                <w:caps/>
                <w:smallCaps w:val="0"/>
                <w:sz w:val="18"/>
                <w:szCs w:val="18"/>
                <w:rtl/>
                <w:lang w:val="en-GB" w:bidi="sd-Arab-PK"/>
              </w:rPr>
              <w:t>نه</w:t>
            </w:r>
            <w:r w:rsidRPr="00666563">
              <w:rPr>
                <w:rFonts w:ascii="MB Lateefi" w:hAnsi="MB Lateefi" w:cs="MB Lateefi"/>
                <w:caps/>
                <w:smallCaps w:val="0"/>
                <w:sz w:val="18"/>
                <w:szCs w:val="18"/>
                <w:lang w:val="en-GB" w:bidi="sd-Arab-PK"/>
              </w:rPr>
              <w:t xml:space="preserve"> </w:t>
            </w:r>
          </w:p>
        </w:tc>
        <w:tc>
          <w:tcPr>
            <w:tcW w:w="398" w:type="pct"/>
            <w:vAlign w:val="center"/>
            <w:tcPrChange w:id="131" w:author="Iqbal Ameerali" w:date="2020-10-08T13:10:00Z">
              <w:tcPr>
                <w:tcW w:w="398" w:type="pct"/>
                <w:gridSpan w:val="2"/>
                <w:vAlign w:val="center"/>
              </w:tcPr>
            </w:tcPrChange>
          </w:tcPr>
          <w:p w14:paraId="1A883DAB"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287" w:type="pct"/>
            <w:shd w:val="clear" w:color="auto" w:fill="auto"/>
            <w:vAlign w:val="center"/>
            <w:tcPrChange w:id="132" w:author="Iqbal Ameerali" w:date="2020-10-08T13:10:00Z">
              <w:tcPr>
                <w:tcW w:w="287" w:type="pct"/>
                <w:gridSpan w:val="2"/>
                <w:shd w:val="clear" w:color="auto" w:fill="auto"/>
                <w:vAlign w:val="center"/>
              </w:tcPr>
            </w:tcPrChange>
          </w:tcPr>
          <w:p w14:paraId="77B27D6B"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33" w:type="pct"/>
            <w:vAlign w:val="center"/>
            <w:tcPrChange w:id="133" w:author="Iqbal Ameerali" w:date="2020-10-08T13:10:00Z">
              <w:tcPr>
                <w:tcW w:w="433" w:type="pct"/>
                <w:gridSpan w:val="2"/>
                <w:vAlign w:val="center"/>
              </w:tcPr>
            </w:tcPrChange>
          </w:tcPr>
          <w:p w14:paraId="206684B1"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72" w:type="pct"/>
            <w:vAlign w:val="center"/>
            <w:tcPrChange w:id="134" w:author="Iqbal Ameerali" w:date="2020-10-08T13:10:00Z">
              <w:tcPr>
                <w:tcW w:w="472" w:type="pct"/>
                <w:gridSpan w:val="2"/>
                <w:vAlign w:val="center"/>
              </w:tcPr>
            </w:tcPrChange>
          </w:tcPr>
          <w:p w14:paraId="0DB6F8E7" w14:textId="0A00E655"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MB Lateefi" w:hAnsi="MB Lateefi" w:cs="MB Lateefi"/>
                <w:caps/>
                <w:smallCaps w:val="0"/>
                <w:sz w:val="18"/>
                <w:szCs w:val="18"/>
                <w:rtl/>
                <w:lang w:val="en-GB" w:bidi="sd-Arab-PK"/>
              </w:rPr>
              <w:t>ھا</w:t>
            </w:r>
            <w:r w:rsidRPr="00666563">
              <w:rPr>
                <w:rFonts w:ascii="MB Lateefi" w:hAnsi="MB Lateefi" w:cs="MB Lateefi"/>
                <w:caps/>
                <w:smallCaps w:val="0"/>
                <w:sz w:val="18"/>
                <w:szCs w:val="18"/>
                <w:lang w:val="en-GB" w:bidi="ur-PK"/>
              </w:rPr>
              <w:tab/>
              <w:t xml:space="preserve">   </w:t>
            </w:r>
            <w:r w:rsidRPr="00666563">
              <w:rPr>
                <w:rFonts w:ascii="MB Lateefi" w:hAnsi="MB Lateefi" w:cs="MB Lateefi"/>
                <w:caps/>
                <w:smallCaps w:val="0"/>
                <w:sz w:val="18"/>
                <w:szCs w:val="18"/>
                <w:rtl/>
                <w:lang w:val="en-GB" w:bidi="ur-PK"/>
              </w:rPr>
              <w:t xml:space="preserve"> </w:t>
            </w:r>
            <w:r w:rsidRPr="00666563">
              <w:rPr>
                <w:rFonts w:ascii="MB Lateefi" w:hAnsi="MB Lateefi" w:cs="MB Lateefi"/>
                <w:caps/>
                <w:smallCaps w:val="0"/>
                <w:sz w:val="18"/>
                <w:szCs w:val="18"/>
                <w:rtl/>
                <w:lang w:val="en-GB" w:bidi="sd-Arab-PK"/>
              </w:rPr>
              <w:t>نه</w:t>
            </w:r>
            <w:r w:rsidRPr="00666563">
              <w:rPr>
                <w:rFonts w:ascii="MB Lateefi" w:hAnsi="MB Lateefi" w:cs="MB Lateefi"/>
                <w:caps/>
                <w:smallCaps w:val="0"/>
                <w:sz w:val="18"/>
                <w:szCs w:val="18"/>
                <w:lang w:val="en-GB" w:bidi="sd-Arab-PK"/>
              </w:rPr>
              <w:t xml:space="preserve"> </w:t>
            </w:r>
          </w:p>
        </w:tc>
      </w:tr>
      <w:tr w:rsidR="00666563" w:rsidRPr="00666563" w14:paraId="26E43521" w14:textId="3F777515" w:rsidTr="00666563">
        <w:trPr>
          <w:cantSplit/>
          <w:trHeight w:hRule="exact" w:val="360"/>
          <w:jc w:val="center"/>
          <w:trPrChange w:id="135" w:author="Iqbal Ameerali" w:date="2020-10-08T13:10:00Z">
            <w:trPr>
              <w:cantSplit/>
              <w:trHeight w:hRule="exact" w:val="360"/>
              <w:jc w:val="center"/>
            </w:trPr>
          </w:trPrChange>
        </w:trPr>
        <w:tc>
          <w:tcPr>
            <w:tcW w:w="481" w:type="pct"/>
            <w:tcBorders>
              <w:left w:val="single" w:sz="12" w:space="0" w:color="auto"/>
            </w:tcBorders>
            <w:shd w:val="clear" w:color="auto" w:fill="auto"/>
            <w:vAlign w:val="center"/>
            <w:tcPrChange w:id="136" w:author="Iqbal Ameerali" w:date="2020-10-08T13:10:00Z">
              <w:tcPr>
                <w:tcW w:w="481" w:type="pct"/>
                <w:gridSpan w:val="2"/>
                <w:tcBorders>
                  <w:left w:val="single" w:sz="12" w:space="0" w:color="auto"/>
                </w:tcBorders>
                <w:shd w:val="clear" w:color="auto" w:fill="auto"/>
                <w:vAlign w:val="center"/>
              </w:tcPr>
            </w:tcPrChange>
          </w:tcPr>
          <w:p w14:paraId="69C8DAD2"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426" w:type="pct"/>
            <w:shd w:val="clear" w:color="auto" w:fill="auto"/>
            <w:vAlign w:val="center"/>
            <w:tcPrChange w:id="137" w:author="Iqbal Ameerali" w:date="2020-10-08T13:10:00Z">
              <w:tcPr>
                <w:tcW w:w="426" w:type="pct"/>
                <w:shd w:val="clear" w:color="auto" w:fill="auto"/>
                <w:vAlign w:val="center"/>
              </w:tcPr>
            </w:tcPrChange>
          </w:tcPr>
          <w:p w14:paraId="597F9C41"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371" w:type="pct"/>
            <w:vAlign w:val="center"/>
            <w:tcPrChange w:id="138" w:author="Iqbal Ameerali" w:date="2020-10-08T13:10:00Z">
              <w:tcPr>
                <w:tcW w:w="371" w:type="pct"/>
                <w:vAlign w:val="center"/>
              </w:tcPr>
            </w:tcPrChange>
          </w:tcPr>
          <w:p w14:paraId="0F9A4E05" w14:textId="77777777" w:rsidR="00666563" w:rsidRPr="00666563" w:rsidRDefault="00666563" w:rsidP="00666563">
            <w:pPr>
              <w:pStyle w:val="Responsecategs"/>
              <w:tabs>
                <w:tab w:val="clear" w:pos="3942"/>
                <w:tab w:val="right" w:leader="dot" w:pos="606"/>
              </w:tabs>
              <w:ind w:left="144" w:hanging="144"/>
              <w:contextualSpacing/>
              <w:jc w:val="center"/>
              <w:rPr>
                <w:rFonts w:asciiTheme="minorHAnsi" w:hAnsiTheme="minorHAnsi" w:cstheme="minorBidi"/>
                <w:sz w:val="18"/>
                <w:szCs w:val="18"/>
                <w:u w:val="single"/>
                <w:lang w:bidi="ur-PK"/>
              </w:rPr>
            </w:pPr>
            <w:r w:rsidRPr="00666563">
              <w:rPr>
                <w:rFonts w:asciiTheme="minorHAnsi" w:hAnsiTheme="minorHAnsi" w:cstheme="minorBidi"/>
                <w:sz w:val="18"/>
                <w:szCs w:val="18"/>
                <w:u w:val="single"/>
                <w:lang w:bidi="ur-PK"/>
              </w:rPr>
              <w:t xml:space="preserve">0 </w:t>
            </w:r>
            <w:r w:rsidRPr="00666563">
              <w:rPr>
                <w:rFonts w:asciiTheme="minorHAnsi" w:hAnsiTheme="minorHAnsi" w:cstheme="minorBidi"/>
                <w:sz w:val="18"/>
                <w:szCs w:val="18"/>
                <w:lang w:bidi="ur-PK"/>
              </w:rPr>
              <w:t xml:space="preserve">  </w:t>
            </w:r>
            <w:r w:rsidRPr="00666563">
              <w:rPr>
                <w:rFonts w:asciiTheme="minorHAnsi" w:hAnsiTheme="minorHAnsi" w:cstheme="minorBidi"/>
                <w:sz w:val="18"/>
                <w:szCs w:val="18"/>
                <w:u w:val="single"/>
                <w:lang w:bidi="ur-PK"/>
              </w:rPr>
              <w:t xml:space="preserve"> 1</w:t>
            </w:r>
          </w:p>
        </w:tc>
        <w:tc>
          <w:tcPr>
            <w:tcW w:w="275" w:type="pct"/>
            <w:gridSpan w:val="2"/>
            <w:tcBorders>
              <w:right w:val="single" w:sz="12" w:space="0" w:color="auto"/>
            </w:tcBorders>
            <w:vAlign w:val="center"/>
            <w:tcPrChange w:id="139" w:author="Iqbal Ameerali" w:date="2020-10-08T13:10:00Z">
              <w:tcPr>
                <w:tcW w:w="275" w:type="pct"/>
                <w:gridSpan w:val="2"/>
                <w:tcBorders>
                  <w:right w:val="single" w:sz="12" w:space="0" w:color="auto"/>
                </w:tcBorders>
                <w:vAlign w:val="center"/>
              </w:tcPr>
            </w:tcPrChange>
          </w:tcPr>
          <w:p w14:paraId="2DAFD894" w14:textId="77777777" w:rsidR="00666563" w:rsidRPr="00666563" w:rsidRDefault="00666563" w:rsidP="00666563">
            <w:pPr>
              <w:pStyle w:val="Responsecategs"/>
              <w:tabs>
                <w:tab w:val="clear" w:pos="3942"/>
                <w:tab w:val="right" w:leader="dot" w:pos="606"/>
              </w:tab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1     2    3</w:t>
            </w:r>
          </w:p>
        </w:tc>
        <w:tc>
          <w:tcPr>
            <w:tcW w:w="394" w:type="pct"/>
            <w:tcBorders>
              <w:right w:val="single" w:sz="12" w:space="0" w:color="auto"/>
            </w:tcBorders>
            <w:vAlign w:val="center"/>
            <w:tcPrChange w:id="140" w:author="Iqbal Ameerali" w:date="2020-10-08T13:10:00Z">
              <w:tcPr>
                <w:tcW w:w="394" w:type="pct"/>
                <w:tcBorders>
                  <w:right w:val="single" w:sz="12" w:space="0" w:color="auto"/>
                </w:tcBorders>
                <w:vAlign w:val="center"/>
              </w:tcPr>
            </w:tcPrChange>
          </w:tcPr>
          <w:p w14:paraId="32D3AF6A"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424" w:type="pct"/>
            <w:gridSpan w:val="2"/>
            <w:tcPrChange w:id="141" w:author="Iqbal Ameerali" w:date="2020-10-08T13:10:00Z">
              <w:tcPr>
                <w:tcW w:w="424" w:type="pct"/>
                <w:gridSpan w:val="3"/>
              </w:tcPr>
            </w:tcPrChange>
          </w:tcPr>
          <w:p w14:paraId="77E2CE6B"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247" w:type="pct"/>
            <w:tcBorders>
              <w:left w:val="single" w:sz="12" w:space="0" w:color="auto"/>
            </w:tcBorders>
            <w:shd w:val="clear" w:color="auto" w:fill="auto"/>
            <w:vAlign w:val="bottom"/>
            <w:tcPrChange w:id="142" w:author="Iqbal Ameerali" w:date="2020-10-08T13:10:00Z">
              <w:tcPr>
                <w:tcW w:w="247" w:type="pct"/>
                <w:tcBorders>
                  <w:left w:val="single" w:sz="12" w:space="0" w:color="auto"/>
                </w:tcBorders>
                <w:shd w:val="clear" w:color="auto" w:fill="auto"/>
                <w:vAlign w:val="bottom"/>
              </w:tcPr>
            </w:tcPrChange>
          </w:tcPr>
          <w:p w14:paraId="4E147989" w14:textId="074342D9"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__ /__ /_ _ _ _</w:t>
            </w:r>
          </w:p>
        </w:tc>
        <w:tc>
          <w:tcPr>
            <w:tcW w:w="473" w:type="pct"/>
            <w:gridSpan w:val="3"/>
            <w:shd w:val="clear" w:color="auto" w:fill="auto"/>
            <w:tcMar>
              <w:left w:w="58" w:type="dxa"/>
              <w:right w:w="58" w:type="dxa"/>
            </w:tcMar>
            <w:vAlign w:val="center"/>
            <w:tcPrChange w:id="143" w:author="Iqbal Ameerali" w:date="2020-10-08T13:10:00Z">
              <w:tcPr>
                <w:tcW w:w="473" w:type="pct"/>
                <w:gridSpan w:val="4"/>
                <w:shd w:val="clear" w:color="auto" w:fill="auto"/>
                <w:tcMar>
                  <w:left w:w="58" w:type="dxa"/>
                  <w:right w:w="58" w:type="dxa"/>
                </w:tcMar>
                <w:vAlign w:val="center"/>
              </w:tcPr>
            </w:tcPrChange>
          </w:tcPr>
          <w:p w14:paraId="02875976"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[__] [__]</w:t>
            </w:r>
          </w:p>
        </w:tc>
        <w:tc>
          <w:tcPr>
            <w:tcW w:w="319" w:type="pct"/>
            <w:vAlign w:val="center"/>
            <w:tcPrChange w:id="144" w:author="Iqbal Ameerali" w:date="2020-10-08T13:10:00Z">
              <w:tcPr>
                <w:tcW w:w="319" w:type="pct"/>
                <w:gridSpan w:val="2"/>
                <w:vAlign w:val="center"/>
              </w:tcPr>
            </w:tcPrChange>
          </w:tcPr>
          <w:p w14:paraId="45E07135"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 xml:space="preserve">1    </w:t>
            </w:r>
            <w:r w:rsidRPr="00666563">
              <w:rPr>
                <w:rFonts w:asciiTheme="minorHAnsi" w:hAnsiTheme="minorHAnsi" w:cstheme="minorBidi"/>
                <w:caps/>
                <w:smallCaps w:val="0"/>
                <w:sz w:val="18"/>
                <w:szCs w:val="18"/>
                <w:rtl/>
                <w:lang w:val="en-GB" w:bidi="ur-PK"/>
              </w:rPr>
              <w:t xml:space="preserve"> </w:t>
            </w:r>
            <w:r w:rsidRPr="00666563">
              <w:rPr>
                <w:rFonts w:asciiTheme="minorHAnsi" w:hAnsiTheme="minorHAnsi" w:cstheme="minorBidi"/>
                <w:caps/>
                <w:smallCaps w:val="0"/>
                <w:sz w:val="18"/>
                <w:szCs w:val="18"/>
                <w:lang w:val="en-GB" w:bidi="ur-PK"/>
              </w:rPr>
              <w:t xml:space="preserve"> 2</w:t>
            </w:r>
          </w:p>
        </w:tc>
        <w:tc>
          <w:tcPr>
            <w:tcW w:w="398" w:type="pct"/>
            <w:vAlign w:val="center"/>
            <w:tcPrChange w:id="145" w:author="Iqbal Ameerali" w:date="2020-10-08T13:10:00Z">
              <w:tcPr>
                <w:tcW w:w="398" w:type="pct"/>
                <w:gridSpan w:val="2"/>
                <w:vAlign w:val="center"/>
              </w:tcPr>
            </w:tcPrChange>
          </w:tcPr>
          <w:p w14:paraId="4E63CB5B"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287" w:type="pct"/>
            <w:shd w:val="clear" w:color="auto" w:fill="auto"/>
            <w:vAlign w:val="center"/>
            <w:tcPrChange w:id="146" w:author="Iqbal Ameerali" w:date="2020-10-08T13:10:00Z">
              <w:tcPr>
                <w:tcW w:w="287" w:type="pct"/>
                <w:gridSpan w:val="2"/>
                <w:shd w:val="clear" w:color="auto" w:fill="auto"/>
                <w:vAlign w:val="center"/>
              </w:tcPr>
            </w:tcPrChange>
          </w:tcPr>
          <w:p w14:paraId="657D3860"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33" w:type="pct"/>
            <w:vAlign w:val="center"/>
            <w:tcPrChange w:id="147" w:author="Iqbal Ameerali" w:date="2020-10-08T13:10:00Z">
              <w:tcPr>
                <w:tcW w:w="433" w:type="pct"/>
                <w:gridSpan w:val="2"/>
                <w:vAlign w:val="center"/>
              </w:tcPr>
            </w:tcPrChange>
          </w:tcPr>
          <w:p w14:paraId="33FA5D90"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72" w:type="pct"/>
            <w:vAlign w:val="center"/>
            <w:tcPrChange w:id="148" w:author="Iqbal Ameerali" w:date="2020-10-08T13:10:00Z">
              <w:tcPr>
                <w:tcW w:w="472" w:type="pct"/>
                <w:gridSpan w:val="2"/>
                <w:vAlign w:val="center"/>
              </w:tcPr>
            </w:tcPrChange>
          </w:tcPr>
          <w:p w14:paraId="64D38530" w14:textId="506D19E4"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 xml:space="preserve">1    </w:t>
            </w:r>
            <w:r w:rsidRPr="00666563">
              <w:rPr>
                <w:rFonts w:asciiTheme="minorHAnsi" w:hAnsiTheme="minorHAnsi" w:cstheme="minorBidi"/>
                <w:caps/>
                <w:smallCaps w:val="0"/>
                <w:sz w:val="18"/>
                <w:szCs w:val="18"/>
                <w:rtl/>
                <w:lang w:val="en-GB" w:bidi="ur-PK"/>
              </w:rPr>
              <w:t xml:space="preserve"> </w:t>
            </w:r>
            <w:r w:rsidRPr="00666563">
              <w:rPr>
                <w:rFonts w:asciiTheme="minorHAnsi" w:hAnsiTheme="minorHAnsi" w:cstheme="minorBidi"/>
                <w:caps/>
                <w:smallCaps w:val="0"/>
                <w:sz w:val="18"/>
                <w:szCs w:val="18"/>
                <w:lang w:val="en-GB" w:bidi="ur-PK"/>
              </w:rPr>
              <w:t xml:space="preserve"> 2</w:t>
            </w:r>
          </w:p>
        </w:tc>
      </w:tr>
      <w:tr w:rsidR="00666563" w:rsidRPr="00666563" w14:paraId="4C197312" w14:textId="21A9651F" w:rsidTr="00666563">
        <w:trPr>
          <w:cantSplit/>
          <w:trHeight w:hRule="exact" w:val="360"/>
          <w:jc w:val="center"/>
          <w:trPrChange w:id="149" w:author="Iqbal Ameerali" w:date="2020-10-08T13:10:00Z">
            <w:trPr>
              <w:cantSplit/>
              <w:trHeight w:hRule="exact" w:val="360"/>
              <w:jc w:val="center"/>
            </w:trPr>
          </w:trPrChange>
        </w:trPr>
        <w:tc>
          <w:tcPr>
            <w:tcW w:w="481" w:type="pct"/>
            <w:tcBorders>
              <w:left w:val="single" w:sz="12" w:space="0" w:color="auto"/>
            </w:tcBorders>
            <w:shd w:val="clear" w:color="auto" w:fill="auto"/>
            <w:vAlign w:val="center"/>
            <w:tcPrChange w:id="150" w:author="Iqbal Ameerali" w:date="2020-10-08T13:10:00Z">
              <w:tcPr>
                <w:tcW w:w="481" w:type="pct"/>
                <w:gridSpan w:val="2"/>
                <w:tcBorders>
                  <w:left w:val="single" w:sz="12" w:space="0" w:color="auto"/>
                </w:tcBorders>
                <w:shd w:val="clear" w:color="auto" w:fill="auto"/>
                <w:vAlign w:val="center"/>
              </w:tcPr>
            </w:tcPrChange>
          </w:tcPr>
          <w:p w14:paraId="1BD70856"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426" w:type="pct"/>
            <w:shd w:val="clear" w:color="auto" w:fill="auto"/>
            <w:vAlign w:val="center"/>
            <w:tcPrChange w:id="151" w:author="Iqbal Ameerali" w:date="2020-10-08T13:10:00Z">
              <w:tcPr>
                <w:tcW w:w="426" w:type="pct"/>
                <w:shd w:val="clear" w:color="auto" w:fill="auto"/>
                <w:vAlign w:val="center"/>
              </w:tcPr>
            </w:tcPrChange>
          </w:tcPr>
          <w:p w14:paraId="23677A73"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371" w:type="pct"/>
            <w:vAlign w:val="center"/>
            <w:tcPrChange w:id="152" w:author="Iqbal Ameerali" w:date="2020-10-08T13:10:00Z">
              <w:tcPr>
                <w:tcW w:w="371" w:type="pct"/>
                <w:vAlign w:val="center"/>
              </w:tcPr>
            </w:tcPrChange>
          </w:tcPr>
          <w:p w14:paraId="53D151E3"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__  __</w:t>
            </w:r>
          </w:p>
        </w:tc>
        <w:tc>
          <w:tcPr>
            <w:tcW w:w="275" w:type="pct"/>
            <w:gridSpan w:val="2"/>
            <w:tcBorders>
              <w:right w:val="single" w:sz="12" w:space="0" w:color="auto"/>
            </w:tcBorders>
            <w:vAlign w:val="center"/>
            <w:tcPrChange w:id="153" w:author="Iqbal Ameerali" w:date="2020-10-08T13:10:00Z">
              <w:tcPr>
                <w:tcW w:w="275" w:type="pct"/>
                <w:gridSpan w:val="2"/>
                <w:tcBorders>
                  <w:right w:val="single" w:sz="12" w:space="0" w:color="auto"/>
                </w:tcBorders>
                <w:vAlign w:val="center"/>
              </w:tcPr>
            </w:tcPrChange>
          </w:tcPr>
          <w:p w14:paraId="203F4F94"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1     2    3</w:t>
            </w:r>
          </w:p>
        </w:tc>
        <w:tc>
          <w:tcPr>
            <w:tcW w:w="394" w:type="pct"/>
            <w:tcBorders>
              <w:right w:val="single" w:sz="12" w:space="0" w:color="auto"/>
            </w:tcBorders>
            <w:vAlign w:val="center"/>
            <w:tcPrChange w:id="154" w:author="Iqbal Ameerali" w:date="2020-10-08T13:10:00Z">
              <w:tcPr>
                <w:tcW w:w="394" w:type="pct"/>
                <w:tcBorders>
                  <w:right w:val="single" w:sz="12" w:space="0" w:color="auto"/>
                </w:tcBorders>
                <w:vAlign w:val="center"/>
              </w:tcPr>
            </w:tcPrChange>
          </w:tcPr>
          <w:p w14:paraId="7A7AD3C2"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424" w:type="pct"/>
            <w:gridSpan w:val="2"/>
            <w:tcPrChange w:id="155" w:author="Iqbal Ameerali" w:date="2020-10-08T13:10:00Z">
              <w:tcPr>
                <w:tcW w:w="424" w:type="pct"/>
                <w:gridSpan w:val="3"/>
              </w:tcPr>
            </w:tcPrChange>
          </w:tcPr>
          <w:p w14:paraId="06E28742"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247" w:type="pct"/>
            <w:tcBorders>
              <w:left w:val="single" w:sz="12" w:space="0" w:color="auto"/>
            </w:tcBorders>
            <w:shd w:val="clear" w:color="auto" w:fill="auto"/>
            <w:vAlign w:val="bottom"/>
            <w:tcPrChange w:id="156" w:author="Iqbal Ameerali" w:date="2020-10-08T13:10:00Z">
              <w:tcPr>
                <w:tcW w:w="247" w:type="pct"/>
                <w:tcBorders>
                  <w:left w:val="single" w:sz="12" w:space="0" w:color="auto"/>
                </w:tcBorders>
                <w:shd w:val="clear" w:color="auto" w:fill="auto"/>
                <w:vAlign w:val="bottom"/>
              </w:tcPr>
            </w:tcPrChange>
          </w:tcPr>
          <w:p w14:paraId="37DC99A3" w14:textId="4BAF233D"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__ /__ /_ _ _ _</w:t>
            </w:r>
          </w:p>
        </w:tc>
        <w:tc>
          <w:tcPr>
            <w:tcW w:w="473" w:type="pct"/>
            <w:gridSpan w:val="3"/>
            <w:shd w:val="clear" w:color="auto" w:fill="auto"/>
            <w:tcMar>
              <w:left w:w="58" w:type="dxa"/>
              <w:right w:w="58" w:type="dxa"/>
            </w:tcMar>
            <w:tcPrChange w:id="157" w:author="Iqbal Ameerali" w:date="2020-10-08T13:10:00Z">
              <w:tcPr>
                <w:tcW w:w="473" w:type="pct"/>
                <w:gridSpan w:val="4"/>
                <w:shd w:val="clear" w:color="auto" w:fill="auto"/>
                <w:tcMar>
                  <w:left w:w="58" w:type="dxa"/>
                  <w:right w:w="58" w:type="dxa"/>
                </w:tcMar>
              </w:tcPr>
            </w:tcPrChange>
          </w:tcPr>
          <w:p w14:paraId="24FED6E3"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[__] [__]</w:t>
            </w:r>
          </w:p>
        </w:tc>
        <w:tc>
          <w:tcPr>
            <w:tcW w:w="319" w:type="pct"/>
            <w:tcPrChange w:id="158" w:author="Iqbal Ameerali" w:date="2020-10-08T13:10:00Z">
              <w:tcPr>
                <w:tcW w:w="319" w:type="pct"/>
                <w:gridSpan w:val="2"/>
              </w:tcPr>
            </w:tcPrChange>
          </w:tcPr>
          <w:p w14:paraId="45DD1F69"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 xml:space="preserve">1    </w:t>
            </w:r>
            <w:r w:rsidRPr="00666563">
              <w:rPr>
                <w:rFonts w:asciiTheme="minorHAnsi" w:hAnsiTheme="minorHAnsi" w:cstheme="minorBidi"/>
                <w:caps/>
                <w:smallCaps w:val="0"/>
                <w:sz w:val="18"/>
                <w:szCs w:val="18"/>
                <w:rtl/>
                <w:lang w:val="en-GB" w:bidi="ur-PK"/>
              </w:rPr>
              <w:t xml:space="preserve"> </w:t>
            </w:r>
            <w:r w:rsidRPr="00666563">
              <w:rPr>
                <w:rFonts w:asciiTheme="minorHAnsi" w:hAnsiTheme="minorHAnsi" w:cstheme="minorBidi"/>
                <w:caps/>
                <w:smallCaps w:val="0"/>
                <w:sz w:val="18"/>
                <w:szCs w:val="18"/>
                <w:lang w:val="en-GB" w:bidi="ur-PK"/>
              </w:rPr>
              <w:t xml:space="preserve"> 2</w:t>
            </w:r>
          </w:p>
        </w:tc>
        <w:tc>
          <w:tcPr>
            <w:tcW w:w="398" w:type="pct"/>
            <w:vAlign w:val="center"/>
            <w:tcPrChange w:id="159" w:author="Iqbal Ameerali" w:date="2020-10-08T13:10:00Z">
              <w:tcPr>
                <w:tcW w:w="398" w:type="pct"/>
                <w:gridSpan w:val="2"/>
                <w:vAlign w:val="center"/>
              </w:tcPr>
            </w:tcPrChange>
          </w:tcPr>
          <w:p w14:paraId="4F0AD9E2"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287" w:type="pct"/>
            <w:shd w:val="clear" w:color="auto" w:fill="auto"/>
            <w:tcPrChange w:id="160" w:author="Iqbal Ameerali" w:date="2020-10-08T13:10:00Z">
              <w:tcPr>
                <w:tcW w:w="287" w:type="pct"/>
                <w:gridSpan w:val="2"/>
                <w:shd w:val="clear" w:color="auto" w:fill="auto"/>
              </w:tcPr>
            </w:tcPrChange>
          </w:tcPr>
          <w:p w14:paraId="6E558BAA"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33" w:type="pct"/>
            <w:vAlign w:val="center"/>
            <w:tcPrChange w:id="161" w:author="Iqbal Ameerali" w:date="2020-10-08T13:10:00Z">
              <w:tcPr>
                <w:tcW w:w="433" w:type="pct"/>
                <w:gridSpan w:val="2"/>
                <w:vAlign w:val="center"/>
              </w:tcPr>
            </w:tcPrChange>
          </w:tcPr>
          <w:p w14:paraId="1289D0BC"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72" w:type="pct"/>
            <w:tcPrChange w:id="162" w:author="Iqbal Ameerali" w:date="2020-10-08T13:10:00Z">
              <w:tcPr>
                <w:tcW w:w="472" w:type="pct"/>
                <w:gridSpan w:val="2"/>
              </w:tcPr>
            </w:tcPrChange>
          </w:tcPr>
          <w:p w14:paraId="7A991233" w14:textId="048729C5"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 xml:space="preserve">1    </w:t>
            </w:r>
            <w:r w:rsidRPr="00666563">
              <w:rPr>
                <w:rFonts w:asciiTheme="minorHAnsi" w:hAnsiTheme="minorHAnsi" w:cstheme="minorBidi"/>
                <w:caps/>
                <w:smallCaps w:val="0"/>
                <w:sz w:val="18"/>
                <w:szCs w:val="18"/>
                <w:rtl/>
                <w:lang w:val="en-GB" w:bidi="ur-PK"/>
              </w:rPr>
              <w:t xml:space="preserve"> </w:t>
            </w:r>
            <w:r w:rsidRPr="00666563">
              <w:rPr>
                <w:rFonts w:asciiTheme="minorHAnsi" w:hAnsiTheme="minorHAnsi" w:cstheme="minorBidi"/>
                <w:caps/>
                <w:smallCaps w:val="0"/>
                <w:sz w:val="18"/>
                <w:szCs w:val="18"/>
                <w:lang w:val="en-GB" w:bidi="ur-PK"/>
              </w:rPr>
              <w:t xml:space="preserve"> 2</w:t>
            </w:r>
          </w:p>
        </w:tc>
      </w:tr>
    </w:tbl>
    <w:p w14:paraId="30A54E85" w14:textId="77777777" w:rsidR="00A764C3" w:rsidRPr="00A764C3" w:rsidRDefault="00A764C3" w:rsidP="00A764C3">
      <w:pPr>
        <w:spacing w:after="0"/>
        <w:rPr>
          <w:ins w:id="163" w:author="Shaikh Asif" w:date="2020-10-08T13:48:00Z"/>
          <w:sz w:val="6"/>
          <w:szCs w:val="6"/>
          <w:rPrChange w:id="164" w:author="Shaikh Asif" w:date="2020-10-08T13:48:00Z">
            <w:rPr>
              <w:ins w:id="165" w:author="Shaikh Asif" w:date="2020-10-08T13:48:00Z"/>
            </w:rPr>
          </w:rPrChange>
        </w:rPr>
        <w:pPrChange w:id="166" w:author="Shaikh Asif" w:date="2020-10-08T13:48:00Z">
          <w:pPr/>
        </w:pPrChange>
      </w:pPr>
    </w:p>
    <w:tbl>
      <w:tblPr>
        <w:tblStyle w:val="TableGrid"/>
        <w:tblW w:w="15205" w:type="dxa"/>
        <w:jc w:val="center"/>
        <w:tblLayout w:type="fixed"/>
        <w:tblLook w:val="04A0" w:firstRow="1" w:lastRow="0" w:firstColumn="1" w:lastColumn="0" w:noHBand="0" w:noVBand="1"/>
      </w:tblPr>
      <w:tblGrid>
        <w:gridCol w:w="15205"/>
      </w:tblGrid>
      <w:tr w:rsidR="008E49AA" w:rsidRPr="00775583" w14:paraId="79EF93C8" w14:textId="77777777" w:rsidTr="00B647CB">
        <w:trPr>
          <w:trHeight w:val="170"/>
          <w:jc w:val="center"/>
        </w:trPr>
        <w:tc>
          <w:tcPr>
            <w:tcW w:w="15205" w:type="dxa"/>
            <w:shd w:val="clear" w:color="auto" w:fill="F2F2F2" w:themeFill="background1" w:themeFillShade="F2"/>
          </w:tcPr>
          <w:p w14:paraId="2F30B07E" w14:textId="4343935E" w:rsidR="008E49AA" w:rsidRPr="00775583" w:rsidRDefault="008E49AA" w:rsidP="00C02160">
            <w:pPr>
              <w:pStyle w:val="NoSpacing"/>
              <w:bidi/>
              <w:rPr>
                <w:rFonts w:ascii="MB Lateefi" w:hAnsi="MB Lateefi" w:cs="MB Lateefi"/>
                <w:b/>
                <w:bCs/>
                <w:iCs/>
                <w:sz w:val="20"/>
                <w:szCs w:val="20"/>
              </w:rPr>
            </w:pPr>
            <w:r w:rsidRPr="00666563">
              <w:rPr>
                <w:rFonts w:ascii="MB Lateefi" w:hAnsi="MB Lateefi" w:cs="MB Lateefi"/>
                <w:b/>
                <w:bCs/>
                <w:sz w:val="20"/>
                <w:szCs w:val="20"/>
                <w:rtl/>
                <w:lang w:bidi="sd-Arab-PK"/>
              </w:rPr>
              <w:t xml:space="preserve">ڪوڊ براءِ سيڪشن </w:t>
            </w:r>
            <w:r w:rsidR="007312E0" w:rsidRPr="0001555D">
              <w:rPr>
                <w:rFonts w:ascii="MB Lateefi" w:hAnsi="MB Lateefi" w:cs="MB Lateefi" w:hint="cs"/>
                <w:b/>
                <w:bCs/>
                <w:sz w:val="20"/>
                <w:szCs w:val="20"/>
                <w:rtl/>
                <w:lang w:bidi="sd-Arab-PK"/>
              </w:rPr>
              <w:t>ڊي</w:t>
            </w:r>
            <w:r w:rsidRPr="00775583">
              <w:rPr>
                <w:rFonts w:ascii="MB Lateefi" w:hAnsi="MB Lateefi" w:cs="MB Lateefi"/>
                <w:b/>
                <w:bCs/>
                <w:sz w:val="20"/>
                <w:szCs w:val="20"/>
                <w:rtl/>
                <w:lang w:bidi="sd-Arab-PK"/>
              </w:rPr>
              <w:t xml:space="preserve"> ؛</w:t>
            </w:r>
            <w:r w:rsidRPr="00775583">
              <w:rPr>
                <w:rFonts w:ascii="MB Lateefi" w:hAnsi="MB Lateefi" w:cs="MB Lateefi"/>
                <w:b/>
                <w:bCs/>
                <w:sz w:val="20"/>
                <w:szCs w:val="20"/>
                <w:rtl/>
              </w:rPr>
              <w:t xml:space="preserve">   </w:t>
            </w:r>
          </w:p>
        </w:tc>
      </w:tr>
      <w:tr w:rsidR="008E49AA" w:rsidRPr="00775583" w14:paraId="2460AAEA" w14:textId="77777777" w:rsidTr="00DC65E9">
        <w:trPr>
          <w:trHeight w:val="422"/>
          <w:jc w:val="center"/>
        </w:trPr>
        <w:tc>
          <w:tcPr>
            <w:tcW w:w="15205" w:type="dxa"/>
            <w:shd w:val="clear" w:color="auto" w:fill="auto"/>
          </w:tcPr>
          <w:p w14:paraId="770560D4" w14:textId="3A32A67D" w:rsidR="008E49AA" w:rsidRPr="00775583" w:rsidRDefault="00D0480F" w:rsidP="00C02160">
            <w:pPr>
              <w:pStyle w:val="NoSpacing"/>
              <w:bidi/>
              <w:rPr>
                <w:rFonts w:ascii="MB Lateefi" w:hAnsi="MB Lateefi" w:cs="MB Lateefi"/>
                <w:sz w:val="20"/>
                <w:szCs w:val="20"/>
                <w:lang w:bidi="sd-Arab-PK"/>
              </w:rPr>
            </w:pPr>
            <w:r w:rsidRPr="00775583">
              <w:rPr>
                <w:rFonts w:cstheme="minorHAnsi"/>
                <w:b/>
                <w:bCs/>
                <w:iCs/>
                <w:sz w:val="20"/>
                <w:szCs w:val="20"/>
                <w:lang w:bidi="sd-Arab-PK"/>
              </w:rPr>
              <w:t>D3</w:t>
            </w:r>
            <w:r w:rsidR="00580309" w:rsidRPr="00775583">
              <w:rPr>
                <w:rFonts w:ascii="MB Lateefi" w:hAnsi="MB Lateefi" w:cs="MB Lateefi"/>
                <w:iCs/>
                <w:sz w:val="20"/>
                <w:szCs w:val="20"/>
                <w:rtl/>
                <w:lang w:bidi="sd-Arab-PK"/>
              </w:rPr>
              <w:t xml:space="preserve">؛ </w:t>
            </w:r>
            <w:r w:rsidR="00580309" w:rsidRPr="00775583">
              <w:rPr>
                <w:rFonts w:ascii="MB Lateefi" w:hAnsi="MB Lateefi" w:cs="MB Lateefi"/>
                <w:b/>
                <w:bCs/>
                <w:sz w:val="20"/>
                <w:szCs w:val="20"/>
                <w:rtl/>
                <w:lang w:bidi="sd-Arab-PK"/>
              </w:rPr>
              <w:t>گھر جي سربراھ سان رشتو</w:t>
            </w:r>
            <w:r w:rsidR="00580309" w:rsidRPr="00775583">
              <w:rPr>
                <w:rFonts w:ascii="MB Lateefi" w:hAnsi="MB Lateefi" w:cs="MB Lateefi"/>
                <w:sz w:val="20"/>
                <w:szCs w:val="20"/>
                <w:rtl/>
                <w:lang w:bidi="sd-Arab-PK"/>
              </w:rPr>
              <w:t>؛ 1. گھر جو سربراھ، 2. م</w:t>
            </w:r>
            <w:r w:rsidR="00580309" w:rsidRPr="00775583">
              <w:rPr>
                <w:rFonts w:ascii="MB Lateefi" w:hAnsi="MB Lateefi" w:cs="MB Lateefi" w:hint="cs"/>
                <w:sz w:val="20"/>
                <w:szCs w:val="20"/>
                <w:rtl/>
                <w:lang w:bidi="sd-Arab-PK"/>
              </w:rPr>
              <w:t>ڙ</w:t>
            </w:r>
            <w:r w:rsidR="00580309" w:rsidRPr="00775583">
              <w:rPr>
                <w:rFonts w:ascii="MB Lateefi" w:hAnsi="MB Lateefi" w:cs="MB Lateefi" w:hint="eastAsia"/>
                <w:sz w:val="20"/>
                <w:szCs w:val="20"/>
                <w:rtl/>
                <w:lang w:bidi="sd-Arab-PK"/>
              </w:rPr>
              <w:t>س،</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زال،</w:t>
            </w:r>
            <w:r w:rsidR="00580309" w:rsidRPr="00775583">
              <w:rPr>
                <w:rFonts w:ascii="MB Lateefi" w:hAnsi="MB Lateefi" w:cs="MB Lateefi"/>
                <w:sz w:val="20"/>
                <w:szCs w:val="20"/>
                <w:rtl/>
                <w:lang w:bidi="sd-Arab-PK"/>
              </w:rPr>
              <w:t xml:space="preserve"> 3. </w:t>
            </w:r>
            <w:r w:rsidR="00580309" w:rsidRPr="00775583">
              <w:rPr>
                <w:rFonts w:ascii="MB Lateefi" w:hAnsi="MB Lateefi" w:cs="MB Lateefi" w:hint="eastAsia"/>
                <w:sz w:val="20"/>
                <w:szCs w:val="20"/>
                <w:rtl/>
                <w:lang w:bidi="sd-Arab-PK"/>
              </w:rPr>
              <w:t>پ</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ڌ</w:t>
            </w:r>
            <w:r w:rsidR="00580309" w:rsidRPr="00775583">
              <w:rPr>
                <w:rFonts w:ascii="MB Lateefi" w:hAnsi="MB Lateefi" w:cs="MB Lateefi" w:hint="eastAsia"/>
                <w:sz w:val="20"/>
                <w:szCs w:val="20"/>
                <w:rtl/>
                <w:lang w:bidi="sd-Arab-PK"/>
              </w:rPr>
              <w:t>يءُ،</w:t>
            </w:r>
            <w:r w:rsidR="00580309" w:rsidRPr="00775583">
              <w:rPr>
                <w:rFonts w:ascii="MB Lateefi" w:hAnsi="MB Lateefi" w:cs="MB Lateefi"/>
                <w:sz w:val="20"/>
                <w:szCs w:val="20"/>
                <w:rtl/>
                <w:lang w:bidi="sd-Arab-PK"/>
              </w:rPr>
              <w:t xml:space="preserve"> 4. </w:t>
            </w:r>
            <w:r w:rsidR="00580309" w:rsidRPr="00775583">
              <w:rPr>
                <w:rFonts w:ascii="MB Lateefi" w:hAnsi="MB Lateefi" w:cs="MB Lateefi" w:hint="eastAsia"/>
                <w:sz w:val="20"/>
                <w:szCs w:val="20"/>
                <w:rtl/>
                <w:lang w:bidi="sd-Arab-PK"/>
              </w:rPr>
              <w:t>ننھ</w:t>
            </w:r>
            <w:r w:rsidR="00580309" w:rsidRPr="00775583">
              <w:rPr>
                <w:rFonts w:ascii="MB Lateefi" w:hAnsi="MB Lateefi" w:cs="MB Lateefi"/>
                <w:sz w:val="20"/>
                <w:szCs w:val="20"/>
                <w:rtl/>
                <w:lang w:bidi="sd-Arab-PK"/>
              </w:rPr>
              <w:t>ن، نيا</w:t>
            </w:r>
            <w:r w:rsidR="00580309" w:rsidRPr="00775583">
              <w:rPr>
                <w:rFonts w:ascii="MB Lateefi" w:hAnsi="MB Lateefi" w:cs="MB Lateefi" w:hint="cs"/>
                <w:sz w:val="20"/>
                <w:szCs w:val="20"/>
                <w:rtl/>
                <w:lang w:bidi="sd-Arab-PK"/>
              </w:rPr>
              <w:t>ڻ</w:t>
            </w:r>
            <w:r w:rsidR="00580309" w:rsidRPr="00775583">
              <w:rPr>
                <w:rFonts w:ascii="MB Lateefi" w:hAnsi="MB Lateefi" w:cs="MB Lateefi" w:hint="eastAsia"/>
                <w:sz w:val="20"/>
                <w:szCs w:val="20"/>
                <w:rtl/>
                <w:lang w:bidi="sd-Arab-PK"/>
              </w:rPr>
              <w:t>و،</w:t>
            </w:r>
            <w:r w:rsidR="00580309" w:rsidRPr="00775583">
              <w:rPr>
                <w:rFonts w:ascii="MB Lateefi" w:hAnsi="MB Lateefi" w:cs="MB Lateefi"/>
                <w:sz w:val="20"/>
                <w:szCs w:val="20"/>
                <w:rtl/>
                <w:lang w:bidi="sd-Arab-PK"/>
              </w:rPr>
              <w:t xml:space="preserve"> 5. </w:t>
            </w:r>
            <w:r w:rsidR="00580309" w:rsidRPr="00775583">
              <w:rPr>
                <w:rFonts w:ascii="MB Lateefi" w:hAnsi="MB Lateefi" w:cs="MB Lateefi" w:hint="eastAsia"/>
                <w:sz w:val="20"/>
                <w:szCs w:val="20"/>
                <w:rtl/>
                <w:lang w:bidi="sd-Arab-PK"/>
              </w:rPr>
              <w:t>پو</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پو</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وھ</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وھ</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ي،</w:t>
            </w:r>
            <w:r w:rsidR="00580309" w:rsidRPr="00775583">
              <w:rPr>
                <w:rFonts w:ascii="MB Lateefi" w:hAnsi="MB Lateefi" w:cs="MB Lateefi"/>
                <w:sz w:val="20"/>
                <w:szCs w:val="20"/>
                <w:rtl/>
                <w:lang w:bidi="sd-Arab-PK"/>
              </w:rPr>
              <w:t xml:space="preserve"> 6. </w:t>
            </w:r>
            <w:r w:rsidR="00580309" w:rsidRPr="00775583">
              <w:rPr>
                <w:rFonts w:ascii="MB Lateefi" w:hAnsi="MB Lateefi" w:cs="MB Lateefi" w:hint="eastAsia"/>
                <w:sz w:val="20"/>
                <w:szCs w:val="20"/>
                <w:rtl/>
                <w:lang w:bidi="sd-Arab-PK"/>
              </w:rPr>
              <w:t>والدين،</w:t>
            </w:r>
            <w:r w:rsidR="00580309" w:rsidRPr="00775583">
              <w:rPr>
                <w:rFonts w:ascii="MB Lateefi" w:hAnsi="MB Lateefi" w:cs="MB Lateefi"/>
                <w:sz w:val="20"/>
                <w:szCs w:val="20"/>
                <w:rtl/>
                <w:lang w:bidi="sd-Arab-PK"/>
              </w:rPr>
              <w:t xml:space="preserve"> 7. </w:t>
            </w:r>
            <w:r w:rsidR="00580309" w:rsidRPr="00775583">
              <w:rPr>
                <w:rFonts w:ascii="MB Lateefi" w:hAnsi="MB Lateefi" w:cs="MB Lateefi" w:hint="eastAsia"/>
                <w:sz w:val="20"/>
                <w:szCs w:val="20"/>
                <w:rtl/>
                <w:lang w:bidi="sd-Arab-PK"/>
              </w:rPr>
              <w:t>سس،</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سھرو،</w:t>
            </w:r>
            <w:r w:rsidR="00580309" w:rsidRPr="00775583">
              <w:rPr>
                <w:rFonts w:ascii="MB Lateefi" w:hAnsi="MB Lateefi" w:cs="MB Lateefi"/>
                <w:sz w:val="20"/>
                <w:szCs w:val="20"/>
                <w:rtl/>
                <w:lang w:bidi="sd-Arab-PK"/>
              </w:rPr>
              <w:t xml:space="preserve"> 8.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اءُ،</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ي</w:t>
            </w:r>
            <w:r w:rsidR="00580309" w:rsidRPr="00775583">
              <w:rPr>
                <w:rFonts w:ascii="MB Lateefi" w:hAnsi="MB Lateefi" w:cs="MB Lateefi" w:hint="cs"/>
                <w:sz w:val="20"/>
                <w:szCs w:val="20"/>
                <w:rtl/>
                <w:lang w:bidi="sd-Arab-PK"/>
              </w:rPr>
              <w:t>ڻ</w:t>
            </w:r>
            <w:r w:rsidR="00580309" w:rsidRPr="00775583">
              <w:rPr>
                <w:rFonts w:ascii="MB Lateefi" w:hAnsi="MB Lateefi" w:cs="MB Lateefi" w:hint="eastAsia"/>
                <w:sz w:val="20"/>
                <w:szCs w:val="20"/>
                <w:rtl/>
                <w:lang w:bidi="sd-Arab-PK"/>
              </w:rPr>
              <w:t>،</w:t>
            </w:r>
            <w:r w:rsidR="00580309" w:rsidRPr="00775583">
              <w:rPr>
                <w:rFonts w:ascii="MB Lateefi" w:hAnsi="MB Lateefi" w:cs="MB Lateefi"/>
                <w:sz w:val="20"/>
                <w:szCs w:val="20"/>
                <w:rtl/>
                <w:lang w:bidi="sd-Arab-PK"/>
              </w:rPr>
              <w:t xml:space="preserve"> 9. </w:t>
            </w:r>
            <w:r w:rsidR="00580309" w:rsidRPr="00775583">
              <w:rPr>
                <w:rFonts w:ascii="MB Lateefi" w:hAnsi="MB Lateefi" w:cs="MB Lateefi" w:hint="eastAsia"/>
                <w:sz w:val="20"/>
                <w:szCs w:val="20"/>
                <w:rtl/>
                <w:lang w:bidi="sd-Arab-PK"/>
              </w:rPr>
              <w:t>سالو،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سالي،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ي</w:t>
            </w:r>
            <w:r w:rsidR="00580309" w:rsidRPr="00775583">
              <w:rPr>
                <w:rFonts w:ascii="MB Lateefi" w:hAnsi="MB Lateefi" w:cs="MB Lateefi" w:hint="cs"/>
                <w:sz w:val="20"/>
                <w:szCs w:val="20"/>
                <w:rtl/>
                <w:lang w:bidi="sd-Arab-PK"/>
              </w:rPr>
              <w:t>ڻ</w:t>
            </w:r>
            <w:r w:rsidR="00580309" w:rsidRPr="00775583">
              <w:rPr>
                <w:rFonts w:ascii="MB Lateefi" w:hAnsi="MB Lateefi" w:cs="MB Lateefi" w:hint="eastAsia"/>
                <w:sz w:val="20"/>
                <w:szCs w:val="20"/>
                <w:rtl/>
                <w:lang w:bidi="sd-Arab-PK"/>
              </w:rPr>
              <w:t>ويو،</w:t>
            </w:r>
            <w:r w:rsidR="00580309" w:rsidRPr="00775583">
              <w:rPr>
                <w:rFonts w:ascii="MB Lateefi" w:hAnsi="MB Lateefi" w:cs="MB Lateefi"/>
                <w:sz w:val="20"/>
                <w:szCs w:val="20"/>
                <w:rtl/>
                <w:lang w:bidi="sd-Arab-PK"/>
              </w:rPr>
              <w:t xml:space="preserve"> 10.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ائ</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يو،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ائ</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ا</w:t>
            </w:r>
            <w:r w:rsidR="00580309" w:rsidRPr="00775583">
              <w:rPr>
                <w:rFonts w:ascii="MB Lateefi" w:hAnsi="MB Lateefi" w:cs="MB Lateefi" w:hint="cs"/>
                <w:sz w:val="20"/>
                <w:szCs w:val="20"/>
                <w:rtl/>
                <w:lang w:bidi="sd-Arab-PK"/>
              </w:rPr>
              <w:t>ڻ</w:t>
            </w:r>
            <w:r w:rsidR="00580309" w:rsidRPr="00775583">
              <w:rPr>
                <w:rFonts w:ascii="MB Lateefi" w:hAnsi="MB Lateefi" w:cs="MB Lateefi" w:hint="eastAsia"/>
                <w:sz w:val="20"/>
                <w:szCs w:val="20"/>
                <w:rtl/>
                <w:lang w:bidi="sd-Arab-PK"/>
              </w:rPr>
              <w:t>يجو،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ا</w:t>
            </w:r>
            <w:r w:rsidR="00580309" w:rsidRPr="00775583">
              <w:rPr>
                <w:rFonts w:ascii="MB Lateefi" w:hAnsi="MB Lateefi" w:cs="MB Lateefi" w:hint="cs"/>
                <w:sz w:val="20"/>
                <w:szCs w:val="20"/>
                <w:rtl/>
                <w:lang w:bidi="sd-Arab-PK"/>
              </w:rPr>
              <w:t>ڻ</w:t>
            </w:r>
            <w:r w:rsidR="00580309" w:rsidRPr="00775583">
              <w:rPr>
                <w:rFonts w:ascii="MB Lateefi" w:hAnsi="MB Lateefi" w:cs="MB Lateefi" w:hint="eastAsia"/>
                <w:sz w:val="20"/>
                <w:szCs w:val="20"/>
                <w:rtl/>
                <w:lang w:bidi="sd-Arab-PK"/>
              </w:rPr>
              <w:t>يجي،</w:t>
            </w:r>
            <w:r w:rsidR="00580309" w:rsidRPr="00775583">
              <w:rPr>
                <w:rFonts w:ascii="MB Lateefi" w:hAnsi="MB Lateefi" w:cs="MB Lateefi"/>
                <w:sz w:val="20"/>
                <w:szCs w:val="20"/>
                <w:rtl/>
                <w:lang w:bidi="sd-Arab-PK"/>
              </w:rPr>
              <w:t xml:space="preserve"> 11. </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ا</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ا</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نانو،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ناني،</w:t>
            </w:r>
            <w:r w:rsidR="00580309" w:rsidRPr="00775583">
              <w:rPr>
                <w:rFonts w:ascii="MB Lateefi" w:hAnsi="MB Lateefi" w:cs="MB Lateefi"/>
                <w:sz w:val="20"/>
                <w:szCs w:val="20"/>
                <w:rtl/>
                <w:lang w:bidi="sd-Arab-PK"/>
              </w:rPr>
              <w:t xml:space="preserve"> 12. </w:t>
            </w:r>
            <w:r w:rsidR="00580309" w:rsidRPr="00775583">
              <w:rPr>
                <w:rFonts w:ascii="MB Lateefi" w:hAnsi="MB Lateefi" w:cs="MB Lateefi" w:hint="eastAsia"/>
                <w:sz w:val="20"/>
                <w:szCs w:val="20"/>
                <w:rtl/>
                <w:lang w:bidi="sd-Arab-PK"/>
              </w:rPr>
              <w:t>چاچو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چاچي،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مامو،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مامي،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ڦڦڙ</w:t>
            </w:r>
            <w:r w:rsidR="00580309" w:rsidRPr="00775583">
              <w:rPr>
                <w:rFonts w:ascii="MB Lateefi" w:hAnsi="MB Lateefi" w:cs="MB Lateefi" w:hint="eastAsia"/>
                <w:sz w:val="20"/>
                <w:szCs w:val="20"/>
                <w:rtl/>
                <w:lang w:bidi="sd-Arab-PK"/>
              </w:rPr>
              <w:t>،</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ڦڦ</w:t>
            </w:r>
            <w:r w:rsidR="00580309" w:rsidRPr="00775583">
              <w:rPr>
                <w:rFonts w:ascii="MB Lateefi" w:hAnsi="MB Lateefi" w:cs="MB Lateefi" w:hint="eastAsia"/>
                <w:sz w:val="20"/>
                <w:szCs w:val="20"/>
                <w:rtl/>
                <w:lang w:bidi="sd-Arab-PK"/>
              </w:rPr>
              <w:t>ي،</w:t>
            </w:r>
            <w:r w:rsidR="00580309" w:rsidRPr="00775583">
              <w:rPr>
                <w:rFonts w:ascii="MB Lateefi" w:hAnsi="MB Lateefi" w:cs="MB Lateefi"/>
                <w:sz w:val="20"/>
                <w:szCs w:val="20"/>
                <w:rtl/>
                <w:lang w:bidi="sd-Arab-PK"/>
              </w:rPr>
              <w:t xml:space="preserve"> 13. </w:t>
            </w:r>
            <w:r w:rsidR="00580309" w:rsidRPr="00775583">
              <w:rPr>
                <w:rFonts w:ascii="MB Lateefi" w:hAnsi="MB Lateefi" w:cs="MB Lateefi" w:hint="eastAsia"/>
                <w:sz w:val="20"/>
                <w:szCs w:val="20"/>
                <w:rtl/>
                <w:lang w:bidi="sd-Arab-PK"/>
              </w:rPr>
              <w:t>ما</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يلو،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نپا</w:t>
            </w:r>
            <w:r w:rsidR="00580309" w:rsidRPr="00775583">
              <w:rPr>
                <w:rFonts w:ascii="MB Lateefi" w:hAnsi="MB Lateefi" w:cs="MB Lateefi" w:hint="cs"/>
                <w:sz w:val="20"/>
                <w:szCs w:val="20"/>
                <w:rtl/>
                <w:lang w:bidi="sd-Arab-PK"/>
              </w:rPr>
              <w:t>ڄ</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ٻ</w:t>
            </w:r>
            <w:r w:rsidR="00580309" w:rsidRPr="00775583">
              <w:rPr>
                <w:rFonts w:ascii="MB Lateefi" w:hAnsi="MB Lateefi" w:cs="MB Lateefi" w:hint="eastAsia"/>
                <w:sz w:val="20"/>
                <w:szCs w:val="20"/>
                <w:rtl/>
                <w:lang w:bidi="sd-Arab-PK"/>
              </w:rPr>
              <w:t>ار،</w:t>
            </w:r>
            <w:r w:rsidR="00580309" w:rsidRPr="00775583">
              <w:rPr>
                <w:rFonts w:ascii="MB Lateefi" w:hAnsi="MB Lateefi" w:cs="MB Lateefi"/>
                <w:sz w:val="20"/>
                <w:szCs w:val="20"/>
                <w:rtl/>
                <w:lang w:bidi="sd-Arab-PK"/>
              </w:rPr>
              <w:t xml:space="preserve"> 14. </w:t>
            </w:r>
            <w:r w:rsidR="00580309" w:rsidRPr="00775583">
              <w:rPr>
                <w:rFonts w:ascii="MB Lateefi" w:hAnsi="MB Lateefi" w:cs="MB Lateefi" w:hint="eastAsia"/>
                <w:sz w:val="20"/>
                <w:szCs w:val="20"/>
                <w:rtl/>
                <w:lang w:bidi="sd-Arab-PK"/>
              </w:rPr>
              <w:t>گھريلو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ملازم،</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گ</w:t>
            </w:r>
            <w:r w:rsidR="00580309" w:rsidRPr="00775583">
              <w:rPr>
                <w:rFonts w:ascii="MB Lateefi" w:hAnsi="MB Lateefi" w:cs="MB Lateefi" w:hint="cs"/>
                <w:sz w:val="20"/>
                <w:szCs w:val="20"/>
                <w:rtl/>
                <w:lang w:bidi="sd-Arab-PK"/>
              </w:rPr>
              <w:t>ڏ</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رھند</w:t>
            </w:r>
            <w:r w:rsidR="00580309" w:rsidRPr="00775583">
              <w:rPr>
                <w:rFonts w:ascii="MB Lateefi" w:hAnsi="MB Lateefi" w:cs="MB Lateefi" w:hint="cs"/>
                <w:sz w:val="20"/>
                <w:szCs w:val="20"/>
                <w:rtl/>
                <w:lang w:bidi="sd-Arab-PK"/>
              </w:rPr>
              <w:t>ڙ</w:t>
            </w:r>
            <w:r w:rsidR="00580309" w:rsidRPr="00775583">
              <w:rPr>
                <w:rFonts w:ascii="MB Lateefi" w:hAnsi="MB Lateefi" w:cs="MB Lateefi" w:hint="eastAsia"/>
                <w:sz w:val="20"/>
                <w:szCs w:val="20"/>
                <w:rtl/>
                <w:lang w:bidi="sd-Arab-PK"/>
              </w:rPr>
              <w:t>نو</w:t>
            </w:r>
            <w:r w:rsidR="00580309" w:rsidRPr="00775583">
              <w:rPr>
                <w:rFonts w:ascii="MB Lateefi" w:hAnsi="MB Lateefi" w:cs="MB Lateefi" w:hint="cs"/>
                <w:sz w:val="20"/>
                <w:szCs w:val="20"/>
                <w:rtl/>
                <w:lang w:bidi="sd-Arab-PK"/>
              </w:rPr>
              <w:t>ڪ</w:t>
            </w:r>
            <w:r w:rsidR="00580309" w:rsidRPr="00775583">
              <w:rPr>
                <w:rFonts w:ascii="MB Lateefi" w:hAnsi="MB Lateefi" w:cs="MB Lateefi" w:hint="eastAsia"/>
                <w:sz w:val="20"/>
                <w:szCs w:val="20"/>
                <w:rtl/>
                <w:lang w:bidi="sd-Arab-PK"/>
              </w:rPr>
              <w:t>ر،</w:t>
            </w:r>
            <w:r w:rsidR="00580309" w:rsidRPr="00775583">
              <w:rPr>
                <w:rFonts w:ascii="MB Lateefi" w:hAnsi="MB Lateefi" w:cs="MB Lateefi"/>
                <w:sz w:val="20"/>
                <w:szCs w:val="20"/>
                <w:rtl/>
                <w:lang w:bidi="sd-Arab-PK"/>
              </w:rPr>
              <w:t xml:space="preserve"> 15. </w:t>
            </w:r>
            <w:r w:rsidR="00580309" w:rsidRPr="00775583">
              <w:rPr>
                <w:rFonts w:ascii="MB Lateefi" w:hAnsi="MB Lateefi" w:cs="MB Lateefi" w:hint="cs"/>
                <w:sz w:val="20"/>
                <w:szCs w:val="20"/>
                <w:rtl/>
                <w:lang w:bidi="sd-Arab-PK"/>
              </w:rPr>
              <w:t>ٻ</w:t>
            </w:r>
            <w:r w:rsidR="00580309" w:rsidRPr="00775583">
              <w:rPr>
                <w:rFonts w:ascii="MB Lateefi" w:hAnsi="MB Lateefi" w:cs="MB Lateefi" w:hint="eastAsia"/>
                <w:sz w:val="20"/>
                <w:szCs w:val="20"/>
                <w:rtl/>
                <w:lang w:bidi="sd-Arab-PK"/>
              </w:rPr>
              <w:t>يو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ڪ</w:t>
            </w:r>
            <w:r w:rsidR="00580309" w:rsidRPr="00775583">
              <w:rPr>
                <w:rFonts w:ascii="MB Lateefi" w:hAnsi="MB Lateefi" w:cs="MB Lateefi" w:hint="eastAsia"/>
                <w:sz w:val="20"/>
                <w:szCs w:val="20"/>
                <w:rtl/>
                <w:lang w:bidi="sd-Arab-PK"/>
              </w:rPr>
              <w:t>جھ</w:t>
            </w:r>
          </w:p>
        </w:tc>
      </w:tr>
      <w:tr w:rsidR="008E49AA" w:rsidRPr="00775583" w14:paraId="5962ED67" w14:textId="77777777" w:rsidTr="00DC65E9">
        <w:trPr>
          <w:trHeight w:val="233"/>
          <w:jc w:val="center"/>
        </w:trPr>
        <w:tc>
          <w:tcPr>
            <w:tcW w:w="15205" w:type="dxa"/>
            <w:shd w:val="clear" w:color="auto" w:fill="auto"/>
          </w:tcPr>
          <w:p w14:paraId="2B899D43" w14:textId="542447AD" w:rsidR="008E49AA" w:rsidRPr="00775583" w:rsidRDefault="00101F24" w:rsidP="00C02160">
            <w:pPr>
              <w:pStyle w:val="NoSpacing"/>
              <w:bidi/>
              <w:rPr>
                <w:rFonts w:ascii="MB Lateefi" w:hAnsi="MB Lateefi" w:cs="MB Lateefi"/>
                <w:iCs/>
                <w:sz w:val="20"/>
                <w:szCs w:val="20"/>
              </w:rPr>
            </w:pPr>
            <w:r w:rsidRPr="00775583">
              <w:rPr>
                <w:rFonts w:cstheme="minorHAnsi"/>
                <w:b/>
                <w:bCs/>
                <w:iCs/>
                <w:sz w:val="20"/>
                <w:szCs w:val="20"/>
              </w:rPr>
              <w:t>D4</w:t>
            </w:r>
            <w:r w:rsidR="008E49AA" w:rsidRPr="00775583">
              <w:rPr>
                <w:rFonts w:ascii="MB Lateefi" w:hAnsi="MB Lateefi" w:cs="MB Lateefi"/>
                <w:iCs/>
                <w:sz w:val="20"/>
                <w:szCs w:val="20"/>
                <w:rtl/>
                <w:lang w:bidi="sd-Arab-PK"/>
              </w:rPr>
              <w:t xml:space="preserve"> ؛ </w:t>
            </w:r>
            <w:r w:rsidR="008E49AA" w:rsidRPr="00775583">
              <w:rPr>
                <w:rFonts w:ascii="MB Lateefi" w:hAnsi="MB Lateefi" w:cs="MB Lateefi"/>
                <w:sz w:val="20"/>
                <w:szCs w:val="20"/>
                <w:rtl/>
                <w:lang w:bidi="sd-Arab-PK"/>
              </w:rPr>
              <w:t xml:space="preserve">جنس ؛ 1. مرد، 2. عورت، 3. </w:t>
            </w:r>
            <w:r w:rsidR="008E49AA" w:rsidRPr="00775583">
              <w:rPr>
                <w:rFonts w:ascii="MB Lateefi" w:hAnsi="MB Lateefi" w:cs="MB Lateefi" w:hint="cs"/>
                <w:sz w:val="20"/>
                <w:szCs w:val="20"/>
                <w:rtl/>
                <w:lang w:bidi="sd-Arab-PK"/>
              </w:rPr>
              <w:t>ٽ</w:t>
            </w:r>
            <w:r w:rsidR="008E49AA" w:rsidRPr="00775583">
              <w:rPr>
                <w:rFonts w:ascii="MB Lateefi" w:hAnsi="MB Lateefi" w:cs="MB Lateefi" w:hint="eastAsia"/>
                <w:sz w:val="20"/>
                <w:szCs w:val="20"/>
                <w:rtl/>
                <w:lang w:bidi="sd-Arab-PK"/>
              </w:rPr>
              <w:t>ئين</w:t>
            </w:r>
            <w:r w:rsidR="008E49AA" w:rsidRPr="00775583">
              <w:rPr>
                <w:rFonts w:ascii="MB Lateefi" w:hAnsi="MB Lateefi" w:cs="MB Lateefi"/>
                <w:sz w:val="20"/>
                <w:szCs w:val="20"/>
                <w:rtl/>
                <w:lang w:bidi="sd-Arab-PK"/>
              </w:rPr>
              <w:t xml:space="preserve"> </w:t>
            </w:r>
            <w:r w:rsidR="008E49AA" w:rsidRPr="00775583">
              <w:rPr>
                <w:rFonts w:ascii="MB Lateefi" w:hAnsi="MB Lateefi" w:cs="MB Lateefi" w:hint="eastAsia"/>
                <w:sz w:val="20"/>
                <w:szCs w:val="20"/>
                <w:rtl/>
                <w:lang w:bidi="sd-Arab-PK"/>
              </w:rPr>
              <w:t>جنس</w:t>
            </w:r>
            <w:r w:rsidR="008E49AA" w:rsidRPr="00775583">
              <w:rPr>
                <w:rFonts w:ascii="MB Lateefi" w:hAnsi="MB Lateefi" w:cs="MB Lateefi"/>
                <w:iCs/>
                <w:sz w:val="20"/>
                <w:szCs w:val="20"/>
                <w:rtl/>
              </w:rPr>
              <w:t xml:space="preserve"> </w:t>
            </w:r>
          </w:p>
        </w:tc>
      </w:tr>
      <w:tr w:rsidR="009F7BE6" w:rsidRPr="00775583" w14:paraId="0F418561" w14:textId="77777777" w:rsidTr="00DC65E9">
        <w:trPr>
          <w:trHeight w:val="233"/>
          <w:jc w:val="center"/>
        </w:trPr>
        <w:tc>
          <w:tcPr>
            <w:tcW w:w="15205" w:type="dxa"/>
            <w:shd w:val="clear" w:color="auto" w:fill="auto"/>
          </w:tcPr>
          <w:p w14:paraId="500FF547" w14:textId="425377AC" w:rsidR="009F7BE6" w:rsidRPr="00775583" w:rsidRDefault="009F7BE6" w:rsidP="009F7BE6">
            <w:pPr>
              <w:pStyle w:val="NoSpacing"/>
              <w:bidi/>
              <w:rPr>
                <w:rFonts w:ascii="MB Lateefi" w:hAnsi="MB Lateefi" w:cs="MB Lateefi"/>
                <w:iCs/>
                <w:sz w:val="20"/>
                <w:szCs w:val="20"/>
              </w:rPr>
            </w:pPr>
            <w:r w:rsidRPr="00775583">
              <w:rPr>
                <w:rFonts w:cstheme="minorHAnsi"/>
                <w:b/>
                <w:bCs/>
                <w:iCs/>
                <w:sz w:val="20"/>
                <w:szCs w:val="20"/>
              </w:rPr>
              <w:t>D10</w:t>
            </w:r>
            <w:r w:rsidRPr="00775583">
              <w:rPr>
                <w:rFonts w:ascii="MB Lateefi" w:hAnsi="MB Lateefi" w:cs="MB Lateefi"/>
                <w:iCs/>
                <w:sz w:val="20"/>
                <w:szCs w:val="20"/>
                <w:rtl/>
                <w:lang w:bidi="sd-Arab-PK"/>
              </w:rPr>
              <w:t xml:space="preserve"> </w:t>
            </w:r>
            <w:r w:rsidRPr="00775583">
              <w:rPr>
                <w:rFonts w:ascii="MB Lateefi" w:hAnsi="MB Lateefi" w:cs="MB Lateefi"/>
                <w:sz w:val="20"/>
                <w:szCs w:val="20"/>
                <w:rtl/>
                <w:lang w:bidi="sd-Arab-PK"/>
              </w:rPr>
              <w:t xml:space="preserve">؛ تعليم؛ 1.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پھريون، 2.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ٻ</w:t>
            </w:r>
            <w:r w:rsidRPr="00775583">
              <w:rPr>
                <w:rFonts w:ascii="MB Lateefi" w:hAnsi="MB Lateefi" w:cs="MB Lateefi" w:hint="eastAsia"/>
                <w:sz w:val="20"/>
                <w:szCs w:val="20"/>
                <w:rtl/>
                <w:lang w:bidi="sd-Arab-PK"/>
              </w:rPr>
              <w:t>يون،</w:t>
            </w:r>
            <w:r w:rsidRPr="00775583">
              <w:rPr>
                <w:rFonts w:ascii="MB Lateefi" w:hAnsi="MB Lateefi" w:cs="MB Lateefi"/>
                <w:sz w:val="20"/>
                <w:szCs w:val="20"/>
                <w:rtl/>
                <w:lang w:bidi="sd-Arab-PK"/>
              </w:rPr>
              <w:t xml:space="preserve"> 3.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ٽ</w:t>
            </w:r>
            <w:r w:rsidRPr="00775583">
              <w:rPr>
                <w:rFonts w:ascii="MB Lateefi" w:hAnsi="MB Lateefi" w:cs="MB Lateefi" w:hint="eastAsia"/>
                <w:sz w:val="20"/>
                <w:szCs w:val="20"/>
                <w:rtl/>
                <w:lang w:bidi="sd-Arab-PK"/>
              </w:rPr>
              <w:t>يون،</w:t>
            </w:r>
            <w:r w:rsidRPr="00775583">
              <w:rPr>
                <w:rFonts w:ascii="MB Lateefi" w:hAnsi="MB Lateefi" w:cs="MB Lateefi"/>
                <w:sz w:val="20"/>
                <w:szCs w:val="20"/>
                <w:rtl/>
                <w:lang w:bidi="sd-Arab-PK"/>
              </w:rPr>
              <w:t xml:space="preserve"> 4.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چو</w:t>
            </w:r>
            <w:r w:rsidRPr="00775583">
              <w:rPr>
                <w:rFonts w:ascii="MB Lateefi" w:hAnsi="MB Lateefi" w:cs="MB Lateefi" w:hint="cs"/>
                <w:sz w:val="20"/>
                <w:szCs w:val="20"/>
                <w:rtl/>
                <w:lang w:bidi="sd-Arab-PK"/>
              </w:rPr>
              <w:t>ٿ</w:t>
            </w:r>
            <w:r w:rsidRPr="00775583">
              <w:rPr>
                <w:rFonts w:ascii="MB Lateefi" w:hAnsi="MB Lateefi" w:cs="MB Lateefi" w:hint="eastAsia"/>
                <w:sz w:val="20"/>
                <w:szCs w:val="20"/>
                <w:rtl/>
                <w:lang w:bidi="sd-Arab-PK"/>
              </w:rPr>
              <w:t>ون،</w:t>
            </w:r>
            <w:r w:rsidRPr="00775583">
              <w:rPr>
                <w:rFonts w:ascii="MB Lateefi" w:hAnsi="MB Lateefi" w:cs="MB Lateefi"/>
                <w:sz w:val="20"/>
                <w:szCs w:val="20"/>
                <w:rtl/>
                <w:lang w:bidi="sd-Arab-PK"/>
              </w:rPr>
              <w:t xml:space="preserve"> 5.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پنجون (ائين ھر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جو سا</w:t>
            </w:r>
            <w:r w:rsidRPr="00775583">
              <w:rPr>
                <w:rFonts w:ascii="MB Lateefi" w:hAnsi="MB Lateefi" w:cs="MB Lateefi" w:hint="cs"/>
                <w:sz w:val="20"/>
                <w:szCs w:val="20"/>
                <w:rtl/>
                <w:lang w:bidi="sd-Arab-PK"/>
              </w:rPr>
              <w:t>ڳ</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و</w:t>
            </w:r>
            <w:r w:rsidRPr="00775583">
              <w:rPr>
                <w:rFonts w:ascii="MB Lateefi" w:hAnsi="MB Lateefi" w:cs="MB Lateefi" w:hint="cs"/>
                <w:sz w:val="20"/>
                <w:szCs w:val="20"/>
                <w:rtl/>
                <w:lang w:bidi="sd-Arab-PK"/>
              </w:rPr>
              <w:t>ڊ</w:t>
            </w:r>
            <w:r w:rsidRPr="00775583">
              <w:rPr>
                <w:rFonts w:ascii="MB Lateefi" w:hAnsi="MB Lateefi" w:cs="MB Lateefi"/>
                <w:sz w:val="20"/>
                <w:szCs w:val="20"/>
                <w:rtl/>
                <w:lang w:bidi="sd-Arab-PK"/>
              </w:rPr>
              <w:t xml:space="preserve">) </w:t>
            </w:r>
            <w:r w:rsidRPr="00775583">
              <w:rPr>
                <w:rFonts w:ascii="MB Lateefi" w:hAnsi="MB Lateefi" w:cs="MB Lateefi"/>
                <w:sz w:val="20"/>
                <w:szCs w:val="20"/>
                <w:lang w:bidi="sd-Arab-PK"/>
              </w:rPr>
              <w:t>98</w:t>
            </w:r>
            <w:r w:rsidRPr="00775583">
              <w:rPr>
                <w:rFonts w:ascii="MB Lateefi" w:hAnsi="MB Lateefi" w:cs="MB Lateefi"/>
                <w:sz w:val="20"/>
                <w:szCs w:val="20"/>
                <w:rtl/>
                <w:lang w:bidi="sd-Arab-PK"/>
              </w:rPr>
              <w:t>. معلوم نه  آھي، 99. لا</w:t>
            </w:r>
            <w:r w:rsidRPr="00775583">
              <w:rPr>
                <w:rFonts w:ascii="MB Lateefi" w:hAnsi="MB Lateefi" w:cs="MB Lateefi" w:hint="cs"/>
                <w:sz w:val="20"/>
                <w:szCs w:val="20"/>
                <w:rtl/>
                <w:lang w:bidi="sd-Arab-PK"/>
              </w:rPr>
              <w:t>ڳ</w:t>
            </w:r>
            <w:r w:rsidRPr="00775583">
              <w:rPr>
                <w:rFonts w:ascii="MB Lateefi" w:hAnsi="MB Lateefi" w:cs="MB Lateefi" w:hint="eastAsia"/>
                <w:sz w:val="20"/>
                <w:szCs w:val="20"/>
                <w:rtl/>
                <w:lang w:bidi="sd-Arab-PK"/>
              </w:rPr>
              <w:t>و</w:t>
            </w:r>
            <w:r w:rsidRPr="00775583">
              <w:rPr>
                <w:rFonts w:ascii="MB Lateefi" w:hAnsi="MB Lateefi" w:cs="MB Lateefi"/>
                <w:sz w:val="20"/>
                <w:szCs w:val="20"/>
                <w:rtl/>
                <w:lang w:bidi="sd-Arab-PK"/>
              </w:rPr>
              <w:t xml:space="preserve"> نه  آھي. </w:t>
            </w:r>
          </w:p>
        </w:tc>
      </w:tr>
      <w:tr w:rsidR="003849A5" w:rsidRPr="00775583" w14:paraId="69E78577" w14:textId="77777777" w:rsidTr="00DC65E9">
        <w:trPr>
          <w:trHeight w:val="233"/>
          <w:jc w:val="center"/>
        </w:trPr>
        <w:tc>
          <w:tcPr>
            <w:tcW w:w="15205" w:type="dxa"/>
            <w:shd w:val="clear" w:color="auto" w:fill="auto"/>
          </w:tcPr>
          <w:p w14:paraId="5DE9B592" w14:textId="7421735C" w:rsidR="003849A5" w:rsidRPr="00775583" w:rsidRDefault="003849A5" w:rsidP="009F7BE6">
            <w:pPr>
              <w:pStyle w:val="NoSpacing"/>
              <w:bidi/>
              <w:rPr>
                <w:rFonts w:ascii="MB Lateefi" w:hAnsi="MB Lateefi" w:cs="MB Lateefi"/>
                <w:iCs/>
                <w:sz w:val="20"/>
                <w:szCs w:val="20"/>
              </w:rPr>
            </w:pPr>
            <w:r w:rsidRPr="00775583">
              <w:rPr>
                <w:rFonts w:cstheme="minorHAnsi"/>
                <w:b/>
                <w:bCs/>
                <w:iCs/>
                <w:sz w:val="20"/>
                <w:szCs w:val="20"/>
                <w:lang w:bidi="sd-Arab-PK"/>
              </w:rPr>
              <w:t>D11</w:t>
            </w:r>
            <w:r w:rsidRPr="00775583">
              <w:rPr>
                <w:rFonts w:ascii="MB Lateefi" w:hAnsi="MB Lateefi" w:cs="MB Lateefi"/>
                <w:iCs/>
                <w:sz w:val="20"/>
                <w:szCs w:val="20"/>
                <w:rtl/>
                <w:lang w:bidi="sd-Arab-PK"/>
              </w:rPr>
              <w:t xml:space="preserve"> </w:t>
            </w:r>
            <w:r w:rsidRPr="00775583">
              <w:rPr>
                <w:rFonts w:ascii="MB Lateefi" w:hAnsi="MB Lateefi" w:cs="MB Lateefi"/>
                <w:sz w:val="20"/>
                <w:szCs w:val="20"/>
                <w:rtl/>
                <w:lang w:bidi="sd-Arab-PK"/>
              </w:rPr>
              <w:t xml:space="preserve">؛ </w:t>
            </w:r>
            <w:r w:rsidRPr="00775583">
              <w:rPr>
                <w:rFonts w:ascii="MB Lateefi" w:hAnsi="MB Lateefi" w:cs="MB Lateefi" w:hint="cs"/>
                <w:b/>
                <w:bCs/>
                <w:sz w:val="20"/>
                <w:szCs w:val="20"/>
                <w:rtl/>
                <w:lang w:bidi="sd-Arab-PK"/>
              </w:rPr>
              <w:t>ڌ</w:t>
            </w:r>
            <w:r w:rsidRPr="00775583">
              <w:rPr>
                <w:rFonts w:ascii="MB Lateefi" w:hAnsi="MB Lateefi" w:cs="MB Lateefi" w:hint="eastAsia"/>
                <w:b/>
                <w:bCs/>
                <w:sz w:val="20"/>
                <w:szCs w:val="20"/>
                <w:rtl/>
                <w:lang w:bidi="sd-Arab-PK"/>
              </w:rPr>
              <w:t>ن</w:t>
            </w:r>
            <w:r w:rsidRPr="00775583">
              <w:rPr>
                <w:rFonts w:ascii="MB Lateefi" w:hAnsi="MB Lateefi" w:cs="MB Lateefi" w:hint="cs"/>
                <w:b/>
                <w:bCs/>
                <w:sz w:val="20"/>
                <w:szCs w:val="20"/>
                <w:rtl/>
                <w:lang w:bidi="sd-Arab-PK"/>
              </w:rPr>
              <w:t>ڌ</w:t>
            </w:r>
            <w:r w:rsidRPr="00775583">
              <w:rPr>
                <w:rFonts w:ascii="MB Lateefi" w:hAnsi="MB Lateefi" w:cs="MB Lateefi" w:hint="eastAsia"/>
                <w:b/>
                <w:bCs/>
                <w:sz w:val="20"/>
                <w:szCs w:val="20"/>
                <w:rtl/>
                <w:lang w:bidi="sd-Arab-PK"/>
              </w:rPr>
              <w:t>و</w:t>
            </w:r>
            <w:r w:rsidR="00582D34" w:rsidRPr="00775583">
              <w:rPr>
                <w:rFonts w:ascii="MB Lateefi" w:hAnsi="MB Lateefi" w:cs="MB Lateefi"/>
                <w:sz w:val="20"/>
                <w:szCs w:val="20"/>
                <w:rtl/>
                <w:lang w:bidi="sd-Arab-PK"/>
              </w:rPr>
              <w:t>؛</w:t>
            </w:r>
            <w:r w:rsidR="00582D34" w:rsidRPr="00775583">
              <w:rPr>
                <w:rFonts w:ascii="MB Lateefi" w:hAnsi="MB Lateefi" w:cs="MB Lateefi"/>
                <w:iCs/>
                <w:sz w:val="20"/>
                <w:szCs w:val="20"/>
                <w:rtl/>
                <w:lang w:bidi="sd-Arab-PK"/>
              </w:rPr>
              <w:t xml:space="preserve"> </w:t>
            </w:r>
            <w:r w:rsidR="00582D34" w:rsidRPr="00775583">
              <w:rPr>
                <w:rFonts w:ascii="MB Lateefi" w:hAnsi="MB Lateefi" w:cs="MB Lateefi"/>
                <w:sz w:val="20"/>
                <w:szCs w:val="20"/>
                <w:rtl/>
                <w:lang w:bidi="sd-Arab-PK"/>
              </w:rPr>
              <w:t xml:space="preserve">1. گھريلو عورت، 2. پروفيشنل، مئنيجر، 3. </w:t>
            </w:r>
            <w:r w:rsidR="00582D34" w:rsidRPr="00775583">
              <w:rPr>
                <w:rFonts w:ascii="MB Lateefi" w:hAnsi="MB Lateefi" w:cs="MB Lateefi" w:hint="cs"/>
                <w:sz w:val="20"/>
                <w:szCs w:val="20"/>
                <w:rtl/>
                <w:lang w:bidi="sd-Arab-PK"/>
              </w:rPr>
              <w:t>ڪ</w:t>
            </w:r>
            <w:r w:rsidR="00582D34" w:rsidRPr="00775583">
              <w:rPr>
                <w:rFonts w:ascii="MB Lateefi" w:hAnsi="MB Lateefi" w:cs="MB Lateefi" w:hint="eastAsia"/>
                <w:sz w:val="20"/>
                <w:szCs w:val="20"/>
                <w:rtl/>
                <w:lang w:bidi="sd-Arab-PK"/>
              </w:rPr>
              <w:t>لاري</w:t>
            </w:r>
            <w:r w:rsidR="00582D34" w:rsidRPr="00775583">
              <w:rPr>
                <w:rFonts w:ascii="MB Lateefi" w:hAnsi="MB Lateefi" w:cs="MB Lateefi" w:hint="cs"/>
                <w:sz w:val="20"/>
                <w:szCs w:val="20"/>
                <w:rtl/>
                <w:lang w:bidi="sd-Arab-PK"/>
              </w:rPr>
              <w:t>ڪ</w:t>
            </w:r>
            <w:r w:rsidR="00582D34" w:rsidRPr="00775583">
              <w:rPr>
                <w:rFonts w:ascii="MB Lateefi" w:hAnsi="MB Lateefi" w:cs="MB Lateefi" w:hint="eastAsia"/>
                <w:sz w:val="20"/>
                <w:szCs w:val="20"/>
                <w:rtl/>
                <w:lang w:bidi="sd-Arab-PK"/>
              </w:rPr>
              <w:t>ل،</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فني،</w:t>
            </w:r>
            <w:r w:rsidR="00582D34" w:rsidRPr="00775583">
              <w:rPr>
                <w:rFonts w:ascii="MB Lateefi" w:hAnsi="MB Lateefi" w:cs="MB Lateefi"/>
                <w:sz w:val="20"/>
                <w:szCs w:val="20"/>
                <w:rtl/>
                <w:lang w:bidi="sd-Arab-PK"/>
              </w:rPr>
              <w:t xml:space="preserve"> 4. </w:t>
            </w:r>
            <w:r w:rsidR="00582D34" w:rsidRPr="00775583">
              <w:rPr>
                <w:rFonts w:ascii="MB Lateefi" w:hAnsi="MB Lateefi" w:cs="MB Lateefi" w:hint="eastAsia"/>
                <w:sz w:val="20"/>
                <w:szCs w:val="20"/>
                <w:rtl/>
                <w:lang w:bidi="sd-Arab-PK"/>
              </w:rPr>
              <w:t>واپار</w:t>
            </w:r>
            <w:r w:rsidR="00582D34" w:rsidRPr="00775583">
              <w:rPr>
                <w:rFonts w:ascii="MB Lateefi" w:hAnsi="MB Lateefi" w:cs="MB Lateefi"/>
                <w:sz w:val="20"/>
                <w:szCs w:val="20"/>
                <w:rtl/>
                <w:lang w:bidi="sd-Arab-PK"/>
              </w:rPr>
              <w:t xml:space="preserve"> ۽ </w:t>
            </w:r>
            <w:r w:rsidR="00582D34" w:rsidRPr="00775583">
              <w:rPr>
                <w:rFonts w:ascii="MB Lateefi" w:hAnsi="MB Lateefi" w:cs="MB Lateefi" w:hint="eastAsia"/>
                <w:sz w:val="20"/>
                <w:szCs w:val="20"/>
                <w:rtl/>
                <w:lang w:bidi="sd-Arab-PK"/>
              </w:rPr>
              <w:t>خدمتون،</w:t>
            </w:r>
            <w:r w:rsidR="00582D34" w:rsidRPr="00775583">
              <w:rPr>
                <w:rFonts w:ascii="MB Lateefi" w:hAnsi="MB Lateefi" w:cs="MB Lateefi"/>
                <w:sz w:val="20"/>
                <w:szCs w:val="20"/>
                <w:rtl/>
                <w:lang w:bidi="sd-Arab-PK"/>
              </w:rPr>
              <w:t xml:space="preserve"> 5. </w:t>
            </w:r>
            <w:r w:rsidR="00582D34" w:rsidRPr="00775583">
              <w:rPr>
                <w:rFonts w:ascii="MB Lateefi" w:hAnsi="MB Lateefi" w:cs="MB Lateefi" w:hint="eastAsia"/>
                <w:sz w:val="20"/>
                <w:szCs w:val="20"/>
                <w:rtl/>
                <w:lang w:bidi="sd-Arab-PK"/>
              </w:rPr>
              <w:t>ھنرمند</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مزدور،</w:t>
            </w:r>
            <w:r w:rsidR="00582D34" w:rsidRPr="00775583">
              <w:rPr>
                <w:rFonts w:ascii="MB Lateefi" w:hAnsi="MB Lateefi" w:cs="MB Lateefi"/>
                <w:sz w:val="20"/>
                <w:szCs w:val="20"/>
                <w:rtl/>
                <w:lang w:bidi="sd-Arab-PK"/>
              </w:rPr>
              <w:t xml:space="preserve"> 6. </w:t>
            </w:r>
            <w:r w:rsidR="00582D34" w:rsidRPr="00775583">
              <w:rPr>
                <w:rFonts w:ascii="MB Lateefi" w:hAnsi="MB Lateefi" w:cs="MB Lateefi" w:hint="eastAsia"/>
                <w:sz w:val="20"/>
                <w:szCs w:val="20"/>
                <w:rtl/>
                <w:lang w:bidi="sd-Arab-PK"/>
              </w:rPr>
              <w:t>غير</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ھنرمند</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مزدور،</w:t>
            </w:r>
            <w:r w:rsidR="00582D34" w:rsidRPr="00775583">
              <w:rPr>
                <w:rFonts w:ascii="MB Lateefi" w:hAnsi="MB Lateefi" w:cs="MB Lateefi"/>
                <w:sz w:val="20"/>
                <w:szCs w:val="20"/>
                <w:rtl/>
                <w:lang w:bidi="sd-Arab-PK"/>
              </w:rPr>
              <w:t xml:space="preserve"> 7. </w:t>
            </w:r>
            <w:r w:rsidR="00582D34" w:rsidRPr="00775583">
              <w:rPr>
                <w:rFonts w:ascii="MB Lateefi" w:hAnsi="MB Lateefi" w:cs="MB Lateefi" w:hint="eastAsia"/>
                <w:sz w:val="20"/>
                <w:szCs w:val="20"/>
                <w:rtl/>
                <w:lang w:bidi="sd-Arab-PK"/>
              </w:rPr>
              <w:t>زرعي</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cs"/>
                <w:sz w:val="20"/>
                <w:szCs w:val="20"/>
                <w:rtl/>
                <w:lang w:bidi="sd-Arab-PK"/>
              </w:rPr>
              <w:t>ڌ</w:t>
            </w:r>
            <w:r w:rsidR="00582D34" w:rsidRPr="00775583">
              <w:rPr>
                <w:rFonts w:ascii="MB Lateefi" w:hAnsi="MB Lateefi" w:cs="MB Lateefi" w:hint="eastAsia"/>
                <w:sz w:val="20"/>
                <w:szCs w:val="20"/>
                <w:rtl/>
                <w:lang w:bidi="sd-Arab-PK"/>
              </w:rPr>
              <w:t>ن</w:t>
            </w:r>
            <w:r w:rsidR="00582D34" w:rsidRPr="00775583">
              <w:rPr>
                <w:rFonts w:ascii="MB Lateefi" w:hAnsi="MB Lateefi" w:cs="MB Lateefi" w:hint="cs"/>
                <w:sz w:val="20"/>
                <w:szCs w:val="20"/>
                <w:rtl/>
                <w:lang w:bidi="sd-Arab-PK"/>
              </w:rPr>
              <w:t>ڌ</w:t>
            </w:r>
            <w:r w:rsidR="00582D34" w:rsidRPr="00775583">
              <w:rPr>
                <w:rFonts w:ascii="MB Lateefi" w:hAnsi="MB Lateefi" w:cs="MB Lateefi" w:hint="eastAsia"/>
                <w:sz w:val="20"/>
                <w:szCs w:val="20"/>
                <w:rtl/>
                <w:lang w:bidi="sd-Arab-PK"/>
              </w:rPr>
              <w:t>و،</w:t>
            </w:r>
            <w:r w:rsidR="00582D34" w:rsidRPr="00775583">
              <w:rPr>
                <w:rFonts w:ascii="MB Lateefi" w:hAnsi="MB Lateefi" w:cs="MB Lateefi"/>
                <w:sz w:val="20"/>
                <w:szCs w:val="20"/>
                <w:rtl/>
                <w:lang w:bidi="sd-Arab-PK"/>
              </w:rPr>
              <w:t xml:space="preserve"> 8. </w:t>
            </w:r>
            <w:r w:rsidR="00582D34" w:rsidRPr="00775583">
              <w:rPr>
                <w:rFonts w:ascii="MB Lateefi" w:hAnsi="MB Lateefi" w:cs="MB Lateefi" w:hint="eastAsia"/>
                <w:sz w:val="20"/>
                <w:szCs w:val="20"/>
                <w:rtl/>
                <w:lang w:bidi="sd-Arab-PK"/>
              </w:rPr>
              <w:t>پنھ</w:t>
            </w:r>
            <w:r w:rsidR="00582D34" w:rsidRPr="00775583">
              <w:rPr>
                <w:rFonts w:ascii="MB Lateefi" w:hAnsi="MB Lateefi" w:cs="MB Lateefi"/>
                <w:sz w:val="20"/>
                <w:szCs w:val="20"/>
                <w:rtl/>
                <w:lang w:bidi="sd-Arab-PK"/>
              </w:rPr>
              <w:t xml:space="preserve">نجو </w:t>
            </w:r>
            <w:r w:rsidR="00582D34" w:rsidRPr="00775583">
              <w:rPr>
                <w:rFonts w:ascii="MB Lateefi" w:hAnsi="MB Lateefi" w:cs="MB Lateefi" w:hint="cs"/>
                <w:sz w:val="20"/>
                <w:szCs w:val="20"/>
                <w:rtl/>
                <w:lang w:bidi="sd-Arab-PK"/>
              </w:rPr>
              <w:t>ڪ</w:t>
            </w:r>
            <w:r w:rsidR="00582D34" w:rsidRPr="00775583">
              <w:rPr>
                <w:rFonts w:ascii="MB Lateefi" w:hAnsi="MB Lateefi" w:cs="MB Lateefi" w:hint="eastAsia"/>
                <w:sz w:val="20"/>
                <w:szCs w:val="20"/>
                <w:rtl/>
                <w:lang w:bidi="sd-Arab-PK"/>
              </w:rPr>
              <w:t>اروبار</w:t>
            </w:r>
            <w:r w:rsidR="00582D34" w:rsidRPr="00775583">
              <w:rPr>
                <w:rFonts w:ascii="MB Lateefi" w:hAnsi="MB Lateefi" w:cs="MB Lateefi"/>
                <w:sz w:val="20"/>
                <w:szCs w:val="20"/>
                <w:rtl/>
                <w:lang w:bidi="sd-Arab-PK"/>
              </w:rPr>
              <w:t xml:space="preserve"> 9. </w:t>
            </w:r>
            <w:r w:rsidR="00582D34" w:rsidRPr="00775583">
              <w:rPr>
                <w:rFonts w:ascii="MB Lateefi" w:hAnsi="MB Lateefi" w:cs="MB Lateefi" w:hint="eastAsia"/>
                <w:sz w:val="20"/>
                <w:szCs w:val="20"/>
                <w:rtl/>
                <w:lang w:bidi="sd-Arab-PK"/>
              </w:rPr>
              <w:t>شاگرد،</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طالب</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علم،</w:t>
            </w:r>
            <w:r w:rsidR="00582D34" w:rsidRPr="00775583">
              <w:rPr>
                <w:rFonts w:ascii="MB Lateefi" w:hAnsi="MB Lateefi" w:cs="MB Lateefi"/>
                <w:sz w:val="20"/>
                <w:szCs w:val="20"/>
                <w:rtl/>
                <w:lang w:bidi="sd-Arab-PK"/>
              </w:rPr>
              <w:t xml:space="preserve"> 10. </w:t>
            </w:r>
            <w:r w:rsidR="00582D34" w:rsidRPr="00775583">
              <w:rPr>
                <w:rFonts w:ascii="MB Lateefi" w:hAnsi="MB Lateefi" w:cs="MB Lateefi" w:hint="eastAsia"/>
                <w:sz w:val="20"/>
                <w:szCs w:val="20"/>
                <w:rtl/>
                <w:lang w:bidi="sd-Arab-PK"/>
              </w:rPr>
              <w:t>بيروزگار،</w:t>
            </w:r>
            <w:r w:rsidR="00582D34" w:rsidRPr="00775583">
              <w:rPr>
                <w:rFonts w:ascii="MB Lateefi" w:hAnsi="MB Lateefi" w:cs="MB Lateefi"/>
                <w:sz w:val="20"/>
                <w:szCs w:val="20"/>
                <w:rtl/>
                <w:lang w:bidi="sd-Arab-PK"/>
              </w:rPr>
              <w:t xml:space="preserve"> 11. </w:t>
            </w:r>
            <w:r w:rsidR="00582D34" w:rsidRPr="00775583">
              <w:rPr>
                <w:rFonts w:ascii="MB Lateefi" w:hAnsi="MB Lateefi" w:cs="MB Lateefi" w:hint="eastAsia"/>
                <w:sz w:val="20"/>
                <w:szCs w:val="20"/>
                <w:rtl/>
                <w:lang w:bidi="sd-Arab-PK"/>
              </w:rPr>
              <w:t>ر</w:t>
            </w:r>
            <w:r w:rsidR="00582D34" w:rsidRPr="00775583">
              <w:rPr>
                <w:rFonts w:ascii="MB Lateefi" w:hAnsi="MB Lateefi" w:cs="MB Lateefi" w:hint="cs"/>
                <w:sz w:val="20"/>
                <w:szCs w:val="20"/>
                <w:rtl/>
                <w:lang w:bidi="sd-Arab-PK"/>
              </w:rPr>
              <w:t>ٽ</w:t>
            </w:r>
            <w:r w:rsidR="00582D34" w:rsidRPr="00775583">
              <w:rPr>
                <w:rFonts w:ascii="MB Lateefi" w:hAnsi="MB Lateefi" w:cs="MB Lateefi" w:hint="eastAsia"/>
                <w:sz w:val="20"/>
                <w:szCs w:val="20"/>
                <w:rtl/>
                <w:lang w:bidi="sd-Arab-PK"/>
              </w:rPr>
              <w:t>ائر،</w:t>
            </w:r>
            <w:r w:rsidR="00582D34" w:rsidRPr="00775583">
              <w:rPr>
                <w:rFonts w:ascii="MB Lateefi" w:hAnsi="MB Lateefi" w:cs="MB Lateefi"/>
                <w:sz w:val="20"/>
                <w:szCs w:val="20"/>
                <w:rtl/>
                <w:lang w:bidi="sd-Arab-PK"/>
              </w:rPr>
              <w:t xml:space="preserve"> 12. </w:t>
            </w:r>
            <w:r w:rsidR="00582D34" w:rsidRPr="00775583">
              <w:rPr>
                <w:rFonts w:ascii="MB Lateefi" w:hAnsi="MB Lateefi" w:cs="MB Lateefi" w:hint="eastAsia"/>
                <w:sz w:val="20"/>
                <w:szCs w:val="20"/>
                <w:rtl/>
                <w:lang w:bidi="sd-Arab-PK"/>
              </w:rPr>
              <w:t>استاد،</w:t>
            </w:r>
            <w:r w:rsidR="00582D34" w:rsidRPr="00775583">
              <w:rPr>
                <w:rFonts w:ascii="MB Lateefi" w:hAnsi="MB Lateefi" w:cs="MB Lateefi"/>
                <w:sz w:val="20"/>
                <w:szCs w:val="20"/>
                <w:rtl/>
                <w:lang w:bidi="sd-Arab-PK"/>
              </w:rPr>
              <w:t xml:space="preserve"> 99. </w:t>
            </w:r>
            <w:r w:rsidR="00582D34" w:rsidRPr="00775583">
              <w:rPr>
                <w:rFonts w:ascii="MB Lateefi" w:hAnsi="MB Lateefi" w:cs="MB Lateefi" w:hint="eastAsia"/>
                <w:sz w:val="20"/>
                <w:szCs w:val="20"/>
                <w:rtl/>
                <w:lang w:bidi="sd-Arab-PK"/>
              </w:rPr>
              <w:t>لا</w:t>
            </w:r>
            <w:r w:rsidR="00582D34" w:rsidRPr="00775583">
              <w:rPr>
                <w:rFonts w:ascii="MB Lateefi" w:hAnsi="MB Lateefi" w:cs="MB Lateefi" w:hint="cs"/>
                <w:sz w:val="20"/>
                <w:szCs w:val="20"/>
                <w:rtl/>
                <w:lang w:bidi="sd-Arab-PK"/>
              </w:rPr>
              <w:t>ڳ</w:t>
            </w:r>
            <w:r w:rsidR="00582D34" w:rsidRPr="00775583">
              <w:rPr>
                <w:rFonts w:ascii="MB Lateefi" w:hAnsi="MB Lateefi" w:cs="MB Lateefi" w:hint="eastAsia"/>
                <w:sz w:val="20"/>
                <w:szCs w:val="20"/>
                <w:rtl/>
                <w:lang w:bidi="sd-Arab-PK"/>
              </w:rPr>
              <w:t>و</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نه</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آھي</w:t>
            </w:r>
            <w:r w:rsidR="00582D34" w:rsidRPr="00775583">
              <w:rPr>
                <w:rFonts w:ascii="MB Lateefi" w:hAnsi="MB Lateefi" w:cs="MB Lateefi"/>
                <w:sz w:val="20"/>
                <w:szCs w:val="20"/>
                <w:rtl/>
                <w:lang w:bidi="sd-Arab-PK"/>
              </w:rPr>
              <w:t>.</w:t>
            </w:r>
          </w:p>
        </w:tc>
      </w:tr>
      <w:tr w:rsidR="009F7BE6" w:rsidRPr="00775583" w14:paraId="33C0F9AA" w14:textId="77777777" w:rsidTr="00DC65E9">
        <w:trPr>
          <w:trHeight w:val="233"/>
          <w:jc w:val="center"/>
        </w:trPr>
        <w:tc>
          <w:tcPr>
            <w:tcW w:w="15205" w:type="dxa"/>
            <w:shd w:val="clear" w:color="auto" w:fill="auto"/>
          </w:tcPr>
          <w:p w14:paraId="433A6EFF" w14:textId="6C1C6D7E" w:rsidR="009F7BE6" w:rsidRPr="00775583" w:rsidRDefault="00E110CE" w:rsidP="009F7BE6">
            <w:pPr>
              <w:pStyle w:val="NoSpacing"/>
              <w:bidi/>
              <w:rPr>
                <w:rFonts w:ascii="MB Lateefi" w:hAnsi="MB Lateefi" w:cs="MB Lateefi"/>
                <w:sz w:val="20"/>
                <w:szCs w:val="20"/>
                <w:lang w:bidi="sd-Arab-PK"/>
              </w:rPr>
            </w:pPr>
            <w:r w:rsidRPr="00775583">
              <w:rPr>
                <w:rFonts w:cstheme="minorHAnsi"/>
                <w:b/>
                <w:bCs/>
                <w:iCs/>
                <w:sz w:val="20"/>
                <w:szCs w:val="20"/>
              </w:rPr>
              <w:t>D12</w:t>
            </w:r>
            <w:r w:rsidR="009F7BE6" w:rsidRPr="00775583">
              <w:rPr>
                <w:rFonts w:ascii="MB Lateefi" w:hAnsi="MB Lateefi" w:cs="MB Lateefi"/>
                <w:iCs/>
                <w:sz w:val="20"/>
                <w:szCs w:val="20"/>
                <w:rtl/>
                <w:lang w:bidi="sd-Arab-PK"/>
              </w:rPr>
              <w:t xml:space="preserve"> </w:t>
            </w:r>
            <w:r w:rsidR="009F7BE6" w:rsidRPr="00775583">
              <w:rPr>
                <w:rFonts w:ascii="MB Lateefi" w:hAnsi="MB Lateefi" w:cs="MB Lateefi"/>
                <w:sz w:val="20"/>
                <w:szCs w:val="20"/>
                <w:rtl/>
                <w:lang w:bidi="sd-Arab-PK"/>
              </w:rPr>
              <w:t>؛ ازدواجي حيثيت ؛</w:t>
            </w:r>
            <w:r w:rsidR="009F7BE6" w:rsidRPr="00775583">
              <w:rPr>
                <w:rFonts w:ascii="MB Lateefi" w:hAnsi="MB Lateefi" w:cs="MB Lateefi"/>
                <w:iCs/>
                <w:sz w:val="20"/>
                <w:szCs w:val="20"/>
                <w:rtl/>
                <w:lang w:bidi="sd-Arab-PK"/>
              </w:rPr>
              <w:t xml:space="preserve"> </w:t>
            </w:r>
            <w:r w:rsidR="009F7BE6" w:rsidRPr="00775583">
              <w:rPr>
                <w:rFonts w:ascii="MB Lateefi" w:hAnsi="MB Lateefi" w:cs="MB Lateefi"/>
                <w:sz w:val="20"/>
                <w:szCs w:val="20"/>
                <w:rtl/>
                <w:lang w:bidi="sd-Arab-PK"/>
              </w:rPr>
              <w:t>1. شاھي شدھ، 2. غير شادي شدھ، 3. بيوھ، رن</w:t>
            </w:r>
            <w:r w:rsidR="009F7BE6" w:rsidRPr="00775583">
              <w:rPr>
                <w:rFonts w:ascii="MB Lateefi" w:hAnsi="MB Lateefi" w:cs="MB Lateefi" w:hint="cs"/>
                <w:sz w:val="20"/>
                <w:szCs w:val="20"/>
                <w:rtl/>
                <w:lang w:bidi="sd-Arab-PK"/>
              </w:rPr>
              <w:t>ڊ</w:t>
            </w:r>
            <w:r w:rsidR="009F7BE6" w:rsidRPr="00775583">
              <w:rPr>
                <w:rFonts w:ascii="MB Lateefi" w:hAnsi="MB Lateefi" w:cs="MB Lateefi" w:hint="eastAsia"/>
                <w:sz w:val="20"/>
                <w:szCs w:val="20"/>
                <w:rtl/>
                <w:lang w:bidi="sd-Arab-PK"/>
              </w:rPr>
              <w:t>وھ،</w:t>
            </w:r>
            <w:r w:rsidR="009F7BE6" w:rsidRPr="00775583">
              <w:rPr>
                <w:rFonts w:ascii="MB Lateefi" w:hAnsi="MB Lateefi" w:cs="MB Lateefi"/>
                <w:sz w:val="20"/>
                <w:szCs w:val="20"/>
                <w:rtl/>
                <w:lang w:bidi="sd-Arab-PK"/>
              </w:rPr>
              <w:t xml:space="preserve"> 4. </w:t>
            </w:r>
            <w:r w:rsidR="009F7BE6" w:rsidRPr="00775583">
              <w:rPr>
                <w:rFonts w:ascii="MB Lateefi" w:hAnsi="MB Lateefi" w:cs="MB Lateefi" w:hint="eastAsia"/>
                <w:sz w:val="20"/>
                <w:szCs w:val="20"/>
                <w:rtl/>
                <w:lang w:bidi="sd-Arab-PK"/>
              </w:rPr>
              <w:t>طلاق</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يافته</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زال</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يا</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م</w:t>
            </w:r>
            <w:r w:rsidR="009F7BE6" w:rsidRPr="00775583">
              <w:rPr>
                <w:rFonts w:ascii="MB Lateefi" w:hAnsi="MB Lateefi" w:cs="MB Lateefi" w:hint="cs"/>
                <w:sz w:val="20"/>
                <w:szCs w:val="20"/>
                <w:rtl/>
                <w:lang w:bidi="sd-Arab-PK"/>
              </w:rPr>
              <w:t>ڙ</w:t>
            </w:r>
            <w:r w:rsidR="009F7BE6" w:rsidRPr="00775583">
              <w:rPr>
                <w:rFonts w:ascii="MB Lateefi" w:hAnsi="MB Lateefi" w:cs="MB Lateefi" w:hint="eastAsia"/>
                <w:sz w:val="20"/>
                <w:szCs w:val="20"/>
                <w:rtl/>
                <w:lang w:bidi="sd-Arab-PK"/>
              </w:rPr>
              <w:t>س</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کان</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ال</w:t>
            </w:r>
            <w:r w:rsidR="009F7BE6" w:rsidRPr="00775583">
              <w:rPr>
                <w:rFonts w:ascii="MB Lateefi" w:hAnsi="MB Lateefi" w:cs="MB Lateefi" w:hint="cs"/>
                <w:sz w:val="20"/>
                <w:szCs w:val="20"/>
                <w:rtl/>
                <w:lang w:bidi="sd-Arab-PK"/>
              </w:rPr>
              <w:t>ڳ</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رھند</w:t>
            </w:r>
            <w:r w:rsidR="009F7BE6" w:rsidRPr="00775583">
              <w:rPr>
                <w:rFonts w:ascii="MB Lateefi" w:hAnsi="MB Lateefi" w:cs="MB Lateefi" w:hint="cs"/>
                <w:sz w:val="20"/>
                <w:szCs w:val="20"/>
                <w:rtl/>
                <w:lang w:bidi="sd-Arab-PK"/>
              </w:rPr>
              <w:t>ڙ</w:t>
            </w:r>
          </w:p>
        </w:tc>
      </w:tr>
    </w:tbl>
    <w:p w14:paraId="0F7EAADA" w14:textId="77777777" w:rsidR="00C765BA" w:rsidRPr="00775583" w:rsidRDefault="00C765BA" w:rsidP="008A4855">
      <w:pPr>
        <w:tabs>
          <w:tab w:val="left" w:pos="6330"/>
        </w:tabs>
        <w:bidi/>
        <w:rPr>
          <w:rFonts w:ascii="MB Lateefi" w:hAnsi="MB Lateefi" w:cs="MB Lateefi"/>
          <w:sz w:val="20"/>
          <w:szCs w:val="20"/>
          <w:rtl/>
          <w:lang w:bidi="fa-IR"/>
        </w:rPr>
        <w:sectPr w:rsidR="00C765BA" w:rsidRPr="00775583" w:rsidSect="00B92870">
          <w:pgSz w:w="15840" w:h="12240" w:orient="landscape" w:code="1"/>
          <w:pgMar w:top="1440" w:right="1440" w:bottom="1440" w:left="1440" w:header="720" w:footer="274" w:gutter="0"/>
          <w:cols w:space="720"/>
          <w:docGrid w:linePitch="360"/>
        </w:sectPr>
      </w:pPr>
      <w:bookmarkStart w:id="167" w:name="_GoBack"/>
      <w:bookmarkEnd w:id="167"/>
    </w:p>
    <w:tbl>
      <w:tblPr>
        <w:tblW w:w="113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167"/>
        <w:gridCol w:w="4500"/>
        <w:gridCol w:w="898"/>
        <w:gridCol w:w="3782"/>
        <w:gridCol w:w="993"/>
        <w:tblGridChange w:id="168">
          <w:tblGrid>
            <w:gridCol w:w="2"/>
            <w:gridCol w:w="1165"/>
            <w:gridCol w:w="2"/>
            <w:gridCol w:w="4498"/>
            <w:gridCol w:w="2"/>
            <w:gridCol w:w="898"/>
            <w:gridCol w:w="3780"/>
            <w:gridCol w:w="2"/>
            <w:gridCol w:w="991"/>
            <w:gridCol w:w="2"/>
          </w:tblGrid>
        </w:tblGridChange>
      </w:tblGrid>
      <w:tr w:rsidR="00E44EDB" w:rsidRPr="00775583" w14:paraId="3F84E2EB" w14:textId="77777777" w:rsidTr="00B8341A">
        <w:trPr>
          <w:trHeight w:val="260"/>
          <w:jc w:val="center"/>
        </w:trPr>
        <w:tc>
          <w:tcPr>
            <w:tcW w:w="6565" w:type="dxa"/>
            <w:gridSpan w:val="3"/>
            <w:tcBorders>
              <w:top w:val="single" w:sz="4" w:space="0" w:color="000000" w:themeColor="text1"/>
              <w:left w:val="single" w:sz="4" w:space="0" w:color="000000" w:themeColor="text1"/>
              <w:bottom w:val="single" w:sz="4" w:space="0" w:color="auto"/>
              <w:right w:val="nil"/>
            </w:tcBorders>
            <w:shd w:val="clear" w:color="auto" w:fill="BFBFBF" w:themeFill="background1" w:themeFillShade="BF"/>
            <w:vAlign w:val="center"/>
          </w:tcPr>
          <w:p w14:paraId="5A8FB360" w14:textId="790EB029" w:rsidR="00E44EDB" w:rsidRPr="00775583" w:rsidRDefault="00E44EDB" w:rsidP="000742AE">
            <w:pPr>
              <w:pStyle w:val="Style39"/>
              <w:widowControl/>
              <w:tabs>
                <w:tab w:val="right" w:leader="hyphen" w:pos="4370"/>
              </w:tabs>
              <w:spacing w:line="240" w:lineRule="auto"/>
              <w:ind w:right="-115"/>
              <w:rPr>
                <w:rStyle w:val="FontStyle85"/>
                <w:rFonts w:asciiTheme="minorHAnsi" w:hAnsiTheme="minorHAnsi" w:cstheme="minorHAnsi"/>
                <w:b/>
                <w:bCs/>
                <w:i w:val="0"/>
                <w:iCs w:val="0"/>
                <w:sz w:val="20"/>
                <w:szCs w:val="20"/>
                <w:lang w:bidi="ur-PK"/>
                <w:rPrChange w:id="169" w:author="Iqbal Ameerali" w:date="2020-10-08T11:45:00Z">
                  <w:rPr>
                    <w:rStyle w:val="FontStyle85"/>
                    <w:rFonts w:asciiTheme="minorHAnsi" w:eastAsiaTheme="minorHAnsi" w:hAnsiTheme="minorHAnsi" w:cstheme="minorHAnsi"/>
                    <w:b/>
                    <w:bCs/>
                    <w:i w:val="0"/>
                    <w:iCs w:val="0"/>
                    <w:sz w:val="20"/>
                    <w:szCs w:val="20"/>
                    <w:lang w:bidi="ur-PK"/>
                  </w:rPr>
                </w:rPrChange>
              </w:rPr>
            </w:pPr>
            <w:r w:rsidRPr="00775583">
              <w:rPr>
                <w:rStyle w:val="FontStyle85"/>
                <w:rFonts w:asciiTheme="minorHAnsi" w:hAnsiTheme="minorHAnsi" w:cstheme="minorHAnsi"/>
                <w:b/>
                <w:bCs/>
                <w:i w:val="0"/>
                <w:iCs w:val="0"/>
                <w:sz w:val="20"/>
                <w:szCs w:val="20"/>
                <w:lang w:bidi="ur-PK"/>
              </w:rPr>
              <w:lastRenderedPageBreak/>
              <w:t xml:space="preserve">SECTION </w:t>
            </w:r>
            <w:r w:rsidR="000D2572" w:rsidRPr="00775583">
              <w:rPr>
                <w:rStyle w:val="FontStyle85"/>
                <w:rFonts w:asciiTheme="minorHAnsi" w:hAnsiTheme="minorHAnsi" w:cstheme="minorHAnsi"/>
                <w:b/>
                <w:bCs/>
                <w:i w:val="0"/>
                <w:iCs w:val="0"/>
                <w:sz w:val="20"/>
                <w:szCs w:val="20"/>
                <w:lang w:bidi="ur-PK"/>
              </w:rPr>
              <w:t>E</w:t>
            </w:r>
            <w:r w:rsidRPr="00775583">
              <w:rPr>
                <w:rStyle w:val="FontStyle85"/>
                <w:rFonts w:asciiTheme="minorHAnsi" w:hAnsiTheme="minorHAnsi" w:cstheme="minorHAnsi"/>
                <w:b/>
                <w:bCs/>
                <w:i w:val="0"/>
                <w:iCs w:val="0"/>
                <w:sz w:val="20"/>
                <w:szCs w:val="20"/>
                <w:lang w:bidi="ur-PK"/>
              </w:rPr>
              <w:t>: SOCIO ECONOMIC STATUS OF HOUSEHOLD</w:t>
            </w:r>
            <w:r w:rsidRPr="00775583">
              <w:rPr>
                <w:rStyle w:val="FontStyle85"/>
                <w:rFonts w:asciiTheme="minorHAnsi" w:hAnsiTheme="minorHAnsi" w:cstheme="minorHAnsi"/>
                <w:b/>
                <w:bCs/>
                <w:i w:val="0"/>
                <w:iCs w:val="0"/>
                <w:sz w:val="20"/>
                <w:szCs w:val="20"/>
                <w:rtl/>
                <w:lang w:bidi="ur-PK"/>
              </w:rPr>
              <w:t xml:space="preserve">    </w:t>
            </w:r>
          </w:p>
        </w:tc>
        <w:tc>
          <w:tcPr>
            <w:tcW w:w="4775" w:type="dxa"/>
            <w:gridSpan w:val="2"/>
            <w:tcBorders>
              <w:top w:val="single" w:sz="4" w:space="0" w:color="000000" w:themeColor="text1"/>
              <w:left w:val="nil"/>
              <w:bottom w:val="single" w:sz="4" w:space="0" w:color="auto"/>
              <w:right w:val="single" w:sz="4" w:space="0" w:color="000000" w:themeColor="text1"/>
            </w:tcBorders>
            <w:shd w:val="clear" w:color="auto" w:fill="BFBFBF" w:themeFill="background1" w:themeFillShade="BF"/>
            <w:vAlign w:val="center"/>
          </w:tcPr>
          <w:p w14:paraId="55E14E47" w14:textId="49B1057F" w:rsidR="00E44EDB" w:rsidRPr="00775583" w:rsidRDefault="000B05C8" w:rsidP="000B05C8">
            <w:pPr>
              <w:pStyle w:val="NoSpacing"/>
              <w:bidi/>
              <w:rPr>
                <w:rFonts w:ascii="MB Lateefi" w:hAnsi="MB Lateefi" w:cs="MB Lateefi"/>
                <w:b/>
                <w:bCs/>
                <w:sz w:val="24"/>
                <w:szCs w:val="24"/>
                <w:rtl/>
                <w:lang w:bidi="sd-Arab-PK"/>
              </w:rPr>
            </w:pPr>
            <w:r w:rsidRPr="00775583">
              <w:rPr>
                <w:rFonts w:ascii="MB Lateefi" w:hAnsi="MB Lateefi" w:cs="MB Lateefi"/>
                <w:b/>
                <w:bCs/>
                <w:sz w:val="24"/>
                <w:szCs w:val="24"/>
                <w:rtl/>
                <w:lang w:bidi="sd-Arab-PK"/>
              </w:rPr>
              <w:t>سي</w:t>
            </w:r>
            <w:r w:rsidRPr="00775583">
              <w:rPr>
                <w:rFonts w:ascii="MB Lateefi" w:hAnsi="MB Lateefi" w:cs="MB Lateefi" w:hint="cs"/>
                <w:b/>
                <w:bCs/>
                <w:sz w:val="24"/>
                <w:szCs w:val="24"/>
                <w:rtl/>
                <w:lang w:bidi="sd-Arab-PK"/>
              </w:rPr>
              <w:t>ڪ</w:t>
            </w:r>
            <w:r w:rsidRPr="00775583">
              <w:rPr>
                <w:rFonts w:ascii="MB Lateefi" w:hAnsi="MB Lateefi" w:cs="MB Lateefi" w:hint="eastAsia"/>
                <w:b/>
                <w:bCs/>
                <w:sz w:val="24"/>
                <w:szCs w:val="24"/>
                <w:rtl/>
                <w:lang w:bidi="sd-Arab-PK"/>
              </w:rPr>
              <w:t>شن</w:t>
            </w:r>
            <w:r w:rsidRPr="00775583">
              <w:rPr>
                <w:rFonts w:ascii="MB Lateefi" w:hAnsi="MB Lateefi" w:cs="MB Lateefi"/>
                <w:b/>
                <w:bCs/>
                <w:sz w:val="24"/>
                <w:szCs w:val="24"/>
                <w:rtl/>
                <w:lang w:bidi="sd-Arab-PK"/>
              </w:rPr>
              <w:t xml:space="preserve"> </w:t>
            </w:r>
            <w:r w:rsidRPr="00775583">
              <w:rPr>
                <w:rFonts w:ascii="MB Lateefi" w:hAnsi="MB Lateefi" w:cs="MB Lateefi" w:hint="eastAsia"/>
                <w:b/>
                <w:bCs/>
                <w:sz w:val="24"/>
                <w:szCs w:val="24"/>
                <w:rtl/>
                <w:lang w:bidi="sd-Arab-PK"/>
              </w:rPr>
              <w:t>ا</w:t>
            </w:r>
            <w:r w:rsidR="000D2572" w:rsidRPr="00775583">
              <w:rPr>
                <w:rFonts w:ascii="MB Lateefi" w:hAnsi="MB Lateefi" w:cs="MB Lateefi" w:hint="eastAsia"/>
                <w:b/>
                <w:bCs/>
                <w:sz w:val="24"/>
                <w:szCs w:val="24"/>
                <w:rtl/>
                <w:lang w:bidi="sd-Arab-PK"/>
              </w:rPr>
              <w:t>ِ</w:t>
            </w:r>
            <w:r w:rsidRPr="00775583">
              <w:rPr>
                <w:rFonts w:ascii="MB Lateefi" w:hAnsi="MB Lateefi" w:cs="MB Lateefi"/>
                <w:b/>
                <w:bCs/>
                <w:sz w:val="24"/>
                <w:szCs w:val="24"/>
                <w:rtl/>
                <w:lang w:bidi="sd-Arab-PK"/>
              </w:rPr>
              <w:t>ي</w:t>
            </w:r>
            <w:r w:rsidRPr="00775583">
              <w:rPr>
                <w:rFonts w:ascii="MB Lateefi" w:hAnsi="MB Lateefi" w:cs="MB Lateefi"/>
                <w:b/>
                <w:bCs/>
                <w:sz w:val="24"/>
                <w:szCs w:val="24"/>
                <w:lang w:bidi="sd-Arab-PK"/>
              </w:rPr>
              <w:t>:</w:t>
            </w:r>
            <w:r w:rsidRPr="00775583">
              <w:rPr>
                <w:rFonts w:ascii="MB Lateefi" w:hAnsi="MB Lateefi" w:cs="MB Lateefi"/>
                <w:b/>
                <w:bCs/>
                <w:sz w:val="24"/>
                <w:szCs w:val="24"/>
                <w:rtl/>
                <w:lang w:bidi="sd-Arab-PK"/>
              </w:rPr>
              <w:t xml:space="preserve"> گھرا</w:t>
            </w:r>
            <w:r w:rsidRPr="00775583">
              <w:rPr>
                <w:rFonts w:ascii="MB Lateefi" w:hAnsi="MB Lateefi" w:cs="MB Lateefi" w:hint="cs"/>
                <w:b/>
                <w:bCs/>
                <w:sz w:val="24"/>
                <w:szCs w:val="24"/>
                <w:rtl/>
                <w:lang w:bidi="sd-Arab-PK"/>
              </w:rPr>
              <w:t>ڻ</w:t>
            </w:r>
            <w:r w:rsidRPr="00775583">
              <w:rPr>
                <w:rFonts w:ascii="MB Lateefi" w:hAnsi="MB Lateefi" w:cs="MB Lateefi" w:hint="eastAsia"/>
                <w:b/>
                <w:bCs/>
                <w:sz w:val="24"/>
                <w:szCs w:val="24"/>
                <w:rtl/>
                <w:lang w:bidi="sd-Arab-PK"/>
              </w:rPr>
              <w:t>ي</w:t>
            </w:r>
            <w:r w:rsidRPr="00775583">
              <w:rPr>
                <w:rFonts w:ascii="MB Lateefi" w:hAnsi="MB Lateefi" w:cs="MB Lateefi"/>
                <w:b/>
                <w:bCs/>
                <w:sz w:val="24"/>
                <w:szCs w:val="24"/>
                <w:rtl/>
                <w:lang w:bidi="sd-Arab-PK"/>
              </w:rPr>
              <w:t xml:space="preserve"> جي معاشي ۽ سماجي حيثيت </w:t>
            </w:r>
          </w:p>
        </w:tc>
      </w:tr>
      <w:tr w:rsidR="000B46FF" w:rsidRPr="00775583" w14:paraId="7B56DDE4" w14:textId="77777777" w:rsidTr="00D36C59">
        <w:trPr>
          <w:trHeight w:val="395"/>
          <w:jc w:val="center"/>
        </w:trPr>
        <w:tc>
          <w:tcPr>
            <w:tcW w:w="11340"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8130E49" w14:textId="77777777" w:rsidR="00A54BC0" w:rsidRPr="00775583" w:rsidRDefault="000B46FF" w:rsidP="00A215AF">
            <w:pPr>
              <w:pStyle w:val="NoSpacing"/>
              <w:rPr>
                <w:rFonts w:cstheme="minorHAnsi"/>
                <w:sz w:val="20"/>
                <w:szCs w:val="20"/>
                <w:lang w:val="en-GB"/>
              </w:rPr>
            </w:pPr>
            <w:r w:rsidRPr="00775583">
              <w:rPr>
                <w:rStyle w:val="FontStyle85"/>
                <w:rFonts w:asciiTheme="minorHAnsi" w:hAnsiTheme="minorHAnsi" w:cstheme="minorHAnsi"/>
                <w:b/>
                <w:bCs/>
                <w:i w:val="0"/>
                <w:iCs w:val="0"/>
                <w:sz w:val="20"/>
                <w:szCs w:val="20"/>
                <w:lang w:bidi="ur-PK"/>
              </w:rPr>
              <w:t>Instructions:</w:t>
            </w:r>
            <w:r w:rsidRPr="00775583">
              <w:rPr>
                <w:rStyle w:val="FontStyle85"/>
                <w:rFonts w:asciiTheme="minorHAnsi" w:hAnsiTheme="minorHAnsi" w:cstheme="minorHAnsi"/>
                <w:i w:val="0"/>
                <w:iCs w:val="0"/>
                <w:sz w:val="20"/>
                <w:szCs w:val="20"/>
                <w:lang w:bidi="ur-PK"/>
              </w:rPr>
              <w:t xml:space="preserve"> </w:t>
            </w:r>
            <w:r w:rsidRPr="00775583">
              <w:rPr>
                <w:rFonts w:eastAsiaTheme="minorHAnsi"/>
                <w:sz w:val="19"/>
                <w:szCs w:val="19"/>
                <w:lang w:val="en-GB" w:eastAsia="en-US"/>
              </w:rPr>
              <w:t>This section will be filled by the index</w:t>
            </w:r>
            <w:r w:rsidR="00A215AF" w:rsidRPr="00775583">
              <w:rPr>
                <w:rFonts w:eastAsiaTheme="minorHAnsi" w:cstheme="minorHAnsi"/>
                <w:sz w:val="19"/>
                <w:szCs w:val="19"/>
                <w:lang w:val="en-GB" w:eastAsia="en-US" w:bidi="ur-PK"/>
              </w:rPr>
              <w:t xml:space="preserve"> </w:t>
            </w:r>
            <w:r w:rsidR="00A215AF" w:rsidRPr="00775583">
              <w:rPr>
                <w:rFonts w:eastAsiaTheme="minorHAnsi"/>
                <w:sz w:val="19"/>
                <w:szCs w:val="19"/>
                <w:lang w:val="en-GB" w:eastAsia="en-US"/>
              </w:rPr>
              <w:t xml:space="preserve">Mother or </w:t>
            </w:r>
            <w:r w:rsidR="00A215AF" w:rsidRPr="00775583">
              <w:rPr>
                <w:rFonts w:eastAsiaTheme="minorHAnsi" w:cstheme="minorHAnsi"/>
                <w:sz w:val="19"/>
                <w:szCs w:val="19"/>
                <w:lang w:val="en-GB" w:eastAsia="en-US" w:bidi="ur-PK"/>
              </w:rPr>
              <w:t>head of the household or someone els</w:t>
            </w:r>
            <w:r w:rsidR="00A54BC0" w:rsidRPr="00775583">
              <w:rPr>
                <w:rFonts w:eastAsiaTheme="minorHAnsi" w:cstheme="minorHAnsi"/>
                <w:sz w:val="19"/>
                <w:szCs w:val="19"/>
                <w:lang w:val="en-GB" w:eastAsia="en-US" w:bidi="ur-PK"/>
              </w:rPr>
              <w:t>e</w:t>
            </w:r>
            <w:r w:rsidR="00A215AF" w:rsidRPr="00775583">
              <w:rPr>
                <w:rFonts w:eastAsiaTheme="minorHAnsi" w:cstheme="minorHAnsi"/>
                <w:sz w:val="19"/>
                <w:szCs w:val="19"/>
                <w:lang w:val="en-GB" w:eastAsia="en-US" w:bidi="ur-PK"/>
              </w:rPr>
              <w:t xml:space="preserve"> at least 18 years of age or</w:t>
            </w:r>
            <w:r w:rsidR="00AD5A44" w:rsidRPr="00775583">
              <w:rPr>
                <w:rFonts w:eastAsiaTheme="minorHAnsi" w:cstheme="minorHAnsi"/>
                <w:sz w:val="19"/>
                <w:szCs w:val="19"/>
                <w:lang w:val="en-GB" w:eastAsia="en-US" w:bidi="ur-PK"/>
              </w:rPr>
              <w:t xml:space="preserve"> older.</w:t>
            </w:r>
            <w:r w:rsidR="00A215AF" w:rsidRPr="00775583">
              <w:rPr>
                <w:rFonts w:eastAsiaTheme="minorHAnsi" w:cstheme="minorHAnsi"/>
                <w:sz w:val="20"/>
                <w:szCs w:val="20"/>
                <w:lang w:val="en-GB" w:eastAsia="en-US" w:bidi="ur-PK"/>
              </w:rPr>
              <w:t xml:space="preserve"> </w:t>
            </w:r>
            <w:r w:rsidRPr="00775583">
              <w:rPr>
                <w:rFonts w:cstheme="minorHAnsi"/>
                <w:sz w:val="20"/>
                <w:szCs w:val="20"/>
                <w:rtl/>
                <w:lang w:val="en-GB"/>
              </w:rPr>
              <w:t xml:space="preserve"> </w:t>
            </w:r>
          </w:p>
          <w:p w14:paraId="07B9BB66" w14:textId="4C1D1415" w:rsidR="000B46FF" w:rsidRPr="00775583" w:rsidRDefault="00A54BC0" w:rsidP="00A54BC0">
            <w:pPr>
              <w:pStyle w:val="NoSpacing"/>
              <w:bidi/>
              <w:rPr>
                <w:rFonts w:ascii="MB Lateefi" w:hAnsi="MB Lateefi" w:cs="MB Lateefi"/>
                <w:rtl/>
                <w:lang w:bidi="sd-Arab-PK"/>
              </w:rPr>
            </w:pPr>
            <w:r w:rsidRPr="00775583">
              <w:rPr>
                <w:rFonts w:ascii="MB Lateefi" w:hAnsi="MB Lateefi" w:cs="MB Lateefi"/>
                <w:rtl/>
                <w:lang w:bidi="sd-Arab-PK"/>
              </w:rPr>
              <w:t>ھدايتون؛ ھي سي</w:t>
            </w:r>
            <w:r w:rsidRPr="00775583">
              <w:rPr>
                <w:rFonts w:ascii="MB Lateefi" w:hAnsi="MB Lateefi" w:cs="MB Lateefi" w:hint="cs"/>
                <w:rtl/>
                <w:lang w:bidi="sd-Arab-PK"/>
              </w:rPr>
              <w:t>ڪ</w:t>
            </w:r>
            <w:r w:rsidRPr="00775583">
              <w:rPr>
                <w:rFonts w:ascii="MB Lateefi" w:hAnsi="MB Lateefi" w:cs="MB Lateefi" w:hint="eastAsia"/>
                <w:rtl/>
                <w:lang w:bidi="sd-Arab-PK"/>
              </w:rPr>
              <w:t>شن</w:t>
            </w:r>
            <w:r w:rsidRPr="00775583">
              <w:rPr>
                <w:rFonts w:ascii="MB Lateefi" w:hAnsi="MB Lateefi" w:cs="MB Lateefi"/>
                <w:rtl/>
                <w:lang w:bidi="sd-Arab-PK"/>
              </w:rPr>
              <w:t xml:space="preserve"> ان</w:t>
            </w:r>
            <w:r w:rsidRPr="00775583">
              <w:rPr>
                <w:rFonts w:ascii="MB Lateefi" w:hAnsi="MB Lateefi" w:cs="MB Lateefi" w:hint="cs"/>
                <w:rtl/>
                <w:lang w:bidi="sd-Arab-PK"/>
              </w:rPr>
              <w:t>ڊ</w:t>
            </w:r>
            <w:r w:rsidRPr="00775583">
              <w:rPr>
                <w:rFonts w:ascii="MB Lateefi" w:hAnsi="MB Lateefi" w:cs="MB Lateefi" w:hint="eastAsia"/>
                <w:rtl/>
                <w:lang w:bidi="sd-Arab-PK"/>
              </w:rPr>
              <w:t>ي</w:t>
            </w:r>
            <w:r w:rsidRPr="00775583">
              <w:rPr>
                <w:rFonts w:ascii="MB Lateefi" w:hAnsi="MB Lateefi" w:cs="MB Lateefi" w:hint="cs"/>
                <w:rtl/>
                <w:lang w:bidi="sd-Arab-PK"/>
              </w:rPr>
              <w:t>ڪ</w:t>
            </w:r>
            <w:r w:rsidRPr="00775583">
              <w:rPr>
                <w:rFonts w:ascii="MB Lateefi" w:hAnsi="MB Lateefi" w:cs="MB Lateefi" w:hint="eastAsia"/>
                <w:rtl/>
                <w:lang w:bidi="sd-Arab-PK"/>
              </w:rPr>
              <w:t>س</w:t>
            </w:r>
            <w:r w:rsidRPr="00775583">
              <w:rPr>
                <w:rFonts w:ascii="MB Lateefi" w:hAnsi="MB Lateefi" w:cs="MB Lateefi"/>
                <w:rtl/>
                <w:lang w:bidi="sd-Arab-PK"/>
              </w:rPr>
              <w:t xml:space="preserve"> ماءُ </w:t>
            </w:r>
            <w:r w:rsidRPr="00775583">
              <w:rPr>
                <w:rFonts w:ascii="MB Lateefi" w:hAnsi="MB Lateefi" w:cs="MB Lateefi" w:hint="eastAsia"/>
                <w:rtl/>
                <w:lang w:bidi="sd-Arab-PK"/>
              </w:rPr>
              <w:t>يا</w:t>
            </w:r>
            <w:r w:rsidRPr="00775583">
              <w:rPr>
                <w:rFonts w:ascii="MB Lateefi" w:hAnsi="MB Lateefi" w:cs="MB Lateefi"/>
                <w:rtl/>
                <w:lang w:bidi="sd-Arab-PK"/>
              </w:rPr>
              <w:t xml:space="preserve"> </w:t>
            </w:r>
            <w:r w:rsidRPr="00775583">
              <w:rPr>
                <w:rFonts w:ascii="MB Lateefi" w:hAnsi="MB Lateefi" w:cs="MB Lateefi"/>
                <w:sz w:val="20"/>
                <w:szCs w:val="20"/>
                <w:rtl/>
                <w:lang w:bidi="sd-Arab-PK"/>
              </w:rPr>
              <w:t>گھر</w:t>
            </w:r>
            <w:r w:rsidRPr="00775583">
              <w:rPr>
                <w:rFonts w:ascii="MB Lateefi" w:hAnsi="MB Lateefi" w:cs="MB Lateefi" w:hint="eastAsia"/>
                <w:sz w:val="20"/>
                <w:szCs w:val="20"/>
                <w:rtl/>
                <w:lang w:bidi="sd-Arab-PK"/>
              </w:rPr>
              <w:t>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جي سربراھ يا 18 سال ۽ ان کان و</w:t>
            </w:r>
            <w:r w:rsidRPr="00775583">
              <w:rPr>
                <w:rFonts w:ascii="MB Lateefi" w:hAnsi="MB Lateefi" w:cs="MB Lateefi" w:hint="cs"/>
                <w:sz w:val="20"/>
                <w:szCs w:val="20"/>
                <w:rtl/>
                <w:lang w:bidi="sd-Arab-PK"/>
              </w:rPr>
              <w:t>ڌ</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sz w:val="20"/>
                <w:szCs w:val="20"/>
                <w:rtl/>
                <w:lang w:bidi="sd-Arab-PK"/>
              </w:rPr>
              <w:t xml:space="preserve"> عمر جي </w:t>
            </w:r>
            <w:r w:rsidRPr="00775583">
              <w:rPr>
                <w:rFonts w:ascii="MB Lateefi" w:hAnsi="MB Lateefi" w:cs="MB Lateefi" w:hint="cs"/>
                <w:sz w:val="20"/>
                <w:szCs w:val="20"/>
                <w:rtl/>
                <w:lang w:bidi="sd-Arab-PK"/>
              </w:rPr>
              <w:t>ڪ</w:t>
            </w:r>
            <w:r w:rsidR="00E9230D" w:rsidRPr="00775583">
              <w:rPr>
                <w:rFonts w:ascii="MB Lateefi" w:hAnsi="MB Lateefi" w:cs="MB Lateefi"/>
                <w:sz w:val="20"/>
                <w:szCs w:val="20"/>
                <w:rtl/>
                <w:lang w:bidi="sd-Arab-PK"/>
              </w:rPr>
              <w:t>نه</w:t>
            </w:r>
            <w:r w:rsidRPr="00775583">
              <w:rPr>
                <w:rFonts w:ascii="MB Lateefi" w:hAnsi="MB Lateefi" w:cs="MB Lateefi"/>
                <w:sz w:val="20"/>
                <w:szCs w:val="20"/>
                <w:rtl/>
                <w:lang w:bidi="sd-Arab-PK"/>
              </w:rPr>
              <w:t>ن سمجھدار شخص کان 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ويندو</w:t>
            </w:r>
            <w:r w:rsidRPr="00775583">
              <w:rPr>
                <w:rFonts w:ascii="MB Lateefi" w:hAnsi="MB Lateefi" w:cs="MB Lateefi"/>
                <w:sz w:val="20"/>
                <w:szCs w:val="20"/>
                <w:rtl/>
                <w:lang w:bidi="sd-Arab-PK"/>
              </w:rPr>
              <w:t>.</w:t>
            </w:r>
            <w:r w:rsidRPr="00775583">
              <w:rPr>
                <w:rFonts w:ascii="MB Lateefi" w:hAnsi="MB Lateefi" w:cs="MB Lateefi"/>
                <w:rtl/>
                <w:lang w:bidi="sd-Arab-PK"/>
              </w:rPr>
              <w:t xml:space="preserve">کان </w:t>
            </w:r>
            <w:r w:rsidRPr="00775583">
              <w:rPr>
                <w:rFonts w:ascii="MB Lateefi" w:hAnsi="MB Lateefi" w:cs="MB Lateefi" w:hint="cs"/>
                <w:rtl/>
                <w:lang w:bidi="sd-Arab-PK"/>
              </w:rPr>
              <w:t>ڀ</w:t>
            </w:r>
            <w:r w:rsidRPr="00775583">
              <w:rPr>
                <w:rFonts w:ascii="MB Lateefi" w:hAnsi="MB Lateefi" w:cs="MB Lateefi" w:hint="eastAsia"/>
                <w:rtl/>
                <w:lang w:bidi="sd-Arab-PK"/>
              </w:rPr>
              <w:t>رايو</w:t>
            </w:r>
            <w:r w:rsidRPr="00775583">
              <w:rPr>
                <w:rFonts w:ascii="MB Lateefi" w:hAnsi="MB Lateefi" w:cs="MB Lateefi"/>
                <w:rtl/>
                <w:lang w:bidi="sd-Arab-PK"/>
              </w:rPr>
              <w:t xml:space="preserve"> </w:t>
            </w:r>
            <w:r w:rsidRPr="00775583">
              <w:rPr>
                <w:rFonts w:ascii="MB Lateefi" w:hAnsi="MB Lateefi" w:cs="MB Lateefi" w:hint="eastAsia"/>
                <w:rtl/>
                <w:lang w:bidi="sd-Arab-PK"/>
              </w:rPr>
              <w:t>ويندو</w:t>
            </w:r>
            <w:r w:rsidR="000B46FF" w:rsidRPr="00775583">
              <w:rPr>
                <w:rFonts w:cstheme="minorHAnsi"/>
                <w:sz w:val="20"/>
                <w:szCs w:val="20"/>
                <w:rtl/>
                <w:lang w:val="en-GB"/>
              </w:rPr>
              <w:t xml:space="preserve">       </w:t>
            </w:r>
          </w:p>
        </w:tc>
      </w:tr>
      <w:tr w:rsidR="009856ED" w:rsidRPr="00775583" w14:paraId="17B07873"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2351751" w14:textId="77777777" w:rsidR="009856ED" w:rsidRPr="00775583" w:rsidRDefault="009856ED" w:rsidP="009856E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44D01AA3"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170"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زمين،</w:t>
            </w:r>
            <w:r w:rsidRPr="00775583">
              <w:rPr>
                <w:rStyle w:val="FontStyle85"/>
                <w:rFonts w:ascii="MB Lateefi" w:hAnsi="MB Lateefi" w:cs="MB Lateefi"/>
                <w:b/>
                <w:i w:val="0"/>
                <w:iCs w:val="0"/>
                <w:sz w:val="20"/>
                <w:szCs w:val="20"/>
                <w:rtl/>
              </w:rPr>
              <w:t xml:space="preserve"> م</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گارو، گپ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7E9ABBAC"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جانورن</w:t>
            </w:r>
            <w:r w:rsidRPr="00775583">
              <w:rPr>
                <w:rStyle w:val="FontStyle85"/>
                <w:rFonts w:ascii="MB Lateefi" w:hAnsi="MB Lateefi" w:cs="MB Lateefi"/>
                <w:b/>
                <w:i w:val="0"/>
                <w:iCs w:val="0"/>
                <w:sz w:val="20"/>
                <w:szCs w:val="20"/>
                <w:rtl/>
              </w:rPr>
              <w:t xml:space="preserve"> جو </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مليل م</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6301A91D"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b/>
                <w:i w:val="0"/>
                <w:iCs w:val="0"/>
                <w:sz w:val="20"/>
                <w:szCs w:val="20"/>
                <w:rtl/>
              </w:rPr>
              <w:t xml:space="preserve"> جا تختا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51C19FD7"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کجي،</w:t>
            </w:r>
            <w:r w:rsidRPr="00775583">
              <w:rPr>
                <w:rStyle w:val="FontStyle85"/>
                <w:rFonts w:ascii="MB Lateefi" w:hAnsi="MB Lateefi" w:cs="MB Lateefi"/>
                <w:b/>
                <w:i w:val="0"/>
                <w:iCs w:val="0"/>
                <w:sz w:val="20"/>
                <w:szCs w:val="20"/>
                <w:rtl/>
              </w:rPr>
              <w:t xml:space="preserve"> ناريل جا پن، بانس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714B04E4"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پالش</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66079763"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b/>
                <w:i w:val="0"/>
                <w:iCs w:val="0"/>
                <w:sz w:val="20"/>
                <w:szCs w:val="20"/>
                <w:rtl/>
              </w:rPr>
              <w:t xml:space="preserve"> جي پلائي،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b/>
                <w:i w:val="0"/>
                <w:iCs w:val="0"/>
                <w:sz w:val="20"/>
                <w:szCs w:val="20"/>
                <w:rtl/>
              </w:rPr>
              <w:t xml:space="preserve"> جو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ائلز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4C4794D8" w14:textId="462CE77A" w:rsidR="009856ED" w:rsidRPr="00775583" w:rsidRDefault="00931F57"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چين</w:t>
            </w:r>
            <w:r w:rsidR="009856ED" w:rsidRPr="00775583">
              <w:rPr>
                <w:rStyle w:val="FontStyle85"/>
                <w:rFonts w:ascii="MB Lateefi" w:hAnsi="MB Lateefi" w:cs="MB Lateefi" w:hint="eastAsia"/>
                <w:b/>
                <w:i w:val="0"/>
                <w:iCs w:val="0"/>
                <w:sz w:val="20"/>
                <w:szCs w:val="20"/>
                <w:rtl/>
              </w:rPr>
              <w:t>ي،</w:t>
            </w:r>
            <w:r w:rsidR="009856ED" w:rsidRPr="00775583">
              <w:rPr>
                <w:rStyle w:val="FontStyle85"/>
                <w:rFonts w:ascii="MB Lateefi" w:hAnsi="MB Lateefi" w:cs="MB Lateefi"/>
                <w:b/>
                <w:i w:val="0"/>
                <w:iCs w:val="0"/>
                <w:sz w:val="20"/>
                <w:szCs w:val="20"/>
                <w:rtl/>
              </w:rPr>
              <w:t xml:space="preserve"> سرام</w:t>
            </w:r>
            <w:r w:rsidR="009856ED" w:rsidRPr="00775583">
              <w:rPr>
                <w:rStyle w:val="FontStyle85"/>
                <w:rFonts w:ascii="MB Lateefi" w:hAnsi="MB Lateefi" w:cs="MB Lateefi" w:hint="cs"/>
                <w:b/>
                <w:i w:val="0"/>
                <w:iCs w:val="0"/>
                <w:sz w:val="20"/>
                <w:szCs w:val="20"/>
                <w:rtl/>
              </w:rPr>
              <w:t>ڪ</w:t>
            </w:r>
            <w:r w:rsidR="009856ED" w:rsidRPr="00775583">
              <w:rPr>
                <w:rStyle w:val="FontStyle85"/>
                <w:rFonts w:ascii="MB Lateefi" w:hAnsi="MB Lateefi" w:cs="MB Lateefi"/>
                <w:b/>
                <w:i w:val="0"/>
                <w:iCs w:val="0"/>
                <w:sz w:val="20"/>
                <w:szCs w:val="20"/>
                <w:rtl/>
              </w:rPr>
              <w:t xml:space="preserve"> </w:t>
            </w:r>
            <w:r w:rsidR="009856ED" w:rsidRPr="00775583">
              <w:rPr>
                <w:rStyle w:val="FontStyle85"/>
                <w:rFonts w:ascii="MB Lateefi" w:hAnsi="MB Lateefi" w:cs="MB Lateefi" w:hint="cs"/>
                <w:b/>
                <w:i w:val="0"/>
                <w:iCs w:val="0"/>
                <w:sz w:val="20"/>
                <w:szCs w:val="20"/>
                <w:rtl/>
              </w:rPr>
              <w:t>ٽ</w:t>
            </w:r>
            <w:r w:rsidR="009856ED" w:rsidRPr="00775583">
              <w:rPr>
                <w:rStyle w:val="FontStyle85"/>
                <w:rFonts w:ascii="MB Lateefi" w:hAnsi="MB Lateefi" w:cs="MB Lateefi" w:hint="eastAsia"/>
                <w:b/>
                <w:i w:val="0"/>
                <w:iCs w:val="0"/>
                <w:sz w:val="20"/>
                <w:szCs w:val="20"/>
                <w:rtl/>
              </w:rPr>
              <w:t>ائلز</w:t>
            </w:r>
            <w:r w:rsidR="009856ED" w:rsidRPr="00775583">
              <w:rPr>
                <w:rStyle w:val="FontStyle85"/>
                <w:rFonts w:ascii="MB Lateefi" w:hAnsi="MB Lateefi" w:cs="MB Lateefi"/>
                <w:b/>
                <w:i w:val="0"/>
                <w:iCs w:val="0"/>
                <w:sz w:val="20"/>
                <w:szCs w:val="20"/>
                <w:rtl/>
              </w:rPr>
              <w:t xml:space="preserve"> </w:t>
            </w:r>
            <w:r w:rsidR="009856ED" w:rsidRPr="00775583">
              <w:rPr>
                <w:rStyle w:val="FontStyle85"/>
                <w:rFonts w:ascii="MB Lateefi" w:hAnsi="MB Lateefi" w:cs="MB Lateefi"/>
                <w:b/>
                <w:i w:val="0"/>
                <w:iCs w:val="0"/>
                <w:sz w:val="20"/>
                <w:szCs w:val="20"/>
              </w:rPr>
              <w:tab/>
            </w:r>
            <w:r w:rsidR="009856ED" w:rsidRPr="00775583">
              <w:rPr>
                <w:rStyle w:val="FontStyle85"/>
                <w:rFonts w:ascii="MB Lateefi" w:hAnsi="MB Lateefi" w:cs="MB Lateefi"/>
                <w:b/>
                <w:i w:val="0"/>
                <w:iCs w:val="0"/>
                <w:sz w:val="20"/>
                <w:szCs w:val="20"/>
                <w:rtl/>
                <w:lang w:bidi="sd-Arab-PK"/>
              </w:rPr>
              <w:t>7</w:t>
            </w:r>
          </w:p>
          <w:p w14:paraId="7126012D"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سيمين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8</w:t>
            </w:r>
          </w:p>
          <w:p w14:paraId="5A080BF7"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قالين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01BFDCE0"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سرون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10</w:t>
            </w:r>
          </w:p>
          <w:p w14:paraId="38891E32" w14:textId="3C198379" w:rsidR="009856ED" w:rsidRPr="00775583" w:rsidRDefault="00DC1760"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چ</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ائي</w:t>
            </w:r>
            <w:r w:rsidR="009856ED" w:rsidRPr="00775583">
              <w:rPr>
                <w:rStyle w:val="FontStyle85"/>
                <w:rFonts w:ascii="MB Lateefi" w:hAnsi="MB Lateefi" w:cs="MB Lateefi"/>
                <w:b/>
                <w:i w:val="0"/>
                <w:iCs w:val="0"/>
                <w:sz w:val="20"/>
                <w:szCs w:val="20"/>
                <w:rtl/>
              </w:rPr>
              <w:t xml:space="preserve"> </w:t>
            </w:r>
            <w:r w:rsidR="00BA5521" w:rsidRPr="00775583">
              <w:rPr>
                <w:rStyle w:val="FontStyle85"/>
                <w:rFonts w:ascii="MB Lateefi" w:hAnsi="MB Lateefi" w:cs="MB Lateefi"/>
                <w:b/>
                <w:i w:val="0"/>
                <w:iCs w:val="0"/>
                <w:sz w:val="20"/>
                <w:szCs w:val="20"/>
              </w:rPr>
              <w:t>/</w:t>
            </w:r>
            <w:r w:rsidR="00BA5521" w:rsidRPr="00775583">
              <w:rPr>
                <w:rStyle w:val="FontStyle85"/>
                <w:rFonts w:ascii="MB Lateefi" w:hAnsi="MB Lateefi" w:cs="MB Lateefi"/>
                <w:b/>
                <w:i w:val="0"/>
                <w:iCs w:val="0"/>
                <w:sz w:val="20"/>
                <w:szCs w:val="20"/>
                <w:rtl/>
                <w:lang w:bidi="sd-Arab-PK"/>
              </w:rPr>
              <w:t xml:space="preserve"> ت</w:t>
            </w:r>
            <w:r w:rsidR="00BA5521" w:rsidRPr="00775583">
              <w:rPr>
                <w:rStyle w:val="FontStyle85"/>
                <w:rFonts w:ascii="MB Lateefi" w:hAnsi="MB Lateefi" w:cs="MB Lateefi" w:hint="cs"/>
                <w:b/>
                <w:i w:val="0"/>
                <w:iCs w:val="0"/>
                <w:sz w:val="20"/>
                <w:szCs w:val="20"/>
                <w:rtl/>
                <w:lang w:bidi="sd-Arab-PK"/>
              </w:rPr>
              <w:t>ڏ</w:t>
            </w:r>
            <w:r w:rsidR="00BA5521" w:rsidRPr="00775583">
              <w:rPr>
                <w:rStyle w:val="FontStyle85"/>
                <w:rFonts w:ascii="MB Lateefi" w:hAnsi="MB Lateefi" w:cs="MB Lateefi" w:hint="eastAsia"/>
                <w:b/>
                <w:i w:val="0"/>
                <w:iCs w:val="0"/>
                <w:sz w:val="20"/>
                <w:szCs w:val="20"/>
                <w:rtl/>
                <w:lang w:bidi="sd-Arab-PK"/>
              </w:rPr>
              <w:t>و</w:t>
            </w:r>
            <w:r w:rsidR="009856ED" w:rsidRPr="00775583">
              <w:rPr>
                <w:rStyle w:val="FontStyle85"/>
                <w:rFonts w:ascii="MB Lateefi" w:hAnsi="MB Lateefi" w:cs="MB Lateefi"/>
                <w:b/>
                <w:i w:val="0"/>
                <w:iCs w:val="0"/>
                <w:sz w:val="20"/>
                <w:szCs w:val="20"/>
              </w:rPr>
              <w:tab/>
            </w:r>
            <w:r w:rsidR="009856ED" w:rsidRPr="00775583">
              <w:rPr>
                <w:rStyle w:val="FontStyle85"/>
                <w:rFonts w:ascii="MB Lateefi" w:hAnsi="MB Lateefi" w:cs="MB Lateefi"/>
                <w:b/>
                <w:i w:val="0"/>
                <w:iCs w:val="0"/>
                <w:sz w:val="20"/>
                <w:szCs w:val="20"/>
                <w:rtl/>
                <w:lang w:bidi="sd-Arab-PK"/>
              </w:rPr>
              <w:t>11</w:t>
            </w:r>
          </w:p>
          <w:p w14:paraId="246F6C10" w14:textId="7739D551" w:rsidR="004A29A1" w:rsidRPr="00775583" w:rsidRDefault="004A29A1"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ماربل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12</w:t>
            </w:r>
          </w:p>
          <w:p w14:paraId="69CC302D" w14:textId="6746DBE9" w:rsidR="009856ED" w:rsidRPr="00775583" w:rsidRDefault="009856ED" w:rsidP="004A29A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C5F243" w14:textId="1AC1B230" w:rsidR="009856ED" w:rsidRPr="00775583" w:rsidRDefault="009856ED" w:rsidP="009856ED">
            <w:pPr>
              <w:pStyle w:val="Style39"/>
              <w:widowControl/>
              <w:tabs>
                <w:tab w:val="right" w:leader="hyphen" w:pos="4143"/>
                <w:tab w:val="left" w:pos="4752"/>
              </w:tabs>
              <w:bidi/>
              <w:spacing w:line="240" w:lineRule="auto"/>
              <w:ind w:right="-115"/>
              <w:rPr>
                <w:rStyle w:val="FontStyle85"/>
                <w:rFonts w:ascii="MB Lateefi" w:hAnsi="MB Lateefi" w:cs="MB Lateefi"/>
                <w:b/>
                <w:i w:val="0"/>
                <w:iCs w:val="0"/>
                <w:sz w:val="22"/>
                <w:szCs w:val="22"/>
                <w:rtl/>
                <w:lang w:bidi="sd-Arab-PK"/>
              </w:rPr>
            </w:pPr>
            <w:r w:rsidRPr="00775583">
              <w:rPr>
                <w:rStyle w:val="FontStyle85"/>
                <w:rFonts w:ascii="MB Lateefi" w:hAnsi="MB Lateefi" w:cs="MB Lateefi"/>
                <w:b/>
                <w:i w:val="0"/>
                <w:iCs w:val="0"/>
                <w:sz w:val="22"/>
                <w:szCs w:val="22"/>
                <w:rtl/>
                <w:lang w:bidi="sd-Arab-PK"/>
              </w:rPr>
              <w:t xml:space="preserve">گھر جو فرش </w:t>
            </w:r>
            <w:r w:rsidR="00DA534A" w:rsidRPr="00775583">
              <w:rPr>
                <w:rStyle w:val="FontStyle85"/>
                <w:rFonts w:ascii="MB Lateefi" w:hAnsi="MB Lateefi" w:cs="MB Lateefi" w:hint="cs"/>
                <w:b/>
                <w:i w:val="0"/>
                <w:iCs w:val="0"/>
                <w:sz w:val="22"/>
                <w:szCs w:val="22"/>
                <w:rtl/>
                <w:lang w:bidi="sd-Arab-PK"/>
              </w:rPr>
              <w:t>ڪ</w:t>
            </w:r>
            <w:r w:rsidR="00DA534A" w:rsidRPr="00775583">
              <w:rPr>
                <w:rStyle w:val="FontStyle85"/>
                <w:rFonts w:ascii="MB Lateefi" w:hAnsi="MB Lateefi" w:cs="MB Lateefi" w:hint="eastAsia"/>
                <w:b/>
                <w:i w:val="0"/>
                <w:iCs w:val="0"/>
                <w:sz w:val="22"/>
                <w:szCs w:val="22"/>
                <w:rtl/>
                <w:lang w:bidi="sd-Arab-PK"/>
              </w:rPr>
              <w:t>ھ</w:t>
            </w:r>
            <w:r w:rsidR="00DA534A" w:rsidRPr="00775583">
              <w:rPr>
                <w:rStyle w:val="FontStyle85"/>
                <w:rFonts w:ascii="MB Lateefi" w:hAnsi="MB Lateefi" w:cs="MB Lateefi" w:hint="cs"/>
                <w:b/>
                <w:i w:val="0"/>
                <w:iCs w:val="0"/>
                <w:sz w:val="22"/>
                <w:szCs w:val="22"/>
                <w:rtl/>
                <w:lang w:bidi="sd-Arab-PK"/>
              </w:rPr>
              <w:t>ڙ</w:t>
            </w:r>
            <w:r w:rsidR="00DA534A" w:rsidRPr="00775583">
              <w:rPr>
                <w:rStyle w:val="FontStyle85"/>
                <w:rFonts w:ascii="MB Lateefi" w:hAnsi="MB Lateefi" w:cs="MB Lateefi" w:hint="eastAsia"/>
                <w:b/>
                <w:i w:val="0"/>
                <w:iCs w:val="0"/>
                <w:sz w:val="22"/>
                <w:szCs w:val="22"/>
                <w:rtl/>
                <w:lang w:bidi="sd-Arab-PK"/>
              </w:rPr>
              <w:t>ي</w:t>
            </w:r>
            <w:r w:rsidR="00DA534A" w:rsidRPr="00775583">
              <w:rPr>
                <w:rStyle w:val="FontStyle85"/>
                <w:rFonts w:ascii="MB Lateefi" w:hAnsi="MB Lateefi" w:cs="MB Lateefi"/>
                <w:b/>
                <w:i w:val="0"/>
                <w:iCs w:val="0"/>
                <w:sz w:val="22"/>
                <w:szCs w:val="22"/>
                <w:rtl/>
                <w:lang w:bidi="sd-Arab-PK"/>
              </w:rPr>
              <w:t xml:space="preserve"> </w:t>
            </w:r>
            <w:r w:rsidR="00DA534A" w:rsidRPr="00775583">
              <w:rPr>
                <w:rStyle w:val="FontStyle85"/>
                <w:rFonts w:ascii="MB Lateefi" w:hAnsi="MB Lateefi" w:cs="MB Lateefi" w:hint="eastAsia"/>
                <w:b/>
                <w:i w:val="0"/>
                <w:iCs w:val="0"/>
                <w:sz w:val="22"/>
                <w:szCs w:val="22"/>
                <w:rtl/>
                <w:lang w:bidi="sd-Arab-PK"/>
              </w:rPr>
              <w:t>قسم</w:t>
            </w:r>
            <w:r w:rsidR="00DA534A" w:rsidRPr="00775583">
              <w:rPr>
                <w:rStyle w:val="FontStyle85"/>
                <w:rFonts w:ascii="MB Lateefi" w:hAnsi="MB Lateefi" w:cs="MB Lateefi"/>
                <w:b/>
                <w:i w:val="0"/>
                <w:iCs w:val="0"/>
                <w:sz w:val="22"/>
                <w:szCs w:val="22"/>
                <w:rtl/>
                <w:lang w:bidi="sd-Arab-PK"/>
              </w:rPr>
              <w:t xml:space="preserve"> </w:t>
            </w:r>
            <w:r w:rsidR="00DA534A" w:rsidRPr="00775583">
              <w:rPr>
                <w:rStyle w:val="FontStyle85"/>
                <w:rFonts w:ascii="MB Lateefi" w:hAnsi="MB Lateefi" w:cs="MB Lateefi" w:hint="eastAsia"/>
                <w:b/>
                <w:i w:val="0"/>
                <w:iCs w:val="0"/>
                <w:sz w:val="22"/>
                <w:szCs w:val="22"/>
                <w:rtl/>
                <w:lang w:bidi="sd-Arab-PK"/>
              </w:rPr>
              <w:t>جو</w:t>
            </w:r>
            <w:r w:rsidRPr="00775583">
              <w:rPr>
                <w:rStyle w:val="FontStyle85"/>
                <w:rFonts w:ascii="MB Lateefi" w:hAnsi="MB Lateefi" w:cs="MB Lateefi"/>
                <w:b/>
                <w:i w:val="0"/>
                <w:iCs w:val="0"/>
                <w:sz w:val="22"/>
                <w:szCs w:val="22"/>
                <w:rtl/>
                <w:lang w:bidi="sd-Arab-PK"/>
              </w:rPr>
              <w:t xml:space="preserve"> آھي؟</w:t>
            </w:r>
          </w:p>
          <w:p w14:paraId="59611F90" w14:textId="68EBF5BD" w:rsidR="009856ED" w:rsidRPr="00775583" w:rsidRDefault="009856ED" w:rsidP="009856E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b/>
                <w:i w:val="0"/>
                <w:iCs w:val="0"/>
                <w:sz w:val="22"/>
                <w:szCs w:val="22"/>
                <w:rtl/>
                <w:lang w:bidi="sd-Arab-PK"/>
              </w:rPr>
              <w:t xml:space="preserve">(مشاھدو </w:t>
            </w:r>
            <w:r w:rsidRPr="00775583">
              <w:rPr>
                <w:rStyle w:val="FontStyle85"/>
                <w:rFonts w:ascii="MB Lateefi" w:hAnsi="MB Lateefi" w:cs="MB Lateefi" w:hint="cs"/>
                <w:b/>
                <w:i w:val="0"/>
                <w:iCs w:val="0"/>
                <w:sz w:val="22"/>
                <w:szCs w:val="22"/>
                <w:rtl/>
                <w:lang w:bidi="sd-Arab-PK"/>
              </w:rPr>
              <w:t>ڪ</w:t>
            </w:r>
            <w:r w:rsidRPr="00775583">
              <w:rPr>
                <w:rStyle w:val="FontStyle85"/>
                <w:rFonts w:ascii="MB Lateefi" w:hAnsi="MB Lateefi" w:cs="MB Lateefi" w:hint="eastAsia"/>
                <w:b/>
                <w:i w:val="0"/>
                <w:iCs w:val="0"/>
                <w:sz w:val="22"/>
                <w:szCs w:val="22"/>
                <w:rtl/>
                <w:lang w:bidi="sd-Arab-PK"/>
              </w:rPr>
              <w:t>ريو</w:t>
            </w:r>
            <w:r w:rsidRPr="00775583">
              <w:rPr>
                <w:rStyle w:val="FontStyle85"/>
                <w:rFonts w:ascii="MB Lateefi" w:hAnsi="MB Lateefi" w:cs="MB Lateefi"/>
                <w:b/>
                <w:i w:val="0"/>
                <w:iCs w:val="0"/>
                <w:sz w:val="22"/>
                <w:szCs w:val="22"/>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7E04C2C2" w14:textId="67E3A409" w:rsidR="009856ED" w:rsidRPr="00775583" w:rsidRDefault="00ED344D" w:rsidP="009856ED">
            <w:pPr>
              <w:jc w:val="center"/>
              <w:rPr>
                <w:rFonts w:cstheme="minorHAnsi"/>
                <w:sz w:val="20"/>
                <w:szCs w:val="20"/>
                <w:lang w:bidi="sd-Arab-PK"/>
              </w:rPr>
            </w:pPr>
            <w:r w:rsidRPr="00775583">
              <w:rPr>
                <w:rFonts w:cstheme="minorHAnsi"/>
                <w:sz w:val="20"/>
                <w:szCs w:val="20"/>
              </w:rPr>
              <w:t>E1</w:t>
            </w:r>
          </w:p>
        </w:tc>
      </w:tr>
      <w:tr w:rsidR="00DE1E3B" w:rsidRPr="00775583" w14:paraId="6A2840B8"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6809A3E0" w14:textId="77777777" w:rsidR="00DE1E3B" w:rsidRPr="00775583" w:rsidRDefault="00DE1E3B" w:rsidP="00DE1E3B">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1C730479"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b/>
                <w:bCs/>
                <w:i w:val="0"/>
                <w:iCs w:val="0"/>
                <w:sz w:val="20"/>
                <w:szCs w:val="20"/>
                <w:u w:val="single"/>
                <w:rtl/>
                <w:lang w:bidi="sd-Arab-PK"/>
                <w:rPrChange w:id="171" w:author="Iqbal Ameerali" w:date="2020-10-08T11:45:00Z">
                  <w:rPr>
                    <w:rStyle w:val="FontStyle85"/>
                    <w:rFonts w:ascii="MB Lateefi" w:eastAsiaTheme="minorHAnsi" w:hAnsi="MB Lateefi" w:cs="MB Lateefi"/>
                    <w:b/>
                    <w:bCs/>
                    <w:i w:val="0"/>
                    <w:iCs w:val="0"/>
                    <w:sz w:val="20"/>
                    <w:szCs w:val="20"/>
                    <w:u w:val="single"/>
                    <w:rtl/>
                    <w:lang w:bidi="sd-Arab-PK"/>
                  </w:rPr>
                </w:rPrChange>
              </w:rPr>
            </w:pPr>
            <w:r w:rsidRPr="00775583">
              <w:rPr>
                <w:rStyle w:val="FontStyle85"/>
                <w:rFonts w:ascii="MB Lateefi" w:hAnsi="MB Lateefi" w:cs="MB Lateefi" w:hint="eastAsia"/>
                <w:b/>
                <w:bCs/>
                <w:i w:val="0"/>
                <w:iCs w:val="0"/>
                <w:sz w:val="20"/>
                <w:szCs w:val="20"/>
                <w:u w:val="single"/>
                <w:rtl/>
              </w:rPr>
              <w:t>قدرتي</w:t>
            </w:r>
            <w:r w:rsidRPr="00775583">
              <w:rPr>
                <w:rStyle w:val="FontStyle85"/>
                <w:rFonts w:ascii="MB Lateefi" w:hAnsi="MB Lateefi" w:cs="MB Lateefi"/>
                <w:b/>
                <w:bCs/>
                <w:i w:val="0"/>
                <w:iCs w:val="0"/>
                <w:sz w:val="20"/>
                <w:szCs w:val="20"/>
                <w:u w:val="single"/>
                <w:rtl/>
              </w:rPr>
              <w:t xml:space="preserve"> </w:t>
            </w:r>
            <w:r w:rsidRPr="00775583">
              <w:rPr>
                <w:rStyle w:val="FontStyle85"/>
                <w:rFonts w:ascii="MB Lateefi" w:hAnsi="MB Lateefi" w:cs="MB Lateefi" w:hint="cs"/>
                <w:b/>
                <w:bCs/>
                <w:i w:val="0"/>
                <w:iCs w:val="0"/>
                <w:sz w:val="20"/>
                <w:szCs w:val="20"/>
                <w:u w:val="single"/>
                <w:rtl/>
                <w:lang w:bidi="sd-Arab-PK"/>
              </w:rPr>
              <w:t>ڇ</w:t>
            </w:r>
            <w:r w:rsidRPr="00775583">
              <w:rPr>
                <w:rStyle w:val="FontStyle85"/>
                <w:rFonts w:ascii="MB Lateefi" w:hAnsi="MB Lateefi" w:cs="MB Lateefi" w:hint="eastAsia"/>
                <w:b/>
                <w:bCs/>
                <w:i w:val="0"/>
                <w:iCs w:val="0"/>
                <w:sz w:val="20"/>
                <w:szCs w:val="20"/>
                <w:u w:val="single"/>
                <w:rtl/>
                <w:lang w:bidi="sd-Arab-PK"/>
              </w:rPr>
              <w:t>ت</w:t>
            </w:r>
          </w:p>
          <w:p w14:paraId="037F57D3" w14:textId="737CDFEF"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ابھ</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ڇ</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00E9230D" w:rsidRPr="00775583">
              <w:rPr>
                <w:rStyle w:val="FontStyle85"/>
                <w:rFonts w:ascii="MB Lateefi" w:hAnsi="MB Lateefi" w:cs="MB Lateefi" w:hint="eastAsia"/>
                <w:i w:val="0"/>
                <w:iCs w:val="0"/>
                <w:sz w:val="20"/>
                <w:szCs w:val="20"/>
                <w:rtl/>
                <w:lang w:bidi="sd-Arab-PK"/>
              </w:rPr>
              <w:t>نه</w:t>
            </w:r>
            <w:r w:rsidR="00E9230D"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i w:val="0"/>
                <w:iCs w:val="0"/>
                <w:sz w:val="20"/>
                <w:szCs w:val="20"/>
                <w:rtl/>
                <w:lang w:bidi="sd-Arab-PK"/>
              </w:rPr>
              <w:t xml:space="preserve">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758E02A"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گاھ،</w:t>
            </w:r>
            <w:r w:rsidRPr="00775583">
              <w:rPr>
                <w:rStyle w:val="FontStyle85"/>
                <w:rFonts w:ascii="MB Lateefi" w:hAnsi="MB Lateefi" w:cs="MB Lateefi"/>
                <w:i w:val="0"/>
                <w:iCs w:val="0"/>
                <w:sz w:val="20"/>
                <w:szCs w:val="20"/>
                <w:rtl/>
                <w:lang w:bidi="sd-Arab-PK"/>
              </w:rPr>
              <w:t xml:space="preserve"> کجي جا پن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379C9309"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م</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مل</w:t>
            </w:r>
            <w:r w:rsidRPr="00775583">
              <w:rPr>
                <w:rStyle w:val="FontStyle85"/>
                <w:rFonts w:ascii="MB Lateefi" w:hAnsi="MB Lateefi" w:cs="MB Lateefi"/>
                <w:i w:val="0"/>
                <w:iCs w:val="0"/>
                <w:sz w:val="20"/>
                <w:szCs w:val="20"/>
                <w:rtl/>
                <w:lang w:bidi="sd-Arab-PK"/>
              </w:rPr>
              <w:t xml:space="preserve"> گاھ جي </w:t>
            </w:r>
            <w:r w:rsidRPr="00775583">
              <w:rPr>
                <w:rStyle w:val="FontStyle85"/>
                <w:rFonts w:ascii="MB Lateefi" w:hAnsi="MB Lateefi" w:cs="MB Lateefi" w:hint="cs"/>
                <w:i w:val="0"/>
                <w:iCs w:val="0"/>
                <w:sz w:val="20"/>
                <w:szCs w:val="20"/>
                <w:rtl/>
                <w:lang w:bidi="sd-Arab-PK"/>
              </w:rPr>
              <w:t>ڇ</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CC189B4"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b/>
                <w:bCs/>
                <w:i w:val="0"/>
                <w:iCs w:val="0"/>
                <w:sz w:val="20"/>
                <w:szCs w:val="20"/>
                <w:u w:val="single"/>
                <w:rtl/>
                <w:lang w:bidi="sd-Arab-PK"/>
              </w:rPr>
            </w:pPr>
            <w:r w:rsidRPr="00775583">
              <w:rPr>
                <w:rStyle w:val="FontStyle85"/>
                <w:rFonts w:ascii="MB Lateefi" w:hAnsi="MB Lateefi" w:cs="MB Lateefi" w:hint="eastAsia"/>
                <w:b/>
                <w:bCs/>
                <w:i w:val="0"/>
                <w:iCs w:val="0"/>
                <w:sz w:val="20"/>
                <w:szCs w:val="20"/>
                <w:u w:val="single"/>
                <w:rtl/>
                <w:lang w:bidi="sd-Arab-PK"/>
              </w:rPr>
              <w:t>بنيادي</w:t>
            </w:r>
            <w:r w:rsidRPr="00775583">
              <w:rPr>
                <w:rStyle w:val="FontStyle85"/>
                <w:rFonts w:ascii="MB Lateefi" w:hAnsi="MB Lateefi" w:cs="MB Lateefi"/>
                <w:b/>
                <w:bCs/>
                <w:i w:val="0"/>
                <w:iCs w:val="0"/>
                <w:sz w:val="20"/>
                <w:szCs w:val="20"/>
                <w:u w:val="single"/>
                <w:rtl/>
                <w:lang w:bidi="sd-Arab-PK"/>
              </w:rPr>
              <w:t xml:space="preserve"> </w:t>
            </w:r>
            <w:r w:rsidRPr="00775583">
              <w:rPr>
                <w:rStyle w:val="FontStyle85"/>
                <w:rFonts w:ascii="MB Lateefi" w:hAnsi="MB Lateefi" w:cs="MB Lateefi" w:hint="eastAsia"/>
                <w:b/>
                <w:bCs/>
                <w:i w:val="0"/>
                <w:iCs w:val="0"/>
                <w:sz w:val="20"/>
                <w:szCs w:val="20"/>
                <w:u w:val="single"/>
                <w:rtl/>
                <w:lang w:bidi="sd-Arab-PK"/>
              </w:rPr>
              <w:t>سادي</w:t>
            </w:r>
            <w:r w:rsidRPr="00775583">
              <w:rPr>
                <w:rStyle w:val="FontStyle85"/>
                <w:rFonts w:ascii="MB Lateefi" w:hAnsi="MB Lateefi" w:cs="MB Lateefi"/>
                <w:b/>
                <w:bCs/>
                <w:i w:val="0"/>
                <w:iCs w:val="0"/>
                <w:sz w:val="20"/>
                <w:szCs w:val="20"/>
                <w:u w:val="single"/>
                <w:rtl/>
                <w:lang w:bidi="sd-Arab-PK"/>
              </w:rPr>
              <w:t xml:space="preserve"> </w:t>
            </w:r>
            <w:r w:rsidRPr="00775583">
              <w:rPr>
                <w:rStyle w:val="FontStyle85"/>
                <w:rFonts w:ascii="MB Lateefi" w:hAnsi="MB Lateefi" w:cs="MB Lateefi" w:hint="cs"/>
                <w:b/>
                <w:bCs/>
                <w:i w:val="0"/>
                <w:iCs w:val="0"/>
                <w:sz w:val="20"/>
                <w:szCs w:val="20"/>
                <w:u w:val="single"/>
                <w:rtl/>
                <w:lang w:bidi="sd-Arab-PK"/>
              </w:rPr>
              <w:t>ڇ</w:t>
            </w:r>
            <w:r w:rsidRPr="00775583">
              <w:rPr>
                <w:rStyle w:val="FontStyle85"/>
                <w:rFonts w:ascii="MB Lateefi" w:hAnsi="MB Lateefi" w:cs="MB Lateefi" w:hint="eastAsia"/>
                <w:b/>
                <w:bCs/>
                <w:i w:val="0"/>
                <w:iCs w:val="0"/>
                <w:sz w:val="20"/>
                <w:szCs w:val="20"/>
                <w:u w:val="single"/>
                <w:rtl/>
                <w:lang w:bidi="sd-Arab-PK"/>
              </w:rPr>
              <w:t>ت</w:t>
            </w:r>
          </w:p>
          <w:p w14:paraId="77CC722A"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ڪڙ</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وئو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7944A2CD"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کجي،</w:t>
            </w:r>
            <w:r w:rsidRPr="00775583">
              <w:rPr>
                <w:rStyle w:val="FontStyle85"/>
                <w:rFonts w:ascii="MB Lateefi" w:hAnsi="MB Lateefi" w:cs="MB Lateefi"/>
                <w:i w:val="0"/>
                <w:iCs w:val="0"/>
                <w:sz w:val="20"/>
                <w:szCs w:val="20"/>
                <w:rtl/>
                <w:lang w:bidi="sd-Arab-PK"/>
              </w:rPr>
              <w:t xml:space="preserve"> ناريل يا بانس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592681E4"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i w:val="0"/>
                <w:iCs w:val="0"/>
                <w:sz w:val="20"/>
                <w:szCs w:val="20"/>
                <w:rtl/>
                <w:lang w:bidi="sd-Arab-PK"/>
              </w:rPr>
              <w:t xml:space="preserve"> جا تختا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3551E590"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گتو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429C7D73"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b/>
                <w:bCs/>
                <w:i w:val="0"/>
                <w:iCs w:val="0"/>
                <w:sz w:val="20"/>
                <w:szCs w:val="20"/>
                <w:u w:val="single"/>
                <w:rtl/>
                <w:lang w:bidi="sd-Arab-PK"/>
              </w:rPr>
            </w:pPr>
            <w:r w:rsidRPr="00775583">
              <w:rPr>
                <w:rStyle w:val="FontStyle85"/>
                <w:rFonts w:ascii="MB Lateefi" w:hAnsi="MB Lateefi" w:cs="MB Lateefi" w:hint="eastAsia"/>
                <w:b/>
                <w:bCs/>
                <w:i w:val="0"/>
                <w:iCs w:val="0"/>
                <w:sz w:val="20"/>
                <w:szCs w:val="20"/>
                <w:u w:val="single"/>
                <w:rtl/>
                <w:lang w:bidi="sd-Arab-PK"/>
              </w:rPr>
              <w:t>تيار</w:t>
            </w:r>
            <w:r w:rsidRPr="00775583">
              <w:rPr>
                <w:rStyle w:val="FontStyle85"/>
                <w:rFonts w:ascii="MB Lateefi" w:hAnsi="MB Lateefi" w:cs="MB Lateefi"/>
                <w:b/>
                <w:bCs/>
                <w:i w:val="0"/>
                <w:iCs w:val="0"/>
                <w:sz w:val="20"/>
                <w:szCs w:val="20"/>
                <w:u w:val="single"/>
                <w:rtl/>
                <w:lang w:bidi="sd-Arab-PK"/>
              </w:rPr>
              <w:t xml:space="preserve"> </w:t>
            </w:r>
            <w:r w:rsidRPr="00775583">
              <w:rPr>
                <w:rStyle w:val="FontStyle85"/>
                <w:rFonts w:ascii="MB Lateefi" w:hAnsi="MB Lateefi" w:cs="MB Lateefi" w:hint="cs"/>
                <w:b/>
                <w:bCs/>
                <w:i w:val="0"/>
                <w:iCs w:val="0"/>
                <w:sz w:val="20"/>
                <w:szCs w:val="20"/>
                <w:u w:val="single"/>
                <w:rtl/>
                <w:lang w:bidi="sd-Arab-PK"/>
              </w:rPr>
              <w:t>ٿ</w:t>
            </w:r>
            <w:r w:rsidRPr="00775583">
              <w:rPr>
                <w:rStyle w:val="FontStyle85"/>
                <w:rFonts w:ascii="MB Lateefi" w:hAnsi="MB Lateefi" w:cs="MB Lateefi" w:hint="eastAsia"/>
                <w:b/>
                <w:bCs/>
                <w:i w:val="0"/>
                <w:iCs w:val="0"/>
                <w:sz w:val="20"/>
                <w:szCs w:val="20"/>
                <w:u w:val="single"/>
                <w:rtl/>
                <w:lang w:bidi="sd-Arab-PK"/>
              </w:rPr>
              <w:t>يل</w:t>
            </w:r>
            <w:r w:rsidRPr="00775583">
              <w:rPr>
                <w:rStyle w:val="FontStyle85"/>
                <w:rFonts w:ascii="MB Lateefi" w:hAnsi="MB Lateefi" w:cs="MB Lateefi"/>
                <w:b/>
                <w:bCs/>
                <w:i w:val="0"/>
                <w:iCs w:val="0"/>
                <w:sz w:val="20"/>
                <w:szCs w:val="20"/>
                <w:u w:val="single"/>
                <w:rtl/>
                <w:lang w:bidi="sd-Arab-PK"/>
              </w:rPr>
              <w:t xml:space="preserve"> </w:t>
            </w:r>
            <w:r w:rsidRPr="00775583">
              <w:rPr>
                <w:rStyle w:val="FontStyle85"/>
                <w:rFonts w:ascii="MB Lateefi" w:hAnsi="MB Lateefi" w:cs="MB Lateefi" w:hint="cs"/>
                <w:b/>
                <w:bCs/>
                <w:i w:val="0"/>
                <w:iCs w:val="0"/>
                <w:sz w:val="20"/>
                <w:szCs w:val="20"/>
                <w:u w:val="single"/>
                <w:rtl/>
                <w:lang w:bidi="sd-Arab-PK"/>
              </w:rPr>
              <w:t>ڇ</w:t>
            </w:r>
            <w:r w:rsidRPr="00775583">
              <w:rPr>
                <w:rStyle w:val="FontStyle85"/>
                <w:rFonts w:ascii="MB Lateefi" w:hAnsi="MB Lateefi" w:cs="MB Lateefi" w:hint="eastAsia"/>
                <w:b/>
                <w:bCs/>
                <w:i w:val="0"/>
                <w:iCs w:val="0"/>
                <w:sz w:val="20"/>
                <w:szCs w:val="20"/>
                <w:u w:val="single"/>
                <w:rtl/>
                <w:lang w:bidi="sd-Arab-PK"/>
              </w:rPr>
              <w:t>ت</w:t>
            </w:r>
          </w:p>
          <w:p w14:paraId="0885867D" w14:textId="06C0799D"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ڌ</w:t>
            </w:r>
            <w:r w:rsidRPr="00775583">
              <w:rPr>
                <w:rStyle w:val="FontStyle85"/>
                <w:rFonts w:ascii="MB Lateefi" w:hAnsi="MB Lateefi" w:cs="MB Lateefi" w:hint="eastAsia"/>
                <w:i w:val="0"/>
                <w:iCs w:val="0"/>
                <w:sz w:val="20"/>
                <w:szCs w:val="20"/>
                <w:rtl/>
                <w:lang w:bidi="sd-Arab-PK"/>
              </w:rPr>
              <w:t>اتو،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ين،</w:t>
            </w:r>
            <w:r w:rsidRPr="00775583">
              <w:rPr>
                <w:rStyle w:val="FontStyle85"/>
                <w:rFonts w:ascii="MB Lateefi" w:hAnsi="MB Lateefi" w:cs="MB Lateefi"/>
                <w:i w:val="0"/>
                <w:iCs w:val="0"/>
                <w:sz w:val="20"/>
                <w:szCs w:val="20"/>
                <w:rtl/>
                <w:lang w:bidi="sd-Arab-PK"/>
              </w:rPr>
              <w:t xml:space="preserve"> نالي دار جستي لوھ </w:t>
            </w:r>
            <w:r w:rsidRPr="00775583">
              <w:rPr>
                <w:rStyle w:val="FontStyle85"/>
                <w:rFonts w:ascii="MB Lateefi" w:hAnsi="MB Lateefi" w:cs="MB Lateefi"/>
                <w:b/>
                <w:i w:val="0"/>
                <w:iCs w:val="0"/>
                <w:sz w:val="20"/>
                <w:szCs w:val="20"/>
              </w:rPr>
              <w:tab/>
            </w:r>
            <w:r w:rsidR="00870960" w:rsidRPr="00775583">
              <w:rPr>
                <w:rStyle w:val="FontStyle85"/>
                <w:rFonts w:ascii="MB Lateefi" w:hAnsi="MB Lateefi" w:cs="MB Lateefi"/>
                <w:bCs/>
                <w:i w:val="0"/>
                <w:iCs w:val="0"/>
                <w:sz w:val="20"/>
                <w:szCs w:val="20"/>
              </w:rPr>
              <w:t>8</w:t>
            </w:r>
          </w:p>
          <w:p w14:paraId="1033429F" w14:textId="375B577D" w:rsidR="00870960" w:rsidRPr="00775583" w:rsidRDefault="00870960" w:rsidP="0087096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سيمين</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i w:val="0"/>
                <w:iCs w:val="0"/>
                <w:sz w:val="20"/>
                <w:szCs w:val="20"/>
                <w:rtl/>
                <w:lang w:bidi="sd-Arab-PK"/>
              </w:rPr>
              <w:t xml:space="preserve"> آرسي سي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9</w:t>
            </w:r>
          </w:p>
          <w:p w14:paraId="1A941345" w14:textId="0857C9BF" w:rsidR="00FC7666" w:rsidRPr="00775583" w:rsidRDefault="00FC7666" w:rsidP="0087096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لوھ</w:t>
            </w:r>
            <w:r w:rsidRPr="00775583">
              <w:rPr>
                <w:rStyle w:val="FontStyle85"/>
                <w:rFonts w:ascii="MB Lateefi" w:hAnsi="MB Lateefi" w:cs="MB Lateefi"/>
                <w:i w:val="0"/>
                <w:iCs w:val="0"/>
                <w:sz w:val="20"/>
                <w:szCs w:val="20"/>
                <w:rtl/>
                <w:lang w:bidi="sd-Arab-PK"/>
              </w:rPr>
              <w:t xml:space="preserve"> جي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10</w:t>
            </w:r>
          </w:p>
          <w:p w14:paraId="0585177F" w14:textId="6F32C501" w:rsidR="00DE1E3B" w:rsidRPr="00775583" w:rsidRDefault="00DE1E3B" w:rsidP="00FC766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i w:val="0"/>
                <w:iCs w:val="0"/>
                <w:sz w:val="20"/>
                <w:szCs w:val="20"/>
                <w:rtl/>
                <w:lang w:bidi="sd-Arab-PK"/>
              </w:rPr>
              <w:t xml:space="preserve"> جي </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hint="eastAsia"/>
                <w:i w:val="0"/>
                <w:iCs w:val="0"/>
                <w:sz w:val="20"/>
                <w:szCs w:val="20"/>
                <w:rtl/>
                <w:lang w:bidi="sd-Arab-PK"/>
              </w:rPr>
              <w:t>ھيل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ڇ</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r w:rsidR="00FC7666" w:rsidRPr="00775583">
              <w:rPr>
                <w:rStyle w:val="FontStyle85"/>
                <w:rFonts w:ascii="MB Lateefi" w:hAnsi="MB Lateefi" w:cs="MB Lateefi"/>
                <w:b/>
                <w:i w:val="0"/>
                <w:iCs w:val="0"/>
                <w:sz w:val="20"/>
                <w:szCs w:val="20"/>
                <w:rtl/>
                <w:lang w:bidi="sd-Arab-PK"/>
              </w:rPr>
              <w:t>1</w:t>
            </w:r>
          </w:p>
          <w:p w14:paraId="5DE30B72" w14:textId="581B8AFA"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ڪڇ</w:t>
            </w:r>
            <w:r w:rsidRPr="00775583">
              <w:rPr>
                <w:rStyle w:val="FontStyle85"/>
                <w:rFonts w:ascii="MB Lateefi" w:hAnsi="MB Lateefi" w:cs="MB Lateefi" w:hint="eastAsia"/>
                <w:i w:val="0"/>
                <w:iCs w:val="0"/>
                <w:sz w:val="20"/>
                <w:szCs w:val="20"/>
                <w:rtl/>
                <w:lang w:bidi="sd-Arab-PK"/>
              </w:rPr>
              <w:t>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ڌ</w:t>
            </w:r>
            <w:r w:rsidRPr="00775583">
              <w:rPr>
                <w:rStyle w:val="FontStyle85"/>
                <w:rFonts w:ascii="MB Lateefi" w:hAnsi="MB Lateefi" w:cs="MB Lateefi" w:hint="eastAsia"/>
                <w:i w:val="0"/>
                <w:iCs w:val="0"/>
                <w:sz w:val="20"/>
                <w:szCs w:val="20"/>
                <w:rtl/>
                <w:lang w:bidi="sd-Arab-PK"/>
              </w:rPr>
              <w:t>اتو،</w:t>
            </w:r>
            <w:r w:rsidRPr="00775583">
              <w:rPr>
                <w:rStyle w:val="FontStyle85"/>
                <w:rFonts w:ascii="MB Lateefi" w:hAnsi="MB Lateefi" w:cs="MB Lateefi"/>
                <w:i w:val="0"/>
                <w:iCs w:val="0"/>
                <w:sz w:val="20"/>
                <w:szCs w:val="20"/>
                <w:rtl/>
                <w:lang w:bidi="sd-Arab-PK"/>
              </w:rPr>
              <w:t xml:space="preserve"> جست، سيمين</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w:t>
            </w:r>
            <w:r w:rsidRPr="00775583">
              <w:rPr>
                <w:rStyle w:val="FontStyle85"/>
                <w:rFonts w:ascii="MB Lateefi" w:hAnsi="MB Lateefi" w:cs="MB Lateefi"/>
                <w:i w:val="0"/>
                <w:iCs w:val="0"/>
                <w:sz w:val="20"/>
                <w:szCs w:val="20"/>
                <w:rtl/>
                <w:lang w:bidi="sd-Arab-PK"/>
              </w:rPr>
              <w:t xml:space="preserve"> فائبر جون چادرون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r w:rsidR="00C44835" w:rsidRPr="00775583">
              <w:rPr>
                <w:rStyle w:val="FontStyle85"/>
                <w:rFonts w:ascii="MB Lateefi" w:hAnsi="MB Lateefi" w:cs="MB Lateefi"/>
                <w:b/>
                <w:i w:val="0"/>
                <w:iCs w:val="0"/>
                <w:sz w:val="20"/>
                <w:szCs w:val="20"/>
                <w:rtl/>
                <w:lang w:bidi="sd-Arab-PK"/>
              </w:rPr>
              <w:t>2</w:t>
            </w:r>
          </w:p>
          <w:p w14:paraId="6A3B09F9" w14:textId="5D909DA0"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چيني</w:t>
            </w:r>
            <w:r w:rsidRPr="00775583">
              <w:rPr>
                <w:rStyle w:val="FontStyle85"/>
                <w:rFonts w:ascii="MB Lateefi" w:hAnsi="MB Lateefi" w:cs="MB Lateefi"/>
                <w:i w:val="0"/>
                <w:iCs w:val="0"/>
                <w:sz w:val="20"/>
                <w:szCs w:val="20"/>
                <w:rtl/>
                <w:lang w:bidi="sd-Arab-PK"/>
              </w:rPr>
              <w:t xml:space="preserve"> جا </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ائلز</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E768C1" w:rsidRPr="00775583">
              <w:rPr>
                <w:rStyle w:val="FontStyle85"/>
                <w:rFonts w:ascii="MB Lateefi" w:hAnsi="MB Lateefi" w:cs="MB Lateefi"/>
                <w:b/>
                <w:i w:val="0"/>
                <w:iCs w:val="0"/>
                <w:sz w:val="20"/>
                <w:szCs w:val="20"/>
                <w:rtl/>
                <w:lang w:bidi="sd-Arab-PK"/>
              </w:rPr>
              <w:t>13</w:t>
            </w:r>
          </w:p>
          <w:p w14:paraId="2943A675" w14:textId="5CBAE192"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ڇ</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00E768C1" w:rsidRPr="00775583">
              <w:rPr>
                <w:rStyle w:val="FontStyle85"/>
                <w:rFonts w:ascii="MB Lateefi" w:hAnsi="MB Lateefi" w:cs="MB Lateefi" w:hint="eastAsia"/>
                <w:i w:val="0"/>
                <w:iCs w:val="0"/>
                <w:sz w:val="20"/>
                <w:szCs w:val="20"/>
                <w:rtl/>
                <w:lang w:bidi="sd-Arab-PK"/>
              </w:rPr>
              <w:t>سيمين</w:t>
            </w:r>
            <w:r w:rsidR="00E768C1" w:rsidRPr="00775583">
              <w:rPr>
                <w:rStyle w:val="FontStyle85"/>
                <w:rFonts w:ascii="MB Lateefi" w:hAnsi="MB Lateefi" w:cs="MB Lateefi" w:hint="cs"/>
                <w:i w:val="0"/>
                <w:iCs w:val="0"/>
                <w:sz w:val="20"/>
                <w:szCs w:val="20"/>
                <w:rtl/>
                <w:lang w:bidi="sd-Arab-PK"/>
              </w:rPr>
              <w:t>ٽ</w:t>
            </w:r>
            <w:r w:rsidR="00E768C1" w:rsidRPr="00775583">
              <w:rPr>
                <w:rStyle w:val="FontStyle85"/>
                <w:rFonts w:ascii="MB Lateefi" w:hAnsi="MB Lateefi" w:cs="MB Lateefi"/>
                <w:i w:val="0"/>
                <w:iCs w:val="0"/>
                <w:sz w:val="20"/>
                <w:szCs w:val="20"/>
                <w:rtl/>
                <w:lang w:bidi="sd-Arab-PK"/>
              </w:rPr>
              <w:t xml:space="preserve"> </w:t>
            </w:r>
            <w:r w:rsidR="00E768C1" w:rsidRPr="00775583">
              <w:rPr>
                <w:rStyle w:val="FontStyle85"/>
                <w:rFonts w:ascii="MB Lateefi" w:hAnsi="MB Lateefi" w:cs="MB Lateefi" w:hint="eastAsia"/>
                <w:i w:val="0"/>
                <w:iCs w:val="0"/>
                <w:sz w:val="20"/>
                <w:szCs w:val="20"/>
                <w:rtl/>
                <w:lang w:bidi="sd-Arab-PK"/>
              </w:rPr>
              <w:t>جا</w:t>
            </w:r>
            <w:r w:rsidR="00E768C1" w:rsidRPr="00775583">
              <w:rPr>
                <w:rStyle w:val="FontStyle85"/>
                <w:rFonts w:ascii="MB Lateefi" w:hAnsi="MB Lateefi" w:cs="MB Lateefi"/>
                <w:i w:val="0"/>
                <w:iCs w:val="0"/>
                <w:sz w:val="20"/>
                <w:szCs w:val="20"/>
                <w:rtl/>
                <w:lang w:bidi="sd-Arab-PK"/>
              </w:rPr>
              <w:t xml:space="preserve"> </w:t>
            </w:r>
            <w:r w:rsidR="00E768C1" w:rsidRPr="00775583">
              <w:rPr>
                <w:rStyle w:val="FontStyle85"/>
                <w:rFonts w:ascii="MB Lateefi" w:hAnsi="MB Lateefi" w:cs="MB Lateefi" w:hint="eastAsia"/>
                <w:i w:val="0"/>
                <w:iCs w:val="0"/>
                <w:sz w:val="20"/>
                <w:szCs w:val="20"/>
                <w:rtl/>
                <w:lang w:bidi="sd-Arab-PK"/>
              </w:rPr>
              <w:t>سليب</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14</w:t>
            </w:r>
          </w:p>
          <w:p w14:paraId="235595F8"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چون</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i w:val="0"/>
                <w:iCs w:val="0"/>
                <w:sz w:val="20"/>
                <w:szCs w:val="20"/>
                <w:rtl/>
                <w:lang w:bidi="sd-Arab-PK"/>
              </w:rPr>
              <w:t xml:space="preserve"> سرون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15</w:t>
            </w:r>
          </w:p>
          <w:p w14:paraId="615760B7" w14:textId="342D83DB" w:rsidR="00870960" w:rsidRPr="00775583" w:rsidRDefault="00870960" w:rsidP="0087096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پ</w:t>
            </w:r>
            <w:r w:rsidRPr="00775583">
              <w:rPr>
                <w:rStyle w:val="FontStyle85"/>
                <w:rFonts w:ascii="MB Lateefi" w:hAnsi="MB Lateefi" w:cs="MB Lateefi" w:hint="cs"/>
                <w:i w:val="0"/>
                <w:iCs w:val="0"/>
                <w:sz w:val="20"/>
                <w:szCs w:val="20"/>
                <w:rtl/>
                <w:lang w:bidi="sd-Arab-PK"/>
              </w:rPr>
              <w:t>ڙ</w:t>
            </w:r>
            <w:r w:rsidRPr="00775583">
              <w:rPr>
                <w:rStyle w:val="FontStyle85"/>
                <w:rFonts w:ascii="MB Lateefi" w:hAnsi="MB Lateefi" w:cs="MB Lateefi" w:hint="eastAsia"/>
                <w:i w:val="0"/>
                <w:iCs w:val="0"/>
                <w:sz w:val="20"/>
                <w:szCs w:val="20"/>
                <w:rtl/>
                <w:lang w:bidi="sd-Arab-PK"/>
              </w:rPr>
              <w:t>و،</w:t>
            </w:r>
            <w:r w:rsidRPr="00775583">
              <w:rPr>
                <w:rStyle w:val="FontStyle85"/>
                <w:rFonts w:ascii="MB Lateefi" w:hAnsi="MB Lateefi" w:cs="MB Lateefi"/>
                <w:i w:val="0"/>
                <w:iCs w:val="0"/>
                <w:sz w:val="20"/>
                <w:szCs w:val="20"/>
                <w:rtl/>
                <w:lang w:bidi="sd-Arab-PK"/>
              </w:rPr>
              <w:t xml:space="preserve"> تنبو </w:t>
            </w:r>
            <w:r w:rsidRPr="00775583">
              <w:rPr>
                <w:rStyle w:val="FontStyle85"/>
                <w:rFonts w:ascii="MB Lateefi" w:hAnsi="MB Lateefi" w:cs="MB Lateefi"/>
                <w:b/>
                <w:i w:val="0"/>
                <w:iCs w:val="0"/>
                <w:sz w:val="20"/>
                <w:szCs w:val="20"/>
              </w:rPr>
              <w:tab/>
            </w:r>
            <w:r w:rsidR="000B5262" w:rsidRPr="00775583">
              <w:rPr>
                <w:rStyle w:val="FontStyle85"/>
                <w:rFonts w:ascii="MB Lateefi" w:hAnsi="MB Lateefi" w:cs="MB Lateefi"/>
                <w:b/>
                <w:i w:val="0"/>
                <w:iCs w:val="0"/>
                <w:sz w:val="20"/>
                <w:szCs w:val="20"/>
                <w:rtl/>
                <w:lang w:bidi="sd-Arab-PK"/>
              </w:rPr>
              <w:t>16</w:t>
            </w:r>
          </w:p>
          <w:p w14:paraId="54E0A8E2" w14:textId="1CBBE2A3" w:rsidR="00DE1E3B" w:rsidRPr="00775583" w:rsidRDefault="00DE1E3B" w:rsidP="008709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Change w:id="172" w:author="Iqbal Ameerali" w:date="2020-10-08T11:45:00Z">
                  <w:rPr>
                    <w:rStyle w:val="FontStyle85"/>
                    <w:rFonts w:ascii="MB Lateefi" w:hAnsi="MB Lateefi" w:cs="MB Lateefi" w:hint="cs"/>
                    <w:b/>
                    <w:i w:val="0"/>
                    <w:iCs w:val="0"/>
                    <w:sz w:val="20"/>
                    <w:szCs w:val="20"/>
                    <w:highlight w:val="cyan"/>
                    <w:rtl/>
                  </w:rPr>
                </w:rPrChange>
              </w:rPr>
              <w:t>ٻ</w:t>
            </w:r>
            <w:r w:rsidRPr="00775583">
              <w:rPr>
                <w:rStyle w:val="FontStyle85"/>
                <w:rFonts w:ascii="MB Lateefi" w:hAnsi="MB Lateefi" w:cs="MB Lateefi" w:hint="eastAsia"/>
                <w:b/>
                <w:i w:val="0"/>
                <w:iCs w:val="0"/>
                <w:sz w:val="20"/>
                <w:szCs w:val="20"/>
                <w:rtl/>
                <w:rPrChange w:id="173" w:author="Iqbal Ameerali" w:date="2020-10-08T11:45:00Z">
                  <w:rPr>
                    <w:rStyle w:val="FontStyle85"/>
                    <w:rFonts w:ascii="MB Lateefi" w:hAnsi="MB Lateefi" w:cs="MB Lateefi" w:hint="eastAsia"/>
                    <w:b/>
                    <w:i w:val="0"/>
                    <w:iCs w:val="0"/>
                    <w:sz w:val="20"/>
                    <w:szCs w:val="20"/>
                    <w:highlight w:val="cyan"/>
                    <w:rtl/>
                  </w:rPr>
                </w:rPrChange>
              </w:rPr>
              <w:t>يو</w:t>
            </w:r>
            <w:r w:rsidRPr="00775583">
              <w:rPr>
                <w:rStyle w:val="FontStyle85"/>
                <w:rFonts w:ascii="MB Lateefi" w:hAnsi="MB Lateefi" w:cs="MB Lateefi"/>
                <w:b/>
                <w:i w:val="0"/>
                <w:iCs w:val="0"/>
                <w:sz w:val="20"/>
                <w:szCs w:val="20"/>
                <w:rtl/>
                <w:rPrChange w:id="174" w:author="Iqbal Ameerali" w:date="2020-10-08T11:45:00Z">
                  <w:rPr>
                    <w:rStyle w:val="FontStyle85"/>
                    <w:rFonts w:ascii="MB Lateefi" w:hAnsi="MB Lateefi" w:cs="MB Lateefi"/>
                    <w:b/>
                    <w:i w:val="0"/>
                    <w:iCs w:val="0"/>
                    <w:sz w:val="20"/>
                    <w:szCs w:val="20"/>
                    <w:highlight w:val="cyan"/>
                    <w:rtl/>
                  </w:rPr>
                </w:rPrChange>
              </w:rPr>
              <w:t xml:space="preserve"> </w:t>
            </w:r>
            <w:r w:rsidRPr="00775583">
              <w:rPr>
                <w:rStyle w:val="FontStyle85"/>
                <w:rFonts w:ascii="MB Lateefi" w:hAnsi="MB Lateefi" w:cs="MB Lateefi" w:hint="cs"/>
                <w:b/>
                <w:i w:val="0"/>
                <w:iCs w:val="0"/>
                <w:sz w:val="20"/>
                <w:szCs w:val="20"/>
                <w:rtl/>
                <w:rPrChange w:id="175" w:author="Iqbal Ameerali" w:date="2020-10-08T11:45:00Z">
                  <w:rPr>
                    <w:rStyle w:val="FontStyle85"/>
                    <w:rFonts w:ascii="MB Lateefi" w:hAnsi="MB Lateefi" w:cs="MB Lateefi" w:hint="cs"/>
                    <w:b/>
                    <w:i w:val="0"/>
                    <w:iCs w:val="0"/>
                    <w:sz w:val="20"/>
                    <w:szCs w:val="20"/>
                    <w:highlight w:val="cyan"/>
                    <w:rtl/>
                  </w:rPr>
                </w:rPrChange>
              </w:rPr>
              <w:t>ڪ</w:t>
            </w:r>
            <w:r w:rsidRPr="00775583">
              <w:rPr>
                <w:rStyle w:val="FontStyle85"/>
                <w:rFonts w:ascii="MB Lateefi" w:hAnsi="MB Lateefi" w:cs="MB Lateefi" w:hint="eastAsia"/>
                <w:b/>
                <w:i w:val="0"/>
                <w:iCs w:val="0"/>
                <w:sz w:val="20"/>
                <w:szCs w:val="20"/>
                <w:rtl/>
                <w:rPrChange w:id="176" w:author="Iqbal Ameerali" w:date="2020-10-08T11:45:00Z">
                  <w:rPr>
                    <w:rStyle w:val="FontStyle85"/>
                    <w:rFonts w:ascii="MB Lateefi" w:hAnsi="MB Lateefi" w:cs="MB Lateefi" w:hint="eastAsia"/>
                    <w:b/>
                    <w:i w:val="0"/>
                    <w:iCs w:val="0"/>
                    <w:sz w:val="20"/>
                    <w:szCs w:val="20"/>
                    <w:highlight w:val="cyan"/>
                    <w:rtl/>
                  </w:rPr>
                </w:rPrChange>
              </w:rPr>
              <w:t>جهه</w:t>
            </w:r>
            <w:r w:rsidRPr="00775583">
              <w:rPr>
                <w:rStyle w:val="FontStyle85"/>
                <w:rFonts w:ascii="MB Lateefi" w:hAnsi="MB Lateefi" w:cs="MB Lateefi"/>
                <w:b/>
                <w:i w:val="0"/>
                <w:iCs w:val="0"/>
                <w:sz w:val="20"/>
                <w:szCs w:val="20"/>
                <w:rtl/>
                <w:rPrChange w:id="177" w:author="Iqbal Ameerali" w:date="2020-10-08T11:45:00Z">
                  <w:rPr>
                    <w:rStyle w:val="FontStyle85"/>
                    <w:rFonts w:ascii="MB Lateefi" w:hAnsi="MB Lateefi" w:cs="MB Lateefi"/>
                    <w:b/>
                    <w:i w:val="0"/>
                    <w:iCs w:val="0"/>
                    <w:sz w:val="20"/>
                    <w:szCs w:val="20"/>
                    <w:highlight w:val="cyan"/>
                    <w:rtl/>
                  </w:rPr>
                </w:rPrChange>
              </w:rPr>
              <w:t xml:space="preserve"> (وضاحت </w:t>
            </w:r>
            <w:r w:rsidRPr="00775583">
              <w:rPr>
                <w:rStyle w:val="FontStyle85"/>
                <w:rFonts w:ascii="MB Lateefi" w:hAnsi="MB Lateefi" w:cs="MB Lateefi" w:hint="cs"/>
                <w:b/>
                <w:i w:val="0"/>
                <w:iCs w:val="0"/>
                <w:sz w:val="20"/>
                <w:szCs w:val="20"/>
                <w:rtl/>
                <w:rPrChange w:id="178" w:author="Iqbal Ameerali" w:date="2020-10-08T11:45:00Z">
                  <w:rPr>
                    <w:rStyle w:val="FontStyle85"/>
                    <w:rFonts w:ascii="MB Lateefi" w:hAnsi="MB Lateefi" w:cs="MB Lateefi" w:hint="cs"/>
                    <w:b/>
                    <w:i w:val="0"/>
                    <w:iCs w:val="0"/>
                    <w:sz w:val="20"/>
                    <w:szCs w:val="20"/>
                    <w:highlight w:val="cyan"/>
                    <w:rtl/>
                  </w:rPr>
                </w:rPrChange>
              </w:rPr>
              <w:t>ڪ</w:t>
            </w:r>
            <w:r w:rsidRPr="00775583">
              <w:rPr>
                <w:rStyle w:val="FontStyle85"/>
                <w:rFonts w:ascii="MB Lateefi" w:hAnsi="MB Lateefi" w:cs="MB Lateefi" w:hint="eastAsia"/>
                <w:b/>
                <w:i w:val="0"/>
                <w:iCs w:val="0"/>
                <w:sz w:val="20"/>
                <w:szCs w:val="20"/>
                <w:rtl/>
                <w:rPrChange w:id="179" w:author="Iqbal Ameerali" w:date="2020-10-08T11:45:00Z">
                  <w:rPr>
                    <w:rStyle w:val="FontStyle85"/>
                    <w:rFonts w:ascii="MB Lateefi" w:hAnsi="MB Lateefi" w:cs="MB Lateefi" w:hint="eastAsia"/>
                    <w:b/>
                    <w:i w:val="0"/>
                    <w:iCs w:val="0"/>
                    <w:sz w:val="20"/>
                    <w:szCs w:val="20"/>
                    <w:highlight w:val="cyan"/>
                    <w:rtl/>
                  </w:rPr>
                </w:rPrChange>
              </w:rPr>
              <w:t>ريو</w:t>
            </w:r>
            <w:r w:rsidRPr="00775583">
              <w:rPr>
                <w:rStyle w:val="FontStyle85"/>
                <w:rFonts w:ascii="MB Lateefi" w:hAnsi="MB Lateefi" w:cs="MB Lateefi"/>
                <w:b/>
                <w:i w:val="0"/>
                <w:iCs w:val="0"/>
                <w:sz w:val="20"/>
                <w:szCs w:val="20"/>
                <w:rtl/>
                <w:rPrChange w:id="180" w:author="Iqbal Ameerali" w:date="2020-10-08T11:45:00Z">
                  <w:rPr>
                    <w:rStyle w:val="FontStyle85"/>
                    <w:rFonts w:ascii="MB Lateefi" w:hAnsi="MB Lateefi" w:cs="MB Lateefi"/>
                    <w:b/>
                    <w:i w:val="0"/>
                    <w:iCs w:val="0"/>
                    <w:sz w:val="20"/>
                    <w:szCs w:val="20"/>
                    <w:highlight w:val="cyan"/>
                    <w:rtl/>
                  </w:rPr>
                </w:rPrChange>
              </w:rPr>
              <w:t xml:space="preserve">) </w:t>
            </w:r>
            <w:r w:rsidRPr="00775583">
              <w:rPr>
                <w:rStyle w:val="FontStyle85"/>
                <w:rFonts w:ascii="MB Lateefi" w:hAnsi="MB Lateefi" w:cs="MB Lateefi"/>
                <w:b/>
                <w:i w:val="0"/>
                <w:iCs w:val="0"/>
                <w:sz w:val="20"/>
                <w:szCs w:val="20"/>
                <w:rPrChange w:id="181" w:author="Iqbal Ameerali" w:date="2020-10-08T11:45:00Z">
                  <w:rPr>
                    <w:rStyle w:val="FontStyle85"/>
                    <w:rFonts w:ascii="MB Lateefi" w:hAnsi="MB Lateefi" w:cs="MB Lateefi"/>
                    <w:b/>
                    <w:i w:val="0"/>
                    <w:iCs w:val="0"/>
                    <w:sz w:val="20"/>
                    <w:szCs w:val="20"/>
                    <w:highlight w:val="cyan"/>
                  </w:rPr>
                </w:rPrChange>
              </w:rPr>
              <w:tab/>
            </w:r>
            <w:r w:rsidRPr="00775583">
              <w:rPr>
                <w:rStyle w:val="FontStyle85"/>
                <w:rFonts w:ascii="MB Lateefi" w:hAnsi="MB Lateefi" w:cs="MB Lateefi"/>
                <w:b/>
                <w:i w:val="0"/>
                <w:iCs w:val="0"/>
                <w:sz w:val="20"/>
                <w:szCs w:val="20"/>
                <w:rtl/>
                <w:lang w:bidi="sd-Arab-PK"/>
                <w:rPrChange w:id="182" w:author="Iqbal Ameerali" w:date="2020-10-08T11:45:00Z">
                  <w:rPr>
                    <w:rStyle w:val="FontStyle85"/>
                    <w:rFonts w:ascii="MB Lateefi" w:hAnsi="MB Lateefi" w:cs="MB Lateefi"/>
                    <w:b/>
                    <w:i w:val="0"/>
                    <w:iCs w:val="0"/>
                    <w:sz w:val="20"/>
                    <w:szCs w:val="20"/>
                    <w:highlight w:val="cyan"/>
                    <w:rtl/>
                    <w:lang w:bidi="sd-Arab-PK"/>
                  </w:rPr>
                </w:rPrChange>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236075" w14:textId="77777777" w:rsidR="00DE1E3B" w:rsidRPr="00B14A4A" w:rsidRDefault="00DE1E3B" w:rsidP="00DE1E3B">
            <w:pPr>
              <w:pStyle w:val="Style39"/>
              <w:widowControl/>
              <w:tabs>
                <w:tab w:val="right" w:leader="hyphen" w:pos="4143"/>
                <w:tab w:val="left" w:pos="4752"/>
              </w:tabs>
              <w:bidi/>
              <w:spacing w:line="240" w:lineRule="auto"/>
              <w:ind w:right="-115"/>
              <w:rPr>
                <w:rStyle w:val="FontStyle85"/>
                <w:rFonts w:ascii="MB Lateefi" w:hAnsi="MB Lateefi" w:cs="MB Lateefi"/>
                <w:b/>
                <w:i w:val="0"/>
                <w:iCs w:val="0"/>
                <w:sz w:val="22"/>
                <w:szCs w:val="22"/>
                <w:rtl/>
                <w:lang w:bidi="sd-Arab-PK"/>
              </w:rPr>
            </w:pPr>
            <w:r w:rsidRPr="00B14A4A">
              <w:rPr>
                <w:rStyle w:val="FontStyle85"/>
                <w:rFonts w:ascii="MB Lateefi" w:hAnsi="MB Lateefi" w:cs="MB Lateefi"/>
                <w:b/>
                <w:i w:val="0"/>
                <w:iCs w:val="0"/>
                <w:sz w:val="22"/>
                <w:szCs w:val="22"/>
                <w:rtl/>
                <w:lang w:bidi="sd-Arab-PK"/>
              </w:rPr>
              <w:t>گھر جي ڇت ۾ استعمال ٿيل بنيادي مواد</w:t>
            </w:r>
            <w:r w:rsidRPr="00B14A4A">
              <w:rPr>
                <w:rStyle w:val="FontStyle85"/>
                <w:rFonts w:ascii="MB Lateefi" w:hAnsi="MB Lateefi" w:cs="MB Lateefi" w:hint="cs"/>
                <w:b/>
                <w:i w:val="0"/>
                <w:iCs w:val="0"/>
                <w:sz w:val="22"/>
                <w:szCs w:val="22"/>
                <w:rtl/>
                <w:lang w:bidi="sd-Arab-PK"/>
              </w:rPr>
              <w:t>.</w:t>
            </w:r>
          </w:p>
          <w:p w14:paraId="49BBBE24" w14:textId="683825F1" w:rsidR="00DE1E3B" w:rsidRPr="00775583" w:rsidRDefault="00DE1E3B" w:rsidP="00DE1E3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01555D">
              <w:rPr>
                <w:rStyle w:val="FontStyle85"/>
                <w:rFonts w:ascii="MB Lateefi" w:hAnsi="MB Lateefi" w:cs="MB Lateefi"/>
                <w:b/>
                <w:i w:val="0"/>
                <w:iCs w:val="0"/>
                <w:sz w:val="22"/>
                <w:szCs w:val="22"/>
                <w:rtl/>
                <w:lang w:bidi="sd-Arab-PK"/>
              </w:rPr>
              <w:t>(مشاھدو ڪريو)</w:t>
            </w:r>
          </w:p>
        </w:tc>
        <w:tc>
          <w:tcPr>
            <w:tcW w:w="993" w:type="dxa"/>
            <w:tcBorders>
              <w:top w:val="single" w:sz="4" w:space="0" w:color="auto"/>
              <w:left w:val="single" w:sz="4" w:space="0" w:color="auto"/>
              <w:bottom w:val="single" w:sz="4" w:space="0" w:color="auto"/>
              <w:right w:val="single" w:sz="4" w:space="0" w:color="auto"/>
            </w:tcBorders>
            <w:vAlign w:val="center"/>
          </w:tcPr>
          <w:p w14:paraId="427A5554" w14:textId="74A472B2" w:rsidR="00DE1E3B" w:rsidRPr="00775583" w:rsidRDefault="00DE1E3B" w:rsidP="00DE1E3B">
            <w:pPr>
              <w:jc w:val="center"/>
              <w:rPr>
                <w:rFonts w:cstheme="minorHAnsi"/>
                <w:sz w:val="20"/>
                <w:szCs w:val="20"/>
                <w:lang w:bidi="sd-Arab-PK"/>
              </w:rPr>
            </w:pPr>
            <w:r w:rsidRPr="00775583">
              <w:rPr>
                <w:rFonts w:cstheme="minorHAnsi"/>
                <w:sz w:val="20"/>
                <w:szCs w:val="20"/>
              </w:rPr>
              <w:t>E2</w:t>
            </w:r>
          </w:p>
        </w:tc>
      </w:tr>
      <w:tr w:rsidR="00983026" w:rsidRPr="00775583" w14:paraId="5E9A1505"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547BE71" w14:textId="77777777" w:rsidR="00983026" w:rsidRPr="00775583" w:rsidRDefault="00983026" w:rsidP="00983026">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A253E30" w14:textId="78C02AD2" w:rsidR="00983026" w:rsidRPr="00775583" w:rsidRDefault="00983026"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Change w:id="183" w:author="Iqbal Ameerali" w:date="2020-10-08T11:45:00Z">
                  <w:rPr>
                    <w:rStyle w:val="FontStyle85"/>
                    <w:rFonts w:ascii="MB Lateefi" w:eastAsiaTheme="minorHAnsi" w:hAnsi="MB Lateefi" w:cs="MB Lateefi"/>
                    <w:i w:val="0"/>
                    <w:iCs w:val="0"/>
                    <w:sz w:val="20"/>
                    <w:szCs w:val="20"/>
                    <w:rtl/>
                    <w:lang w:bidi="sd-Arab-PK"/>
                  </w:rPr>
                </w:rPrChange>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ابھ</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00E9230D" w:rsidRPr="00775583">
              <w:rPr>
                <w:rStyle w:val="FontStyle85"/>
                <w:rFonts w:ascii="MB Lateefi" w:hAnsi="MB Lateefi" w:cs="MB Lateefi" w:hint="eastAsia"/>
                <w:i w:val="0"/>
                <w:iCs w:val="0"/>
                <w:sz w:val="20"/>
                <w:szCs w:val="20"/>
                <w:rtl/>
                <w:lang w:bidi="sd-Arab-PK"/>
              </w:rPr>
              <w:t>نه</w:t>
            </w:r>
            <w:r w:rsidR="00E9230D"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i w:val="0"/>
                <w:iCs w:val="0"/>
                <w:sz w:val="20"/>
                <w:szCs w:val="20"/>
                <w:rtl/>
                <w:lang w:bidi="sd-Arab-PK"/>
              </w:rPr>
              <w:t xml:space="preserve">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71CF7853" w14:textId="77777777" w:rsidR="00983026" w:rsidRPr="00775583" w:rsidRDefault="00983026"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گاھ،</w:t>
            </w:r>
            <w:r w:rsidRPr="00775583">
              <w:rPr>
                <w:rStyle w:val="FontStyle85"/>
                <w:rFonts w:ascii="MB Lateefi" w:hAnsi="MB Lateefi" w:cs="MB Lateefi"/>
                <w:i w:val="0"/>
                <w:iCs w:val="0"/>
                <w:sz w:val="20"/>
                <w:szCs w:val="20"/>
                <w:rtl/>
                <w:lang w:bidi="sd-Arab-PK"/>
              </w:rPr>
              <w:t xml:space="preserve"> کجي جي پنن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76A86B74" w14:textId="1F42DB28" w:rsidR="00983026" w:rsidRPr="00775583" w:rsidRDefault="00983026"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م</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گپ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3</w:t>
            </w:r>
          </w:p>
          <w:p w14:paraId="3F47ED88" w14:textId="764636A8" w:rsidR="00983026" w:rsidRPr="00775583" w:rsidRDefault="00DA79A2" w:rsidP="0098302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i w:val="0"/>
                <w:iCs w:val="0"/>
                <w:sz w:val="20"/>
                <w:szCs w:val="20"/>
                <w:rtl/>
                <w:lang w:bidi="sd-Arab-PK"/>
              </w:rPr>
              <w:t>م</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سان پ</w:t>
            </w:r>
            <w:r w:rsidRPr="00775583">
              <w:rPr>
                <w:rStyle w:val="FontStyle85"/>
                <w:rFonts w:ascii="MB Lateefi" w:hAnsi="MB Lateefi" w:cs="MB Lateefi" w:hint="cs"/>
                <w:i w:val="0"/>
                <w:iCs w:val="0"/>
                <w:sz w:val="20"/>
                <w:szCs w:val="20"/>
                <w:rtl/>
                <w:lang w:bidi="sd-Arab-PK"/>
              </w:rPr>
              <w:t>ٿ</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i w:val="0"/>
                <w:iCs w:val="0"/>
                <w:sz w:val="20"/>
                <w:szCs w:val="20"/>
                <w:rtl/>
                <w:lang w:bidi="sd-Arab-PK"/>
              </w:rPr>
              <w:t xml:space="preserve"> </w:t>
            </w:r>
            <w:r w:rsidR="00983026"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1EE2D715" w14:textId="73BE44EC" w:rsidR="00DA79A2" w:rsidRPr="00775583" w:rsidRDefault="00DA79A2"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م</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i w:val="0"/>
                <w:iCs w:val="0"/>
                <w:sz w:val="20"/>
                <w:szCs w:val="20"/>
                <w:lang w:bidi="sd-Arab-PK"/>
              </w:rPr>
              <w:t>/</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hint="eastAsia"/>
                <w:i w:val="0"/>
                <w:iCs w:val="0"/>
                <w:sz w:val="20"/>
                <w:szCs w:val="20"/>
                <w:rtl/>
                <w:lang w:bidi="sd-Arab-PK"/>
              </w:rPr>
              <w:t>يون</w:t>
            </w:r>
            <w:r w:rsidR="005A5958" w:rsidRPr="00775583">
              <w:rPr>
                <w:rStyle w:val="FontStyle85"/>
                <w:rFonts w:ascii="MB Lateefi" w:hAnsi="MB Lateefi" w:cs="MB Lateefi"/>
                <w:i w:val="0"/>
                <w:iCs w:val="0"/>
                <w:sz w:val="20"/>
                <w:szCs w:val="20"/>
                <w:rtl/>
                <w:lang w:bidi="sd-Arab-PK"/>
              </w:rPr>
              <w:t xml:space="preserve"> </w:t>
            </w:r>
            <w:r w:rsidR="00E02CF3" w:rsidRPr="00775583">
              <w:rPr>
                <w:rStyle w:val="FontStyle85"/>
                <w:rFonts w:ascii="MB Lateefi" w:hAnsi="MB Lateefi" w:cs="MB Lateefi"/>
                <w:b/>
                <w:i w:val="0"/>
                <w:iCs w:val="0"/>
                <w:sz w:val="20"/>
                <w:szCs w:val="20"/>
              </w:rPr>
              <w:tab/>
            </w:r>
            <w:r w:rsidR="00E02CF3" w:rsidRPr="00775583">
              <w:rPr>
                <w:rStyle w:val="FontStyle85"/>
                <w:rFonts w:ascii="MB Lateefi" w:hAnsi="MB Lateefi" w:cs="MB Lateefi"/>
                <w:b/>
                <w:i w:val="0"/>
                <w:iCs w:val="0"/>
                <w:sz w:val="20"/>
                <w:szCs w:val="20"/>
                <w:rtl/>
                <w:lang w:bidi="sd-Arab-PK"/>
              </w:rPr>
              <w:t>5</w:t>
            </w:r>
          </w:p>
          <w:p w14:paraId="7ADCBC6D" w14:textId="02DA7839" w:rsidR="001E2FC7" w:rsidRPr="00775583" w:rsidRDefault="001E2FC7" w:rsidP="001E2FC7">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چين</w:t>
            </w:r>
            <w:r w:rsidRPr="00775583">
              <w:rPr>
                <w:rStyle w:val="FontStyle85"/>
                <w:rFonts w:ascii="MB Lateefi" w:hAnsi="MB Lateefi" w:cs="MB Lateefi"/>
                <w:i w:val="0"/>
                <w:iCs w:val="0"/>
                <w:sz w:val="20"/>
                <w:szCs w:val="20"/>
                <w:rtl/>
                <w:lang w:bidi="sd-Arab-PK"/>
              </w:rPr>
              <w:t xml:space="preserve"> سِرن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27735984" w14:textId="1956CB19" w:rsidR="001E2FC7" w:rsidRPr="00775583" w:rsidRDefault="001E2FC7" w:rsidP="001E2FC7">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i w:val="0"/>
                <w:iCs w:val="0"/>
                <w:sz w:val="20"/>
                <w:szCs w:val="20"/>
                <w:rtl/>
                <w:lang w:bidi="sd-Arab-PK"/>
              </w:rPr>
              <w:t xml:space="preserve"> جي تختن </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hint="eastAsia"/>
                <w:i w:val="0"/>
                <w:iCs w:val="0"/>
                <w:sz w:val="20"/>
                <w:szCs w:val="20"/>
                <w:rtl/>
                <w:lang w:bidi="sd-Arab-PK"/>
              </w:rPr>
              <w:t>ھيل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22511554" w14:textId="54D53574" w:rsidR="004C2F66" w:rsidRPr="00775583" w:rsidRDefault="004C2F66" w:rsidP="00DA79A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i w:val="0"/>
                <w:iCs w:val="0"/>
                <w:sz w:val="20"/>
                <w:szCs w:val="20"/>
                <w:rtl/>
                <w:lang w:bidi="sd-Arab-PK"/>
              </w:rPr>
              <w:t>گتي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8</w:t>
            </w:r>
          </w:p>
          <w:p w14:paraId="3FF17B6A" w14:textId="49919E9A" w:rsidR="0089529E" w:rsidRPr="00775583" w:rsidRDefault="0089529E" w:rsidP="0089529E">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استعمال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ٿ</w:t>
            </w:r>
            <w:r w:rsidRPr="00775583">
              <w:rPr>
                <w:rStyle w:val="FontStyle85"/>
                <w:rFonts w:ascii="MB Lateefi" w:hAnsi="MB Lateefi" w:cs="MB Lateefi" w:hint="eastAsia"/>
                <w:b/>
                <w:i w:val="0"/>
                <w:iCs w:val="0"/>
                <w:sz w:val="20"/>
                <w:szCs w:val="20"/>
                <w:rtl/>
                <w:lang w:bidi="sd-Arab-PK"/>
              </w:rPr>
              <w:t>يل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w:t>
            </w:r>
            <w:r w:rsidRPr="00775583">
              <w:rPr>
                <w:rStyle w:val="FontStyle85"/>
                <w:rFonts w:ascii="MB Lateefi" w:hAnsi="MB Lateefi" w:cs="MB Lateefi" w:hint="cs"/>
                <w:b/>
                <w:i w:val="0"/>
                <w:iCs w:val="0"/>
                <w:sz w:val="20"/>
                <w:szCs w:val="20"/>
                <w:rtl/>
                <w:lang w:bidi="sd-Arab-PK"/>
              </w:rPr>
              <w:t>ٺ</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ڀِ</w:t>
            </w:r>
            <w:r w:rsidRPr="00775583">
              <w:rPr>
                <w:rStyle w:val="FontStyle85"/>
                <w:rFonts w:ascii="MB Lateefi" w:hAnsi="MB Lateefi" w:cs="MB Lateefi" w:hint="eastAsia"/>
                <w:b/>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6969BE59" w14:textId="27D1B0C1" w:rsidR="0089529E" w:rsidRPr="00775583" w:rsidRDefault="0089529E" w:rsidP="0089529E">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lastRenderedPageBreak/>
              <w:t>ڪ</w:t>
            </w:r>
            <w:r w:rsidRPr="00775583">
              <w:rPr>
                <w:rStyle w:val="FontStyle85"/>
                <w:rFonts w:ascii="MB Lateefi" w:hAnsi="MB Lateefi" w:cs="MB Lateefi" w:hint="eastAsia"/>
                <w:b/>
                <w:i w:val="0"/>
                <w:iCs w:val="0"/>
                <w:sz w:val="20"/>
                <w:szCs w:val="20"/>
                <w:rtl/>
                <w:lang w:bidi="sd-Arab-PK"/>
              </w:rPr>
              <w:t>پ</w:t>
            </w:r>
            <w:r w:rsidRPr="00775583">
              <w:rPr>
                <w:rStyle w:val="FontStyle85"/>
                <w:rFonts w:ascii="MB Lateefi" w:hAnsi="MB Lateefi" w:cs="MB Lateefi" w:hint="cs"/>
                <w:b/>
                <w:i w:val="0"/>
                <w:iCs w:val="0"/>
                <w:sz w:val="20"/>
                <w:szCs w:val="20"/>
                <w:rtl/>
                <w:lang w:bidi="sd-Arab-PK"/>
              </w:rPr>
              <w:t>ڙ</w:t>
            </w:r>
            <w:r w:rsidRPr="00775583">
              <w:rPr>
                <w:rStyle w:val="FontStyle85"/>
                <w:rFonts w:ascii="MB Lateefi" w:hAnsi="MB Lateefi" w:cs="MB Lateefi" w:hint="eastAsia"/>
                <w:b/>
                <w:i w:val="0"/>
                <w:iCs w:val="0"/>
                <w:sz w:val="20"/>
                <w:szCs w:val="20"/>
                <w:rtl/>
                <w:lang w:bidi="sd-Arab-PK"/>
              </w:rPr>
              <w:t>و،</w:t>
            </w:r>
            <w:r w:rsidRPr="00775583">
              <w:rPr>
                <w:rStyle w:val="FontStyle85"/>
                <w:rFonts w:ascii="MB Lateefi" w:hAnsi="MB Lateefi" w:cs="MB Lateefi"/>
                <w:b/>
                <w:i w:val="0"/>
                <w:iCs w:val="0"/>
                <w:sz w:val="20"/>
                <w:szCs w:val="20"/>
                <w:rtl/>
                <w:lang w:bidi="sd-Arab-PK"/>
              </w:rPr>
              <w:t xml:space="preserve"> پردو تنبو، شاميانو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10</w:t>
            </w:r>
          </w:p>
          <w:p w14:paraId="1652BC35" w14:textId="1E6BF8F6" w:rsidR="007C34F7" w:rsidRPr="00775583" w:rsidRDefault="007C34F7" w:rsidP="007C34F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i w:val="0"/>
                <w:iCs w:val="0"/>
                <w:sz w:val="20"/>
                <w:szCs w:val="20"/>
                <w:rtl/>
                <w:lang w:bidi="sd-Arab-PK"/>
              </w:rPr>
              <w:t>پلاس</w:t>
            </w:r>
            <w:r w:rsidRPr="00775583">
              <w:rPr>
                <w:rStyle w:val="FontStyle85"/>
                <w:rFonts w:ascii="MB Lateefi" w:hAnsi="MB Lateefi" w:cs="MB Lateefi" w:hint="cs"/>
                <w:i w:val="0"/>
                <w:iCs w:val="0"/>
                <w:sz w:val="20"/>
                <w:szCs w:val="20"/>
                <w:rtl/>
                <w:lang w:bidi="sd-Arab-PK"/>
              </w:rPr>
              <w:t>ٽڪ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گتا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11</w:t>
            </w:r>
          </w:p>
          <w:p w14:paraId="7D3CE33C" w14:textId="77777777" w:rsidR="003B6CFD" w:rsidRPr="00775583" w:rsidRDefault="003B6CFD" w:rsidP="003B6CF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سيمين</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i w:val="0"/>
                <w:iCs w:val="0"/>
                <w:sz w:val="20"/>
                <w:szCs w:val="20"/>
                <w:rtl/>
                <w:lang w:bidi="sd-Arab-PK"/>
              </w:rPr>
              <w:t xml:space="preserve">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12</w:t>
            </w:r>
          </w:p>
          <w:p w14:paraId="580436B3" w14:textId="460503B7" w:rsidR="003B6CFD" w:rsidRPr="00775583" w:rsidRDefault="003B6CFD" w:rsidP="003B6CF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پ</w:t>
            </w:r>
            <w:r w:rsidRPr="00775583">
              <w:rPr>
                <w:rStyle w:val="FontStyle85"/>
                <w:rFonts w:ascii="MB Lateefi" w:hAnsi="MB Lateefi" w:cs="MB Lateefi" w:hint="cs"/>
                <w:i w:val="0"/>
                <w:iCs w:val="0"/>
                <w:sz w:val="20"/>
                <w:szCs w:val="20"/>
                <w:rtl/>
                <w:lang w:bidi="sd-Arab-PK"/>
              </w:rPr>
              <w:t>ٿ</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i w:val="0"/>
                <w:iCs w:val="0"/>
                <w:sz w:val="20"/>
                <w:szCs w:val="20"/>
                <w:rtl/>
                <w:lang w:bidi="sd-Arab-PK"/>
              </w:rPr>
              <w:t xml:space="preserve"> سيمين</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i w:val="0"/>
                <w:iCs w:val="0"/>
                <w:sz w:val="20"/>
                <w:szCs w:val="20"/>
                <w:rtl/>
                <w:lang w:bidi="sd-Arab-PK"/>
              </w:rPr>
              <w:t xml:space="preserve"> سان ل</w:t>
            </w:r>
            <w:r w:rsidRPr="00775583">
              <w:rPr>
                <w:rStyle w:val="FontStyle85"/>
                <w:rFonts w:ascii="MB Lateefi" w:hAnsi="MB Lateefi" w:cs="MB Lateefi" w:hint="cs"/>
                <w:i w:val="0"/>
                <w:iCs w:val="0"/>
                <w:sz w:val="20"/>
                <w:szCs w:val="20"/>
                <w:rtl/>
                <w:lang w:bidi="sd-Arab-PK"/>
              </w:rPr>
              <w:t>ڳ</w:t>
            </w:r>
            <w:r w:rsidRPr="00775583">
              <w:rPr>
                <w:rStyle w:val="FontStyle85"/>
                <w:rFonts w:ascii="MB Lateefi" w:hAnsi="MB Lateefi" w:cs="MB Lateefi" w:hint="eastAsia"/>
                <w:i w:val="0"/>
                <w:iCs w:val="0"/>
                <w:sz w:val="20"/>
                <w:szCs w:val="20"/>
                <w:rtl/>
                <w:lang w:bidi="sd-Arab-PK"/>
              </w:rPr>
              <w:t>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13</w:t>
            </w:r>
          </w:p>
          <w:p w14:paraId="7FFC7837" w14:textId="77777777" w:rsidR="005A3450" w:rsidRPr="00775583" w:rsidRDefault="005A3450" w:rsidP="005A345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پ</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ين</w:t>
            </w:r>
            <w:r w:rsidRPr="00775583">
              <w:rPr>
                <w:rStyle w:val="FontStyle85"/>
                <w:rFonts w:ascii="MB Lateefi" w:hAnsi="MB Lateefi" w:cs="MB Lateefi"/>
                <w:i w:val="0"/>
                <w:iCs w:val="0"/>
                <w:sz w:val="20"/>
                <w:szCs w:val="20"/>
                <w:rtl/>
                <w:lang w:bidi="sd-Arab-PK"/>
              </w:rPr>
              <w:t xml:space="preserve"> سِرن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14</w:t>
            </w:r>
          </w:p>
          <w:p w14:paraId="7E85A897" w14:textId="3EFC8E87" w:rsidR="00C842E4" w:rsidRPr="00775583" w:rsidRDefault="00C842E4" w:rsidP="00C842E4">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سيمين</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i w:val="0"/>
                <w:iCs w:val="0"/>
                <w:sz w:val="20"/>
                <w:szCs w:val="20"/>
                <w:rtl/>
                <w:lang w:bidi="sd-Arab-PK"/>
              </w:rPr>
              <w:t xml:space="preserve"> جا بلا</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15</w:t>
            </w:r>
          </w:p>
          <w:p w14:paraId="79F4A350" w14:textId="4EE5FBEE" w:rsidR="00C842E4" w:rsidRPr="00775583" w:rsidRDefault="00C842E4" w:rsidP="00C842E4">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م</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مل</w:t>
            </w:r>
            <w:r w:rsidRPr="00775583">
              <w:rPr>
                <w:rStyle w:val="FontStyle85"/>
                <w:rFonts w:ascii="MB Lateefi" w:hAnsi="MB Lateefi" w:cs="MB Lateefi"/>
                <w:i w:val="0"/>
                <w:iCs w:val="0"/>
                <w:sz w:val="20"/>
                <w:szCs w:val="20"/>
                <w:rtl/>
                <w:lang w:bidi="sd-Arab-PK"/>
              </w:rPr>
              <w:t xml:space="preserve"> </w:t>
            </w:r>
            <w:r w:rsidR="00DD3925" w:rsidRPr="00775583">
              <w:rPr>
                <w:rStyle w:val="FontStyle85"/>
                <w:rFonts w:ascii="MB Lateefi" w:hAnsi="MB Lateefi" w:cs="MB Lateefi" w:hint="cs"/>
                <w:i w:val="0"/>
                <w:iCs w:val="0"/>
                <w:sz w:val="20"/>
                <w:szCs w:val="20"/>
                <w:rtl/>
                <w:lang w:bidi="sd-Arab-PK"/>
              </w:rPr>
              <w:t>ڀ</w:t>
            </w:r>
            <w:r w:rsidR="00DD3925"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16</w:t>
            </w:r>
          </w:p>
          <w:p w14:paraId="6B94D396" w14:textId="675135D6" w:rsidR="00AE036F" w:rsidRPr="00775583" w:rsidRDefault="00AE036F" w:rsidP="004C2F6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i w:val="0"/>
                <w:iCs w:val="0"/>
                <w:sz w:val="20"/>
                <w:szCs w:val="20"/>
                <w:rtl/>
                <w:lang w:bidi="sd-Arab-PK"/>
              </w:rPr>
              <w:t xml:space="preserve"> جا تختا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17</w:t>
            </w:r>
          </w:p>
          <w:p w14:paraId="45704B1B" w14:textId="21E96C88" w:rsidR="00983026" w:rsidRPr="00775583" w:rsidRDefault="00983026" w:rsidP="00AE036F">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کجي،</w:t>
            </w:r>
            <w:r w:rsidRPr="00775583">
              <w:rPr>
                <w:rStyle w:val="FontStyle85"/>
                <w:rFonts w:ascii="MB Lateefi" w:hAnsi="MB Lateefi" w:cs="MB Lateefi"/>
                <w:i w:val="0"/>
                <w:iCs w:val="0"/>
                <w:sz w:val="20"/>
                <w:szCs w:val="20"/>
                <w:rtl/>
                <w:lang w:bidi="sd-Arab-PK"/>
              </w:rPr>
              <w:t xml:space="preserve"> ناريل يا بانس </w:t>
            </w:r>
            <w:r w:rsidRPr="00775583">
              <w:rPr>
                <w:rStyle w:val="FontStyle85"/>
                <w:rFonts w:ascii="MB Lateefi" w:hAnsi="MB Lateefi" w:cs="MB Lateefi"/>
                <w:b/>
                <w:i w:val="0"/>
                <w:iCs w:val="0"/>
                <w:sz w:val="20"/>
                <w:szCs w:val="20"/>
              </w:rPr>
              <w:tab/>
            </w:r>
            <w:r w:rsidR="00AE036F" w:rsidRPr="00775583">
              <w:rPr>
                <w:rStyle w:val="FontStyle85"/>
                <w:rFonts w:ascii="MB Lateefi" w:hAnsi="MB Lateefi" w:cs="MB Lateefi"/>
                <w:b/>
                <w:i w:val="0"/>
                <w:iCs w:val="0"/>
                <w:sz w:val="20"/>
                <w:szCs w:val="20"/>
                <w:rtl/>
                <w:lang w:bidi="sd-Arab-PK"/>
              </w:rPr>
              <w:t>18</w:t>
            </w:r>
          </w:p>
          <w:p w14:paraId="12FA0902" w14:textId="77777777" w:rsidR="00983026" w:rsidRPr="00775583" w:rsidRDefault="00983026" w:rsidP="003236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i w:val="0"/>
                <w:iCs w:val="0"/>
                <w:sz w:val="20"/>
                <w:szCs w:val="20"/>
                <w:rtl/>
                <w:lang w:bidi="sd-Arab-PK"/>
              </w:rPr>
              <w:t>پلائي</w:t>
            </w:r>
            <w:r w:rsidRPr="00775583">
              <w:rPr>
                <w:rStyle w:val="FontStyle85"/>
                <w:rFonts w:ascii="MB Lateefi" w:hAnsi="MB Lateefi" w:cs="MB Lateefi"/>
                <w:i w:val="0"/>
                <w:iCs w:val="0"/>
                <w:sz w:val="20"/>
                <w:szCs w:val="20"/>
                <w:rtl/>
                <w:lang w:bidi="sd-Arab-PK"/>
              </w:rPr>
              <w:t xml:space="preserve">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AE036F" w:rsidRPr="00775583">
              <w:rPr>
                <w:rStyle w:val="FontStyle85"/>
                <w:rFonts w:ascii="MB Lateefi" w:hAnsi="MB Lateefi" w:cs="MB Lateefi"/>
                <w:b/>
                <w:i w:val="0"/>
                <w:iCs w:val="0"/>
                <w:sz w:val="20"/>
                <w:szCs w:val="20"/>
                <w:rtl/>
                <w:lang w:bidi="sd-Arab-PK"/>
              </w:rPr>
              <w:t>19</w:t>
            </w:r>
          </w:p>
          <w:p w14:paraId="4C61C898" w14:textId="1D385324" w:rsidR="005F1BB7" w:rsidRPr="00775583" w:rsidRDefault="005F1BB7" w:rsidP="005F1BB7">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b/>
                <w:i w:val="0"/>
                <w:iCs w:val="0"/>
                <w:sz w:val="20"/>
                <w:szCs w:val="20"/>
                <w:rtl/>
                <w:rPrChange w:id="184" w:author="Iqbal Ameerali" w:date="2020-10-08T11:45:00Z">
                  <w:rPr>
                    <w:rStyle w:val="FontStyle85"/>
                    <w:rFonts w:ascii="MB Lateefi" w:hAnsi="MB Lateefi" w:cs="MB Lateefi" w:hint="cs"/>
                    <w:b/>
                    <w:i w:val="0"/>
                    <w:iCs w:val="0"/>
                    <w:sz w:val="20"/>
                    <w:szCs w:val="20"/>
                    <w:highlight w:val="cyan"/>
                    <w:rtl/>
                  </w:rPr>
                </w:rPrChange>
              </w:rPr>
              <w:t>ٻ</w:t>
            </w:r>
            <w:r w:rsidRPr="00775583">
              <w:rPr>
                <w:rStyle w:val="FontStyle85"/>
                <w:rFonts w:ascii="MB Lateefi" w:hAnsi="MB Lateefi" w:cs="MB Lateefi" w:hint="eastAsia"/>
                <w:b/>
                <w:i w:val="0"/>
                <w:iCs w:val="0"/>
                <w:sz w:val="20"/>
                <w:szCs w:val="20"/>
                <w:rtl/>
                <w:rPrChange w:id="185" w:author="Iqbal Ameerali" w:date="2020-10-08T11:45:00Z">
                  <w:rPr>
                    <w:rStyle w:val="FontStyle85"/>
                    <w:rFonts w:ascii="MB Lateefi" w:hAnsi="MB Lateefi" w:cs="MB Lateefi" w:hint="eastAsia"/>
                    <w:b/>
                    <w:i w:val="0"/>
                    <w:iCs w:val="0"/>
                    <w:sz w:val="20"/>
                    <w:szCs w:val="20"/>
                    <w:highlight w:val="cyan"/>
                    <w:rtl/>
                  </w:rPr>
                </w:rPrChange>
              </w:rPr>
              <w:t>يو</w:t>
            </w:r>
            <w:r w:rsidRPr="00775583">
              <w:rPr>
                <w:rStyle w:val="FontStyle85"/>
                <w:rFonts w:ascii="MB Lateefi" w:hAnsi="MB Lateefi" w:cs="MB Lateefi"/>
                <w:b/>
                <w:i w:val="0"/>
                <w:iCs w:val="0"/>
                <w:sz w:val="20"/>
                <w:szCs w:val="20"/>
                <w:rtl/>
                <w:rPrChange w:id="186" w:author="Iqbal Ameerali" w:date="2020-10-08T11:45:00Z">
                  <w:rPr>
                    <w:rStyle w:val="FontStyle85"/>
                    <w:rFonts w:ascii="MB Lateefi" w:hAnsi="MB Lateefi" w:cs="MB Lateefi"/>
                    <w:b/>
                    <w:i w:val="0"/>
                    <w:iCs w:val="0"/>
                    <w:sz w:val="20"/>
                    <w:szCs w:val="20"/>
                    <w:highlight w:val="cyan"/>
                    <w:rtl/>
                  </w:rPr>
                </w:rPrChange>
              </w:rPr>
              <w:t xml:space="preserve"> </w:t>
            </w:r>
            <w:r w:rsidRPr="00775583">
              <w:rPr>
                <w:rStyle w:val="FontStyle85"/>
                <w:rFonts w:ascii="MB Lateefi" w:hAnsi="MB Lateefi" w:cs="MB Lateefi" w:hint="cs"/>
                <w:b/>
                <w:i w:val="0"/>
                <w:iCs w:val="0"/>
                <w:sz w:val="20"/>
                <w:szCs w:val="20"/>
                <w:rtl/>
                <w:rPrChange w:id="187" w:author="Iqbal Ameerali" w:date="2020-10-08T11:45:00Z">
                  <w:rPr>
                    <w:rStyle w:val="FontStyle85"/>
                    <w:rFonts w:ascii="MB Lateefi" w:hAnsi="MB Lateefi" w:cs="MB Lateefi" w:hint="cs"/>
                    <w:b/>
                    <w:i w:val="0"/>
                    <w:iCs w:val="0"/>
                    <w:sz w:val="20"/>
                    <w:szCs w:val="20"/>
                    <w:highlight w:val="cyan"/>
                    <w:rtl/>
                  </w:rPr>
                </w:rPrChange>
              </w:rPr>
              <w:t>ڪ</w:t>
            </w:r>
            <w:r w:rsidRPr="00775583">
              <w:rPr>
                <w:rStyle w:val="FontStyle85"/>
                <w:rFonts w:ascii="MB Lateefi" w:hAnsi="MB Lateefi" w:cs="MB Lateefi" w:hint="eastAsia"/>
                <w:b/>
                <w:i w:val="0"/>
                <w:iCs w:val="0"/>
                <w:sz w:val="20"/>
                <w:szCs w:val="20"/>
                <w:rtl/>
                <w:rPrChange w:id="188" w:author="Iqbal Ameerali" w:date="2020-10-08T11:45:00Z">
                  <w:rPr>
                    <w:rStyle w:val="FontStyle85"/>
                    <w:rFonts w:ascii="MB Lateefi" w:hAnsi="MB Lateefi" w:cs="MB Lateefi" w:hint="eastAsia"/>
                    <w:b/>
                    <w:i w:val="0"/>
                    <w:iCs w:val="0"/>
                    <w:sz w:val="20"/>
                    <w:szCs w:val="20"/>
                    <w:highlight w:val="cyan"/>
                    <w:rtl/>
                  </w:rPr>
                </w:rPrChange>
              </w:rPr>
              <w:t>جهه</w:t>
            </w:r>
            <w:r w:rsidRPr="00775583">
              <w:rPr>
                <w:rStyle w:val="FontStyle85"/>
                <w:rFonts w:ascii="MB Lateefi" w:hAnsi="MB Lateefi" w:cs="MB Lateefi"/>
                <w:b/>
                <w:i w:val="0"/>
                <w:iCs w:val="0"/>
                <w:sz w:val="20"/>
                <w:szCs w:val="20"/>
                <w:rtl/>
                <w:rPrChange w:id="189" w:author="Iqbal Ameerali" w:date="2020-10-08T11:45:00Z">
                  <w:rPr>
                    <w:rStyle w:val="FontStyle85"/>
                    <w:rFonts w:ascii="MB Lateefi" w:hAnsi="MB Lateefi" w:cs="MB Lateefi"/>
                    <w:b/>
                    <w:i w:val="0"/>
                    <w:iCs w:val="0"/>
                    <w:sz w:val="20"/>
                    <w:szCs w:val="20"/>
                    <w:highlight w:val="cyan"/>
                    <w:rtl/>
                  </w:rPr>
                </w:rPrChange>
              </w:rPr>
              <w:t xml:space="preserve"> (وضاحت </w:t>
            </w:r>
            <w:r w:rsidRPr="00775583">
              <w:rPr>
                <w:rStyle w:val="FontStyle85"/>
                <w:rFonts w:ascii="MB Lateefi" w:hAnsi="MB Lateefi" w:cs="MB Lateefi" w:hint="cs"/>
                <w:b/>
                <w:i w:val="0"/>
                <w:iCs w:val="0"/>
                <w:sz w:val="20"/>
                <w:szCs w:val="20"/>
                <w:rtl/>
                <w:rPrChange w:id="190" w:author="Iqbal Ameerali" w:date="2020-10-08T11:45:00Z">
                  <w:rPr>
                    <w:rStyle w:val="FontStyle85"/>
                    <w:rFonts w:ascii="MB Lateefi" w:hAnsi="MB Lateefi" w:cs="MB Lateefi" w:hint="cs"/>
                    <w:b/>
                    <w:i w:val="0"/>
                    <w:iCs w:val="0"/>
                    <w:sz w:val="20"/>
                    <w:szCs w:val="20"/>
                    <w:highlight w:val="cyan"/>
                    <w:rtl/>
                  </w:rPr>
                </w:rPrChange>
              </w:rPr>
              <w:t>ڪ</w:t>
            </w:r>
            <w:r w:rsidRPr="00775583">
              <w:rPr>
                <w:rStyle w:val="FontStyle85"/>
                <w:rFonts w:ascii="MB Lateefi" w:hAnsi="MB Lateefi" w:cs="MB Lateefi" w:hint="eastAsia"/>
                <w:b/>
                <w:i w:val="0"/>
                <w:iCs w:val="0"/>
                <w:sz w:val="20"/>
                <w:szCs w:val="20"/>
                <w:rtl/>
                <w:rPrChange w:id="191" w:author="Iqbal Ameerali" w:date="2020-10-08T11:45:00Z">
                  <w:rPr>
                    <w:rStyle w:val="FontStyle85"/>
                    <w:rFonts w:ascii="MB Lateefi" w:hAnsi="MB Lateefi" w:cs="MB Lateefi" w:hint="eastAsia"/>
                    <w:b/>
                    <w:i w:val="0"/>
                    <w:iCs w:val="0"/>
                    <w:sz w:val="20"/>
                    <w:szCs w:val="20"/>
                    <w:highlight w:val="cyan"/>
                    <w:rtl/>
                  </w:rPr>
                </w:rPrChange>
              </w:rPr>
              <w:t>ريو</w:t>
            </w:r>
            <w:r w:rsidRPr="00775583">
              <w:rPr>
                <w:rStyle w:val="FontStyle85"/>
                <w:rFonts w:ascii="MB Lateefi" w:hAnsi="MB Lateefi" w:cs="MB Lateefi"/>
                <w:b/>
                <w:i w:val="0"/>
                <w:iCs w:val="0"/>
                <w:sz w:val="20"/>
                <w:szCs w:val="20"/>
                <w:rtl/>
                <w:rPrChange w:id="192" w:author="Iqbal Ameerali" w:date="2020-10-08T11:45:00Z">
                  <w:rPr>
                    <w:rStyle w:val="FontStyle85"/>
                    <w:rFonts w:ascii="MB Lateefi" w:hAnsi="MB Lateefi" w:cs="MB Lateefi"/>
                    <w:b/>
                    <w:i w:val="0"/>
                    <w:iCs w:val="0"/>
                    <w:sz w:val="20"/>
                    <w:szCs w:val="20"/>
                    <w:highlight w:val="cyan"/>
                    <w:rtl/>
                  </w:rPr>
                </w:rPrChange>
              </w:rPr>
              <w:t xml:space="preserve">) </w:t>
            </w:r>
            <w:r w:rsidRPr="00775583">
              <w:rPr>
                <w:rStyle w:val="FontStyle85"/>
                <w:rFonts w:ascii="MB Lateefi" w:hAnsi="MB Lateefi" w:cs="MB Lateefi"/>
                <w:b/>
                <w:i w:val="0"/>
                <w:iCs w:val="0"/>
                <w:sz w:val="20"/>
                <w:szCs w:val="20"/>
                <w:rPrChange w:id="193" w:author="Iqbal Ameerali" w:date="2020-10-08T11:45:00Z">
                  <w:rPr>
                    <w:rStyle w:val="FontStyle85"/>
                    <w:rFonts w:ascii="MB Lateefi" w:hAnsi="MB Lateefi" w:cs="MB Lateefi"/>
                    <w:b/>
                    <w:i w:val="0"/>
                    <w:iCs w:val="0"/>
                    <w:sz w:val="20"/>
                    <w:szCs w:val="20"/>
                    <w:highlight w:val="cyan"/>
                  </w:rPr>
                </w:rPrChange>
              </w:rPr>
              <w:tab/>
            </w:r>
            <w:r w:rsidRPr="00775583">
              <w:rPr>
                <w:rStyle w:val="FontStyle85"/>
                <w:rFonts w:ascii="MB Lateefi" w:hAnsi="MB Lateefi" w:cs="MB Lateefi"/>
                <w:b/>
                <w:i w:val="0"/>
                <w:iCs w:val="0"/>
                <w:sz w:val="20"/>
                <w:szCs w:val="20"/>
                <w:rtl/>
                <w:lang w:bidi="sd-Arab-PK"/>
                <w:rPrChange w:id="194" w:author="Iqbal Ameerali" w:date="2020-10-08T11:45:00Z">
                  <w:rPr>
                    <w:rStyle w:val="FontStyle85"/>
                    <w:rFonts w:ascii="MB Lateefi" w:hAnsi="MB Lateefi" w:cs="MB Lateefi"/>
                    <w:b/>
                    <w:i w:val="0"/>
                    <w:iCs w:val="0"/>
                    <w:sz w:val="20"/>
                    <w:szCs w:val="20"/>
                    <w:highlight w:val="cyan"/>
                    <w:rtl/>
                    <w:lang w:bidi="sd-Arab-PK"/>
                  </w:rPr>
                </w:rPrChange>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9B6411" w14:textId="77777777" w:rsidR="00983026" w:rsidRPr="00775583" w:rsidRDefault="00983026" w:rsidP="00983026">
            <w:pPr>
              <w:widowControl w:val="0"/>
              <w:tabs>
                <w:tab w:val="left" w:leader="dot" w:pos="3600"/>
              </w:tabs>
              <w:bidi/>
              <w:rPr>
                <w:rFonts w:ascii="MB Lateefi" w:hAnsi="MB Lateefi" w:cs="MB Lateefi"/>
                <w:rtl/>
                <w:lang w:bidi="sd-Arab-PK"/>
              </w:rPr>
            </w:pPr>
            <w:r w:rsidRPr="00B14A4A">
              <w:rPr>
                <w:rFonts w:ascii="MB Lateefi" w:hAnsi="MB Lateefi" w:cs="MB Lateefi"/>
                <w:rtl/>
                <w:lang w:bidi="sd-Arab-PK"/>
              </w:rPr>
              <w:lastRenderedPageBreak/>
              <w:t>گھر جي ڀ</w:t>
            </w:r>
            <w:r w:rsidRPr="00775583">
              <w:rPr>
                <w:rFonts w:ascii="MB Lateefi" w:hAnsi="MB Lateefi" w:cs="MB Lateefi" w:hint="eastAsia"/>
                <w:rtl/>
                <w:lang w:bidi="sd-Arab-PK"/>
              </w:rPr>
              <w:t>ِ</w:t>
            </w:r>
            <w:r w:rsidRPr="00775583">
              <w:rPr>
                <w:rFonts w:ascii="MB Lateefi" w:hAnsi="MB Lateefi" w:cs="MB Lateefi"/>
                <w:rtl/>
                <w:lang w:bidi="sd-Arab-PK"/>
              </w:rPr>
              <w:t xml:space="preserve">تين ۾ استعمال </w:t>
            </w:r>
            <w:r w:rsidRPr="00775583">
              <w:rPr>
                <w:rFonts w:ascii="MB Lateefi" w:hAnsi="MB Lateefi" w:cs="MB Lateefi" w:hint="cs"/>
                <w:rtl/>
                <w:lang w:bidi="sd-Arab-PK"/>
              </w:rPr>
              <w:t>ٿ</w:t>
            </w:r>
            <w:r w:rsidRPr="00775583">
              <w:rPr>
                <w:rFonts w:ascii="MB Lateefi" w:hAnsi="MB Lateefi" w:cs="MB Lateefi" w:hint="eastAsia"/>
                <w:rtl/>
                <w:lang w:bidi="sd-Arab-PK"/>
              </w:rPr>
              <w:t>يل</w:t>
            </w:r>
            <w:r w:rsidRPr="00775583">
              <w:rPr>
                <w:rFonts w:ascii="MB Lateefi" w:hAnsi="MB Lateefi" w:cs="MB Lateefi"/>
                <w:rtl/>
                <w:lang w:bidi="sd-Arab-PK"/>
              </w:rPr>
              <w:t xml:space="preserve"> اھم </w:t>
            </w:r>
            <w:r w:rsidRPr="00775583">
              <w:rPr>
                <w:rFonts w:ascii="MB Lateefi" w:hAnsi="MB Lateefi" w:cs="MB Lateefi" w:hint="eastAsia"/>
                <w:rtl/>
                <w:lang w:bidi="sd-Arab-PK"/>
              </w:rPr>
              <w:t>مواد</w:t>
            </w:r>
            <w:r w:rsidRPr="00775583">
              <w:rPr>
                <w:rFonts w:ascii="MB Lateefi" w:hAnsi="MB Lateefi" w:cs="MB Lateefi"/>
                <w:rtl/>
                <w:lang w:bidi="sd-Arab-PK"/>
              </w:rPr>
              <w:t>.</w:t>
            </w:r>
            <w:r w:rsidRPr="00775583">
              <w:rPr>
                <w:rFonts w:ascii="MB Lateefi" w:hAnsi="MB Lateefi" w:cs="MB Lateefi"/>
                <w:lang w:bidi="sd-Arab-PK"/>
              </w:rPr>
              <w:t>.</w:t>
            </w:r>
          </w:p>
          <w:p w14:paraId="5E595D5D" w14:textId="595ACDF2" w:rsidR="00983026" w:rsidRPr="00775583" w:rsidRDefault="00983026" w:rsidP="00983026">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Change w:id="195" w:author="Iqbal Ameerali" w:date="2020-10-08T11:45:00Z">
                  <w:rPr>
                    <w:rStyle w:val="FontStyle85"/>
                    <w:rFonts w:ascii="MB Lateefi" w:eastAsiaTheme="minorHAnsi" w:hAnsi="MB Lateefi" w:cs="MB Lateefi"/>
                    <w:i w:val="0"/>
                    <w:iCs w:val="0"/>
                    <w:sz w:val="22"/>
                    <w:szCs w:val="22"/>
                    <w:rtl/>
                    <w:lang w:bidi="sd-Arab-PK"/>
                  </w:rPr>
                </w:rPrChange>
              </w:rPr>
            </w:pPr>
            <w:r w:rsidRPr="00775583">
              <w:rPr>
                <w:rStyle w:val="FontStyle85"/>
                <w:rFonts w:ascii="MB Lateefi" w:hAnsi="MB Lateefi" w:cs="MB Lateefi"/>
                <w:b/>
                <w:i w:val="0"/>
                <w:iCs w:val="0"/>
                <w:sz w:val="22"/>
                <w:szCs w:val="22"/>
                <w:rtl/>
                <w:lang w:bidi="sd-Arab-PK"/>
              </w:rPr>
              <w:t xml:space="preserve">(مشاھدو </w:t>
            </w:r>
            <w:r w:rsidRPr="00775583">
              <w:rPr>
                <w:rStyle w:val="FontStyle85"/>
                <w:rFonts w:ascii="MB Lateefi" w:hAnsi="MB Lateefi" w:cs="MB Lateefi" w:hint="cs"/>
                <w:b/>
                <w:i w:val="0"/>
                <w:iCs w:val="0"/>
                <w:sz w:val="22"/>
                <w:szCs w:val="22"/>
                <w:rtl/>
                <w:lang w:bidi="sd-Arab-PK"/>
              </w:rPr>
              <w:t>ڪ</w:t>
            </w:r>
            <w:r w:rsidRPr="00775583">
              <w:rPr>
                <w:rStyle w:val="FontStyle85"/>
                <w:rFonts w:ascii="MB Lateefi" w:hAnsi="MB Lateefi" w:cs="MB Lateefi" w:hint="eastAsia"/>
                <w:b/>
                <w:i w:val="0"/>
                <w:iCs w:val="0"/>
                <w:sz w:val="22"/>
                <w:szCs w:val="22"/>
                <w:rtl/>
                <w:lang w:bidi="sd-Arab-PK"/>
              </w:rPr>
              <w:t>ريو</w:t>
            </w:r>
            <w:r w:rsidRPr="00775583">
              <w:rPr>
                <w:rStyle w:val="FontStyle85"/>
                <w:rFonts w:ascii="MB Lateefi" w:hAnsi="MB Lateefi" w:cs="MB Lateefi"/>
                <w:b/>
                <w:i w:val="0"/>
                <w:iCs w:val="0"/>
                <w:sz w:val="22"/>
                <w:szCs w:val="22"/>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255F9313" w14:textId="0B22C886" w:rsidR="00983026" w:rsidRPr="00775583" w:rsidRDefault="00983026" w:rsidP="00983026">
            <w:pPr>
              <w:jc w:val="center"/>
              <w:rPr>
                <w:rFonts w:cstheme="minorHAnsi"/>
                <w:sz w:val="20"/>
                <w:szCs w:val="20"/>
                <w:lang w:bidi="sd-Arab-PK"/>
              </w:rPr>
            </w:pPr>
            <w:r w:rsidRPr="00775583">
              <w:rPr>
                <w:rFonts w:cstheme="minorHAnsi"/>
                <w:sz w:val="20"/>
                <w:szCs w:val="20"/>
              </w:rPr>
              <w:t>E3</w:t>
            </w:r>
          </w:p>
        </w:tc>
      </w:tr>
      <w:tr w:rsidR="00026419" w:rsidRPr="00775583" w14:paraId="08E6DACD" w14:textId="77777777" w:rsidTr="003236CD">
        <w:trPr>
          <w:trHeight w:val="467"/>
          <w:jc w:val="center"/>
        </w:trPr>
        <w:tc>
          <w:tcPr>
            <w:tcW w:w="1167" w:type="dxa"/>
            <w:tcBorders>
              <w:top w:val="single" w:sz="4" w:space="0" w:color="auto"/>
              <w:left w:val="single" w:sz="4" w:space="0" w:color="auto"/>
              <w:bottom w:val="single" w:sz="4" w:space="0" w:color="auto"/>
              <w:right w:val="single" w:sz="4" w:space="0" w:color="auto"/>
            </w:tcBorders>
            <w:vAlign w:val="center"/>
          </w:tcPr>
          <w:p w14:paraId="582547D7" w14:textId="77777777" w:rsidR="00026419" w:rsidRPr="00775583" w:rsidRDefault="00026419" w:rsidP="00026419">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941F9F2" w14:textId="044712AA" w:rsidR="00026419" w:rsidRPr="00775583" w:rsidRDefault="00026419" w:rsidP="0002641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96"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مرن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Pr="00775583">
              <w:rPr>
                <w:rFonts w:cstheme="minorHAnsi"/>
                <w:sz w:val="20"/>
                <w:szCs w:val="20"/>
                <w:rtl/>
                <w:lang w:bidi="sd-Arab-PK"/>
              </w:rPr>
              <w:t xml:space="preserve"> </w:t>
            </w:r>
            <w:r w:rsidRPr="00775583">
              <w:rPr>
                <w:rStyle w:val="FontStyle85"/>
                <w:rFonts w:ascii="MB Lateefi" w:hAnsi="MB Lateefi" w:cs="MB Lateefi"/>
                <w:b/>
                <w:i w:val="0"/>
                <w:iCs w:val="0"/>
                <w:sz w:val="20"/>
                <w:szCs w:val="20"/>
              </w:rPr>
              <w:tab/>
            </w:r>
            <w:r w:rsidRPr="00A764C3">
              <w:rPr>
                <w:rFonts w:cstheme="minorHAnsi"/>
                <w:color w:val="000000"/>
                <w:sz w:val="20"/>
                <w:szCs w:val="20"/>
              </w:rPr>
              <w:fldChar w:fldCharType="begin">
                <w:ffData>
                  <w:name w:val="Check189"/>
                  <w:enabled/>
                  <w:calcOnExit w:val="0"/>
                  <w:checkBox>
                    <w:sizeAuto/>
                    <w:default w:val="0"/>
                  </w:checkBox>
                </w:ffData>
              </w:fldChar>
            </w:r>
            <w:r w:rsidRPr="00775583">
              <w:rPr>
                <w:rFonts w:cstheme="minorHAnsi"/>
                <w:color w:val="000000"/>
                <w:sz w:val="20"/>
                <w:szCs w:val="20"/>
              </w:rPr>
              <w:instrText xml:space="preserve"> FORMCHECKBOX </w:instrText>
            </w:r>
            <w:r w:rsidR="00477FCF">
              <w:rPr>
                <w:rFonts w:cstheme="minorHAnsi"/>
                <w:color w:val="000000"/>
                <w:sz w:val="20"/>
                <w:szCs w:val="20"/>
                <w:rPrChange w:id="197" w:author="Iqbal Ameerali" w:date="2020-10-08T11:45:00Z">
                  <w:rPr>
                    <w:rFonts w:cstheme="minorHAnsi"/>
                    <w:color w:val="000000"/>
                    <w:sz w:val="20"/>
                    <w:szCs w:val="20"/>
                  </w:rPr>
                </w:rPrChange>
              </w:rPr>
            </w:r>
            <w:r w:rsidR="00477FCF">
              <w:rPr>
                <w:rFonts w:cstheme="minorHAnsi"/>
                <w:color w:val="000000"/>
                <w:sz w:val="20"/>
                <w:szCs w:val="20"/>
                <w:rPrChange w:id="198" w:author="Iqbal Ameerali" w:date="2020-10-08T11:45:00Z">
                  <w:rPr>
                    <w:rFonts w:cstheme="minorHAnsi"/>
                    <w:color w:val="000000"/>
                    <w:sz w:val="20"/>
                    <w:szCs w:val="20"/>
                  </w:rPr>
                </w:rPrChange>
              </w:rPr>
              <w:fldChar w:fldCharType="separate"/>
            </w:r>
            <w:r w:rsidRPr="00775583">
              <w:rPr>
                <w:rFonts w:cstheme="minorHAnsi"/>
                <w:color w:val="000000"/>
                <w:sz w:val="20"/>
                <w:szCs w:val="20"/>
                <w:rPrChange w:id="199" w:author="Iqbal Ameerali" w:date="2020-10-08T11:45:00Z">
                  <w:rPr>
                    <w:rFonts w:cstheme="minorHAnsi"/>
                    <w:color w:val="000000"/>
                    <w:sz w:val="20"/>
                    <w:szCs w:val="20"/>
                  </w:rPr>
                </w:rPrChange>
              </w:rPr>
              <w:fldChar w:fldCharType="end"/>
            </w:r>
            <w:r w:rsidRPr="00775583">
              <w:rPr>
                <w:rFonts w:cstheme="minorHAnsi"/>
                <w:color w:val="000000"/>
                <w:sz w:val="20"/>
                <w:szCs w:val="20"/>
                <w:rPrChange w:id="200" w:author="Iqbal Ameerali" w:date="2020-10-08T11:45:00Z">
                  <w:rPr>
                    <w:rFonts w:cstheme="minorHAnsi"/>
                    <w:color w:val="000000"/>
                    <w:sz w:val="20"/>
                    <w:szCs w:val="20"/>
                  </w:rPr>
                </w:rPrChange>
              </w:rPr>
              <w:fldChar w:fldCharType="begin">
                <w:ffData>
                  <w:name w:val="Check188"/>
                  <w:enabled/>
                  <w:calcOnExit w:val="0"/>
                  <w:checkBox>
                    <w:sizeAuto/>
                    <w:default w:val="0"/>
                  </w:checkBox>
                </w:ffData>
              </w:fldChar>
            </w:r>
            <w:r w:rsidRPr="00775583">
              <w:rPr>
                <w:rFonts w:cstheme="minorHAnsi"/>
                <w:color w:val="000000"/>
                <w:sz w:val="20"/>
                <w:szCs w:val="20"/>
              </w:rPr>
              <w:instrText xml:space="preserve"> FORMCHECKBOX </w:instrText>
            </w:r>
            <w:r w:rsidR="00477FCF">
              <w:rPr>
                <w:rFonts w:cstheme="minorHAnsi"/>
                <w:color w:val="000000"/>
                <w:sz w:val="20"/>
                <w:szCs w:val="20"/>
                <w:rPrChange w:id="201" w:author="Iqbal Ameerali" w:date="2020-10-08T11:45:00Z">
                  <w:rPr>
                    <w:rFonts w:cstheme="minorHAnsi"/>
                    <w:color w:val="000000"/>
                    <w:sz w:val="20"/>
                    <w:szCs w:val="20"/>
                  </w:rPr>
                </w:rPrChange>
              </w:rPr>
            </w:r>
            <w:r w:rsidR="00477FCF">
              <w:rPr>
                <w:rFonts w:cstheme="minorHAnsi"/>
                <w:color w:val="000000"/>
                <w:sz w:val="20"/>
                <w:szCs w:val="20"/>
                <w:rPrChange w:id="202" w:author="Iqbal Ameerali" w:date="2020-10-08T11:45:00Z">
                  <w:rPr>
                    <w:rFonts w:cstheme="minorHAnsi"/>
                    <w:color w:val="000000"/>
                    <w:sz w:val="20"/>
                    <w:szCs w:val="20"/>
                  </w:rPr>
                </w:rPrChange>
              </w:rPr>
              <w:fldChar w:fldCharType="separate"/>
            </w:r>
            <w:r w:rsidRPr="00775583">
              <w:rPr>
                <w:rFonts w:cstheme="minorHAnsi"/>
                <w:color w:val="000000"/>
                <w:sz w:val="20"/>
                <w:szCs w:val="20"/>
                <w:rPrChange w:id="203" w:author="Iqbal Ameerali" w:date="2020-10-08T11:45:00Z">
                  <w:rPr>
                    <w:rFonts w:cstheme="minorHAnsi"/>
                    <w:color w:val="000000"/>
                    <w:sz w:val="20"/>
                    <w:szCs w:val="20"/>
                  </w:rPr>
                </w:rPrChange>
              </w:rPr>
              <w:fldChar w:fldCharType="end"/>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1E6F89" w14:textId="35A3A387" w:rsidR="00026419" w:rsidRPr="00775583" w:rsidRDefault="00026419" w:rsidP="00026419">
            <w:pPr>
              <w:pStyle w:val="Style39"/>
              <w:widowControl/>
              <w:tabs>
                <w:tab w:val="right" w:leader="hyphen" w:pos="4370"/>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i w:val="0"/>
                <w:iCs w:val="0"/>
                <w:sz w:val="20"/>
                <w:szCs w:val="20"/>
                <w:rtl/>
                <w:lang w:bidi="sd-Arab-PK"/>
              </w:rPr>
              <w:t xml:space="preserve">توھان جي گھر ۾ </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يترا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مرا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سمھ</w:t>
            </w:r>
            <w:r w:rsidRPr="00775583">
              <w:rPr>
                <w:rStyle w:val="FontStyle85"/>
                <w:rFonts w:ascii="MB Lateefi" w:hAnsi="MB Lateefi" w:cs="MB Lateefi" w:hint="cs"/>
                <w:i w:val="0"/>
                <w:iCs w:val="0"/>
                <w:sz w:val="20"/>
                <w:szCs w:val="20"/>
                <w:rtl/>
                <w:lang w:bidi="sd-Arab-PK"/>
              </w:rPr>
              <w:t>ڻ</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لاءِ</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استعمال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ٿ</w:t>
            </w:r>
            <w:r w:rsidRPr="00775583">
              <w:rPr>
                <w:rStyle w:val="FontStyle85"/>
                <w:rFonts w:ascii="MB Lateefi" w:hAnsi="MB Lateefi" w:cs="MB Lateefi" w:hint="eastAsia"/>
                <w:i w:val="0"/>
                <w:iCs w:val="0"/>
                <w:sz w:val="20"/>
                <w:szCs w:val="20"/>
                <w:rtl/>
                <w:lang w:bidi="sd-Arab-PK"/>
              </w:rPr>
              <w:t>يندا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آھن؟</w:t>
            </w:r>
          </w:p>
        </w:tc>
        <w:tc>
          <w:tcPr>
            <w:tcW w:w="993" w:type="dxa"/>
            <w:tcBorders>
              <w:top w:val="single" w:sz="4" w:space="0" w:color="auto"/>
              <w:left w:val="single" w:sz="4" w:space="0" w:color="auto"/>
              <w:bottom w:val="single" w:sz="4" w:space="0" w:color="auto"/>
              <w:right w:val="single" w:sz="4" w:space="0" w:color="auto"/>
            </w:tcBorders>
            <w:vAlign w:val="center"/>
          </w:tcPr>
          <w:p w14:paraId="21A9C492" w14:textId="60515E15" w:rsidR="00026419" w:rsidRPr="00775583" w:rsidRDefault="00026419" w:rsidP="003236CD">
            <w:pPr>
              <w:jc w:val="center"/>
              <w:rPr>
                <w:rFonts w:cstheme="minorHAnsi"/>
                <w:sz w:val="20"/>
                <w:szCs w:val="20"/>
                <w:lang w:bidi="sd-Arab-PK"/>
              </w:rPr>
            </w:pPr>
            <w:r w:rsidRPr="00775583">
              <w:rPr>
                <w:rFonts w:cstheme="minorHAnsi"/>
                <w:sz w:val="20"/>
                <w:szCs w:val="20"/>
                <w:lang w:bidi="sd-Arab-PK"/>
              </w:rPr>
              <w:t>E4</w:t>
            </w:r>
          </w:p>
        </w:tc>
      </w:tr>
      <w:tr w:rsidR="00DC1115" w:rsidRPr="00775583" w14:paraId="65744C61"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1B64A212" w14:textId="77777777" w:rsidR="00DC1115" w:rsidRPr="00775583" w:rsidRDefault="00DC1115" w:rsidP="00DC1115">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4BFB902F" w14:textId="633D5143" w:rsidR="00DC1115" w:rsidRPr="00775583" w:rsidRDefault="004005C4" w:rsidP="00DC1115">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Change w:id="204" w:author="Iqbal Ameerali" w:date="2020-10-08T11:45:00Z">
                  <w:rPr>
                    <w:rStyle w:val="FontStyle85"/>
                    <w:rFonts w:ascii="MB Lateefi" w:eastAsiaTheme="minorHAnsi" w:hAnsi="MB Lateefi" w:cs="MB Lateefi"/>
                    <w:i w:val="0"/>
                    <w:iCs w:val="0"/>
                    <w:sz w:val="20"/>
                    <w:szCs w:val="20"/>
                    <w:rtl/>
                    <w:lang w:bidi="sd-Arab-PK"/>
                  </w:rPr>
                </w:rPrChange>
              </w:rPr>
            </w:pPr>
            <w:r w:rsidRPr="00775583">
              <w:rPr>
                <w:rStyle w:val="FontStyle85"/>
                <w:rFonts w:ascii="MB Lateefi" w:hAnsi="MB Lateefi" w:cs="MB Lateefi" w:hint="eastAsia"/>
                <w:i w:val="0"/>
                <w:iCs w:val="0"/>
                <w:sz w:val="20"/>
                <w:szCs w:val="20"/>
                <w:rtl/>
                <w:lang w:bidi="sd-Arab-PK"/>
              </w:rPr>
              <w:t>ذاتي</w:t>
            </w:r>
            <w:r w:rsidR="00DC1115" w:rsidRPr="00775583">
              <w:rPr>
                <w:rStyle w:val="FontStyle85"/>
                <w:rFonts w:ascii="MB Lateefi" w:hAnsi="MB Lateefi" w:cs="MB Lateefi"/>
                <w:i w:val="0"/>
                <w:iCs w:val="0"/>
                <w:sz w:val="20"/>
                <w:szCs w:val="20"/>
                <w:rtl/>
                <w:lang w:bidi="sd-Arab-PK"/>
              </w:rPr>
              <w:t xml:space="preserve"> </w:t>
            </w:r>
            <w:r w:rsidR="00DC1115" w:rsidRPr="00775583">
              <w:rPr>
                <w:rStyle w:val="FontStyle85"/>
                <w:rFonts w:ascii="MB Lateefi" w:hAnsi="MB Lateefi" w:cs="MB Lateefi"/>
                <w:b/>
                <w:i w:val="0"/>
                <w:iCs w:val="0"/>
                <w:sz w:val="20"/>
                <w:szCs w:val="20"/>
              </w:rPr>
              <w:tab/>
            </w:r>
            <w:r w:rsidR="00DC1115" w:rsidRPr="00775583">
              <w:rPr>
                <w:rStyle w:val="FontStyle85"/>
                <w:rFonts w:ascii="MB Lateefi" w:hAnsi="MB Lateefi" w:cs="MB Lateefi"/>
                <w:b/>
                <w:i w:val="0"/>
                <w:iCs w:val="0"/>
                <w:sz w:val="20"/>
                <w:szCs w:val="20"/>
                <w:rtl/>
                <w:lang w:bidi="sd-Arab-PK"/>
              </w:rPr>
              <w:t>1</w:t>
            </w:r>
          </w:p>
          <w:p w14:paraId="0CD72D59" w14:textId="77777777" w:rsidR="00DC1115" w:rsidRPr="00775583" w:rsidRDefault="00DC1115" w:rsidP="00DC1115">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رائي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جي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35F373BE" w14:textId="7F4DD469" w:rsidR="00DC1115" w:rsidRPr="00775583" w:rsidRDefault="00BC26D4" w:rsidP="00DC1115">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Change w:id="205" w:author="Iqbal Ameerali" w:date="2020-10-08T11:45:00Z">
                  <w:rPr>
                    <w:rStyle w:val="FontStyle85"/>
                    <w:rFonts w:ascii="MB Lateefi" w:hAnsi="MB Lateefi" w:cs="MB Lateefi" w:hint="cs"/>
                    <w:i w:val="0"/>
                    <w:iCs w:val="0"/>
                    <w:sz w:val="20"/>
                    <w:szCs w:val="20"/>
                    <w:highlight w:val="yellow"/>
                    <w:rtl/>
                    <w:lang w:bidi="sd-Arab-PK"/>
                  </w:rPr>
                </w:rPrChange>
              </w:rPr>
              <w:t>ٻ</w:t>
            </w:r>
            <w:r w:rsidRPr="00775583">
              <w:rPr>
                <w:rStyle w:val="FontStyle85"/>
                <w:rFonts w:ascii="MB Lateefi" w:hAnsi="MB Lateefi" w:cs="MB Lateefi" w:hint="eastAsia"/>
                <w:i w:val="0"/>
                <w:iCs w:val="0"/>
                <w:sz w:val="20"/>
                <w:szCs w:val="20"/>
                <w:rtl/>
                <w:lang w:bidi="sd-Arab-PK"/>
                <w:rPrChange w:id="206" w:author="Iqbal Ameerali" w:date="2020-10-08T11:45:00Z">
                  <w:rPr>
                    <w:rStyle w:val="FontStyle85"/>
                    <w:rFonts w:ascii="MB Lateefi" w:hAnsi="MB Lateefi" w:cs="MB Lateefi" w:hint="eastAsia"/>
                    <w:i w:val="0"/>
                    <w:iCs w:val="0"/>
                    <w:sz w:val="20"/>
                    <w:szCs w:val="20"/>
                    <w:highlight w:val="yellow"/>
                    <w:rtl/>
                    <w:lang w:bidi="sd-Arab-PK"/>
                  </w:rPr>
                </w:rPrChange>
              </w:rPr>
              <w:t>ئي</w:t>
            </w:r>
            <w:r w:rsidRPr="00775583">
              <w:rPr>
                <w:rStyle w:val="FontStyle85"/>
                <w:rFonts w:ascii="MB Lateefi" w:hAnsi="MB Lateefi" w:cs="MB Lateefi"/>
                <w:i w:val="0"/>
                <w:iCs w:val="0"/>
                <w:sz w:val="20"/>
                <w:szCs w:val="20"/>
                <w:rtl/>
                <w:lang w:bidi="sd-Arab-PK"/>
                <w:rPrChange w:id="207" w:author="Iqbal Ameerali" w:date="2020-10-08T11:45:00Z">
                  <w:rPr>
                    <w:rStyle w:val="FontStyle85"/>
                    <w:rFonts w:ascii="MB Lateefi" w:hAnsi="MB Lateefi" w:cs="MB Lateefi"/>
                    <w:i w:val="0"/>
                    <w:iCs w:val="0"/>
                    <w:sz w:val="20"/>
                    <w:szCs w:val="20"/>
                    <w:highlight w:val="yellow"/>
                    <w:rtl/>
                    <w:lang w:bidi="sd-Arab-PK"/>
                  </w:rPr>
                </w:rPrChange>
              </w:rPr>
              <w:t xml:space="preserve"> </w:t>
            </w:r>
            <w:r w:rsidRPr="00775583">
              <w:rPr>
                <w:rStyle w:val="FontStyle85"/>
                <w:rFonts w:ascii="MB Lateefi" w:hAnsi="MB Lateefi" w:cs="MB Lateefi" w:hint="cs"/>
                <w:i w:val="0"/>
                <w:iCs w:val="0"/>
                <w:sz w:val="20"/>
                <w:szCs w:val="20"/>
                <w:rtl/>
                <w:lang w:bidi="sd-Arab-PK"/>
                <w:rPrChange w:id="208" w:author="Iqbal Ameerali" w:date="2020-10-08T11:45:00Z">
                  <w:rPr>
                    <w:rStyle w:val="FontStyle85"/>
                    <w:rFonts w:ascii="MB Lateefi" w:hAnsi="MB Lateefi" w:cs="MB Lateefi" w:hint="cs"/>
                    <w:i w:val="0"/>
                    <w:iCs w:val="0"/>
                    <w:sz w:val="20"/>
                    <w:szCs w:val="20"/>
                    <w:highlight w:val="yellow"/>
                    <w:rtl/>
                    <w:lang w:bidi="sd-Arab-PK"/>
                  </w:rPr>
                </w:rPrChange>
              </w:rPr>
              <w:t>ڪ</w:t>
            </w:r>
            <w:r w:rsidRPr="00775583">
              <w:rPr>
                <w:rStyle w:val="FontStyle85"/>
                <w:rFonts w:ascii="MB Lateefi" w:hAnsi="MB Lateefi" w:cs="MB Lateefi" w:hint="eastAsia"/>
                <w:i w:val="0"/>
                <w:iCs w:val="0"/>
                <w:sz w:val="20"/>
                <w:szCs w:val="20"/>
                <w:rtl/>
                <w:lang w:bidi="sd-Arab-PK"/>
                <w:rPrChange w:id="209" w:author="Iqbal Ameerali" w:date="2020-10-08T11:45:00Z">
                  <w:rPr>
                    <w:rStyle w:val="FontStyle85"/>
                    <w:rFonts w:ascii="MB Lateefi" w:hAnsi="MB Lateefi" w:cs="MB Lateefi" w:hint="eastAsia"/>
                    <w:i w:val="0"/>
                    <w:iCs w:val="0"/>
                    <w:sz w:val="20"/>
                    <w:szCs w:val="20"/>
                    <w:highlight w:val="yellow"/>
                    <w:rtl/>
                    <w:lang w:bidi="sd-Arab-PK"/>
                  </w:rPr>
                </w:rPrChange>
              </w:rPr>
              <w:t>نھن</w:t>
            </w:r>
            <w:r w:rsidRPr="00775583">
              <w:rPr>
                <w:rStyle w:val="FontStyle85"/>
                <w:rFonts w:ascii="MB Lateefi" w:hAnsi="MB Lateefi" w:cs="MB Lateefi"/>
                <w:i w:val="0"/>
                <w:iCs w:val="0"/>
                <w:sz w:val="20"/>
                <w:szCs w:val="20"/>
                <w:rtl/>
                <w:lang w:bidi="sd-Arab-PK"/>
                <w:rPrChange w:id="210" w:author="Iqbal Ameerali" w:date="2020-10-08T11:45:00Z">
                  <w:rPr>
                    <w:rStyle w:val="FontStyle85"/>
                    <w:rFonts w:ascii="MB Lateefi" w:hAnsi="MB Lateefi" w:cs="MB Lateefi"/>
                    <w:i w:val="0"/>
                    <w:iCs w:val="0"/>
                    <w:sz w:val="20"/>
                    <w:szCs w:val="20"/>
                    <w:highlight w:val="yellow"/>
                    <w:rtl/>
                    <w:lang w:bidi="sd-Arab-PK"/>
                  </w:rPr>
                </w:rPrChange>
              </w:rPr>
              <w:t xml:space="preserve"> </w:t>
            </w:r>
            <w:r w:rsidRPr="00775583">
              <w:rPr>
                <w:rStyle w:val="FontStyle85"/>
                <w:rFonts w:ascii="MB Lateefi" w:hAnsi="MB Lateefi" w:cs="MB Lateefi" w:hint="eastAsia"/>
                <w:i w:val="0"/>
                <w:iCs w:val="0"/>
                <w:sz w:val="20"/>
                <w:szCs w:val="20"/>
                <w:rtl/>
                <w:lang w:bidi="sd-Arab-PK"/>
                <w:rPrChange w:id="211" w:author="Iqbal Ameerali" w:date="2020-10-08T11:45:00Z">
                  <w:rPr>
                    <w:rStyle w:val="FontStyle85"/>
                    <w:rFonts w:ascii="MB Lateefi" w:hAnsi="MB Lateefi" w:cs="MB Lateefi" w:hint="eastAsia"/>
                    <w:i w:val="0"/>
                    <w:iCs w:val="0"/>
                    <w:sz w:val="20"/>
                    <w:szCs w:val="20"/>
                    <w:highlight w:val="yellow"/>
                    <w:rtl/>
                    <w:lang w:bidi="sd-Arab-PK"/>
                  </w:rPr>
                </w:rPrChange>
              </w:rPr>
              <w:t>جو</w:t>
            </w:r>
            <w:r w:rsidRPr="00775583">
              <w:rPr>
                <w:rStyle w:val="FontStyle85"/>
                <w:rFonts w:ascii="MB Lateefi" w:hAnsi="MB Lateefi" w:cs="MB Lateefi"/>
                <w:i w:val="0"/>
                <w:iCs w:val="0"/>
                <w:sz w:val="20"/>
                <w:szCs w:val="20"/>
                <w:rtl/>
                <w:lang w:bidi="sd-Arab-PK"/>
                <w:rPrChange w:id="212" w:author="Iqbal Ameerali" w:date="2020-10-08T11:45:00Z">
                  <w:rPr>
                    <w:rStyle w:val="FontStyle85"/>
                    <w:rFonts w:ascii="MB Lateefi" w:hAnsi="MB Lateefi" w:cs="MB Lateefi"/>
                    <w:i w:val="0"/>
                    <w:iCs w:val="0"/>
                    <w:sz w:val="20"/>
                    <w:szCs w:val="20"/>
                    <w:highlight w:val="yellow"/>
                    <w:rtl/>
                    <w:lang w:bidi="sd-Arab-PK"/>
                  </w:rPr>
                </w:rPrChange>
              </w:rPr>
              <w:t xml:space="preserve"> </w:t>
            </w:r>
            <w:r w:rsidRPr="00775583">
              <w:rPr>
                <w:rStyle w:val="FontStyle85"/>
                <w:rFonts w:ascii="MB Lateefi" w:hAnsi="MB Lateefi" w:cs="MB Lateefi" w:hint="eastAsia"/>
                <w:i w:val="0"/>
                <w:iCs w:val="0"/>
                <w:sz w:val="20"/>
                <w:szCs w:val="20"/>
                <w:rtl/>
                <w:lang w:bidi="sd-Arab-PK"/>
                <w:rPrChange w:id="213" w:author="Iqbal Ameerali" w:date="2020-10-08T11:45:00Z">
                  <w:rPr>
                    <w:rStyle w:val="FontStyle85"/>
                    <w:rFonts w:ascii="MB Lateefi" w:hAnsi="MB Lateefi" w:cs="MB Lateefi" w:hint="eastAsia"/>
                    <w:i w:val="0"/>
                    <w:iCs w:val="0"/>
                    <w:sz w:val="20"/>
                    <w:szCs w:val="20"/>
                    <w:highlight w:val="yellow"/>
                    <w:rtl/>
                    <w:lang w:bidi="sd-Arab-PK"/>
                  </w:rPr>
                </w:rPrChange>
              </w:rPr>
              <w:t>گھر</w:t>
            </w:r>
            <w:r w:rsidRPr="00775583">
              <w:rPr>
                <w:rStyle w:val="FontStyle85"/>
                <w:rFonts w:ascii="MB Lateefi" w:hAnsi="MB Lateefi" w:cs="MB Lateefi"/>
                <w:i w:val="0"/>
                <w:iCs w:val="0"/>
                <w:sz w:val="20"/>
                <w:szCs w:val="20"/>
                <w:rtl/>
                <w:lang w:bidi="sd-Arab-PK"/>
                <w:rPrChange w:id="214" w:author="Iqbal Ameerali" w:date="2020-10-08T11:45:00Z">
                  <w:rPr>
                    <w:rStyle w:val="FontStyle85"/>
                    <w:rFonts w:ascii="MB Lateefi" w:hAnsi="MB Lateefi" w:cs="MB Lateefi"/>
                    <w:i w:val="0"/>
                    <w:iCs w:val="0"/>
                    <w:sz w:val="20"/>
                    <w:szCs w:val="20"/>
                    <w:highlight w:val="yellow"/>
                    <w:rtl/>
                    <w:lang w:bidi="sd-Arab-PK"/>
                  </w:rPr>
                </w:rPrChange>
              </w:rPr>
              <w:t xml:space="preserve"> </w:t>
            </w:r>
            <w:r w:rsidRPr="00775583">
              <w:rPr>
                <w:rStyle w:val="FontStyle85"/>
                <w:rFonts w:ascii="MB Lateefi" w:hAnsi="MB Lateefi" w:cs="MB Lateefi" w:hint="eastAsia"/>
                <w:i w:val="0"/>
                <w:iCs w:val="0"/>
                <w:sz w:val="20"/>
                <w:szCs w:val="20"/>
                <w:rtl/>
                <w:lang w:bidi="sd-Arab-PK"/>
                <w:rPrChange w:id="215" w:author="Iqbal Ameerali" w:date="2020-10-08T11:45:00Z">
                  <w:rPr>
                    <w:rStyle w:val="FontStyle85"/>
                    <w:rFonts w:ascii="MB Lateefi" w:hAnsi="MB Lateefi" w:cs="MB Lateefi" w:hint="eastAsia"/>
                    <w:i w:val="0"/>
                    <w:iCs w:val="0"/>
                    <w:sz w:val="20"/>
                    <w:szCs w:val="20"/>
                    <w:highlight w:val="yellow"/>
                    <w:rtl/>
                    <w:lang w:bidi="sd-Arab-PK"/>
                  </w:rPr>
                </w:rPrChange>
              </w:rPr>
              <w:t>بغير</w:t>
            </w:r>
            <w:r w:rsidRPr="00775583">
              <w:rPr>
                <w:rStyle w:val="FontStyle85"/>
                <w:rFonts w:ascii="MB Lateefi" w:hAnsi="MB Lateefi" w:cs="MB Lateefi"/>
                <w:i w:val="0"/>
                <w:iCs w:val="0"/>
                <w:sz w:val="20"/>
                <w:szCs w:val="20"/>
                <w:rtl/>
                <w:lang w:bidi="sd-Arab-PK"/>
                <w:rPrChange w:id="216" w:author="Iqbal Ameerali" w:date="2020-10-08T11:45:00Z">
                  <w:rPr>
                    <w:rStyle w:val="FontStyle85"/>
                    <w:rFonts w:ascii="MB Lateefi" w:hAnsi="MB Lateefi" w:cs="MB Lateefi"/>
                    <w:i w:val="0"/>
                    <w:iCs w:val="0"/>
                    <w:sz w:val="20"/>
                    <w:szCs w:val="20"/>
                    <w:highlight w:val="yellow"/>
                    <w:rtl/>
                    <w:lang w:bidi="sd-Arab-PK"/>
                  </w:rPr>
                </w:rPrChange>
              </w:rPr>
              <w:t xml:space="preserve"> </w:t>
            </w:r>
            <w:r w:rsidRPr="00775583">
              <w:rPr>
                <w:rStyle w:val="FontStyle85"/>
                <w:rFonts w:ascii="MB Lateefi" w:hAnsi="MB Lateefi" w:cs="MB Lateefi" w:hint="cs"/>
                <w:i w:val="0"/>
                <w:iCs w:val="0"/>
                <w:sz w:val="20"/>
                <w:szCs w:val="20"/>
                <w:rtl/>
                <w:lang w:bidi="sd-Arab-PK"/>
                <w:rPrChange w:id="217" w:author="Iqbal Ameerali" w:date="2020-10-08T11:45:00Z">
                  <w:rPr>
                    <w:rStyle w:val="FontStyle85"/>
                    <w:rFonts w:ascii="MB Lateefi" w:hAnsi="MB Lateefi" w:cs="MB Lateefi" w:hint="cs"/>
                    <w:i w:val="0"/>
                    <w:iCs w:val="0"/>
                    <w:sz w:val="20"/>
                    <w:szCs w:val="20"/>
                    <w:highlight w:val="yellow"/>
                    <w:rtl/>
                    <w:lang w:bidi="sd-Arab-PK"/>
                  </w:rPr>
                </w:rPrChange>
              </w:rPr>
              <w:t>ڪ</w:t>
            </w:r>
            <w:r w:rsidRPr="00775583">
              <w:rPr>
                <w:rStyle w:val="FontStyle85"/>
                <w:rFonts w:ascii="MB Lateefi" w:hAnsi="MB Lateefi" w:cs="MB Lateefi" w:hint="eastAsia"/>
                <w:i w:val="0"/>
                <w:iCs w:val="0"/>
                <w:sz w:val="20"/>
                <w:szCs w:val="20"/>
                <w:rtl/>
                <w:lang w:bidi="sd-Arab-PK"/>
                <w:rPrChange w:id="218" w:author="Iqbal Ameerali" w:date="2020-10-08T11:45:00Z">
                  <w:rPr>
                    <w:rStyle w:val="FontStyle85"/>
                    <w:rFonts w:ascii="MB Lateefi" w:hAnsi="MB Lateefi" w:cs="MB Lateefi" w:hint="eastAsia"/>
                    <w:i w:val="0"/>
                    <w:iCs w:val="0"/>
                    <w:sz w:val="20"/>
                    <w:szCs w:val="20"/>
                    <w:highlight w:val="yellow"/>
                    <w:rtl/>
                    <w:lang w:bidi="sd-Arab-PK"/>
                  </w:rPr>
                </w:rPrChange>
              </w:rPr>
              <w:t>رائي</w:t>
            </w:r>
            <w:r w:rsidRPr="00775583">
              <w:rPr>
                <w:rStyle w:val="FontStyle85"/>
                <w:rFonts w:ascii="MB Lateefi" w:hAnsi="MB Lateefi" w:cs="MB Lateefi"/>
                <w:i w:val="0"/>
                <w:iCs w:val="0"/>
                <w:sz w:val="20"/>
                <w:szCs w:val="20"/>
                <w:rtl/>
                <w:lang w:bidi="sd-Arab-PK"/>
                <w:rPrChange w:id="219" w:author="Iqbal Ameerali" w:date="2020-10-08T11:45:00Z">
                  <w:rPr>
                    <w:rStyle w:val="FontStyle85"/>
                    <w:rFonts w:ascii="MB Lateefi" w:hAnsi="MB Lateefi" w:cs="MB Lateefi"/>
                    <w:i w:val="0"/>
                    <w:iCs w:val="0"/>
                    <w:sz w:val="20"/>
                    <w:szCs w:val="20"/>
                    <w:highlight w:val="yellow"/>
                    <w:rtl/>
                    <w:lang w:bidi="sd-Arab-PK"/>
                  </w:rPr>
                </w:rPrChange>
              </w:rPr>
              <w:t xml:space="preserve"> </w:t>
            </w:r>
            <w:r w:rsidRPr="00775583">
              <w:rPr>
                <w:rStyle w:val="FontStyle85"/>
                <w:rFonts w:ascii="MB Lateefi" w:hAnsi="MB Lateefi" w:cs="MB Lateefi" w:hint="eastAsia"/>
                <w:i w:val="0"/>
                <w:iCs w:val="0"/>
                <w:sz w:val="20"/>
                <w:szCs w:val="20"/>
                <w:rtl/>
                <w:lang w:bidi="sd-Arab-PK"/>
                <w:rPrChange w:id="220" w:author="Iqbal Ameerali" w:date="2020-10-08T11:45:00Z">
                  <w:rPr>
                    <w:rStyle w:val="FontStyle85"/>
                    <w:rFonts w:ascii="MB Lateefi" w:hAnsi="MB Lateefi" w:cs="MB Lateefi" w:hint="eastAsia"/>
                    <w:i w:val="0"/>
                    <w:iCs w:val="0"/>
                    <w:sz w:val="20"/>
                    <w:szCs w:val="20"/>
                    <w:highlight w:val="yellow"/>
                    <w:rtl/>
                    <w:lang w:bidi="sd-Arab-PK"/>
                  </w:rPr>
                </w:rPrChange>
              </w:rPr>
              <w:t>جي</w:t>
            </w:r>
            <w:r w:rsidR="00DC1115" w:rsidRPr="00775583">
              <w:rPr>
                <w:rStyle w:val="FontStyle85"/>
                <w:rFonts w:ascii="MB Lateefi" w:hAnsi="MB Lateefi" w:cs="MB Lateefi"/>
                <w:i w:val="0"/>
                <w:iCs w:val="0"/>
                <w:sz w:val="20"/>
                <w:szCs w:val="20"/>
                <w:rtl/>
                <w:lang w:bidi="sd-Arab-PK"/>
                <w:rPrChange w:id="221" w:author="Iqbal Ameerali" w:date="2020-10-08T11:45:00Z">
                  <w:rPr>
                    <w:rStyle w:val="FontStyle85"/>
                    <w:rFonts w:ascii="MB Lateefi" w:hAnsi="MB Lateefi" w:cs="MB Lateefi"/>
                    <w:i w:val="0"/>
                    <w:iCs w:val="0"/>
                    <w:sz w:val="20"/>
                    <w:szCs w:val="20"/>
                    <w:highlight w:val="yellow"/>
                    <w:rtl/>
                    <w:lang w:bidi="sd-Arab-PK"/>
                  </w:rPr>
                </w:rPrChange>
              </w:rPr>
              <w:t xml:space="preserve"> </w:t>
            </w:r>
            <w:r w:rsidR="00DC1115" w:rsidRPr="00775583">
              <w:rPr>
                <w:rStyle w:val="FontStyle85"/>
                <w:rFonts w:ascii="MB Lateefi" w:hAnsi="MB Lateefi" w:cs="MB Lateefi"/>
                <w:b/>
                <w:i w:val="0"/>
                <w:iCs w:val="0"/>
                <w:sz w:val="20"/>
                <w:szCs w:val="20"/>
                <w:rPrChange w:id="222" w:author="Iqbal Ameerali" w:date="2020-10-08T11:45:00Z">
                  <w:rPr>
                    <w:rStyle w:val="FontStyle85"/>
                    <w:rFonts w:ascii="MB Lateefi" w:hAnsi="MB Lateefi" w:cs="MB Lateefi"/>
                    <w:b/>
                    <w:i w:val="0"/>
                    <w:iCs w:val="0"/>
                    <w:sz w:val="20"/>
                    <w:szCs w:val="20"/>
                    <w:highlight w:val="yellow"/>
                  </w:rPr>
                </w:rPrChange>
              </w:rPr>
              <w:tab/>
            </w:r>
            <w:r w:rsidR="00DC1115" w:rsidRPr="00775583">
              <w:rPr>
                <w:rStyle w:val="FontStyle85"/>
                <w:rFonts w:ascii="MB Lateefi" w:hAnsi="MB Lateefi" w:cs="MB Lateefi"/>
                <w:b/>
                <w:i w:val="0"/>
                <w:iCs w:val="0"/>
                <w:sz w:val="20"/>
                <w:szCs w:val="20"/>
                <w:rtl/>
                <w:lang w:bidi="sd-Arab-PK"/>
                <w:rPrChange w:id="223" w:author="Iqbal Ameerali" w:date="2020-10-08T11:45:00Z">
                  <w:rPr>
                    <w:rStyle w:val="FontStyle85"/>
                    <w:rFonts w:ascii="MB Lateefi" w:hAnsi="MB Lateefi" w:cs="MB Lateefi"/>
                    <w:b/>
                    <w:i w:val="0"/>
                    <w:iCs w:val="0"/>
                    <w:sz w:val="20"/>
                    <w:szCs w:val="20"/>
                    <w:highlight w:val="yellow"/>
                    <w:rtl/>
                    <w:lang w:bidi="sd-Arab-PK"/>
                  </w:rPr>
                </w:rPrChange>
              </w:rPr>
              <w:t>3</w:t>
            </w:r>
          </w:p>
          <w:p w14:paraId="7EAA5DD5" w14:textId="57AC13A4" w:rsidR="00DC1115" w:rsidRPr="00B14A4A" w:rsidRDefault="00DC1115" w:rsidP="00DC11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B14A4A">
              <w:rPr>
                <w:rStyle w:val="FontStyle85"/>
                <w:rFonts w:ascii="MB Lateefi" w:hAnsi="MB Lateefi" w:cs="MB Lateefi" w:hint="cs"/>
                <w:b/>
                <w:i w:val="0"/>
                <w:iCs w:val="0"/>
                <w:sz w:val="20"/>
                <w:szCs w:val="20"/>
                <w:rtl/>
              </w:rPr>
              <w:t>ٻ</w:t>
            </w:r>
            <w:r w:rsidRPr="00B14A4A">
              <w:rPr>
                <w:rStyle w:val="FontStyle85"/>
                <w:rFonts w:ascii="MB Lateefi" w:hAnsi="MB Lateefi" w:cs="MB Lateefi" w:hint="cs"/>
                <w:b/>
                <w:i w:val="0"/>
                <w:iCs w:val="0"/>
                <w:sz w:val="20"/>
                <w:szCs w:val="20"/>
                <w:rtl/>
                <w:lang w:bidi="sd-Arab-PK"/>
              </w:rPr>
              <w:t xml:space="preserve">ئي </w:t>
            </w:r>
            <w:r w:rsidRPr="00B14A4A">
              <w:rPr>
                <w:rStyle w:val="FontStyle85"/>
                <w:rFonts w:ascii="MB Lateefi" w:hAnsi="MB Lateefi" w:cs="MB Lateefi" w:hint="cs"/>
                <w:b/>
                <w:i w:val="0"/>
                <w:iCs w:val="0"/>
                <w:sz w:val="20"/>
                <w:szCs w:val="20"/>
                <w:rtl/>
              </w:rPr>
              <w:t>ڪ</w:t>
            </w:r>
            <w:r w:rsidRPr="00B14A4A">
              <w:rPr>
                <w:rStyle w:val="FontStyle85"/>
                <w:rFonts w:ascii="MB Lateefi" w:hAnsi="MB Lateefi" w:cs="MB Lateefi" w:hint="cs"/>
                <w:b/>
                <w:i w:val="0"/>
                <w:iCs w:val="0"/>
                <w:sz w:val="20"/>
                <w:szCs w:val="20"/>
                <w:rtl/>
                <w:lang w:bidi="sd-Arab-PK"/>
              </w:rPr>
              <w:t>ن</w:t>
            </w:r>
            <w:r w:rsidRPr="00B14A4A">
              <w:rPr>
                <w:rStyle w:val="FontStyle85"/>
                <w:rFonts w:ascii="MB Lateefi" w:hAnsi="MB Lateefi" w:cs="MB Lateefi" w:hint="cs"/>
                <w:b/>
                <w:i w:val="0"/>
                <w:iCs w:val="0"/>
                <w:sz w:val="20"/>
                <w:szCs w:val="20"/>
                <w:rtl/>
              </w:rPr>
              <w:t>ه</w:t>
            </w:r>
            <w:r w:rsidRPr="00B14A4A">
              <w:rPr>
                <w:rStyle w:val="FontStyle85"/>
                <w:rFonts w:ascii="MB Lateefi" w:hAnsi="MB Lateefi" w:cs="MB Lateefi" w:hint="cs"/>
                <w:b/>
                <w:i w:val="0"/>
                <w:iCs w:val="0"/>
                <w:sz w:val="20"/>
                <w:szCs w:val="20"/>
                <w:rtl/>
                <w:lang w:bidi="sd-Arab-PK"/>
              </w:rPr>
              <w:t>ن جي</w:t>
            </w:r>
            <w:r w:rsidRPr="00B14A4A">
              <w:rPr>
                <w:rStyle w:val="FontStyle85"/>
                <w:rFonts w:ascii="MB Lateefi" w:hAnsi="MB Lateefi" w:cs="MB Lateefi" w:hint="cs"/>
                <w:b/>
                <w:i w:val="0"/>
                <w:iCs w:val="0"/>
                <w:sz w:val="20"/>
                <w:szCs w:val="20"/>
                <w:rtl/>
              </w:rPr>
              <w:t xml:space="preserve"> (وضاحت ڪريو) </w:t>
            </w:r>
            <w:r w:rsidRPr="00B14A4A">
              <w:rPr>
                <w:rStyle w:val="FontStyle85"/>
                <w:rFonts w:ascii="MB Lateefi" w:hAnsi="MB Lateefi" w:cs="MB Lateefi"/>
                <w:b/>
                <w:i w:val="0"/>
                <w:iCs w:val="0"/>
                <w:sz w:val="20"/>
                <w:szCs w:val="20"/>
              </w:rPr>
              <w:tab/>
            </w:r>
            <w:r w:rsidRPr="00B14A4A">
              <w:rPr>
                <w:rStyle w:val="FontStyle85"/>
                <w:rFonts w:ascii="MB Lateefi" w:hAnsi="MB Lateefi" w:cs="MB Lateefi" w:hint="cs"/>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DEB7A7" w14:textId="6E405873" w:rsidR="00DC1115" w:rsidRPr="00775583" w:rsidRDefault="00DC1115" w:rsidP="00DC1115">
            <w:pPr>
              <w:pStyle w:val="Style39"/>
              <w:widowControl/>
              <w:tabs>
                <w:tab w:val="right" w:leader="hyphen" w:pos="4370"/>
              </w:tabs>
              <w:bidi/>
              <w:spacing w:line="240" w:lineRule="auto"/>
              <w:ind w:right="-115"/>
              <w:rPr>
                <w:rStyle w:val="FontStyle85"/>
                <w:rFonts w:ascii="MB Lateefi" w:hAnsi="MB Lateefi" w:cs="MB Lateefi"/>
                <w:i w:val="0"/>
                <w:iCs w:val="0"/>
                <w:sz w:val="20"/>
                <w:szCs w:val="20"/>
                <w:rtl/>
                <w:lang w:bidi="sd-Arab-PK"/>
              </w:rPr>
            </w:pPr>
            <w:r w:rsidRPr="0001555D">
              <w:rPr>
                <w:rFonts w:ascii="MB Lateefi" w:hAnsi="MB Lateefi" w:cs="MB Lateefi"/>
                <w:color w:val="000000"/>
                <w:sz w:val="20"/>
                <w:szCs w:val="20"/>
                <w:rtl/>
                <w:lang w:bidi="sd-Arab-PK"/>
              </w:rPr>
              <w:t>توھان جو گھر ڪ</w:t>
            </w:r>
            <w:r w:rsidR="00E9230D" w:rsidRPr="00775583">
              <w:rPr>
                <w:rFonts w:ascii="MB Lateefi" w:hAnsi="MB Lateefi" w:cs="MB Lateefi"/>
                <w:color w:val="000000"/>
                <w:sz w:val="20"/>
                <w:szCs w:val="20"/>
                <w:rtl/>
                <w:lang w:bidi="sd-Arab-PK"/>
              </w:rPr>
              <w:t>نه</w:t>
            </w:r>
            <w:r w:rsidRPr="00775583">
              <w:rPr>
                <w:rFonts w:ascii="MB Lateefi" w:hAnsi="MB Lateefi" w:cs="MB Lateefi"/>
                <w:color w:val="000000"/>
                <w:sz w:val="20"/>
                <w:szCs w:val="20"/>
                <w:rtl/>
                <w:lang w:bidi="sd-Arab-PK"/>
              </w:rPr>
              <w:t>ن جي مل</w:t>
            </w:r>
            <w:r w:rsidRPr="00775583">
              <w:rPr>
                <w:rFonts w:ascii="MB Lateefi" w:hAnsi="MB Lateefi" w:cs="MB Lateefi" w:hint="cs"/>
                <w:color w:val="000000"/>
                <w:sz w:val="20"/>
                <w:szCs w:val="20"/>
                <w:rtl/>
                <w:lang w:bidi="sd-Arab-PK"/>
              </w:rPr>
              <w:t>ڪ</w:t>
            </w:r>
            <w:r w:rsidRPr="00775583">
              <w:rPr>
                <w:rFonts w:ascii="MB Lateefi" w:hAnsi="MB Lateefi" w:cs="MB Lateefi" w:hint="eastAsia"/>
                <w:color w:val="000000"/>
                <w:sz w:val="20"/>
                <w:szCs w:val="20"/>
                <w:rtl/>
                <w:lang w:bidi="sd-Arab-PK"/>
              </w:rPr>
              <w:t>يت</w:t>
            </w:r>
            <w:r w:rsidRPr="00775583">
              <w:rPr>
                <w:rFonts w:ascii="MB Lateefi" w:hAnsi="MB Lateefi" w:cs="MB Lateefi"/>
                <w:color w:val="000000"/>
                <w:sz w:val="20"/>
                <w:szCs w:val="20"/>
                <w:rtl/>
                <w:lang w:bidi="sd-Arab-PK"/>
              </w:rPr>
              <w:t xml:space="preserve"> </w:t>
            </w:r>
            <w:r w:rsidRPr="00775583">
              <w:rPr>
                <w:rFonts w:ascii="MB Lateefi" w:hAnsi="MB Lateefi" w:cs="MB Lateefi" w:hint="eastAsia"/>
                <w:color w:val="000000"/>
                <w:sz w:val="20"/>
                <w:szCs w:val="20"/>
                <w:rtl/>
                <w:lang w:bidi="sd-Arab-PK"/>
              </w:rPr>
              <w:t>آھي؟</w:t>
            </w:r>
          </w:p>
        </w:tc>
        <w:tc>
          <w:tcPr>
            <w:tcW w:w="993" w:type="dxa"/>
            <w:tcBorders>
              <w:top w:val="single" w:sz="4" w:space="0" w:color="auto"/>
              <w:left w:val="single" w:sz="4" w:space="0" w:color="auto"/>
              <w:bottom w:val="single" w:sz="4" w:space="0" w:color="auto"/>
              <w:right w:val="single" w:sz="4" w:space="0" w:color="auto"/>
            </w:tcBorders>
            <w:vAlign w:val="center"/>
          </w:tcPr>
          <w:p w14:paraId="43386480" w14:textId="19FBC6B1" w:rsidR="00DC1115" w:rsidRPr="00775583" w:rsidRDefault="00DC1115" w:rsidP="00DC1115">
            <w:pPr>
              <w:jc w:val="center"/>
              <w:rPr>
                <w:rFonts w:cstheme="minorHAnsi"/>
                <w:sz w:val="20"/>
                <w:szCs w:val="20"/>
                <w:lang w:bidi="sd-Arab-PK"/>
              </w:rPr>
            </w:pPr>
            <w:r w:rsidRPr="00775583">
              <w:rPr>
                <w:rFonts w:cstheme="minorHAnsi"/>
                <w:sz w:val="20"/>
                <w:szCs w:val="20"/>
                <w:lang w:bidi="sd-Arab-PK"/>
              </w:rPr>
              <w:t>E5</w:t>
            </w:r>
          </w:p>
        </w:tc>
      </w:tr>
      <w:tr w:rsidR="004005C4" w:rsidRPr="00775583" w14:paraId="5B85404E"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0DD12CD1" w14:textId="77777777" w:rsidR="004005C4" w:rsidRPr="00775583" w:rsidRDefault="004005C4" w:rsidP="004005C4">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691EA5F8" w14:textId="5948DEB4" w:rsidR="006238DA" w:rsidRPr="00775583" w:rsidRDefault="006238DA" w:rsidP="00066B93">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PrChange w:id="224" w:author="Iqbal Ameerali" w:date="2020-10-08T11:45:00Z">
                  <w:rPr>
                    <w:rStyle w:val="FontStyle85"/>
                    <w:rFonts w:ascii="MB Lateefi" w:eastAsiaTheme="minorHAnsi" w:hAnsi="MB Lateefi" w:cs="MB Lateefi"/>
                    <w:i w:val="0"/>
                    <w:iCs w:val="0"/>
                    <w:sz w:val="20"/>
                    <w:szCs w:val="20"/>
                  </w:rPr>
                </w:rPrChange>
              </w:rPr>
            </w:pPr>
            <w:r w:rsidRPr="00775583">
              <w:rPr>
                <w:rStyle w:val="FontStyle85"/>
                <w:rFonts w:ascii="MB Lateefi" w:hAnsi="MB Lateefi" w:cs="MB Lateefi" w:hint="eastAsia"/>
                <w:i w:val="0"/>
                <w:iCs w:val="0"/>
                <w:sz w:val="20"/>
                <w:szCs w:val="20"/>
                <w:rtl/>
              </w:rPr>
              <w:t>گھر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جي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اندر</w:t>
            </w:r>
            <w:r w:rsidR="00AB09F1" w:rsidRPr="00775583">
              <w:rPr>
                <w:rStyle w:val="FontStyle85"/>
                <w:rFonts w:ascii="MB Lateefi" w:hAnsi="MB Lateefi" w:cs="MB Lateefi" w:hint="eastAsia"/>
                <w:i w:val="0"/>
                <w:iCs w:val="0"/>
                <w:sz w:val="20"/>
                <w:szCs w:val="20"/>
                <w:rtl/>
                <w:lang w:bidi="sd-Arab-PK"/>
              </w:rPr>
              <w:t>ال</w:t>
            </w:r>
            <w:r w:rsidR="00AB09F1" w:rsidRPr="00775583">
              <w:rPr>
                <w:rStyle w:val="FontStyle85"/>
                <w:rFonts w:ascii="MB Lateefi" w:hAnsi="MB Lateefi" w:cs="MB Lateefi" w:hint="cs"/>
                <w:i w:val="0"/>
                <w:iCs w:val="0"/>
                <w:sz w:val="20"/>
                <w:szCs w:val="20"/>
                <w:rtl/>
                <w:lang w:bidi="sd-Arab-PK"/>
              </w:rPr>
              <w:t>ڳ</w:t>
            </w:r>
            <w:r w:rsidR="00AB09F1" w:rsidRPr="00775583">
              <w:rPr>
                <w:rStyle w:val="FontStyle85"/>
                <w:rFonts w:ascii="MB Lateefi" w:hAnsi="MB Lateefi" w:cs="MB Lateefi"/>
                <w:i w:val="0"/>
                <w:iCs w:val="0"/>
                <w:sz w:val="20"/>
                <w:szCs w:val="20"/>
                <w:rtl/>
                <w:lang w:bidi="sd-Arab-PK"/>
              </w:rPr>
              <w:t xml:space="preserve"> </w:t>
            </w:r>
            <w:r w:rsidR="00AB09F1" w:rsidRPr="00775583">
              <w:rPr>
                <w:rStyle w:val="FontStyle85"/>
                <w:rFonts w:ascii="MB Lateefi" w:hAnsi="MB Lateefi" w:cs="MB Lateefi" w:hint="cs"/>
                <w:i w:val="0"/>
                <w:iCs w:val="0"/>
                <w:sz w:val="20"/>
                <w:szCs w:val="20"/>
                <w:rtl/>
                <w:lang w:bidi="sd-Arab-PK"/>
              </w:rPr>
              <w:t>ڪ</w:t>
            </w:r>
            <w:r w:rsidR="00AB09F1" w:rsidRPr="00775583">
              <w:rPr>
                <w:rStyle w:val="FontStyle85"/>
                <w:rFonts w:ascii="MB Lateefi" w:hAnsi="MB Lateefi" w:cs="MB Lateefi" w:hint="eastAsia"/>
                <w:i w:val="0"/>
                <w:iCs w:val="0"/>
                <w:sz w:val="20"/>
                <w:szCs w:val="20"/>
                <w:rtl/>
                <w:lang w:bidi="sd-Arab-PK"/>
              </w:rPr>
              <w:t>مرو</w:t>
            </w:r>
            <w:r w:rsidR="00AB09F1" w:rsidRPr="00775583">
              <w:rPr>
                <w:rStyle w:val="FontStyle85"/>
                <w:rFonts w:ascii="MB Lateefi" w:hAnsi="MB Lateefi" w:cs="MB Lateefi"/>
                <w:i w:val="0"/>
                <w:iCs w:val="0"/>
                <w:sz w:val="20"/>
                <w:szCs w:val="20"/>
                <w:rtl/>
                <w:lang w:bidi="sd-Arab-PK"/>
              </w:rPr>
              <w:t xml:space="preserve"> </w:t>
            </w:r>
            <w:r w:rsidR="00AB09F1" w:rsidRPr="00775583">
              <w:rPr>
                <w:rStyle w:val="FontStyle85"/>
                <w:rFonts w:ascii="MB Lateefi" w:hAnsi="MB Lateefi" w:cs="MB Lateefi" w:hint="eastAsia"/>
                <w:i w:val="0"/>
                <w:iCs w:val="0"/>
                <w:sz w:val="20"/>
                <w:szCs w:val="20"/>
                <w:rtl/>
                <w:lang w:bidi="sd-Arab-PK"/>
              </w:rPr>
              <w:t>آھي</w:t>
            </w:r>
            <w:r w:rsidR="00921CA6" w:rsidRPr="00775583">
              <w:rPr>
                <w:rStyle w:val="FontStyle85"/>
                <w:rFonts w:ascii="MB Lateefi" w:hAnsi="MB Lateefi" w:cs="MB Lateefi"/>
                <w:i w:val="0"/>
                <w:iCs w:val="0"/>
                <w:sz w:val="20"/>
                <w:szCs w:val="20"/>
                <w:rtl/>
                <w:lang w:bidi="sd-Arab-PK"/>
              </w:rPr>
              <w:t xml:space="preserve"> (ر</w:t>
            </w:r>
            <w:r w:rsidR="00921CA6" w:rsidRPr="00775583">
              <w:rPr>
                <w:rStyle w:val="FontStyle85"/>
                <w:rFonts w:ascii="MB Lateefi" w:hAnsi="MB Lateefi" w:cs="MB Lateefi" w:hint="cs"/>
                <w:i w:val="0"/>
                <w:iCs w:val="0"/>
                <w:sz w:val="20"/>
                <w:szCs w:val="20"/>
                <w:rtl/>
                <w:lang w:bidi="sd-Arab-PK"/>
              </w:rPr>
              <w:t>ڌڻ</w:t>
            </w:r>
            <w:r w:rsidR="00921CA6" w:rsidRPr="00775583">
              <w:rPr>
                <w:rStyle w:val="FontStyle85"/>
                <w:rFonts w:ascii="MB Lateefi" w:hAnsi="MB Lateefi" w:cs="MB Lateefi" w:hint="eastAsia"/>
                <w:i w:val="0"/>
                <w:iCs w:val="0"/>
                <w:sz w:val="20"/>
                <w:szCs w:val="20"/>
                <w:rtl/>
                <w:lang w:bidi="sd-Arab-PK"/>
              </w:rPr>
              <w:t>و</w:t>
            </w:r>
            <w:r w:rsidR="00921CA6" w:rsidRPr="00775583">
              <w:rPr>
                <w:rStyle w:val="FontStyle85"/>
                <w:rFonts w:ascii="MB Lateefi" w:hAnsi="MB Lateefi" w:cs="MB Lateefi"/>
                <w:i w:val="0"/>
                <w:iCs w:val="0"/>
                <w:sz w:val="20"/>
                <w:szCs w:val="20"/>
                <w:rtl/>
                <w:lang w:bidi="sd-Arab-PK"/>
              </w:rPr>
              <w:t>)</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066B93" w:rsidRPr="00775583">
              <w:rPr>
                <w:rStyle w:val="FontStyle85"/>
                <w:rFonts w:ascii="MB Lateefi" w:hAnsi="MB Lateefi" w:cs="MB Lateefi"/>
                <w:b/>
                <w:i w:val="0"/>
                <w:iCs w:val="0"/>
                <w:sz w:val="20"/>
                <w:szCs w:val="20"/>
                <w:rtl/>
                <w:lang w:bidi="sd-Arab-PK"/>
              </w:rPr>
              <w:t>1</w:t>
            </w:r>
          </w:p>
          <w:p w14:paraId="486CD0F4" w14:textId="12984C76" w:rsidR="004005C4" w:rsidRPr="00775583" w:rsidRDefault="004005C4" w:rsidP="006238DA">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گھر</w:t>
            </w:r>
            <w:r w:rsidRPr="00775583">
              <w:rPr>
                <w:rStyle w:val="FontStyle85"/>
                <w:rFonts w:ascii="MB Lateefi" w:hAnsi="MB Lateefi" w:cs="MB Lateefi"/>
                <w:i w:val="0"/>
                <w:iCs w:val="0"/>
                <w:sz w:val="20"/>
                <w:szCs w:val="20"/>
                <w:rtl/>
              </w:rPr>
              <w:t xml:space="preserve"> ۾ اندر، </w:t>
            </w:r>
            <w:r w:rsidR="00066B93" w:rsidRPr="00775583">
              <w:rPr>
                <w:rStyle w:val="FontStyle85"/>
                <w:rFonts w:ascii="MB Lateefi" w:hAnsi="MB Lateefi" w:cs="MB Lateefi" w:hint="cs"/>
                <w:i w:val="0"/>
                <w:iCs w:val="0"/>
                <w:sz w:val="20"/>
                <w:szCs w:val="20"/>
                <w:rtl/>
                <w:lang w:bidi="sd-Arab-PK"/>
              </w:rPr>
              <w:t>ڪ</w:t>
            </w:r>
            <w:r w:rsidR="00E9230D" w:rsidRPr="00775583">
              <w:rPr>
                <w:rStyle w:val="FontStyle85"/>
                <w:rFonts w:ascii="MB Lateefi" w:hAnsi="MB Lateefi" w:cs="MB Lateefi" w:hint="eastAsia"/>
                <w:i w:val="0"/>
                <w:iCs w:val="0"/>
                <w:sz w:val="20"/>
                <w:szCs w:val="20"/>
                <w:rtl/>
                <w:lang w:bidi="sd-Arab-PK"/>
              </w:rPr>
              <w:t>نه</w:t>
            </w:r>
            <w:r w:rsidR="00066B93" w:rsidRPr="00775583">
              <w:rPr>
                <w:rStyle w:val="FontStyle85"/>
                <w:rFonts w:ascii="MB Lateefi" w:hAnsi="MB Lateefi" w:cs="MB Lateefi" w:hint="eastAsia"/>
                <w:i w:val="0"/>
                <w:iCs w:val="0"/>
                <w:sz w:val="20"/>
                <w:szCs w:val="20"/>
                <w:rtl/>
                <w:lang w:bidi="sd-Arab-PK"/>
              </w:rPr>
              <w:t>ن</w:t>
            </w:r>
            <w:r w:rsidR="00066B93" w:rsidRPr="00775583">
              <w:rPr>
                <w:rStyle w:val="FontStyle85"/>
                <w:rFonts w:ascii="MB Lateefi" w:hAnsi="MB Lateefi" w:cs="MB Lateefi"/>
                <w:i w:val="0"/>
                <w:iCs w:val="0"/>
                <w:sz w:val="20"/>
                <w:szCs w:val="20"/>
                <w:rtl/>
                <w:lang w:bidi="sd-Arab-PK"/>
              </w:rPr>
              <w:t xml:space="preserve"> </w:t>
            </w:r>
            <w:r w:rsidR="00066B93" w:rsidRPr="00775583">
              <w:rPr>
                <w:rStyle w:val="FontStyle85"/>
                <w:rFonts w:ascii="MB Lateefi" w:hAnsi="MB Lateefi" w:cs="MB Lateefi" w:hint="cs"/>
                <w:i w:val="0"/>
                <w:iCs w:val="0"/>
                <w:sz w:val="20"/>
                <w:szCs w:val="20"/>
                <w:rtl/>
                <w:lang w:bidi="sd-Arab-PK"/>
              </w:rPr>
              <w:t>ٻ</w:t>
            </w:r>
            <w:r w:rsidR="00066B93" w:rsidRPr="00775583">
              <w:rPr>
                <w:rStyle w:val="FontStyle85"/>
                <w:rFonts w:ascii="MB Lateefi" w:hAnsi="MB Lateefi" w:cs="MB Lateefi" w:hint="eastAsia"/>
                <w:i w:val="0"/>
                <w:iCs w:val="0"/>
                <w:sz w:val="20"/>
                <w:szCs w:val="20"/>
                <w:rtl/>
                <w:lang w:bidi="sd-Arab-PK"/>
              </w:rPr>
              <w:t>ي</w:t>
            </w:r>
            <w:r w:rsidR="00066B93" w:rsidRPr="00775583">
              <w:rPr>
                <w:rStyle w:val="FontStyle85"/>
                <w:rFonts w:ascii="MB Lateefi" w:hAnsi="MB Lateefi" w:cs="MB Lateefi"/>
                <w:i w:val="0"/>
                <w:iCs w:val="0"/>
                <w:sz w:val="20"/>
                <w:szCs w:val="20"/>
                <w:rtl/>
                <w:lang w:bidi="sd-Arab-PK"/>
              </w:rPr>
              <w:t xml:space="preserve"> </w:t>
            </w:r>
            <w:r w:rsidR="00066B93" w:rsidRPr="00775583">
              <w:rPr>
                <w:rStyle w:val="FontStyle85"/>
                <w:rFonts w:ascii="MB Lateefi" w:hAnsi="MB Lateefi" w:cs="MB Lateefi" w:hint="eastAsia"/>
                <w:i w:val="0"/>
                <w:iCs w:val="0"/>
                <w:sz w:val="20"/>
                <w:szCs w:val="20"/>
                <w:rtl/>
                <w:lang w:bidi="sd-Arab-PK"/>
              </w:rPr>
              <w:t>جاءِ</w:t>
            </w:r>
            <w:r w:rsidR="00066B93" w:rsidRPr="00775583">
              <w:rPr>
                <w:rStyle w:val="FontStyle85"/>
                <w:rFonts w:ascii="MB Lateefi" w:hAnsi="MB Lateefi" w:cs="MB Lateefi"/>
                <w:i w:val="0"/>
                <w:iCs w:val="0"/>
                <w:sz w:val="20"/>
                <w:szCs w:val="20"/>
                <w:rtl/>
                <w:lang w:bidi="sd-Arab-PK"/>
              </w:rPr>
              <w:t xml:space="preserve"> </w:t>
            </w:r>
            <w:r w:rsidR="00066B93" w:rsidRPr="00775583">
              <w:rPr>
                <w:rStyle w:val="FontStyle85"/>
                <w:rFonts w:ascii="MB Lateefi" w:hAnsi="MB Lateefi" w:cs="MB Lateefi" w:hint="eastAsia"/>
                <w:i w:val="0"/>
                <w:iCs w:val="0"/>
                <w:sz w:val="20"/>
                <w:szCs w:val="20"/>
                <w:rtl/>
                <w:lang w:bidi="sd-Arab-PK"/>
              </w:rPr>
              <w:t>تي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066B93" w:rsidRPr="00775583">
              <w:rPr>
                <w:rStyle w:val="FontStyle85"/>
                <w:rFonts w:ascii="MB Lateefi" w:hAnsi="MB Lateefi" w:cs="MB Lateefi"/>
                <w:b/>
                <w:i w:val="0"/>
                <w:iCs w:val="0"/>
                <w:sz w:val="20"/>
                <w:szCs w:val="20"/>
                <w:rtl/>
                <w:lang w:bidi="sd-Arab-PK"/>
              </w:rPr>
              <w:t>2</w:t>
            </w:r>
          </w:p>
          <w:p w14:paraId="328F2C39" w14:textId="3A7A3C7A" w:rsidR="004005C4" w:rsidRPr="00775583" w:rsidRDefault="00364392" w:rsidP="004005C4">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گھر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کان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ال</w:t>
            </w:r>
            <w:r w:rsidRPr="00775583">
              <w:rPr>
                <w:rStyle w:val="FontStyle85"/>
                <w:rFonts w:ascii="MB Lateefi" w:hAnsi="MB Lateefi" w:cs="MB Lateefi" w:hint="cs"/>
                <w:i w:val="0"/>
                <w:iCs w:val="0"/>
                <w:sz w:val="20"/>
                <w:szCs w:val="20"/>
                <w:rtl/>
                <w:lang w:bidi="sd-Arab-PK"/>
              </w:rPr>
              <w:t>ڳ</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جاءِ</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آھي</w:t>
            </w:r>
            <w:r w:rsidR="00121DB1" w:rsidRPr="00775583">
              <w:rPr>
                <w:rStyle w:val="FontStyle85"/>
                <w:rFonts w:ascii="MB Lateefi" w:hAnsi="MB Lateefi" w:cs="MB Lateefi"/>
                <w:i w:val="0"/>
                <w:iCs w:val="0"/>
                <w:sz w:val="20"/>
                <w:szCs w:val="20"/>
                <w:rtl/>
                <w:lang w:bidi="sd-Arab-PK"/>
              </w:rPr>
              <w:t xml:space="preserve"> </w:t>
            </w:r>
            <w:r w:rsidR="004005C4" w:rsidRPr="00775583">
              <w:rPr>
                <w:rStyle w:val="FontStyle85"/>
                <w:rFonts w:ascii="MB Lateefi" w:hAnsi="MB Lateefi" w:cs="MB Lateefi"/>
                <w:i w:val="0"/>
                <w:iCs w:val="0"/>
                <w:color w:val="FF0000"/>
                <w:sz w:val="20"/>
                <w:szCs w:val="20"/>
                <w:rtl/>
                <w:lang w:bidi="sd-Arab-PK"/>
              </w:rPr>
              <w:t xml:space="preserve"> </w:t>
            </w:r>
            <w:r w:rsidR="004005C4" w:rsidRPr="00775583">
              <w:rPr>
                <w:rStyle w:val="FontStyle85"/>
                <w:rFonts w:ascii="MB Lateefi" w:hAnsi="MB Lateefi" w:cs="MB Lateefi"/>
                <w:b/>
                <w:i w:val="0"/>
                <w:iCs w:val="0"/>
                <w:sz w:val="20"/>
                <w:szCs w:val="20"/>
              </w:rPr>
              <w:tab/>
            </w:r>
            <w:r w:rsidR="004005C4" w:rsidRPr="00775583">
              <w:rPr>
                <w:rStyle w:val="FontStyle85"/>
                <w:rFonts w:ascii="MB Lateefi" w:hAnsi="MB Lateefi" w:cs="MB Lateefi"/>
                <w:b/>
                <w:i w:val="0"/>
                <w:iCs w:val="0"/>
                <w:sz w:val="20"/>
                <w:szCs w:val="20"/>
                <w:rtl/>
                <w:lang w:bidi="sd-Arab-PK"/>
              </w:rPr>
              <w:t>3</w:t>
            </w:r>
          </w:p>
          <w:p w14:paraId="39A04C51" w14:textId="3D57239D" w:rsidR="004005C4" w:rsidRPr="00775583" w:rsidRDefault="00121DB1" w:rsidP="004005C4">
            <w:pPr>
              <w:pStyle w:val="Style39"/>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گھر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کان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ٻ</w:t>
            </w:r>
            <w:r w:rsidRPr="00775583">
              <w:rPr>
                <w:rStyle w:val="FontStyle85"/>
                <w:rFonts w:ascii="MB Lateefi" w:hAnsi="MB Lateefi" w:cs="MB Lateefi" w:hint="eastAsia"/>
                <w:i w:val="0"/>
                <w:iCs w:val="0"/>
                <w:sz w:val="20"/>
                <w:szCs w:val="20"/>
                <w:rtl/>
                <w:lang w:bidi="sd-Arab-PK"/>
              </w:rPr>
              <w:t>اھر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کليل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جاءِ</w:t>
            </w:r>
            <w:r w:rsidR="004005C4" w:rsidRPr="00775583">
              <w:rPr>
                <w:rStyle w:val="FontStyle85"/>
                <w:rFonts w:ascii="MB Lateefi" w:hAnsi="MB Lateefi" w:cs="MB Lateefi"/>
                <w:i w:val="0"/>
                <w:iCs w:val="0"/>
                <w:sz w:val="20"/>
                <w:szCs w:val="20"/>
                <w:rtl/>
                <w:lang w:bidi="sd-Arab-PK"/>
              </w:rPr>
              <w:t xml:space="preserve"> </w:t>
            </w:r>
            <w:r w:rsidR="004005C4" w:rsidRPr="00775583">
              <w:rPr>
                <w:rStyle w:val="FontStyle85"/>
                <w:rFonts w:ascii="MB Lateefi" w:hAnsi="MB Lateefi" w:cs="MB Lateefi"/>
                <w:b/>
                <w:i w:val="0"/>
                <w:iCs w:val="0"/>
                <w:sz w:val="20"/>
                <w:szCs w:val="20"/>
              </w:rPr>
              <w:tab/>
            </w:r>
            <w:r w:rsidR="004005C4" w:rsidRPr="00775583">
              <w:rPr>
                <w:rStyle w:val="FontStyle85"/>
                <w:rFonts w:ascii="MB Lateefi" w:hAnsi="MB Lateefi" w:cs="MB Lateefi"/>
                <w:b/>
                <w:i w:val="0"/>
                <w:iCs w:val="0"/>
                <w:sz w:val="20"/>
                <w:szCs w:val="20"/>
                <w:rtl/>
                <w:lang w:bidi="sd-Arab-PK"/>
              </w:rPr>
              <w:t>4</w:t>
            </w:r>
          </w:p>
          <w:p w14:paraId="2CB1096C" w14:textId="559C8F73" w:rsidR="004005C4" w:rsidRPr="00775583" w:rsidRDefault="004005C4" w:rsidP="004005C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C33041" w14:textId="72380850" w:rsidR="004005C4" w:rsidRPr="00775583" w:rsidRDefault="004005C4" w:rsidP="004005C4">
            <w:pPr>
              <w:pStyle w:val="Style39"/>
              <w:widowControl/>
              <w:tabs>
                <w:tab w:val="right" w:leader="hyphen" w:pos="4370"/>
              </w:tabs>
              <w:bidi/>
              <w:spacing w:line="240" w:lineRule="auto"/>
              <w:ind w:right="-115"/>
              <w:rPr>
                <w:rStyle w:val="FontStyle85"/>
                <w:rFonts w:ascii="MB Lateefi" w:hAnsi="MB Lateefi" w:cs="MB Lateefi"/>
                <w:i w:val="0"/>
                <w:iCs w:val="0"/>
                <w:sz w:val="20"/>
                <w:szCs w:val="20"/>
                <w:lang w:bidi="sd-Arab-PK"/>
              </w:rPr>
            </w:pPr>
            <w:r w:rsidRPr="00775583">
              <w:rPr>
                <w:rStyle w:val="FontStyle85"/>
                <w:rFonts w:ascii="MB Lateefi" w:hAnsi="MB Lateefi" w:cs="MB Lateefi"/>
                <w:i w:val="0"/>
                <w:iCs w:val="0"/>
                <w:sz w:val="20"/>
                <w:szCs w:val="20"/>
                <w:rtl/>
                <w:lang w:bidi="sd-Arab-PK"/>
              </w:rPr>
              <w:t>توھان عام طور کا</w:t>
            </w:r>
            <w:r w:rsidRPr="00775583">
              <w:rPr>
                <w:rStyle w:val="FontStyle85"/>
                <w:rFonts w:ascii="MB Lateefi" w:hAnsi="MB Lateefi" w:cs="MB Lateefi" w:hint="cs"/>
                <w:i w:val="0"/>
                <w:iCs w:val="0"/>
                <w:sz w:val="20"/>
                <w:szCs w:val="20"/>
                <w:rtl/>
                <w:lang w:bidi="sd-Arab-PK"/>
              </w:rPr>
              <w:t>ڌ</w:t>
            </w:r>
            <w:r w:rsidRPr="00775583">
              <w:rPr>
                <w:rStyle w:val="FontStyle85"/>
                <w:rFonts w:ascii="MB Lateefi" w:hAnsi="MB Lateefi" w:cs="MB Lateefi" w:hint="eastAsia"/>
                <w:i w:val="0"/>
                <w:iCs w:val="0"/>
                <w:sz w:val="20"/>
                <w:szCs w:val="20"/>
                <w:rtl/>
                <w:lang w:bidi="sd-Arab-PK"/>
              </w:rPr>
              <w:t>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گھر</w:t>
            </w:r>
            <w:r w:rsidRPr="00775583">
              <w:rPr>
                <w:rStyle w:val="FontStyle85"/>
                <w:rFonts w:ascii="MB Lateefi" w:hAnsi="MB Lateefi" w:cs="MB Lateefi"/>
                <w:i w:val="0"/>
                <w:iCs w:val="0"/>
                <w:sz w:val="20"/>
                <w:szCs w:val="20"/>
                <w:rtl/>
                <w:lang w:bidi="sd-Arab-PK"/>
              </w:rPr>
              <w:t xml:space="preserve"> ۾ (رھائشي </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مرو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ال</w:t>
            </w:r>
            <w:r w:rsidRPr="00775583">
              <w:rPr>
                <w:rStyle w:val="FontStyle85"/>
                <w:rFonts w:ascii="MB Lateefi" w:hAnsi="MB Lateefi" w:cs="MB Lateefi" w:hint="cs"/>
                <w:i w:val="0"/>
                <w:iCs w:val="0"/>
                <w:sz w:val="20"/>
                <w:szCs w:val="20"/>
                <w:rtl/>
                <w:lang w:bidi="sd-Arab-PK"/>
              </w:rPr>
              <w:t>ڳ</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جاءِ،</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hint="cs"/>
                <w:i w:val="0"/>
                <w:iCs w:val="0"/>
                <w:sz w:val="20"/>
                <w:szCs w:val="20"/>
                <w:rtl/>
                <w:lang w:bidi="sd-Arab-PK"/>
              </w:rPr>
              <w:t>ڌڻ</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 </w:t>
            </w:r>
            <w:r w:rsidRPr="00775583">
              <w:rPr>
                <w:rStyle w:val="FontStyle85"/>
                <w:rFonts w:ascii="MB Lateefi" w:hAnsi="MB Lateefi" w:cs="MB Lateefi" w:hint="eastAsia"/>
                <w:i w:val="0"/>
                <w:iCs w:val="0"/>
                <w:sz w:val="20"/>
                <w:szCs w:val="20"/>
                <w:rtl/>
                <w:lang w:bidi="sd-Arab-PK"/>
              </w:rPr>
              <w:t>يا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گھر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کان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ٻ</w:t>
            </w:r>
            <w:r w:rsidRPr="00775583">
              <w:rPr>
                <w:rStyle w:val="FontStyle85"/>
                <w:rFonts w:ascii="MB Lateefi" w:hAnsi="MB Lateefi" w:cs="MB Lateefi" w:hint="eastAsia"/>
                <w:i w:val="0"/>
                <w:iCs w:val="0"/>
                <w:sz w:val="20"/>
                <w:szCs w:val="20"/>
                <w:rtl/>
                <w:lang w:bidi="sd-Arab-PK"/>
              </w:rPr>
              <w:t>اھر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پچائيندا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آھيو؟</w:t>
            </w:r>
          </w:p>
        </w:tc>
        <w:tc>
          <w:tcPr>
            <w:tcW w:w="993" w:type="dxa"/>
            <w:tcBorders>
              <w:top w:val="single" w:sz="4" w:space="0" w:color="auto"/>
              <w:left w:val="single" w:sz="4" w:space="0" w:color="auto"/>
              <w:bottom w:val="single" w:sz="4" w:space="0" w:color="auto"/>
              <w:right w:val="single" w:sz="4" w:space="0" w:color="auto"/>
            </w:tcBorders>
            <w:vAlign w:val="center"/>
          </w:tcPr>
          <w:p w14:paraId="411EF40C" w14:textId="365D68D3" w:rsidR="004005C4" w:rsidRPr="00775583" w:rsidRDefault="004005C4" w:rsidP="004005C4">
            <w:pPr>
              <w:jc w:val="center"/>
              <w:rPr>
                <w:rFonts w:cstheme="minorHAnsi"/>
                <w:sz w:val="20"/>
                <w:szCs w:val="20"/>
                <w:lang w:bidi="sd-Arab-PK"/>
              </w:rPr>
            </w:pPr>
            <w:r w:rsidRPr="00775583">
              <w:rPr>
                <w:rFonts w:cstheme="minorHAnsi"/>
                <w:sz w:val="20"/>
                <w:szCs w:val="20"/>
                <w:lang w:bidi="sd-Arab-PK"/>
              </w:rPr>
              <w:t>E6</w:t>
            </w:r>
          </w:p>
        </w:tc>
      </w:tr>
      <w:tr w:rsidR="0042661D" w:rsidRPr="00775583" w14:paraId="63E83EA4"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036FE6F" w14:textId="77777777" w:rsidR="0042661D" w:rsidRPr="00775583" w:rsidRDefault="0042661D" w:rsidP="0042661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03331DD4" w14:textId="61CD6E85" w:rsidR="00A934C2" w:rsidRPr="00775583" w:rsidRDefault="00A934C2"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PrChange w:id="225" w:author="Iqbal Ameerali" w:date="2020-10-08T11:45:00Z">
                  <w:rPr>
                    <w:rStyle w:val="FontStyle85"/>
                    <w:rFonts w:ascii="MB Lateefi" w:eastAsiaTheme="minorHAnsi" w:hAnsi="MB Lateefi" w:cs="MB Lateefi"/>
                    <w:i w:val="0"/>
                    <w:iCs w:val="0"/>
                    <w:sz w:val="20"/>
                    <w:szCs w:val="20"/>
                  </w:rPr>
                </w:rPrChange>
              </w:rPr>
            </w:pPr>
            <w:r w:rsidRPr="00775583">
              <w:rPr>
                <w:rStyle w:val="FontStyle85"/>
                <w:rFonts w:ascii="MB Lateefi" w:hAnsi="MB Lateefi" w:cs="MB Lateefi" w:hint="eastAsia"/>
                <w:i w:val="0"/>
                <w:iCs w:val="0"/>
                <w:sz w:val="20"/>
                <w:szCs w:val="20"/>
                <w:rtl/>
              </w:rPr>
              <w:t>بجلي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w:t>
            </w:r>
          </w:p>
          <w:p w14:paraId="12F97D76" w14:textId="1DFCB003" w:rsidR="00A934C2" w:rsidRPr="00775583" w:rsidRDefault="00A934C2" w:rsidP="00A934C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i w:val="0"/>
                <w:iCs w:val="0"/>
                <w:sz w:val="20"/>
                <w:szCs w:val="20"/>
                <w:rtl/>
              </w:rPr>
              <w:t>ايل</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پي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جي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سلين</w:t>
            </w:r>
            <w:r w:rsidRPr="00775583">
              <w:rPr>
                <w:rStyle w:val="FontStyle85"/>
                <w:rFonts w:ascii="MB Lateefi" w:hAnsi="MB Lateefi" w:cs="MB Lateefi" w:hint="cs"/>
                <w:i w:val="0"/>
                <w:iCs w:val="0"/>
                <w:sz w:val="20"/>
                <w:szCs w:val="20"/>
                <w:rtl/>
              </w:rPr>
              <w:t>ڊ</w:t>
            </w:r>
            <w:r w:rsidRPr="00775583">
              <w:rPr>
                <w:rStyle w:val="FontStyle85"/>
                <w:rFonts w:ascii="MB Lateefi" w:hAnsi="MB Lateefi" w:cs="MB Lateefi" w:hint="eastAsia"/>
                <w:i w:val="0"/>
                <w:iCs w:val="0"/>
                <w:sz w:val="20"/>
                <w:szCs w:val="20"/>
                <w:rtl/>
              </w:rPr>
              <w:t>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گئس</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EA385C" w:rsidRPr="00775583">
              <w:rPr>
                <w:rStyle w:val="FontStyle85"/>
                <w:rFonts w:ascii="MB Lateefi" w:hAnsi="MB Lateefi" w:cs="MB Lateefi"/>
                <w:bCs/>
                <w:i w:val="0"/>
                <w:iCs w:val="0"/>
                <w:sz w:val="20"/>
                <w:szCs w:val="20"/>
              </w:rPr>
              <w:t>2</w:t>
            </w:r>
          </w:p>
          <w:p w14:paraId="28EDA4E7" w14:textId="3E16FD47" w:rsidR="0042661D" w:rsidRPr="00775583" w:rsidRDefault="0042661D" w:rsidP="00A934C2">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قدرتي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گئس</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EA385C" w:rsidRPr="00775583">
              <w:rPr>
                <w:rStyle w:val="FontStyle85"/>
                <w:rFonts w:ascii="MB Lateefi" w:hAnsi="MB Lateefi" w:cs="MB Lateefi"/>
                <w:bCs/>
                <w:i w:val="0"/>
                <w:iCs w:val="0"/>
                <w:sz w:val="20"/>
                <w:szCs w:val="20"/>
                <w:lang w:bidi="sd-Arab-PK"/>
              </w:rPr>
              <w:t>3</w:t>
            </w:r>
          </w:p>
          <w:p w14:paraId="3FDC0444" w14:textId="61154A21" w:rsidR="0042661D" w:rsidRPr="00775583" w:rsidRDefault="00A934C2"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بائيو</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گئس</w:t>
            </w:r>
            <w:r w:rsidR="0042661D" w:rsidRPr="00775583">
              <w:rPr>
                <w:rStyle w:val="FontStyle85"/>
                <w:rFonts w:ascii="MB Lateefi" w:hAnsi="MB Lateefi" w:cs="MB Lateefi"/>
                <w:b/>
                <w:i w:val="0"/>
                <w:iCs w:val="0"/>
                <w:sz w:val="20"/>
                <w:szCs w:val="20"/>
              </w:rPr>
              <w:tab/>
            </w:r>
            <w:r w:rsidR="00EA385C" w:rsidRPr="00775583">
              <w:rPr>
                <w:rStyle w:val="FontStyle85"/>
                <w:rFonts w:ascii="MB Lateefi" w:hAnsi="MB Lateefi" w:cs="MB Lateefi"/>
                <w:bCs/>
                <w:i w:val="0"/>
                <w:iCs w:val="0"/>
                <w:sz w:val="20"/>
                <w:szCs w:val="20"/>
                <w:lang w:bidi="sd-Arab-PK"/>
              </w:rPr>
              <w:t>4</w:t>
            </w:r>
          </w:p>
          <w:p w14:paraId="7DBFB22F" w14:textId="77777777" w:rsidR="0042661D" w:rsidRPr="00775583" w:rsidRDefault="0042661D"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گاسلي</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7AE596D9" w14:textId="5C38927A" w:rsidR="0042661D" w:rsidRPr="00775583" w:rsidRDefault="00127966"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قدرتي</w:t>
            </w:r>
            <w:r w:rsidRPr="00775583">
              <w:rPr>
                <w:rStyle w:val="FontStyle85"/>
                <w:rFonts w:ascii="MB Lateefi" w:hAnsi="MB Lateefi" w:cs="MB Lateefi"/>
                <w:i w:val="0"/>
                <w:iCs w:val="0"/>
                <w:sz w:val="20"/>
                <w:szCs w:val="20"/>
                <w:rtl/>
                <w:lang w:bidi="sd-Arab-PK"/>
              </w:rPr>
              <w:t xml:space="preserve"> </w:t>
            </w:r>
            <w:r w:rsidR="005713AC" w:rsidRPr="00775583">
              <w:rPr>
                <w:rStyle w:val="FontStyle85"/>
                <w:rFonts w:ascii="MB Lateefi" w:hAnsi="MB Lateefi" w:cs="MB Lateefi" w:hint="cs"/>
                <w:i w:val="0"/>
                <w:iCs w:val="0"/>
                <w:sz w:val="20"/>
                <w:szCs w:val="20"/>
                <w:rtl/>
                <w:lang w:bidi="sd-Arab-PK"/>
              </w:rPr>
              <w:t>ڪ</w:t>
            </w:r>
            <w:r w:rsidR="005713AC" w:rsidRPr="00775583">
              <w:rPr>
                <w:rStyle w:val="FontStyle85"/>
                <w:rFonts w:ascii="MB Lateefi" w:hAnsi="MB Lateefi" w:cs="MB Lateefi" w:hint="eastAsia"/>
                <w:i w:val="0"/>
                <w:iCs w:val="0"/>
                <w:sz w:val="20"/>
                <w:szCs w:val="20"/>
                <w:rtl/>
                <w:lang w:bidi="sd-Arab-PK"/>
              </w:rPr>
              <w:t>وئلو</w:t>
            </w:r>
            <w:r w:rsidR="0042661D" w:rsidRPr="00775583">
              <w:rPr>
                <w:rStyle w:val="FontStyle85"/>
                <w:rFonts w:ascii="MB Lateefi" w:hAnsi="MB Lateefi" w:cs="MB Lateefi"/>
                <w:b/>
                <w:i w:val="0"/>
                <w:iCs w:val="0"/>
                <w:sz w:val="20"/>
                <w:szCs w:val="20"/>
              </w:rPr>
              <w:tab/>
            </w:r>
            <w:r w:rsidR="00F458A7" w:rsidRPr="00775583">
              <w:rPr>
                <w:rStyle w:val="FontStyle85"/>
                <w:rFonts w:ascii="MB Lateefi" w:hAnsi="MB Lateefi" w:cs="MB Lateefi"/>
                <w:b/>
                <w:i w:val="0"/>
                <w:iCs w:val="0"/>
                <w:sz w:val="20"/>
                <w:szCs w:val="20"/>
                <w:rtl/>
                <w:lang w:bidi="sd-Arab-PK"/>
              </w:rPr>
              <w:t>6</w:t>
            </w:r>
          </w:p>
          <w:p w14:paraId="54D90EF2" w14:textId="7ADC7473" w:rsidR="0042661D" w:rsidRPr="00775583" w:rsidRDefault="00F458A7"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ڱ</w:t>
            </w:r>
            <w:r w:rsidRPr="00775583">
              <w:rPr>
                <w:rStyle w:val="FontStyle85"/>
                <w:rFonts w:ascii="MB Lateefi" w:hAnsi="MB Lateefi" w:cs="MB Lateefi" w:hint="eastAsia"/>
                <w:i w:val="0"/>
                <w:iCs w:val="0"/>
                <w:sz w:val="20"/>
                <w:szCs w:val="20"/>
                <w:rtl/>
                <w:lang w:bidi="sd-Arab-PK"/>
              </w:rPr>
              <w:t>ار</w:t>
            </w:r>
            <w:r w:rsidR="00E93DD2" w:rsidRPr="00775583">
              <w:rPr>
                <w:rStyle w:val="FontStyle85"/>
                <w:rFonts w:ascii="MB Lateefi" w:hAnsi="MB Lateefi" w:cs="MB Lateefi"/>
                <w:i w:val="0"/>
                <w:iCs w:val="0"/>
                <w:sz w:val="20"/>
                <w:szCs w:val="20"/>
                <w:rtl/>
                <w:lang w:bidi="sd-Arab-PK"/>
              </w:rPr>
              <w:t xml:space="preserve"> (</w:t>
            </w:r>
            <w:r w:rsidR="00E93DD2" w:rsidRPr="00775583">
              <w:rPr>
                <w:rStyle w:val="FontStyle85"/>
                <w:rFonts w:ascii="MB Lateefi" w:hAnsi="MB Lateefi" w:cs="MB Lateefi" w:hint="cs"/>
                <w:i w:val="0"/>
                <w:iCs w:val="0"/>
                <w:sz w:val="20"/>
                <w:szCs w:val="20"/>
                <w:rtl/>
                <w:lang w:bidi="sd-Arab-PK"/>
              </w:rPr>
              <w:t>ڪ</w:t>
            </w:r>
            <w:r w:rsidR="00E93DD2" w:rsidRPr="00775583">
              <w:rPr>
                <w:rStyle w:val="FontStyle85"/>
                <w:rFonts w:ascii="MB Lateefi" w:hAnsi="MB Lateefi" w:cs="MB Lateefi" w:hint="eastAsia"/>
                <w:i w:val="0"/>
                <w:iCs w:val="0"/>
                <w:sz w:val="20"/>
                <w:szCs w:val="20"/>
                <w:rtl/>
                <w:lang w:bidi="sd-Arab-PK"/>
              </w:rPr>
              <w:t>ا</w:t>
            </w:r>
            <w:r w:rsidR="00E93DD2" w:rsidRPr="00775583">
              <w:rPr>
                <w:rStyle w:val="FontStyle85"/>
                <w:rFonts w:ascii="MB Lateefi" w:hAnsi="MB Lateefi" w:cs="MB Lateefi" w:hint="cs"/>
                <w:i w:val="0"/>
                <w:iCs w:val="0"/>
                <w:sz w:val="20"/>
                <w:szCs w:val="20"/>
                <w:rtl/>
                <w:lang w:bidi="sd-Arab-PK"/>
              </w:rPr>
              <w:t>ٺ</w:t>
            </w:r>
            <w:r w:rsidR="00E93DD2" w:rsidRPr="00775583">
              <w:rPr>
                <w:rStyle w:val="FontStyle85"/>
                <w:rFonts w:ascii="MB Lateefi" w:hAnsi="MB Lateefi" w:cs="MB Lateefi"/>
                <w:i w:val="0"/>
                <w:iCs w:val="0"/>
                <w:sz w:val="20"/>
                <w:szCs w:val="20"/>
                <w:rtl/>
                <w:lang w:bidi="sd-Arab-PK"/>
              </w:rPr>
              <w:t xml:space="preserve"> جو </w:t>
            </w:r>
            <w:r w:rsidR="00E93DD2" w:rsidRPr="00775583">
              <w:rPr>
                <w:rStyle w:val="FontStyle85"/>
                <w:rFonts w:ascii="MB Lateefi" w:hAnsi="MB Lateefi" w:cs="MB Lateefi" w:hint="cs"/>
                <w:i w:val="0"/>
                <w:iCs w:val="0"/>
                <w:sz w:val="20"/>
                <w:szCs w:val="20"/>
                <w:rtl/>
                <w:lang w:bidi="sd-Arab-PK"/>
              </w:rPr>
              <w:t>ڪ</w:t>
            </w:r>
            <w:r w:rsidR="00E93DD2" w:rsidRPr="00775583">
              <w:rPr>
                <w:rStyle w:val="FontStyle85"/>
                <w:rFonts w:ascii="MB Lateefi" w:hAnsi="MB Lateefi" w:cs="MB Lateefi" w:hint="eastAsia"/>
                <w:i w:val="0"/>
                <w:iCs w:val="0"/>
                <w:sz w:val="20"/>
                <w:szCs w:val="20"/>
                <w:rtl/>
                <w:lang w:bidi="sd-Arab-PK"/>
              </w:rPr>
              <w:t>وئلو</w:t>
            </w:r>
            <w:r w:rsidR="00E93DD2" w:rsidRPr="00775583">
              <w:rPr>
                <w:rStyle w:val="FontStyle85"/>
                <w:rFonts w:ascii="MB Lateefi" w:hAnsi="MB Lateefi" w:cs="MB Lateefi"/>
                <w:i w:val="0"/>
                <w:iCs w:val="0"/>
                <w:sz w:val="20"/>
                <w:szCs w:val="20"/>
                <w:rtl/>
                <w:lang w:bidi="sd-Arab-PK"/>
              </w:rPr>
              <w:t>)</w:t>
            </w:r>
            <w:r w:rsidR="0042661D" w:rsidRPr="00775583">
              <w:rPr>
                <w:rStyle w:val="FontStyle85"/>
                <w:rFonts w:ascii="MB Lateefi" w:hAnsi="MB Lateefi" w:cs="MB Lateefi"/>
                <w:i w:val="0"/>
                <w:iCs w:val="0"/>
                <w:sz w:val="20"/>
                <w:szCs w:val="20"/>
                <w:rtl/>
                <w:lang w:bidi="sd-Arab-PK"/>
              </w:rPr>
              <w:t xml:space="preserve"> </w:t>
            </w:r>
            <w:r w:rsidR="0042661D" w:rsidRPr="00775583">
              <w:rPr>
                <w:rStyle w:val="FontStyle85"/>
                <w:rFonts w:ascii="MB Lateefi" w:hAnsi="MB Lateefi" w:cs="MB Lateefi"/>
                <w:b/>
                <w:i w:val="0"/>
                <w:iCs w:val="0"/>
                <w:sz w:val="20"/>
                <w:szCs w:val="20"/>
              </w:rPr>
              <w:tab/>
            </w:r>
            <w:r w:rsidR="00E93DD2" w:rsidRPr="00775583">
              <w:rPr>
                <w:rStyle w:val="FontStyle85"/>
                <w:rFonts w:ascii="MB Lateefi" w:hAnsi="MB Lateefi" w:cs="MB Lateefi"/>
                <w:b/>
                <w:i w:val="0"/>
                <w:iCs w:val="0"/>
                <w:sz w:val="20"/>
                <w:szCs w:val="20"/>
                <w:rtl/>
                <w:lang w:bidi="sd-Arab-PK"/>
              </w:rPr>
              <w:t>7</w:t>
            </w:r>
          </w:p>
          <w:p w14:paraId="6511B8F5" w14:textId="77777777" w:rsidR="00E93DD2" w:rsidRPr="00775583" w:rsidRDefault="00E93DD2" w:rsidP="004266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ا</w:t>
            </w:r>
            <w:r w:rsidRPr="00775583">
              <w:rPr>
                <w:rStyle w:val="FontStyle85"/>
                <w:rFonts w:ascii="MB Lateefi" w:hAnsi="MB Lateefi" w:cs="MB Lateefi" w:hint="cs"/>
                <w:i w:val="0"/>
                <w:iCs w:val="0"/>
                <w:sz w:val="20"/>
                <w:szCs w:val="20"/>
                <w:rtl/>
              </w:rPr>
              <w:t>ٺ</w:t>
            </w:r>
            <w:r w:rsidRPr="00775583">
              <w:rPr>
                <w:rStyle w:val="FontStyle85"/>
                <w:rFonts w:ascii="MB Lateefi" w:hAnsi="MB Lateefi" w:cs="MB Lateefi" w:hint="eastAsia"/>
                <w:i w:val="0"/>
                <w:iCs w:val="0"/>
                <w:sz w:val="20"/>
                <w:szCs w:val="20"/>
                <w:rtl/>
              </w:rPr>
              <w:t>يون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8</w:t>
            </w:r>
          </w:p>
          <w:p w14:paraId="261F4D88" w14:textId="16982009" w:rsidR="0042661D" w:rsidRPr="00775583" w:rsidRDefault="0042661D" w:rsidP="00E93DD2">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انا،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اريون،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گاھ</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5606FF76" w14:textId="0CFFA3FE" w:rsidR="00F33919" w:rsidRPr="00775583" w:rsidRDefault="00946A87"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فصلن</w:t>
            </w:r>
            <w:r w:rsidRPr="00775583">
              <w:rPr>
                <w:rStyle w:val="FontStyle85"/>
                <w:rFonts w:ascii="MB Lateefi" w:hAnsi="MB Lateefi" w:cs="MB Lateefi"/>
                <w:i w:val="0"/>
                <w:iCs w:val="0"/>
                <w:sz w:val="20"/>
                <w:szCs w:val="20"/>
                <w:rtl/>
                <w:lang w:bidi="sd-Arab-PK"/>
              </w:rPr>
              <w:t xml:space="preserve"> جون </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hint="eastAsia"/>
                <w:i w:val="0"/>
                <w:iCs w:val="0"/>
                <w:sz w:val="20"/>
                <w:szCs w:val="20"/>
                <w:rtl/>
                <w:lang w:bidi="sd-Arab-PK"/>
              </w:rPr>
              <w:t>يون</w:t>
            </w:r>
            <w:r w:rsidRPr="00775583">
              <w:rPr>
                <w:rStyle w:val="FontStyle85"/>
                <w:rFonts w:ascii="MB Lateefi" w:hAnsi="MB Lateefi" w:cs="MB Lateefi"/>
                <w:i w:val="0"/>
                <w:iCs w:val="0"/>
                <w:sz w:val="20"/>
                <w:szCs w:val="20"/>
                <w:rtl/>
                <w:lang w:bidi="sd-Arab-PK"/>
              </w:rPr>
              <w:t xml:space="preserve"> </w:t>
            </w:r>
            <w:r w:rsidR="009C2D80" w:rsidRPr="00775583">
              <w:rPr>
                <w:rStyle w:val="FontStyle85"/>
                <w:rFonts w:ascii="MB Lateefi" w:hAnsi="MB Lateefi" w:cs="MB Lateefi"/>
                <w:i w:val="0"/>
                <w:iCs w:val="0"/>
                <w:sz w:val="20"/>
                <w:szCs w:val="20"/>
                <w:rtl/>
                <w:lang w:bidi="sd-Arab-PK"/>
              </w:rPr>
              <w:t xml:space="preserve"> </w:t>
            </w:r>
            <w:r w:rsidR="009C2D80" w:rsidRPr="00775583">
              <w:rPr>
                <w:rStyle w:val="FontStyle85"/>
                <w:rFonts w:ascii="MB Lateefi" w:hAnsi="MB Lateefi" w:cs="MB Lateefi"/>
                <w:b/>
                <w:i w:val="0"/>
                <w:iCs w:val="0"/>
                <w:sz w:val="20"/>
                <w:szCs w:val="20"/>
              </w:rPr>
              <w:tab/>
            </w:r>
            <w:r w:rsidR="009C2D80" w:rsidRPr="00775583">
              <w:rPr>
                <w:rStyle w:val="FontStyle85"/>
                <w:rFonts w:ascii="MB Lateefi" w:hAnsi="MB Lateefi" w:cs="MB Lateefi"/>
                <w:b/>
                <w:i w:val="0"/>
                <w:iCs w:val="0"/>
                <w:sz w:val="20"/>
                <w:szCs w:val="20"/>
                <w:rtl/>
                <w:lang w:bidi="sd-Arab-PK"/>
              </w:rPr>
              <w:t>10</w:t>
            </w:r>
          </w:p>
          <w:p w14:paraId="19EE184D" w14:textId="74C50326" w:rsidR="0042661D" w:rsidRPr="00775583" w:rsidRDefault="0042661D" w:rsidP="00F33919">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جانورن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ج</w:t>
            </w:r>
            <w:r w:rsidR="009C2D80"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ڇ</w:t>
            </w:r>
            <w:r w:rsidRPr="00775583">
              <w:rPr>
                <w:rStyle w:val="FontStyle85"/>
                <w:rFonts w:ascii="MB Lateefi" w:hAnsi="MB Lateefi" w:cs="MB Lateefi" w:hint="eastAsia"/>
                <w:i w:val="0"/>
                <w:iCs w:val="0"/>
                <w:sz w:val="20"/>
                <w:szCs w:val="20"/>
                <w:rtl/>
              </w:rPr>
              <w:t>ي</w:t>
            </w:r>
            <w:r w:rsidRPr="00775583">
              <w:rPr>
                <w:rStyle w:val="FontStyle85"/>
                <w:rFonts w:ascii="MB Lateefi" w:hAnsi="MB Lateefi" w:cs="MB Lateefi" w:hint="cs"/>
                <w:i w:val="0"/>
                <w:iCs w:val="0"/>
                <w:sz w:val="20"/>
                <w:szCs w:val="20"/>
                <w:rtl/>
              </w:rPr>
              <w:t>ڻ</w:t>
            </w:r>
            <w:r w:rsidR="009C2D80"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B40EF3" w:rsidRPr="00775583">
              <w:rPr>
                <w:rStyle w:val="FontStyle85"/>
                <w:rFonts w:ascii="MB Lateefi" w:hAnsi="MB Lateefi" w:cs="MB Lateefi"/>
                <w:b/>
                <w:i w:val="0"/>
                <w:iCs w:val="0"/>
                <w:sz w:val="20"/>
                <w:szCs w:val="20"/>
                <w:rtl/>
                <w:lang w:bidi="sd-Arab-PK"/>
              </w:rPr>
              <w:t>11</w:t>
            </w:r>
          </w:p>
          <w:p w14:paraId="5E26F6CC" w14:textId="70F93669" w:rsidR="0042661D" w:rsidRPr="00775583" w:rsidRDefault="0042661D" w:rsidP="005713AC">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گھر</w:t>
            </w:r>
            <w:r w:rsidRPr="00775583">
              <w:rPr>
                <w:rStyle w:val="FontStyle85"/>
                <w:rFonts w:ascii="MB Lateefi" w:hAnsi="MB Lateefi" w:cs="MB Lateefi"/>
                <w:i w:val="0"/>
                <w:iCs w:val="0"/>
                <w:sz w:val="20"/>
                <w:szCs w:val="20"/>
                <w:rtl/>
              </w:rPr>
              <w:t xml:space="preserve"> ۾ کا</w:t>
            </w:r>
            <w:r w:rsidRPr="00775583">
              <w:rPr>
                <w:rStyle w:val="FontStyle85"/>
                <w:rFonts w:ascii="MB Lateefi" w:hAnsi="MB Lateefi" w:cs="MB Lateefi" w:hint="cs"/>
                <w:i w:val="0"/>
                <w:iCs w:val="0"/>
                <w:sz w:val="20"/>
                <w:szCs w:val="20"/>
                <w:rtl/>
              </w:rPr>
              <w:t>ڌ</w:t>
            </w:r>
            <w:r w:rsidRPr="00775583">
              <w:rPr>
                <w:rStyle w:val="FontStyle85"/>
                <w:rFonts w:ascii="MB Lateefi" w:hAnsi="MB Lateefi" w:cs="MB Lateefi" w:hint="eastAsia"/>
                <w:i w:val="0"/>
                <w:iCs w:val="0"/>
                <w:sz w:val="20"/>
                <w:szCs w:val="20"/>
                <w:rtl/>
              </w:rPr>
              <w:t>و</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tl/>
              </w:rPr>
              <w:t xml:space="preserve"> پچائيندا آھيون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012684" w:rsidRPr="00775583">
              <w:rPr>
                <w:rStyle w:val="FontStyle85"/>
                <w:rFonts w:ascii="MB Lateefi" w:hAnsi="MB Lateefi" w:cs="MB Lateefi"/>
                <w:b/>
                <w:i w:val="0"/>
                <w:iCs w:val="0"/>
                <w:sz w:val="20"/>
                <w:szCs w:val="20"/>
                <w:rtl/>
                <w:lang w:bidi="sd-Arab-PK"/>
              </w:rPr>
              <w:t>12</w:t>
            </w:r>
          </w:p>
          <w:p w14:paraId="78CBB978" w14:textId="17D6CC20" w:rsidR="0042661D" w:rsidRPr="00775583" w:rsidRDefault="0042661D" w:rsidP="004266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9725EF" w14:textId="26619D33" w:rsidR="0042661D" w:rsidRPr="00775583" w:rsidRDefault="0042661D" w:rsidP="0042661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i w:val="0"/>
                <w:iCs w:val="0"/>
                <w:sz w:val="22"/>
                <w:szCs w:val="22"/>
                <w:rtl/>
                <w:lang w:bidi="sd-Arab-PK"/>
              </w:rPr>
              <w:t>توھان ا</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ثر</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ري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کا</w:t>
            </w:r>
            <w:r w:rsidRPr="00775583">
              <w:rPr>
                <w:rStyle w:val="FontStyle85"/>
                <w:rFonts w:ascii="MB Lateefi" w:hAnsi="MB Lateefi" w:cs="MB Lateefi" w:hint="cs"/>
                <w:i w:val="0"/>
                <w:iCs w:val="0"/>
                <w:sz w:val="22"/>
                <w:szCs w:val="22"/>
                <w:rtl/>
                <w:lang w:bidi="sd-Arab-PK"/>
              </w:rPr>
              <w:t>ڌ</w:t>
            </w:r>
            <w:r w:rsidRPr="00775583">
              <w:rPr>
                <w:rStyle w:val="FontStyle85"/>
                <w:rFonts w:ascii="MB Lateefi" w:hAnsi="MB Lateefi" w:cs="MB Lateefi" w:hint="eastAsia"/>
                <w:i w:val="0"/>
                <w:iCs w:val="0"/>
                <w:sz w:val="22"/>
                <w:szCs w:val="22"/>
                <w:rtl/>
                <w:lang w:bidi="sd-Arab-PK"/>
              </w:rPr>
              <w:t>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پچائ</w:t>
            </w:r>
            <w:r w:rsidRPr="00775583">
              <w:rPr>
                <w:rStyle w:val="FontStyle85"/>
                <w:rFonts w:ascii="MB Lateefi" w:hAnsi="MB Lateefi" w:cs="MB Lateefi" w:hint="cs"/>
                <w:i w:val="0"/>
                <w:iCs w:val="0"/>
                <w:sz w:val="22"/>
                <w:szCs w:val="22"/>
                <w:rtl/>
                <w:lang w:bidi="sd-Arab-PK"/>
              </w:rPr>
              <w:t>ڻ</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لاءِ</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ھ</w:t>
            </w:r>
            <w:r w:rsidRPr="00775583">
              <w:rPr>
                <w:rStyle w:val="FontStyle85"/>
                <w:rFonts w:ascii="MB Lateefi" w:hAnsi="MB Lateefi" w:cs="MB Lateefi" w:hint="cs"/>
                <w:i w:val="0"/>
                <w:iCs w:val="0"/>
                <w:sz w:val="22"/>
                <w:szCs w:val="22"/>
                <w:rtl/>
                <w:lang w:bidi="sd-Arab-PK"/>
              </w:rPr>
              <w:t>ڙ</w:t>
            </w:r>
            <w:r w:rsidRPr="00775583">
              <w:rPr>
                <w:rStyle w:val="FontStyle85"/>
                <w:rFonts w:ascii="MB Lateefi" w:hAnsi="MB Lateefi" w:cs="MB Lateefi" w:hint="eastAsia"/>
                <w:i w:val="0"/>
                <w:iCs w:val="0"/>
                <w:sz w:val="22"/>
                <w:szCs w:val="22"/>
                <w:rtl/>
                <w:lang w:bidi="sd-Arab-PK"/>
              </w:rPr>
              <w:t>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ٻ</w:t>
            </w:r>
            <w:r w:rsidRPr="00775583">
              <w:rPr>
                <w:rStyle w:val="FontStyle85"/>
                <w:rFonts w:ascii="MB Lateefi" w:hAnsi="MB Lateefi" w:cs="MB Lateefi" w:hint="eastAsia"/>
                <w:i w:val="0"/>
                <w:iCs w:val="0"/>
                <w:sz w:val="22"/>
                <w:szCs w:val="22"/>
                <w:rtl/>
                <w:lang w:bidi="sd-Arab-PK"/>
              </w:rPr>
              <w:t>ار</w:t>
            </w:r>
            <w:r w:rsidRPr="00775583">
              <w:rPr>
                <w:rStyle w:val="FontStyle85"/>
                <w:rFonts w:ascii="MB Lateefi" w:hAnsi="MB Lateefi" w:cs="MB Lateefi" w:hint="cs"/>
                <w:i w:val="0"/>
                <w:iCs w:val="0"/>
                <w:sz w:val="22"/>
                <w:szCs w:val="22"/>
                <w:rtl/>
                <w:lang w:bidi="sd-Arab-PK"/>
              </w:rPr>
              <w:t>ڻ</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استعمال</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ندا</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آھيو؟</w:t>
            </w:r>
          </w:p>
        </w:tc>
        <w:tc>
          <w:tcPr>
            <w:tcW w:w="993" w:type="dxa"/>
            <w:tcBorders>
              <w:top w:val="single" w:sz="4" w:space="0" w:color="auto"/>
              <w:left w:val="single" w:sz="4" w:space="0" w:color="auto"/>
              <w:bottom w:val="single" w:sz="4" w:space="0" w:color="auto"/>
              <w:right w:val="single" w:sz="4" w:space="0" w:color="auto"/>
            </w:tcBorders>
            <w:vAlign w:val="center"/>
          </w:tcPr>
          <w:p w14:paraId="539706AF" w14:textId="676603FB" w:rsidR="0042661D" w:rsidRPr="00775583" w:rsidRDefault="00012684" w:rsidP="0042661D">
            <w:pPr>
              <w:jc w:val="center"/>
              <w:rPr>
                <w:rFonts w:cstheme="minorHAnsi"/>
                <w:sz w:val="20"/>
                <w:szCs w:val="20"/>
                <w:lang w:bidi="sd-Arab-PK"/>
              </w:rPr>
            </w:pPr>
            <w:r w:rsidRPr="00775583">
              <w:rPr>
                <w:rFonts w:cstheme="minorHAnsi"/>
                <w:sz w:val="20"/>
                <w:szCs w:val="20"/>
                <w:lang w:bidi="sd-Arab-PK"/>
              </w:rPr>
              <w:t>E</w:t>
            </w:r>
            <w:r w:rsidR="00A76257" w:rsidRPr="00775583">
              <w:rPr>
                <w:rFonts w:cstheme="minorHAnsi"/>
                <w:sz w:val="20"/>
                <w:szCs w:val="20"/>
                <w:lang w:bidi="sd-Arab-PK"/>
              </w:rPr>
              <w:t>7</w:t>
            </w:r>
          </w:p>
        </w:tc>
      </w:tr>
      <w:tr w:rsidR="00A76257" w:rsidRPr="00775583" w14:paraId="54AEB099" w14:textId="77777777" w:rsidTr="0048198E">
        <w:tblPrEx>
          <w:tblW w:w="113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ExChange w:id="226" w:author="Iqbal Ameerali" w:date="2020-10-07T12:51:00Z">
            <w:tblPrEx>
              <w:tblW w:w="113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Ex>
          </w:tblPrExChange>
        </w:tblPrEx>
        <w:trPr>
          <w:trHeight w:val="2870"/>
          <w:jc w:val="center"/>
          <w:trPrChange w:id="227" w:author="Iqbal Ameerali" w:date="2020-10-07T12:51:00Z">
            <w:trPr>
              <w:gridAfter w:val="0"/>
              <w:trHeight w:val="670"/>
              <w:jc w:val="center"/>
            </w:trPr>
          </w:trPrChange>
        </w:trPr>
        <w:tc>
          <w:tcPr>
            <w:tcW w:w="1167" w:type="dxa"/>
            <w:tcBorders>
              <w:top w:val="single" w:sz="4" w:space="0" w:color="auto"/>
              <w:left w:val="single" w:sz="4" w:space="0" w:color="auto"/>
              <w:bottom w:val="single" w:sz="4" w:space="0" w:color="auto"/>
              <w:right w:val="single" w:sz="4" w:space="0" w:color="auto"/>
            </w:tcBorders>
            <w:vAlign w:val="center"/>
            <w:tcPrChange w:id="228" w:author="Iqbal Ameerali" w:date="2020-10-07T12:51:00Z">
              <w:tcPr>
                <w:tcW w:w="1167" w:type="dxa"/>
                <w:gridSpan w:val="2"/>
                <w:tcBorders>
                  <w:top w:val="single" w:sz="4" w:space="0" w:color="auto"/>
                  <w:left w:val="single" w:sz="4" w:space="0" w:color="auto"/>
                  <w:bottom w:val="single" w:sz="4" w:space="0" w:color="auto"/>
                  <w:right w:val="single" w:sz="4" w:space="0" w:color="auto"/>
                </w:tcBorders>
                <w:vAlign w:val="center"/>
              </w:tcPr>
            </w:tcPrChange>
          </w:tcPr>
          <w:p w14:paraId="5FB7F5F7" w14:textId="77777777" w:rsidR="00A76257" w:rsidRPr="00775583" w:rsidRDefault="00A76257" w:rsidP="00A76257">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Change w:id="229" w:author="Iqbal Ameerali" w:date="2020-10-07T12:51:00Z">
              <w:tcPr>
                <w:tcW w:w="4500" w:type="dxa"/>
                <w:gridSpan w:val="2"/>
                <w:tcBorders>
                  <w:top w:val="single" w:sz="4" w:space="0" w:color="auto"/>
                  <w:left w:val="single" w:sz="4" w:space="0" w:color="auto"/>
                  <w:bottom w:val="single" w:sz="4" w:space="0" w:color="auto"/>
                  <w:right w:val="single" w:sz="4" w:space="0" w:color="auto"/>
                </w:tcBorders>
                <w:vAlign w:val="center"/>
              </w:tcPr>
            </w:tcPrChange>
          </w:tcPr>
          <w:p w14:paraId="2F5751FA" w14:textId="309A757F"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Change w:id="230" w:author="Iqbal Ameerali" w:date="2020-10-08T11:45:00Z">
                  <w:rPr>
                    <w:rStyle w:val="FontStyle85"/>
                    <w:rFonts w:ascii="MB Lateefi" w:eastAsiaTheme="minorHAnsi" w:hAnsi="MB Lateefi" w:cs="MB Lateefi"/>
                    <w:i w:val="0"/>
                    <w:iCs w:val="0"/>
                    <w:sz w:val="20"/>
                    <w:szCs w:val="20"/>
                    <w:rtl/>
                    <w:lang w:bidi="sd-Arab-PK"/>
                  </w:rPr>
                </w:rPrChange>
              </w:rPr>
            </w:pPr>
            <w:r w:rsidRPr="00775583">
              <w:rPr>
                <w:rStyle w:val="FontStyle85"/>
                <w:rFonts w:ascii="MB Lateefi" w:hAnsi="MB Lateefi" w:cs="MB Lateefi" w:hint="eastAsia"/>
                <w:i w:val="0"/>
                <w:iCs w:val="0"/>
                <w:sz w:val="20"/>
                <w:szCs w:val="20"/>
                <w:rtl/>
              </w:rPr>
              <w:t>بجلي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eastAsia"/>
                <w:b/>
                <w:i w:val="0"/>
                <w:iCs w:val="0"/>
                <w:sz w:val="20"/>
                <w:szCs w:val="20"/>
                <w:rtl/>
                <w:lang w:bidi="sd-Arab-PK"/>
              </w:rPr>
              <w:t>ھا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w:t>
            </w:r>
            <w:r w:rsidR="00E9230D" w:rsidRPr="00775583">
              <w:rPr>
                <w:rStyle w:val="FontStyle85"/>
                <w:rFonts w:ascii="MB Lateefi" w:hAnsi="MB Lateefi" w:cs="MB Lateefi" w:hint="eastAsia"/>
                <w:b/>
                <w:i w:val="0"/>
                <w:iCs w:val="0"/>
                <w:sz w:val="20"/>
                <w:szCs w:val="20"/>
                <w:rtl/>
                <w:lang w:bidi="sd-Arab-PK"/>
              </w:rPr>
              <w:t>نه</w:t>
            </w:r>
            <w:r w:rsidR="00E9230D" w:rsidRPr="00775583">
              <w:rPr>
                <w:rStyle w:val="FontStyle85"/>
                <w:rFonts w:ascii="MB Lateefi" w:hAnsi="MB Lateefi" w:cs="MB Lateefi"/>
                <w:b/>
                <w:i w:val="0"/>
                <w:iCs w:val="0"/>
                <w:sz w:val="20"/>
                <w:szCs w:val="20"/>
                <w:rtl/>
                <w:lang w:bidi="sd-Arab-PK"/>
              </w:rPr>
              <w:t xml:space="preserve"> </w:t>
            </w:r>
          </w:p>
          <w:p w14:paraId="43F0AD2D" w14:textId="2D80863E"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ري</w:t>
            </w:r>
            <w:r w:rsidRPr="00775583">
              <w:rPr>
                <w:rStyle w:val="FontStyle85"/>
                <w:rFonts w:ascii="MB Lateefi" w:hAnsi="MB Lateefi" w:cs="MB Lateefi" w:hint="cs"/>
                <w:i w:val="0"/>
                <w:iCs w:val="0"/>
                <w:sz w:val="20"/>
                <w:szCs w:val="20"/>
                <w:rtl/>
              </w:rPr>
              <w:t>ڊ</w:t>
            </w:r>
            <w:r w:rsidRPr="00775583">
              <w:rPr>
                <w:rStyle w:val="FontStyle85"/>
                <w:rFonts w:ascii="MB Lateefi" w:hAnsi="MB Lateefi" w:cs="MB Lateefi" w:hint="eastAsia"/>
                <w:i w:val="0"/>
                <w:iCs w:val="0"/>
                <w:sz w:val="20"/>
                <w:szCs w:val="20"/>
                <w:rtl/>
              </w:rPr>
              <w:t>يو</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03306A86" w14:textId="52ED649A"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يليوزن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73733B9E" w14:textId="494F9A2A"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يليفون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26C30B4C" w14:textId="0161BB05"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فرج</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14DBD1DE" w14:textId="2DE93F2A" w:rsidR="00724C2A" w:rsidRPr="00775583" w:rsidRDefault="00724C2A"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ايئر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ن</w:t>
            </w:r>
            <w:r w:rsidRPr="00775583">
              <w:rPr>
                <w:rStyle w:val="FontStyle85"/>
                <w:rFonts w:ascii="MB Lateefi" w:hAnsi="MB Lateefi" w:cs="MB Lateefi" w:hint="cs"/>
                <w:i w:val="0"/>
                <w:iCs w:val="0"/>
                <w:sz w:val="20"/>
                <w:szCs w:val="20"/>
                <w:rtl/>
              </w:rPr>
              <w:t>ڊ</w:t>
            </w:r>
            <w:r w:rsidRPr="00775583">
              <w:rPr>
                <w:rStyle w:val="FontStyle85"/>
                <w:rFonts w:ascii="MB Lateefi" w:hAnsi="MB Lateefi" w:cs="MB Lateefi" w:hint="eastAsia"/>
                <w:i w:val="0"/>
                <w:iCs w:val="0"/>
                <w:sz w:val="20"/>
                <w:szCs w:val="20"/>
                <w:rtl/>
              </w:rPr>
              <w:t>يشنر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68EE51F9" w14:textId="07CE1857" w:rsidR="00724C2A" w:rsidRPr="00775583" w:rsidRDefault="00724C2A"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روم</w:t>
            </w:r>
            <w:r w:rsidR="005C54F4" w:rsidRPr="00775583">
              <w:rPr>
                <w:rStyle w:val="FontStyle85"/>
                <w:rFonts w:ascii="MB Lateefi" w:hAnsi="MB Lateefi" w:cs="MB Lateefi"/>
                <w:i w:val="0"/>
                <w:iCs w:val="0"/>
                <w:sz w:val="20"/>
                <w:szCs w:val="20"/>
                <w:rtl/>
                <w:lang w:bidi="sd-Arab-PK"/>
              </w:rPr>
              <w:t xml:space="preserve"> ايئر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ولر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1388E879" w14:textId="787BBBB7" w:rsidR="005C54F4" w:rsidRPr="00775583" w:rsidRDefault="005C54F4"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رسي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23952692" w14:textId="718029F8"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الماري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38E745D7" w14:textId="3FC65BB3"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پ</w:t>
            </w:r>
            <w:r w:rsidRPr="00775583">
              <w:rPr>
                <w:rStyle w:val="FontStyle85"/>
                <w:rFonts w:ascii="MB Lateefi" w:hAnsi="MB Lateefi" w:cs="MB Lateefi" w:hint="cs"/>
                <w:i w:val="0"/>
                <w:iCs w:val="0"/>
                <w:sz w:val="20"/>
                <w:szCs w:val="20"/>
                <w:rtl/>
              </w:rPr>
              <w:t>ڙ</w:t>
            </w:r>
            <w:r w:rsidRPr="00775583">
              <w:rPr>
                <w:rStyle w:val="FontStyle85"/>
                <w:rFonts w:ascii="MB Lateefi" w:hAnsi="MB Lateefi" w:cs="MB Lateefi" w:hint="eastAsia"/>
                <w:i w:val="0"/>
                <w:iCs w:val="0"/>
                <w:sz w:val="20"/>
                <w:szCs w:val="20"/>
                <w:rtl/>
              </w:rPr>
              <w:t>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ڌ</w:t>
            </w:r>
            <w:r w:rsidRPr="00775583">
              <w:rPr>
                <w:rStyle w:val="FontStyle85"/>
                <w:rFonts w:ascii="MB Lateefi" w:hAnsi="MB Lateefi" w:cs="MB Lateefi" w:hint="eastAsia"/>
                <w:i w:val="0"/>
                <w:iCs w:val="0"/>
                <w:sz w:val="20"/>
                <w:szCs w:val="20"/>
                <w:rtl/>
              </w:rPr>
              <w:t>وئ</w:t>
            </w:r>
            <w:r w:rsidRPr="00775583">
              <w:rPr>
                <w:rStyle w:val="FontStyle85"/>
                <w:rFonts w:ascii="MB Lateefi" w:hAnsi="MB Lateefi" w:cs="MB Lateefi" w:hint="cs"/>
                <w:i w:val="0"/>
                <w:iCs w:val="0"/>
                <w:sz w:val="20"/>
                <w:szCs w:val="20"/>
                <w:rtl/>
              </w:rPr>
              <w:t>ڻ</w:t>
            </w:r>
            <w:r w:rsidRPr="00775583">
              <w:rPr>
                <w:rStyle w:val="FontStyle85"/>
                <w:rFonts w:ascii="MB Lateefi" w:hAnsi="MB Lateefi" w:cs="MB Lateefi"/>
                <w:i w:val="0"/>
                <w:iCs w:val="0"/>
                <w:sz w:val="20"/>
                <w:szCs w:val="20"/>
                <w:rtl/>
              </w:rPr>
              <w:t xml:space="preserve"> واري مشين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1B6F0ECB" w14:textId="471A0DA7"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مو</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ر</w:t>
            </w:r>
            <w:r w:rsidRPr="00775583">
              <w:rPr>
                <w:rStyle w:val="FontStyle85"/>
                <w:rFonts w:ascii="MB Lateefi" w:hAnsi="MB Lateefi" w:cs="MB Lateefi"/>
                <w:i w:val="0"/>
                <w:iCs w:val="0"/>
                <w:sz w:val="20"/>
                <w:szCs w:val="20"/>
                <w:rtl/>
              </w:rPr>
              <w:t xml:space="preserve"> پمپ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0E973261" w14:textId="5B15AC0A"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lastRenderedPageBreak/>
              <w:t>پلنگ</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بي</w:t>
            </w:r>
            <w:r w:rsidRPr="00775583">
              <w:rPr>
                <w:rStyle w:val="FontStyle85"/>
                <w:rFonts w:ascii="MB Lateefi" w:hAnsi="MB Lateefi" w:cs="MB Lateefi" w:hint="cs"/>
                <w:i w:val="0"/>
                <w:iCs w:val="0"/>
                <w:sz w:val="20"/>
                <w:szCs w:val="20"/>
                <w:rtl/>
              </w:rPr>
              <w:t>ڊ</w:t>
            </w:r>
            <w:r w:rsidR="005C54F4" w:rsidRPr="00775583">
              <w:rPr>
                <w:rStyle w:val="FontStyle85"/>
                <w:rFonts w:ascii="MB Lateefi" w:hAnsi="MB Lateefi" w:cs="MB Lateefi"/>
                <w:i w:val="0"/>
                <w:iCs w:val="0"/>
                <w:sz w:val="20"/>
                <w:szCs w:val="20"/>
              </w:rPr>
              <w:t xml:space="preserve"> /</w:t>
            </w:r>
            <w:r w:rsidR="00A0001C" w:rsidRPr="00775583">
              <w:rPr>
                <w:rStyle w:val="FontStyle85"/>
                <w:rFonts w:ascii="MB Lateefi" w:hAnsi="MB Lateefi" w:cs="MB Lateefi"/>
                <w:i w:val="0"/>
                <w:iCs w:val="0"/>
                <w:sz w:val="20"/>
                <w:szCs w:val="20"/>
                <w:rtl/>
                <w:lang w:bidi="sd-Arab-PK"/>
              </w:rPr>
              <w:t xml:space="preserve"> ک</w:t>
            </w:r>
            <w:r w:rsidR="00A0001C"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5974624B" w14:textId="6D56BD67"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گھ</w:t>
            </w:r>
            <w:r w:rsidRPr="00775583">
              <w:rPr>
                <w:rStyle w:val="FontStyle85"/>
                <w:rFonts w:ascii="MB Lateefi" w:hAnsi="MB Lateefi" w:cs="MB Lateefi" w:hint="cs"/>
                <w:i w:val="0"/>
                <w:iCs w:val="0"/>
                <w:sz w:val="20"/>
                <w:szCs w:val="20"/>
                <w:rtl/>
              </w:rPr>
              <w:t>ڙ</w:t>
            </w:r>
            <w:r w:rsidRPr="00775583">
              <w:rPr>
                <w:rStyle w:val="FontStyle85"/>
                <w:rFonts w:ascii="MB Lateefi" w:hAnsi="MB Lateefi" w:cs="MB Lateefi" w:hint="eastAsia"/>
                <w:i w:val="0"/>
                <w:iCs w:val="0"/>
                <w:sz w:val="20"/>
                <w:szCs w:val="20"/>
                <w:rtl/>
              </w:rPr>
              <w:t>ي</w:t>
            </w:r>
            <w:r w:rsidR="00A0001C" w:rsidRPr="00775583">
              <w:rPr>
                <w:rStyle w:val="FontStyle85"/>
                <w:rFonts w:ascii="MB Lateefi" w:hAnsi="MB Lateefi" w:cs="MB Lateefi" w:hint="eastAsia"/>
                <w:i w:val="0"/>
                <w:iCs w:val="0"/>
                <w:sz w:val="20"/>
                <w:szCs w:val="20"/>
                <w:rtl/>
                <w:lang w:bidi="sd-Arab-PK"/>
              </w:rPr>
              <w:t>ال</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60EBB3C8" w14:textId="1345B58C"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صوفا</w:t>
            </w:r>
            <w:r w:rsidRPr="00775583">
              <w:rPr>
                <w:rStyle w:val="FontStyle85"/>
                <w:rFonts w:ascii="MB Lateefi" w:hAnsi="MB Lateefi" w:cs="MB Lateefi"/>
                <w:i w:val="0"/>
                <w:iCs w:val="0"/>
                <w:sz w:val="20"/>
                <w:szCs w:val="20"/>
                <w:rtl/>
              </w:rPr>
              <w:t xml:space="preserve"> سي</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4D5CE602" w14:textId="1C070B14"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يمرا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7FF0B935" w14:textId="2E23555E"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سلائي</w:t>
            </w:r>
            <w:r w:rsidRPr="00775583">
              <w:rPr>
                <w:rStyle w:val="FontStyle85"/>
                <w:rFonts w:ascii="MB Lateefi" w:hAnsi="MB Lateefi" w:cs="MB Lateefi"/>
                <w:i w:val="0"/>
                <w:iCs w:val="0"/>
                <w:sz w:val="20"/>
                <w:szCs w:val="20"/>
                <w:rtl/>
              </w:rPr>
              <w:t xml:space="preserve"> مشين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50FE2854" w14:textId="2E44C7F6"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مپيو</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ر</w:t>
            </w:r>
            <w:r w:rsidRPr="00775583">
              <w:rPr>
                <w:rStyle w:val="FontStyle85"/>
                <w:rFonts w:ascii="MB Lateefi" w:hAnsi="MB Lateefi" w:cs="MB Lateefi"/>
                <w:i w:val="0"/>
                <w:iCs w:val="0"/>
                <w:sz w:val="20"/>
                <w:szCs w:val="20"/>
                <w:rtl/>
              </w:rPr>
              <w:t xml:space="preserve"> يا ليپ </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اپ</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52169AE6" w14:textId="77777777"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ins w:id="231" w:author="Iqbal Ameerali" w:date="2020-10-07T12:48:00Z"/>
                <w:rStyle w:val="FontStyle85"/>
                <w:rFonts w:ascii="MB Lateefi" w:hAnsi="MB Lateefi" w:cs="MB Lateefi"/>
                <w:b/>
                <w:i w:val="0"/>
                <w:iCs w:val="0"/>
                <w:sz w:val="20"/>
                <w:szCs w:val="20"/>
                <w:rtl/>
                <w:rPrChange w:id="232" w:author="Iqbal Ameerali" w:date="2020-10-08T11:45:00Z">
                  <w:rPr>
                    <w:ins w:id="233" w:author="Iqbal Ameerali" w:date="2020-10-07T12:48:00Z"/>
                    <w:rStyle w:val="FontStyle85"/>
                    <w:rFonts w:ascii="MB Lateefi" w:hAnsi="MB Lateefi" w:cs="MB Lateefi"/>
                    <w:i w:val="0"/>
                    <w:iCs w:val="0"/>
                    <w:sz w:val="20"/>
                    <w:szCs w:val="20"/>
                    <w:rtl/>
                  </w:rPr>
                </w:rPrChange>
              </w:rPr>
            </w:pPr>
            <w:r w:rsidRPr="00775583">
              <w:rPr>
                <w:rStyle w:val="FontStyle85"/>
                <w:rFonts w:ascii="MB Lateefi" w:hAnsi="MB Lateefi" w:cs="MB Lateefi" w:hint="eastAsia"/>
                <w:i w:val="0"/>
                <w:iCs w:val="0"/>
                <w:sz w:val="20"/>
                <w:szCs w:val="20"/>
                <w:rtl/>
              </w:rPr>
              <w:t>ان</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رنيت</w:t>
            </w:r>
            <w:r w:rsidRPr="00775583">
              <w:rPr>
                <w:rStyle w:val="FontStyle85"/>
                <w:rFonts w:ascii="MB Lateefi" w:hAnsi="MB Lateefi" w:cs="MB Lateefi"/>
                <w:i w:val="0"/>
                <w:iCs w:val="0"/>
                <w:sz w:val="20"/>
                <w:szCs w:val="20"/>
                <w:rtl/>
              </w:rPr>
              <w:t xml:space="preserve"> جو </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ني</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شن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4841384E" w14:textId="77777777" w:rsidR="0048198E" w:rsidRPr="00775583" w:rsidRDefault="0048198E" w:rsidP="0048198E">
            <w:pPr>
              <w:pStyle w:val="Style39"/>
              <w:widowControl/>
              <w:numPr>
                <w:ilvl w:val="0"/>
                <w:numId w:val="36"/>
              </w:numPr>
              <w:tabs>
                <w:tab w:val="right" w:leader="hyphen" w:pos="4320"/>
                <w:tab w:val="left" w:pos="4752"/>
              </w:tabs>
              <w:bidi/>
              <w:spacing w:line="240" w:lineRule="auto"/>
              <w:ind w:right="-115"/>
              <w:rPr>
                <w:ins w:id="234" w:author="Iqbal Ameerali" w:date="2020-10-07T12:48:00Z"/>
                <w:rStyle w:val="FontStyle85"/>
                <w:rFonts w:ascii="MB Lateefi" w:hAnsi="MB Lateefi" w:cs="MB Lateefi"/>
                <w:b/>
                <w:i w:val="0"/>
                <w:iCs w:val="0"/>
                <w:sz w:val="20"/>
                <w:szCs w:val="20"/>
                <w:rPrChange w:id="235" w:author="Iqbal Ameerali" w:date="2020-10-08T11:45:00Z">
                  <w:rPr>
                    <w:ins w:id="236" w:author="Iqbal Ameerali" w:date="2020-10-07T12:48:00Z"/>
                    <w:rStyle w:val="FontStyle85"/>
                    <w:rFonts w:ascii="MB Lateefi" w:hAnsi="MB Lateefi" w:cs="MB Lateefi"/>
                    <w:b/>
                    <w:i w:val="0"/>
                    <w:iCs w:val="0"/>
                    <w:sz w:val="20"/>
                    <w:szCs w:val="20"/>
                    <w:highlight w:val="yellow"/>
                  </w:rPr>
                </w:rPrChange>
              </w:rPr>
            </w:pPr>
            <w:ins w:id="237" w:author="Iqbal Ameerali" w:date="2020-10-07T12:48:00Z">
              <w:r w:rsidRPr="00775583">
                <w:rPr>
                  <w:rStyle w:val="FontStyle85"/>
                  <w:rFonts w:ascii="MB Lateefi" w:hAnsi="MB Lateefi" w:cs="MB Lateefi" w:hint="eastAsia"/>
                  <w:i w:val="0"/>
                  <w:iCs w:val="0"/>
                  <w:sz w:val="20"/>
                  <w:szCs w:val="20"/>
                  <w:rtl/>
                  <w:lang w:bidi="sd-Arab-PK"/>
                  <w:rPrChange w:id="238" w:author="Iqbal Ameerali" w:date="2020-10-08T11:45:00Z">
                    <w:rPr>
                      <w:rStyle w:val="FontStyle85"/>
                      <w:rFonts w:ascii="MB Lateefi" w:hAnsi="MB Lateefi" w:cs="MB Lateefi" w:hint="eastAsia"/>
                      <w:i w:val="0"/>
                      <w:iCs w:val="0"/>
                      <w:sz w:val="20"/>
                      <w:szCs w:val="20"/>
                      <w:highlight w:val="yellow"/>
                      <w:rtl/>
                      <w:lang w:bidi="sd-Arab-PK"/>
                    </w:rPr>
                  </w:rPrChange>
                </w:rPr>
                <w:t>گيزر</w:t>
              </w:r>
              <w:r w:rsidRPr="00775583">
                <w:rPr>
                  <w:rStyle w:val="FontStyle85"/>
                  <w:rFonts w:ascii="MB Lateefi" w:hAnsi="MB Lateefi" w:cs="MB Lateefi"/>
                  <w:i w:val="0"/>
                  <w:iCs w:val="0"/>
                  <w:sz w:val="20"/>
                  <w:szCs w:val="20"/>
                  <w:rtl/>
                  <w:lang w:bidi="sd-Arab-PK"/>
                  <w:rPrChange w:id="239" w:author="Iqbal Ameerali" w:date="2020-10-08T11:45:00Z">
                    <w:rPr>
                      <w:rStyle w:val="FontStyle85"/>
                      <w:rFonts w:ascii="MB Lateefi" w:hAnsi="MB Lateefi" w:cs="MB Lateefi"/>
                      <w:i w:val="0"/>
                      <w:iCs w:val="0"/>
                      <w:sz w:val="20"/>
                      <w:szCs w:val="20"/>
                      <w:highlight w:val="yellow"/>
                      <w:rtl/>
                      <w:lang w:bidi="sd-Arab-PK"/>
                    </w:rPr>
                  </w:rPrChange>
                </w:rPr>
                <w:t xml:space="preserve"> </w:t>
              </w:r>
              <w:r w:rsidRPr="00775583">
                <w:rPr>
                  <w:rStyle w:val="FontStyle85"/>
                  <w:rFonts w:ascii="MB Lateefi" w:hAnsi="MB Lateefi" w:cs="MB Lateefi"/>
                  <w:i w:val="0"/>
                  <w:iCs w:val="0"/>
                  <w:sz w:val="20"/>
                  <w:szCs w:val="20"/>
                  <w:rPrChange w:id="240" w:author="Iqbal Ameerali" w:date="2020-10-08T11:45:00Z">
                    <w:rPr>
                      <w:rStyle w:val="FontStyle85"/>
                      <w:rFonts w:ascii="MB Lateefi" w:hAnsi="MB Lateefi" w:cs="MB Lateefi"/>
                      <w:i w:val="0"/>
                      <w:iCs w:val="0"/>
                      <w:sz w:val="20"/>
                      <w:szCs w:val="20"/>
                      <w:highlight w:val="yellow"/>
                    </w:rPr>
                  </w:rPrChange>
                </w:rPr>
                <w:tab/>
              </w:r>
              <w:r w:rsidRPr="00775583">
                <w:rPr>
                  <w:rStyle w:val="FontStyle85"/>
                  <w:rFonts w:ascii="MB Lateefi" w:hAnsi="MB Lateefi" w:cs="MB Lateefi" w:hint="eastAsia"/>
                  <w:i w:val="0"/>
                  <w:iCs w:val="0"/>
                  <w:sz w:val="20"/>
                  <w:szCs w:val="20"/>
                  <w:rtl/>
                  <w:rPrChange w:id="241" w:author="Iqbal Ameerali" w:date="2020-10-08T11:45:00Z">
                    <w:rPr>
                      <w:rStyle w:val="FontStyle85"/>
                      <w:rFonts w:ascii="MB Lateefi" w:hAnsi="MB Lateefi" w:cs="MB Lateefi" w:hint="eastAsia"/>
                      <w:i w:val="0"/>
                      <w:iCs w:val="0"/>
                      <w:sz w:val="20"/>
                      <w:szCs w:val="20"/>
                      <w:highlight w:val="yellow"/>
                      <w:rtl/>
                    </w:rPr>
                  </w:rPrChange>
                </w:rPr>
                <w:t>ھا</w:t>
              </w:r>
              <w:r w:rsidRPr="00775583">
                <w:rPr>
                  <w:rStyle w:val="FontStyle85"/>
                  <w:rFonts w:ascii="MB Lateefi" w:hAnsi="MB Lateefi" w:cs="MB Lateefi"/>
                  <w:i w:val="0"/>
                  <w:iCs w:val="0"/>
                  <w:sz w:val="20"/>
                  <w:szCs w:val="20"/>
                  <w:rtl/>
                  <w:rPrChange w:id="242" w:author="Iqbal Ameerali" w:date="2020-10-08T11:45:00Z">
                    <w:rPr>
                      <w:rStyle w:val="FontStyle85"/>
                      <w:rFonts w:ascii="MB Lateefi" w:hAnsi="MB Lateefi" w:cs="MB Lateefi"/>
                      <w:i w:val="0"/>
                      <w:iCs w:val="0"/>
                      <w:sz w:val="20"/>
                      <w:szCs w:val="20"/>
                      <w:highlight w:val="yellow"/>
                      <w:rtl/>
                    </w:rPr>
                  </w:rPrChange>
                </w:rPr>
                <w:t xml:space="preserve"> </w:t>
              </w:r>
              <w:r w:rsidRPr="00775583">
                <w:rPr>
                  <w:rStyle w:val="FontStyle85"/>
                  <w:rFonts w:ascii="MB Lateefi" w:hAnsi="MB Lateefi" w:cs="MB Lateefi"/>
                  <w:i w:val="0"/>
                  <w:iCs w:val="0"/>
                  <w:sz w:val="20"/>
                  <w:szCs w:val="20"/>
                  <w:rPrChange w:id="243" w:author="Iqbal Ameerali" w:date="2020-10-08T11:45:00Z">
                    <w:rPr>
                      <w:rStyle w:val="FontStyle85"/>
                      <w:rFonts w:ascii="MB Lateefi" w:hAnsi="MB Lateefi" w:cs="MB Lateefi"/>
                      <w:i w:val="0"/>
                      <w:iCs w:val="0"/>
                      <w:sz w:val="20"/>
                      <w:szCs w:val="20"/>
                      <w:highlight w:val="yellow"/>
                    </w:rPr>
                  </w:rPrChange>
                </w:rPr>
                <w:t>/</w:t>
              </w:r>
              <w:r w:rsidRPr="00775583">
                <w:rPr>
                  <w:rStyle w:val="FontStyle85"/>
                  <w:rFonts w:ascii="MB Lateefi" w:hAnsi="MB Lateefi" w:cs="MB Lateefi"/>
                  <w:i w:val="0"/>
                  <w:iCs w:val="0"/>
                  <w:sz w:val="20"/>
                  <w:szCs w:val="20"/>
                  <w:rtl/>
                  <w:rPrChange w:id="244" w:author="Iqbal Ameerali" w:date="2020-10-08T11:45:00Z">
                    <w:rPr>
                      <w:rStyle w:val="FontStyle85"/>
                      <w:rFonts w:ascii="MB Lateefi" w:hAnsi="MB Lateefi" w:cs="MB Lateefi"/>
                      <w:i w:val="0"/>
                      <w:iCs w:val="0"/>
                      <w:sz w:val="20"/>
                      <w:szCs w:val="20"/>
                      <w:highlight w:val="yellow"/>
                      <w:rtl/>
                    </w:rPr>
                  </w:rPrChange>
                </w:rPr>
                <w:t xml:space="preserve"> نه</w:t>
              </w:r>
            </w:ins>
          </w:p>
          <w:p w14:paraId="0919DE82" w14:textId="77777777" w:rsidR="0048198E" w:rsidRPr="00775583" w:rsidRDefault="0048198E" w:rsidP="0048198E">
            <w:pPr>
              <w:pStyle w:val="Style39"/>
              <w:widowControl/>
              <w:numPr>
                <w:ilvl w:val="0"/>
                <w:numId w:val="36"/>
              </w:numPr>
              <w:tabs>
                <w:tab w:val="right" w:leader="hyphen" w:pos="4320"/>
                <w:tab w:val="left" w:pos="4752"/>
              </w:tabs>
              <w:bidi/>
              <w:spacing w:line="240" w:lineRule="auto"/>
              <w:ind w:right="-115"/>
              <w:rPr>
                <w:ins w:id="245" w:author="Iqbal Ameerali" w:date="2020-10-07T12:50:00Z"/>
                <w:rStyle w:val="FontStyle85"/>
                <w:rFonts w:ascii="MB Lateefi" w:hAnsi="MB Lateefi" w:cs="MB Lateefi"/>
                <w:b/>
                <w:i w:val="0"/>
                <w:iCs w:val="0"/>
                <w:sz w:val="20"/>
                <w:szCs w:val="20"/>
                <w:rPrChange w:id="246" w:author="Iqbal Ameerali" w:date="2020-10-08T11:45:00Z">
                  <w:rPr>
                    <w:ins w:id="247" w:author="Iqbal Ameerali" w:date="2020-10-07T12:50:00Z"/>
                    <w:rStyle w:val="FontStyle85"/>
                    <w:rFonts w:ascii="MB Lateefi" w:hAnsi="MB Lateefi" w:cs="MB Lateefi"/>
                    <w:i w:val="0"/>
                    <w:iCs w:val="0"/>
                    <w:sz w:val="20"/>
                    <w:szCs w:val="20"/>
                    <w:highlight w:val="yellow"/>
                  </w:rPr>
                </w:rPrChange>
              </w:rPr>
            </w:pPr>
            <w:ins w:id="248" w:author="Iqbal Ameerali" w:date="2020-10-07T12:48:00Z">
              <w:r w:rsidRPr="00775583">
                <w:rPr>
                  <w:rStyle w:val="FontStyle85"/>
                  <w:rFonts w:ascii="MB Lateefi" w:hAnsi="MB Lateefi" w:cs="MB Lateefi" w:hint="eastAsia"/>
                  <w:i w:val="0"/>
                  <w:iCs w:val="0"/>
                  <w:sz w:val="20"/>
                  <w:szCs w:val="20"/>
                  <w:rtl/>
                  <w:lang w:bidi="sd-Arab-PK"/>
                  <w:rPrChange w:id="249" w:author="Iqbal Ameerali" w:date="2020-10-08T11:45:00Z">
                    <w:rPr>
                      <w:rStyle w:val="FontStyle85"/>
                      <w:rFonts w:ascii="MB Lateefi" w:hAnsi="MB Lateefi" w:cs="MB Lateefi" w:hint="eastAsia"/>
                      <w:i w:val="0"/>
                      <w:iCs w:val="0"/>
                      <w:sz w:val="20"/>
                      <w:szCs w:val="20"/>
                      <w:highlight w:val="yellow"/>
                      <w:rtl/>
                      <w:lang w:bidi="sd-Arab-PK"/>
                    </w:rPr>
                  </w:rPrChange>
                </w:rPr>
                <w:t>بجلي</w:t>
              </w:r>
              <w:r w:rsidRPr="00775583">
                <w:rPr>
                  <w:rStyle w:val="FontStyle85"/>
                  <w:rFonts w:ascii="MB Lateefi" w:hAnsi="MB Lateefi" w:cs="MB Lateefi"/>
                  <w:i w:val="0"/>
                  <w:iCs w:val="0"/>
                  <w:sz w:val="20"/>
                  <w:szCs w:val="20"/>
                  <w:rtl/>
                  <w:lang w:bidi="sd-Arab-PK"/>
                  <w:rPrChange w:id="250" w:author="Iqbal Ameerali" w:date="2020-10-08T11:45:00Z">
                    <w:rPr>
                      <w:rStyle w:val="FontStyle85"/>
                      <w:rFonts w:ascii="MB Lateefi" w:hAnsi="MB Lateefi" w:cs="MB Lateefi"/>
                      <w:i w:val="0"/>
                      <w:iCs w:val="0"/>
                      <w:sz w:val="20"/>
                      <w:szCs w:val="20"/>
                      <w:highlight w:val="yellow"/>
                      <w:rtl/>
                      <w:lang w:bidi="sd-Arab-PK"/>
                    </w:rPr>
                  </w:rPrChange>
                </w:rPr>
                <w:t xml:space="preserve"> جو پنکو </w:t>
              </w:r>
              <w:r w:rsidRPr="00775583">
                <w:rPr>
                  <w:rStyle w:val="FontStyle85"/>
                  <w:rFonts w:ascii="MB Lateefi" w:hAnsi="MB Lateefi" w:cs="MB Lateefi"/>
                  <w:i w:val="0"/>
                  <w:iCs w:val="0"/>
                  <w:sz w:val="20"/>
                  <w:szCs w:val="20"/>
                  <w:rPrChange w:id="251" w:author="Iqbal Ameerali" w:date="2020-10-08T11:45:00Z">
                    <w:rPr>
                      <w:rStyle w:val="FontStyle85"/>
                      <w:rFonts w:ascii="MB Lateefi" w:hAnsi="MB Lateefi" w:cs="MB Lateefi"/>
                      <w:i w:val="0"/>
                      <w:iCs w:val="0"/>
                      <w:sz w:val="20"/>
                      <w:szCs w:val="20"/>
                      <w:highlight w:val="yellow"/>
                    </w:rPr>
                  </w:rPrChange>
                </w:rPr>
                <w:tab/>
              </w:r>
              <w:r w:rsidRPr="00775583">
                <w:rPr>
                  <w:rStyle w:val="FontStyle85"/>
                  <w:rFonts w:ascii="MB Lateefi" w:hAnsi="MB Lateefi" w:cs="MB Lateefi" w:hint="eastAsia"/>
                  <w:i w:val="0"/>
                  <w:iCs w:val="0"/>
                  <w:sz w:val="20"/>
                  <w:szCs w:val="20"/>
                  <w:rtl/>
                  <w:rPrChange w:id="252" w:author="Iqbal Ameerali" w:date="2020-10-08T11:45:00Z">
                    <w:rPr>
                      <w:rStyle w:val="FontStyle85"/>
                      <w:rFonts w:ascii="MB Lateefi" w:hAnsi="MB Lateefi" w:cs="MB Lateefi" w:hint="eastAsia"/>
                      <w:i w:val="0"/>
                      <w:iCs w:val="0"/>
                      <w:sz w:val="20"/>
                      <w:szCs w:val="20"/>
                      <w:highlight w:val="yellow"/>
                      <w:rtl/>
                    </w:rPr>
                  </w:rPrChange>
                </w:rPr>
                <w:t>ھا</w:t>
              </w:r>
              <w:r w:rsidRPr="00775583">
                <w:rPr>
                  <w:rStyle w:val="FontStyle85"/>
                  <w:rFonts w:ascii="MB Lateefi" w:hAnsi="MB Lateefi" w:cs="MB Lateefi"/>
                  <w:i w:val="0"/>
                  <w:iCs w:val="0"/>
                  <w:sz w:val="20"/>
                  <w:szCs w:val="20"/>
                  <w:rtl/>
                  <w:rPrChange w:id="253" w:author="Iqbal Ameerali" w:date="2020-10-08T11:45:00Z">
                    <w:rPr>
                      <w:rStyle w:val="FontStyle85"/>
                      <w:rFonts w:ascii="MB Lateefi" w:hAnsi="MB Lateefi" w:cs="MB Lateefi"/>
                      <w:i w:val="0"/>
                      <w:iCs w:val="0"/>
                      <w:sz w:val="20"/>
                      <w:szCs w:val="20"/>
                      <w:highlight w:val="yellow"/>
                      <w:rtl/>
                    </w:rPr>
                  </w:rPrChange>
                </w:rPr>
                <w:t xml:space="preserve"> </w:t>
              </w:r>
              <w:r w:rsidRPr="00775583">
                <w:rPr>
                  <w:rStyle w:val="FontStyle85"/>
                  <w:rFonts w:ascii="MB Lateefi" w:hAnsi="MB Lateefi" w:cs="MB Lateefi"/>
                  <w:i w:val="0"/>
                  <w:iCs w:val="0"/>
                  <w:sz w:val="20"/>
                  <w:szCs w:val="20"/>
                  <w:rPrChange w:id="254" w:author="Iqbal Ameerali" w:date="2020-10-08T11:45:00Z">
                    <w:rPr>
                      <w:rStyle w:val="FontStyle85"/>
                      <w:rFonts w:ascii="MB Lateefi" w:hAnsi="MB Lateefi" w:cs="MB Lateefi"/>
                      <w:i w:val="0"/>
                      <w:iCs w:val="0"/>
                      <w:sz w:val="20"/>
                      <w:szCs w:val="20"/>
                      <w:highlight w:val="yellow"/>
                    </w:rPr>
                  </w:rPrChange>
                </w:rPr>
                <w:t>/</w:t>
              </w:r>
              <w:r w:rsidRPr="00775583">
                <w:rPr>
                  <w:rStyle w:val="FontStyle85"/>
                  <w:rFonts w:ascii="MB Lateefi" w:hAnsi="MB Lateefi" w:cs="MB Lateefi"/>
                  <w:i w:val="0"/>
                  <w:iCs w:val="0"/>
                  <w:sz w:val="20"/>
                  <w:szCs w:val="20"/>
                  <w:rtl/>
                  <w:rPrChange w:id="255" w:author="Iqbal Ameerali" w:date="2020-10-08T11:45:00Z">
                    <w:rPr>
                      <w:rStyle w:val="FontStyle85"/>
                      <w:rFonts w:ascii="MB Lateefi" w:hAnsi="MB Lateefi" w:cs="MB Lateefi"/>
                      <w:i w:val="0"/>
                      <w:iCs w:val="0"/>
                      <w:sz w:val="20"/>
                      <w:szCs w:val="20"/>
                      <w:highlight w:val="yellow"/>
                      <w:rtl/>
                    </w:rPr>
                  </w:rPrChange>
                </w:rPr>
                <w:t xml:space="preserve"> نه</w:t>
              </w:r>
            </w:ins>
          </w:p>
          <w:p w14:paraId="5ACD7D85" w14:textId="09A9C153" w:rsidR="0048198E" w:rsidRPr="00775583" w:rsidRDefault="0048198E" w:rsidP="0048198E">
            <w:pPr>
              <w:pStyle w:val="Style39"/>
              <w:widowControl/>
              <w:numPr>
                <w:ilvl w:val="0"/>
                <w:numId w:val="36"/>
              </w:numPr>
              <w:tabs>
                <w:tab w:val="right" w:leader="hyphen" w:pos="4320"/>
                <w:tab w:val="left" w:pos="4752"/>
              </w:tabs>
              <w:bidi/>
              <w:spacing w:line="240" w:lineRule="auto"/>
              <w:ind w:right="-115"/>
              <w:rPr>
                <w:ins w:id="256" w:author="Iqbal Ameerali" w:date="2020-10-07T12:48:00Z"/>
                <w:rStyle w:val="FontStyle85"/>
                <w:rFonts w:ascii="MB Lateefi" w:hAnsi="MB Lateefi" w:cs="MB Lateefi"/>
                <w:b/>
                <w:i w:val="0"/>
                <w:iCs w:val="0"/>
                <w:sz w:val="20"/>
                <w:szCs w:val="20"/>
                <w:rPrChange w:id="257" w:author="Iqbal Ameerali" w:date="2020-10-08T11:45:00Z">
                  <w:rPr>
                    <w:ins w:id="258" w:author="Iqbal Ameerali" w:date="2020-10-07T12:48:00Z"/>
                    <w:rStyle w:val="FontStyle85"/>
                    <w:rFonts w:ascii="MB Lateefi" w:hAnsi="MB Lateefi" w:cs="MB Lateefi"/>
                    <w:b/>
                    <w:i w:val="0"/>
                    <w:iCs w:val="0"/>
                    <w:sz w:val="20"/>
                    <w:szCs w:val="20"/>
                    <w:highlight w:val="yellow"/>
                  </w:rPr>
                </w:rPrChange>
              </w:rPr>
            </w:pPr>
            <w:ins w:id="259" w:author="Iqbal Ameerali" w:date="2020-10-07T12:51:00Z">
              <w:r w:rsidRPr="00775583">
                <w:rPr>
                  <w:rStyle w:val="FontStyle85"/>
                  <w:rFonts w:ascii="MB Lateefi" w:hAnsi="MB Lateefi" w:cs="MB Lateefi" w:hint="eastAsia"/>
                  <w:i w:val="0"/>
                  <w:iCs w:val="0"/>
                  <w:sz w:val="20"/>
                  <w:szCs w:val="20"/>
                  <w:rtl/>
                  <w:lang w:bidi="sd-Arab-PK"/>
                  <w:rPrChange w:id="260" w:author="Iqbal Ameerali" w:date="2020-10-08T11:45:00Z">
                    <w:rPr>
                      <w:rStyle w:val="FontStyle85"/>
                      <w:rFonts w:ascii="MB Lateefi" w:hAnsi="MB Lateefi" w:cs="MB Lateefi" w:hint="eastAsia"/>
                      <w:i w:val="0"/>
                      <w:iCs w:val="0"/>
                      <w:sz w:val="20"/>
                      <w:szCs w:val="20"/>
                      <w:highlight w:val="yellow"/>
                      <w:rtl/>
                      <w:lang w:bidi="sd-Arab-PK"/>
                    </w:rPr>
                  </w:rPrChange>
                </w:rPr>
                <w:t>مائ</w:t>
              </w:r>
              <w:r w:rsidRPr="00775583">
                <w:rPr>
                  <w:rStyle w:val="FontStyle85"/>
                  <w:rFonts w:ascii="MB Lateefi" w:hAnsi="MB Lateefi" w:cs="MB Lateefi" w:hint="cs"/>
                  <w:i w:val="0"/>
                  <w:iCs w:val="0"/>
                  <w:sz w:val="20"/>
                  <w:szCs w:val="20"/>
                  <w:rtl/>
                  <w:lang w:bidi="sd-Arab-PK"/>
                  <w:rPrChange w:id="261" w:author="Iqbal Ameerali" w:date="2020-10-08T11:45:00Z">
                    <w:rPr>
                      <w:rStyle w:val="FontStyle85"/>
                      <w:rFonts w:ascii="MB Lateefi" w:hAnsi="MB Lateefi" w:cs="MB Lateefi" w:hint="cs"/>
                      <w:i w:val="0"/>
                      <w:iCs w:val="0"/>
                      <w:sz w:val="20"/>
                      <w:szCs w:val="20"/>
                      <w:highlight w:val="yellow"/>
                      <w:rtl/>
                      <w:lang w:bidi="sd-Arab-PK"/>
                    </w:rPr>
                  </w:rPrChange>
                </w:rPr>
                <w:t>ڪ</w:t>
              </w:r>
              <w:r w:rsidRPr="00775583">
                <w:rPr>
                  <w:rStyle w:val="FontStyle85"/>
                  <w:rFonts w:ascii="MB Lateefi" w:hAnsi="MB Lateefi" w:cs="MB Lateefi" w:hint="eastAsia"/>
                  <w:i w:val="0"/>
                  <w:iCs w:val="0"/>
                  <w:sz w:val="20"/>
                  <w:szCs w:val="20"/>
                  <w:rtl/>
                  <w:lang w:bidi="sd-Arab-PK"/>
                  <w:rPrChange w:id="262" w:author="Iqbal Ameerali" w:date="2020-10-08T11:45:00Z">
                    <w:rPr>
                      <w:rStyle w:val="FontStyle85"/>
                      <w:rFonts w:ascii="MB Lateefi" w:hAnsi="MB Lateefi" w:cs="MB Lateefi" w:hint="eastAsia"/>
                      <w:i w:val="0"/>
                      <w:iCs w:val="0"/>
                      <w:sz w:val="20"/>
                      <w:szCs w:val="20"/>
                      <w:highlight w:val="yellow"/>
                      <w:rtl/>
                      <w:lang w:bidi="sd-Arab-PK"/>
                    </w:rPr>
                  </w:rPrChange>
                </w:rPr>
                <w:t>رو</w:t>
              </w:r>
              <w:r w:rsidRPr="00775583">
                <w:rPr>
                  <w:rStyle w:val="FontStyle85"/>
                  <w:rFonts w:ascii="MB Lateefi" w:hAnsi="MB Lateefi" w:cs="MB Lateefi"/>
                  <w:i w:val="0"/>
                  <w:iCs w:val="0"/>
                  <w:sz w:val="20"/>
                  <w:szCs w:val="20"/>
                  <w:rtl/>
                  <w:lang w:bidi="sd-Arab-PK"/>
                  <w:rPrChange w:id="263" w:author="Iqbal Ameerali" w:date="2020-10-08T11:45:00Z">
                    <w:rPr>
                      <w:rStyle w:val="FontStyle85"/>
                      <w:rFonts w:ascii="MB Lateefi" w:hAnsi="MB Lateefi" w:cs="MB Lateefi"/>
                      <w:i w:val="0"/>
                      <w:iCs w:val="0"/>
                      <w:sz w:val="20"/>
                      <w:szCs w:val="20"/>
                      <w:highlight w:val="yellow"/>
                      <w:rtl/>
                      <w:lang w:bidi="sd-Arab-PK"/>
                    </w:rPr>
                  </w:rPrChange>
                </w:rPr>
                <w:t xml:space="preserve"> </w:t>
              </w:r>
              <w:r w:rsidRPr="00775583">
                <w:rPr>
                  <w:rStyle w:val="FontStyle85"/>
                  <w:rFonts w:ascii="MB Lateefi" w:hAnsi="MB Lateefi" w:cs="MB Lateefi" w:hint="eastAsia"/>
                  <w:i w:val="0"/>
                  <w:iCs w:val="0"/>
                  <w:sz w:val="20"/>
                  <w:szCs w:val="20"/>
                  <w:rtl/>
                  <w:lang w:bidi="sd-Arab-PK"/>
                  <w:rPrChange w:id="264" w:author="Iqbal Ameerali" w:date="2020-10-08T11:45:00Z">
                    <w:rPr>
                      <w:rStyle w:val="FontStyle85"/>
                      <w:rFonts w:ascii="MB Lateefi" w:hAnsi="MB Lateefi" w:cs="MB Lateefi" w:hint="eastAsia"/>
                      <w:i w:val="0"/>
                      <w:iCs w:val="0"/>
                      <w:sz w:val="20"/>
                      <w:szCs w:val="20"/>
                      <w:highlight w:val="yellow"/>
                      <w:rtl/>
                      <w:lang w:bidi="sd-Arab-PK"/>
                    </w:rPr>
                  </w:rPrChange>
                </w:rPr>
                <w:t>ويو</w:t>
              </w:r>
              <w:r w:rsidRPr="00775583">
                <w:rPr>
                  <w:rStyle w:val="FontStyle85"/>
                  <w:rFonts w:ascii="MB Lateefi" w:hAnsi="MB Lateefi" w:cs="MB Lateefi"/>
                  <w:i w:val="0"/>
                  <w:iCs w:val="0"/>
                  <w:sz w:val="20"/>
                  <w:szCs w:val="20"/>
                  <w:rtl/>
                  <w:lang w:bidi="sd-Arab-PK"/>
                  <w:rPrChange w:id="265" w:author="Iqbal Ameerali" w:date="2020-10-08T11:45:00Z">
                    <w:rPr>
                      <w:rStyle w:val="FontStyle85"/>
                      <w:rFonts w:ascii="MB Lateefi" w:hAnsi="MB Lateefi" w:cs="MB Lateefi"/>
                      <w:i w:val="0"/>
                      <w:iCs w:val="0"/>
                      <w:sz w:val="20"/>
                      <w:szCs w:val="20"/>
                      <w:highlight w:val="yellow"/>
                      <w:rtl/>
                      <w:lang w:bidi="sd-Arab-PK"/>
                    </w:rPr>
                  </w:rPrChange>
                </w:rPr>
                <w:t xml:space="preserve"> </w:t>
              </w:r>
              <w:r w:rsidRPr="00775583">
                <w:rPr>
                  <w:rStyle w:val="FontStyle85"/>
                  <w:rFonts w:ascii="MB Lateefi" w:hAnsi="MB Lateefi" w:cs="MB Lateefi" w:hint="eastAsia"/>
                  <w:i w:val="0"/>
                  <w:iCs w:val="0"/>
                  <w:sz w:val="20"/>
                  <w:szCs w:val="20"/>
                  <w:rtl/>
                  <w:lang w:bidi="sd-Arab-PK"/>
                  <w:rPrChange w:id="266" w:author="Iqbal Ameerali" w:date="2020-10-08T11:45:00Z">
                    <w:rPr>
                      <w:rStyle w:val="FontStyle85"/>
                      <w:rFonts w:ascii="MB Lateefi" w:hAnsi="MB Lateefi" w:cs="MB Lateefi" w:hint="eastAsia"/>
                      <w:i w:val="0"/>
                      <w:iCs w:val="0"/>
                      <w:sz w:val="20"/>
                      <w:szCs w:val="20"/>
                      <w:highlight w:val="yellow"/>
                      <w:rtl/>
                      <w:lang w:bidi="sd-Arab-PK"/>
                    </w:rPr>
                  </w:rPrChange>
                </w:rPr>
                <w:t>اون</w:t>
              </w:r>
              <w:r w:rsidRPr="00775583">
                <w:rPr>
                  <w:rStyle w:val="FontStyle85"/>
                  <w:rFonts w:ascii="MB Lateefi" w:hAnsi="MB Lateefi" w:cs="MB Lateefi"/>
                  <w:i w:val="0"/>
                  <w:iCs w:val="0"/>
                  <w:sz w:val="20"/>
                  <w:szCs w:val="20"/>
                  <w:rtl/>
                  <w:rPrChange w:id="267" w:author="Iqbal Ameerali" w:date="2020-10-08T11:45:00Z">
                    <w:rPr>
                      <w:rStyle w:val="FontStyle85"/>
                      <w:rFonts w:ascii="MB Lateefi" w:hAnsi="MB Lateefi" w:cs="MB Lateefi"/>
                      <w:i w:val="0"/>
                      <w:iCs w:val="0"/>
                      <w:sz w:val="20"/>
                      <w:szCs w:val="20"/>
                      <w:highlight w:val="yellow"/>
                      <w:rtl/>
                    </w:rPr>
                  </w:rPrChange>
                </w:rPr>
                <w:t xml:space="preserve"> </w:t>
              </w:r>
              <w:r w:rsidRPr="00775583">
                <w:rPr>
                  <w:rStyle w:val="FontStyle85"/>
                  <w:rFonts w:ascii="MB Lateefi" w:hAnsi="MB Lateefi" w:cs="MB Lateefi"/>
                  <w:i w:val="0"/>
                  <w:iCs w:val="0"/>
                  <w:sz w:val="20"/>
                  <w:szCs w:val="20"/>
                  <w:rPrChange w:id="268" w:author="Iqbal Ameerali" w:date="2020-10-08T11:45:00Z">
                    <w:rPr>
                      <w:rStyle w:val="FontStyle85"/>
                      <w:rFonts w:ascii="MB Lateefi" w:hAnsi="MB Lateefi" w:cs="MB Lateefi"/>
                      <w:i w:val="0"/>
                      <w:iCs w:val="0"/>
                      <w:sz w:val="20"/>
                      <w:szCs w:val="20"/>
                      <w:highlight w:val="yellow"/>
                    </w:rPr>
                  </w:rPrChange>
                </w:rPr>
                <w:tab/>
              </w:r>
              <w:r w:rsidRPr="00775583">
                <w:rPr>
                  <w:rStyle w:val="FontStyle85"/>
                  <w:rFonts w:ascii="MB Lateefi" w:hAnsi="MB Lateefi" w:cs="MB Lateefi" w:hint="eastAsia"/>
                  <w:i w:val="0"/>
                  <w:iCs w:val="0"/>
                  <w:sz w:val="20"/>
                  <w:szCs w:val="20"/>
                  <w:rtl/>
                  <w:rPrChange w:id="269" w:author="Iqbal Ameerali" w:date="2020-10-08T11:45:00Z">
                    <w:rPr>
                      <w:rStyle w:val="FontStyle85"/>
                      <w:rFonts w:ascii="MB Lateefi" w:hAnsi="MB Lateefi" w:cs="MB Lateefi" w:hint="eastAsia"/>
                      <w:i w:val="0"/>
                      <w:iCs w:val="0"/>
                      <w:sz w:val="20"/>
                      <w:szCs w:val="20"/>
                      <w:highlight w:val="yellow"/>
                      <w:rtl/>
                    </w:rPr>
                  </w:rPrChange>
                </w:rPr>
                <w:t>ھا</w:t>
              </w:r>
              <w:r w:rsidRPr="00775583">
                <w:rPr>
                  <w:rStyle w:val="FontStyle85"/>
                  <w:rFonts w:ascii="MB Lateefi" w:hAnsi="MB Lateefi" w:cs="MB Lateefi"/>
                  <w:i w:val="0"/>
                  <w:iCs w:val="0"/>
                  <w:sz w:val="20"/>
                  <w:szCs w:val="20"/>
                  <w:rtl/>
                  <w:rPrChange w:id="270" w:author="Iqbal Ameerali" w:date="2020-10-08T11:45:00Z">
                    <w:rPr>
                      <w:rStyle w:val="FontStyle85"/>
                      <w:rFonts w:ascii="MB Lateefi" w:hAnsi="MB Lateefi" w:cs="MB Lateefi"/>
                      <w:i w:val="0"/>
                      <w:iCs w:val="0"/>
                      <w:sz w:val="20"/>
                      <w:szCs w:val="20"/>
                      <w:highlight w:val="yellow"/>
                      <w:rtl/>
                    </w:rPr>
                  </w:rPrChange>
                </w:rPr>
                <w:t xml:space="preserve"> </w:t>
              </w:r>
              <w:r w:rsidRPr="00775583">
                <w:rPr>
                  <w:rStyle w:val="FontStyle85"/>
                  <w:rFonts w:ascii="MB Lateefi" w:hAnsi="MB Lateefi" w:cs="MB Lateefi"/>
                  <w:i w:val="0"/>
                  <w:iCs w:val="0"/>
                  <w:sz w:val="20"/>
                  <w:szCs w:val="20"/>
                  <w:rPrChange w:id="271" w:author="Iqbal Ameerali" w:date="2020-10-08T11:45:00Z">
                    <w:rPr>
                      <w:rStyle w:val="FontStyle85"/>
                      <w:rFonts w:ascii="MB Lateefi" w:hAnsi="MB Lateefi" w:cs="MB Lateefi"/>
                      <w:i w:val="0"/>
                      <w:iCs w:val="0"/>
                      <w:sz w:val="20"/>
                      <w:szCs w:val="20"/>
                      <w:highlight w:val="yellow"/>
                    </w:rPr>
                  </w:rPrChange>
                </w:rPr>
                <w:t>/</w:t>
              </w:r>
              <w:r w:rsidRPr="00775583">
                <w:rPr>
                  <w:rStyle w:val="FontStyle85"/>
                  <w:rFonts w:ascii="MB Lateefi" w:hAnsi="MB Lateefi" w:cs="MB Lateefi" w:hint="cs"/>
                  <w:i w:val="0"/>
                  <w:iCs w:val="0"/>
                  <w:sz w:val="20"/>
                  <w:szCs w:val="20"/>
                  <w:rtl/>
                </w:rPr>
                <w:t xml:space="preserve"> نه</w:t>
              </w:r>
            </w:ins>
          </w:p>
          <w:p w14:paraId="2F63DD26" w14:textId="5189C0F7" w:rsidR="0048198E" w:rsidRPr="00775583" w:rsidRDefault="0048198E" w:rsidP="0048198E">
            <w:pPr>
              <w:pStyle w:val="Style39"/>
              <w:widowControl/>
              <w:tabs>
                <w:tab w:val="right" w:leader="hyphen" w:pos="4320"/>
                <w:tab w:val="left" w:pos="4752"/>
              </w:tabs>
              <w:bidi/>
              <w:spacing w:line="240" w:lineRule="auto"/>
              <w:ind w:left="720" w:right="-115"/>
              <w:rPr>
                <w:rStyle w:val="FontStyle85"/>
                <w:rFonts w:ascii="MB Lateefi" w:hAnsi="MB Lateefi" w:cs="MB Lateefi"/>
                <w:b/>
                <w:i w:val="0"/>
                <w:iCs w:val="0"/>
                <w:sz w:val="2"/>
                <w:szCs w:val="2"/>
                <w:rtl/>
                <w:rPrChange w:id="272" w:author="Iqbal Ameerali" w:date="2020-10-08T11:45:00Z">
                  <w:rPr>
                    <w:rStyle w:val="FontStyle85"/>
                    <w:rFonts w:ascii="MB Lateefi" w:hAnsi="MB Lateefi" w:cs="MB Lateefi"/>
                    <w:b/>
                    <w:i w:val="0"/>
                    <w:iCs w:val="0"/>
                    <w:sz w:val="20"/>
                    <w:szCs w:val="20"/>
                    <w:rtl/>
                  </w:rPr>
                </w:rPrChange>
              </w:rPr>
            </w:pP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Change w:id="273" w:author="Iqbal Ameerali" w:date="2020-10-07T12:51:00Z">
              <w:tcPr>
                <w:tcW w:w="4680" w:type="dxa"/>
                <w:gridSpan w:val="3"/>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F07701" w14:textId="77777777" w:rsidR="00A76257" w:rsidRPr="00775583" w:rsidRDefault="00A76257" w:rsidP="00A76257">
            <w:pPr>
              <w:pStyle w:val="Style39"/>
              <w:widowControl/>
              <w:tabs>
                <w:tab w:val="right" w:leader="hyphen" w:pos="4370"/>
              </w:tabs>
              <w:bidi/>
              <w:spacing w:line="240" w:lineRule="auto"/>
              <w:ind w:right="-115"/>
              <w:rPr>
                <w:rFonts w:ascii="MB Lateefi" w:hAnsi="MB Lateefi" w:cs="MB Lateefi"/>
                <w:color w:val="000000"/>
                <w:sz w:val="22"/>
                <w:szCs w:val="22"/>
                <w:rtl/>
                <w:lang w:bidi="sd-Arab-PK"/>
              </w:rPr>
            </w:pPr>
            <w:r w:rsidRPr="00775583">
              <w:rPr>
                <w:rFonts w:ascii="MB Lateefi" w:hAnsi="MB Lateefi" w:cs="MB Lateefi"/>
                <w:color w:val="000000"/>
                <w:sz w:val="22"/>
                <w:szCs w:val="22"/>
                <w:rtl/>
                <w:lang w:bidi="sd-Arab-PK"/>
              </w:rPr>
              <w:lastRenderedPageBreak/>
              <w:t>ڇا توھان جي گھر ۾ بيان ڪيل شين مان ڪجھ موجود آھي؟</w:t>
            </w:r>
          </w:p>
          <w:p w14:paraId="2527BB2C" w14:textId="7A1238F4" w:rsidR="00A76257" w:rsidRPr="00B14A4A" w:rsidRDefault="00A76257" w:rsidP="00A76257">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B14A4A">
              <w:rPr>
                <w:rFonts w:ascii="MB Lateefi" w:hAnsi="MB Lateefi" w:cs="MB Lateefi" w:hint="cs"/>
                <w:color w:val="000000"/>
                <w:sz w:val="22"/>
                <w:szCs w:val="22"/>
                <w:rtl/>
                <w:lang w:bidi="sd-Arab-PK"/>
              </w:rPr>
              <w:t>(ھڪ کان وڌيڪ جواب اچي سگھن ٿا)</w:t>
            </w:r>
          </w:p>
        </w:tc>
        <w:tc>
          <w:tcPr>
            <w:tcW w:w="993" w:type="dxa"/>
            <w:tcBorders>
              <w:top w:val="single" w:sz="4" w:space="0" w:color="auto"/>
              <w:left w:val="single" w:sz="4" w:space="0" w:color="auto"/>
              <w:bottom w:val="single" w:sz="4" w:space="0" w:color="auto"/>
              <w:right w:val="single" w:sz="4" w:space="0" w:color="auto"/>
            </w:tcBorders>
            <w:vAlign w:val="center"/>
            <w:tcPrChange w:id="274" w:author="Iqbal Ameerali" w:date="2020-10-07T12:51:00Z">
              <w:tcPr>
                <w:tcW w:w="993" w:type="dxa"/>
                <w:gridSpan w:val="2"/>
                <w:tcBorders>
                  <w:top w:val="single" w:sz="4" w:space="0" w:color="auto"/>
                  <w:left w:val="single" w:sz="4" w:space="0" w:color="auto"/>
                  <w:bottom w:val="single" w:sz="4" w:space="0" w:color="auto"/>
                  <w:right w:val="single" w:sz="4" w:space="0" w:color="auto"/>
                </w:tcBorders>
                <w:vAlign w:val="center"/>
              </w:tcPr>
            </w:tcPrChange>
          </w:tcPr>
          <w:p w14:paraId="00443B97" w14:textId="2D4A8BB1" w:rsidR="00A76257" w:rsidRPr="0001555D" w:rsidRDefault="00A76257" w:rsidP="00A76257">
            <w:pPr>
              <w:jc w:val="center"/>
              <w:rPr>
                <w:rFonts w:cstheme="minorHAnsi"/>
                <w:sz w:val="20"/>
                <w:szCs w:val="20"/>
                <w:lang w:bidi="sd-Arab-PK"/>
              </w:rPr>
            </w:pPr>
            <w:r w:rsidRPr="0001555D">
              <w:rPr>
                <w:rFonts w:cstheme="minorHAnsi"/>
                <w:sz w:val="20"/>
                <w:szCs w:val="20"/>
                <w:lang w:bidi="sd-Arab-PK"/>
              </w:rPr>
              <w:t>E8</w:t>
            </w:r>
          </w:p>
        </w:tc>
      </w:tr>
      <w:tr w:rsidR="00F91250" w:rsidRPr="00775583" w14:paraId="072E9A93"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200E946" w14:textId="77777777" w:rsidR="00F91250" w:rsidRPr="00775583" w:rsidRDefault="00F91250" w:rsidP="00F91250">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65714484" w14:textId="63328CAE"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Change w:id="275" w:author="Iqbal Ameerali" w:date="2020-10-08T11:45:00Z">
                  <w:rPr>
                    <w:rStyle w:val="FontStyle85"/>
                    <w:rFonts w:ascii="MB Lateefi" w:eastAsiaTheme="minorHAnsi" w:hAnsi="MB Lateefi" w:cs="MB Lateefi"/>
                    <w:i w:val="0"/>
                    <w:iCs w:val="0"/>
                    <w:sz w:val="20"/>
                    <w:szCs w:val="20"/>
                    <w:rtl/>
                    <w:lang w:bidi="sd-Arab-PK"/>
                  </w:rPr>
                </w:rPrChange>
              </w:rPr>
            </w:pPr>
            <w:r w:rsidRPr="00775583">
              <w:rPr>
                <w:rStyle w:val="FontStyle85"/>
                <w:rFonts w:ascii="MB Lateefi" w:hAnsi="MB Lateefi" w:cs="MB Lateefi" w:hint="eastAsia"/>
                <w:i w:val="0"/>
                <w:iCs w:val="0"/>
                <w:sz w:val="20"/>
                <w:szCs w:val="20"/>
                <w:rtl/>
                <w:lang w:bidi="sd-Arab-PK"/>
              </w:rPr>
              <w:t>گھ</w:t>
            </w:r>
            <w:r w:rsidRPr="00775583">
              <w:rPr>
                <w:rStyle w:val="FontStyle85"/>
                <w:rFonts w:ascii="MB Lateefi" w:hAnsi="MB Lateefi" w:cs="MB Lateefi" w:hint="cs"/>
                <w:i w:val="0"/>
                <w:iCs w:val="0"/>
                <w:sz w:val="20"/>
                <w:szCs w:val="20"/>
                <w:rtl/>
                <w:lang w:bidi="sd-Arab-PK"/>
              </w:rPr>
              <w:t>ڙ</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rPr>
              <w:t xml:space="preserve"> </w:t>
            </w:r>
            <w:r w:rsidR="00D24DFA" w:rsidRPr="00775583">
              <w:rPr>
                <w:rStyle w:val="FontStyle85"/>
                <w:rFonts w:ascii="MB Lateefi" w:hAnsi="MB Lateefi" w:cs="MB Lateefi"/>
                <w:i w:val="0"/>
                <w:iCs w:val="0"/>
                <w:sz w:val="20"/>
                <w:szCs w:val="20"/>
                <w:lang w:bidi="sd-Arab-PK"/>
              </w:rPr>
              <w:t>/</w:t>
            </w:r>
            <w:r w:rsidR="00D24DFA" w:rsidRPr="00775583">
              <w:rPr>
                <w:rStyle w:val="FontStyle85"/>
                <w:rFonts w:ascii="MB Lateefi" w:hAnsi="MB Lateefi" w:cs="MB Lateefi"/>
                <w:i w:val="0"/>
                <w:iCs w:val="0"/>
                <w:sz w:val="20"/>
                <w:szCs w:val="20"/>
                <w:rtl/>
                <w:lang w:bidi="sd-Arab-PK"/>
              </w:rPr>
              <w:t xml:space="preserve"> واچ</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eastAsia"/>
                <w:b/>
                <w:i w:val="0"/>
                <w:iCs w:val="0"/>
                <w:sz w:val="20"/>
                <w:szCs w:val="20"/>
                <w:rtl/>
                <w:lang w:bidi="sd-Arab-PK"/>
              </w:rPr>
              <w:t>ھا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w:t>
            </w:r>
            <w:r w:rsidR="00E9230D" w:rsidRPr="00775583">
              <w:rPr>
                <w:rStyle w:val="FontStyle85"/>
                <w:rFonts w:ascii="MB Lateefi" w:hAnsi="MB Lateefi" w:cs="MB Lateefi" w:hint="eastAsia"/>
                <w:b/>
                <w:i w:val="0"/>
                <w:iCs w:val="0"/>
                <w:sz w:val="20"/>
                <w:szCs w:val="20"/>
                <w:rtl/>
                <w:lang w:bidi="sd-Arab-PK"/>
              </w:rPr>
              <w:t>نه</w:t>
            </w:r>
            <w:r w:rsidR="00E9230D" w:rsidRPr="00775583">
              <w:rPr>
                <w:rStyle w:val="FontStyle85"/>
                <w:rFonts w:ascii="MB Lateefi" w:hAnsi="MB Lateefi" w:cs="MB Lateefi"/>
                <w:b/>
                <w:i w:val="0"/>
                <w:iCs w:val="0"/>
                <w:sz w:val="20"/>
                <w:szCs w:val="20"/>
                <w:rtl/>
                <w:lang w:bidi="sd-Arab-PK"/>
              </w:rPr>
              <w:t xml:space="preserve"> </w:t>
            </w:r>
          </w:p>
          <w:p w14:paraId="455E6334" w14:textId="6BA598C4"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lang w:bidi="sd-Arab-PK"/>
              </w:rPr>
              <w:t>موبائل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فون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5110A745" w14:textId="6F871D2B"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lang w:bidi="sd-Arab-PK"/>
              </w:rPr>
              <w:t>سائي</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ل</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06EDD2B1" w14:textId="447950C1"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lang w:bidi="sd-Arab-PK"/>
              </w:rPr>
              <w:t>مو</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رسائي</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ل</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6CB894DC" w14:textId="2D5980EE"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lang w:bidi="sd-Arab-PK"/>
              </w:rPr>
              <w:t>جانورن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واري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گا</w:t>
            </w:r>
            <w:r w:rsidRPr="00775583">
              <w:rPr>
                <w:rStyle w:val="FontStyle85"/>
                <w:rFonts w:ascii="MB Lateefi" w:hAnsi="MB Lateefi" w:cs="MB Lateefi" w:hint="cs"/>
                <w:i w:val="0"/>
                <w:iCs w:val="0"/>
                <w:sz w:val="20"/>
                <w:szCs w:val="20"/>
                <w:rtl/>
                <w:lang w:bidi="sd-Arab-PK"/>
              </w:rPr>
              <w:t>ڏ</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(گ</w:t>
            </w:r>
            <w:r w:rsidRPr="00775583">
              <w:rPr>
                <w:rStyle w:val="FontStyle85"/>
                <w:rFonts w:ascii="MB Lateefi" w:hAnsi="MB Lateefi" w:cs="MB Lateefi" w:hint="cs"/>
                <w:i w:val="0"/>
                <w:iCs w:val="0"/>
                <w:sz w:val="20"/>
                <w:szCs w:val="20"/>
                <w:rtl/>
                <w:lang w:bidi="sd-Arab-PK"/>
              </w:rPr>
              <w:t>ڏ</w:t>
            </w:r>
            <w:r w:rsidRPr="00775583">
              <w:rPr>
                <w:rStyle w:val="FontStyle85"/>
                <w:rFonts w:ascii="MB Lateefi" w:hAnsi="MB Lateefi" w:cs="MB Lateefi" w:hint="eastAsia"/>
                <w:i w:val="0"/>
                <w:iCs w:val="0"/>
                <w:sz w:val="20"/>
                <w:szCs w:val="20"/>
                <w:rtl/>
                <w:lang w:bidi="sd-Arab-PK"/>
              </w:rPr>
              <w:t>ھ</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گا</w:t>
            </w:r>
            <w:r w:rsidRPr="00775583">
              <w:rPr>
                <w:rStyle w:val="FontStyle85"/>
                <w:rFonts w:ascii="MB Lateefi" w:hAnsi="MB Lateefi" w:cs="MB Lateefi" w:hint="cs"/>
                <w:i w:val="0"/>
                <w:iCs w:val="0"/>
                <w:sz w:val="20"/>
                <w:szCs w:val="20"/>
                <w:rtl/>
                <w:lang w:bidi="sd-Arab-PK"/>
              </w:rPr>
              <w:t>ڏ</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ڍڳ</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گا</w:t>
            </w:r>
            <w:r w:rsidRPr="00775583">
              <w:rPr>
                <w:rStyle w:val="FontStyle85"/>
                <w:rFonts w:ascii="MB Lateefi" w:hAnsi="MB Lateefi" w:cs="MB Lateefi" w:hint="cs"/>
                <w:i w:val="0"/>
                <w:iCs w:val="0"/>
                <w:sz w:val="20"/>
                <w:szCs w:val="20"/>
                <w:rtl/>
                <w:lang w:bidi="sd-Arab-PK"/>
              </w:rPr>
              <w:t>ڏ</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00339D7C" w14:textId="5BBA2ACD"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بس</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572D3E57" w14:textId="40EAAE86"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ري</w:t>
            </w:r>
            <w:r w:rsidRPr="00775583">
              <w:rPr>
                <w:rStyle w:val="FontStyle85"/>
                <w:rFonts w:ascii="MB Lateefi" w:hAnsi="MB Lateefi" w:cs="MB Lateefi" w:hint="cs"/>
                <w:i w:val="0"/>
                <w:iCs w:val="0"/>
                <w:sz w:val="20"/>
                <w:szCs w:val="20"/>
                <w:rtl/>
                <w:lang w:bidi="sd-Arab-PK"/>
              </w:rPr>
              <w:t>ڪٽ</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7DBD7475" w14:textId="659F99EF"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lang w:bidi="sd-Arab-PK"/>
              </w:rPr>
              <w:t>مو</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واري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ٻ</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hint="cs"/>
                <w:i w:val="0"/>
                <w:iCs w:val="0"/>
                <w:sz w:val="20"/>
                <w:szCs w:val="20"/>
                <w:rtl/>
                <w:lang w:bidi="sd-Arab-PK"/>
              </w:rPr>
              <w:t>ڙ</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6D2770FC" w14:textId="77777777" w:rsidR="00667CB1"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i w:val="0"/>
                <w:iCs w:val="0"/>
                <w:sz w:val="20"/>
                <w:szCs w:val="20"/>
                <w:rtl/>
                <w:lang w:bidi="sd-Arab-PK"/>
              </w:rPr>
              <w:t>بغيرمو</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ٻ</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hint="cs"/>
                <w:i w:val="0"/>
                <w:iCs w:val="0"/>
                <w:sz w:val="20"/>
                <w:szCs w:val="20"/>
                <w:rtl/>
                <w:lang w:bidi="sd-Arab-PK"/>
              </w:rPr>
              <w:t>ڙ</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p>
          <w:p w14:paraId="53A5015E" w14:textId="7C139FF7" w:rsidR="00667CB1" w:rsidRPr="00775583" w:rsidDel="0048198E" w:rsidRDefault="00667CB1" w:rsidP="00667CB1">
            <w:pPr>
              <w:pStyle w:val="Style39"/>
              <w:widowControl/>
              <w:numPr>
                <w:ilvl w:val="0"/>
                <w:numId w:val="37"/>
              </w:numPr>
              <w:tabs>
                <w:tab w:val="right" w:leader="hyphen" w:pos="4320"/>
                <w:tab w:val="left" w:pos="4752"/>
              </w:tabs>
              <w:bidi/>
              <w:spacing w:line="240" w:lineRule="auto"/>
              <w:ind w:right="-115"/>
              <w:rPr>
                <w:del w:id="276" w:author="Iqbal Ameerali" w:date="2020-10-07T12:47:00Z"/>
                <w:rStyle w:val="FontStyle85"/>
                <w:rFonts w:ascii="MB Lateefi" w:hAnsi="MB Lateefi" w:cs="MB Lateefi"/>
                <w:b/>
                <w:i w:val="0"/>
                <w:iCs w:val="0"/>
                <w:sz w:val="20"/>
                <w:szCs w:val="20"/>
                <w:rPrChange w:id="277" w:author="Iqbal Ameerali" w:date="2020-10-08T11:45:00Z">
                  <w:rPr>
                    <w:del w:id="278" w:author="Iqbal Ameerali" w:date="2020-10-07T12:47:00Z"/>
                    <w:rStyle w:val="FontStyle85"/>
                    <w:rFonts w:ascii="MB Lateefi" w:hAnsi="MB Lateefi" w:cs="MB Lateefi"/>
                    <w:b/>
                    <w:i w:val="0"/>
                    <w:iCs w:val="0"/>
                    <w:sz w:val="20"/>
                    <w:szCs w:val="20"/>
                    <w:highlight w:val="yellow"/>
                  </w:rPr>
                </w:rPrChange>
              </w:rPr>
            </w:pPr>
            <w:del w:id="279" w:author="Iqbal Ameerali" w:date="2020-10-07T12:47:00Z">
              <w:r w:rsidRPr="00775583" w:rsidDel="0048198E">
                <w:rPr>
                  <w:rStyle w:val="FontStyle85"/>
                  <w:rFonts w:ascii="MB Lateefi" w:hAnsi="MB Lateefi" w:cs="MB Lateefi" w:hint="eastAsia"/>
                  <w:i w:val="0"/>
                  <w:iCs w:val="0"/>
                  <w:sz w:val="20"/>
                  <w:szCs w:val="20"/>
                  <w:rtl/>
                  <w:lang w:bidi="sd-Arab-PK"/>
                  <w:rPrChange w:id="280" w:author="Iqbal Ameerali" w:date="2020-10-08T11:45:00Z">
                    <w:rPr>
                      <w:rStyle w:val="FontStyle85"/>
                      <w:rFonts w:ascii="MB Lateefi" w:hAnsi="MB Lateefi" w:cs="MB Lateefi" w:hint="eastAsia"/>
                      <w:i w:val="0"/>
                      <w:iCs w:val="0"/>
                      <w:sz w:val="20"/>
                      <w:szCs w:val="20"/>
                      <w:highlight w:val="yellow"/>
                      <w:rtl/>
                      <w:lang w:bidi="sd-Arab-PK"/>
                    </w:rPr>
                  </w:rPrChange>
                </w:rPr>
                <w:delText>گيزر</w:delText>
              </w:r>
              <w:r w:rsidR="002813CD" w:rsidRPr="00775583" w:rsidDel="0048198E">
                <w:rPr>
                  <w:rStyle w:val="FontStyle85"/>
                  <w:rFonts w:ascii="MB Lateefi" w:hAnsi="MB Lateefi" w:cs="MB Lateefi"/>
                  <w:i w:val="0"/>
                  <w:iCs w:val="0"/>
                  <w:sz w:val="20"/>
                  <w:szCs w:val="20"/>
                  <w:rtl/>
                  <w:lang w:bidi="sd-Arab-PK"/>
                  <w:rPrChange w:id="281" w:author="Iqbal Ameerali" w:date="2020-10-08T11:45:00Z">
                    <w:rPr>
                      <w:rStyle w:val="FontStyle85"/>
                      <w:rFonts w:ascii="MB Lateefi" w:hAnsi="MB Lateefi" w:cs="MB Lateefi"/>
                      <w:i w:val="0"/>
                      <w:iCs w:val="0"/>
                      <w:sz w:val="20"/>
                      <w:szCs w:val="20"/>
                      <w:highlight w:val="yellow"/>
                      <w:rtl/>
                      <w:lang w:bidi="sd-Arab-PK"/>
                    </w:rPr>
                  </w:rPrChange>
                </w:rPr>
                <w:delText xml:space="preserve"> </w:delText>
              </w:r>
              <w:r w:rsidR="002813CD" w:rsidRPr="00775583" w:rsidDel="0048198E">
                <w:rPr>
                  <w:rStyle w:val="FontStyle85"/>
                  <w:rFonts w:ascii="MB Lateefi" w:hAnsi="MB Lateefi" w:cs="MB Lateefi"/>
                  <w:i w:val="0"/>
                  <w:iCs w:val="0"/>
                  <w:sz w:val="20"/>
                  <w:szCs w:val="20"/>
                  <w:rPrChange w:id="282" w:author="Iqbal Ameerali" w:date="2020-10-08T11:45:00Z">
                    <w:rPr>
                      <w:rStyle w:val="FontStyle85"/>
                      <w:rFonts w:ascii="MB Lateefi" w:hAnsi="MB Lateefi" w:cs="MB Lateefi"/>
                      <w:i w:val="0"/>
                      <w:iCs w:val="0"/>
                      <w:sz w:val="20"/>
                      <w:szCs w:val="20"/>
                      <w:highlight w:val="yellow"/>
                    </w:rPr>
                  </w:rPrChange>
                </w:rPr>
                <w:tab/>
              </w:r>
              <w:r w:rsidR="002813CD" w:rsidRPr="00775583" w:rsidDel="0048198E">
                <w:rPr>
                  <w:rStyle w:val="FontStyle85"/>
                  <w:rFonts w:ascii="MB Lateefi" w:hAnsi="MB Lateefi" w:cs="MB Lateefi" w:hint="eastAsia"/>
                  <w:i w:val="0"/>
                  <w:iCs w:val="0"/>
                  <w:sz w:val="20"/>
                  <w:szCs w:val="20"/>
                  <w:rtl/>
                  <w:rPrChange w:id="283" w:author="Iqbal Ameerali" w:date="2020-10-08T11:45:00Z">
                    <w:rPr>
                      <w:rStyle w:val="FontStyle85"/>
                      <w:rFonts w:ascii="MB Lateefi" w:hAnsi="MB Lateefi" w:cs="MB Lateefi" w:hint="eastAsia"/>
                      <w:i w:val="0"/>
                      <w:iCs w:val="0"/>
                      <w:sz w:val="20"/>
                      <w:szCs w:val="20"/>
                      <w:highlight w:val="yellow"/>
                      <w:rtl/>
                    </w:rPr>
                  </w:rPrChange>
                </w:rPr>
                <w:delText>ھا</w:delText>
              </w:r>
              <w:r w:rsidR="002813CD" w:rsidRPr="00775583" w:rsidDel="0048198E">
                <w:rPr>
                  <w:rStyle w:val="FontStyle85"/>
                  <w:rFonts w:ascii="MB Lateefi" w:hAnsi="MB Lateefi" w:cs="MB Lateefi"/>
                  <w:i w:val="0"/>
                  <w:iCs w:val="0"/>
                  <w:sz w:val="20"/>
                  <w:szCs w:val="20"/>
                  <w:rtl/>
                  <w:rPrChange w:id="284" w:author="Iqbal Ameerali" w:date="2020-10-08T11:45:00Z">
                    <w:rPr>
                      <w:rStyle w:val="FontStyle85"/>
                      <w:rFonts w:ascii="MB Lateefi" w:hAnsi="MB Lateefi" w:cs="MB Lateefi"/>
                      <w:i w:val="0"/>
                      <w:iCs w:val="0"/>
                      <w:sz w:val="20"/>
                      <w:szCs w:val="20"/>
                      <w:highlight w:val="yellow"/>
                      <w:rtl/>
                    </w:rPr>
                  </w:rPrChange>
                </w:rPr>
                <w:delText xml:space="preserve"> </w:delText>
              </w:r>
              <w:r w:rsidR="002813CD" w:rsidRPr="00775583" w:rsidDel="0048198E">
                <w:rPr>
                  <w:rStyle w:val="FontStyle85"/>
                  <w:rFonts w:ascii="MB Lateefi" w:hAnsi="MB Lateefi" w:cs="MB Lateefi"/>
                  <w:i w:val="0"/>
                  <w:iCs w:val="0"/>
                  <w:sz w:val="20"/>
                  <w:szCs w:val="20"/>
                  <w:rPrChange w:id="285" w:author="Iqbal Ameerali" w:date="2020-10-08T11:45:00Z">
                    <w:rPr>
                      <w:rStyle w:val="FontStyle85"/>
                      <w:rFonts w:ascii="MB Lateefi" w:hAnsi="MB Lateefi" w:cs="MB Lateefi"/>
                      <w:i w:val="0"/>
                      <w:iCs w:val="0"/>
                      <w:sz w:val="20"/>
                      <w:szCs w:val="20"/>
                      <w:highlight w:val="yellow"/>
                    </w:rPr>
                  </w:rPrChange>
                </w:rPr>
                <w:delText>/</w:delText>
              </w:r>
              <w:r w:rsidR="002813CD" w:rsidRPr="00775583" w:rsidDel="0048198E">
                <w:rPr>
                  <w:rStyle w:val="FontStyle85"/>
                  <w:rFonts w:ascii="MB Lateefi" w:hAnsi="MB Lateefi" w:cs="MB Lateefi"/>
                  <w:i w:val="0"/>
                  <w:iCs w:val="0"/>
                  <w:sz w:val="20"/>
                  <w:szCs w:val="20"/>
                  <w:rtl/>
                  <w:rPrChange w:id="286" w:author="Iqbal Ameerali" w:date="2020-10-08T11:45:00Z">
                    <w:rPr>
                      <w:rStyle w:val="FontStyle85"/>
                      <w:rFonts w:ascii="MB Lateefi" w:hAnsi="MB Lateefi" w:cs="MB Lateefi"/>
                      <w:i w:val="0"/>
                      <w:iCs w:val="0"/>
                      <w:sz w:val="20"/>
                      <w:szCs w:val="20"/>
                      <w:highlight w:val="yellow"/>
                      <w:rtl/>
                    </w:rPr>
                  </w:rPrChange>
                </w:rPr>
                <w:delText xml:space="preserve"> نه</w:delText>
              </w:r>
            </w:del>
          </w:p>
          <w:p w14:paraId="7B41C21B" w14:textId="7752DFD6" w:rsidR="00667CB1" w:rsidRPr="00775583" w:rsidDel="0048198E" w:rsidRDefault="00667CB1" w:rsidP="00667CB1">
            <w:pPr>
              <w:pStyle w:val="Style39"/>
              <w:widowControl/>
              <w:numPr>
                <w:ilvl w:val="0"/>
                <w:numId w:val="37"/>
              </w:numPr>
              <w:tabs>
                <w:tab w:val="right" w:leader="hyphen" w:pos="4320"/>
                <w:tab w:val="left" w:pos="4752"/>
              </w:tabs>
              <w:bidi/>
              <w:spacing w:line="240" w:lineRule="auto"/>
              <w:ind w:right="-115"/>
              <w:rPr>
                <w:del w:id="287" w:author="Iqbal Ameerali" w:date="2020-10-07T12:47:00Z"/>
                <w:rStyle w:val="FontStyle85"/>
                <w:rFonts w:ascii="MB Lateefi" w:hAnsi="MB Lateefi" w:cs="MB Lateefi"/>
                <w:b/>
                <w:i w:val="0"/>
                <w:iCs w:val="0"/>
                <w:sz w:val="20"/>
                <w:szCs w:val="20"/>
                <w:rPrChange w:id="288" w:author="Iqbal Ameerali" w:date="2020-10-08T11:45:00Z">
                  <w:rPr>
                    <w:del w:id="289" w:author="Iqbal Ameerali" w:date="2020-10-07T12:47:00Z"/>
                    <w:rStyle w:val="FontStyle85"/>
                    <w:rFonts w:ascii="MB Lateefi" w:eastAsiaTheme="minorHAnsi" w:hAnsi="MB Lateefi" w:cs="MB Lateefi"/>
                    <w:b/>
                    <w:i w:val="0"/>
                    <w:iCs w:val="0"/>
                    <w:sz w:val="20"/>
                    <w:szCs w:val="20"/>
                    <w:highlight w:val="yellow"/>
                  </w:rPr>
                </w:rPrChange>
              </w:rPr>
            </w:pPr>
            <w:del w:id="290" w:author="Iqbal Ameerali" w:date="2020-10-07T12:47:00Z">
              <w:r w:rsidRPr="00775583" w:rsidDel="0048198E">
                <w:rPr>
                  <w:rStyle w:val="FontStyle85"/>
                  <w:rFonts w:ascii="MB Lateefi" w:hAnsi="MB Lateefi" w:cs="MB Lateefi" w:hint="eastAsia"/>
                  <w:i w:val="0"/>
                  <w:iCs w:val="0"/>
                  <w:sz w:val="20"/>
                  <w:szCs w:val="20"/>
                  <w:rtl/>
                  <w:lang w:bidi="sd-Arab-PK"/>
                  <w:rPrChange w:id="291" w:author="Iqbal Ameerali" w:date="2020-10-08T11:45:00Z">
                    <w:rPr>
                      <w:rStyle w:val="FontStyle85"/>
                      <w:rFonts w:ascii="MB Lateefi" w:hAnsi="MB Lateefi" w:cs="MB Lateefi" w:hint="eastAsia"/>
                      <w:i w:val="0"/>
                      <w:iCs w:val="0"/>
                      <w:sz w:val="20"/>
                      <w:szCs w:val="20"/>
                      <w:highlight w:val="yellow"/>
                      <w:rtl/>
                      <w:lang w:bidi="sd-Arab-PK"/>
                    </w:rPr>
                  </w:rPrChange>
                </w:rPr>
                <w:delText>بجلي</w:delText>
              </w:r>
              <w:r w:rsidRPr="00775583" w:rsidDel="0048198E">
                <w:rPr>
                  <w:rStyle w:val="FontStyle85"/>
                  <w:rFonts w:ascii="MB Lateefi" w:hAnsi="MB Lateefi" w:cs="MB Lateefi"/>
                  <w:i w:val="0"/>
                  <w:iCs w:val="0"/>
                  <w:sz w:val="20"/>
                  <w:szCs w:val="20"/>
                  <w:rtl/>
                  <w:lang w:bidi="sd-Arab-PK"/>
                  <w:rPrChange w:id="292" w:author="Iqbal Ameerali" w:date="2020-10-08T11:45:00Z">
                    <w:rPr>
                      <w:rStyle w:val="FontStyle85"/>
                      <w:rFonts w:ascii="MB Lateefi" w:hAnsi="MB Lateefi" w:cs="MB Lateefi"/>
                      <w:i w:val="0"/>
                      <w:iCs w:val="0"/>
                      <w:sz w:val="20"/>
                      <w:szCs w:val="20"/>
                      <w:highlight w:val="yellow"/>
                      <w:rtl/>
                      <w:lang w:bidi="sd-Arab-PK"/>
                    </w:rPr>
                  </w:rPrChange>
                </w:rPr>
                <w:delText xml:space="preserve"> </w:delText>
              </w:r>
              <w:r w:rsidRPr="00775583" w:rsidDel="0048198E">
                <w:rPr>
                  <w:rStyle w:val="FontStyle85"/>
                  <w:rFonts w:ascii="MB Lateefi" w:hAnsi="MB Lateefi" w:cs="MB Lateefi" w:hint="eastAsia"/>
                  <w:i w:val="0"/>
                  <w:iCs w:val="0"/>
                  <w:sz w:val="20"/>
                  <w:szCs w:val="20"/>
                  <w:rtl/>
                  <w:lang w:bidi="sd-Arab-PK"/>
                  <w:rPrChange w:id="293" w:author="Iqbal Ameerali" w:date="2020-10-08T11:45:00Z">
                    <w:rPr>
                      <w:rStyle w:val="FontStyle85"/>
                      <w:rFonts w:ascii="MB Lateefi" w:hAnsi="MB Lateefi" w:cs="MB Lateefi" w:hint="eastAsia"/>
                      <w:i w:val="0"/>
                      <w:iCs w:val="0"/>
                      <w:sz w:val="20"/>
                      <w:szCs w:val="20"/>
                      <w:highlight w:val="yellow"/>
                      <w:rtl/>
                      <w:lang w:bidi="sd-Arab-PK"/>
                    </w:rPr>
                  </w:rPrChange>
                </w:rPr>
                <w:delText>جو</w:delText>
              </w:r>
              <w:r w:rsidRPr="00775583" w:rsidDel="0048198E">
                <w:rPr>
                  <w:rStyle w:val="FontStyle85"/>
                  <w:rFonts w:ascii="MB Lateefi" w:hAnsi="MB Lateefi" w:cs="MB Lateefi"/>
                  <w:i w:val="0"/>
                  <w:iCs w:val="0"/>
                  <w:sz w:val="20"/>
                  <w:szCs w:val="20"/>
                  <w:rtl/>
                  <w:lang w:bidi="sd-Arab-PK"/>
                  <w:rPrChange w:id="294" w:author="Iqbal Ameerali" w:date="2020-10-08T11:45:00Z">
                    <w:rPr>
                      <w:rStyle w:val="FontStyle85"/>
                      <w:rFonts w:ascii="MB Lateefi" w:hAnsi="MB Lateefi" w:cs="MB Lateefi"/>
                      <w:i w:val="0"/>
                      <w:iCs w:val="0"/>
                      <w:sz w:val="20"/>
                      <w:szCs w:val="20"/>
                      <w:highlight w:val="yellow"/>
                      <w:rtl/>
                      <w:lang w:bidi="sd-Arab-PK"/>
                    </w:rPr>
                  </w:rPrChange>
                </w:rPr>
                <w:delText xml:space="preserve"> </w:delText>
              </w:r>
              <w:r w:rsidRPr="00775583" w:rsidDel="0048198E">
                <w:rPr>
                  <w:rStyle w:val="FontStyle85"/>
                  <w:rFonts w:ascii="MB Lateefi" w:hAnsi="MB Lateefi" w:cs="MB Lateefi" w:hint="eastAsia"/>
                  <w:i w:val="0"/>
                  <w:iCs w:val="0"/>
                  <w:sz w:val="20"/>
                  <w:szCs w:val="20"/>
                  <w:rtl/>
                  <w:lang w:bidi="sd-Arab-PK"/>
                  <w:rPrChange w:id="295" w:author="Iqbal Ameerali" w:date="2020-10-08T11:45:00Z">
                    <w:rPr>
                      <w:rStyle w:val="FontStyle85"/>
                      <w:rFonts w:ascii="MB Lateefi" w:hAnsi="MB Lateefi" w:cs="MB Lateefi" w:hint="eastAsia"/>
                      <w:i w:val="0"/>
                      <w:iCs w:val="0"/>
                      <w:sz w:val="20"/>
                      <w:szCs w:val="20"/>
                      <w:highlight w:val="yellow"/>
                      <w:rtl/>
                      <w:lang w:bidi="sd-Arab-PK"/>
                    </w:rPr>
                  </w:rPrChange>
                </w:rPr>
                <w:delText>پنکو</w:delText>
              </w:r>
              <w:r w:rsidR="002813CD" w:rsidRPr="00775583" w:rsidDel="0048198E">
                <w:rPr>
                  <w:rStyle w:val="FontStyle85"/>
                  <w:rFonts w:ascii="MB Lateefi" w:hAnsi="MB Lateefi" w:cs="MB Lateefi"/>
                  <w:i w:val="0"/>
                  <w:iCs w:val="0"/>
                  <w:sz w:val="20"/>
                  <w:szCs w:val="20"/>
                  <w:rtl/>
                  <w:lang w:bidi="sd-Arab-PK"/>
                  <w:rPrChange w:id="296" w:author="Iqbal Ameerali" w:date="2020-10-08T11:45:00Z">
                    <w:rPr>
                      <w:rStyle w:val="FontStyle85"/>
                      <w:rFonts w:ascii="MB Lateefi" w:hAnsi="MB Lateefi" w:cs="MB Lateefi"/>
                      <w:i w:val="0"/>
                      <w:iCs w:val="0"/>
                      <w:sz w:val="20"/>
                      <w:szCs w:val="20"/>
                      <w:highlight w:val="yellow"/>
                      <w:rtl/>
                      <w:lang w:bidi="sd-Arab-PK"/>
                    </w:rPr>
                  </w:rPrChange>
                </w:rPr>
                <w:delText xml:space="preserve"> </w:delText>
              </w:r>
              <w:r w:rsidR="002813CD" w:rsidRPr="00775583" w:rsidDel="0048198E">
                <w:rPr>
                  <w:rStyle w:val="FontStyle85"/>
                  <w:rFonts w:ascii="MB Lateefi" w:hAnsi="MB Lateefi" w:cs="MB Lateefi"/>
                  <w:i w:val="0"/>
                  <w:iCs w:val="0"/>
                  <w:sz w:val="20"/>
                  <w:szCs w:val="20"/>
                  <w:rPrChange w:id="297" w:author="Iqbal Ameerali" w:date="2020-10-08T11:45:00Z">
                    <w:rPr>
                      <w:rStyle w:val="FontStyle85"/>
                      <w:rFonts w:ascii="MB Lateefi" w:hAnsi="MB Lateefi" w:cs="MB Lateefi"/>
                      <w:i w:val="0"/>
                      <w:iCs w:val="0"/>
                      <w:sz w:val="20"/>
                      <w:szCs w:val="20"/>
                      <w:highlight w:val="yellow"/>
                    </w:rPr>
                  </w:rPrChange>
                </w:rPr>
                <w:tab/>
              </w:r>
              <w:r w:rsidR="002813CD" w:rsidRPr="00775583" w:rsidDel="0048198E">
                <w:rPr>
                  <w:rStyle w:val="FontStyle85"/>
                  <w:rFonts w:ascii="MB Lateefi" w:hAnsi="MB Lateefi" w:cs="MB Lateefi" w:hint="eastAsia"/>
                  <w:i w:val="0"/>
                  <w:iCs w:val="0"/>
                  <w:sz w:val="20"/>
                  <w:szCs w:val="20"/>
                  <w:rtl/>
                  <w:rPrChange w:id="298" w:author="Iqbal Ameerali" w:date="2020-10-08T11:45:00Z">
                    <w:rPr>
                      <w:rStyle w:val="FontStyle85"/>
                      <w:rFonts w:ascii="MB Lateefi" w:hAnsi="MB Lateefi" w:cs="MB Lateefi" w:hint="eastAsia"/>
                      <w:i w:val="0"/>
                      <w:iCs w:val="0"/>
                      <w:sz w:val="20"/>
                      <w:szCs w:val="20"/>
                      <w:highlight w:val="yellow"/>
                      <w:rtl/>
                    </w:rPr>
                  </w:rPrChange>
                </w:rPr>
                <w:delText>ھا</w:delText>
              </w:r>
              <w:r w:rsidR="002813CD" w:rsidRPr="00775583" w:rsidDel="0048198E">
                <w:rPr>
                  <w:rStyle w:val="FontStyle85"/>
                  <w:rFonts w:ascii="MB Lateefi" w:hAnsi="MB Lateefi" w:cs="MB Lateefi"/>
                  <w:i w:val="0"/>
                  <w:iCs w:val="0"/>
                  <w:sz w:val="20"/>
                  <w:szCs w:val="20"/>
                  <w:rtl/>
                  <w:rPrChange w:id="299" w:author="Iqbal Ameerali" w:date="2020-10-08T11:45:00Z">
                    <w:rPr>
                      <w:rStyle w:val="FontStyle85"/>
                      <w:rFonts w:ascii="MB Lateefi" w:hAnsi="MB Lateefi" w:cs="MB Lateefi"/>
                      <w:i w:val="0"/>
                      <w:iCs w:val="0"/>
                      <w:sz w:val="20"/>
                      <w:szCs w:val="20"/>
                      <w:highlight w:val="yellow"/>
                      <w:rtl/>
                    </w:rPr>
                  </w:rPrChange>
                </w:rPr>
                <w:delText xml:space="preserve"> </w:delText>
              </w:r>
              <w:r w:rsidR="002813CD" w:rsidRPr="00775583" w:rsidDel="0048198E">
                <w:rPr>
                  <w:rStyle w:val="FontStyle85"/>
                  <w:rFonts w:ascii="MB Lateefi" w:hAnsi="MB Lateefi" w:cs="MB Lateefi"/>
                  <w:i w:val="0"/>
                  <w:iCs w:val="0"/>
                  <w:sz w:val="20"/>
                  <w:szCs w:val="20"/>
                  <w:rPrChange w:id="300" w:author="Iqbal Ameerali" w:date="2020-10-08T11:45:00Z">
                    <w:rPr>
                      <w:rStyle w:val="FontStyle85"/>
                      <w:rFonts w:ascii="MB Lateefi" w:hAnsi="MB Lateefi" w:cs="MB Lateefi"/>
                      <w:i w:val="0"/>
                      <w:iCs w:val="0"/>
                      <w:sz w:val="20"/>
                      <w:szCs w:val="20"/>
                      <w:highlight w:val="yellow"/>
                    </w:rPr>
                  </w:rPrChange>
                </w:rPr>
                <w:delText>/</w:delText>
              </w:r>
              <w:r w:rsidR="002813CD" w:rsidRPr="00775583" w:rsidDel="0048198E">
                <w:rPr>
                  <w:rStyle w:val="FontStyle85"/>
                  <w:rFonts w:ascii="MB Lateefi" w:hAnsi="MB Lateefi" w:cs="MB Lateefi"/>
                  <w:i w:val="0"/>
                  <w:iCs w:val="0"/>
                  <w:sz w:val="20"/>
                  <w:szCs w:val="20"/>
                  <w:rtl/>
                  <w:rPrChange w:id="301" w:author="Iqbal Ameerali" w:date="2020-10-08T11:45:00Z">
                    <w:rPr>
                      <w:rStyle w:val="FontStyle85"/>
                      <w:rFonts w:ascii="MB Lateefi" w:hAnsi="MB Lateefi" w:cs="MB Lateefi"/>
                      <w:i w:val="0"/>
                      <w:iCs w:val="0"/>
                      <w:sz w:val="20"/>
                      <w:szCs w:val="20"/>
                      <w:highlight w:val="yellow"/>
                      <w:rtl/>
                    </w:rPr>
                  </w:rPrChange>
                </w:rPr>
                <w:delText xml:space="preserve"> نه</w:delText>
              </w:r>
            </w:del>
          </w:p>
          <w:p w14:paraId="1801DC5A" w14:textId="47CB01F3" w:rsidR="00F91250" w:rsidRPr="00775583" w:rsidRDefault="00667CB1" w:rsidP="00667CB1">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b/>
                <w:i w:val="0"/>
                <w:iCs w:val="0"/>
                <w:sz w:val="20"/>
                <w:szCs w:val="20"/>
                <w:rtl/>
              </w:rPr>
            </w:pPr>
            <w:del w:id="302" w:author="Iqbal Ameerali" w:date="2020-10-07T12:47:00Z">
              <w:r w:rsidRPr="00775583" w:rsidDel="0048198E">
                <w:rPr>
                  <w:rStyle w:val="FontStyle85"/>
                  <w:rFonts w:ascii="MB Lateefi" w:hAnsi="MB Lateefi" w:cs="MB Lateefi" w:hint="eastAsia"/>
                  <w:i w:val="0"/>
                  <w:iCs w:val="0"/>
                  <w:sz w:val="20"/>
                  <w:szCs w:val="20"/>
                  <w:rtl/>
                  <w:lang w:bidi="sd-Arab-PK"/>
                  <w:rPrChange w:id="303" w:author="Iqbal Ameerali" w:date="2020-10-08T11:45:00Z">
                    <w:rPr>
                      <w:rStyle w:val="FontStyle85"/>
                      <w:rFonts w:ascii="MB Lateefi" w:hAnsi="MB Lateefi" w:cs="MB Lateefi" w:hint="eastAsia"/>
                      <w:i w:val="0"/>
                      <w:iCs w:val="0"/>
                      <w:sz w:val="20"/>
                      <w:szCs w:val="20"/>
                      <w:highlight w:val="yellow"/>
                      <w:rtl/>
                      <w:lang w:bidi="sd-Arab-PK"/>
                    </w:rPr>
                  </w:rPrChange>
                </w:rPr>
                <w:delText>مائ</w:delText>
              </w:r>
              <w:r w:rsidRPr="00775583" w:rsidDel="0048198E">
                <w:rPr>
                  <w:rStyle w:val="FontStyle85"/>
                  <w:rFonts w:ascii="MB Lateefi" w:hAnsi="MB Lateefi" w:cs="MB Lateefi" w:hint="cs"/>
                  <w:i w:val="0"/>
                  <w:iCs w:val="0"/>
                  <w:sz w:val="20"/>
                  <w:szCs w:val="20"/>
                  <w:rtl/>
                  <w:lang w:bidi="sd-Arab-PK"/>
                  <w:rPrChange w:id="304" w:author="Iqbal Ameerali" w:date="2020-10-08T11:45:00Z">
                    <w:rPr>
                      <w:rStyle w:val="FontStyle85"/>
                      <w:rFonts w:ascii="MB Lateefi" w:hAnsi="MB Lateefi" w:cs="MB Lateefi" w:hint="cs"/>
                      <w:i w:val="0"/>
                      <w:iCs w:val="0"/>
                      <w:sz w:val="20"/>
                      <w:szCs w:val="20"/>
                      <w:highlight w:val="yellow"/>
                      <w:rtl/>
                      <w:lang w:bidi="sd-Arab-PK"/>
                    </w:rPr>
                  </w:rPrChange>
                </w:rPr>
                <w:delText>ڪ</w:delText>
              </w:r>
              <w:r w:rsidRPr="00775583" w:rsidDel="0048198E">
                <w:rPr>
                  <w:rStyle w:val="FontStyle85"/>
                  <w:rFonts w:ascii="MB Lateefi" w:hAnsi="MB Lateefi" w:cs="MB Lateefi" w:hint="eastAsia"/>
                  <w:i w:val="0"/>
                  <w:iCs w:val="0"/>
                  <w:sz w:val="20"/>
                  <w:szCs w:val="20"/>
                  <w:rtl/>
                  <w:lang w:bidi="sd-Arab-PK"/>
                  <w:rPrChange w:id="305" w:author="Iqbal Ameerali" w:date="2020-10-08T11:45:00Z">
                    <w:rPr>
                      <w:rStyle w:val="FontStyle85"/>
                      <w:rFonts w:ascii="MB Lateefi" w:hAnsi="MB Lateefi" w:cs="MB Lateefi" w:hint="eastAsia"/>
                      <w:i w:val="0"/>
                      <w:iCs w:val="0"/>
                      <w:sz w:val="20"/>
                      <w:szCs w:val="20"/>
                      <w:highlight w:val="yellow"/>
                      <w:rtl/>
                      <w:lang w:bidi="sd-Arab-PK"/>
                    </w:rPr>
                  </w:rPrChange>
                </w:rPr>
                <w:delText>رو</w:delText>
              </w:r>
              <w:r w:rsidRPr="00775583" w:rsidDel="0048198E">
                <w:rPr>
                  <w:rStyle w:val="FontStyle85"/>
                  <w:rFonts w:ascii="MB Lateefi" w:hAnsi="MB Lateefi" w:cs="MB Lateefi"/>
                  <w:i w:val="0"/>
                  <w:iCs w:val="0"/>
                  <w:sz w:val="20"/>
                  <w:szCs w:val="20"/>
                  <w:rtl/>
                  <w:lang w:bidi="sd-Arab-PK"/>
                  <w:rPrChange w:id="306" w:author="Iqbal Ameerali" w:date="2020-10-08T11:45:00Z">
                    <w:rPr>
                      <w:rStyle w:val="FontStyle85"/>
                      <w:rFonts w:ascii="MB Lateefi" w:hAnsi="MB Lateefi" w:cs="MB Lateefi"/>
                      <w:i w:val="0"/>
                      <w:iCs w:val="0"/>
                      <w:sz w:val="20"/>
                      <w:szCs w:val="20"/>
                      <w:highlight w:val="yellow"/>
                      <w:rtl/>
                      <w:lang w:bidi="sd-Arab-PK"/>
                    </w:rPr>
                  </w:rPrChange>
                </w:rPr>
                <w:delText xml:space="preserve"> </w:delText>
              </w:r>
              <w:r w:rsidRPr="00775583" w:rsidDel="0048198E">
                <w:rPr>
                  <w:rStyle w:val="FontStyle85"/>
                  <w:rFonts w:ascii="MB Lateefi" w:hAnsi="MB Lateefi" w:cs="MB Lateefi" w:hint="eastAsia"/>
                  <w:i w:val="0"/>
                  <w:iCs w:val="0"/>
                  <w:sz w:val="20"/>
                  <w:szCs w:val="20"/>
                  <w:rtl/>
                  <w:lang w:bidi="sd-Arab-PK"/>
                  <w:rPrChange w:id="307" w:author="Iqbal Ameerali" w:date="2020-10-08T11:45:00Z">
                    <w:rPr>
                      <w:rStyle w:val="FontStyle85"/>
                      <w:rFonts w:ascii="MB Lateefi" w:hAnsi="MB Lateefi" w:cs="MB Lateefi" w:hint="eastAsia"/>
                      <w:i w:val="0"/>
                      <w:iCs w:val="0"/>
                      <w:sz w:val="20"/>
                      <w:szCs w:val="20"/>
                      <w:highlight w:val="yellow"/>
                      <w:rtl/>
                      <w:lang w:bidi="sd-Arab-PK"/>
                    </w:rPr>
                  </w:rPrChange>
                </w:rPr>
                <w:delText>ويو</w:delText>
              </w:r>
              <w:r w:rsidRPr="00775583" w:rsidDel="0048198E">
                <w:rPr>
                  <w:rStyle w:val="FontStyle85"/>
                  <w:rFonts w:ascii="MB Lateefi" w:hAnsi="MB Lateefi" w:cs="MB Lateefi"/>
                  <w:i w:val="0"/>
                  <w:iCs w:val="0"/>
                  <w:sz w:val="20"/>
                  <w:szCs w:val="20"/>
                  <w:rtl/>
                  <w:lang w:bidi="sd-Arab-PK"/>
                  <w:rPrChange w:id="308" w:author="Iqbal Ameerali" w:date="2020-10-08T11:45:00Z">
                    <w:rPr>
                      <w:rStyle w:val="FontStyle85"/>
                      <w:rFonts w:ascii="MB Lateefi" w:hAnsi="MB Lateefi" w:cs="MB Lateefi"/>
                      <w:i w:val="0"/>
                      <w:iCs w:val="0"/>
                      <w:sz w:val="20"/>
                      <w:szCs w:val="20"/>
                      <w:highlight w:val="yellow"/>
                      <w:rtl/>
                      <w:lang w:bidi="sd-Arab-PK"/>
                    </w:rPr>
                  </w:rPrChange>
                </w:rPr>
                <w:delText xml:space="preserve"> </w:delText>
              </w:r>
              <w:r w:rsidRPr="00775583" w:rsidDel="0048198E">
                <w:rPr>
                  <w:rStyle w:val="FontStyle85"/>
                  <w:rFonts w:ascii="MB Lateefi" w:hAnsi="MB Lateefi" w:cs="MB Lateefi" w:hint="eastAsia"/>
                  <w:i w:val="0"/>
                  <w:iCs w:val="0"/>
                  <w:sz w:val="20"/>
                  <w:szCs w:val="20"/>
                  <w:rtl/>
                  <w:lang w:bidi="sd-Arab-PK"/>
                  <w:rPrChange w:id="309" w:author="Iqbal Ameerali" w:date="2020-10-08T11:45:00Z">
                    <w:rPr>
                      <w:rStyle w:val="FontStyle85"/>
                      <w:rFonts w:ascii="MB Lateefi" w:hAnsi="MB Lateefi" w:cs="MB Lateefi" w:hint="eastAsia"/>
                      <w:i w:val="0"/>
                      <w:iCs w:val="0"/>
                      <w:sz w:val="20"/>
                      <w:szCs w:val="20"/>
                      <w:highlight w:val="yellow"/>
                      <w:rtl/>
                      <w:lang w:bidi="sd-Arab-PK"/>
                    </w:rPr>
                  </w:rPrChange>
                </w:rPr>
                <w:delText>اون</w:delText>
              </w:r>
              <w:r w:rsidR="00E9230D" w:rsidRPr="00775583" w:rsidDel="0048198E">
                <w:rPr>
                  <w:rStyle w:val="FontStyle85"/>
                  <w:rFonts w:ascii="MB Lateefi" w:hAnsi="MB Lateefi" w:cs="MB Lateefi"/>
                  <w:i w:val="0"/>
                  <w:iCs w:val="0"/>
                  <w:sz w:val="20"/>
                  <w:szCs w:val="20"/>
                  <w:rtl/>
                  <w:rPrChange w:id="310" w:author="Iqbal Ameerali" w:date="2020-10-08T11:45:00Z">
                    <w:rPr>
                      <w:rStyle w:val="FontStyle85"/>
                      <w:rFonts w:ascii="MB Lateefi" w:hAnsi="MB Lateefi" w:cs="MB Lateefi"/>
                      <w:i w:val="0"/>
                      <w:iCs w:val="0"/>
                      <w:sz w:val="20"/>
                      <w:szCs w:val="20"/>
                      <w:highlight w:val="yellow"/>
                      <w:rtl/>
                    </w:rPr>
                  </w:rPrChange>
                </w:rPr>
                <w:delText xml:space="preserve"> </w:delText>
              </w:r>
              <w:r w:rsidR="002813CD" w:rsidRPr="00775583" w:rsidDel="0048198E">
                <w:rPr>
                  <w:rStyle w:val="FontStyle85"/>
                  <w:rFonts w:ascii="MB Lateefi" w:hAnsi="MB Lateefi" w:cs="MB Lateefi"/>
                  <w:i w:val="0"/>
                  <w:iCs w:val="0"/>
                  <w:sz w:val="20"/>
                  <w:szCs w:val="20"/>
                  <w:rPrChange w:id="311" w:author="Iqbal Ameerali" w:date="2020-10-08T11:45:00Z">
                    <w:rPr>
                      <w:rStyle w:val="FontStyle85"/>
                      <w:rFonts w:ascii="MB Lateefi" w:hAnsi="MB Lateefi" w:cs="MB Lateefi"/>
                      <w:i w:val="0"/>
                      <w:iCs w:val="0"/>
                      <w:sz w:val="20"/>
                      <w:szCs w:val="20"/>
                      <w:highlight w:val="yellow"/>
                    </w:rPr>
                  </w:rPrChange>
                </w:rPr>
                <w:tab/>
              </w:r>
              <w:r w:rsidR="002813CD" w:rsidRPr="00775583" w:rsidDel="0048198E">
                <w:rPr>
                  <w:rStyle w:val="FontStyle85"/>
                  <w:rFonts w:ascii="MB Lateefi" w:hAnsi="MB Lateefi" w:cs="MB Lateefi" w:hint="eastAsia"/>
                  <w:i w:val="0"/>
                  <w:iCs w:val="0"/>
                  <w:sz w:val="20"/>
                  <w:szCs w:val="20"/>
                  <w:rtl/>
                  <w:rPrChange w:id="312" w:author="Iqbal Ameerali" w:date="2020-10-08T11:45:00Z">
                    <w:rPr>
                      <w:rStyle w:val="FontStyle85"/>
                      <w:rFonts w:ascii="MB Lateefi" w:hAnsi="MB Lateefi" w:cs="MB Lateefi" w:hint="eastAsia"/>
                      <w:i w:val="0"/>
                      <w:iCs w:val="0"/>
                      <w:sz w:val="20"/>
                      <w:szCs w:val="20"/>
                      <w:highlight w:val="yellow"/>
                      <w:rtl/>
                    </w:rPr>
                  </w:rPrChange>
                </w:rPr>
                <w:delText>ھا</w:delText>
              </w:r>
              <w:r w:rsidR="002813CD" w:rsidRPr="00775583" w:rsidDel="0048198E">
                <w:rPr>
                  <w:rStyle w:val="FontStyle85"/>
                  <w:rFonts w:ascii="MB Lateefi" w:hAnsi="MB Lateefi" w:cs="MB Lateefi"/>
                  <w:i w:val="0"/>
                  <w:iCs w:val="0"/>
                  <w:sz w:val="20"/>
                  <w:szCs w:val="20"/>
                  <w:rtl/>
                  <w:rPrChange w:id="313" w:author="Iqbal Ameerali" w:date="2020-10-08T11:45:00Z">
                    <w:rPr>
                      <w:rStyle w:val="FontStyle85"/>
                      <w:rFonts w:ascii="MB Lateefi" w:hAnsi="MB Lateefi" w:cs="MB Lateefi"/>
                      <w:i w:val="0"/>
                      <w:iCs w:val="0"/>
                      <w:sz w:val="20"/>
                      <w:szCs w:val="20"/>
                      <w:highlight w:val="yellow"/>
                      <w:rtl/>
                    </w:rPr>
                  </w:rPrChange>
                </w:rPr>
                <w:delText xml:space="preserve"> </w:delText>
              </w:r>
              <w:r w:rsidR="002813CD" w:rsidRPr="00775583" w:rsidDel="0048198E">
                <w:rPr>
                  <w:rStyle w:val="FontStyle85"/>
                  <w:rFonts w:ascii="MB Lateefi" w:hAnsi="MB Lateefi" w:cs="MB Lateefi"/>
                  <w:i w:val="0"/>
                  <w:iCs w:val="0"/>
                  <w:sz w:val="20"/>
                  <w:szCs w:val="20"/>
                  <w:rPrChange w:id="314" w:author="Iqbal Ameerali" w:date="2020-10-08T11:45:00Z">
                    <w:rPr>
                      <w:rStyle w:val="FontStyle85"/>
                      <w:rFonts w:ascii="MB Lateefi" w:hAnsi="MB Lateefi" w:cs="MB Lateefi"/>
                      <w:i w:val="0"/>
                      <w:iCs w:val="0"/>
                      <w:sz w:val="20"/>
                      <w:szCs w:val="20"/>
                      <w:highlight w:val="yellow"/>
                    </w:rPr>
                  </w:rPrChange>
                </w:rPr>
                <w:delText>/</w:delText>
              </w:r>
              <w:r w:rsidR="002813CD" w:rsidRPr="00775583" w:rsidDel="0048198E">
                <w:rPr>
                  <w:rStyle w:val="FontStyle85"/>
                  <w:rFonts w:ascii="MB Lateefi" w:hAnsi="MB Lateefi" w:cs="MB Lateefi" w:hint="cs"/>
                  <w:i w:val="0"/>
                  <w:iCs w:val="0"/>
                  <w:sz w:val="20"/>
                  <w:szCs w:val="20"/>
                  <w:rtl/>
                </w:rPr>
                <w:delText xml:space="preserve"> نه</w:delText>
              </w:r>
            </w:del>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0A368E" w14:textId="38BAC0F9" w:rsidR="00F91250" w:rsidRPr="00B14A4A" w:rsidRDefault="00F91250" w:rsidP="00F91250">
            <w:pPr>
              <w:pStyle w:val="Style39"/>
              <w:tabs>
                <w:tab w:val="right" w:leader="hyphen" w:pos="4370"/>
              </w:tabs>
              <w:bidi/>
              <w:spacing w:line="240" w:lineRule="auto"/>
              <w:rPr>
                <w:rFonts w:ascii="MB Lateefi" w:hAnsi="MB Lateefi" w:cs="MB Lateefi"/>
                <w:color w:val="000000"/>
                <w:sz w:val="22"/>
                <w:szCs w:val="22"/>
                <w:rtl/>
              </w:rPr>
            </w:pPr>
            <w:r w:rsidRPr="00B14A4A">
              <w:rPr>
                <w:rFonts w:ascii="MB Lateefi" w:hAnsi="MB Lateefi" w:cs="MB Lateefi" w:hint="cs"/>
                <w:color w:val="000000"/>
                <w:sz w:val="22"/>
                <w:szCs w:val="22"/>
                <w:rtl/>
              </w:rPr>
              <w:t>ڇا توھان جي گھر جي ڪ</w:t>
            </w:r>
            <w:r w:rsidR="00E9230D" w:rsidRPr="00B14A4A">
              <w:rPr>
                <w:rFonts w:ascii="MB Lateefi" w:hAnsi="MB Lateefi" w:cs="MB Lateefi" w:hint="cs"/>
                <w:color w:val="000000"/>
                <w:sz w:val="22"/>
                <w:szCs w:val="22"/>
                <w:rtl/>
              </w:rPr>
              <w:t>نه</w:t>
            </w:r>
            <w:r w:rsidRPr="00B14A4A">
              <w:rPr>
                <w:rFonts w:ascii="MB Lateefi" w:hAnsi="MB Lateefi" w:cs="MB Lateefi" w:hint="cs"/>
                <w:color w:val="000000"/>
                <w:sz w:val="22"/>
                <w:szCs w:val="22"/>
                <w:rtl/>
              </w:rPr>
              <w:t>ن بھ فرد وٽ ھنن مان ڪا شئي پ</w:t>
            </w:r>
            <w:r w:rsidR="00E9230D" w:rsidRPr="00B14A4A">
              <w:rPr>
                <w:rFonts w:ascii="MB Lateefi" w:hAnsi="MB Lateefi" w:cs="MB Lateefi" w:hint="cs"/>
                <w:color w:val="000000"/>
                <w:sz w:val="22"/>
                <w:szCs w:val="22"/>
                <w:rtl/>
              </w:rPr>
              <w:t>نه</w:t>
            </w:r>
            <w:r w:rsidRPr="00B14A4A">
              <w:rPr>
                <w:rFonts w:ascii="MB Lateefi" w:hAnsi="MB Lateefi" w:cs="MB Lateefi" w:hint="cs"/>
                <w:color w:val="000000"/>
                <w:sz w:val="22"/>
                <w:szCs w:val="22"/>
                <w:rtl/>
              </w:rPr>
              <w:t>نجي آھي؟</w:t>
            </w:r>
          </w:p>
          <w:p w14:paraId="1A6F2BD5" w14:textId="1FDBB383" w:rsidR="00F91250" w:rsidRPr="00775583" w:rsidRDefault="00F91250" w:rsidP="00F91250">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01555D">
              <w:rPr>
                <w:rFonts w:ascii="MB Lateefi" w:hAnsi="MB Lateefi" w:cs="MB Lateefi" w:hint="cs"/>
                <w:color w:val="000000"/>
                <w:sz w:val="22"/>
                <w:szCs w:val="22"/>
                <w:rtl/>
                <w:lang w:bidi="sd-Arab-PK"/>
              </w:rPr>
              <w:t>(ھڪ کان وڌيڪ جواب اچي سگھن ٿا)</w:t>
            </w:r>
          </w:p>
        </w:tc>
        <w:tc>
          <w:tcPr>
            <w:tcW w:w="993" w:type="dxa"/>
            <w:tcBorders>
              <w:top w:val="single" w:sz="4" w:space="0" w:color="auto"/>
              <w:left w:val="single" w:sz="4" w:space="0" w:color="auto"/>
              <w:bottom w:val="single" w:sz="4" w:space="0" w:color="auto"/>
              <w:right w:val="single" w:sz="4" w:space="0" w:color="auto"/>
            </w:tcBorders>
            <w:vAlign w:val="center"/>
          </w:tcPr>
          <w:p w14:paraId="35F15AA1" w14:textId="7EF4661E" w:rsidR="00F91250" w:rsidRPr="00775583" w:rsidRDefault="00F91250" w:rsidP="00F91250">
            <w:pPr>
              <w:jc w:val="center"/>
              <w:rPr>
                <w:rFonts w:cstheme="minorHAnsi"/>
                <w:sz w:val="20"/>
                <w:szCs w:val="20"/>
                <w:lang w:bidi="sd-Arab-PK"/>
              </w:rPr>
            </w:pPr>
            <w:r w:rsidRPr="00775583">
              <w:rPr>
                <w:rFonts w:cstheme="minorHAnsi"/>
                <w:sz w:val="20"/>
                <w:szCs w:val="20"/>
                <w:lang w:bidi="sd-Arab-PK"/>
              </w:rPr>
              <w:t>E9</w:t>
            </w:r>
          </w:p>
        </w:tc>
      </w:tr>
      <w:tr w:rsidR="00770591" w:rsidRPr="00775583" w14:paraId="43857755" w14:textId="77777777" w:rsidTr="008422D6">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B2A3A76" w14:textId="77777777" w:rsidR="00770591" w:rsidRPr="00775583" w:rsidRDefault="00770591" w:rsidP="00770591">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tcPr>
          <w:p w14:paraId="1B2C86B0" w14:textId="77777777" w:rsidR="00770591" w:rsidRPr="00775583" w:rsidRDefault="00770591" w:rsidP="0077059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315"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E11B635" w14:textId="1637CBFB" w:rsidR="00770591" w:rsidRPr="00775583" w:rsidRDefault="00770591" w:rsidP="0077059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tcPr>
          <w:p w14:paraId="75991EF1" w14:textId="6F89E559" w:rsidR="00770591" w:rsidRPr="00775583" w:rsidRDefault="00770591" w:rsidP="00770591">
            <w:pPr>
              <w:pStyle w:val="Style39"/>
              <w:tabs>
                <w:tab w:val="right" w:leader="hyphen" w:pos="4370"/>
              </w:tabs>
              <w:bidi/>
              <w:spacing w:line="240" w:lineRule="auto"/>
              <w:rPr>
                <w:rFonts w:ascii="MB Lateefi" w:hAnsi="MB Lateefi" w:cs="MB Lateefi"/>
                <w:sz w:val="22"/>
                <w:szCs w:val="22"/>
                <w:rtl/>
                <w:lang w:bidi="sd-Arab-PK"/>
              </w:rPr>
            </w:pPr>
            <w:r w:rsidRPr="00775583">
              <w:rPr>
                <w:rFonts w:ascii="MB Lateefi" w:hAnsi="MB Lateefi" w:cs="MB Lateefi"/>
                <w:sz w:val="22"/>
                <w:szCs w:val="22"/>
                <w:rtl/>
                <w:lang w:bidi="sd-Arab-PK"/>
              </w:rPr>
              <w:t>توھان کي ال</w:t>
            </w:r>
            <w:r w:rsidRPr="00775583">
              <w:rPr>
                <w:rFonts w:ascii="MB Lateefi" w:hAnsi="MB Lateefi" w:cs="MB Lateefi" w:hint="cs"/>
                <w:sz w:val="22"/>
                <w:szCs w:val="22"/>
                <w:rtl/>
                <w:lang w:bidi="sd-Arab-PK"/>
              </w:rPr>
              <w:t>ڳ</w:t>
            </w:r>
            <w:r w:rsidRPr="00775583">
              <w:rPr>
                <w:rFonts w:ascii="MB Lateefi" w:hAnsi="MB Lateefi" w:cs="MB Lateefi"/>
                <w:sz w:val="22"/>
                <w:szCs w:val="22"/>
                <w:rtl/>
                <w:lang w:bidi="sd-Arab-PK"/>
              </w:rPr>
              <w:t xml:space="preserve"> سان پ</w:t>
            </w:r>
            <w:r w:rsidR="00E9230D" w:rsidRPr="00775583">
              <w:rPr>
                <w:rFonts w:ascii="MB Lateefi" w:hAnsi="MB Lateefi" w:cs="MB Lateefi"/>
                <w:sz w:val="22"/>
                <w:szCs w:val="22"/>
                <w:rtl/>
                <w:lang w:bidi="sd-Arab-PK"/>
              </w:rPr>
              <w:t>نه</w:t>
            </w:r>
            <w:r w:rsidRPr="00775583">
              <w:rPr>
                <w:rFonts w:ascii="MB Lateefi" w:hAnsi="MB Lateefi" w:cs="MB Lateefi"/>
                <w:sz w:val="22"/>
                <w:szCs w:val="22"/>
                <w:rtl/>
                <w:lang w:bidi="sd-Arab-PK"/>
              </w:rPr>
              <w:t>نجو موبائل فون آھي؟</w:t>
            </w:r>
          </w:p>
          <w:p w14:paraId="2887D41D" w14:textId="0E44FDB0" w:rsidR="00770591" w:rsidRPr="00775583" w:rsidRDefault="00770591" w:rsidP="00770591">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Fonts w:ascii="MB Lateefi" w:hAnsi="MB Lateefi" w:cs="MB Lateefi"/>
                <w:sz w:val="22"/>
                <w:szCs w:val="22"/>
                <w:rtl/>
                <w:lang w:bidi="sd-Arab-PK"/>
                <w:rPrChange w:id="316" w:author="Iqbal Ameerali" w:date="2020-10-08T11:45:00Z">
                  <w:rPr>
                    <w:rFonts w:ascii="MB Lateefi" w:hAnsi="MB Lateefi" w:cs="MB Lateefi"/>
                    <w:i/>
                    <w:iCs/>
                    <w:sz w:val="22"/>
                    <w:szCs w:val="22"/>
                    <w:rtl/>
                    <w:lang w:bidi="sd-Arab-PK"/>
                  </w:rPr>
                </w:rPrChange>
              </w:rPr>
              <w:t>(ماءُ جي باري ۾ سوال آھي)</w:t>
            </w:r>
          </w:p>
        </w:tc>
        <w:tc>
          <w:tcPr>
            <w:tcW w:w="993" w:type="dxa"/>
            <w:tcBorders>
              <w:top w:val="single" w:sz="4" w:space="0" w:color="auto"/>
              <w:left w:val="single" w:sz="4" w:space="0" w:color="auto"/>
              <w:bottom w:val="single" w:sz="4" w:space="0" w:color="auto"/>
              <w:right w:val="single" w:sz="4" w:space="0" w:color="auto"/>
            </w:tcBorders>
            <w:vAlign w:val="center"/>
          </w:tcPr>
          <w:p w14:paraId="7DE13399" w14:textId="0C6FDA78" w:rsidR="00770591" w:rsidRPr="00775583" w:rsidRDefault="00770591" w:rsidP="00770591">
            <w:pPr>
              <w:jc w:val="center"/>
              <w:rPr>
                <w:rFonts w:cstheme="minorHAnsi"/>
                <w:sz w:val="20"/>
                <w:szCs w:val="20"/>
                <w:lang w:bidi="sd-Arab-PK"/>
              </w:rPr>
            </w:pPr>
            <w:r w:rsidRPr="00775583">
              <w:rPr>
                <w:rFonts w:cstheme="minorHAnsi"/>
                <w:sz w:val="20"/>
                <w:szCs w:val="20"/>
                <w:lang w:bidi="sd-Arab-PK"/>
              </w:rPr>
              <w:t>E10</w:t>
            </w:r>
          </w:p>
        </w:tc>
      </w:tr>
      <w:tr w:rsidR="00CD33EB" w:rsidRPr="00775583" w14:paraId="6F80696C"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23FD05E" w14:textId="56033900" w:rsidR="00CD33EB" w:rsidRPr="00775583" w:rsidRDefault="00CD33EB" w:rsidP="00CD33EB">
            <w:pPr>
              <w:tabs>
                <w:tab w:val="right" w:pos="10469"/>
              </w:tabs>
              <w:autoSpaceDE w:val="0"/>
              <w:autoSpaceDN w:val="0"/>
              <w:adjustRightInd w:val="0"/>
              <w:jc w:val="center"/>
              <w:rPr>
                <w:rFonts w:cstheme="minorHAnsi"/>
                <w:bCs/>
                <w:caps/>
                <w:sz w:val="20"/>
                <w:szCs w:val="20"/>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نه </w:t>
            </w:r>
            <w:r w:rsidRPr="00775583">
              <w:rPr>
                <w:rFonts w:ascii="MB Lateefi" w:hAnsi="MB Lateefi" w:cs="MB Lateefi"/>
                <w:sz w:val="16"/>
                <w:szCs w:val="16"/>
                <w:rtl/>
                <w:lang w:bidi="sd-Arab-PK"/>
              </w:rPr>
              <w:t xml:space="preserve"> يا معلوم </w:t>
            </w:r>
            <w:r w:rsidR="00E9230D" w:rsidRPr="00775583">
              <w:rPr>
                <w:rFonts w:ascii="MB Lateefi" w:hAnsi="MB Lateefi" w:cs="MB Lateefi"/>
                <w:sz w:val="16"/>
                <w:szCs w:val="16"/>
                <w:rtl/>
                <w:lang w:bidi="sd-Arab-PK"/>
              </w:rPr>
              <w:t xml:space="preserve">نه </w:t>
            </w:r>
            <w:r w:rsidRPr="00775583">
              <w:rPr>
                <w:rFonts w:ascii="MB Lateefi" w:hAnsi="MB Lateefi" w:cs="MB Lateefi"/>
                <w:sz w:val="16"/>
                <w:szCs w:val="16"/>
                <w:rtl/>
                <w:lang w:bidi="sd-Arab-PK"/>
              </w:rPr>
              <w:t xml:space="preserve"> آھي </w:t>
            </w:r>
            <w:r w:rsidR="00E9230D" w:rsidRPr="00775583">
              <w:rPr>
                <w:rFonts w:ascii="MB Lateefi" w:hAnsi="MB Lateefi" w:cs="MB Lateefi"/>
                <w:sz w:val="16"/>
                <w:szCs w:val="16"/>
                <w:rtl/>
                <w:lang w:bidi="sd-Arab-PK"/>
              </w:rPr>
              <w:t>ته</w:t>
            </w:r>
            <w:r w:rsidR="00E9230D" w:rsidRPr="00775583">
              <w:rPr>
                <w:rFonts w:ascii="MB Lateefi" w:hAnsi="MB Lateefi" w:cs="MB Lateefi"/>
                <w:sz w:val="16"/>
                <w:szCs w:val="16"/>
                <w:lang w:bidi="sd-Arab-PK"/>
              </w:rPr>
              <w:t xml:space="preserve"> </w:t>
            </w:r>
            <w:r w:rsidR="000D77E4" w:rsidRPr="00775583">
              <w:rPr>
                <w:rFonts w:ascii="MB Lateefi" w:hAnsi="MB Lateefi" w:cs="MB Lateefi"/>
                <w:sz w:val="16"/>
                <w:szCs w:val="16"/>
                <w:lang w:bidi="sd-Arab-PK"/>
              </w:rPr>
              <w:t xml:space="preserve"> </w:t>
            </w:r>
            <w:r w:rsidR="000D77E4" w:rsidRPr="00775583">
              <w:rPr>
                <w:rFonts w:cstheme="minorHAnsi"/>
                <w:sz w:val="16"/>
                <w:szCs w:val="16"/>
                <w:lang w:bidi="sd-Arab-PK"/>
              </w:rPr>
              <w:t>E13</w:t>
            </w:r>
            <w:r w:rsidRPr="00775583">
              <w:rPr>
                <w:rFonts w:ascii="MB Lateefi" w:hAnsi="MB Lateefi" w:cs="MB Lateefi"/>
                <w:sz w:val="16"/>
                <w:szCs w:val="16"/>
                <w:lang w:bidi="sd-Arab-PK"/>
              </w:rPr>
              <w:t xml:space="preserve"> </w:t>
            </w:r>
            <w:r w:rsidRPr="00775583">
              <w:rPr>
                <w:rFonts w:ascii="MB Lateefi" w:hAnsi="MB Lateefi" w:cs="MB Lateefi"/>
                <w:sz w:val="16"/>
                <w:szCs w:val="16"/>
                <w:rtl/>
                <w:lang w:bidi="sd-Arab-PK"/>
              </w:rPr>
              <w:t xml:space="preserve"> 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c>
          <w:tcPr>
            <w:tcW w:w="4500" w:type="dxa"/>
            <w:tcBorders>
              <w:top w:val="single" w:sz="4" w:space="0" w:color="auto"/>
              <w:left w:val="single" w:sz="4" w:space="0" w:color="auto"/>
              <w:bottom w:val="single" w:sz="4" w:space="0" w:color="auto"/>
              <w:right w:val="single" w:sz="4" w:space="0" w:color="auto"/>
            </w:tcBorders>
            <w:vAlign w:val="center"/>
          </w:tcPr>
          <w:p w14:paraId="30993FC0" w14:textId="77777777" w:rsidR="00CD33EB" w:rsidRPr="00775583"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317"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22F66F2" w14:textId="77777777" w:rsidR="00CD33EB" w:rsidRPr="00775583"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152993D9" w14:textId="6F8CFC3F" w:rsidR="00CD33EB" w:rsidRPr="00775583"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معلوم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199C4F" w14:textId="566EE25E" w:rsidR="00CD33EB" w:rsidRPr="00775583" w:rsidRDefault="00CD33EB" w:rsidP="00CD33E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hint="cs"/>
                <w:i w:val="0"/>
                <w:iCs w:val="0"/>
                <w:sz w:val="22"/>
                <w:szCs w:val="22"/>
                <w:rtl/>
                <w:lang w:bidi="sd-Arab-PK"/>
              </w:rPr>
              <w:t>ڇ</w:t>
            </w:r>
            <w:r w:rsidRPr="00775583">
              <w:rPr>
                <w:rStyle w:val="FontStyle85"/>
                <w:rFonts w:ascii="MB Lateefi" w:hAnsi="MB Lateefi" w:cs="MB Lateefi" w:hint="eastAsia"/>
                <w:i w:val="0"/>
                <w:iCs w:val="0"/>
                <w:sz w:val="22"/>
                <w:szCs w:val="22"/>
                <w:rtl/>
                <w:lang w:bidi="sd-Arab-PK"/>
              </w:rPr>
              <w:t>ا</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ھن</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گھر</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جو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بھ</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فرد</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زرعي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زمين</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ٻ</w:t>
            </w:r>
            <w:r w:rsidRPr="00775583">
              <w:rPr>
                <w:rStyle w:val="FontStyle85"/>
                <w:rFonts w:ascii="MB Lateefi" w:hAnsi="MB Lateefi" w:cs="MB Lateefi" w:hint="eastAsia"/>
                <w:i w:val="0"/>
                <w:iCs w:val="0"/>
                <w:sz w:val="22"/>
                <w:szCs w:val="22"/>
                <w:rtl/>
                <w:lang w:bidi="sd-Arab-PK"/>
              </w:rPr>
              <w:t>ني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جو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مال</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آھي؟</w:t>
            </w:r>
          </w:p>
        </w:tc>
        <w:tc>
          <w:tcPr>
            <w:tcW w:w="993" w:type="dxa"/>
            <w:tcBorders>
              <w:top w:val="single" w:sz="4" w:space="0" w:color="auto"/>
              <w:left w:val="single" w:sz="4" w:space="0" w:color="auto"/>
              <w:bottom w:val="single" w:sz="4" w:space="0" w:color="auto"/>
              <w:right w:val="single" w:sz="4" w:space="0" w:color="auto"/>
            </w:tcBorders>
            <w:vAlign w:val="center"/>
          </w:tcPr>
          <w:p w14:paraId="2C8E708C" w14:textId="7516ADFE" w:rsidR="00CD33EB" w:rsidRPr="00775583" w:rsidRDefault="00CD33EB" w:rsidP="00CD33EB">
            <w:pPr>
              <w:jc w:val="center"/>
              <w:rPr>
                <w:rFonts w:cstheme="minorHAnsi"/>
                <w:sz w:val="20"/>
                <w:szCs w:val="20"/>
                <w:lang w:bidi="sd-Arab-PK"/>
              </w:rPr>
            </w:pPr>
            <w:r w:rsidRPr="00775583">
              <w:rPr>
                <w:rFonts w:cstheme="minorHAnsi"/>
                <w:sz w:val="20"/>
                <w:szCs w:val="20"/>
                <w:lang w:bidi="sd-Arab-PK"/>
              </w:rPr>
              <w:t>E11</w:t>
            </w:r>
          </w:p>
        </w:tc>
      </w:tr>
      <w:tr w:rsidR="00CD33EB" w:rsidRPr="00775583" w14:paraId="55751A26"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A73688D" w14:textId="77777777" w:rsidR="00CD33EB" w:rsidRPr="00775583" w:rsidRDefault="00CD33EB" w:rsidP="00CD33EB">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74963CCE" w14:textId="1781F8FF" w:rsidR="00CD33EB" w:rsidRPr="00775583" w:rsidRDefault="0040356F" w:rsidP="00CD33E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Change w:id="318" w:author="Iqbal Ameerali" w:date="2020-10-08T11:45:00Z">
                  <w:rPr>
                    <w:rStyle w:val="FontStyle85"/>
                    <w:rFonts w:ascii="MB Lateefi" w:eastAsiaTheme="minorHAnsi" w:hAnsi="MB Lateefi" w:cs="MB Lateefi"/>
                    <w:i w:val="0"/>
                    <w:iCs w:val="0"/>
                    <w:sz w:val="20"/>
                    <w:szCs w:val="20"/>
                    <w:rtl/>
                    <w:lang w:bidi="sd-Arab-PK"/>
                  </w:rPr>
                </w:rPrChange>
              </w:rPr>
            </w:pPr>
            <w:r w:rsidRPr="00775583">
              <w:rPr>
                <w:rStyle w:val="FontStyle85"/>
                <w:rFonts w:ascii="MB Lateefi" w:hAnsi="MB Lateefi" w:cs="MB Lateefi" w:hint="eastAsia"/>
                <w:i w:val="0"/>
                <w:iCs w:val="0"/>
                <w:sz w:val="20"/>
                <w:szCs w:val="20"/>
                <w:rtl/>
                <w:lang w:bidi="sd-Arab-PK"/>
              </w:rPr>
              <w:t>اي</w:t>
            </w:r>
            <w:r w:rsidRPr="00775583">
              <w:rPr>
                <w:rStyle w:val="FontStyle85"/>
                <w:rFonts w:ascii="MB Lateefi" w:hAnsi="MB Lateefi" w:cs="MB Lateefi" w:hint="cs"/>
                <w:i w:val="0"/>
                <w:iCs w:val="0"/>
                <w:sz w:val="20"/>
                <w:szCs w:val="20"/>
                <w:rtl/>
                <w:lang w:bidi="sd-Arab-PK"/>
              </w:rPr>
              <w:t>ڪڙ</w:t>
            </w:r>
            <w:r w:rsidR="00CD33EB" w:rsidRPr="00775583">
              <w:rPr>
                <w:rStyle w:val="FontStyle85"/>
                <w:rFonts w:ascii="MB Lateefi" w:hAnsi="MB Lateefi" w:cs="MB Lateefi"/>
                <w:i w:val="0"/>
                <w:iCs w:val="0"/>
                <w:sz w:val="20"/>
                <w:szCs w:val="20"/>
                <w:rtl/>
                <w:lang w:bidi="sd-Arab-PK"/>
              </w:rPr>
              <w:t xml:space="preserve"> </w:t>
            </w:r>
            <w:r w:rsidR="00CD33EB" w:rsidRPr="00775583">
              <w:rPr>
                <w:rStyle w:val="FontStyle85"/>
                <w:rFonts w:ascii="MB Lateefi" w:hAnsi="MB Lateefi" w:cs="MB Lateefi"/>
                <w:b/>
                <w:i w:val="0"/>
                <w:iCs w:val="0"/>
                <w:sz w:val="20"/>
                <w:szCs w:val="20"/>
              </w:rPr>
              <w:tab/>
            </w:r>
            <w:r w:rsidR="00CD33EB" w:rsidRPr="00A764C3">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19"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20" w:author="Iqbal Ameerali" w:date="2020-10-08T11:45:00Z">
                  <w:rPr>
                    <w:rStyle w:val="FontStyle85"/>
                    <w:rFonts w:asciiTheme="minorHAnsi" w:hAnsiTheme="minorHAnsi" w:cstheme="minorHAnsi"/>
                    <w:i w:val="0"/>
                    <w:iCs w:val="0"/>
                    <w:lang w:bidi="ur-PK"/>
                  </w:rPr>
                </w:rPrChange>
              </w:rPr>
              <w:fldChar w:fldCharType="separate"/>
            </w:r>
            <w:r w:rsidR="00CD33EB" w:rsidRPr="00775583">
              <w:rPr>
                <w:rStyle w:val="FontStyle85"/>
                <w:rFonts w:asciiTheme="minorHAnsi" w:hAnsiTheme="minorHAnsi" w:cstheme="minorHAnsi"/>
                <w:i w:val="0"/>
                <w:iCs w:val="0"/>
                <w:lang w:bidi="ur-PK"/>
                <w:rPrChange w:id="321" w:author="Iqbal Ameerali" w:date="2020-10-08T11:45:00Z">
                  <w:rPr>
                    <w:rStyle w:val="FontStyle85"/>
                    <w:rFonts w:asciiTheme="minorHAnsi" w:hAnsiTheme="minorHAnsi" w:cstheme="minorHAnsi"/>
                    <w:i w:val="0"/>
                    <w:iCs w:val="0"/>
                    <w:lang w:bidi="ur-PK"/>
                  </w:rPr>
                </w:rPrChange>
              </w:rPr>
              <w:fldChar w:fldCharType="end"/>
            </w:r>
            <w:r w:rsidR="00CD33EB" w:rsidRPr="00775583">
              <w:rPr>
                <w:rStyle w:val="FontStyle85"/>
                <w:rFonts w:asciiTheme="minorHAnsi" w:hAnsiTheme="minorHAnsi" w:cstheme="minorHAnsi"/>
                <w:i w:val="0"/>
                <w:iCs w:val="0"/>
                <w:lang w:bidi="ur-PK"/>
                <w:rPrChange w:id="322" w:author="Iqbal Ameerali" w:date="2020-10-08T11:45:00Z">
                  <w:rPr>
                    <w:rStyle w:val="FontStyle85"/>
                    <w:rFonts w:asciiTheme="minorHAnsi" w:hAnsiTheme="minorHAnsi" w:cstheme="minorHAnsi"/>
                    <w:i w:val="0"/>
                    <w:iCs w:val="0"/>
                    <w:lang w:bidi="ur-PK"/>
                  </w:rPr>
                </w:rPrChange>
              </w:rPr>
              <w:fldChar w:fldCharType="begin">
                <w:ffData>
                  <w:name w:val="Check188"/>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23"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24" w:author="Iqbal Ameerali" w:date="2020-10-08T11:45:00Z">
                  <w:rPr>
                    <w:rStyle w:val="FontStyle85"/>
                    <w:rFonts w:asciiTheme="minorHAnsi" w:hAnsiTheme="minorHAnsi" w:cstheme="minorHAnsi"/>
                    <w:i w:val="0"/>
                    <w:iCs w:val="0"/>
                    <w:lang w:bidi="ur-PK"/>
                  </w:rPr>
                </w:rPrChange>
              </w:rPr>
              <w:fldChar w:fldCharType="separate"/>
            </w:r>
            <w:r w:rsidR="00CD33EB" w:rsidRPr="00775583">
              <w:rPr>
                <w:rStyle w:val="FontStyle85"/>
                <w:rFonts w:asciiTheme="minorHAnsi" w:hAnsiTheme="minorHAnsi" w:cstheme="minorHAnsi"/>
                <w:i w:val="0"/>
                <w:iCs w:val="0"/>
                <w:lang w:bidi="ur-PK"/>
                <w:rPrChange w:id="325" w:author="Iqbal Ameerali" w:date="2020-10-08T11:45:00Z">
                  <w:rPr>
                    <w:rStyle w:val="FontStyle85"/>
                    <w:rFonts w:asciiTheme="minorHAnsi" w:hAnsiTheme="minorHAnsi" w:cstheme="minorHAnsi"/>
                    <w:i w:val="0"/>
                    <w:iCs w:val="0"/>
                    <w:lang w:bidi="ur-PK"/>
                  </w:rPr>
                </w:rPrChange>
              </w:rPr>
              <w:fldChar w:fldCharType="end"/>
            </w:r>
            <w:r w:rsidR="00CD33EB" w:rsidRPr="00775583">
              <w:rPr>
                <w:rStyle w:val="FontStyle85"/>
                <w:rFonts w:asciiTheme="minorHAnsi" w:hAnsiTheme="minorHAnsi" w:cstheme="minorHAnsi"/>
                <w:i w:val="0"/>
                <w:iCs w:val="0"/>
                <w:lang w:bidi="ur-PK"/>
                <w:rPrChange w:id="326" w:author="Iqbal Ameerali" w:date="2020-10-08T11:45:00Z">
                  <w:rPr>
                    <w:rStyle w:val="FontStyle85"/>
                    <w:rFonts w:asciiTheme="minorHAnsi" w:hAnsiTheme="minorHAnsi" w:cstheme="minorHAnsi"/>
                    <w:i w:val="0"/>
                    <w:iCs w:val="0"/>
                    <w:lang w:bidi="ur-PK"/>
                  </w:rPr>
                </w:rPrChange>
              </w:rPr>
              <w:fldChar w:fldCharType="begin">
                <w:ffData>
                  <w:name w:val="Check189"/>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27"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28" w:author="Iqbal Ameerali" w:date="2020-10-08T11:45:00Z">
                  <w:rPr>
                    <w:rStyle w:val="FontStyle85"/>
                    <w:rFonts w:asciiTheme="minorHAnsi" w:hAnsiTheme="minorHAnsi" w:cstheme="minorHAnsi"/>
                    <w:i w:val="0"/>
                    <w:iCs w:val="0"/>
                    <w:lang w:bidi="ur-PK"/>
                  </w:rPr>
                </w:rPrChange>
              </w:rPr>
              <w:fldChar w:fldCharType="separate"/>
            </w:r>
            <w:r w:rsidR="00CD33EB" w:rsidRPr="00775583">
              <w:rPr>
                <w:rStyle w:val="FontStyle85"/>
                <w:rFonts w:asciiTheme="minorHAnsi" w:hAnsiTheme="minorHAnsi" w:cstheme="minorHAnsi"/>
                <w:i w:val="0"/>
                <w:iCs w:val="0"/>
                <w:lang w:bidi="ur-PK"/>
                <w:rPrChange w:id="329" w:author="Iqbal Ameerali" w:date="2020-10-08T11:45:00Z">
                  <w:rPr>
                    <w:rStyle w:val="FontStyle85"/>
                    <w:rFonts w:asciiTheme="minorHAnsi" w:hAnsiTheme="minorHAnsi" w:cstheme="minorHAnsi"/>
                    <w:i w:val="0"/>
                    <w:iCs w:val="0"/>
                    <w:lang w:bidi="ur-PK"/>
                  </w:rPr>
                </w:rPrChange>
              </w:rPr>
              <w:fldChar w:fldCharType="end"/>
            </w:r>
          </w:p>
          <w:p w14:paraId="42A795FC" w14:textId="134B305E" w:rsidR="00CD33EB" w:rsidRPr="00775583" w:rsidRDefault="00E80BEF" w:rsidP="00CD33EB">
            <w:pPr>
              <w:pStyle w:val="Style39"/>
              <w:widowControl/>
              <w:tabs>
                <w:tab w:val="right" w:leader="hyphen" w:pos="4320"/>
                <w:tab w:val="left" w:pos="4752"/>
              </w:tabs>
              <w:bidi/>
              <w:spacing w:line="240" w:lineRule="auto"/>
              <w:ind w:right="-115"/>
              <w:rPr>
                <w:rStyle w:val="FontStyle85"/>
                <w:rFonts w:asciiTheme="minorHAnsi" w:hAnsiTheme="minorHAnsi" w:cstheme="minorHAnsi"/>
                <w:i w:val="0"/>
                <w:iCs w:val="0"/>
                <w:rtl/>
                <w:lang w:bidi="ur-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نال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i w:val="0"/>
                <w:iCs w:val="0"/>
                <w:sz w:val="20"/>
                <w:szCs w:val="20"/>
                <w:lang w:bidi="sd-Arab-PK"/>
              </w:rPr>
              <w:t>/</w:t>
            </w:r>
            <w:r w:rsidRPr="00775583">
              <w:rPr>
                <w:rStyle w:val="FontStyle85"/>
                <w:rFonts w:ascii="MB Lateefi" w:hAnsi="MB Lateefi" w:cs="MB Lateefi"/>
                <w:i w:val="0"/>
                <w:iCs w:val="0"/>
                <w:sz w:val="20"/>
                <w:szCs w:val="20"/>
                <w:rtl/>
                <w:lang w:bidi="sd-Arab-PK"/>
              </w:rPr>
              <w:t xml:space="preserve"> ويسئو</w:t>
            </w:r>
            <w:r w:rsidR="00CD33EB" w:rsidRPr="00775583">
              <w:rPr>
                <w:rStyle w:val="FontStyle85"/>
                <w:rFonts w:ascii="MB Lateefi" w:hAnsi="MB Lateefi" w:cs="MB Lateefi"/>
                <w:i w:val="0"/>
                <w:iCs w:val="0"/>
                <w:sz w:val="20"/>
                <w:szCs w:val="20"/>
                <w:rtl/>
                <w:lang w:bidi="sd-Arab-PK"/>
              </w:rPr>
              <w:t xml:space="preserve"> </w:t>
            </w:r>
            <w:r w:rsidR="00CD33EB" w:rsidRPr="00775583">
              <w:rPr>
                <w:rStyle w:val="FontStyle85"/>
                <w:rFonts w:ascii="MB Lateefi" w:hAnsi="MB Lateefi" w:cs="MB Lateefi"/>
                <w:b/>
                <w:i w:val="0"/>
                <w:iCs w:val="0"/>
                <w:sz w:val="20"/>
                <w:szCs w:val="20"/>
              </w:rPr>
              <w:tab/>
            </w:r>
            <w:r w:rsidR="00CD33EB" w:rsidRPr="00A764C3">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30"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31" w:author="Iqbal Ameerali" w:date="2020-10-08T11:45:00Z">
                  <w:rPr>
                    <w:rStyle w:val="FontStyle85"/>
                    <w:rFonts w:asciiTheme="minorHAnsi" w:hAnsiTheme="minorHAnsi" w:cstheme="minorHAnsi"/>
                    <w:i w:val="0"/>
                    <w:iCs w:val="0"/>
                    <w:lang w:bidi="ur-PK"/>
                  </w:rPr>
                </w:rPrChange>
              </w:rPr>
              <w:fldChar w:fldCharType="separate"/>
            </w:r>
            <w:r w:rsidR="00CD33EB" w:rsidRPr="00775583">
              <w:rPr>
                <w:rStyle w:val="FontStyle85"/>
                <w:rFonts w:asciiTheme="minorHAnsi" w:hAnsiTheme="minorHAnsi" w:cstheme="minorHAnsi"/>
                <w:i w:val="0"/>
                <w:iCs w:val="0"/>
                <w:lang w:bidi="ur-PK"/>
                <w:rPrChange w:id="332" w:author="Iqbal Ameerali" w:date="2020-10-08T11:45:00Z">
                  <w:rPr>
                    <w:rStyle w:val="FontStyle85"/>
                    <w:rFonts w:asciiTheme="minorHAnsi" w:hAnsiTheme="minorHAnsi" w:cstheme="minorHAnsi"/>
                    <w:i w:val="0"/>
                    <w:iCs w:val="0"/>
                    <w:lang w:bidi="ur-PK"/>
                  </w:rPr>
                </w:rPrChange>
              </w:rPr>
              <w:fldChar w:fldCharType="end"/>
            </w:r>
            <w:r w:rsidR="00CD33EB" w:rsidRPr="00775583">
              <w:rPr>
                <w:rStyle w:val="FontStyle85"/>
                <w:rFonts w:asciiTheme="minorHAnsi" w:hAnsiTheme="minorHAnsi" w:cstheme="minorHAnsi"/>
                <w:i w:val="0"/>
                <w:iCs w:val="0"/>
                <w:lang w:bidi="ur-PK"/>
                <w:rPrChange w:id="333" w:author="Iqbal Ameerali" w:date="2020-10-08T11:45:00Z">
                  <w:rPr>
                    <w:rStyle w:val="FontStyle85"/>
                    <w:rFonts w:asciiTheme="minorHAnsi" w:hAnsiTheme="minorHAnsi" w:cstheme="minorHAnsi"/>
                    <w:i w:val="0"/>
                    <w:iCs w:val="0"/>
                    <w:lang w:bidi="ur-PK"/>
                  </w:rPr>
                </w:rPrChange>
              </w:rPr>
              <w:fldChar w:fldCharType="begin">
                <w:ffData>
                  <w:name w:val="Check188"/>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34"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35" w:author="Iqbal Ameerali" w:date="2020-10-08T11:45:00Z">
                  <w:rPr>
                    <w:rStyle w:val="FontStyle85"/>
                    <w:rFonts w:asciiTheme="minorHAnsi" w:hAnsiTheme="minorHAnsi" w:cstheme="minorHAnsi"/>
                    <w:i w:val="0"/>
                    <w:iCs w:val="0"/>
                    <w:lang w:bidi="ur-PK"/>
                  </w:rPr>
                </w:rPrChange>
              </w:rPr>
              <w:fldChar w:fldCharType="separate"/>
            </w:r>
            <w:r w:rsidR="00CD33EB" w:rsidRPr="00775583">
              <w:rPr>
                <w:rStyle w:val="FontStyle85"/>
                <w:rFonts w:asciiTheme="minorHAnsi" w:hAnsiTheme="minorHAnsi" w:cstheme="minorHAnsi"/>
                <w:i w:val="0"/>
                <w:iCs w:val="0"/>
                <w:lang w:bidi="ur-PK"/>
                <w:rPrChange w:id="336" w:author="Iqbal Ameerali" w:date="2020-10-08T11:45:00Z">
                  <w:rPr>
                    <w:rStyle w:val="FontStyle85"/>
                    <w:rFonts w:asciiTheme="minorHAnsi" w:hAnsiTheme="minorHAnsi" w:cstheme="minorHAnsi"/>
                    <w:i w:val="0"/>
                    <w:iCs w:val="0"/>
                    <w:lang w:bidi="ur-PK"/>
                  </w:rPr>
                </w:rPrChange>
              </w:rPr>
              <w:fldChar w:fldCharType="end"/>
            </w:r>
            <w:r w:rsidR="00CD33EB" w:rsidRPr="00775583">
              <w:rPr>
                <w:rStyle w:val="FontStyle85"/>
                <w:rFonts w:asciiTheme="minorHAnsi" w:hAnsiTheme="minorHAnsi" w:cstheme="minorHAnsi"/>
                <w:i w:val="0"/>
                <w:iCs w:val="0"/>
                <w:lang w:bidi="ur-PK"/>
                <w:rPrChange w:id="337" w:author="Iqbal Ameerali" w:date="2020-10-08T11:45:00Z">
                  <w:rPr>
                    <w:rStyle w:val="FontStyle85"/>
                    <w:rFonts w:asciiTheme="minorHAnsi" w:hAnsiTheme="minorHAnsi" w:cstheme="minorHAnsi"/>
                    <w:i w:val="0"/>
                    <w:iCs w:val="0"/>
                    <w:lang w:bidi="ur-PK"/>
                  </w:rPr>
                </w:rPrChange>
              </w:rPr>
              <w:fldChar w:fldCharType="begin">
                <w:ffData>
                  <w:name w:val="Check189"/>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38"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39" w:author="Iqbal Ameerali" w:date="2020-10-08T11:45:00Z">
                  <w:rPr>
                    <w:rStyle w:val="FontStyle85"/>
                    <w:rFonts w:asciiTheme="minorHAnsi" w:hAnsiTheme="minorHAnsi" w:cstheme="minorHAnsi"/>
                    <w:i w:val="0"/>
                    <w:iCs w:val="0"/>
                    <w:lang w:bidi="ur-PK"/>
                  </w:rPr>
                </w:rPrChange>
              </w:rPr>
              <w:fldChar w:fldCharType="separate"/>
            </w:r>
            <w:r w:rsidR="00CD33EB" w:rsidRPr="00775583">
              <w:rPr>
                <w:rStyle w:val="FontStyle85"/>
                <w:rFonts w:asciiTheme="minorHAnsi" w:hAnsiTheme="minorHAnsi" w:cstheme="minorHAnsi"/>
                <w:i w:val="0"/>
                <w:iCs w:val="0"/>
                <w:lang w:bidi="ur-PK"/>
                <w:rPrChange w:id="340" w:author="Iqbal Ameerali" w:date="2020-10-08T11:45:00Z">
                  <w:rPr>
                    <w:rStyle w:val="FontStyle85"/>
                    <w:rFonts w:asciiTheme="minorHAnsi" w:hAnsiTheme="minorHAnsi" w:cstheme="minorHAnsi"/>
                    <w:i w:val="0"/>
                    <w:iCs w:val="0"/>
                    <w:lang w:bidi="ur-PK"/>
                  </w:rPr>
                </w:rPrChange>
              </w:rPr>
              <w:fldChar w:fldCharType="end"/>
            </w:r>
          </w:p>
          <w:p w14:paraId="387EDCB0" w14:textId="25185F4C" w:rsidR="00CD33EB" w:rsidRPr="00775583"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i w:val="0"/>
                <w:iCs w:val="0"/>
                <w:sz w:val="20"/>
                <w:szCs w:val="20"/>
                <w:rtl/>
                <w:lang w:bidi="sd-Arab-PK"/>
              </w:rPr>
              <w:t>معلوم</w:t>
            </w:r>
            <w:r w:rsidRPr="00775583">
              <w:rPr>
                <w:rStyle w:val="FontStyle85"/>
                <w:rFonts w:ascii="MB Lateefi" w:hAnsi="MB Lateefi" w:cs="MB Lateefi"/>
                <w:i w:val="0"/>
                <w:iCs w:val="0"/>
                <w:sz w:val="20"/>
                <w:szCs w:val="20"/>
                <w:rtl/>
                <w:lang w:bidi="sd-Arab-PK"/>
              </w:rPr>
              <w:t xml:space="preserve"> </w:t>
            </w:r>
            <w:r w:rsidR="00E9230D" w:rsidRPr="00775583">
              <w:rPr>
                <w:rStyle w:val="FontStyle85"/>
                <w:rFonts w:ascii="MB Lateefi" w:hAnsi="MB Lateefi" w:cs="MB Lateefi" w:hint="eastAsia"/>
                <w:i w:val="0"/>
                <w:iCs w:val="0"/>
                <w:sz w:val="20"/>
                <w:szCs w:val="20"/>
                <w:rtl/>
                <w:lang w:bidi="sd-Arab-PK"/>
              </w:rPr>
              <w:t>نه</w:t>
            </w:r>
            <w:r w:rsidR="00E9230D"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i w:val="0"/>
                <w:iCs w:val="0"/>
                <w:sz w:val="20"/>
                <w:szCs w:val="20"/>
                <w:rtl/>
                <w:lang w:bidi="sd-Arab-PK"/>
              </w:rPr>
              <w:t xml:space="preserve">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E52254" w14:textId="18307FD2" w:rsidR="00CD33EB" w:rsidRPr="00775583" w:rsidRDefault="00CD33EB" w:rsidP="00CD33E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Fonts w:ascii="MB Lateefi" w:hAnsi="MB Lateefi" w:cs="MB Lateefi"/>
                <w:sz w:val="22"/>
                <w:szCs w:val="22"/>
                <w:rtl/>
                <w:lang w:bidi="sd-Arab-PK"/>
                <w:rPrChange w:id="341" w:author="Iqbal Ameerali" w:date="2020-10-08T11:45:00Z">
                  <w:rPr>
                    <w:rFonts w:ascii="MB Lateefi" w:hAnsi="MB Lateefi" w:cs="MB Lateefi"/>
                    <w:i/>
                    <w:iCs/>
                    <w:sz w:val="22"/>
                    <w:szCs w:val="22"/>
                    <w:rtl/>
                    <w:lang w:bidi="sd-Arab-PK"/>
                  </w:rPr>
                </w:rPrChange>
              </w:rPr>
              <w:t>جي</w:t>
            </w:r>
            <w:r w:rsidRPr="00775583">
              <w:rPr>
                <w:rFonts w:ascii="MB Lateefi" w:hAnsi="MB Lateefi" w:cs="MB Lateefi" w:hint="cs"/>
                <w:sz w:val="22"/>
                <w:szCs w:val="22"/>
                <w:rtl/>
                <w:lang w:bidi="sd-Arab-PK"/>
                <w:rPrChange w:id="342" w:author="Iqbal Ameerali" w:date="2020-10-08T11:45:00Z">
                  <w:rPr>
                    <w:rFonts w:ascii="MB Lateefi" w:hAnsi="MB Lateefi" w:cs="MB Lateefi" w:hint="cs"/>
                    <w:i/>
                    <w:iCs/>
                    <w:sz w:val="22"/>
                    <w:szCs w:val="22"/>
                    <w:rtl/>
                    <w:lang w:bidi="sd-Arab-PK"/>
                  </w:rPr>
                </w:rPrChange>
              </w:rPr>
              <w:t>ڪڏ</w:t>
            </w:r>
            <w:r w:rsidRPr="00775583">
              <w:rPr>
                <w:rFonts w:ascii="MB Lateefi" w:hAnsi="MB Lateefi" w:cs="MB Lateefi" w:hint="eastAsia"/>
                <w:sz w:val="22"/>
                <w:szCs w:val="22"/>
                <w:rtl/>
                <w:lang w:bidi="sd-Arab-PK"/>
                <w:rPrChange w:id="343" w:author="Iqbal Ameerali" w:date="2020-10-08T11:45:00Z">
                  <w:rPr>
                    <w:rFonts w:ascii="MB Lateefi" w:hAnsi="MB Lateefi" w:cs="MB Lateefi" w:hint="eastAsia"/>
                    <w:i/>
                    <w:iCs/>
                    <w:sz w:val="22"/>
                    <w:szCs w:val="22"/>
                    <w:rtl/>
                    <w:lang w:bidi="sd-Arab-PK"/>
                  </w:rPr>
                </w:rPrChange>
              </w:rPr>
              <w:t>ھن</w:t>
            </w:r>
            <w:r w:rsidRPr="00775583">
              <w:rPr>
                <w:rFonts w:ascii="MB Lateefi" w:hAnsi="MB Lateefi" w:cs="MB Lateefi"/>
                <w:sz w:val="22"/>
                <w:szCs w:val="22"/>
                <w:rtl/>
                <w:lang w:bidi="sd-Arab-PK"/>
                <w:rPrChange w:id="344" w:author="Iqbal Ameerali" w:date="2020-10-08T11:45:00Z">
                  <w:rPr>
                    <w:rFonts w:ascii="MB Lateefi" w:hAnsi="MB Lateefi" w:cs="MB Lateefi"/>
                    <w:i/>
                    <w:iCs/>
                    <w:sz w:val="22"/>
                    <w:szCs w:val="22"/>
                    <w:rtl/>
                    <w:lang w:bidi="sd-Arab-PK"/>
                  </w:rPr>
                </w:rPrChange>
              </w:rPr>
              <w:t xml:space="preserve"> ھا </w:t>
            </w:r>
            <w:r w:rsidR="00E9230D" w:rsidRPr="00775583">
              <w:rPr>
                <w:rFonts w:ascii="MB Lateefi" w:hAnsi="MB Lateefi" w:cs="MB Lateefi"/>
                <w:sz w:val="22"/>
                <w:szCs w:val="22"/>
                <w:rtl/>
                <w:lang w:bidi="sd-Arab-PK"/>
              </w:rPr>
              <w:t xml:space="preserve">ته </w:t>
            </w:r>
            <w:r w:rsidRPr="00775583">
              <w:rPr>
                <w:rFonts w:ascii="MB Lateefi" w:hAnsi="MB Lateefi" w:cs="MB Lateefi"/>
                <w:sz w:val="22"/>
                <w:szCs w:val="22"/>
                <w:rtl/>
                <w:lang w:bidi="sd-Arab-PK"/>
              </w:rPr>
              <w:t xml:space="preserve"> پ</w:t>
            </w:r>
            <w:r w:rsidR="00E9230D" w:rsidRPr="00775583">
              <w:rPr>
                <w:rFonts w:ascii="MB Lateefi" w:hAnsi="MB Lateefi" w:cs="MB Lateefi"/>
                <w:sz w:val="22"/>
                <w:szCs w:val="22"/>
                <w:rtl/>
                <w:lang w:bidi="sd-Arab-PK"/>
              </w:rPr>
              <w:t>نه</w:t>
            </w:r>
            <w:r w:rsidRPr="00775583">
              <w:rPr>
                <w:rFonts w:ascii="MB Lateefi" w:hAnsi="MB Lateefi" w:cs="MB Lateefi"/>
                <w:sz w:val="22"/>
                <w:szCs w:val="22"/>
                <w:rtl/>
                <w:lang w:bidi="sd-Arab-PK"/>
              </w:rPr>
              <w:t xml:space="preserve">نجي زمين </w:t>
            </w:r>
            <w:r w:rsidRPr="00775583">
              <w:rPr>
                <w:rStyle w:val="FontStyle85"/>
                <w:rFonts w:ascii="MB Lateefi" w:hAnsi="MB Lateefi" w:cs="MB Lateefi"/>
                <w:i w:val="0"/>
                <w:iCs w:val="0"/>
                <w:sz w:val="22"/>
                <w:szCs w:val="22"/>
                <w:rtl/>
                <w:lang w:bidi="sd-Arab-PK"/>
              </w:rPr>
              <w:t>(</w:t>
            </w:r>
            <w:r w:rsidRPr="00775583">
              <w:rPr>
                <w:rStyle w:val="FontStyle85"/>
                <w:rFonts w:ascii="MB Lateefi" w:hAnsi="MB Lateefi" w:cs="MB Lateefi" w:hint="cs"/>
                <w:i w:val="0"/>
                <w:iCs w:val="0"/>
                <w:sz w:val="22"/>
                <w:szCs w:val="22"/>
                <w:rtl/>
                <w:lang w:bidi="sd-Arab-PK"/>
              </w:rPr>
              <w:t>ٻ</w:t>
            </w:r>
            <w:r w:rsidRPr="00775583">
              <w:rPr>
                <w:rStyle w:val="FontStyle85"/>
                <w:rFonts w:ascii="MB Lateefi" w:hAnsi="MB Lateefi" w:cs="MB Lateefi" w:hint="eastAsia"/>
                <w:i w:val="0"/>
                <w:iCs w:val="0"/>
                <w:sz w:val="22"/>
                <w:szCs w:val="22"/>
                <w:rtl/>
                <w:lang w:bidi="sd-Arab-PK"/>
              </w:rPr>
              <w:t>ني</w:t>
            </w:r>
            <w:r w:rsidRPr="00775583">
              <w:rPr>
                <w:rStyle w:val="FontStyle85"/>
                <w:rFonts w:ascii="MB Lateefi" w:hAnsi="MB Lateefi" w:cs="MB Lateefi"/>
                <w:i w:val="0"/>
                <w:iCs w:val="0"/>
                <w:sz w:val="22"/>
                <w:szCs w:val="22"/>
                <w:rtl/>
                <w:lang w:bidi="sd-Arab-PK"/>
              </w:rPr>
              <w:t xml:space="preserve">) </w:t>
            </w:r>
            <w:r w:rsidR="0040356F" w:rsidRPr="00775583">
              <w:rPr>
                <w:rStyle w:val="FontStyle85"/>
                <w:rFonts w:ascii="MB Lateefi" w:hAnsi="MB Lateefi" w:cs="MB Lateefi" w:hint="cs"/>
                <w:i w:val="0"/>
                <w:iCs w:val="0"/>
                <w:sz w:val="22"/>
                <w:szCs w:val="22"/>
                <w:rtl/>
                <w:lang w:bidi="sd-Arab-PK"/>
              </w:rPr>
              <w:t>ڪ</w:t>
            </w:r>
            <w:r w:rsidR="0040356F" w:rsidRPr="00775583">
              <w:rPr>
                <w:rStyle w:val="FontStyle85"/>
                <w:rFonts w:ascii="MB Lateefi" w:hAnsi="MB Lateefi" w:cs="MB Lateefi" w:hint="eastAsia"/>
                <w:i w:val="0"/>
                <w:iCs w:val="0"/>
                <w:sz w:val="22"/>
                <w:szCs w:val="22"/>
                <w:rtl/>
                <w:lang w:bidi="sd-Arab-PK"/>
              </w:rPr>
              <w:t>يترا</w:t>
            </w:r>
            <w:r w:rsidR="0040356F" w:rsidRPr="00775583">
              <w:rPr>
                <w:rStyle w:val="FontStyle85"/>
                <w:rFonts w:ascii="MB Lateefi" w:hAnsi="MB Lateefi" w:cs="MB Lateefi"/>
                <w:i w:val="0"/>
                <w:iCs w:val="0"/>
                <w:sz w:val="22"/>
                <w:szCs w:val="22"/>
                <w:rtl/>
                <w:lang w:bidi="sd-Arab-PK"/>
              </w:rPr>
              <w:t xml:space="preserve"> اي</w:t>
            </w:r>
            <w:r w:rsidR="0040356F" w:rsidRPr="00775583">
              <w:rPr>
                <w:rStyle w:val="FontStyle85"/>
                <w:rFonts w:ascii="MB Lateefi" w:hAnsi="MB Lateefi" w:cs="MB Lateefi" w:hint="cs"/>
                <w:i w:val="0"/>
                <w:iCs w:val="0"/>
                <w:sz w:val="22"/>
                <w:szCs w:val="22"/>
                <w:rtl/>
                <w:lang w:bidi="sd-Arab-PK"/>
              </w:rPr>
              <w:t>ڪڙ</w:t>
            </w:r>
            <w:r w:rsidR="0040356F" w:rsidRPr="00775583">
              <w:rPr>
                <w:rStyle w:val="FontStyle85"/>
                <w:rFonts w:ascii="MB Lateefi" w:hAnsi="MB Lateefi" w:cs="MB Lateefi"/>
                <w:i w:val="0"/>
                <w:iCs w:val="0"/>
                <w:sz w:val="22"/>
                <w:szCs w:val="22"/>
                <w:rtl/>
                <w:lang w:bidi="sd-Arab-PK"/>
              </w:rPr>
              <w:t xml:space="preserve"> </w:t>
            </w:r>
            <w:r w:rsidRPr="00775583">
              <w:rPr>
                <w:rFonts w:ascii="MB Lateefi" w:hAnsi="MB Lateefi" w:cs="MB Lateefi"/>
                <w:sz w:val="22"/>
                <w:szCs w:val="22"/>
                <w:rtl/>
                <w:lang w:bidi="sd-Arab-PK"/>
              </w:rPr>
              <w:t>آھي؟</w:t>
            </w:r>
          </w:p>
        </w:tc>
        <w:tc>
          <w:tcPr>
            <w:tcW w:w="993" w:type="dxa"/>
            <w:tcBorders>
              <w:top w:val="single" w:sz="4" w:space="0" w:color="auto"/>
              <w:left w:val="single" w:sz="4" w:space="0" w:color="auto"/>
              <w:bottom w:val="single" w:sz="4" w:space="0" w:color="auto"/>
              <w:right w:val="single" w:sz="4" w:space="0" w:color="auto"/>
            </w:tcBorders>
            <w:vAlign w:val="center"/>
          </w:tcPr>
          <w:p w14:paraId="7262DAE9" w14:textId="2CCF8589" w:rsidR="00CD33EB" w:rsidRPr="00775583" w:rsidRDefault="000D77E4" w:rsidP="00CD33EB">
            <w:pPr>
              <w:jc w:val="center"/>
              <w:rPr>
                <w:rFonts w:cstheme="minorHAnsi"/>
                <w:sz w:val="20"/>
                <w:szCs w:val="20"/>
                <w:lang w:bidi="sd-Arab-PK"/>
              </w:rPr>
            </w:pPr>
            <w:r w:rsidRPr="00775583">
              <w:rPr>
                <w:rFonts w:cstheme="minorHAnsi"/>
                <w:sz w:val="20"/>
                <w:szCs w:val="20"/>
                <w:lang w:bidi="sd-Arab-PK"/>
              </w:rPr>
              <w:t>E12</w:t>
            </w:r>
          </w:p>
        </w:tc>
      </w:tr>
      <w:tr w:rsidR="00427E2D" w:rsidRPr="00775583" w14:paraId="3BA7115C"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05634ADB" w14:textId="7E369AF5" w:rsidR="00427E2D" w:rsidRPr="00775583" w:rsidRDefault="001565A5" w:rsidP="00311047">
            <w:pPr>
              <w:tabs>
                <w:tab w:val="right" w:pos="10469"/>
              </w:tabs>
              <w:autoSpaceDE w:val="0"/>
              <w:autoSpaceDN w:val="0"/>
              <w:bidi/>
              <w:adjustRightInd w:val="0"/>
              <w:jc w:val="center"/>
              <w:rPr>
                <w:rFonts w:ascii="MB Lateefi" w:hAnsi="MB Lateefi" w:cs="MB Lateefi"/>
                <w:b/>
                <w:caps/>
                <w:sz w:val="16"/>
                <w:szCs w:val="16"/>
                <w:rtl/>
                <w:lang w:bidi="sd-Arab-PK"/>
              </w:rPr>
            </w:pPr>
            <w:r w:rsidRPr="00775583">
              <w:rPr>
                <w:rFonts w:ascii="MB Lateefi" w:hAnsi="MB Lateefi" w:cs="MB Lateefi"/>
                <w:b/>
                <w:caps/>
                <w:sz w:val="16"/>
                <w:szCs w:val="16"/>
                <w:rtl/>
                <w:lang w:bidi="sd-Arab-PK"/>
              </w:rPr>
              <w:t>جي</w:t>
            </w:r>
            <w:r w:rsidRPr="00775583">
              <w:rPr>
                <w:rFonts w:ascii="MB Lateefi" w:hAnsi="MB Lateefi" w:cs="MB Lateefi" w:hint="cs"/>
                <w:b/>
                <w:caps/>
                <w:sz w:val="16"/>
                <w:szCs w:val="16"/>
                <w:rtl/>
                <w:lang w:bidi="sd-Arab-PK"/>
              </w:rPr>
              <w:t>ڪڏ</w:t>
            </w:r>
            <w:r w:rsidRPr="00775583">
              <w:rPr>
                <w:rFonts w:ascii="MB Lateefi" w:hAnsi="MB Lateefi" w:cs="MB Lateefi" w:hint="eastAsia"/>
                <w:b/>
                <w:caps/>
                <w:sz w:val="16"/>
                <w:szCs w:val="16"/>
                <w:rtl/>
                <w:lang w:bidi="sd-Arab-PK"/>
              </w:rPr>
              <w:t>ھن</w:t>
            </w:r>
            <w:r w:rsidRPr="00775583">
              <w:rPr>
                <w:rFonts w:ascii="MB Lateefi" w:hAnsi="MB Lateefi" w:cs="MB Lateefi"/>
                <w:b/>
                <w:caps/>
                <w:sz w:val="16"/>
                <w:szCs w:val="16"/>
                <w:rtl/>
                <w:lang w:bidi="sd-Arab-PK"/>
              </w:rPr>
              <w:t xml:space="preserve"> </w:t>
            </w:r>
            <w:r w:rsidR="00E9230D" w:rsidRPr="00775583">
              <w:rPr>
                <w:rFonts w:ascii="MB Lateefi" w:hAnsi="MB Lateefi" w:cs="MB Lateefi"/>
                <w:b/>
                <w:caps/>
                <w:sz w:val="16"/>
                <w:szCs w:val="16"/>
                <w:rtl/>
                <w:lang w:bidi="sd-Arab-PK"/>
              </w:rPr>
              <w:t xml:space="preserve">نه </w:t>
            </w:r>
            <w:r w:rsidRPr="00775583">
              <w:rPr>
                <w:rFonts w:ascii="MB Lateefi" w:hAnsi="MB Lateefi" w:cs="MB Lateefi"/>
                <w:b/>
                <w:caps/>
                <w:sz w:val="16"/>
                <w:szCs w:val="16"/>
                <w:rtl/>
                <w:lang w:bidi="sd-Arab-PK"/>
              </w:rPr>
              <w:t xml:space="preserve"> </w:t>
            </w:r>
            <w:r w:rsidR="00E9230D" w:rsidRPr="00775583">
              <w:rPr>
                <w:rFonts w:ascii="MB Lateefi" w:hAnsi="MB Lateefi" w:cs="MB Lateefi"/>
                <w:b/>
                <w:caps/>
                <w:sz w:val="16"/>
                <w:szCs w:val="16"/>
                <w:rtl/>
                <w:lang w:bidi="sd-Arab-PK"/>
              </w:rPr>
              <w:t xml:space="preserve">ته </w:t>
            </w:r>
            <w:r w:rsidRPr="00775583">
              <w:rPr>
                <w:rFonts w:ascii="MB Lateefi" w:hAnsi="MB Lateefi" w:cs="MB Lateefi"/>
                <w:b/>
                <w:caps/>
                <w:sz w:val="16"/>
                <w:szCs w:val="16"/>
                <w:rtl/>
                <w:lang w:bidi="sd-Arab-PK"/>
              </w:rPr>
              <w:t xml:space="preserve"> </w:t>
            </w:r>
            <w:r w:rsidRPr="00775583">
              <w:rPr>
                <w:rFonts w:ascii="MB Lateefi" w:hAnsi="MB Lateefi" w:cs="MB Lateefi"/>
                <w:b/>
                <w:caps/>
                <w:sz w:val="16"/>
                <w:szCs w:val="16"/>
                <w:lang w:bidi="sd-Arab-PK"/>
              </w:rPr>
              <w:t>E15</w:t>
            </w:r>
            <w:r w:rsidRPr="00775583">
              <w:rPr>
                <w:rFonts w:ascii="MB Lateefi" w:hAnsi="MB Lateefi" w:cs="MB Lateefi"/>
                <w:b/>
                <w:caps/>
                <w:sz w:val="16"/>
                <w:szCs w:val="16"/>
                <w:rtl/>
                <w:lang w:bidi="sd-Arab-PK"/>
              </w:rPr>
              <w:t xml:space="preserve"> تي و</w:t>
            </w:r>
            <w:r w:rsidRPr="00775583">
              <w:rPr>
                <w:rFonts w:ascii="MB Lateefi" w:hAnsi="MB Lateefi" w:cs="MB Lateefi" w:hint="cs"/>
                <w:b/>
                <w:caps/>
                <w:sz w:val="16"/>
                <w:szCs w:val="16"/>
                <w:rtl/>
                <w:lang w:bidi="sd-Arab-PK"/>
              </w:rPr>
              <w:t>ڃ</w:t>
            </w:r>
            <w:r w:rsidRPr="00775583">
              <w:rPr>
                <w:rFonts w:ascii="MB Lateefi" w:hAnsi="MB Lateefi" w:cs="MB Lateefi" w:hint="eastAsia"/>
                <w:b/>
                <w:caps/>
                <w:sz w:val="16"/>
                <w:szCs w:val="16"/>
                <w:rtl/>
                <w:lang w:bidi="sd-Arab-PK"/>
              </w:rPr>
              <w:t>ي</w:t>
            </w:r>
          </w:p>
        </w:tc>
        <w:tc>
          <w:tcPr>
            <w:tcW w:w="4500" w:type="dxa"/>
            <w:tcBorders>
              <w:top w:val="single" w:sz="4" w:space="0" w:color="auto"/>
              <w:left w:val="single" w:sz="4" w:space="0" w:color="auto"/>
              <w:bottom w:val="single" w:sz="4" w:space="0" w:color="auto"/>
              <w:right w:val="single" w:sz="4" w:space="0" w:color="auto"/>
            </w:tcBorders>
            <w:vAlign w:val="center"/>
          </w:tcPr>
          <w:p w14:paraId="2773FBF1"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345"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4D3B5F17" w14:textId="27951FDF"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BBE3A6" w14:textId="17A451C4" w:rsidR="00427E2D" w:rsidRPr="00775583" w:rsidRDefault="00427E2D" w:rsidP="00427E2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Fonts w:asciiTheme="minorHAnsi" w:hAnsiTheme="minorHAnsi" w:cs="MB Sindhi Web" w:hint="cs"/>
                <w:sz w:val="22"/>
                <w:szCs w:val="22"/>
                <w:rtl/>
                <w:lang w:bidi="sd-Arab-PK"/>
                <w:rPrChange w:id="346" w:author="Iqbal Ameerali" w:date="2020-10-08T11:45:00Z">
                  <w:rPr>
                    <w:rFonts w:asciiTheme="minorHAnsi" w:hAnsiTheme="minorHAnsi" w:cs="MB Sindhi Web" w:hint="cs"/>
                    <w:i/>
                    <w:iCs/>
                    <w:sz w:val="22"/>
                    <w:szCs w:val="22"/>
                    <w:rtl/>
                    <w:lang w:bidi="sd-Arab-PK"/>
                  </w:rPr>
                </w:rPrChange>
              </w:rPr>
              <w:t>ڇ</w:t>
            </w:r>
            <w:r w:rsidRPr="00775583">
              <w:rPr>
                <w:rFonts w:asciiTheme="minorHAnsi" w:hAnsiTheme="minorHAnsi" w:cs="MB Sindhi Web" w:hint="eastAsia"/>
                <w:sz w:val="22"/>
                <w:szCs w:val="22"/>
                <w:rtl/>
                <w:lang w:bidi="sd-Arab-PK"/>
                <w:rPrChange w:id="347" w:author="Iqbal Ameerali" w:date="2020-10-08T11:45:00Z">
                  <w:rPr>
                    <w:rFonts w:asciiTheme="minorHAnsi" w:hAnsiTheme="minorHAnsi" w:cs="MB Sindhi Web" w:hint="eastAsia"/>
                    <w:i/>
                    <w:iCs/>
                    <w:sz w:val="22"/>
                    <w:szCs w:val="22"/>
                    <w:rtl/>
                    <w:lang w:bidi="sd-Arab-PK"/>
                  </w:rPr>
                </w:rPrChange>
              </w:rPr>
              <w:t>ا</w:t>
            </w:r>
            <w:r w:rsidRPr="00775583">
              <w:rPr>
                <w:rFonts w:asciiTheme="minorHAnsi" w:hAnsiTheme="minorHAnsi" w:cs="MB Sindhi Web"/>
                <w:sz w:val="22"/>
                <w:szCs w:val="22"/>
                <w:rtl/>
                <w:lang w:bidi="sd-Arab-PK"/>
                <w:rPrChange w:id="348" w:author="Iqbal Ameerali" w:date="2020-10-08T11:45:00Z">
                  <w:rPr>
                    <w:rFonts w:asciiTheme="minorHAnsi" w:hAnsiTheme="minorHAnsi" w:cs="MB Sindhi Web"/>
                    <w:i/>
                    <w:iCs/>
                    <w:sz w:val="22"/>
                    <w:szCs w:val="22"/>
                    <w:rtl/>
                    <w:lang w:bidi="sd-Arab-PK"/>
                  </w:rPr>
                </w:rPrChange>
              </w:rPr>
              <w:t xml:space="preserve"> </w:t>
            </w:r>
            <w:r w:rsidRPr="00775583">
              <w:rPr>
                <w:rFonts w:asciiTheme="minorHAnsi" w:hAnsiTheme="minorHAnsi" w:cs="MB Sindhi Web" w:hint="eastAsia"/>
                <w:sz w:val="22"/>
                <w:szCs w:val="22"/>
                <w:rtl/>
                <w:lang w:bidi="sd-Arab-PK"/>
                <w:rPrChange w:id="349" w:author="Iqbal Ameerali" w:date="2020-10-08T11:45:00Z">
                  <w:rPr>
                    <w:rFonts w:asciiTheme="minorHAnsi" w:hAnsiTheme="minorHAnsi" w:cs="MB Sindhi Web" w:hint="eastAsia"/>
                    <w:i/>
                    <w:iCs/>
                    <w:sz w:val="22"/>
                    <w:szCs w:val="22"/>
                    <w:rtl/>
                    <w:lang w:bidi="sd-Arab-PK"/>
                  </w:rPr>
                </w:rPrChange>
              </w:rPr>
              <w:t>توھان</w:t>
            </w:r>
            <w:r w:rsidRPr="00775583">
              <w:rPr>
                <w:rFonts w:asciiTheme="minorHAnsi" w:hAnsiTheme="minorHAnsi" w:cs="MB Sindhi Web"/>
                <w:sz w:val="22"/>
                <w:szCs w:val="22"/>
                <w:rtl/>
                <w:lang w:bidi="sd-Arab-PK"/>
                <w:rPrChange w:id="350" w:author="Iqbal Ameerali" w:date="2020-10-08T11:45:00Z">
                  <w:rPr>
                    <w:rFonts w:asciiTheme="minorHAnsi" w:hAnsiTheme="minorHAnsi" w:cs="MB Sindhi Web"/>
                    <w:i/>
                    <w:iCs/>
                    <w:sz w:val="22"/>
                    <w:szCs w:val="22"/>
                    <w:rtl/>
                    <w:lang w:bidi="sd-Arab-PK"/>
                  </w:rPr>
                </w:rPrChange>
              </w:rPr>
              <w:t xml:space="preserve"> </w:t>
            </w:r>
            <w:r w:rsidRPr="00775583">
              <w:rPr>
                <w:rFonts w:asciiTheme="minorHAnsi" w:hAnsiTheme="minorHAnsi" w:cs="MB Sindhi Web" w:hint="eastAsia"/>
                <w:sz w:val="22"/>
                <w:szCs w:val="22"/>
                <w:rtl/>
                <w:lang w:bidi="sd-Arab-PK"/>
                <w:rPrChange w:id="351" w:author="Iqbal Ameerali" w:date="2020-10-08T11:45:00Z">
                  <w:rPr>
                    <w:rFonts w:asciiTheme="minorHAnsi" w:hAnsiTheme="minorHAnsi" w:cs="MB Sindhi Web" w:hint="eastAsia"/>
                    <w:i/>
                    <w:iCs/>
                    <w:sz w:val="22"/>
                    <w:szCs w:val="22"/>
                    <w:rtl/>
                    <w:lang w:bidi="sd-Arab-PK"/>
                  </w:rPr>
                </w:rPrChange>
              </w:rPr>
              <w:t>جي</w:t>
            </w:r>
            <w:r w:rsidRPr="00775583">
              <w:rPr>
                <w:rFonts w:asciiTheme="minorHAnsi" w:hAnsiTheme="minorHAnsi" w:cs="MB Sindhi Web"/>
                <w:sz w:val="22"/>
                <w:szCs w:val="22"/>
                <w:rtl/>
                <w:lang w:bidi="sd-Arab-PK"/>
                <w:rPrChange w:id="352" w:author="Iqbal Ameerali" w:date="2020-10-08T11:45:00Z">
                  <w:rPr>
                    <w:rFonts w:asciiTheme="minorHAnsi" w:hAnsiTheme="minorHAnsi" w:cs="MB Sindhi Web"/>
                    <w:i/>
                    <w:iCs/>
                    <w:sz w:val="22"/>
                    <w:szCs w:val="22"/>
                    <w:rtl/>
                    <w:lang w:bidi="sd-Arab-PK"/>
                  </w:rPr>
                </w:rPrChange>
              </w:rPr>
              <w:t xml:space="preserve"> </w:t>
            </w:r>
            <w:r w:rsidRPr="00775583">
              <w:rPr>
                <w:rFonts w:asciiTheme="minorHAnsi" w:hAnsiTheme="minorHAnsi" w:cs="MB Sindhi Web" w:hint="eastAsia"/>
                <w:sz w:val="22"/>
                <w:szCs w:val="22"/>
                <w:rtl/>
                <w:lang w:bidi="sd-Arab-PK"/>
                <w:rPrChange w:id="353" w:author="Iqbal Ameerali" w:date="2020-10-08T11:45:00Z">
                  <w:rPr>
                    <w:rFonts w:asciiTheme="minorHAnsi" w:hAnsiTheme="minorHAnsi" w:cs="MB Sindhi Web" w:hint="eastAsia"/>
                    <w:i/>
                    <w:iCs/>
                    <w:sz w:val="22"/>
                    <w:szCs w:val="22"/>
                    <w:rtl/>
                    <w:lang w:bidi="sd-Arab-PK"/>
                  </w:rPr>
                </w:rPrChange>
              </w:rPr>
              <w:t>گھر</w:t>
            </w:r>
            <w:r w:rsidRPr="00775583">
              <w:rPr>
                <w:rFonts w:asciiTheme="minorHAnsi" w:hAnsiTheme="minorHAnsi" w:cs="MB Sindhi Web"/>
                <w:sz w:val="22"/>
                <w:szCs w:val="22"/>
                <w:rtl/>
                <w:lang w:bidi="sd-Arab-PK"/>
                <w:rPrChange w:id="354" w:author="Iqbal Ameerali" w:date="2020-10-08T11:45:00Z">
                  <w:rPr>
                    <w:rFonts w:asciiTheme="minorHAnsi" w:hAnsiTheme="minorHAnsi" w:cs="MB Sindhi Web"/>
                    <w:i/>
                    <w:iCs/>
                    <w:sz w:val="22"/>
                    <w:szCs w:val="22"/>
                    <w:rtl/>
                    <w:lang w:bidi="sd-Arab-PK"/>
                  </w:rPr>
                </w:rPrChange>
              </w:rPr>
              <w:t xml:space="preserve"> ۾ </w:t>
            </w:r>
            <w:r w:rsidRPr="00775583">
              <w:rPr>
                <w:rFonts w:asciiTheme="minorHAnsi" w:hAnsiTheme="minorHAnsi" w:cs="MB Sindhi Web" w:hint="eastAsia"/>
                <w:sz w:val="22"/>
                <w:szCs w:val="22"/>
                <w:rtl/>
                <w:lang w:bidi="sd-Arab-PK"/>
                <w:rPrChange w:id="355" w:author="Iqbal Ameerali" w:date="2020-10-08T11:45:00Z">
                  <w:rPr>
                    <w:rFonts w:asciiTheme="minorHAnsi" w:hAnsiTheme="minorHAnsi" w:cs="MB Sindhi Web" w:hint="eastAsia"/>
                    <w:i/>
                    <w:iCs/>
                    <w:sz w:val="22"/>
                    <w:szCs w:val="22"/>
                    <w:rtl/>
                    <w:lang w:bidi="sd-Arab-PK"/>
                  </w:rPr>
                </w:rPrChange>
              </w:rPr>
              <w:t>پ</w:t>
            </w:r>
            <w:r w:rsidR="00E9230D" w:rsidRPr="00775583">
              <w:rPr>
                <w:rFonts w:asciiTheme="minorHAnsi" w:hAnsiTheme="minorHAnsi" w:cs="MB Sindhi Web" w:hint="eastAsia"/>
                <w:sz w:val="22"/>
                <w:szCs w:val="22"/>
                <w:rtl/>
                <w:lang w:bidi="sd-Arab-PK"/>
              </w:rPr>
              <w:t>نه</w:t>
            </w:r>
            <w:r w:rsidRPr="00775583">
              <w:rPr>
                <w:rFonts w:asciiTheme="minorHAnsi" w:hAnsiTheme="minorHAnsi" w:cs="MB Sindhi Web" w:hint="eastAsia"/>
                <w:sz w:val="22"/>
                <w:szCs w:val="22"/>
                <w:rtl/>
                <w:lang w:bidi="sd-Arab-PK"/>
              </w:rPr>
              <w:t>نجو</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چوپايو</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مال</w:t>
            </w:r>
            <w:r w:rsidR="00FA6861" w:rsidRPr="00775583">
              <w:rPr>
                <w:rFonts w:asciiTheme="minorHAnsi" w:hAnsiTheme="minorHAnsi" w:cs="MB Sindhi Web"/>
                <w:sz w:val="22"/>
                <w:szCs w:val="22"/>
                <w:lang w:bidi="sd-Arab-PK"/>
              </w:rPr>
              <w:t>,</w:t>
            </w:r>
            <w:r w:rsidR="00FA6861" w:rsidRPr="00775583">
              <w:rPr>
                <w:rFonts w:asciiTheme="minorHAnsi" w:hAnsiTheme="minorHAnsi" w:cs="MB Sindhi Web"/>
                <w:sz w:val="22"/>
                <w:szCs w:val="22"/>
                <w:rtl/>
                <w:lang w:bidi="sd-Arab-PK"/>
              </w:rPr>
              <w:t xml:space="preserve"> جانور</w:t>
            </w:r>
            <w:r w:rsidRPr="00775583">
              <w:rPr>
                <w:rFonts w:asciiTheme="minorHAnsi" w:hAnsiTheme="minorHAnsi" w:cs="MB Sindhi Web"/>
                <w:sz w:val="22"/>
                <w:szCs w:val="22"/>
                <w:rtl/>
                <w:lang w:bidi="sd-Arab-PK"/>
              </w:rPr>
              <w:t xml:space="preserve"> يا </w:t>
            </w:r>
            <w:r w:rsidRPr="00775583">
              <w:rPr>
                <w:rFonts w:asciiTheme="minorHAnsi" w:hAnsiTheme="minorHAnsi" w:cs="MB Sindhi Web" w:hint="cs"/>
                <w:sz w:val="22"/>
                <w:szCs w:val="22"/>
                <w:rtl/>
                <w:lang w:bidi="sd-Arab-PK"/>
              </w:rPr>
              <w:t>ڪڪڙ</w:t>
            </w:r>
            <w:r w:rsidRPr="00775583">
              <w:rPr>
                <w:rFonts w:asciiTheme="minorHAnsi" w:hAnsiTheme="minorHAnsi" w:cs="MB Sindhi Web" w:hint="eastAsia"/>
                <w:sz w:val="22"/>
                <w:szCs w:val="22"/>
                <w:rtl/>
                <w:lang w:bidi="sd-Arab-PK"/>
              </w:rPr>
              <w:t>يون</w:t>
            </w:r>
            <w:r w:rsidRPr="00775583">
              <w:rPr>
                <w:rFonts w:asciiTheme="minorHAnsi" w:hAnsiTheme="minorHAnsi" w:cs="MB Sindhi Web"/>
                <w:sz w:val="22"/>
                <w:szCs w:val="22"/>
                <w:rtl/>
                <w:lang w:bidi="sd-Arab-PK"/>
              </w:rPr>
              <w:t xml:space="preserve"> آھن؟</w:t>
            </w:r>
          </w:p>
        </w:tc>
        <w:tc>
          <w:tcPr>
            <w:tcW w:w="993" w:type="dxa"/>
            <w:tcBorders>
              <w:top w:val="single" w:sz="4" w:space="0" w:color="auto"/>
              <w:left w:val="single" w:sz="4" w:space="0" w:color="auto"/>
              <w:bottom w:val="single" w:sz="4" w:space="0" w:color="auto"/>
              <w:right w:val="single" w:sz="4" w:space="0" w:color="auto"/>
            </w:tcBorders>
            <w:vAlign w:val="center"/>
          </w:tcPr>
          <w:p w14:paraId="38193F88" w14:textId="7A8DCB92" w:rsidR="00427E2D" w:rsidRPr="00775583" w:rsidRDefault="00427E2D" w:rsidP="00427E2D">
            <w:pPr>
              <w:jc w:val="center"/>
              <w:rPr>
                <w:rFonts w:cstheme="minorHAnsi"/>
                <w:sz w:val="20"/>
                <w:szCs w:val="20"/>
                <w:lang w:bidi="sd-Arab-PK"/>
              </w:rPr>
            </w:pPr>
            <w:r w:rsidRPr="00775583">
              <w:rPr>
                <w:rFonts w:cstheme="minorHAnsi"/>
                <w:sz w:val="20"/>
                <w:szCs w:val="20"/>
                <w:lang w:bidi="sd-Arab-PK"/>
              </w:rPr>
              <w:t>E13</w:t>
            </w:r>
          </w:p>
        </w:tc>
      </w:tr>
      <w:tr w:rsidR="00427E2D" w:rsidRPr="00775583" w14:paraId="3A66456C"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1351BECE" w14:textId="77777777" w:rsidR="00427E2D" w:rsidRPr="00775583" w:rsidRDefault="00427E2D" w:rsidP="00427E2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5F588E7" w14:textId="15E181B4"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356"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rPr>
              <w:t>ڍڳ</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ڍڳ</w:t>
            </w:r>
            <w:r w:rsidRPr="00775583">
              <w:rPr>
                <w:rStyle w:val="FontStyle85"/>
                <w:rFonts w:ascii="MB Lateefi" w:hAnsi="MB Lateefi" w:cs="MB Lateefi" w:hint="eastAsia"/>
                <w:b/>
                <w:i w:val="0"/>
                <w:iCs w:val="0"/>
                <w:sz w:val="20"/>
                <w:szCs w:val="20"/>
                <w:rtl/>
              </w:rPr>
              <w:t>يون،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مي</w:t>
            </w:r>
            <w:r w:rsidR="00E9230D"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hint="eastAsia"/>
                <w:b/>
                <w:i w:val="0"/>
                <w:iCs w:val="0"/>
                <w:sz w:val="20"/>
                <w:szCs w:val="20"/>
                <w:rtl/>
              </w:rPr>
              <w:t>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A764C3">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57"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58"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59" w:author="Iqbal Ameerali" w:date="2020-10-08T11:45:00Z">
                  <w:rPr>
                    <w:rStyle w:val="FontStyle85"/>
                    <w:rFonts w:asciiTheme="minorHAnsi" w:hAnsiTheme="minorHAnsi" w:cstheme="minorHAnsi"/>
                    <w:i w:val="0"/>
                    <w:iCs w:val="0"/>
                    <w:lang w:bidi="ur-PK"/>
                  </w:rPr>
                </w:rPrChange>
              </w:rPr>
              <w:fldChar w:fldCharType="end"/>
            </w:r>
            <w:r w:rsidRPr="00775583">
              <w:rPr>
                <w:rStyle w:val="FontStyle85"/>
                <w:rFonts w:asciiTheme="minorHAnsi" w:hAnsiTheme="minorHAnsi" w:cstheme="minorHAnsi"/>
                <w:i w:val="0"/>
                <w:iCs w:val="0"/>
                <w:lang w:bidi="ur-PK"/>
                <w:rPrChange w:id="360" w:author="Iqbal Ameerali" w:date="2020-10-08T11:45:00Z">
                  <w:rPr>
                    <w:rStyle w:val="FontStyle85"/>
                    <w:rFonts w:asciiTheme="minorHAnsi" w:hAnsiTheme="minorHAnsi" w:cstheme="minorHAnsi"/>
                    <w:i w:val="0"/>
                    <w:iCs w:val="0"/>
                    <w:lang w:bidi="ur-PK"/>
                  </w:rPr>
                </w:rPrChange>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61"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62"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63" w:author="Iqbal Ameerali" w:date="2020-10-08T11:45:00Z">
                  <w:rPr>
                    <w:rStyle w:val="FontStyle85"/>
                    <w:rFonts w:asciiTheme="minorHAnsi" w:hAnsiTheme="minorHAnsi" w:cstheme="minorHAnsi"/>
                    <w:i w:val="0"/>
                    <w:iCs w:val="0"/>
                    <w:lang w:bidi="ur-PK"/>
                  </w:rPr>
                </w:rPrChange>
              </w:rPr>
              <w:fldChar w:fldCharType="end"/>
            </w:r>
          </w:p>
          <w:p w14:paraId="5791D9E9"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گھو</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خچر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A764C3">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64"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65"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66" w:author="Iqbal Ameerali" w:date="2020-10-08T11:45:00Z">
                  <w:rPr>
                    <w:rStyle w:val="FontStyle85"/>
                    <w:rFonts w:asciiTheme="minorHAnsi" w:hAnsiTheme="minorHAnsi" w:cstheme="minorHAnsi"/>
                    <w:i w:val="0"/>
                    <w:iCs w:val="0"/>
                    <w:lang w:bidi="ur-PK"/>
                  </w:rPr>
                </w:rPrChange>
              </w:rPr>
              <w:fldChar w:fldCharType="end"/>
            </w:r>
            <w:r w:rsidRPr="00775583">
              <w:rPr>
                <w:rStyle w:val="FontStyle85"/>
                <w:rFonts w:asciiTheme="minorHAnsi" w:hAnsiTheme="minorHAnsi" w:cstheme="minorHAnsi"/>
                <w:i w:val="0"/>
                <w:iCs w:val="0"/>
                <w:lang w:bidi="ur-PK"/>
                <w:rPrChange w:id="367" w:author="Iqbal Ameerali" w:date="2020-10-08T11:45:00Z">
                  <w:rPr>
                    <w:rStyle w:val="FontStyle85"/>
                    <w:rFonts w:asciiTheme="minorHAnsi" w:hAnsiTheme="minorHAnsi" w:cstheme="minorHAnsi"/>
                    <w:i w:val="0"/>
                    <w:iCs w:val="0"/>
                    <w:lang w:bidi="ur-PK"/>
                  </w:rPr>
                </w:rPrChange>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68"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69"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70" w:author="Iqbal Ameerali" w:date="2020-10-08T11:45:00Z">
                  <w:rPr>
                    <w:rStyle w:val="FontStyle85"/>
                    <w:rFonts w:asciiTheme="minorHAnsi" w:hAnsiTheme="minorHAnsi" w:cstheme="minorHAnsi"/>
                    <w:i w:val="0"/>
                    <w:iCs w:val="0"/>
                    <w:lang w:bidi="ur-PK"/>
                  </w:rPr>
                </w:rPrChange>
              </w:rPr>
              <w:fldChar w:fldCharType="end"/>
            </w:r>
          </w:p>
          <w:p w14:paraId="1161B13D"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ٻڪ</w:t>
            </w:r>
            <w:r w:rsidRPr="00775583">
              <w:rPr>
                <w:rStyle w:val="FontStyle85"/>
                <w:rFonts w:ascii="MB Lateefi" w:hAnsi="MB Lateefi" w:cs="MB Lateefi" w:hint="eastAsia"/>
                <w:b/>
                <w:i w:val="0"/>
                <w:iCs w:val="0"/>
                <w:sz w:val="20"/>
                <w:szCs w:val="20"/>
                <w:rtl/>
              </w:rPr>
              <w:t>ريون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A764C3">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71"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72"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73" w:author="Iqbal Ameerali" w:date="2020-10-08T11:45:00Z">
                  <w:rPr>
                    <w:rStyle w:val="FontStyle85"/>
                    <w:rFonts w:asciiTheme="minorHAnsi" w:hAnsiTheme="minorHAnsi" w:cstheme="minorHAnsi"/>
                    <w:i w:val="0"/>
                    <w:iCs w:val="0"/>
                    <w:lang w:bidi="ur-PK"/>
                  </w:rPr>
                </w:rPrChange>
              </w:rPr>
              <w:fldChar w:fldCharType="end"/>
            </w:r>
            <w:r w:rsidRPr="00775583">
              <w:rPr>
                <w:rStyle w:val="FontStyle85"/>
                <w:rFonts w:asciiTheme="minorHAnsi" w:hAnsiTheme="minorHAnsi" w:cstheme="minorHAnsi"/>
                <w:i w:val="0"/>
                <w:iCs w:val="0"/>
                <w:lang w:bidi="ur-PK"/>
                <w:rPrChange w:id="374" w:author="Iqbal Ameerali" w:date="2020-10-08T11:45:00Z">
                  <w:rPr>
                    <w:rStyle w:val="FontStyle85"/>
                    <w:rFonts w:asciiTheme="minorHAnsi" w:hAnsiTheme="minorHAnsi" w:cstheme="minorHAnsi"/>
                    <w:i w:val="0"/>
                    <w:iCs w:val="0"/>
                    <w:lang w:bidi="ur-PK"/>
                  </w:rPr>
                </w:rPrChange>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75"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76"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77" w:author="Iqbal Ameerali" w:date="2020-10-08T11:45:00Z">
                  <w:rPr>
                    <w:rStyle w:val="FontStyle85"/>
                    <w:rFonts w:asciiTheme="minorHAnsi" w:hAnsiTheme="minorHAnsi" w:cstheme="minorHAnsi"/>
                    <w:i w:val="0"/>
                    <w:iCs w:val="0"/>
                    <w:lang w:bidi="ur-PK"/>
                  </w:rPr>
                </w:rPrChange>
              </w:rPr>
              <w:fldChar w:fldCharType="end"/>
            </w:r>
          </w:p>
          <w:p w14:paraId="6BD932B8"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hint="cs"/>
                <w:b/>
                <w:i w:val="0"/>
                <w:iCs w:val="0"/>
                <w:sz w:val="20"/>
                <w:szCs w:val="20"/>
                <w:rtl/>
              </w:rPr>
              <w:t>ڍ</w:t>
            </w:r>
            <w:r w:rsidRPr="00775583">
              <w:rPr>
                <w:rStyle w:val="FontStyle85"/>
                <w:rFonts w:ascii="MB Lateefi" w:hAnsi="MB Lateefi" w:cs="MB Lateefi" w:hint="eastAsia"/>
                <w:b/>
                <w:i w:val="0"/>
                <w:iCs w:val="0"/>
                <w:sz w:val="20"/>
                <w:szCs w:val="20"/>
                <w:rtl/>
              </w:rPr>
              <w:t>ون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A764C3">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78"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79"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80" w:author="Iqbal Ameerali" w:date="2020-10-08T11:45:00Z">
                  <w:rPr>
                    <w:rStyle w:val="FontStyle85"/>
                    <w:rFonts w:asciiTheme="minorHAnsi" w:hAnsiTheme="minorHAnsi" w:cstheme="minorHAnsi"/>
                    <w:i w:val="0"/>
                    <w:iCs w:val="0"/>
                    <w:lang w:bidi="ur-PK"/>
                  </w:rPr>
                </w:rPrChange>
              </w:rPr>
              <w:fldChar w:fldCharType="end"/>
            </w:r>
            <w:r w:rsidRPr="00775583">
              <w:rPr>
                <w:rStyle w:val="FontStyle85"/>
                <w:rFonts w:asciiTheme="minorHAnsi" w:hAnsiTheme="minorHAnsi" w:cstheme="minorHAnsi"/>
                <w:i w:val="0"/>
                <w:iCs w:val="0"/>
                <w:lang w:bidi="ur-PK"/>
                <w:rPrChange w:id="381" w:author="Iqbal Ameerali" w:date="2020-10-08T11:45:00Z">
                  <w:rPr>
                    <w:rStyle w:val="FontStyle85"/>
                    <w:rFonts w:asciiTheme="minorHAnsi" w:hAnsiTheme="minorHAnsi" w:cstheme="minorHAnsi"/>
                    <w:i w:val="0"/>
                    <w:iCs w:val="0"/>
                    <w:lang w:bidi="ur-PK"/>
                  </w:rPr>
                </w:rPrChange>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82"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83"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84" w:author="Iqbal Ameerali" w:date="2020-10-08T11:45:00Z">
                  <w:rPr>
                    <w:rStyle w:val="FontStyle85"/>
                    <w:rFonts w:asciiTheme="minorHAnsi" w:hAnsiTheme="minorHAnsi" w:cstheme="minorHAnsi"/>
                    <w:i w:val="0"/>
                    <w:iCs w:val="0"/>
                    <w:lang w:bidi="ur-PK"/>
                  </w:rPr>
                </w:rPrChange>
              </w:rPr>
              <w:fldChar w:fldCharType="end"/>
            </w:r>
          </w:p>
          <w:p w14:paraId="067BBA94"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ڪڪڙ</w:t>
            </w:r>
            <w:r w:rsidRPr="00775583">
              <w:rPr>
                <w:rStyle w:val="FontStyle85"/>
                <w:rFonts w:ascii="MB Lateefi" w:hAnsi="MB Lateefi" w:cs="MB Lateefi" w:hint="eastAsia"/>
                <w:b/>
                <w:i w:val="0"/>
                <w:iCs w:val="0"/>
                <w:sz w:val="20"/>
                <w:szCs w:val="20"/>
                <w:rtl/>
              </w:rPr>
              <w:t>يون،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انگا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A764C3">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85"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86"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87" w:author="Iqbal Ameerali" w:date="2020-10-08T11:45:00Z">
                  <w:rPr>
                    <w:rStyle w:val="FontStyle85"/>
                    <w:rFonts w:asciiTheme="minorHAnsi" w:hAnsiTheme="minorHAnsi" w:cstheme="minorHAnsi"/>
                    <w:i w:val="0"/>
                    <w:iCs w:val="0"/>
                    <w:lang w:bidi="ur-PK"/>
                  </w:rPr>
                </w:rPrChange>
              </w:rPr>
              <w:fldChar w:fldCharType="end"/>
            </w:r>
            <w:r w:rsidRPr="00775583">
              <w:rPr>
                <w:rStyle w:val="FontStyle85"/>
                <w:rFonts w:asciiTheme="minorHAnsi" w:hAnsiTheme="minorHAnsi" w:cstheme="minorHAnsi"/>
                <w:i w:val="0"/>
                <w:iCs w:val="0"/>
                <w:lang w:bidi="ur-PK"/>
                <w:rPrChange w:id="388" w:author="Iqbal Ameerali" w:date="2020-10-08T11:45:00Z">
                  <w:rPr>
                    <w:rStyle w:val="FontStyle85"/>
                    <w:rFonts w:asciiTheme="minorHAnsi" w:hAnsiTheme="minorHAnsi" w:cstheme="minorHAnsi"/>
                    <w:i w:val="0"/>
                    <w:iCs w:val="0"/>
                    <w:lang w:bidi="ur-PK"/>
                  </w:rPr>
                </w:rPrChange>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89"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90"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91" w:author="Iqbal Ameerali" w:date="2020-10-08T11:45:00Z">
                  <w:rPr>
                    <w:rStyle w:val="FontStyle85"/>
                    <w:rFonts w:asciiTheme="minorHAnsi" w:hAnsiTheme="minorHAnsi" w:cstheme="minorHAnsi"/>
                    <w:i w:val="0"/>
                    <w:iCs w:val="0"/>
                    <w:lang w:bidi="ur-PK"/>
                  </w:rPr>
                </w:rPrChange>
              </w:rPr>
              <w:fldChar w:fldCharType="end"/>
            </w:r>
          </w:p>
          <w:p w14:paraId="4211AA25" w14:textId="53B16B73"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A764C3">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92"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93"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94" w:author="Iqbal Ameerali" w:date="2020-10-08T11:45:00Z">
                  <w:rPr>
                    <w:rStyle w:val="FontStyle85"/>
                    <w:rFonts w:asciiTheme="minorHAnsi" w:hAnsiTheme="minorHAnsi" w:cstheme="minorHAnsi"/>
                    <w:i w:val="0"/>
                    <w:iCs w:val="0"/>
                    <w:lang w:bidi="ur-PK"/>
                  </w:rPr>
                </w:rPrChange>
              </w:rPr>
              <w:fldChar w:fldCharType="end"/>
            </w:r>
            <w:r w:rsidRPr="00775583">
              <w:rPr>
                <w:rStyle w:val="FontStyle85"/>
                <w:rFonts w:asciiTheme="minorHAnsi" w:hAnsiTheme="minorHAnsi" w:cstheme="minorHAnsi"/>
                <w:i w:val="0"/>
                <w:iCs w:val="0"/>
                <w:lang w:bidi="ur-PK"/>
                <w:rPrChange w:id="395" w:author="Iqbal Ameerali" w:date="2020-10-08T11:45:00Z">
                  <w:rPr>
                    <w:rStyle w:val="FontStyle85"/>
                    <w:rFonts w:asciiTheme="minorHAnsi" w:hAnsiTheme="minorHAnsi" w:cstheme="minorHAnsi"/>
                    <w:i w:val="0"/>
                    <w:iCs w:val="0"/>
                    <w:lang w:bidi="ur-PK"/>
                  </w:rPr>
                </w:rPrChange>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396"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397" w:author="Iqbal Ameerali" w:date="2020-10-08T11:45:00Z">
                  <w:rPr>
                    <w:rStyle w:val="FontStyle85"/>
                    <w:rFonts w:asciiTheme="minorHAnsi" w:hAnsiTheme="minorHAnsi" w:cstheme="minorHAnsi"/>
                    <w:i w:val="0"/>
                    <w:iCs w:val="0"/>
                    <w:lang w:bidi="ur-PK"/>
                  </w:rPr>
                </w:rPrChange>
              </w:rPr>
              <w:fldChar w:fldCharType="separate"/>
            </w:r>
            <w:r w:rsidRPr="00775583">
              <w:rPr>
                <w:rStyle w:val="FontStyle85"/>
                <w:rFonts w:asciiTheme="minorHAnsi" w:hAnsiTheme="minorHAnsi" w:cstheme="minorHAnsi"/>
                <w:i w:val="0"/>
                <w:iCs w:val="0"/>
                <w:lang w:bidi="ur-PK"/>
                <w:rPrChange w:id="398" w:author="Iqbal Ameerali" w:date="2020-10-08T11:45:00Z">
                  <w:rPr>
                    <w:rStyle w:val="FontStyle85"/>
                    <w:rFonts w:asciiTheme="minorHAnsi" w:hAnsiTheme="minorHAnsi" w:cstheme="minorHAnsi"/>
                    <w:i w:val="0"/>
                    <w:iCs w:val="0"/>
                    <w:lang w:bidi="ur-PK"/>
                  </w:rPr>
                </w:rPrChange>
              </w:rPr>
              <w:fldChar w:fldCharType="end"/>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B927F5" w14:textId="0739A465" w:rsidR="00427E2D" w:rsidRPr="00775583" w:rsidRDefault="00427E2D" w:rsidP="00427E2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Fonts w:asciiTheme="minorHAnsi" w:hAnsiTheme="minorHAnsi" w:cs="MB Sindhi Web" w:hint="eastAsia"/>
                <w:sz w:val="22"/>
                <w:szCs w:val="22"/>
                <w:rtl/>
                <w:lang w:bidi="sd-Arab-PK"/>
                <w:rPrChange w:id="399" w:author="Iqbal Ameerali" w:date="2020-10-08T11:45:00Z">
                  <w:rPr>
                    <w:rFonts w:asciiTheme="minorHAnsi" w:hAnsiTheme="minorHAnsi" w:cs="MB Sindhi Web" w:hint="eastAsia"/>
                    <w:i/>
                    <w:iCs/>
                    <w:sz w:val="22"/>
                    <w:szCs w:val="22"/>
                    <w:rtl/>
                    <w:lang w:bidi="sd-Arab-PK"/>
                  </w:rPr>
                </w:rPrChange>
              </w:rPr>
              <w:t>جي</w:t>
            </w:r>
            <w:r w:rsidRPr="00775583">
              <w:rPr>
                <w:rFonts w:asciiTheme="minorHAnsi" w:hAnsiTheme="minorHAnsi" w:cs="MB Sindhi Web" w:hint="cs"/>
                <w:sz w:val="22"/>
                <w:szCs w:val="22"/>
                <w:rtl/>
                <w:lang w:bidi="sd-Arab-PK"/>
                <w:rPrChange w:id="400" w:author="Iqbal Ameerali" w:date="2020-10-08T11:45:00Z">
                  <w:rPr>
                    <w:rFonts w:asciiTheme="minorHAnsi" w:hAnsiTheme="minorHAnsi" w:cs="MB Sindhi Web" w:hint="cs"/>
                    <w:i/>
                    <w:iCs/>
                    <w:sz w:val="22"/>
                    <w:szCs w:val="22"/>
                    <w:rtl/>
                    <w:lang w:bidi="sd-Arab-PK"/>
                  </w:rPr>
                </w:rPrChange>
              </w:rPr>
              <w:t>ڪڏ</w:t>
            </w:r>
            <w:r w:rsidRPr="00775583">
              <w:rPr>
                <w:rFonts w:asciiTheme="minorHAnsi" w:hAnsiTheme="minorHAnsi" w:cs="MB Sindhi Web" w:hint="eastAsia"/>
                <w:sz w:val="22"/>
                <w:szCs w:val="22"/>
                <w:rtl/>
                <w:lang w:bidi="sd-Arab-PK"/>
                <w:rPrChange w:id="401" w:author="Iqbal Ameerali" w:date="2020-10-08T11:45:00Z">
                  <w:rPr>
                    <w:rFonts w:asciiTheme="minorHAnsi" w:hAnsiTheme="minorHAnsi" w:cs="MB Sindhi Web" w:hint="eastAsia"/>
                    <w:i/>
                    <w:iCs/>
                    <w:sz w:val="22"/>
                    <w:szCs w:val="22"/>
                    <w:rtl/>
                    <w:lang w:bidi="sd-Arab-PK"/>
                  </w:rPr>
                </w:rPrChange>
              </w:rPr>
              <w:t>ھن</w:t>
            </w:r>
            <w:r w:rsidRPr="00775583">
              <w:rPr>
                <w:rFonts w:asciiTheme="minorHAnsi" w:hAnsiTheme="minorHAnsi" w:cs="MB Sindhi Web"/>
                <w:sz w:val="22"/>
                <w:szCs w:val="22"/>
                <w:rtl/>
                <w:lang w:bidi="sd-Arab-PK"/>
                <w:rPrChange w:id="402" w:author="Iqbal Ameerali" w:date="2020-10-08T11:45:00Z">
                  <w:rPr>
                    <w:rFonts w:asciiTheme="minorHAnsi" w:hAnsiTheme="minorHAnsi" w:cs="MB Sindhi Web"/>
                    <w:i/>
                    <w:iCs/>
                    <w:sz w:val="22"/>
                    <w:szCs w:val="22"/>
                    <w:rtl/>
                    <w:lang w:bidi="sd-Arab-PK"/>
                  </w:rPr>
                </w:rPrChange>
              </w:rPr>
              <w:t xml:space="preserve"> ھا </w:t>
            </w:r>
            <w:r w:rsidR="00E9230D" w:rsidRPr="00775583">
              <w:rPr>
                <w:rFonts w:asciiTheme="minorHAnsi" w:hAnsiTheme="minorHAnsi" w:cs="MB Sindhi Web" w:hint="eastAsia"/>
                <w:sz w:val="22"/>
                <w:szCs w:val="22"/>
                <w:rtl/>
                <w:lang w:bidi="sd-Arab-PK"/>
              </w:rPr>
              <w:t>ته</w:t>
            </w:r>
            <w:r w:rsidR="00E9230D" w:rsidRPr="00775583">
              <w:rPr>
                <w:rFonts w:asciiTheme="minorHAnsi" w:hAnsiTheme="minorHAnsi" w:cs="MB Sindhi Web"/>
                <w:sz w:val="22"/>
                <w:szCs w:val="22"/>
                <w:rtl/>
                <w:lang w:bidi="sd-Arab-PK"/>
              </w:rPr>
              <w:t xml:space="preserve"> </w:t>
            </w:r>
            <w:r w:rsidRPr="00775583">
              <w:rPr>
                <w:rFonts w:asciiTheme="minorHAnsi" w:hAnsiTheme="minorHAnsi" w:cs="MB Sindhi Web"/>
                <w:sz w:val="22"/>
                <w:szCs w:val="22"/>
                <w:rtl/>
                <w:lang w:bidi="sd-Arab-PK"/>
              </w:rPr>
              <w:t xml:space="preserve"> ھنن مان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يترا</w:t>
            </w:r>
            <w:r w:rsidRPr="00775583">
              <w:rPr>
                <w:rFonts w:asciiTheme="minorHAnsi" w:hAnsiTheme="minorHAnsi" w:cs="MB Sindhi Web"/>
                <w:sz w:val="22"/>
                <w:szCs w:val="22"/>
                <w:rtl/>
                <w:lang w:bidi="sd-Arab-PK"/>
              </w:rPr>
              <w:t xml:space="preserve"> جانور توھان جا پ</w:t>
            </w:r>
            <w:r w:rsidR="00E9230D" w:rsidRPr="00775583">
              <w:rPr>
                <w:rFonts w:asciiTheme="minorHAnsi" w:hAnsiTheme="minorHAnsi" w:cs="MB Sindhi Web" w:hint="eastAsia"/>
                <w:sz w:val="22"/>
                <w:szCs w:val="22"/>
                <w:rtl/>
                <w:lang w:bidi="sd-Arab-PK"/>
              </w:rPr>
              <w:t>نه</w:t>
            </w:r>
            <w:r w:rsidRPr="00775583">
              <w:rPr>
                <w:rFonts w:asciiTheme="minorHAnsi" w:hAnsiTheme="minorHAnsi" w:cs="MB Sindhi Web" w:hint="eastAsia"/>
                <w:sz w:val="22"/>
                <w:szCs w:val="22"/>
                <w:rtl/>
                <w:lang w:bidi="sd-Arab-PK"/>
              </w:rPr>
              <w:t>نجا</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آھن؟</w:t>
            </w:r>
          </w:p>
        </w:tc>
        <w:tc>
          <w:tcPr>
            <w:tcW w:w="993" w:type="dxa"/>
            <w:tcBorders>
              <w:top w:val="single" w:sz="4" w:space="0" w:color="auto"/>
              <w:left w:val="single" w:sz="4" w:space="0" w:color="auto"/>
              <w:bottom w:val="single" w:sz="4" w:space="0" w:color="auto"/>
              <w:right w:val="single" w:sz="4" w:space="0" w:color="auto"/>
            </w:tcBorders>
            <w:vAlign w:val="center"/>
          </w:tcPr>
          <w:p w14:paraId="6C3EA5A9" w14:textId="533E0739" w:rsidR="00427E2D" w:rsidRPr="00775583" w:rsidRDefault="00427E2D" w:rsidP="00427E2D">
            <w:pPr>
              <w:jc w:val="center"/>
              <w:rPr>
                <w:rFonts w:cstheme="minorHAnsi"/>
                <w:sz w:val="20"/>
                <w:szCs w:val="20"/>
                <w:lang w:bidi="sd-Arab-PK"/>
              </w:rPr>
            </w:pPr>
            <w:r w:rsidRPr="00775583">
              <w:rPr>
                <w:rFonts w:cstheme="minorHAnsi"/>
                <w:sz w:val="20"/>
                <w:szCs w:val="20"/>
                <w:lang w:bidi="sd-Arab-PK"/>
              </w:rPr>
              <w:t>E14</w:t>
            </w:r>
          </w:p>
        </w:tc>
      </w:tr>
      <w:tr w:rsidR="00427E2D" w:rsidRPr="00775583" w14:paraId="08B474A4"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0879073D" w14:textId="77777777" w:rsidR="00427E2D" w:rsidRPr="00775583" w:rsidRDefault="00427E2D" w:rsidP="00427E2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72E3C9EC"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403"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7C656BA"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26176410" w14:textId="7EF9D7F0"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معلوم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66766D" w14:textId="775D1713" w:rsidR="00427E2D" w:rsidRPr="00775583" w:rsidRDefault="00427E2D" w:rsidP="00427E2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Fonts w:ascii="MB Lateefi" w:hAnsi="MB Lateefi" w:cs="MB Lateefi" w:hint="cs"/>
                <w:sz w:val="22"/>
                <w:szCs w:val="22"/>
                <w:rtl/>
                <w:lang w:bidi="sd-Arab-PK"/>
                <w:rPrChange w:id="404" w:author="Iqbal Ameerali" w:date="2020-10-08T11:45:00Z">
                  <w:rPr>
                    <w:rFonts w:ascii="MB Lateefi" w:hAnsi="MB Lateefi" w:cs="MB Lateefi" w:hint="cs"/>
                    <w:i/>
                    <w:iCs/>
                    <w:sz w:val="22"/>
                    <w:szCs w:val="22"/>
                    <w:rtl/>
                    <w:lang w:bidi="sd-Arab-PK"/>
                  </w:rPr>
                </w:rPrChange>
              </w:rPr>
              <w:t>ڇ</w:t>
            </w:r>
            <w:r w:rsidRPr="00775583">
              <w:rPr>
                <w:rFonts w:ascii="MB Lateefi" w:hAnsi="MB Lateefi" w:cs="MB Lateefi" w:hint="eastAsia"/>
                <w:sz w:val="22"/>
                <w:szCs w:val="22"/>
                <w:rtl/>
                <w:lang w:bidi="sd-Arab-PK"/>
                <w:rPrChange w:id="405" w:author="Iqbal Ameerali" w:date="2020-10-08T11:45:00Z">
                  <w:rPr>
                    <w:rFonts w:ascii="MB Lateefi" w:hAnsi="MB Lateefi" w:cs="MB Lateefi" w:hint="eastAsia"/>
                    <w:i/>
                    <w:iCs/>
                    <w:sz w:val="22"/>
                    <w:szCs w:val="22"/>
                    <w:rtl/>
                    <w:lang w:bidi="sd-Arab-PK"/>
                  </w:rPr>
                </w:rPrChange>
              </w:rPr>
              <w:t>ا</w:t>
            </w:r>
            <w:r w:rsidRPr="00775583">
              <w:rPr>
                <w:rFonts w:ascii="MB Lateefi" w:hAnsi="MB Lateefi" w:cs="MB Lateefi"/>
                <w:sz w:val="22"/>
                <w:szCs w:val="22"/>
                <w:rtl/>
                <w:lang w:bidi="sd-Arab-PK"/>
                <w:rPrChange w:id="406" w:author="Iqbal Ameerali" w:date="2020-10-08T11:45:00Z">
                  <w:rPr>
                    <w:rFonts w:ascii="MB Lateefi" w:hAnsi="MB Lateefi" w:cs="MB Lateefi"/>
                    <w:i/>
                    <w:iCs/>
                    <w:sz w:val="22"/>
                    <w:szCs w:val="22"/>
                    <w:rtl/>
                    <w:lang w:bidi="sd-Arab-PK"/>
                  </w:rPr>
                </w:rPrChange>
              </w:rPr>
              <w:t xml:space="preserve"> </w:t>
            </w:r>
            <w:r w:rsidRPr="00775583">
              <w:rPr>
                <w:rFonts w:ascii="MB Lateefi" w:hAnsi="MB Lateefi" w:cs="MB Lateefi" w:hint="eastAsia"/>
                <w:sz w:val="22"/>
                <w:szCs w:val="22"/>
                <w:rtl/>
                <w:lang w:bidi="sd-Arab-PK"/>
                <w:rPrChange w:id="407" w:author="Iqbal Ameerali" w:date="2020-10-08T11:45:00Z">
                  <w:rPr>
                    <w:rFonts w:ascii="MB Lateefi" w:hAnsi="MB Lateefi" w:cs="MB Lateefi" w:hint="eastAsia"/>
                    <w:i/>
                    <w:iCs/>
                    <w:sz w:val="22"/>
                    <w:szCs w:val="22"/>
                    <w:rtl/>
                    <w:lang w:bidi="sd-Arab-PK"/>
                  </w:rPr>
                </w:rPrChange>
              </w:rPr>
              <w:t>توھان</w:t>
            </w:r>
            <w:r w:rsidRPr="00775583">
              <w:rPr>
                <w:rFonts w:ascii="MB Lateefi" w:hAnsi="MB Lateefi" w:cs="MB Lateefi"/>
                <w:sz w:val="22"/>
                <w:szCs w:val="22"/>
                <w:rtl/>
                <w:lang w:bidi="sd-Arab-PK"/>
                <w:rPrChange w:id="408" w:author="Iqbal Ameerali" w:date="2020-10-08T11:45:00Z">
                  <w:rPr>
                    <w:rFonts w:ascii="MB Lateefi" w:hAnsi="MB Lateefi" w:cs="MB Lateefi"/>
                    <w:i/>
                    <w:iCs/>
                    <w:sz w:val="22"/>
                    <w:szCs w:val="22"/>
                    <w:rtl/>
                    <w:lang w:bidi="sd-Arab-PK"/>
                  </w:rPr>
                </w:rPrChange>
              </w:rPr>
              <w:t xml:space="preserve"> </w:t>
            </w:r>
            <w:r w:rsidRPr="00775583">
              <w:rPr>
                <w:rFonts w:ascii="MB Lateefi" w:hAnsi="MB Lateefi" w:cs="MB Lateefi" w:hint="eastAsia"/>
                <w:sz w:val="22"/>
                <w:szCs w:val="22"/>
                <w:rtl/>
                <w:lang w:bidi="sd-Arab-PK"/>
                <w:rPrChange w:id="409" w:author="Iqbal Ameerali" w:date="2020-10-08T11:45:00Z">
                  <w:rPr>
                    <w:rFonts w:ascii="MB Lateefi" w:hAnsi="MB Lateefi" w:cs="MB Lateefi" w:hint="eastAsia"/>
                    <w:i/>
                    <w:iCs/>
                    <w:sz w:val="22"/>
                    <w:szCs w:val="22"/>
                    <w:rtl/>
                    <w:lang w:bidi="sd-Arab-PK"/>
                  </w:rPr>
                </w:rPrChange>
              </w:rPr>
              <w:t>جي</w:t>
            </w:r>
            <w:r w:rsidRPr="00775583">
              <w:rPr>
                <w:rFonts w:ascii="MB Lateefi" w:hAnsi="MB Lateefi" w:cs="MB Lateefi"/>
                <w:sz w:val="22"/>
                <w:szCs w:val="22"/>
                <w:rtl/>
                <w:lang w:bidi="sd-Arab-PK"/>
                <w:rPrChange w:id="410" w:author="Iqbal Ameerali" w:date="2020-10-08T11:45:00Z">
                  <w:rPr>
                    <w:rFonts w:ascii="MB Lateefi" w:hAnsi="MB Lateefi" w:cs="MB Lateefi"/>
                    <w:i/>
                    <w:iCs/>
                    <w:sz w:val="22"/>
                    <w:szCs w:val="22"/>
                    <w:rtl/>
                    <w:lang w:bidi="sd-Arab-PK"/>
                  </w:rPr>
                </w:rPrChange>
              </w:rPr>
              <w:t xml:space="preserve"> </w:t>
            </w:r>
            <w:r w:rsidRPr="00775583">
              <w:rPr>
                <w:rFonts w:ascii="MB Lateefi" w:hAnsi="MB Lateefi" w:cs="MB Lateefi" w:hint="eastAsia"/>
                <w:sz w:val="22"/>
                <w:szCs w:val="22"/>
                <w:rtl/>
                <w:lang w:bidi="sd-Arab-PK"/>
                <w:rPrChange w:id="411" w:author="Iqbal Ameerali" w:date="2020-10-08T11:45:00Z">
                  <w:rPr>
                    <w:rFonts w:ascii="MB Lateefi" w:hAnsi="MB Lateefi" w:cs="MB Lateefi" w:hint="eastAsia"/>
                    <w:i/>
                    <w:iCs/>
                    <w:sz w:val="22"/>
                    <w:szCs w:val="22"/>
                    <w:rtl/>
                    <w:lang w:bidi="sd-Arab-PK"/>
                  </w:rPr>
                </w:rPrChange>
              </w:rPr>
              <w:t>گھر</w:t>
            </w:r>
            <w:r w:rsidRPr="00775583">
              <w:rPr>
                <w:rFonts w:ascii="MB Lateefi" w:hAnsi="MB Lateefi" w:cs="MB Lateefi"/>
                <w:sz w:val="22"/>
                <w:szCs w:val="22"/>
                <w:rtl/>
                <w:lang w:bidi="sd-Arab-PK"/>
                <w:rPrChange w:id="412" w:author="Iqbal Ameerali" w:date="2020-10-08T11:45:00Z">
                  <w:rPr>
                    <w:rFonts w:ascii="MB Lateefi" w:hAnsi="MB Lateefi" w:cs="MB Lateefi"/>
                    <w:i/>
                    <w:iCs/>
                    <w:sz w:val="22"/>
                    <w:szCs w:val="22"/>
                    <w:rtl/>
                    <w:lang w:bidi="sd-Arab-PK"/>
                  </w:rPr>
                </w:rPrChange>
              </w:rPr>
              <w:t xml:space="preserve"> </w:t>
            </w:r>
            <w:r w:rsidRPr="00775583">
              <w:rPr>
                <w:rFonts w:ascii="MB Lateefi" w:hAnsi="MB Lateefi" w:cs="MB Lateefi" w:hint="eastAsia"/>
                <w:sz w:val="22"/>
                <w:szCs w:val="22"/>
                <w:rtl/>
                <w:lang w:bidi="sd-Arab-PK"/>
                <w:rPrChange w:id="413" w:author="Iqbal Ameerali" w:date="2020-10-08T11:45:00Z">
                  <w:rPr>
                    <w:rFonts w:ascii="MB Lateefi" w:hAnsi="MB Lateefi" w:cs="MB Lateefi" w:hint="eastAsia"/>
                    <w:i/>
                    <w:iCs/>
                    <w:sz w:val="22"/>
                    <w:szCs w:val="22"/>
                    <w:rtl/>
                    <w:lang w:bidi="sd-Arab-PK"/>
                  </w:rPr>
                </w:rPrChange>
              </w:rPr>
              <w:t>جي</w:t>
            </w:r>
            <w:r w:rsidRPr="00775583">
              <w:rPr>
                <w:rFonts w:ascii="MB Lateefi" w:hAnsi="MB Lateefi" w:cs="MB Lateefi"/>
                <w:sz w:val="22"/>
                <w:szCs w:val="22"/>
                <w:rtl/>
                <w:lang w:bidi="sd-Arab-PK"/>
                <w:rPrChange w:id="414" w:author="Iqbal Ameerali" w:date="2020-10-08T11:45:00Z">
                  <w:rPr>
                    <w:rFonts w:ascii="MB Lateefi" w:hAnsi="MB Lateefi" w:cs="MB Lateefi"/>
                    <w:i/>
                    <w:iCs/>
                    <w:sz w:val="22"/>
                    <w:szCs w:val="22"/>
                    <w:rtl/>
                    <w:lang w:bidi="sd-Arab-PK"/>
                  </w:rPr>
                </w:rPrChange>
              </w:rPr>
              <w:t xml:space="preserve"> </w:t>
            </w:r>
            <w:r w:rsidRPr="00775583">
              <w:rPr>
                <w:rFonts w:ascii="MB Lateefi" w:hAnsi="MB Lateefi" w:cs="MB Lateefi" w:hint="cs"/>
                <w:sz w:val="22"/>
                <w:szCs w:val="22"/>
                <w:rtl/>
                <w:lang w:bidi="sd-Arab-PK"/>
                <w:rPrChange w:id="415" w:author="Iqbal Ameerali" w:date="2020-10-08T11:45:00Z">
                  <w:rPr>
                    <w:rFonts w:ascii="MB Lateefi" w:hAnsi="MB Lateefi" w:cs="MB Lateefi" w:hint="cs"/>
                    <w:i/>
                    <w:iCs/>
                    <w:sz w:val="22"/>
                    <w:szCs w:val="22"/>
                    <w:rtl/>
                    <w:lang w:bidi="sd-Arab-PK"/>
                  </w:rPr>
                </w:rPrChange>
              </w:rPr>
              <w:t>ڪ</w:t>
            </w:r>
            <w:r w:rsidR="00E9230D" w:rsidRPr="00775583">
              <w:rPr>
                <w:rFonts w:ascii="MB Lateefi" w:hAnsi="MB Lateefi" w:cs="MB Lateefi"/>
                <w:sz w:val="22"/>
                <w:szCs w:val="22"/>
                <w:rtl/>
                <w:lang w:bidi="sd-Arab-PK"/>
              </w:rPr>
              <w:t>نه</w:t>
            </w:r>
            <w:r w:rsidRPr="00775583">
              <w:rPr>
                <w:rFonts w:ascii="MB Lateefi" w:hAnsi="MB Lateefi" w:cs="MB Lateefi"/>
                <w:sz w:val="22"/>
                <w:szCs w:val="22"/>
                <w:rtl/>
                <w:lang w:bidi="sd-Arab-PK"/>
              </w:rPr>
              <w:t xml:space="preserve">ن فرد جو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بئن</w:t>
            </w:r>
            <w:r w:rsidRPr="00775583">
              <w:rPr>
                <w:rFonts w:ascii="MB Lateefi" w:hAnsi="MB Lateefi" w:cs="MB Lateefi" w:hint="cs"/>
                <w:sz w:val="22"/>
                <w:szCs w:val="22"/>
                <w:rtl/>
                <w:lang w:bidi="sd-Arab-PK"/>
              </w:rPr>
              <w:t>ڪ</w:t>
            </w:r>
            <w:r w:rsidRPr="00775583">
              <w:rPr>
                <w:rFonts w:ascii="MB Lateefi" w:hAnsi="MB Lateefi" w:cs="MB Lateefi"/>
                <w:sz w:val="22"/>
                <w:szCs w:val="22"/>
                <w:rtl/>
                <w:lang w:bidi="sd-Arab-PK"/>
              </w:rPr>
              <w:t xml:space="preserve"> ۾ </w:t>
            </w:r>
            <w:r w:rsidRPr="00775583">
              <w:rPr>
                <w:rFonts w:ascii="MB Lateefi" w:hAnsi="MB Lateefi" w:cs="MB Lateefi" w:hint="eastAsia"/>
                <w:sz w:val="22"/>
                <w:szCs w:val="22"/>
                <w:rtl/>
                <w:lang w:bidi="sd-Arab-PK"/>
              </w:rPr>
              <w:t>کاتو،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ائون</w:t>
            </w:r>
            <w:r w:rsidRPr="00775583">
              <w:rPr>
                <w:rFonts w:ascii="MB Lateefi" w:hAnsi="MB Lateefi" w:cs="MB Lateefi" w:hint="cs"/>
                <w:sz w:val="22"/>
                <w:szCs w:val="22"/>
                <w:rtl/>
                <w:lang w:bidi="sd-Arab-PK"/>
              </w:rPr>
              <w:t>ٽ</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آھي؟</w:t>
            </w:r>
          </w:p>
        </w:tc>
        <w:tc>
          <w:tcPr>
            <w:tcW w:w="993" w:type="dxa"/>
            <w:tcBorders>
              <w:top w:val="single" w:sz="4" w:space="0" w:color="auto"/>
              <w:left w:val="single" w:sz="4" w:space="0" w:color="auto"/>
              <w:bottom w:val="single" w:sz="4" w:space="0" w:color="auto"/>
              <w:right w:val="single" w:sz="4" w:space="0" w:color="auto"/>
            </w:tcBorders>
            <w:vAlign w:val="center"/>
          </w:tcPr>
          <w:p w14:paraId="77DA31C6" w14:textId="585FB221" w:rsidR="00427E2D" w:rsidRPr="00775583" w:rsidRDefault="00427E2D" w:rsidP="00427E2D">
            <w:pPr>
              <w:jc w:val="center"/>
              <w:rPr>
                <w:rFonts w:cstheme="minorHAnsi"/>
                <w:sz w:val="20"/>
                <w:szCs w:val="20"/>
                <w:lang w:bidi="sd-Arab-PK"/>
              </w:rPr>
            </w:pPr>
            <w:r w:rsidRPr="00775583">
              <w:rPr>
                <w:rFonts w:cstheme="minorHAnsi"/>
                <w:sz w:val="20"/>
                <w:szCs w:val="20"/>
                <w:lang w:bidi="sd-Arab-PK"/>
              </w:rPr>
              <w:t>E15</w:t>
            </w:r>
          </w:p>
        </w:tc>
      </w:tr>
      <w:tr w:rsidR="00D641C4" w:rsidRPr="00775583" w14:paraId="418F1D73" w14:textId="77777777" w:rsidTr="00311047">
        <w:trPr>
          <w:trHeight w:val="35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54F2BD4" w14:textId="77777777" w:rsidR="00D641C4" w:rsidRPr="00775583" w:rsidRDefault="00D641C4" w:rsidP="00DE3637">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3BAF39A" w14:textId="69EC032E" w:rsidR="00D641C4" w:rsidRPr="00775583" w:rsidRDefault="004F7EED"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416"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سن</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005F1860" w:rsidRPr="00775583">
              <w:rPr>
                <w:rStyle w:val="FontStyle85"/>
                <w:rFonts w:ascii="MB Lateefi" w:hAnsi="MB Lateefi" w:cs="MB Lateefi"/>
                <w:b/>
                <w:i w:val="0"/>
                <w:iCs w:val="0"/>
                <w:sz w:val="20"/>
                <w:szCs w:val="20"/>
                <w:rtl/>
                <w:lang w:bidi="sd-Arab-PK"/>
              </w:rPr>
              <w:t>1</w:t>
            </w:r>
          </w:p>
          <w:p w14:paraId="1CD90EC4" w14:textId="501F1C73" w:rsidR="00C459DA" w:rsidRPr="00775583" w:rsidRDefault="00C459DA" w:rsidP="00C459D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ڍ</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2</w:t>
            </w:r>
          </w:p>
          <w:p w14:paraId="341C90ED" w14:textId="1A958A21" w:rsidR="00A07AEC" w:rsidRPr="00775583" w:rsidRDefault="00A07AEC"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پنجابي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3</w:t>
            </w:r>
          </w:p>
          <w:p w14:paraId="4F41E482" w14:textId="77777777" w:rsidR="00A07AEC" w:rsidRPr="00775583" w:rsidRDefault="00A07AEC"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lastRenderedPageBreak/>
              <w:t>اردو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2445BC43" w14:textId="5C877174" w:rsidR="00A07AEC" w:rsidRPr="00775583" w:rsidRDefault="00A07AEC"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بلوچي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5</w:t>
            </w:r>
          </w:p>
          <w:p w14:paraId="1569A787" w14:textId="6A96FE99" w:rsidR="004F7EED" w:rsidRPr="00775583" w:rsidRDefault="004F7EED"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سرائ</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00A07AEC" w:rsidRPr="00775583">
              <w:rPr>
                <w:rStyle w:val="FontStyle85"/>
                <w:rFonts w:ascii="MB Lateefi" w:hAnsi="MB Lateefi" w:cs="MB Lateefi"/>
                <w:bCs/>
                <w:i w:val="0"/>
                <w:iCs w:val="0"/>
                <w:sz w:val="20"/>
                <w:szCs w:val="20"/>
                <w:lang w:bidi="sd-Arab-PK"/>
              </w:rPr>
              <w:t>6</w:t>
            </w:r>
          </w:p>
          <w:p w14:paraId="7DEA4C08" w14:textId="77777777" w:rsidR="008C1DF1" w:rsidRPr="00775583" w:rsidRDefault="008C1DF1" w:rsidP="008C1DF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براھوي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219401EE" w14:textId="1575BB94" w:rsidR="0050722A" w:rsidRPr="00775583" w:rsidRDefault="0050722A"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پشتو</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008C1DF1" w:rsidRPr="00775583">
              <w:rPr>
                <w:rStyle w:val="FontStyle85"/>
                <w:rFonts w:ascii="MB Lateefi" w:hAnsi="MB Lateefi" w:cs="MB Lateefi"/>
                <w:bCs/>
                <w:i w:val="0"/>
                <w:iCs w:val="0"/>
                <w:sz w:val="20"/>
                <w:szCs w:val="20"/>
              </w:rPr>
              <w:t>8</w:t>
            </w:r>
          </w:p>
          <w:p w14:paraId="26C1837F" w14:textId="7656028C" w:rsidR="0050722A" w:rsidRPr="00775583" w:rsidRDefault="00563D6E"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ڪ</w:t>
            </w:r>
            <w:r w:rsidR="0050722A" w:rsidRPr="00775583">
              <w:rPr>
                <w:rStyle w:val="FontStyle85"/>
                <w:rFonts w:ascii="MB Lateefi" w:hAnsi="MB Lateefi" w:cs="MB Lateefi" w:hint="cs"/>
                <w:b/>
                <w:i w:val="0"/>
                <w:iCs w:val="0"/>
                <w:sz w:val="20"/>
                <w:szCs w:val="20"/>
                <w:rtl/>
              </w:rPr>
              <w:t>ڇ</w:t>
            </w:r>
            <w:r w:rsidR="0050722A" w:rsidRPr="00775583">
              <w:rPr>
                <w:rStyle w:val="FontStyle85"/>
                <w:rFonts w:ascii="MB Lateefi" w:hAnsi="MB Lateefi" w:cs="MB Lateefi" w:hint="eastAsia"/>
                <w:b/>
                <w:i w:val="0"/>
                <w:iCs w:val="0"/>
                <w:sz w:val="20"/>
                <w:szCs w:val="20"/>
                <w:rtl/>
              </w:rPr>
              <w:t>ي</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9</w:t>
            </w:r>
          </w:p>
          <w:p w14:paraId="3CD7D570" w14:textId="66B01BAA" w:rsidR="0050722A" w:rsidRPr="00775583" w:rsidRDefault="0050722A"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گجراتي</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00563D6E" w:rsidRPr="00775583">
              <w:rPr>
                <w:rStyle w:val="FontStyle85"/>
                <w:rFonts w:ascii="MB Lateefi" w:hAnsi="MB Lateefi" w:cs="MB Lateefi"/>
                <w:bCs/>
                <w:i w:val="0"/>
                <w:iCs w:val="0"/>
                <w:sz w:val="20"/>
                <w:szCs w:val="20"/>
                <w:lang w:bidi="sd-Arab-PK"/>
              </w:rPr>
              <w:t>10</w:t>
            </w:r>
          </w:p>
          <w:p w14:paraId="540B3A68" w14:textId="5FA75710" w:rsidR="008B4FDD" w:rsidRPr="00775583" w:rsidRDefault="0050722A" w:rsidP="0042038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ماروا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ي</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005F1860" w:rsidRPr="00775583">
              <w:rPr>
                <w:rStyle w:val="FontStyle85"/>
                <w:rFonts w:ascii="MB Lateefi" w:hAnsi="MB Lateefi" w:cs="MB Lateefi"/>
                <w:b/>
                <w:i w:val="0"/>
                <w:iCs w:val="0"/>
                <w:sz w:val="20"/>
                <w:szCs w:val="20"/>
                <w:rtl/>
                <w:lang w:bidi="sd-Arab-PK"/>
              </w:rPr>
              <w:t>11</w:t>
            </w:r>
          </w:p>
          <w:p w14:paraId="79514B6A" w14:textId="4DCC9BB2" w:rsidR="004426BD" w:rsidRPr="00775583" w:rsidRDefault="004426BD" w:rsidP="004426BD">
            <w:pPr>
              <w:pStyle w:val="Style39"/>
              <w:widowControl/>
              <w:tabs>
                <w:tab w:val="right" w:leader="hyphen" w:pos="4320"/>
                <w:tab w:val="left" w:pos="4752"/>
              </w:tabs>
              <w:bidi/>
              <w:spacing w:line="240" w:lineRule="auto"/>
              <w:ind w:right="-115"/>
              <w:rPr>
                <w:rFonts w:ascii="MB Lateefi" w:hAnsi="MB Lateefi" w:cs="MB Lateefi"/>
                <w:sz w:val="20"/>
                <w:szCs w:val="20"/>
                <w:lang w:val="en-GB" w:bidi="sd-Arab-PK"/>
              </w:rPr>
            </w:pP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جهه</w:t>
            </w:r>
            <w:r w:rsidRPr="00775583">
              <w:rPr>
                <w:rStyle w:val="FontStyle85"/>
                <w:rFonts w:ascii="MB Lateefi" w:hAnsi="MB Lateefi" w:cs="MB Lateefi"/>
                <w:b/>
                <w:i w:val="0"/>
                <w:iCs w:val="0"/>
                <w:sz w:val="20"/>
                <w:szCs w:val="20"/>
                <w:rtl/>
                <w:lang w:bidi="sd-Arab-PK"/>
              </w:rPr>
              <w:t xml:space="preserve"> (وضاحت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ab/>
            </w:r>
            <w:r w:rsidRPr="00775583">
              <w:rPr>
                <w:rStyle w:val="FontStyle85"/>
                <w:rFonts w:ascii="MB Lateefi" w:hAnsi="MB Lateefi" w:cs="MB Lateefi"/>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C714D3" w14:textId="2329CF92" w:rsidR="00D641C4" w:rsidRPr="00775583" w:rsidRDefault="00E317EE" w:rsidP="00D641C4">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i w:val="0"/>
                <w:iCs w:val="0"/>
                <w:sz w:val="22"/>
                <w:szCs w:val="22"/>
                <w:rtl/>
                <w:lang w:bidi="sd-Arab-PK"/>
              </w:rPr>
              <w:lastRenderedPageBreak/>
              <w:t xml:space="preserve">عام طور توھان جي گھر ۾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ھ</w:t>
            </w:r>
            <w:r w:rsidRPr="00775583">
              <w:rPr>
                <w:rStyle w:val="FontStyle85"/>
                <w:rFonts w:ascii="MB Lateefi" w:hAnsi="MB Lateefi" w:cs="MB Lateefi" w:hint="cs"/>
                <w:i w:val="0"/>
                <w:iCs w:val="0"/>
                <w:sz w:val="22"/>
                <w:szCs w:val="22"/>
                <w:rtl/>
                <w:lang w:bidi="sd-Arab-PK"/>
              </w:rPr>
              <w:t>ڙ</w:t>
            </w:r>
            <w:r w:rsidRPr="00775583">
              <w:rPr>
                <w:rStyle w:val="FontStyle85"/>
                <w:rFonts w:ascii="MB Lateefi" w:hAnsi="MB Lateefi" w:cs="MB Lateefi" w:hint="eastAsia"/>
                <w:i w:val="0"/>
                <w:iCs w:val="0"/>
                <w:sz w:val="22"/>
                <w:szCs w:val="22"/>
                <w:rtl/>
                <w:lang w:bidi="sd-Arab-PK"/>
              </w:rPr>
              <w:t>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ٻ</w:t>
            </w:r>
            <w:r w:rsidRPr="00775583">
              <w:rPr>
                <w:rStyle w:val="FontStyle85"/>
                <w:rFonts w:ascii="MB Lateefi" w:hAnsi="MB Lateefi" w:cs="MB Lateefi" w:hint="eastAsia"/>
                <w:i w:val="0"/>
                <w:iCs w:val="0"/>
                <w:sz w:val="22"/>
                <w:szCs w:val="22"/>
                <w:rtl/>
                <w:lang w:bidi="sd-Arab-PK"/>
              </w:rPr>
              <w:t>ولي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ڳ</w:t>
            </w:r>
            <w:r w:rsidRPr="00775583">
              <w:rPr>
                <w:rStyle w:val="FontStyle85"/>
                <w:rFonts w:ascii="MB Lateefi" w:hAnsi="MB Lateefi" w:cs="MB Lateefi" w:hint="eastAsia"/>
                <w:i w:val="0"/>
                <w:iCs w:val="0"/>
                <w:sz w:val="22"/>
                <w:szCs w:val="22"/>
                <w:rtl/>
                <w:lang w:bidi="sd-Arab-PK"/>
              </w:rPr>
              <w:t>الھائي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ويندي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آھي</w:t>
            </w:r>
            <w:r w:rsidR="004F7EED" w:rsidRPr="00775583">
              <w:rPr>
                <w:rStyle w:val="FontStyle85"/>
                <w:rFonts w:ascii="MB Lateefi" w:hAnsi="MB Lateefi" w:cs="MB Lateefi"/>
                <w:i w:val="0"/>
                <w:iCs w:val="0"/>
                <w:sz w:val="22"/>
                <w:szCs w:val="22"/>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7676AB1B" w14:textId="674DF0CD" w:rsidR="00D641C4" w:rsidRPr="00775583" w:rsidRDefault="003D22A4" w:rsidP="00DE3637">
            <w:pPr>
              <w:jc w:val="center"/>
              <w:rPr>
                <w:rFonts w:cstheme="minorHAnsi"/>
                <w:sz w:val="20"/>
                <w:szCs w:val="20"/>
                <w:lang w:bidi="sd-Arab-PK"/>
              </w:rPr>
            </w:pPr>
            <w:r w:rsidRPr="00775583">
              <w:rPr>
                <w:rFonts w:cstheme="minorHAnsi"/>
                <w:sz w:val="20"/>
                <w:szCs w:val="20"/>
                <w:lang w:bidi="sd-Arab-PK"/>
              </w:rPr>
              <w:t>E16</w:t>
            </w:r>
          </w:p>
        </w:tc>
      </w:tr>
      <w:tr w:rsidR="00241FD2" w:rsidRPr="00775583" w14:paraId="030E3D46" w14:textId="77777777" w:rsidTr="008422D6">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469C7C1" w14:textId="77777777" w:rsidR="00241FD2" w:rsidRPr="00775583" w:rsidRDefault="00241FD2" w:rsidP="00241FD2">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3ED842A3" w14:textId="09034026" w:rsidR="00241FD2" w:rsidRPr="00775583" w:rsidRDefault="00241FD2" w:rsidP="00241FD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417"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ستاني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روپي</w:t>
            </w:r>
            <w:r w:rsidR="00A24146" w:rsidRPr="00775583">
              <w:rPr>
                <w:rFonts w:ascii="MB Lateefi" w:hAnsi="MB Lateefi" w:cs="MB Lateefi"/>
                <w:b/>
                <w:caps/>
                <w:sz w:val="20"/>
                <w:szCs w:val="20"/>
                <w:rtl/>
                <w:lang w:bidi="sd-Arab-PK"/>
              </w:rPr>
              <w:t>ه</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r w:rsidRPr="00775583">
              <w:rPr>
                <w:rStyle w:val="FontStyle85"/>
                <w:rFonts w:ascii="MB Lateefi" w:hAnsi="MB Lateefi" w:cs="MB Lateefi"/>
                <w:b/>
                <w:i w:val="0"/>
                <w:iCs w:val="0"/>
                <w:sz w:val="20"/>
                <w:szCs w:val="20"/>
                <w:rtl/>
              </w:rPr>
              <w:t xml:space="preserve"> </w:t>
            </w:r>
          </w:p>
          <w:p w14:paraId="09813512" w14:textId="42446A73" w:rsidR="00241FD2" w:rsidRPr="00775583" w:rsidRDefault="00241FD2" w:rsidP="00241FD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ٻڌ</w:t>
            </w:r>
            <w:r w:rsidRPr="00775583">
              <w:rPr>
                <w:rStyle w:val="FontStyle85"/>
                <w:rFonts w:ascii="MB Lateefi" w:hAnsi="MB Lateefi" w:cs="MB Lateefi" w:hint="eastAsia"/>
                <w:b/>
                <w:i w:val="0"/>
                <w:iCs w:val="0"/>
                <w:sz w:val="20"/>
                <w:szCs w:val="20"/>
                <w:rtl/>
              </w:rPr>
              <w:t>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00E9230D" w:rsidRPr="00775583">
              <w:rPr>
                <w:rStyle w:val="FontStyle85"/>
                <w:rFonts w:ascii="MB Lateefi" w:hAnsi="MB Lateefi" w:cs="MB Lateefi" w:hint="eastAsia"/>
                <w:b/>
                <w:i w:val="0"/>
                <w:iCs w:val="0"/>
                <w:sz w:val="20"/>
                <w:szCs w:val="20"/>
                <w:rtl/>
              </w:rPr>
              <w:t>نه</w:t>
            </w:r>
            <w:r w:rsidR="00E9230D"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چاھيون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0920FE13" w14:textId="3CDD9C73" w:rsidR="00241FD2" w:rsidRPr="00775583" w:rsidRDefault="00241FD2" w:rsidP="00241FD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معلوم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BFD2E7" w14:textId="1CC7C85D" w:rsidR="00241FD2" w:rsidRPr="00775583" w:rsidRDefault="00241FD2" w:rsidP="00241FD2">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Fonts w:asciiTheme="minorHAnsi" w:hAnsiTheme="minorHAnsi" w:cs="MB Sindhi Web" w:hint="eastAsia"/>
                <w:sz w:val="22"/>
                <w:szCs w:val="22"/>
                <w:rtl/>
                <w:lang w:bidi="sd-Arab-PK"/>
                <w:rPrChange w:id="418" w:author="Iqbal Ameerali" w:date="2020-10-08T11:45:00Z">
                  <w:rPr>
                    <w:rFonts w:asciiTheme="minorHAnsi" w:hAnsiTheme="minorHAnsi" w:cs="MB Sindhi Web" w:hint="eastAsia"/>
                    <w:i/>
                    <w:iCs/>
                    <w:sz w:val="22"/>
                    <w:szCs w:val="22"/>
                    <w:rtl/>
                    <w:lang w:bidi="sd-Arab-PK"/>
                  </w:rPr>
                </w:rPrChange>
              </w:rPr>
              <w:t>توھان</w:t>
            </w:r>
            <w:r w:rsidRPr="00775583">
              <w:rPr>
                <w:rFonts w:asciiTheme="minorHAnsi" w:hAnsiTheme="minorHAnsi" w:cs="MB Sindhi Web"/>
                <w:sz w:val="22"/>
                <w:szCs w:val="22"/>
                <w:rtl/>
                <w:lang w:bidi="sd-Arab-PK"/>
                <w:rPrChange w:id="419" w:author="Iqbal Ameerali" w:date="2020-10-08T11:45:00Z">
                  <w:rPr>
                    <w:rFonts w:asciiTheme="minorHAnsi" w:hAnsiTheme="minorHAnsi" w:cs="MB Sindhi Web"/>
                    <w:i/>
                    <w:iCs/>
                    <w:sz w:val="22"/>
                    <w:szCs w:val="22"/>
                    <w:rtl/>
                    <w:lang w:bidi="sd-Arab-PK"/>
                  </w:rPr>
                </w:rPrChange>
              </w:rPr>
              <w:t xml:space="preserve"> </w:t>
            </w:r>
            <w:r w:rsidRPr="00775583">
              <w:rPr>
                <w:rFonts w:asciiTheme="minorHAnsi" w:hAnsiTheme="minorHAnsi" w:cs="MB Sindhi Web" w:hint="eastAsia"/>
                <w:sz w:val="22"/>
                <w:szCs w:val="22"/>
                <w:rtl/>
                <w:lang w:bidi="sd-Arab-PK"/>
                <w:rPrChange w:id="420" w:author="Iqbal Ameerali" w:date="2020-10-08T11:45:00Z">
                  <w:rPr>
                    <w:rFonts w:asciiTheme="minorHAnsi" w:hAnsiTheme="minorHAnsi" w:cs="MB Sindhi Web" w:hint="eastAsia"/>
                    <w:i/>
                    <w:iCs/>
                    <w:sz w:val="22"/>
                    <w:szCs w:val="22"/>
                    <w:rtl/>
                    <w:lang w:bidi="sd-Arab-PK"/>
                  </w:rPr>
                </w:rPrChange>
              </w:rPr>
              <w:t>جي</w:t>
            </w:r>
            <w:r w:rsidRPr="00775583">
              <w:rPr>
                <w:rFonts w:asciiTheme="minorHAnsi" w:hAnsiTheme="minorHAnsi" w:cs="MB Sindhi Web"/>
                <w:sz w:val="22"/>
                <w:szCs w:val="22"/>
                <w:rtl/>
                <w:lang w:bidi="sd-Arab-PK"/>
                <w:rPrChange w:id="421" w:author="Iqbal Ameerali" w:date="2020-10-08T11:45:00Z">
                  <w:rPr>
                    <w:rFonts w:asciiTheme="minorHAnsi" w:hAnsiTheme="minorHAnsi" w:cs="MB Sindhi Web"/>
                    <w:i/>
                    <w:iCs/>
                    <w:sz w:val="22"/>
                    <w:szCs w:val="22"/>
                    <w:rtl/>
                    <w:lang w:bidi="sd-Arab-PK"/>
                  </w:rPr>
                </w:rPrChange>
              </w:rPr>
              <w:t xml:space="preserve"> </w:t>
            </w:r>
            <w:r w:rsidRPr="00775583">
              <w:rPr>
                <w:rFonts w:asciiTheme="minorHAnsi" w:hAnsiTheme="minorHAnsi" w:cs="MB Sindhi Web" w:hint="eastAsia"/>
                <w:sz w:val="22"/>
                <w:szCs w:val="22"/>
                <w:rtl/>
                <w:lang w:bidi="sd-Arab-PK"/>
                <w:rPrChange w:id="422" w:author="Iqbal Ameerali" w:date="2020-10-08T11:45:00Z">
                  <w:rPr>
                    <w:rFonts w:asciiTheme="minorHAnsi" w:hAnsiTheme="minorHAnsi" w:cs="MB Sindhi Web" w:hint="eastAsia"/>
                    <w:i/>
                    <w:iCs/>
                    <w:sz w:val="22"/>
                    <w:szCs w:val="22"/>
                    <w:rtl/>
                    <w:lang w:bidi="sd-Arab-PK"/>
                  </w:rPr>
                </w:rPrChange>
              </w:rPr>
              <w:t>گھر</w:t>
            </w:r>
            <w:r w:rsidRPr="00775583">
              <w:rPr>
                <w:rFonts w:asciiTheme="minorHAnsi" w:hAnsiTheme="minorHAnsi" w:cs="MB Sindhi Web"/>
                <w:sz w:val="22"/>
                <w:szCs w:val="22"/>
                <w:rtl/>
                <w:lang w:bidi="sd-Arab-PK"/>
                <w:rPrChange w:id="423" w:author="Iqbal Ameerali" w:date="2020-10-08T11:45:00Z">
                  <w:rPr>
                    <w:rFonts w:asciiTheme="minorHAnsi" w:hAnsiTheme="minorHAnsi" w:cs="MB Sindhi Web"/>
                    <w:i/>
                    <w:iCs/>
                    <w:sz w:val="22"/>
                    <w:szCs w:val="22"/>
                    <w:rtl/>
                    <w:lang w:bidi="sd-Arab-PK"/>
                  </w:rPr>
                </w:rPrChange>
              </w:rPr>
              <w:t xml:space="preserve"> </w:t>
            </w:r>
            <w:r w:rsidRPr="00775583">
              <w:rPr>
                <w:rFonts w:asciiTheme="minorHAnsi" w:hAnsiTheme="minorHAnsi" w:cs="MB Sindhi Web" w:hint="eastAsia"/>
                <w:sz w:val="22"/>
                <w:szCs w:val="22"/>
                <w:rtl/>
                <w:lang w:bidi="sd-Arab-PK"/>
                <w:rPrChange w:id="424" w:author="Iqbal Ameerali" w:date="2020-10-08T11:45:00Z">
                  <w:rPr>
                    <w:rFonts w:asciiTheme="minorHAnsi" w:hAnsiTheme="minorHAnsi" w:cs="MB Sindhi Web" w:hint="eastAsia"/>
                    <w:i/>
                    <w:iCs/>
                    <w:sz w:val="22"/>
                    <w:szCs w:val="22"/>
                    <w:rtl/>
                    <w:lang w:bidi="sd-Arab-PK"/>
                  </w:rPr>
                </w:rPrChange>
              </w:rPr>
              <w:t>جي</w:t>
            </w:r>
            <w:r w:rsidRPr="00775583">
              <w:rPr>
                <w:rFonts w:asciiTheme="minorHAnsi" w:hAnsiTheme="minorHAnsi" w:cs="MB Sindhi Web"/>
                <w:sz w:val="22"/>
                <w:szCs w:val="22"/>
                <w:rtl/>
                <w:lang w:bidi="sd-Arab-PK"/>
                <w:rPrChange w:id="425" w:author="Iqbal Ameerali" w:date="2020-10-08T11:45:00Z">
                  <w:rPr>
                    <w:rFonts w:asciiTheme="minorHAnsi" w:hAnsiTheme="minorHAnsi" w:cs="MB Sindhi Web"/>
                    <w:i/>
                    <w:iCs/>
                    <w:sz w:val="22"/>
                    <w:szCs w:val="22"/>
                    <w:rtl/>
                    <w:lang w:bidi="sd-Arab-PK"/>
                  </w:rPr>
                </w:rPrChange>
              </w:rPr>
              <w:t xml:space="preserve"> </w:t>
            </w:r>
            <w:r w:rsidRPr="00775583">
              <w:rPr>
                <w:rFonts w:asciiTheme="minorHAnsi" w:hAnsiTheme="minorHAnsi" w:cs="MB Sindhi Web" w:hint="cs"/>
                <w:sz w:val="22"/>
                <w:szCs w:val="22"/>
                <w:rtl/>
                <w:lang w:bidi="sd-Arab-PK"/>
                <w:rPrChange w:id="426" w:author="Iqbal Ameerali" w:date="2020-10-08T11:45:00Z">
                  <w:rPr>
                    <w:rFonts w:asciiTheme="minorHAnsi" w:hAnsiTheme="minorHAnsi" w:cs="MB Sindhi Web" w:hint="cs"/>
                    <w:i/>
                    <w:iCs/>
                    <w:sz w:val="22"/>
                    <w:szCs w:val="22"/>
                    <w:rtl/>
                    <w:lang w:bidi="sd-Arab-PK"/>
                  </w:rPr>
                </w:rPrChange>
              </w:rPr>
              <w:t>ڪ</w:t>
            </w:r>
            <w:r w:rsidRPr="00775583">
              <w:rPr>
                <w:rFonts w:asciiTheme="minorHAnsi" w:hAnsiTheme="minorHAnsi" w:cs="MB Sindhi Web" w:hint="eastAsia"/>
                <w:sz w:val="22"/>
                <w:szCs w:val="22"/>
                <w:rtl/>
                <w:lang w:bidi="sd-Arab-PK"/>
                <w:rPrChange w:id="427" w:author="Iqbal Ameerali" w:date="2020-10-08T11:45:00Z">
                  <w:rPr>
                    <w:rFonts w:asciiTheme="minorHAnsi" w:hAnsiTheme="minorHAnsi" w:cs="MB Sindhi Web" w:hint="eastAsia"/>
                    <w:i/>
                    <w:iCs/>
                    <w:sz w:val="22"/>
                    <w:szCs w:val="22"/>
                    <w:rtl/>
                    <w:lang w:bidi="sd-Arab-PK"/>
                  </w:rPr>
                </w:rPrChange>
              </w:rPr>
              <w:t>ل</w:t>
            </w:r>
            <w:r w:rsidRPr="00775583">
              <w:rPr>
                <w:rFonts w:asciiTheme="minorHAnsi" w:hAnsiTheme="minorHAnsi" w:cs="MB Sindhi Web"/>
                <w:sz w:val="22"/>
                <w:szCs w:val="22"/>
                <w:rtl/>
                <w:lang w:bidi="sd-Arab-PK"/>
                <w:rPrChange w:id="428" w:author="Iqbal Ameerali" w:date="2020-10-08T11:45:00Z">
                  <w:rPr>
                    <w:rFonts w:asciiTheme="minorHAnsi" w:hAnsiTheme="minorHAnsi" w:cs="MB Sindhi Web"/>
                    <w:i/>
                    <w:iCs/>
                    <w:sz w:val="22"/>
                    <w:szCs w:val="22"/>
                    <w:rtl/>
                    <w:lang w:bidi="sd-Arab-PK"/>
                  </w:rPr>
                </w:rPrChange>
              </w:rPr>
              <w:t xml:space="preserve"> </w:t>
            </w:r>
            <w:r w:rsidRPr="00775583">
              <w:rPr>
                <w:rFonts w:asciiTheme="minorHAnsi" w:hAnsiTheme="minorHAnsi" w:cs="MB Sindhi Web" w:hint="eastAsia"/>
                <w:sz w:val="22"/>
                <w:szCs w:val="22"/>
                <w:rtl/>
                <w:lang w:bidi="sd-Arab-PK"/>
                <w:rPrChange w:id="429" w:author="Iqbal Ameerali" w:date="2020-10-08T11:45:00Z">
                  <w:rPr>
                    <w:rFonts w:asciiTheme="minorHAnsi" w:hAnsiTheme="minorHAnsi" w:cs="MB Sindhi Web" w:hint="eastAsia"/>
                    <w:i/>
                    <w:iCs/>
                    <w:sz w:val="22"/>
                    <w:szCs w:val="22"/>
                    <w:rtl/>
                    <w:lang w:bidi="sd-Arab-PK"/>
                  </w:rPr>
                </w:rPrChange>
              </w:rPr>
              <w:t>ماھوار</w:t>
            </w:r>
            <w:r w:rsidRPr="00775583">
              <w:rPr>
                <w:rFonts w:asciiTheme="minorHAnsi" w:hAnsiTheme="minorHAnsi" w:cs="MB Sindhi Web"/>
                <w:sz w:val="22"/>
                <w:szCs w:val="22"/>
                <w:rtl/>
                <w:lang w:bidi="sd-Arab-PK"/>
                <w:rPrChange w:id="430" w:author="Iqbal Ameerali" w:date="2020-10-08T11:45:00Z">
                  <w:rPr>
                    <w:rFonts w:asciiTheme="minorHAnsi" w:hAnsiTheme="minorHAnsi" w:cs="MB Sindhi Web"/>
                    <w:i/>
                    <w:iCs/>
                    <w:sz w:val="22"/>
                    <w:szCs w:val="22"/>
                    <w:rtl/>
                    <w:lang w:bidi="sd-Arab-PK"/>
                  </w:rPr>
                </w:rPrChange>
              </w:rPr>
              <w:t xml:space="preserve"> </w:t>
            </w:r>
            <w:r w:rsidRPr="00775583">
              <w:rPr>
                <w:rFonts w:asciiTheme="minorHAnsi" w:hAnsiTheme="minorHAnsi" w:cs="MB Sindhi Web" w:hint="eastAsia"/>
                <w:sz w:val="22"/>
                <w:szCs w:val="22"/>
                <w:rtl/>
                <w:lang w:bidi="sd-Arab-PK"/>
                <w:rPrChange w:id="431" w:author="Iqbal Ameerali" w:date="2020-10-08T11:45:00Z">
                  <w:rPr>
                    <w:rFonts w:asciiTheme="minorHAnsi" w:hAnsiTheme="minorHAnsi" w:cs="MB Sindhi Web" w:hint="eastAsia"/>
                    <w:i/>
                    <w:iCs/>
                    <w:sz w:val="22"/>
                    <w:szCs w:val="22"/>
                    <w:rtl/>
                    <w:lang w:bidi="sd-Arab-PK"/>
                  </w:rPr>
                </w:rPrChange>
              </w:rPr>
              <w:t>آمدني</w:t>
            </w:r>
            <w:r w:rsidRPr="00775583">
              <w:rPr>
                <w:rFonts w:asciiTheme="minorHAnsi" w:hAnsiTheme="minorHAnsi" w:cs="MB Sindhi Web"/>
                <w:sz w:val="22"/>
                <w:szCs w:val="22"/>
                <w:rtl/>
                <w:lang w:bidi="sd-Arab-PK"/>
                <w:rPrChange w:id="432" w:author="Iqbal Ameerali" w:date="2020-10-08T11:45:00Z">
                  <w:rPr>
                    <w:rFonts w:asciiTheme="minorHAnsi" w:hAnsiTheme="minorHAnsi" w:cs="MB Sindhi Web"/>
                    <w:i/>
                    <w:iCs/>
                    <w:sz w:val="22"/>
                    <w:szCs w:val="22"/>
                    <w:rtl/>
                    <w:lang w:bidi="sd-Arab-PK"/>
                  </w:rPr>
                </w:rPrChange>
              </w:rPr>
              <w:t xml:space="preserve"> </w:t>
            </w:r>
            <w:r w:rsidRPr="00775583">
              <w:rPr>
                <w:rFonts w:asciiTheme="minorHAnsi" w:hAnsiTheme="minorHAnsi" w:cs="MB Sindhi Web" w:hint="cs"/>
                <w:sz w:val="22"/>
                <w:szCs w:val="22"/>
                <w:rtl/>
                <w:lang w:bidi="sd-Arab-PK"/>
                <w:rPrChange w:id="433" w:author="Iqbal Ameerali" w:date="2020-10-08T11:45:00Z">
                  <w:rPr>
                    <w:rFonts w:asciiTheme="minorHAnsi" w:hAnsiTheme="minorHAnsi" w:cs="MB Sindhi Web" w:hint="cs"/>
                    <w:i/>
                    <w:iCs/>
                    <w:sz w:val="22"/>
                    <w:szCs w:val="22"/>
                    <w:rtl/>
                    <w:lang w:bidi="sd-Arab-PK"/>
                  </w:rPr>
                </w:rPrChange>
              </w:rPr>
              <w:t>ڪ</w:t>
            </w:r>
            <w:r w:rsidRPr="00775583">
              <w:rPr>
                <w:rFonts w:asciiTheme="minorHAnsi" w:hAnsiTheme="minorHAnsi" w:cs="MB Sindhi Web" w:hint="eastAsia"/>
                <w:sz w:val="22"/>
                <w:szCs w:val="22"/>
                <w:rtl/>
                <w:lang w:bidi="sd-Arab-PK"/>
                <w:rPrChange w:id="434" w:author="Iqbal Ameerali" w:date="2020-10-08T11:45:00Z">
                  <w:rPr>
                    <w:rFonts w:asciiTheme="minorHAnsi" w:hAnsiTheme="minorHAnsi" w:cs="MB Sindhi Web" w:hint="eastAsia"/>
                    <w:i/>
                    <w:iCs/>
                    <w:sz w:val="22"/>
                    <w:szCs w:val="22"/>
                    <w:rtl/>
                    <w:lang w:bidi="sd-Arab-PK"/>
                  </w:rPr>
                </w:rPrChange>
              </w:rPr>
              <w:t>يتري</w:t>
            </w:r>
            <w:r w:rsidRPr="00775583">
              <w:rPr>
                <w:rFonts w:asciiTheme="minorHAnsi" w:hAnsiTheme="minorHAnsi" w:cs="MB Sindhi Web"/>
                <w:sz w:val="22"/>
                <w:szCs w:val="22"/>
                <w:rtl/>
                <w:lang w:bidi="sd-Arab-PK"/>
                <w:rPrChange w:id="435" w:author="Iqbal Ameerali" w:date="2020-10-08T11:45:00Z">
                  <w:rPr>
                    <w:rFonts w:asciiTheme="minorHAnsi" w:hAnsiTheme="minorHAnsi" w:cs="MB Sindhi Web"/>
                    <w:i/>
                    <w:iCs/>
                    <w:sz w:val="22"/>
                    <w:szCs w:val="22"/>
                    <w:rtl/>
                    <w:lang w:bidi="sd-Arab-PK"/>
                  </w:rPr>
                </w:rPrChange>
              </w:rPr>
              <w:t xml:space="preserve"> </w:t>
            </w:r>
            <w:r w:rsidRPr="00775583">
              <w:rPr>
                <w:rFonts w:asciiTheme="minorHAnsi" w:hAnsiTheme="minorHAnsi" w:cs="MB Sindhi Web" w:hint="eastAsia"/>
                <w:sz w:val="22"/>
                <w:szCs w:val="22"/>
                <w:rtl/>
                <w:lang w:bidi="sd-Arab-PK"/>
                <w:rPrChange w:id="436" w:author="Iqbal Ameerali" w:date="2020-10-08T11:45:00Z">
                  <w:rPr>
                    <w:rFonts w:asciiTheme="minorHAnsi" w:hAnsiTheme="minorHAnsi" w:cs="MB Sindhi Web" w:hint="eastAsia"/>
                    <w:i/>
                    <w:iCs/>
                    <w:sz w:val="22"/>
                    <w:szCs w:val="22"/>
                    <w:rtl/>
                    <w:lang w:bidi="sd-Arab-PK"/>
                  </w:rPr>
                </w:rPrChange>
              </w:rPr>
              <w:t>آھي؟</w:t>
            </w:r>
          </w:p>
        </w:tc>
        <w:tc>
          <w:tcPr>
            <w:tcW w:w="993" w:type="dxa"/>
            <w:tcBorders>
              <w:top w:val="single" w:sz="4" w:space="0" w:color="auto"/>
              <w:left w:val="single" w:sz="4" w:space="0" w:color="auto"/>
              <w:bottom w:val="single" w:sz="4" w:space="0" w:color="auto"/>
              <w:right w:val="single" w:sz="4" w:space="0" w:color="auto"/>
            </w:tcBorders>
            <w:vAlign w:val="center"/>
          </w:tcPr>
          <w:p w14:paraId="470AC401" w14:textId="77EE0296" w:rsidR="00241FD2" w:rsidRPr="00775583" w:rsidRDefault="00096BD4" w:rsidP="00241FD2">
            <w:pPr>
              <w:jc w:val="center"/>
              <w:rPr>
                <w:rFonts w:cstheme="minorHAnsi"/>
                <w:sz w:val="20"/>
                <w:szCs w:val="20"/>
              </w:rPr>
            </w:pPr>
            <w:r w:rsidRPr="00775583">
              <w:rPr>
                <w:rFonts w:cstheme="minorHAnsi"/>
                <w:sz w:val="20"/>
                <w:szCs w:val="20"/>
              </w:rPr>
              <w:t>E17</w:t>
            </w:r>
          </w:p>
        </w:tc>
      </w:tr>
      <w:tr w:rsidR="00307ADC" w:rsidRPr="00775583" w14:paraId="31BA8663"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32B55CDD" w14:textId="388EC6FD" w:rsidR="00307ADC" w:rsidRPr="00775583" w:rsidRDefault="00307ADC" w:rsidP="00307ADC">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tcPr>
          <w:p w14:paraId="751566A5" w14:textId="42E229E1" w:rsidR="00307ADC" w:rsidRPr="00775583"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437"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مسلمان</w:t>
            </w:r>
            <w:r w:rsidR="0080768D" w:rsidRPr="00775583">
              <w:rPr>
                <w:rStyle w:val="FontStyle85"/>
                <w:rFonts w:ascii="MB Lateefi" w:hAnsi="MB Lateefi" w:cs="MB Lateefi"/>
                <w:b/>
                <w:i w:val="0"/>
                <w:iCs w:val="0"/>
                <w:sz w:val="20"/>
                <w:szCs w:val="20"/>
                <w:rtl/>
              </w:rPr>
              <w:t xml:space="preserve"> </w:t>
            </w:r>
            <w:r w:rsidR="0080768D" w:rsidRPr="00775583">
              <w:rPr>
                <w:rStyle w:val="FontStyle85"/>
                <w:rFonts w:ascii="MB Lateefi" w:hAnsi="MB Lateefi" w:cs="MB Lateefi"/>
                <w:b/>
                <w:i w:val="0"/>
                <w:iCs w:val="0"/>
                <w:sz w:val="20"/>
                <w:szCs w:val="20"/>
              </w:rPr>
              <w:tab/>
            </w:r>
            <w:r w:rsidR="0080768D" w:rsidRPr="00775583">
              <w:rPr>
                <w:rStyle w:val="FontStyle85"/>
                <w:rFonts w:ascii="MB Lateefi" w:hAnsi="MB Lateefi" w:cs="MB Lateefi"/>
                <w:b/>
                <w:i w:val="0"/>
                <w:iCs w:val="0"/>
                <w:sz w:val="20"/>
                <w:szCs w:val="20"/>
                <w:rtl/>
                <w:lang w:bidi="sd-Arab-PK"/>
              </w:rPr>
              <w:t>1</w:t>
            </w:r>
          </w:p>
          <w:p w14:paraId="623F6320" w14:textId="796D7F6A" w:rsidR="004426BD" w:rsidRPr="00775583"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عيسائي</w:t>
            </w:r>
            <w:r w:rsidR="0080768D" w:rsidRPr="00775583">
              <w:rPr>
                <w:rStyle w:val="FontStyle85"/>
                <w:rFonts w:ascii="MB Lateefi" w:hAnsi="MB Lateefi" w:cs="MB Lateefi"/>
                <w:b/>
                <w:i w:val="0"/>
                <w:iCs w:val="0"/>
                <w:sz w:val="20"/>
                <w:szCs w:val="20"/>
                <w:rtl/>
              </w:rPr>
              <w:t xml:space="preserve"> </w:t>
            </w:r>
            <w:r w:rsidR="0080768D" w:rsidRPr="00775583">
              <w:rPr>
                <w:rStyle w:val="FontStyle85"/>
                <w:rFonts w:ascii="MB Lateefi" w:hAnsi="MB Lateefi" w:cs="MB Lateefi"/>
                <w:b/>
                <w:i w:val="0"/>
                <w:iCs w:val="0"/>
                <w:sz w:val="20"/>
                <w:szCs w:val="20"/>
              </w:rPr>
              <w:tab/>
            </w:r>
            <w:r w:rsidR="0080768D" w:rsidRPr="00775583">
              <w:rPr>
                <w:rStyle w:val="FontStyle85"/>
                <w:rFonts w:ascii="MB Lateefi" w:hAnsi="MB Lateefi" w:cs="MB Lateefi"/>
                <w:b/>
                <w:i w:val="0"/>
                <w:iCs w:val="0"/>
                <w:sz w:val="20"/>
                <w:szCs w:val="20"/>
                <w:rtl/>
                <w:lang w:bidi="sd-Arab-PK"/>
              </w:rPr>
              <w:t>2</w:t>
            </w:r>
          </w:p>
          <w:p w14:paraId="11EC5325" w14:textId="78BE0E2D" w:rsidR="004426BD" w:rsidRPr="00775583"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ھندو</w:t>
            </w:r>
            <w:r w:rsidRPr="00775583">
              <w:rPr>
                <w:rStyle w:val="FontStyle85"/>
                <w:rFonts w:ascii="MB Lateefi" w:hAnsi="MB Lateefi" w:cs="MB Lateefi"/>
                <w:b/>
                <w:i w:val="0"/>
                <w:iCs w:val="0"/>
                <w:sz w:val="20"/>
                <w:szCs w:val="20"/>
                <w:rtl/>
              </w:rPr>
              <w:t xml:space="preserve"> </w:t>
            </w:r>
            <w:r w:rsidR="0080768D" w:rsidRPr="00775583">
              <w:rPr>
                <w:rStyle w:val="FontStyle85"/>
                <w:rFonts w:ascii="MB Lateefi" w:hAnsi="MB Lateefi" w:cs="MB Lateefi"/>
                <w:b/>
                <w:i w:val="0"/>
                <w:iCs w:val="0"/>
                <w:sz w:val="20"/>
                <w:szCs w:val="20"/>
                <w:rtl/>
              </w:rPr>
              <w:t xml:space="preserve"> </w:t>
            </w:r>
            <w:r w:rsidR="0080768D" w:rsidRPr="00775583">
              <w:rPr>
                <w:rStyle w:val="FontStyle85"/>
                <w:rFonts w:ascii="MB Lateefi" w:hAnsi="MB Lateefi" w:cs="MB Lateefi"/>
                <w:b/>
                <w:i w:val="0"/>
                <w:iCs w:val="0"/>
                <w:sz w:val="20"/>
                <w:szCs w:val="20"/>
              </w:rPr>
              <w:tab/>
            </w:r>
            <w:r w:rsidR="0080768D" w:rsidRPr="00775583">
              <w:rPr>
                <w:rStyle w:val="FontStyle85"/>
                <w:rFonts w:ascii="MB Lateefi" w:hAnsi="MB Lateefi" w:cs="MB Lateefi"/>
                <w:b/>
                <w:i w:val="0"/>
                <w:iCs w:val="0"/>
                <w:sz w:val="20"/>
                <w:szCs w:val="20"/>
                <w:rtl/>
                <w:lang w:bidi="sd-Arab-PK"/>
              </w:rPr>
              <w:t>3</w:t>
            </w:r>
          </w:p>
          <w:p w14:paraId="32AC23E0" w14:textId="2E32BA2D" w:rsidR="004426BD" w:rsidRPr="00775583"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سک</w:t>
            </w:r>
            <w:r w:rsidR="0080768D" w:rsidRPr="00775583">
              <w:rPr>
                <w:rStyle w:val="FontStyle85"/>
                <w:rFonts w:ascii="MB Lateefi" w:hAnsi="MB Lateefi" w:cs="MB Lateefi"/>
                <w:b/>
                <w:i w:val="0"/>
                <w:iCs w:val="0"/>
                <w:sz w:val="20"/>
                <w:szCs w:val="20"/>
                <w:rtl/>
              </w:rPr>
              <w:t xml:space="preserve"> </w:t>
            </w:r>
            <w:r w:rsidR="0080768D" w:rsidRPr="00775583">
              <w:rPr>
                <w:rStyle w:val="FontStyle85"/>
                <w:rFonts w:ascii="MB Lateefi" w:hAnsi="MB Lateefi" w:cs="MB Lateefi"/>
                <w:b/>
                <w:i w:val="0"/>
                <w:iCs w:val="0"/>
                <w:sz w:val="20"/>
                <w:szCs w:val="20"/>
              </w:rPr>
              <w:tab/>
            </w:r>
            <w:r w:rsidR="0080768D" w:rsidRPr="00775583">
              <w:rPr>
                <w:rStyle w:val="FontStyle85"/>
                <w:rFonts w:ascii="MB Lateefi" w:hAnsi="MB Lateefi" w:cs="MB Lateefi"/>
                <w:b/>
                <w:i w:val="0"/>
                <w:iCs w:val="0"/>
                <w:sz w:val="20"/>
                <w:szCs w:val="20"/>
                <w:rtl/>
                <w:lang w:bidi="sd-Arab-PK"/>
              </w:rPr>
              <w:t>4</w:t>
            </w:r>
          </w:p>
          <w:p w14:paraId="2AE8BB7A" w14:textId="10E90B97" w:rsidR="0080768D" w:rsidRPr="00775583" w:rsidRDefault="0080768D" w:rsidP="0080768D">
            <w:pPr>
              <w:pStyle w:val="Style39"/>
              <w:widowControl/>
              <w:tabs>
                <w:tab w:val="right" w:leader="hyphen" w:pos="4320"/>
                <w:tab w:val="left" w:pos="4752"/>
              </w:tabs>
              <w:bidi/>
              <w:spacing w:line="240" w:lineRule="auto"/>
              <w:ind w:right="-115"/>
              <w:rPr>
                <w:rFonts w:ascii="Jameel Noori Nastaleeq" w:eastAsia="Calibri" w:hAnsi="Jameel Noori Nastaleeq" w:cs="Jameel Noori Nastaleeq"/>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3068FE" w14:textId="6B1D247D" w:rsidR="00307ADC" w:rsidRPr="00775583" w:rsidRDefault="00307ADC" w:rsidP="0080768D">
            <w:pPr>
              <w:pStyle w:val="Style39"/>
              <w:widowControl/>
              <w:tabs>
                <w:tab w:val="right" w:leader="hyphen" w:pos="4370"/>
              </w:tabs>
              <w:bidi/>
              <w:spacing w:line="240" w:lineRule="auto"/>
              <w:ind w:right="-115"/>
              <w:rPr>
                <w:rStyle w:val="FontStyle85"/>
                <w:rFonts w:ascii="MB Lateefi" w:hAnsi="MB Lateefi" w:cs="MB Lateefi"/>
                <w:bCs/>
                <w:sz w:val="22"/>
                <w:szCs w:val="22"/>
                <w:lang w:bidi="sd-Arab-PK"/>
              </w:rPr>
            </w:pPr>
            <w:r w:rsidRPr="00775583">
              <w:rPr>
                <w:rStyle w:val="FontStyle85"/>
                <w:rFonts w:ascii="MB Lateefi" w:hAnsi="MB Lateefi" w:cs="MB Lateefi"/>
                <w:i w:val="0"/>
                <w:iCs w:val="0"/>
                <w:sz w:val="22"/>
                <w:szCs w:val="22"/>
                <w:rtl/>
                <w:lang w:bidi="sd-Arab-PK"/>
              </w:rPr>
              <w:t>توھان جي گھرا</w:t>
            </w:r>
            <w:r w:rsidRPr="00775583">
              <w:rPr>
                <w:rStyle w:val="FontStyle85"/>
                <w:rFonts w:ascii="MB Lateefi" w:hAnsi="MB Lateefi" w:cs="MB Lateefi" w:hint="cs"/>
                <w:i w:val="0"/>
                <w:iCs w:val="0"/>
                <w:sz w:val="22"/>
                <w:szCs w:val="22"/>
                <w:rtl/>
                <w:lang w:bidi="sd-Arab-PK"/>
              </w:rPr>
              <w:t>ڻ</w:t>
            </w:r>
            <w:r w:rsidRPr="00775583">
              <w:rPr>
                <w:rStyle w:val="FontStyle85"/>
                <w:rFonts w:ascii="MB Lateefi" w:hAnsi="MB Lateefi" w:cs="MB Lateefi" w:hint="eastAsia"/>
                <w:i w:val="0"/>
                <w:iCs w:val="0"/>
                <w:sz w:val="22"/>
                <w:szCs w:val="22"/>
                <w:rtl/>
                <w:lang w:bidi="sd-Arab-PK"/>
              </w:rPr>
              <w:t>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جو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مذھب</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ھ</w:t>
            </w:r>
            <w:r w:rsidRPr="00775583">
              <w:rPr>
                <w:rStyle w:val="FontStyle85"/>
                <w:rFonts w:ascii="MB Lateefi" w:hAnsi="MB Lateefi" w:cs="MB Lateefi" w:hint="cs"/>
                <w:i w:val="0"/>
                <w:iCs w:val="0"/>
                <w:sz w:val="22"/>
                <w:szCs w:val="22"/>
                <w:rtl/>
                <w:lang w:bidi="sd-Arab-PK"/>
              </w:rPr>
              <w:t>ڙ</w:t>
            </w:r>
            <w:r w:rsidRPr="00775583">
              <w:rPr>
                <w:rStyle w:val="FontStyle85"/>
                <w:rFonts w:ascii="MB Lateefi" w:hAnsi="MB Lateefi" w:cs="MB Lateefi" w:hint="eastAsia"/>
                <w:i w:val="0"/>
                <w:iCs w:val="0"/>
                <w:sz w:val="22"/>
                <w:szCs w:val="22"/>
                <w:rtl/>
                <w:lang w:bidi="sd-Arab-PK"/>
              </w:rPr>
              <w:t>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آھي</w:t>
            </w:r>
            <w:r w:rsidR="0080768D" w:rsidRPr="00775583">
              <w:rPr>
                <w:rStyle w:val="FontStyle85"/>
                <w:rFonts w:ascii="MB Lateefi" w:hAnsi="MB Lateefi" w:cs="MB Lateefi"/>
                <w:i w:val="0"/>
                <w:iCs w:val="0"/>
                <w:sz w:val="22"/>
                <w:szCs w:val="22"/>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4C38950A" w14:textId="20B247B7" w:rsidR="00307ADC" w:rsidRPr="00775583" w:rsidRDefault="001C2986" w:rsidP="00307ADC">
            <w:pPr>
              <w:jc w:val="center"/>
              <w:rPr>
                <w:rFonts w:cstheme="minorHAnsi"/>
                <w:sz w:val="20"/>
                <w:szCs w:val="20"/>
              </w:rPr>
            </w:pPr>
            <w:r w:rsidRPr="00775583">
              <w:rPr>
                <w:rFonts w:cstheme="minorHAnsi"/>
                <w:sz w:val="20"/>
                <w:szCs w:val="20"/>
              </w:rPr>
              <w:t>E18</w:t>
            </w:r>
          </w:p>
        </w:tc>
      </w:tr>
      <w:tr w:rsidR="00364F5D" w:rsidRPr="00775583" w14:paraId="31AAEC42" w14:textId="77777777" w:rsidTr="00586814">
        <w:trPr>
          <w:trHeight w:val="75"/>
          <w:jc w:val="center"/>
        </w:trPr>
        <w:tc>
          <w:tcPr>
            <w:tcW w:w="1167" w:type="dxa"/>
            <w:vAlign w:val="center"/>
          </w:tcPr>
          <w:p w14:paraId="2A509947" w14:textId="5C2D75C0" w:rsidR="00364F5D" w:rsidRPr="00775583" w:rsidRDefault="00123F69" w:rsidP="005F40DD">
            <w:pPr>
              <w:bidi/>
              <w:jc w:val="center"/>
              <w:rPr>
                <w:rFonts w:ascii="MB Lateefi" w:hAnsi="MB Lateefi" w:cs="MB Lateefi"/>
                <w:sz w:val="16"/>
                <w:szCs w:val="16"/>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جواب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جھ</w:t>
            </w:r>
            <w:r w:rsidRPr="00775583">
              <w:rPr>
                <w:rFonts w:ascii="MB Lateefi" w:hAnsi="MB Lateefi" w:cs="MB Lateefi"/>
                <w:sz w:val="16"/>
                <w:szCs w:val="16"/>
                <w:rtl/>
                <w:lang w:bidi="sd-Arab-PK"/>
              </w:rPr>
              <w:t xml:space="preserve"> </w:t>
            </w:r>
            <w:r w:rsidR="00A854BF" w:rsidRPr="00775583">
              <w:rPr>
                <w:rFonts w:ascii="MB Lateefi" w:hAnsi="MB Lateefi" w:cs="MB Lateefi" w:hint="eastAsia"/>
                <w:sz w:val="16"/>
                <w:szCs w:val="16"/>
                <w:rtl/>
                <w:lang w:bidi="sd-Arab-PK"/>
              </w:rPr>
              <w:t>ب</w:t>
            </w:r>
            <w:r w:rsidR="00A854BF" w:rsidRPr="00775583">
              <w:rPr>
                <w:rFonts w:ascii="MB Lateefi" w:hAnsi="MB Lateefi" w:cs="MB Lateefi"/>
                <w:sz w:val="16"/>
                <w:szCs w:val="16"/>
                <w:rtl/>
                <w:lang w:bidi="sd-Arab-PK"/>
              </w:rPr>
              <w:t>ه</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نه </w:t>
            </w:r>
            <w:r w:rsidRPr="00775583">
              <w:rPr>
                <w:rFonts w:ascii="MB Lateefi" w:hAnsi="MB Lateefi" w:cs="MB Lateefi"/>
                <w:sz w:val="16"/>
                <w:szCs w:val="16"/>
                <w:rtl/>
                <w:lang w:bidi="sd-Arab-PK"/>
              </w:rPr>
              <w:t xml:space="preserve"> اچي </w:t>
            </w:r>
            <w:r w:rsidR="00E9230D" w:rsidRPr="00775583">
              <w:rPr>
                <w:rFonts w:ascii="MB Lateefi" w:hAnsi="MB Lateefi" w:cs="MB Lateefi"/>
                <w:sz w:val="16"/>
                <w:szCs w:val="16"/>
                <w:rtl/>
                <w:lang w:bidi="sd-Arab-PK"/>
              </w:rPr>
              <w:t xml:space="preserve">ته </w:t>
            </w:r>
            <w:r w:rsidRPr="00775583">
              <w:rPr>
                <w:rFonts w:ascii="MB Lateefi" w:hAnsi="MB Lateefi" w:cs="MB Lateefi"/>
                <w:sz w:val="16"/>
                <w:szCs w:val="16"/>
                <w:rtl/>
                <w:lang w:bidi="sd-Arab-PK"/>
              </w:rPr>
              <w:t xml:space="preserve"> سي</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شن</w:t>
            </w:r>
            <w:r w:rsidR="000B2CD0" w:rsidRPr="00775583">
              <w:rPr>
                <w:rFonts w:ascii="MB Lateefi" w:hAnsi="MB Lateefi" w:cs="MB Lateefi"/>
                <w:sz w:val="16"/>
                <w:szCs w:val="16"/>
                <w:rtl/>
                <w:lang w:bidi="sd-Arab-PK"/>
              </w:rPr>
              <w:t xml:space="preserve"> </w:t>
            </w:r>
            <w:r w:rsidR="000B2CD0" w:rsidRPr="00775583">
              <w:rPr>
                <w:rFonts w:cstheme="minorHAnsi"/>
                <w:sz w:val="16"/>
                <w:szCs w:val="16"/>
                <w:lang w:bidi="sd-Arab-PK"/>
              </w:rPr>
              <w:t>F</w:t>
            </w:r>
            <w:r w:rsidR="000B2CD0" w:rsidRPr="00775583">
              <w:rPr>
                <w:rFonts w:cstheme="minorHAnsi"/>
                <w:sz w:val="16"/>
                <w:szCs w:val="16"/>
                <w:rtl/>
                <w:lang w:bidi="sd-Arab-PK"/>
              </w:rPr>
              <w:t xml:space="preserve"> </w:t>
            </w:r>
            <w:r w:rsidRPr="00775583">
              <w:rPr>
                <w:rFonts w:ascii="MB Lateefi" w:hAnsi="MB Lateefi" w:cs="MB Lateefi"/>
                <w:sz w:val="16"/>
                <w:szCs w:val="16"/>
                <w:rtl/>
                <w:lang w:bidi="sd-Arab-PK"/>
              </w:rPr>
              <w:t xml:space="preserve"> </w:t>
            </w:r>
            <w:r w:rsidR="005F40DD" w:rsidRPr="00775583">
              <w:rPr>
                <w:rFonts w:ascii="MB Lateefi" w:hAnsi="MB Lateefi" w:cs="MB Lateefi" w:hint="eastAsia"/>
                <w:sz w:val="16"/>
                <w:szCs w:val="16"/>
                <w:rtl/>
                <w:lang w:bidi="sd-Arab-PK"/>
              </w:rPr>
              <w:t>تي</w:t>
            </w:r>
            <w:r w:rsidRPr="00775583">
              <w:rPr>
                <w:rFonts w:ascii="MB Lateefi" w:hAnsi="MB Lateefi" w:cs="MB Lateefi"/>
                <w:sz w:val="16"/>
                <w:szCs w:val="16"/>
                <w:rtl/>
                <w:lang w:bidi="sd-Arab-PK"/>
              </w:rPr>
              <w:t xml:space="preserve">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c>
          <w:tcPr>
            <w:tcW w:w="4500" w:type="dxa"/>
            <w:vAlign w:val="center"/>
          </w:tcPr>
          <w:p w14:paraId="24D739C1" w14:textId="2D56E448" w:rsidR="00364F5D" w:rsidRPr="00775583" w:rsidRDefault="003878A8"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438"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بينظير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سپور</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پروگرام</w:t>
            </w:r>
            <w:r w:rsidR="00294AA4" w:rsidRPr="00775583">
              <w:rPr>
                <w:rStyle w:val="FontStyle85"/>
                <w:rFonts w:ascii="MB Lateefi" w:hAnsi="MB Lateefi" w:cs="MB Lateefi"/>
                <w:b/>
                <w:i w:val="0"/>
                <w:iCs w:val="0"/>
                <w:sz w:val="20"/>
                <w:szCs w:val="20"/>
                <w:rtl/>
              </w:rPr>
              <w:t xml:space="preserve"> </w:t>
            </w:r>
            <w:r w:rsidR="00294AA4" w:rsidRPr="00775583">
              <w:rPr>
                <w:rStyle w:val="FontStyle85"/>
                <w:rFonts w:ascii="MB Lateefi" w:hAnsi="MB Lateefi" w:cs="MB Lateefi"/>
                <w:b/>
                <w:i w:val="0"/>
                <w:iCs w:val="0"/>
                <w:sz w:val="20"/>
                <w:szCs w:val="20"/>
              </w:rPr>
              <w:tab/>
            </w:r>
            <w:r w:rsidR="00132698" w:rsidRPr="00775583">
              <w:rPr>
                <w:rStyle w:val="FontStyle85"/>
                <w:rFonts w:ascii="MB Lateefi" w:hAnsi="MB Lateefi" w:cs="MB Lateefi"/>
                <w:b/>
                <w:i w:val="0"/>
                <w:iCs w:val="0"/>
                <w:sz w:val="20"/>
                <w:szCs w:val="20"/>
                <w:rtl/>
                <w:lang w:bidi="sd-Arab-PK"/>
              </w:rPr>
              <w:t>1</w:t>
            </w:r>
          </w:p>
          <w:p w14:paraId="23AAF3BC" w14:textId="3A5D333E" w:rsidR="008D079A" w:rsidRPr="00775583" w:rsidRDefault="008D079A"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ماھوار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رو</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رقم</w:t>
            </w:r>
            <w:r w:rsidRPr="00775583">
              <w:rPr>
                <w:rStyle w:val="FontStyle85"/>
                <w:rFonts w:ascii="MB Lateefi" w:hAnsi="MB Lateefi" w:cs="MB Lateefi"/>
                <w:b/>
                <w:i w:val="0"/>
                <w:iCs w:val="0"/>
                <w:sz w:val="20"/>
                <w:szCs w:val="20"/>
                <w:rtl/>
              </w:rPr>
              <w:t xml:space="preserve"> (</w:t>
            </w:r>
            <w:r w:rsidR="00E048A1" w:rsidRPr="00775583">
              <w:rPr>
                <w:rStyle w:val="FontStyle85"/>
                <w:rFonts w:ascii="MB Lateefi" w:hAnsi="MB Lateefi" w:cs="MB Lateefi" w:hint="eastAsia"/>
                <w:b/>
                <w:i w:val="0"/>
                <w:iCs w:val="0"/>
                <w:sz w:val="20"/>
                <w:szCs w:val="20"/>
                <w:rtl/>
              </w:rPr>
              <w:t>بسپ</w:t>
            </w:r>
            <w:r w:rsidR="00E048A1" w:rsidRPr="00775583">
              <w:rPr>
                <w:rStyle w:val="FontStyle85"/>
                <w:rFonts w:ascii="MB Lateefi" w:hAnsi="MB Lateefi" w:cs="MB Lateefi"/>
                <w:b/>
                <w:i w:val="0"/>
                <w:iCs w:val="0"/>
                <w:sz w:val="20"/>
                <w:szCs w:val="20"/>
                <w:rtl/>
              </w:rPr>
              <w:t xml:space="preserve"> </w:t>
            </w:r>
            <w:r w:rsidR="001931DE" w:rsidRPr="00775583">
              <w:rPr>
                <w:rStyle w:val="FontStyle85"/>
                <w:rFonts w:ascii="MB Lateefi" w:hAnsi="MB Lateefi" w:cs="MB Lateefi" w:hint="eastAsia"/>
                <w:b/>
                <w:i w:val="0"/>
                <w:iCs w:val="0"/>
                <w:sz w:val="20"/>
                <w:szCs w:val="20"/>
                <w:rtl/>
              </w:rPr>
              <w:t>کان</w:t>
            </w:r>
            <w:r w:rsidR="001931DE" w:rsidRPr="00775583">
              <w:rPr>
                <w:rStyle w:val="FontStyle85"/>
                <w:rFonts w:ascii="MB Lateefi" w:hAnsi="MB Lateefi" w:cs="MB Lateefi"/>
                <w:b/>
                <w:i w:val="0"/>
                <w:iCs w:val="0"/>
                <w:sz w:val="20"/>
                <w:szCs w:val="20"/>
                <w:rtl/>
              </w:rPr>
              <w:t xml:space="preserve"> </w:t>
            </w:r>
            <w:r w:rsidR="001931DE" w:rsidRPr="00775583">
              <w:rPr>
                <w:rStyle w:val="FontStyle85"/>
                <w:rFonts w:ascii="MB Lateefi" w:hAnsi="MB Lateefi" w:cs="MB Lateefi" w:hint="eastAsia"/>
                <w:b/>
                <w:i w:val="0"/>
                <w:iCs w:val="0"/>
                <w:sz w:val="20"/>
                <w:szCs w:val="20"/>
                <w:rtl/>
              </w:rPr>
              <w:t>علاوھ</w:t>
            </w:r>
            <w:r w:rsidRPr="00775583">
              <w:rPr>
                <w:rStyle w:val="FontStyle85"/>
                <w:rFonts w:ascii="MB Lateefi" w:hAnsi="MB Lateefi" w:cs="MB Lateefi"/>
                <w:b/>
                <w:i w:val="0"/>
                <w:iCs w:val="0"/>
                <w:sz w:val="20"/>
                <w:szCs w:val="20"/>
                <w:rtl/>
              </w:rPr>
              <w:t>)</w:t>
            </w:r>
            <w:r w:rsidR="00294AA4" w:rsidRPr="00775583">
              <w:rPr>
                <w:rStyle w:val="FontStyle85"/>
                <w:rFonts w:ascii="MB Lateefi" w:hAnsi="MB Lateefi" w:cs="MB Lateefi"/>
                <w:b/>
                <w:i w:val="0"/>
                <w:iCs w:val="0"/>
                <w:sz w:val="20"/>
                <w:szCs w:val="20"/>
                <w:rtl/>
              </w:rPr>
              <w:t xml:space="preserve"> </w:t>
            </w:r>
            <w:r w:rsidR="00294AA4" w:rsidRPr="00775583">
              <w:rPr>
                <w:rStyle w:val="FontStyle85"/>
                <w:rFonts w:ascii="MB Lateefi" w:hAnsi="MB Lateefi" w:cs="MB Lateefi"/>
                <w:b/>
                <w:i w:val="0"/>
                <w:iCs w:val="0"/>
                <w:sz w:val="20"/>
                <w:szCs w:val="20"/>
              </w:rPr>
              <w:tab/>
            </w:r>
            <w:r w:rsidR="00EF24F3" w:rsidRPr="00775583">
              <w:rPr>
                <w:rStyle w:val="FontStyle85"/>
                <w:rFonts w:ascii="MB Lateefi" w:hAnsi="MB Lateefi" w:cs="MB Lateefi"/>
                <w:b/>
                <w:i w:val="0"/>
                <w:iCs w:val="0"/>
                <w:sz w:val="20"/>
                <w:szCs w:val="20"/>
                <w:rtl/>
                <w:lang w:bidi="sd-Arab-PK"/>
              </w:rPr>
              <w:t>2</w:t>
            </w:r>
          </w:p>
          <w:p w14:paraId="70552D37" w14:textId="66B729F8" w:rsidR="008D079A" w:rsidRPr="00775583" w:rsidRDefault="008D079A"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ماھوار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وائوچر</w:t>
            </w:r>
            <w:r w:rsidR="00132698" w:rsidRPr="00775583">
              <w:rPr>
                <w:rStyle w:val="FontStyle85"/>
                <w:rFonts w:ascii="MB Lateefi" w:hAnsi="MB Lateefi" w:cs="MB Lateefi"/>
                <w:b/>
                <w:i w:val="0"/>
                <w:iCs w:val="0"/>
                <w:sz w:val="20"/>
                <w:szCs w:val="20"/>
                <w:rtl/>
                <w:lang w:bidi="sd-Arab-PK"/>
              </w:rPr>
              <w:t xml:space="preserve"> </w:t>
            </w:r>
            <w:r w:rsidR="00132698" w:rsidRPr="00775583">
              <w:rPr>
                <w:rStyle w:val="FontStyle85"/>
                <w:rFonts w:ascii="MB Lateefi" w:hAnsi="MB Lateefi" w:cs="MB Lateefi"/>
                <w:b/>
                <w:i w:val="0"/>
                <w:iCs w:val="0"/>
                <w:sz w:val="20"/>
                <w:szCs w:val="20"/>
              </w:rPr>
              <w:tab/>
            </w:r>
            <w:r w:rsidR="00EF24F3" w:rsidRPr="00775583">
              <w:rPr>
                <w:rStyle w:val="FontStyle85"/>
                <w:rFonts w:ascii="MB Lateefi" w:hAnsi="MB Lateefi" w:cs="MB Lateefi"/>
                <w:b/>
                <w:i w:val="0"/>
                <w:iCs w:val="0"/>
                <w:sz w:val="20"/>
                <w:szCs w:val="20"/>
                <w:rtl/>
                <w:lang w:bidi="sd-Arab-PK"/>
              </w:rPr>
              <w:t>3</w:t>
            </w:r>
          </w:p>
          <w:p w14:paraId="0089B3B1" w14:textId="4B0824BF" w:rsidR="001931DE" w:rsidRPr="00775583" w:rsidRDefault="001931DE"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شاگرد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وظيفو</w:t>
            </w:r>
            <w:r w:rsidR="00294AA4" w:rsidRPr="00775583">
              <w:rPr>
                <w:rStyle w:val="FontStyle85"/>
                <w:rFonts w:ascii="MB Lateefi" w:hAnsi="MB Lateefi" w:cs="MB Lateefi"/>
                <w:b/>
                <w:i w:val="0"/>
                <w:iCs w:val="0"/>
                <w:sz w:val="20"/>
                <w:szCs w:val="20"/>
                <w:rtl/>
              </w:rPr>
              <w:t xml:space="preserve"> </w:t>
            </w:r>
            <w:r w:rsidR="00294AA4" w:rsidRPr="00775583">
              <w:rPr>
                <w:rStyle w:val="FontStyle85"/>
                <w:rFonts w:ascii="MB Lateefi" w:hAnsi="MB Lateefi" w:cs="MB Lateefi"/>
                <w:b/>
                <w:i w:val="0"/>
                <w:iCs w:val="0"/>
                <w:sz w:val="20"/>
                <w:szCs w:val="20"/>
              </w:rPr>
              <w:tab/>
            </w:r>
            <w:r w:rsidR="00EF24F3" w:rsidRPr="00775583">
              <w:rPr>
                <w:rStyle w:val="FontStyle85"/>
                <w:rFonts w:ascii="MB Lateefi" w:hAnsi="MB Lateefi" w:cs="MB Lateefi"/>
                <w:b/>
                <w:i w:val="0"/>
                <w:iCs w:val="0"/>
                <w:sz w:val="20"/>
                <w:szCs w:val="20"/>
                <w:rtl/>
                <w:lang w:bidi="sd-Arab-PK"/>
              </w:rPr>
              <w:t>4</w:t>
            </w:r>
          </w:p>
          <w:p w14:paraId="5AF14EB8" w14:textId="09D9BA44" w:rsidR="00C756F2" w:rsidRPr="00775583" w:rsidRDefault="00C756F2"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w:t>
            </w:r>
            <w:r w:rsidR="00EF24F3" w:rsidRPr="00775583">
              <w:rPr>
                <w:rFonts w:ascii="MB Lateefi" w:hAnsi="MB Lateefi" w:cs="MB Lateefi" w:hint="eastAsia"/>
                <w:sz w:val="20"/>
                <w:szCs w:val="20"/>
                <w:rtl/>
                <w:lang w:bidi="sd-Arab-PK"/>
              </w:rPr>
              <w:t>ب</w:t>
            </w:r>
            <w:r w:rsidR="00EF24F3" w:rsidRPr="00775583">
              <w:rPr>
                <w:rFonts w:ascii="MB Lateefi" w:hAnsi="MB Lateefi" w:cs="MB Lateefi"/>
                <w:sz w:val="20"/>
                <w:szCs w:val="20"/>
                <w:rtl/>
                <w:lang w:bidi="sd-Arab-PK"/>
              </w:rPr>
              <w:t>ه</w:t>
            </w:r>
            <w:r w:rsidRPr="00775583">
              <w:rPr>
                <w:rStyle w:val="FontStyle85"/>
                <w:rFonts w:ascii="MB Lateefi" w:hAnsi="MB Lateefi" w:cs="MB Lateefi"/>
                <w:b/>
                <w:i w:val="0"/>
                <w:iCs w:val="0"/>
                <w:sz w:val="20"/>
                <w:szCs w:val="20"/>
                <w:rtl/>
              </w:rPr>
              <w:t xml:space="preserve"> </w:t>
            </w:r>
            <w:r w:rsidR="00E9230D" w:rsidRPr="00775583">
              <w:rPr>
                <w:rStyle w:val="FontStyle85"/>
                <w:rFonts w:ascii="MB Lateefi" w:hAnsi="MB Lateefi" w:cs="MB Lateefi" w:hint="eastAsia"/>
                <w:b/>
                <w:i w:val="0"/>
                <w:iCs w:val="0"/>
                <w:sz w:val="20"/>
                <w:szCs w:val="20"/>
                <w:rtl/>
              </w:rPr>
              <w:t>نه</w:t>
            </w:r>
            <w:r w:rsidR="00E9230D" w:rsidRPr="00775583">
              <w:rPr>
                <w:rStyle w:val="FontStyle85"/>
                <w:rFonts w:ascii="MB Lateefi" w:hAnsi="MB Lateefi" w:cs="MB Lateefi"/>
                <w:b/>
                <w:i w:val="0"/>
                <w:iCs w:val="0"/>
                <w:sz w:val="20"/>
                <w:szCs w:val="20"/>
                <w:rtl/>
              </w:rPr>
              <w:t xml:space="preserve"> </w:t>
            </w:r>
            <w:r w:rsidR="00294AA4" w:rsidRPr="00775583">
              <w:rPr>
                <w:rStyle w:val="FontStyle85"/>
                <w:rFonts w:ascii="MB Lateefi" w:hAnsi="MB Lateefi" w:cs="MB Lateefi"/>
                <w:b/>
                <w:i w:val="0"/>
                <w:iCs w:val="0"/>
                <w:sz w:val="20"/>
                <w:szCs w:val="20"/>
                <w:rtl/>
              </w:rPr>
              <w:t xml:space="preserve"> </w:t>
            </w:r>
            <w:r w:rsidR="00294AA4" w:rsidRPr="00775583">
              <w:rPr>
                <w:rStyle w:val="FontStyle85"/>
                <w:rFonts w:ascii="MB Lateefi" w:hAnsi="MB Lateefi" w:cs="MB Lateefi"/>
                <w:b/>
                <w:i w:val="0"/>
                <w:iCs w:val="0"/>
                <w:sz w:val="20"/>
                <w:szCs w:val="20"/>
              </w:rPr>
              <w:tab/>
            </w:r>
            <w:r w:rsidR="00EF24F3" w:rsidRPr="00775583">
              <w:rPr>
                <w:rStyle w:val="FontStyle85"/>
                <w:rFonts w:ascii="MB Lateefi" w:hAnsi="MB Lateefi" w:cs="MB Lateefi"/>
                <w:b/>
                <w:i w:val="0"/>
                <w:iCs w:val="0"/>
                <w:sz w:val="20"/>
                <w:szCs w:val="20"/>
                <w:rtl/>
                <w:lang w:bidi="sd-Arab-PK"/>
              </w:rPr>
              <w:t>5</w:t>
            </w:r>
          </w:p>
          <w:p w14:paraId="4C11D538" w14:textId="2EA10FA2" w:rsidR="008D079A" w:rsidRPr="00775583" w:rsidRDefault="00132698" w:rsidP="00E74BDA">
            <w:pPr>
              <w:pStyle w:val="Style39"/>
              <w:widowControl/>
              <w:tabs>
                <w:tab w:val="right" w:leader="hyphen" w:pos="4320"/>
                <w:tab w:val="left" w:pos="4752"/>
              </w:tabs>
              <w:bidi/>
              <w:spacing w:line="240" w:lineRule="auto"/>
              <w:ind w:right="-115"/>
              <w:rPr>
                <w:rFonts w:ascii="MB Lateefi" w:hAnsi="MB Lateefi" w:cs="MB Lateefi"/>
                <w:b/>
                <w:i/>
                <w:iCs/>
                <w:sz w:val="20"/>
                <w:szCs w:val="20"/>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96</w:t>
            </w:r>
          </w:p>
        </w:tc>
        <w:tc>
          <w:tcPr>
            <w:tcW w:w="4680" w:type="dxa"/>
            <w:gridSpan w:val="2"/>
            <w:tcBorders>
              <w:top w:val="nil"/>
              <w:bottom w:val="single" w:sz="4" w:space="0" w:color="auto"/>
            </w:tcBorders>
            <w:vAlign w:val="center"/>
          </w:tcPr>
          <w:p w14:paraId="033F797C" w14:textId="494B2C89" w:rsidR="00364F5D" w:rsidRPr="00775583" w:rsidRDefault="00C1397B" w:rsidP="00C1397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hint="cs"/>
                <w:i w:val="0"/>
                <w:iCs w:val="0"/>
                <w:sz w:val="22"/>
                <w:szCs w:val="22"/>
                <w:rtl/>
                <w:lang w:bidi="sd-Arab-PK"/>
              </w:rPr>
              <w:t>ڇ</w:t>
            </w:r>
            <w:r w:rsidRPr="00775583">
              <w:rPr>
                <w:rStyle w:val="FontStyle85"/>
                <w:rFonts w:ascii="MB Lateefi" w:hAnsi="MB Lateefi" w:cs="MB Lateefi" w:hint="eastAsia"/>
                <w:i w:val="0"/>
                <w:iCs w:val="0"/>
                <w:sz w:val="22"/>
                <w:szCs w:val="22"/>
                <w:rtl/>
                <w:lang w:bidi="sd-Arab-PK"/>
              </w:rPr>
              <w:t>ا</w:t>
            </w:r>
            <w:r w:rsidRPr="00775583">
              <w:rPr>
                <w:rStyle w:val="FontStyle85"/>
                <w:rFonts w:ascii="MB Lateefi" w:hAnsi="MB Lateefi" w:cs="MB Lateefi"/>
                <w:i w:val="0"/>
                <w:iCs w:val="0"/>
                <w:sz w:val="22"/>
                <w:szCs w:val="22"/>
                <w:rtl/>
                <w:lang w:bidi="sd-Arab-PK"/>
              </w:rPr>
              <w:t xml:space="preserve"> توھان جي </w:t>
            </w:r>
            <w:r w:rsidR="00A9623C" w:rsidRPr="00775583">
              <w:rPr>
                <w:rStyle w:val="FontStyle85"/>
                <w:rFonts w:ascii="MB Lateefi" w:hAnsi="MB Lateefi" w:cs="MB Lateefi"/>
                <w:i w:val="0"/>
                <w:iCs w:val="0"/>
                <w:sz w:val="22"/>
                <w:szCs w:val="22"/>
                <w:rtl/>
                <w:lang w:bidi="sd-Arab-PK"/>
              </w:rPr>
              <w:t>خاندان کي رو</w:t>
            </w:r>
            <w:r w:rsidR="00A9623C" w:rsidRPr="00775583">
              <w:rPr>
                <w:rStyle w:val="FontStyle85"/>
                <w:rFonts w:ascii="MB Lateefi" w:hAnsi="MB Lateefi" w:cs="MB Lateefi" w:hint="cs"/>
                <w:i w:val="0"/>
                <w:iCs w:val="0"/>
                <w:sz w:val="22"/>
                <w:szCs w:val="22"/>
                <w:rtl/>
                <w:lang w:bidi="sd-Arab-PK"/>
              </w:rPr>
              <w:t>ڪ</w:t>
            </w:r>
            <w:r w:rsidR="00A9623C" w:rsidRPr="00775583">
              <w:rPr>
                <w:rStyle w:val="FontStyle85"/>
                <w:rFonts w:ascii="MB Lateefi" w:hAnsi="MB Lateefi" w:cs="MB Lateefi"/>
                <w:i w:val="0"/>
                <w:iCs w:val="0"/>
                <w:sz w:val="22"/>
                <w:szCs w:val="22"/>
                <w:rtl/>
                <w:lang w:bidi="sd-Arab-PK"/>
              </w:rPr>
              <w:t xml:space="preserve"> رقم يا </w:t>
            </w:r>
            <w:r w:rsidR="00A9623C" w:rsidRPr="00775583">
              <w:rPr>
                <w:rStyle w:val="FontStyle85"/>
                <w:rFonts w:ascii="MB Lateefi" w:hAnsi="MB Lateefi" w:cs="MB Lateefi" w:hint="cs"/>
                <w:i w:val="0"/>
                <w:iCs w:val="0"/>
                <w:sz w:val="22"/>
                <w:szCs w:val="22"/>
                <w:rtl/>
                <w:lang w:bidi="sd-Arab-PK"/>
              </w:rPr>
              <w:t>ڪ</w:t>
            </w:r>
            <w:r w:rsidR="00E9230D" w:rsidRPr="00775583">
              <w:rPr>
                <w:rStyle w:val="FontStyle85"/>
                <w:rFonts w:ascii="MB Lateefi" w:hAnsi="MB Lateefi" w:cs="MB Lateefi"/>
                <w:i w:val="0"/>
                <w:iCs w:val="0"/>
                <w:sz w:val="22"/>
                <w:szCs w:val="22"/>
                <w:rtl/>
                <w:lang w:bidi="sd-Arab-PK"/>
              </w:rPr>
              <w:t>نه</w:t>
            </w:r>
            <w:r w:rsidR="00A9623C" w:rsidRPr="00775583">
              <w:rPr>
                <w:rStyle w:val="FontStyle85"/>
                <w:rFonts w:ascii="MB Lateefi" w:hAnsi="MB Lateefi" w:cs="MB Lateefi"/>
                <w:i w:val="0"/>
                <w:iCs w:val="0"/>
                <w:sz w:val="22"/>
                <w:szCs w:val="22"/>
                <w:rtl/>
                <w:lang w:bidi="sd-Arab-PK"/>
              </w:rPr>
              <w:t xml:space="preserve">ن قسم جي </w:t>
            </w:r>
            <w:r w:rsidR="00A9623C" w:rsidRPr="00775583">
              <w:rPr>
                <w:rStyle w:val="FontStyle85"/>
                <w:rFonts w:ascii="MB Lateefi" w:hAnsi="MB Lateefi" w:cs="MB Lateefi" w:hint="cs"/>
                <w:i w:val="0"/>
                <w:iCs w:val="0"/>
                <w:sz w:val="22"/>
                <w:szCs w:val="22"/>
                <w:rtl/>
                <w:lang w:bidi="sd-Arab-PK"/>
              </w:rPr>
              <w:t>ٻ</w:t>
            </w:r>
            <w:r w:rsidR="00A9623C" w:rsidRPr="00775583">
              <w:rPr>
                <w:rStyle w:val="FontStyle85"/>
                <w:rFonts w:ascii="MB Lateefi" w:hAnsi="MB Lateefi" w:cs="MB Lateefi" w:hint="eastAsia"/>
                <w:i w:val="0"/>
                <w:iCs w:val="0"/>
                <w:sz w:val="22"/>
                <w:szCs w:val="22"/>
                <w:rtl/>
                <w:lang w:bidi="sd-Arab-PK"/>
              </w:rPr>
              <w:t>ي</w:t>
            </w:r>
            <w:r w:rsidR="00A9623C" w:rsidRPr="00775583">
              <w:rPr>
                <w:rStyle w:val="FontStyle85"/>
                <w:rFonts w:ascii="MB Lateefi" w:hAnsi="MB Lateefi" w:cs="MB Lateefi"/>
                <w:i w:val="0"/>
                <w:iCs w:val="0"/>
                <w:sz w:val="22"/>
                <w:szCs w:val="22"/>
                <w:rtl/>
                <w:lang w:bidi="sd-Arab-PK"/>
              </w:rPr>
              <w:t xml:space="preserve"> (سامان </w:t>
            </w:r>
            <w:r w:rsidR="00A9623C" w:rsidRPr="00775583">
              <w:rPr>
                <w:rStyle w:val="FontStyle85"/>
                <w:rFonts w:ascii="MB Lateefi" w:hAnsi="MB Lateefi" w:cs="MB Lateefi" w:hint="eastAsia"/>
                <w:i w:val="0"/>
                <w:iCs w:val="0"/>
                <w:sz w:val="22"/>
                <w:szCs w:val="22"/>
                <w:rtl/>
                <w:lang w:bidi="sd-Arab-PK"/>
              </w:rPr>
              <w:t>جي</w:t>
            </w:r>
            <w:r w:rsidR="00A9623C" w:rsidRPr="00775583">
              <w:rPr>
                <w:rStyle w:val="FontStyle85"/>
                <w:rFonts w:ascii="MB Lateefi" w:hAnsi="MB Lateefi" w:cs="MB Lateefi"/>
                <w:i w:val="0"/>
                <w:iCs w:val="0"/>
                <w:sz w:val="22"/>
                <w:szCs w:val="22"/>
                <w:rtl/>
                <w:lang w:bidi="sd-Arab-PK"/>
              </w:rPr>
              <w:t xml:space="preserve"> </w:t>
            </w:r>
            <w:r w:rsidR="00A9623C" w:rsidRPr="00775583">
              <w:rPr>
                <w:rStyle w:val="FontStyle85"/>
                <w:rFonts w:ascii="MB Lateefi" w:hAnsi="MB Lateefi" w:cs="MB Lateefi" w:hint="eastAsia"/>
                <w:i w:val="0"/>
                <w:iCs w:val="0"/>
                <w:sz w:val="22"/>
                <w:szCs w:val="22"/>
                <w:rtl/>
                <w:lang w:bidi="sd-Arab-PK"/>
              </w:rPr>
              <w:t>ش</w:t>
            </w:r>
            <w:r w:rsidR="00A9623C" w:rsidRPr="00775583">
              <w:rPr>
                <w:rStyle w:val="FontStyle85"/>
                <w:rFonts w:ascii="MB Lateefi" w:hAnsi="MB Lateefi" w:cs="MB Lateefi" w:hint="cs"/>
                <w:i w:val="0"/>
                <w:iCs w:val="0"/>
                <w:sz w:val="22"/>
                <w:szCs w:val="22"/>
                <w:rtl/>
                <w:lang w:bidi="sd-Arab-PK"/>
              </w:rPr>
              <w:t>ڪ</w:t>
            </w:r>
            <w:r w:rsidR="00A9623C" w:rsidRPr="00775583">
              <w:rPr>
                <w:rStyle w:val="FontStyle85"/>
                <w:rFonts w:ascii="MB Lateefi" w:hAnsi="MB Lateefi" w:cs="MB Lateefi" w:hint="eastAsia"/>
                <w:i w:val="0"/>
                <w:iCs w:val="0"/>
                <w:sz w:val="22"/>
                <w:szCs w:val="22"/>
                <w:rtl/>
                <w:lang w:bidi="sd-Arab-PK"/>
              </w:rPr>
              <w:t>ل</w:t>
            </w:r>
            <w:r w:rsidR="00A9623C" w:rsidRPr="00775583">
              <w:rPr>
                <w:rStyle w:val="FontStyle85"/>
                <w:rFonts w:ascii="MB Lateefi" w:hAnsi="MB Lateefi" w:cs="MB Lateefi"/>
                <w:i w:val="0"/>
                <w:iCs w:val="0"/>
                <w:sz w:val="22"/>
                <w:szCs w:val="22"/>
                <w:rtl/>
                <w:lang w:bidi="sd-Arab-PK"/>
              </w:rPr>
              <w:t xml:space="preserve"> ۾) </w:t>
            </w:r>
            <w:r w:rsidR="00A9623C" w:rsidRPr="00775583">
              <w:rPr>
                <w:rStyle w:val="FontStyle85"/>
                <w:rFonts w:ascii="MB Lateefi" w:hAnsi="MB Lateefi" w:cs="MB Lateefi" w:hint="eastAsia"/>
                <w:i w:val="0"/>
                <w:iCs w:val="0"/>
                <w:sz w:val="22"/>
                <w:szCs w:val="22"/>
                <w:rtl/>
                <w:lang w:bidi="sd-Arab-PK"/>
              </w:rPr>
              <w:t>امداد</w:t>
            </w:r>
            <w:r w:rsidR="00A9623C" w:rsidRPr="00775583">
              <w:rPr>
                <w:rStyle w:val="FontStyle85"/>
                <w:rFonts w:ascii="MB Lateefi" w:hAnsi="MB Lateefi" w:cs="MB Lateefi"/>
                <w:i w:val="0"/>
                <w:iCs w:val="0"/>
                <w:sz w:val="22"/>
                <w:szCs w:val="22"/>
                <w:rtl/>
                <w:lang w:bidi="sd-Arab-PK"/>
              </w:rPr>
              <w:t xml:space="preserve"> </w:t>
            </w:r>
            <w:r w:rsidR="00A9623C" w:rsidRPr="00775583">
              <w:rPr>
                <w:rStyle w:val="FontStyle85"/>
                <w:rFonts w:ascii="MB Lateefi" w:hAnsi="MB Lateefi" w:cs="MB Lateefi" w:hint="eastAsia"/>
                <w:i w:val="0"/>
                <w:iCs w:val="0"/>
                <w:sz w:val="22"/>
                <w:szCs w:val="22"/>
                <w:rtl/>
                <w:lang w:bidi="sd-Arab-PK"/>
              </w:rPr>
              <w:t>ملندي</w:t>
            </w:r>
            <w:r w:rsidR="00A9623C" w:rsidRPr="00775583">
              <w:rPr>
                <w:rStyle w:val="FontStyle85"/>
                <w:rFonts w:ascii="MB Lateefi" w:hAnsi="MB Lateefi" w:cs="MB Lateefi"/>
                <w:i w:val="0"/>
                <w:iCs w:val="0"/>
                <w:sz w:val="22"/>
                <w:szCs w:val="22"/>
                <w:rtl/>
                <w:lang w:bidi="sd-Arab-PK"/>
              </w:rPr>
              <w:t xml:space="preserve"> </w:t>
            </w:r>
            <w:r w:rsidR="00A9623C" w:rsidRPr="00775583">
              <w:rPr>
                <w:rStyle w:val="FontStyle85"/>
                <w:rFonts w:ascii="MB Lateefi" w:hAnsi="MB Lateefi" w:cs="MB Lateefi" w:hint="eastAsia"/>
                <w:i w:val="0"/>
                <w:iCs w:val="0"/>
                <w:sz w:val="22"/>
                <w:szCs w:val="22"/>
                <w:rtl/>
                <w:lang w:bidi="sd-Arab-PK"/>
              </w:rPr>
              <w:t>آھي؟</w:t>
            </w:r>
          </w:p>
          <w:p w14:paraId="20D523EA" w14:textId="77777777" w:rsidR="00D75AFD" w:rsidRPr="00775583" w:rsidRDefault="00D75AFD" w:rsidP="00D75AFD">
            <w:pPr>
              <w:pStyle w:val="Style39"/>
              <w:widowControl/>
              <w:tabs>
                <w:tab w:val="right" w:leader="hyphen" w:pos="4370"/>
              </w:tabs>
              <w:bidi/>
              <w:spacing w:line="240" w:lineRule="auto"/>
              <w:ind w:right="-115"/>
              <w:rPr>
                <w:rStyle w:val="FontStyle85"/>
                <w:rFonts w:ascii="MB Lateefi" w:hAnsi="MB Lateefi" w:cs="MB Lateefi"/>
                <w:i w:val="0"/>
                <w:iCs w:val="0"/>
                <w:sz w:val="22"/>
                <w:szCs w:val="22"/>
                <w:lang w:bidi="sd-Arab-PK"/>
              </w:rPr>
            </w:pPr>
          </w:p>
          <w:p w14:paraId="788ABE16" w14:textId="7A3490CC" w:rsidR="00D75AFD" w:rsidRPr="00775583" w:rsidRDefault="00D75AFD" w:rsidP="00D75AF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i w:val="0"/>
                <w:iCs w:val="0"/>
                <w:sz w:val="22"/>
                <w:szCs w:val="22"/>
                <w:rtl/>
                <w:lang w:bidi="sd-Arab-PK"/>
              </w:rPr>
              <w:t>(ھ</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i w:val="0"/>
                <w:iCs w:val="0"/>
                <w:sz w:val="22"/>
                <w:szCs w:val="22"/>
                <w:rtl/>
                <w:lang w:bidi="sd-Arab-PK"/>
              </w:rPr>
              <w:t xml:space="preserve"> کان و</w:t>
            </w:r>
            <w:r w:rsidRPr="00775583">
              <w:rPr>
                <w:rStyle w:val="FontStyle85"/>
                <w:rFonts w:ascii="MB Lateefi" w:hAnsi="MB Lateefi" w:cs="MB Lateefi" w:hint="cs"/>
                <w:i w:val="0"/>
                <w:iCs w:val="0"/>
                <w:sz w:val="22"/>
                <w:szCs w:val="22"/>
                <w:rtl/>
                <w:lang w:bidi="sd-Arab-PK"/>
              </w:rPr>
              <w:t>ڌ</w:t>
            </w:r>
            <w:r w:rsidRPr="00775583">
              <w:rPr>
                <w:rStyle w:val="FontStyle85"/>
                <w:rFonts w:ascii="MB Lateefi" w:hAnsi="MB Lateefi" w:cs="MB Lateefi" w:hint="eastAsia"/>
                <w:i w:val="0"/>
                <w:iCs w:val="0"/>
                <w:sz w:val="22"/>
                <w:szCs w:val="22"/>
                <w:rtl/>
                <w:lang w:bidi="sd-Arab-PK"/>
              </w:rPr>
              <w:t>ي</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جواب</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اچي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سگھن</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ٿ</w:t>
            </w:r>
            <w:r w:rsidRPr="00775583">
              <w:rPr>
                <w:rStyle w:val="FontStyle85"/>
                <w:rFonts w:ascii="MB Lateefi" w:hAnsi="MB Lateefi" w:cs="MB Lateefi" w:hint="eastAsia"/>
                <w:i w:val="0"/>
                <w:iCs w:val="0"/>
                <w:sz w:val="22"/>
                <w:szCs w:val="22"/>
                <w:rtl/>
                <w:lang w:bidi="sd-Arab-PK"/>
              </w:rPr>
              <w:t>ا</w:t>
            </w:r>
            <w:r w:rsidRPr="00775583">
              <w:rPr>
                <w:rStyle w:val="FontStyle85"/>
                <w:rFonts w:ascii="MB Lateefi" w:hAnsi="MB Lateefi" w:cs="MB Lateefi"/>
                <w:i w:val="0"/>
                <w:iCs w:val="0"/>
                <w:sz w:val="22"/>
                <w:szCs w:val="22"/>
                <w:rtl/>
                <w:lang w:bidi="sd-Arab-PK"/>
              </w:rPr>
              <w:t>)</w:t>
            </w:r>
          </w:p>
        </w:tc>
        <w:tc>
          <w:tcPr>
            <w:tcW w:w="993" w:type="dxa"/>
            <w:vAlign w:val="center"/>
          </w:tcPr>
          <w:p w14:paraId="7DAB5A0F" w14:textId="1580BCE2" w:rsidR="00364F5D" w:rsidRPr="00775583" w:rsidRDefault="001C2986" w:rsidP="00416CC8">
            <w:pPr>
              <w:pStyle w:val="NoSpacing"/>
              <w:jc w:val="center"/>
              <w:rPr>
                <w:sz w:val="20"/>
                <w:szCs w:val="20"/>
              </w:rPr>
            </w:pPr>
            <w:r w:rsidRPr="00775583">
              <w:rPr>
                <w:sz w:val="20"/>
                <w:szCs w:val="20"/>
              </w:rPr>
              <w:t>E19</w:t>
            </w:r>
          </w:p>
        </w:tc>
      </w:tr>
      <w:tr w:rsidR="00364F5D" w:rsidRPr="00775583" w14:paraId="74BB74C4" w14:textId="77777777" w:rsidTr="00586814">
        <w:trPr>
          <w:trHeight w:val="75"/>
          <w:jc w:val="center"/>
        </w:trPr>
        <w:tc>
          <w:tcPr>
            <w:tcW w:w="1167" w:type="dxa"/>
            <w:vAlign w:val="center"/>
          </w:tcPr>
          <w:p w14:paraId="05366EBB" w14:textId="5F34B4A7" w:rsidR="00364F5D" w:rsidRPr="00775583" w:rsidRDefault="00364F5D" w:rsidP="00364F5D">
            <w:pPr>
              <w:jc w:val="center"/>
              <w:rPr>
                <w:rFonts w:cstheme="minorHAnsi"/>
                <w:sz w:val="20"/>
                <w:szCs w:val="20"/>
              </w:rPr>
            </w:pPr>
          </w:p>
        </w:tc>
        <w:tc>
          <w:tcPr>
            <w:tcW w:w="4500" w:type="dxa"/>
            <w:vAlign w:val="center"/>
          </w:tcPr>
          <w:p w14:paraId="05EDA168" w14:textId="62CA3732" w:rsidR="00364F5D" w:rsidRPr="00775583" w:rsidRDefault="00854D09" w:rsidP="00313B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439"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ح</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ومت</w:t>
            </w:r>
            <w:r w:rsidR="00313B7B" w:rsidRPr="00775583">
              <w:rPr>
                <w:rStyle w:val="FontStyle85"/>
                <w:rFonts w:ascii="MB Lateefi" w:hAnsi="MB Lateefi" w:cs="MB Lateefi"/>
                <w:b/>
                <w:i w:val="0"/>
                <w:iCs w:val="0"/>
                <w:sz w:val="20"/>
                <w:szCs w:val="20"/>
                <w:rtl/>
              </w:rPr>
              <w:t xml:space="preserve"> </w:t>
            </w:r>
            <w:r w:rsidR="00313B7B" w:rsidRPr="00775583">
              <w:rPr>
                <w:rStyle w:val="FontStyle85"/>
                <w:rFonts w:ascii="MB Lateefi" w:hAnsi="MB Lateefi" w:cs="MB Lateefi"/>
                <w:b/>
                <w:i w:val="0"/>
                <w:iCs w:val="0"/>
                <w:sz w:val="20"/>
                <w:szCs w:val="20"/>
              </w:rPr>
              <w:tab/>
            </w:r>
            <w:r w:rsidR="00313B7B" w:rsidRPr="00775583">
              <w:rPr>
                <w:rStyle w:val="FontStyle85"/>
                <w:rFonts w:ascii="MB Lateefi" w:hAnsi="MB Lateefi" w:cs="MB Lateefi"/>
                <w:b/>
                <w:i w:val="0"/>
                <w:iCs w:val="0"/>
                <w:sz w:val="20"/>
                <w:szCs w:val="20"/>
                <w:rtl/>
                <w:lang w:bidi="sd-Arab-PK"/>
              </w:rPr>
              <w:t>1</w:t>
            </w:r>
          </w:p>
          <w:p w14:paraId="25FBFB89" w14:textId="02B473D3" w:rsidR="00854D09" w:rsidRPr="00775583" w:rsidRDefault="00854D09" w:rsidP="00313B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غير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ادارو</w:t>
            </w:r>
            <w:r w:rsidR="00313B7B" w:rsidRPr="00775583">
              <w:rPr>
                <w:rStyle w:val="FontStyle85"/>
                <w:rFonts w:ascii="MB Lateefi" w:hAnsi="MB Lateefi" w:cs="MB Lateefi"/>
                <w:b/>
                <w:i w:val="0"/>
                <w:iCs w:val="0"/>
                <w:sz w:val="20"/>
                <w:szCs w:val="20"/>
                <w:rtl/>
              </w:rPr>
              <w:t xml:space="preserve"> </w:t>
            </w:r>
            <w:r w:rsidR="00313B7B" w:rsidRPr="00775583">
              <w:rPr>
                <w:rStyle w:val="FontStyle85"/>
                <w:rFonts w:ascii="MB Lateefi" w:hAnsi="MB Lateefi" w:cs="MB Lateefi"/>
                <w:b/>
                <w:i w:val="0"/>
                <w:iCs w:val="0"/>
                <w:sz w:val="20"/>
                <w:szCs w:val="20"/>
              </w:rPr>
              <w:tab/>
            </w:r>
            <w:r w:rsidR="00313B7B" w:rsidRPr="00775583">
              <w:rPr>
                <w:rStyle w:val="FontStyle85"/>
                <w:rFonts w:ascii="MB Lateefi" w:hAnsi="MB Lateefi" w:cs="MB Lateefi"/>
                <w:b/>
                <w:i w:val="0"/>
                <w:iCs w:val="0"/>
                <w:sz w:val="20"/>
                <w:szCs w:val="20"/>
                <w:rtl/>
                <w:lang w:bidi="sd-Arab-PK"/>
              </w:rPr>
              <w:t>2</w:t>
            </w:r>
          </w:p>
          <w:p w14:paraId="5A2075C7" w14:textId="5FCC2664" w:rsidR="00854D09" w:rsidRPr="00775583" w:rsidRDefault="00854D09" w:rsidP="00313B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مخير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ھو</w:t>
            </w:r>
            <w:r w:rsidR="00313B7B" w:rsidRPr="00775583">
              <w:rPr>
                <w:rStyle w:val="FontStyle85"/>
                <w:rFonts w:ascii="MB Lateefi" w:hAnsi="MB Lateefi" w:cs="MB Lateefi"/>
                <w:b/>
                <w:i w:val="0"/>
                <w:iCs w:val="0"/>
                <w:sz w:val="20"/>
                <w:szCs w:val="20"/>
                <w:rtl/>
              </w:rPr>
              <w:t xml:space="preserve"> </w:t>
            </w:r>
            <w:r w:rsidR="00313B7B" w:rsidRPr="00775583">
              <w:rPr>
                <w:rStyle w:val="FontStyle85"/>
                <w:rFonts w:ascii="MB Lateefi" w:hAnsi="MB Lateefi" w:cs="MB Lateefi"/>
                <w:b/>
                <w:i w:val="0"/>
                <w:iCs w:val="0"/>
                <w:sz w:val="20"/>
                <w:szCs w:val="20"/>
              </w:rPr>
              <w:tab/>
            </w:r>
            <w:r w:rsidR="00313B7B" w:rsidRPr="00775583">
              <w:rPr>
                <w:rStyle w:val="FontStyle85"/>
                <w:rFonts w:ascii="MB Lateefi" w:hAnsi="MB Lateefi" w:cs="MB Lateefi"/>
                <w:b/>
                <w:i w:val="0"/>
                <w:iCs w:val="0"/>
                <w:sz w:val="20"/>
                <w:szCs w:val="20"/>
                <w:rtl/>
                <w:lang w:bidi="sd-Arab-PK"/>
              </w:rPr>
              <w:t>3</w:t>
            </w:r>
          </w:p>
          <w:p w14:paraId="327456B7" w14:textId="2A534603" w:rsidR="00854D09" w:rsidRPr="00775583" w:rsidRDefault="00854D09" w:rsidP="00313B7B">
            <w:pPr>
              <w:pStyle w:val="Style39"/>
              <w:widowControl/>
              <w:tabs>
                <w:tab w:val="right" w:leader="hyphen" w:pos="4320"/>
                <w:tab w:val="left" w:pos="4752"/>
              </w:tabs>
              <w:bidi/>
              <w:spacing w:line="240" w:lineRule="auto"/>
              <w:ind w:right="-115"/>
              <w:rPr>
                <w:rFonts w:cstheme="minorHAnsi"/>
                <w:lang w:val="en-GB"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96</w:t>
            </w:r>
          </w:p>
        </w:tc>
        <w:tc>
          <w:tcPr>
            <w:tcW w:w="4680" w:type="dxa"/>
            <w:gridSpan w:val="2"/>
            <w:tcBorders>
              <w:top w:val="nil"/>
              <w:bottom w:val="single" w:sz="4" w:space="0" w:color="auto"/>
            </w:tcBorders>
            <w:vAlign w:val="center"/>
          </w:tcPr>
          <w:p w14:paraId="25AD9881" w14:textId="77777777" w:rsidR="00364F5D" w:rsidRPr="00775583" w:rsidRDefault="00207442" w:rsidP="00207442">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i w:val="0"/>
                <w:iCs w:val="0"/>
                <w:sz w:val="22"/>
                <w:szCs w:val="22"/>
                <w:rtl/>
                <w:lang w:bidi="sd-Arab-PK"/>
              </w:rPr>
              <w:t xml:space="preserve">اھا مدد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ير</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ندو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آھي؟</w:t>
            </w:r>
          </w:p>
          <w:p w14:paraId="47052FA6" w14:textId="0FC053AC" w:rsidR="00E76FE5" w:rsidRPr="00775583" w:rsidRDefault="00E76FE5" w:rsidP="00E76FE5">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i w:val="0"/>
                <w:iCs w:val="0"/>
                <w:sz w:val="22"/>
                <w:szCs w:val="22"/>
                <w:rtl/>
                <w:lang w:bidi="sd-Arab-PK"/>
              </w:rPr>
              <w:t>(ھ</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i w:val="0"/>
                <w:iCs w:val="0"/>
                <w:sz w:val="22"/>
                <w:szCs w:val="22"/>
                <w:rtl/>
                <w:lang w:bidi="sd-Arab-PK"/>
              </w:rPr>
              <w:t xml:space="preserve"> کان و</w:t>
            </w:r>
            <w:r w:rsidRPr="00775583">
              <w:rPr>
                <w:rStyle w:val="FontStyle85"/>
                <w:rFonts w:ascii="MB Lateefi" w:hAnsi="MB Lateefi" w:cs="MB Lateefi" w:hint="cs"/>
                <w:i w:val="0"/>
                <w:iCs w:val="0"/>
                <w:sz w:val="22"/>
                <w:szCs w:val="22"/>
                <w:rtl/>
                <w:lang w:bidi="sd-Arab-PK"/>
              </w:rPr>
              <w:t>ڌ</w:t>
            </w:r>
            <w:r w:rsidRPr="00775583">
              <w:rPr>
                <w:rStyle w:val="FontStyle85"/>
                <w:rFonts w:ascii="MB Lateefi" w:hAnsi="MB Lateefi" w:cs="MB Lateefi" w:hint="eastAsia"/>
                <w:i w:val="0"/>
                <w:iCs w:val="0"/>
                <w:sz w:val="22"/>
                <w:szCs w:val="22"/>
                <w:rtl/>
                <w:lang w:bidi="sd-Arab-PK"/>
              </w:rPr>
              <w:t>ي</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جواب</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اچي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سگھن</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ٿ</w:t>
            </w:r>
            <w:r w:rsidRPr="00775583">
              <w:rPr>
                <w:rStyle w:val="FontStyle85"/>
                <w:rFonts w:ascii="MB Lateefi" w:hAnsi="MB Lateefi" w:cs="MB Lateefi" w:hint="eastAsia"/>
                <w:i w:val="0"/>
                <w:iCs w:val="0"/>
                <w:sz w:val="22"/>
                <w:szCs w:val="22"/>
                <w:rtl/>
                <w:lang w:bidi="sd-Arab-PK"/>
              </w:rPr>
              <w:t>ا</w:t>
            </w:r>
            <w:r w:rsidRPr="00775583">
              <w:rPr>
                <w:rStyle w:val="FontStyle85"/>
                <w:rFonts w:ascii="MB Lateefi" w:hAnsi="MB Lateefi" w:cs="MB Lateefi"/>
                <w:i w:val="0"/>
                <w:iCs w:val="0"/>
                <w:sz w:val="22"/>
                <w:szCs w:val="22"/>
                <w:rtl/>
                <w:lang w:bidi="sd-Arab-PK"/>
              </w:rPr>
              <w:t>)</w:t>
            </w:r>
          </w:p>
        </w:tc>
        <w:tc>
          <w:tcPr>
            <w:tcW w:w="993" w:type="dxa"/>
            <w:vAlign w:val="center"/>
          </w:tcPr>
          <w:p w14:paraId="14AABA58" w14:textId="5E3B9BE1" w:rsidR="00364F5D" w:rsidRPr="00775583" w:rsidRDefault="001C2986" w:rsidP="00C069B4">
            <w:pPr>
              <w:pStyle w:val="NoSpacing"/>
              <w:jc w:val="center"/>
              <w:rPr>
                <w:rFonts w:cstheme="minorHAnsi"/>
                <w:sz w:val="20"/>
                <w:szCs w:val="20"/>
                <w:lang w:bidi="sd-Arab-PK"/>
              </w:rPr>
            </w:pPr>
            <w:r w:rsidRPr="00775583">
              <w:rPr>
                <w:rFonts w:cstheme="minorHAnsi"/>
                <w:sz w:val="20"/>
                <w:szCs w:val="20"/>
                <w:lang w:bidi="sd-Arab-PK"/>
              </w:rPr>
              <w:t>E20</w:t>
            </w:r>
          </w:p>
        </w:tc>
      </w:tr>
    </w:tbl>
    <w:p w14:paraId="762B38A5" w14:textId="7204D2CC" w:rsidR="002B2906" w:rsidRPr="00775583" w:rsidRDefault="002B2906" w:rsidP="008A4855">
      <w:pPr>
        <w:bidi/>
        <w:rPr>
          <w:rtl/>
          <w:lang w:bidi="sd-Arab-PK"/>
        </w:rPr>
      </w:pPr>
    </w:p>
    <w:p w14:paraId="3E17BEB7" w14:textId="15ADFD94" w:rsidR="00B8341A" w:rsidRPr="00775583" w:rsidRDefault="00B8341A" w:rsidP="00B8341A">
      <w:pPr>
        <w:bidi/>
        <w:rPr>
          <w:rtl/>
          <w:lang w:bidi="sd-Arab-PK"/>
        </w:rPr>
      </w:pPr>
    </w:p>
    <w:p w14:paraId="4EE5DB79" w14:textId="497C3C22" w:rsidR="00B8341A" w:rsidRPr="00775583" w:rsidRDefault="00B8341A" w:rsidP="00B8341A">
      <w:pPr>
        <w:bidi/>
        <w:rPr>
          <w:rtl/>
          <w:lang w:bidi="sd-Arab-PK"/>
        </w:rPr>
      </w:pPr>
    </w:p>
    <w:p w14:paraId="3E1BCE60" w14:textId="7F488576" w:rsidR="00B8341A" w:rsidRPr="00775583" w:rsidRDefault="00B8341A" w:rsidP="00B8341A">
      <w:pPr>
        <w:bidi/>
        <w:rPr>
          <w:rtl/>
          <w:lang w:bidi="sd-Arab-PK"/>
        </w:rPr>
      </w:pPr>
    </w:p>
    <w:p w14:paraId="1C34F176" w14:textId="7E9B5D75" w:rsidR="00B8341A" w:rsidRPr="00775583" w:rsidRDefault="00B8341A" w:rsidP="00B8341A">
      <w:pPr>
        <w:bidi/>
        <w:rPr>
          <w:rtl/>
          <w:lang w:bidi="sd-Arab-PK"/>
        </w:rPr>
      </w:pPr>
    </w:p>
    <w:p w14:paraId="295D5F32" w14:textId="378A3FCE" w:rsidR="00B8341A" w:rsidRPr="00775583" w:rsidRDefault="00B8341A" w:rsidP="00B8341A">
      <w:pPr>
        <w:bidi/>
        <w:rPr>
          <w:rtl/>
          <w:lang w:bidi="sd-Arab-PK"/>
        </w:rPr>
      </w:pPr>
    </w:p>
    <w:p w14:paraId="4DBE84AC" w14:textId="29FD2566" w:rsidR="00B8341A" w:rsidRPr="00775583" w:rsidRDefault="00B8341A" w:rsidP="00B8341A">
      <w:pPr>
        <w:bidi/>
        <w:rPr>
          <w:rtl/>
          <w:lang w:bidi="sd-Arab-PK"/>
        </w:rPr>
      </w:pPr>
    </w:p>
    <w:p w14:paraId="6F907399" w14:textId="3111EBE2" w:rsidR="00B8341A" w:rsidRPr="00775583" w:rsidRDefault="00B8341A" w:rsidP="00B8341A">
      <w:pPr>
        <w:bidi/>
        <w:rPr>
          <w:rtl/>
          <w:lang w:bidi="sd-Arab-PK"/>
        </w:rPr>
      </w:pPr>
    </w:p>
    <w:p w14:paraId="1793191E" w14:textId="3E63EFD1" w:rsidR="00B8341A" w:rsidRPr="00775583" w:rsidRDefault="00B8341A" w:rsidP="00B8341A">
      <w:pPr>
        <w:bidi/>
        <w:rPr>
          <w:rtl/>
          <w:lang w:bidi="sd-Arab-PK"/>
        </w:rPr>
      </w:pPr>
    </w:p>
    <w:p w14:paraId="1AF408CF" w14:textId="6BC7132D" w:rsidR="00B8341A" w:rsidRPr="00775583" w:rsidRDefault="00B8341A" w:rsidP="00B8341A">
      <w:pPr>
        <w:bidi/>
        <w:rPr>
          <w:rtl/>
          <w:lang w:bidi="sd-Arab-PK"/>
        </w:rPr>
      </w:pPr>
    </w:p>
    <w:p w14:paraId="4F37A699" w14:textId="7A53CA40" w:rsidR="00B8341A" w:rsidRPr="00775583" w:rsidRDefault="00B8341A" w:rsidP="00B8341A">
      <w:pPr>
        <w:bidi/>
        <w:rPr>
          <w:rtl/>
          <w:lang w:bidi="sd-Arab-PK"/>
        </w:rPr>
      </w:pPr>
    </w:p>
    <w:tbl>
      <w:tblPr>
        <w:tblStyle w:val="TableGrid"/>
        <w:bidiVisual/>
        <w:tblW w:w="11420" w:type="dxa"/>
        <w:jc w:val="center"/>
        <w:tblLayout w:type="fixed"/>
        <w:tblLook w:val="04A0" w:firstRow="1" w:lastRow="0" w:firstColumn="1" w:lastColumn="0" w:noHBand="0" w:noVBand="1"/>
      </w:tblPr>
      <w:tblGrid>
        <w:gridCol w:w="807"/>
        <w:gridCol w:w="4835"/>
        <w:gridCol w:w="20"/>
        <w:gridCol w:w="4590"/>
        <w:gridCol w:w="1168"/>
      </w:tblGrid>
      <w:tr w:rsidR="00AF35C2" w:rsidRPr="00775583" w14:paraId="73474D50" w14:textId="77777777" w:rsidTr="000261D8">
        <w:trPr>
          <w:trHeight w:val="64"/>
          <w:jc w:val="center"/>
        </w:trPr>
        <w:tc>
          <w:tcPr>
            <w:tcW w:w="5642"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1BD88883" w14:textId="104E34C4" w:rsidR="00AF35C2" w:rsidRPr="00775583" w:rsidRDefault="00AF35C2" w:rsidP="00716FFE">
            <w:pPr>
              <w:bidi/>
              <w:rPr>
                <w:rFonts w:ascii="MB Lateefi" w:hAnsi="MB Lateefi" w:cs="MB Lateefi"/>
                <w:b/>
                <w:caps/>
                <w:sz w:val="24"/>
                <w:szCs w:val="24"/>
                <w:rtl/>
                <w:lang w:bidi="sd-Arab-PK"/>
              </w:rPr>
            </w:pPr>
            <w:r w:rsidRPr="00666563">
              <w:rPr>
                <w:rFonts w:ascii="MB Lateefi" w:hAnsi="MB Lateefi" w:cs="MB Lateefi" w:hint="cs"/>
                <w:b/>
                <w:caps/>
                <w:sz w:val="24"/>
                <w:szCs w:val="24"/>
                <w:rtl/>
                <w:lang w:bidi="sd-Arab-PK"/>
              </w:rPr>
              <w:lastRenderedPageBreak/>
              <w:t>ماڊيول</w:t>
            </w:r>
            <w:r w:rsidRPr="0001555D">
              <w:rPr>
                <w:rFonts w:ascii="MB Lateefi" w:hAnsi="MB Lateefi" w:cs="MB Lateefi" w:hint="cs"/>
                <w:b/>
                <w:caps/>
                <w:sz w:val="24"/>
                <w:szCs w:val="24"/>
                <w:rtl/>
                <w:lang w:bidi="sd-Arab-PK"/>
              </w:rPr>
              <w:t xml:space="preserve"> </w:t>
            </w:r>
            <w:r w:rsidR="00716FFE" w:rsidRPr="00775583">
              <w:rPr>
                <w:rFonts w:ascii="MB Lateefi" w:hAnsi="MB Lateefi" w:cs="MB Lateefi" w:hint="eastAsia"/>
                <w:b/>
                <w:caps/>
                <w:sz w:val="24"/>
                <w:szCs w:val="24"/>
                <w:rtl/>
                <w:lang w:bidi="sd-Arab-PK"/>
              </w:rPr>
              <w:t>ا</w:t>
            </w:r>
            <w:r w:rsidRPr="00775583">
              <w:rPr>
                <w:rFonts w:ascii="MB Lateefi" w:hAnsi="MB Lateefi" w:cs="MB Lateefi" w:hint="eastAsia"/>
                <w:b/>
                <w:caps/>
                <w:sz w:val="24"/>
                <w:szCs w:val="24"/>
                <w:rtl/>
                <w:lang w:bidi="sd-Arab-PK"/>
              </w:rPr>
              <w:t>ي</w:t>
            </w:r>
            <w:r w:rsidR="00716FFE" w:rsidRPr="00775583">
              <w:rPr>
                <w:rFonts w:ascii="MB Lateefi" w:hAnsi="MB Lateefi" w:cs="MB Lateefi" w:hint="eastAsia"/>
                <w:b/>
                <w:caps/>
                <w:sz w:val="24"/>
                <w:szCs w:val="24"/>
                <w:rtl/>
                <w:lang w:bidi="sd-Arab-PK"/>
              </w:rPr>
              <w:t>ف</w:t>
            </w:r>
            <w:r w:rsidRPr="00775583">
              <w:rPr>
                <w:rFonts w:ascii="MB Lateefi" w:hAnsi="MB Lateefi" w:cs="MB Lateefi"/>
                <w:b/>
                <w:caps/>
                <w:sz w:val="24"/>
                <w:szCs w:val="24"/>
                <w:rtl/>
                <w:lang w:bidi="sd-Arab-PK"/>
              </w:rPr>
              <w:t xml:space="preserve">؛ توليدي صحت، زچگي ۽ </w:t>
            </w:r>
            <w:r w:rsidRPr="00775583">
              <w:rPr>
                <w:rFonts w:ascii="MB Lateefi" w:hAnsi="MB Lateefi" w:cs="MB Lateefi" w:hint="cs"/>
                <w:b/>
                <w:caps/>
                <w:sz w:val="24"/>
                <w:szCs w:val="24"/>
                <w:rtl/>
                <w:lang w:bidi="sd-Arab-PK"/>
              </w:rPr>
              <w:t>ٻ</w:t>
            </w:r>
            <w:r w:rsidRPr="00775583">
              <w:rPr>
                <w:rFonts w:ascii="MB Lateefi" w:hAnsi="MB Lateefi" w:cs="MB Lateefi" w:hint="eastAsia"/>
                <w:b/>
                <w:caps/>
                <w:sz w:val="24"/>
                <w:szCs w:val="24"/>
                <w:rtl/>
                <w:lang w:bidi="sd-Arab-PK"/>
              </w:rPr>
              <w:t>ارن</w:t>
            </w:r>
            <w:r w:rsidRPr="00775583">
              <w:rPr>
                <w:rFonts w:ascii="MB Lateefi" w:hAnsi="MB Lateefi" w:cs="MB Lateefi"/>
                <w:b/>
                <w:caps/>
                <w:sz w:val="24"/>
                <w:szCs w:val="24"/>
                <w:rtl/>
                <w:lang w:bidi="sd-Arab-PK"/>
              </w:rPr>
              <w:t xml:space="preserve"> ۾موت جي شرع</w:t>
            </w:r>
          </w:p>
        </w:tc>
        <w:tc>
          <w:tcPr>
            <w:tcW w:w="5778" w:type="dxa"/>
            <w:gridSpan w:val="3"/>
            <w:tcBorders>
              <w:top w:val="single" w:sz="4" w:space="0" w:color="auto"/>
              <w:left w:val="nil"/>
              <w:bottom w:val="single" w:sz="4" w:space="0" w:color="auto"/>
              <w:right w:val="single" w:sz="4" w:space="0" w:color="auto"/>
            </w:tcBorders>
            <w:shd w:val="clear" w:color="auto" w:fill="BFBFBF" w:themeFill="background1" w:themeFillShade="BF"/>
          </w:tcPr>
          <w:p w14:paraId="5CF9B951" w14:textId="10F9DF73" w:rsidR="00AF35C2" w:rsidRPr="00775583" w:rsidRDefault="00AF35C2" w:rsidP="00AF35C2">
            <w:pPr>
              <w:rPr>
                <w:rFonts w:cstheme="minorHAnsi"/>
                <w:b/>
                <w:i/>
                <w:iCs/>
                <w:caps/>
              </w:rPr>
            </w:pPr>
            <w:r w:rsidRPr="00775583">
              <w:rPr>
                <w:b/>
                <w:caps/>
                <w:lang w:bidi="sd-Arab-PK"/>
              </w:rPr>
              <w:t>Module</w:t>
            </w:r>
            <w:r w:rsidRPr="00775583">
              <w:rPr>
                <w:rFonts w:cstheme="minorHAnsi"/>
                <w:b/>
                <w:caps/>
              </w:rPr>
              <w:t xml:space="preserve"> </w:t>
            </w:r>
            <w:r w:rsidR="00716FFE" w:rsidRPr="00775583">
              <w:rPr>
                <w:rFonts w:cstheme="minorHAnsi"/>
                <w:b/>
                <w:caps/>
              </w:rPr>
              <w:t>F</w:t>
            </w:r>
            <w:r w:rsidRPr="00775583">
              <w:rPr>
                <w:rFonts w:cstheme="minorHAnsi"/>
                <w:b/>
                <w:caps/>
              </w:rPr>
              <w:t>: Reproductive health, Maternal AND CHild MORTALITY</w:t>
            </w:r>
            <w:r w:rsidRPr="00775583">
              <w:rPr>
                <w:rFonts w:cstheme="minorHAnsi"/>
                <w:b/>
                <w:i/>
                <w:iCs/>
                <w:caps/>
              </w:rPr>
              <w:t xml:space="preserve"> </w:t>
            </w:r>
          </w:p>
        </w:tc>
      </w:tr>
      <w:tr w:rsidR="00260887" w:rsidRPr="00775583" w14:paraId="34A6A0CF" w14:textId="77777777" w:rsidTr="00DC7226">
        <w:trPr>
          <w:trHeight w:val="64"/>
          <w:jc w:val="center"/>
        </w:trPr>
        <w:tc>
          <w:tcPr>
            <w:tcW w:w="5642" w:type="dxa"/>
            <w:gridSpan w:val="2"/>
            <w:tcBorders>
              <w:top w:val="single" w:sz="4" w:space="0" w:color="auto"/>
              <w:left w:val="single" w:sz="4" w:space="0" w:color="auto"/>
              <w:bottom w:val="single" w:sz="4" w:space="0" w:color="auto"/>
              <w:right w:val="nil"/>
            </w:tcBorders>
            <w:shd w:val="clear" w:color="auto" w:fill="FBD4B4" w:themeFill="accent6" w:themeFillTint="66"/>
          </w:tcPr>
          <w:p w14:paraId="3C9A4A6F" w14:textId="3F156389" w:rsidR="00854475" w:rsidRPr="00775583" w:rsidRDefault="00AF35C2" w:rsidP="00394212">
            <w:pPr>
              <w:bidi/>
              <w:rPr>
                <w:rFonts w:ascii="MB Lateefi" w:hAnsi="MB Lateefi" w:cs="MB Lateefi"/>
                <w:b/>
                <w:caps/>
                <w:sz w:val="24"/>
                <w:szCs w:val="24"/>
                <w:rtl/>
                <w:lang w:bidi="sd-Arab-PK"/>
              </w:rPr>
            </w:pPr>
            <w:r w:rsidRPr="00775583">
              <w:rPr>
                <w:rFonts w:ascii="MB Lateefi" w:hAnsi="MB Lateefi" w:cs="MB Lateefi"/>
                <w:b/>
                <w:caps/>
                <w:sz w:val="24"/>
                <w:szCs w:val="24"/>
                <w:rtl/>
                <w:lang w:bidi="sd-Arab-PK"/>
              </w:rPr>
              <w:t xml:space="preserve"> </w:t>
            </w:r>
            <w:r w:rsidR="00937B8C" w:rsidRPr="00775583">
              <w:rPr>
                <w:rFonts w:ascii="MB Lateefi" w:hAnsi="MB Lateefi" w:cs="MB Lateefi"/>
                <w:b/>
                <w:caps/>
                <w:sz w:val="24"/>
                <w:szCs w:val="24"/>
                <w:rtl/>
                <w:lang w:bidi="sd-Arab-PK"/>
              </w:rPr>
              <w:t>(</w:t>
            </w:r>
            <w:r w:rsidR="00854475" w:rsidRPr="00775583">
              <w:rPr>
                <w:rFonts w:ascii="MB Lateefi" w:hAnsi="MB Lateefi" w:cs="MB Lateefi" w:hint="eastAsia"/>
                <w:b/>
                <w:caps/>
                <w:sz w:val="24"/>
                <w:szCs w:val="24"/>
                <w:rtl/>
                <w:lang w:bidi="sd-Arab-PK"/>
              </w:rPr>
              <w:t>گھرا</w:t>
            </w:r>
            <w:r w:rsidR="00854475" w:rsidRPr="00775583">
              <w:rPr>
                <w:rFonts w:ascii="MB Lateefi" w:hAnsi="MB Lateefi" w:cs="MB Lateefi" w:hint="cs"/>
                <w:b/>
                <w:caps/>
                <w:sz w:val="24"/>
                <w:szCs w:val="24"/>
                <w:rtl/>
                <w:lang w:bidi="sd-Arab-PK"/>
              </w:rPr>
              <w:t>ڻ</w:t>
            </w:r>
            <w:r w:rsidR="00854475" w:rsidRPr="00775583">
              <w:rPr>
                <w:rFonts w:ascii="MB Lateefi" w:hAnsi="MB Lateefi" w:cs="MB Lateefi" w:hint="eastAsia"/>
                <w:b/>
                <w:caps/>
                <w:sz w:val="24"/>
                <w:szCs w:val="24"/>
                <w:rtl/>
                <w:lang w:bidi="sd-Arab-PK"/>
              </w:rPr>
              <w:t>ي</w:t>
            </w:r>
            <w:r w:rsidR="00854475" w:rsidRPr="00775583">
              <w:rPr>
                <w:rFonts w:ascii="MB Lateefi" w:hAnsi="MB Lateefi" w:cs="MB Lateefi"/>
                <w:b/>
                <w:caps/>
                <w:sz w:val="24"/>
                <w:szCs w:val="24"/>
                <w:rtl/>
                <w:lang w:bidi="sd-Arab-PK"/>
              </w:rPr>
              <w:t xml:space="preserve"> جي 15 کان 49 </w:t>
            </w:r>
            <w:del w:id="440" w:author="Iqbal Ameerali" w:date="2020-10-07T13:34:00Z">
              <w:r w:rsidR="00854475" w:rsidRPr="00775583" w:rsidDel="00394212">
                <w:rPr>
                  <w:rFonts w:ascii="MB Lateefi" w:hAnsi="MB Lateefi" w:cs="MB Lateefi" w:hint="eastAsia"/>
                  <w:b/>
                  <w:caps/>
                  <w:sz w:val="24"/>
                  <w:szCs w:val="24"/>
                  <w:rtl/>
                  <w:lang w:bidi="sd-Arab-PK"/>
                </w:rPr>
                <w:delText>سالان</w:delText>
              </w:r>
              <w:r w:rsidR="00854475" w:rsidRPr="00775583" w:rsidDel="00394212">
                <w:rPr>
                  <w:rFonts w:ascii="MB Lateefi" w:hAnsi="MB Lateefi" w:cs="MB Lateefi"/>
                  <w:b/>
                  <w:caps/>
                  <w:sz w:val="24"/>
                  <w:szCs w:val="24"/>
                  <w:rtl/>
                  <w:lang w:bidi="sd-Arab-PK"/>
                </w:rPr>
                <w:delText xml:space="preserve"> </w:delText>
              </w:r>
            </w:del>
            <w:ins w:id="441" w:author="Iqbal Ameerali" w:date="2020-10-07T13:34:00Z">
              <w:r w:rsidR="00394212" w:rsidRPr="00775583">
                <w:rPr>
                  <w:rFonts w:ascii="MB Lateefi" w:hAnsi="MB Lateefi" w:cs="MB Lateefi"/>
                  <w:b/>
                  <w:caps/>
                  <w:sz w:val="24"/>
                  <w:szCs w:val="24"/>
                  <w:rtl/>
                  <w:lang w:bidi="fa-IR"/>
                </w:rPr>
                <w:t xml:space="preserve"> سالن </w:t>
              </w:r>
            </w:ins>
            <w:r w:rsidR="00854475" w:rsidRPr="00775583">
              <w:rPr>
                <w:rFonts w:ascii="MB Lateefi" w:hAnsi="MB Lateefi" w:cs="MB Lateefi" w:hint="eastAsia"/>
                <w:b/>
                <w:caps/>
                <w:sz w:val="24"/>
                <w:szCs w:val="24"/>
                <w:rtl/>
                <w:lang w:bidi="sd-Arab-PK"/>
              </w:rPr>
              <w:t>جي</w:t>
            </w:r>
            <w:r w:rsidR="00854475" w:rsidRPr="00775583">
              <w:rPr>
                <w:rFonts w:ascii="MB Lateefi" w:hAnsi="MB Lateefi" w:cs="MB Lateefi"/>
                <w:b/>
                <w:caps/>
                <w:sz w:val="24"/>
                <w:szCs w:val="24"/>
                <w:rtl/>
                <w:lang w:bidi="sd-Arab-PK"/>
              </w:rPr>
              <w:t xml:space="preserve"> س</w:t>
            </w:r>
            <w:r w:rsidR="00854475" w:rsidRPr="00775583">
              <w:rPr>
                <w:rFonts w:ascii="MB Lateefi" w:hAnsi="MB Lateefi" w:cs="MB Lateefi" w:hint="cs"/>
                <w:b/>
                <w:caps/>
                <w:sz w:val="24"/>
                <w:szCs w:val="24"/>
                <w:rtl/>
                <w:lang w:bidi="sd-Arab-PK"/>
              </w:rPr>
              <w:t>ڀ</w:t>
            </w:r>
            <w:r w:rsidR="00854475" w:rsidRPr="00775583">
              <w:rPr>
                <w:rFonts w:ascii="MB Lateefi" w:hAnsi="MB Lateefi" w:cs="MB Lateefi" w:hint="eastAsia"/>
                <w:b/>
                <w:caps/>
                <w:sz w:val="24"/>
                <w:szCs w:val="24"/>
                <w:rtl/>
                <w:lang w:bidi="sd-Arab-PK"/>
              </w:rPr>
              <w:t>ني</w:t>
            </w:r>
            <w:r w:rsidR="00854475" w:rsidRPr="00775583">
              <w:rPr>
                <w:rFonts w:ascii="MB Lateefi" w:hAnsi="MB Lateefi" w:cs="MB Lateefi"/>
                <w:b/>
                <w:caps/>
                <w:sz w:val="24"/>
                <w:szCs w:val="24"/>
                <w:rtl/>
                <w:lang w:bidi="sd-Arab-PK"/>
              </w:rPr>
              <w:t xml:space="preserve"> </w:t>
            </w:r>
            <w:ins w:id="442" w:author="Iqbal Ameerali" w:date="2020-10-07T13:31:00Z">
              <w:r w:rsidR="00984CAA" w:rsidRPr="00775583">
                <w:rPr>
                  <w:rFonts w:ascii="MB Lateefi" w:hAnsi="MB Lateefi" w:cs="MB Lateefi"/>
                  <w:b/>
                  <w:caps/>
                  <w:sz w:val="24"/>
                  <w:szCs w:val="24"/>
                  <w:rtl/>
                  <w:lang w:bidi="fa-IR"/>
                </w:rPr>
                <w:t xml:space="preserve">(شادي شده ) </w:t>
              </w:r>
            </w:ins>
            <w:r w:rsidR="00854475" w:rsidRPr="00775583">
              <w:rPr>
                <w:rFonts w:ascii="MB Lateefi" w:hAnsi="MB Lateefi" w:cs="MB Lateefi" w:hint="eastAsia"/>
                <w:b/>
                <w:caps/>
                <w:sz w:val="24"/>
                <w:szCs w:val="24"/>
                <w:rtl/>
                <w:lang w:bidi="sd-Arab-PK"/>
              </w:rPr>
              <w:t>عورتن</w:t>
            </w:r>
            <w:r w:rsidR="00854475" w:rsidRPr="00775583">
              <w:rPr>
                <w:rFonts w:ascii="MB Lateefi" w:hAnsi="MB Lateefi" w:cs="MB Lateefi"/>
                <w:b/>
                <w:caps/>
                <w:sz w:val="24"/>
                <w:szCs w:val="24"/>
                <w:rtl/>
                <w:lang w:bidi="sd-Arab-PK"/>
              </w:rPr>
              <w:t xml:space="preserve"> </w:t>
            </w:r>
            <w:r w:rsidR="00854475" w:rsidRPr="00775583">
              <w:rPr>
                <w:rFonts w:ascii="MB Lateefi" w:hAnsi="MB Lateefi" w:cs="MB Lateefi" w:hint="eastAsia"/>
                <w:b/>
                <w:caps/>
                <w:sz w:val="24"/>
                <w:szCs w:val="24"/>
                <w:rtl/>
                <w:lang w:bidi="sd-Arab-PK"/>
              </w:rPr>
              <w:t>لاءِ</w:t>
            </w:r>
            <w:r w:rsidR="00854475" w:rsidRPr="00775583">
              <w:rPr>
                <w:rFonts w:ascii="MB Lateefi" w:hAnsi="MB Lateefi" w:cs="MB Lateefi"/>
                <w:b/>
                <w:caps/>
                <w:sz w:val="24"/>
                <w:szCs w:val="24"/>
                <w:rtl/>
                <w:lang w:bidi="sd-Arab-PK"/>
              </w:rPr>
              <w:t xml:space="preserve"> </w:t>
            </w:r>
            <w:r w:rsidR="00854475" w:rsidRPr="00775583">
              <w:rPr>
                <w:rFonts w:ascii="MB Lateefi" w:hAnsi="MB Lateefi" w:cs="MB Lateefi" w:hint="cs"/>
                <w:b/>
                <w:caps/>
                <w:sz w:val="24"/>
                <w:szCs w:val="24"/>
                <w:rtl/>
                <w:lang w:bidi="sd-Arab-PK"/>
              </w:rPr>
              <w:t>ڀ</w:t>
            </w:r>
            <w:r w:rsidR="00854475" w:rsidRPr="00775583">
              <w:rPr>
                <w:rFonts w:ascii="MB Lateefi" w:hAnsi="MB Lateefi" w:cs="MB Lateefi" w:hint="eastAsia"/>
                <w:b/>
                <w:caps/>
                <w:sz w:val="24"/>
                <w:szCs w:val="24"/>
                <w:rtl/>
                <w:lang w:bidi="sd-Arab-PK"/>
              </w:rPr>
              <w:t>ريو</w:t>
            </w:r>
            <w:r w:rsidR="00937B8C" w:rsidRPr="00775583">
              <w:rPr>
                <w:rFonts w:ascii="MB Lateefi" w:hAnsi="MB Lateefi" w:cs="MB Lateefi"/>
                <w:b/>
                <w:caps/>
                <w:sz w:val="24"/>
                <w:szCs w:val="24"/>
                <w:rtl/>
                <w:lang w:bidi="sd-Arab-PK"/>
              </w:rPr>
              <w:t xml:space="preserve"> ويندو)</w:t>
            </w:r>
          </w:p>
        </w:tc>
        <w:tc>
          <w:tcPr>
            <w:tcW w:w="5778" w:type="dxa"/>
            <w:gridSpan w:val="3"/>
            <w:tcBorders>
              <w:top w:val="single" w:sz="4" w:space="0" w:color="auto"/>
              <w:left w:val="nil"/>
              <w:bottom w:val="single" w:sz="4" w:space="0" w:color="auto"/>
              <w:right w:val="single" w:sz="4" w:space="0" w:color="auto"/>
            </w:tcBorders>
            <w:shd w:val="clear" w:color="auto" w:fill="FBD4B4" w:themeFill="accent6" w:themeFillTint="66"/>
          </w:tcPr>
          <w:p w14:paraId="1B700CC5" w14:textId="3EDE8ADF" w:rsidR="00260887" w:rsidRPr="00775583" w:rsidRDefault="00AF35C2" w:rsidP="008F4445">
            <w:pPr>
              <w:rPr>
                <w:rFonts w:cstheme="minorHAnsi"/>
                <w:b/>
                <w:i/>
                <w:iCs/>
                <w:sz w:val="18"/>
                <w:szCs w:val="18"/>
              </w:rPr>
            </w:pPr>
            <w:r w:rsidRPr="00775583">
              <w:rPr>
                <w:rFonts w:cstheme="minorHAnsi"/>
                <w:b/>
                <w:i/>
                <w:iCs/>
                <w:caps/>
                <w:sz w:val="18"/>
                <w:szCs w:val="18"/>
              </w:rPr>
              <w:t xml:space="preserve"> </w:t>
            </w:r>
            <w:r w:rsidR="00260887" w:rsidRPr="00775583">
              <w:rPr>
                <w:rFonts w:cstheme="minorHAnsi"/>
                <w:b/>
                <w:i/>
                <w:iCs/>
                <w:caps/>
                <w:sz w:val="18"/>
                <w:szCs w:val="18"/>
              </w:rPr>
              <w:t>(</w:t>
            </w:r>
            <w:r w:rsidR="00260887" w:rsidRPr="00775583">
              <w:rPr>
                <w:rFonts w:cstheme="minorHAnsi"/>
                <w:b/>
                <w:i/>
                <w:iCs/>
                <w:sz w:val="18"/>
                <w:szCs w:val="18"/>
              </w:rPr>
              <w:t>Complete this section for all married aged 15-49 years in the household)</w:t>
            </w:r>
          </w:p>
        </w:tc>
      </w:tr>
      <w:tr w:rsidR="00977E49" w:rsidRPr="00775583" w14:paraId="61D53E5A" w14:textId="77777777" w:rsidTr="000261D8">
        <w:trPr>
          <w:trHeight w:val="64"/>
          <w:jc w:val="center"/>
        </w:trPr>
        <w:tc>
          <w:tcPr>
            <w:tcW w:w="11420" w:type="dxa"/>
            <w:gridSpan w:val="5"/>
            <w:tcBorders>
              <w:top w:val="single" w:sz="4" w:space="0" w:color="auto"/>
            </w:tcBorders>
            <w:shd w:val="clear" w:color="auto" w:fill="F2F2F2" w:themeFill="background1" w:themeFillShade="F2"/>
          </w:tcPr>
          <w:p w14:paraId="7773E45C" w14:textId="77777777" w:rsidR="00977E49" w:rsidRPr="00775583" w:rsidRDefault="00977E49" w:rsidP="008A4855">
            <w:pPr>
              <w:spacing w:before="100" w:beforeAutospacing="1" w:after="100" w:afterAutospacing="1"/>
              <w:rPr>
                <w:rFonts w:cstheme="minorHAnsi"/>
                <w:bCs/>
                <w:i/>
                <w:iCs/>
              </w:rPr>
            </w:pPr>
            <w:r w:rsidRPr="00775583">
              <w:rPr>
                <w:rFonts w:cstheme="minorHAnsi"/>
                <w:b/>
              </w:rPr>
              <w:t xml:space="preserve">Definition of Live Birth: </w:t>
            </w:r>
            <w:r w:rsidRPr="00775583">
              <w:rPr>
                <w:rFonts w:cstheme="minorHAnsi"/>
                <w:bCs/>
                <w:i/>
                <w:iCs/>
              </w:rPr>
              <w:t>Live birth refers to the complete expulsion or extraction from its mother of a product of conception, irrespective of the duration of the pregnancy, which, after such separation, breathes or shows any other evidence of life - e.g. beating of the heart, pulsation of the umbilical cord or definite movement of voluntary muscles - whether or not the umbilical cord has been cut or the placenta is attached. Each product of such a birth is considered born alive.</w:t>
            </w:r>
          </w:p>
          <w:p w14:paraId="340CA259" w14:textId="77777777" w:rsidR="00977E49" w:rsidRPr="00775583" w:rsidRDefault="00977E49" w:rsidP="008A4855">
            <w:pPr>
              <w:spacing w:before="100" w:beforeAutospacing="1" w:after="100" w:afterAutospacing="1"/>
              <w:rPr>
                <w:rFonts w:cstheme="minorHAnsi"/>
                <w:bCs/>
                <w:i/>
                <w:iCs/>
              </w:rPr>
            </w:pPr>
            <w:r w:rsidRPr="00775583">
              <w:rPr>
                <w:rFonts w:cstheme="minorHAnsi"/>
                <w:b/>
              </w:rPr>
              <w:t xml:space="preserve">Definition of Still Birth: </w:t>
            </w:r>
            <w:r w:rsidRPr="00775583">
              <w:rPr>
                <w:rFonts w:cstheme="minorHAnsi"/>
                <w:bCs/>
                <w:i/>
                <w:iCs/>
              </w:rPr>
              <w:t>stillbirth is the birth of a baby who is born without any signs of life at or after 24 weeks of pregnancy. A baby may have died during late pregnancy (called intrauterine death). More unusually, a baby may have died during labor or birth (called intrapartum death).</w:t>
            </w:r>
          </w:p>
          <w:p w14:paraId="63BCECCC" w14:textId="77777777" w:rsidR="00977E49" w:rsidRPr="00775583" w:rsidRDefault="00977E49" w:rsidP="008A4855">
            <w:pPr>
              <w:spacing w:before="100" w:beforeAutospacing="1" w:after="100" w:afterAutospacing="1"/>
              <w:rPr>
                <w:rFonts w:cstheme="minorHAnsi"/>
                <w:bCs/>
                <w:i/>
                <w:iCs/>
              </w:rPr>
            </w:pPr>
            <w:r w:rsidRPr="00775583">
              <w:rPr>
                <w:rFonts w:cstheme="minorHAnsi"/>
                <w:b/>
              </w:rPr>
              <w:t xml:space="preserve">Definition of Miscarriage: </w:t>
            </w:r>
            <w:r w:rsidRPr="00775583">
              <w:rPr>
                <w:rFonts w:cstheme="minorHAnsi"/>
              </w:rPr>
              <w:t>Miscarriage</w:t>
            </w:r>
            <w:r w:rsidRPr="00775583">
              <w:rPr>
                <w:rFonts w:cstheme="minorHAnsi"/>
                <w:bCs/>
                <w:i/>
                <w:iCs/>
              </w:rPr>
              <w:t> is a term used for a pregnancy that ends on its own, within the first 20 weeks of gestation.</w:t>
            </w:r>
          </w:p>
        </w:tc>
      </w:tr>
      <w:tr w:rsidR="00B8193A" w:rsidRPr="00775583" w14:paraId="5E0135D4" w14:textId="77777777" w:rsidTr="000261D8">
        <w:trPr>
          <w:trHeight w:val="64"/>
          <w:jc w:val="center"/>
        </w:trPr>
        <w:tc>
          <w:tcPr>
            <w:tcW w:w="11420" w:type="dxa"/>
            <w:gridSpan w:val="5"/>
            <w:shd w:val="clear" w:color="auto" w:fill="F2F2F2" w:themeFill="background1" w:themeFillShade="F2"/>
          </w:tcPr>
          <w:p w14:paraId="4F0A5368" w14:textId="7111CA0D" w:rsidR="00B8193A" w:rsidRPr="00775583" w:rsidRDefault="00B8193A" w:rsidP="00B8193A">
            <w:pPr>
              <w:bidi/>
              <w:spacing w:before="100" w:beforeAutospacing="1" w:after="100" w:afterAutospacing="1"/>
              <w:rPr>
                <w:rFonts w:ascii="MB Lateefi" w:hAnsi="MB Lateefi" w:cs="MB Lateefi"/>
                <w:b/>
                <w:sz w:val="24"/>
                <w:szCs w:val="24"/>
                <w:rtl/>
                <w:lang w:bidi="sd-Arab-PK"/>
              </w:rPr>
            </w:pPr>
            <w:r w:rsidRPr="00775583">
              <w:rPr>
                <w:rFonts w:ascii="MB Lateefi" w:hAnsi="MB Lateefi" w:cs="MB Lateefi" w:hint="eastAsia"/>
                <w:bCs/>
                <w:sz w:val="24"/>
                <w:szCs w:val="24"/>
                <w:rtl/>
                <w:lang w:bidi="sd-Arab-PK"/>
              </w:rPr>
              <w:t>زندھ</w:t>
            </w:r>
            <w:r w:rsidRPr="00775583">
              <w:rPr>
                <w:rFonts w:ascii="MB Lateefi" w:hAnsi="MB Lateefi" w:cs="MB Lateefi"/>
                <w:bCs/>
                <w:sz w:val="24"/>
                <w:szCs w:val="24"/>
                <w:rtl/>
                <w:lang w:bidi="sd-Arab-PK"/>
              </w:rPr>
              <w:t xml:space="preserve"> پئدائش؛ </w:t>
            </w:r>
            <w:r w:rsidR="00DD4EF5" w:rsidRPr="00775583">
              <w:rPr>
                <w:rFonts w:ascii="MB Lateefi" w:hAnsi="MB Lateefi" w:cs="MB Lateefi" w:hint="eastAsia"/>
                <w:b/>
                <w:sz w:val="24"/>
                <w:szCs w:val="24"/>
                <w:rtl/>
                <w:lang w:bidi="sd-Arab-PK"/>
              </w:rPr>
              <w:t>زندھ</w:t>
            </w:r>
            <w:r w:rsidR="00DD4EF5" w:rsidRPr="00775583">
              <w:rPr>
                <w:rFonts w:ascii="MB Lateefi" w:hAnsi="MB Lateefi" w:cs="MB Lateefi"/>
                <w:b/>
                <w:sz w:val="24"/>
                <w:szCs w:val="24"/>
                <w:rtl/>
                <w:lang w:bidi="sd-Arab-PK"/>
              </w:rPr>
              <w:t xml:space="preserve"> </w:t>
            </w:r>
            <w:r w:rsidR="00DD4EF5" w:rsidRPr="00775583">
              <w:rPr>
                <w:rFonts w:ascii="MB Lateefi" w:hAnsi="MB Lateefi" w:cs="MB Lateefi" w:hint="eastAsia"/>
                <w:b/>
                <w:sz w:val="24"/>
                <w:szCs w:val="24"/>
                <w:rtl/>
                <w:lang w:bidi="sd-Arab-PK"/>
              </w:rPr>
              <w:t>پئدائش</w:t>
            </w:r>
            <w:r w:rsidR="00DD4EF5" w:rsidRPr="00775583">
              <w:rPr>
                <w:rFonts w:ascii="MB Lateefi" w:hAnsi="MB Lateefi" w:cs="MB Lateefi"/>
                <w:bCs/>
                <w:sz w:val="24"/>
                <w:szCs w:val="24"/>
                <w:rtl/>
                <w:lang w:bidi="sd-Arab-PK"/>
              </w:rPr>
              <w:t xml:space="preserve"> </w:t>
            </w:r>
            <w:r w:rsidR="002414CA" w:rsidRPr="00775583">
              <w:rPr>
                <w:rFonts w:ascii="MB Lateefi" w:hAnsi="MB Lateefi" w:cs="MB Lateefi" w:hint="eastAsia"/>
                <w:b/>
                <w:sz w:val="24"/>
                <w:szCs w:val="24"/>
                <w:rtl/>
                <w:lang w:bidi="sd-Arab-PK"/>
              </w:rPr>
              <w:t>مان</w:t>
            </w:r>
            <w:r w:rsidR="002414CA" w:rsidRPr="00775583">
              <w:rPr>
                <w:rFonts w:ascii="MB Lateefi" w:hAnsi="MB Lateefi" w:cs="MB Lateefi"/>
                <w:b/>
                <w:sz w:val="24"/>
                <w:szCs w:val="24"/>
                <w:rtl/>
                <w:lang w:bidi="sd-Arab-PK"/>
              </w:rPr>
              <w:t xml:space="preserve"> </w:t>
            </w:r>
            <w:r w:rsidR="002414CA" w:rsidRPr="00775583">
              <w:rPr>
                <w:rFonts w:ascii="MB Lateefi" w:hAnsi="MB Lateefi" w:cs="MB Lateefi" w:hint="eastAsia"/>
                <w:b/>
                <w:sz w:val="24"/>
                <w:szCs w:val="24"/>
                <w:rtl/>
                <w:lang w:bidi="sd-Arab-PK"/>
              </w:rPr>
              <w:t>مراد</w:t>
            </w:r>
            <w:r w:rsidR="002414CA" w:rsidRPr="00775583">
              <w:rPr>
                <w:rFonts w:ascii="MB Lateefi" w:hAnsi="MB Lateefi" w:cs="MB Lateefi"/>
                <w:b/>
                <w:sz w:val="24"/>
                <w:szCs w:val="24"/>
                <w:rtl/>
                <w:lang w:bidi="sd-Arab-PK"/>
              </w:rPr>
              <w:t xml:space="preserve"> </w:t>
            </w:r>
            <w:r w:rsidR="002414CA" w:rsidRPr="00775583">
              <w:rPr>
                <w:rFonts w:ascii="MB Lateefi" w:hAnsi="MB Lateefi" w:cs="MB Lateefi" w:hint="eastAsia"/>
                <w:b/>
                <w:sz w:val="24"/>
                <w:szCs w:val="24"/>
                <w:rtl/>
                <w:lang w:bidi="sd-Arab-PK"/>
              </w:rPr>
              <w:t>آھي</w:t>
            </w:r>
            <w:r w:rsidR="005B3F95" w:rsidRPr="00775583">
              <w:rPr>
                <w:rFonts w:ascii="MB Lateefi" w:hAnsi="MB Lateefi" w:cs="MB Lateefi"/>
                <w:b/>
                <w:sz w:val="24"/>
                <w:szCs w:val="24"/>
                <w:rtl/>
                <w:lang w:bidi="sd-Arab-PK"/>
              </w:rPr>
              <w:t xml:space="preserve"> </w:t>
            </w:r>
            <w:r w:rsidR="005B3F95" w:rsidRPr="00775583">
              <w:rPr>
                <w:rFonts w:ascii="MB Lateefi" w:hAnsi="MB Lateefi" w:cs="MB Lateefi" w:hint="cs"/>
                <w:b/>
                <w:sz w:val="24"/>
                <w:szCs w:val="24"/>
                <w:rtl/>
                <w:lang w:bidi="sd-Arab-PK"/>
              </w:rPr>
              <w:t>ٻ</w:t>
            </w:r>
            <w:r w:rsidR="005B3F95" w:rsidRPr="00775583">
              <w:rPr>
                <w:rFonts w:ascii="MB Lateefi" w:hAnsi="MB Lateefi" w:cs="MB Lateefi" w:hint="eastAsia"/>
                <w:b/>
                <w:sz w:val="24"/>
                <w:szCs w:val="24"/>
                <w:rtl/>
                <w:lang w:bidi="sd-Arab-PK"/>
              </w:rPr>
              <w:t>ار</w:t>
            </w:r>
            <w:r w:rsidR="005B3F95" w:rsidRPr="00775583">
              <w:rPr>
                <w:rFonts w:ascii="MB Lateefi" w:hAnsi="MB Lateefi" w:cs="MB Lateefi"/>
                <w:b/>
                <w:sz w:val="24"/>
                <w:szCs w:val="24"/>
                <w:rtl/>
                <w:lang w:bidi="sd-Arab-PK"/>
              </w:rPr>
              <w:t xml:space="preserve"> جو زندھ </w:t>
            </w:r>
            <w:r w:rsidR="005B3F95" w:rsidRPr="00775583">
              <w:rPr>
                <w:rFonts w:ascii="MB Lateefi" w:hAnsi="MB Lateefi" w:cs="MB Lateefi" w:hint="cs"/>
                <w:b/>
                <w:sz w:val="24"/>
                <w:szCs w:val="24"/>
                <w:rtl/>
                <w:lang w:bidi="sd-Arab-PK"/>
              </w:rPr>
              <w:t>ڄ</w:t>
            </w:r>
            <w:r w:rsidR="005B3F95" w:rsidRPr="00775583">
              <w:rPr>
                <w:rFonts w:ascii="MB Lateefi" w:hAnsi="MB Lateefi" w:cs="MB Lateefi" w:hint="eastAsia"/>
                <w:b/>
                <w:sz w:val="24"/>
                <w:szCs w:val="24"/>
                <w:rtl/>
                <w:lang w:bidi="sd-Arab-PK"/>
              </w:rPr>
              <w:t>م</w:t>
            </w:r>
            <w:r w:rsidR="005B3F95" w:rsidRPr="00775583">
              <w:rPr>
                <w:rFonts w:ascii="MB Lateefi" w:hAnsi="MB Lateefi" w:cs="MB Lateefi" w:hint="cs"/>
                <w:b/>
                <w:sz w:val="24"/>
                <w:szCs w:val="24"/>
                <w:rtl/>
                <w:lang w:bidi="sd-Arab-PK"/>
              </w:rPr>
              <w:t>ڻ</w:t>
            </w:r>
            <w:r w:rsidR="005B3F95" w:rsidRPr="00775583">
              <w:rPr>
                <w:rFonts w:ascii="MB Lateefi" w:hAnsi="MB Lateefi" w:cs="MB Lateefi" w:hint="eastAsia"/>
                <w:b/>
                <w:sz w:val="24"/>
                <w:szCs w:val="24"/>
                <w:rtl/>
                <w:lang w:bidi="sd-Arab-PK"/>
              </w:rPr>
              <w:t>،</w:t>
            </w:r>
            <w:r w:rsidR="005B3F95" w:rsidRPr="00775583">
              <w:rPr>
                <w:rFonts w:ascii="MB Lateefi" w:hAnsi="MB Lateefi" w:cs="MB Lateefi"/>
                <w:b/>
                <w:sz w:val="24"/>
                <w:szCs w:val="24"/>
                <w:rtl/>
                <w:lang w:bidi="sd-Arab-PK"/>
              </w:rPr>
              <w:t xml:space="preserve"> </w:t>
            </w:r>
            <w:r w:rsidR="002414CA" w:rsidRPr="00775583">
              <w:rPr>
                <w:rFonts w:ascii="MB Lateefi" w:hAnsi="MB Lateefi" w:cs="MB Lateefi" w:hint="eastAsia"/>
                <w:b/>
                <w:sz w:val="24"/>
                <w:szCs w:val="24"/>
                <w:rtl/>
                <w:lang w:bidi="sd-Arab-PK"/>
              </w:rPr>
              <w:t>حمل</w:t>
            </w:r>
            <w:r w:rsidR="005B3F95" w:rsidRPr="00775583">
              <w:rPr>
                <w:rFonts w:ascii="MB Lateefi" w:hAnsi="MB Lateefi" w:cs="MB Lateefi"/>
                <w:b/>
                <w:sz w:val="24"/>
                <w:szCs w:val="24"/>
                <w:rtl/>
                <w:lang w:bidi="sd-Arab-PK"/>
              </w:rPr>
              <w:t xml:space="preserve"> جي مدت </w:t>
            </w:r>
            <w:r w:rsidR="005B3F95" w:rsidRPr="00775583">
              <w:rPr>
                <w:rFonts w:ascii="MB Lateefi" w:hAnsi="MB Lateefi" w:cs="MB Lateefi" w:hint="cs"/>
                <w:b/>
                <w:sz w:val="24"/>
                <w:szCs w:val="24"/>
                <w:rtl/>
                <w:lang w:bidi="sd-Arab-PK"/>
              </w:rPr>
              <w:t>ڪ</w:t>
            </w:r>
            <w:r w:rsidR="005B3F95" w:rsidRPr="00775583">
              <w:rPr>
                <w:rFonts w:ascii="MB Lateefi" w:hAnsi="MB Lateefi" w:cs="MB Lateefi" w:hint="eastAsia"/>
                <w:b/>
                <w:sz w:val="24"/>
                <w:szCs w:val="24"/>
                <w:rtl/>
                <w:lang w:bidi="sd-Arab-PK"/>
              </w:rPr>
              <w:t>يتري</w:t>
            </w:r>
            <w:r w:rsidR="005B3F95" w:rsidRPr="00775583">
              <w:rPr>
                <w:rFonts w:ascii="MB Lateefi" w:hAnsi="MB Lateefi" w:cs="MB Lateefi"/>
                <w:b/>
                <w:sz w:val="24"/>
                <w:szCs w:val="24"/>
                <w:rtl/>
                <w:lang w:bidi="sd-Arab-PK"/>
              </w:rPr>
              <w:t xml:space="preserve"> بھ ھجي، </w:t>
            </w:r>
            <w:r w:rsidR="005B3F95" w:rsidRPr="00775583">
              <w:rPr>
                <w:rFonts w:ascii="MB Lateefi" w:hAnsi="MB Lateefi" w:cs="MB Lateefi" w:hint="cs"/>
                <w:b/>
                <w:sz w:val="24"/>
                <w:szCs w:val="24"/>
                <w:rtl/>
                <w:lang w:bidi="sd-Arab-PK"/>
              </w:rPr>
              <w:t>ٻ</w:t>
            </w:r>
            <w:r w:rsidR="005B3F95" w:rsidRPr="00775583">
              <w:rPr>
                <w:rFonts w:ascii="MB Lateefi" w:hAnsi="MB Lateefi" w:cs="MB Lateefi" w:hint="eastAsia"/>
                <w:b/>
                <w:sz w:val="24"/>
                <w:szCs w:val="24"/>
                <w:rtl/>
                <w:lang w:bidi="sd-Arab-PK"/>
              </w:rPr>
              <w:t>ار</w:t>
            </w:r>
            <w:r w:rsidR="005B3F95" w:rsidRPr="00775583">
              <w:rPr>
                <w:rFonts w:ascii="MB Lateefi" w:hAnsi="MB Lateefi" w:cs="MB Lateefi"/>
                <w:b/>
                <w:sz w:val="24"/>
                <w:szCs w:val="24"/>
                <w:rtl/>
                <w:lang w:bidi="sd-Arab-PK"/>
              </w:rPr>
              <w:t xml:space="preserve"> جي پئدائش </w:t>
            </w:r>
            <w:r w:rsidR="005B3F95" w:rsidRPr="00775583">
              <w:rPr>
                <w:rFonts w:ascii="MB Lateefi" w:hAnsi="MB Lateefi" w:cs="MB Lateefi" w:hint="cs"/>
                <w:b/>
                <w:sz w:val="24"/>
                <w:szCs w:val="24"/>
                <w:rtl/>
                <w:lang w:bidi="sd-Arab-PK"/>
              </w:rPr>
              <w:t>ڪ</w:t>
            </w:r>
            <w:r w:rsidR="005B3F95" w:rsidRPr="00775583">
              <w:rPr>
                <w:rFonts w:ascii="MB Lateefi" w:hAnsi="MB Lateefi" w:cs="MB Lateefi" w:hint="eastAsia"/>
                <w:b/>
                <w:sz w:val="24"/>
                <w:szCs w:val="24"/>
                <w:rtl/>
                <w:lang w:bidi="sd-Arab-PK"/>
              </w:rPr>
              <w:t>ھ</w:t>
            </w:r>
            <w:r w:rsidR="005B3F95" w:rsidRPr="00775583">
              <w:rPr>
                <w:rFonts w:ascii="MB Lateefi" w:hAnsi="MB Lateefi" w:cs="MB Lateefi" w:hint="cs"/>
                <w:b/>
                <w:sz w:val="24"/>
                <w:szCs w:val="24"/>
                <w:rtl/>
                <w:lang w:bidi="sd-Arab-PK"/>
              </w:rPr>
              <w:t>ڙ</w:t>
            </w:r>
            <w:r w:rsidR="005B3F95" w:rsidRPr="00775583">
              <w:rPr>
                <w:rFonts w:ascii="MB Lateefi" w:hAnsi="MB Lateefi" w:cs="MB Lateefi" w:hint="eastAsia"/>
                <w:b/>
                <w:sz w:val="24"/>
                <w:szCs w:val="24"/>
                <w:rtl/>
                <w:lang w:bidi="sd-Arab-PK"/>
              </w:rPr>
              <w:t>ي</w:t>
            </w:r>
            <w:r w:rsidR="005B3F95" w:rsidRPr="00775583">
              <w:rPr>
                <w:rFonts w:ascii="MB Lateefi" w:hAnsi="MB Lateefi" w:cs="MB Lateefi"/>
                <w:b/>
                <w:sz w:val="24"/>
                <w:szCs w:val="24"/>
                <w:rtl/>
                <w:lang w:bidi="sd-Arab-PK"/>
              </w:rPr>
              <w:t xml:space="preserve"> بھ طريقي سان </w:t>
            </w:r>
            <w:r w:rsidR="005B3F95" w:rsidRPr="00775583">
              <w:rPr>
                <w:rFonts w:ascii="MB Lateefi" w:hAnsi="MB Lateefi" w:cs="MB Lateefi" w:hint="cs"/>
                <w:b/>
                <w:sz w:val="24"/>
                <w:szCs w:val="24"/>
                <w:rtl/>
                <w:lang w:bidi="sd-Arab-PK"/>
              </w:rPr>
              <w:t>ٿ</w:t>
            </w:r>
            <w:r w:rsidR="005B3F95" w:rsidRPr="00775583">
              <w:rPr>
                <w:rFonts w:ascii="MB Lateefi" w:hAnsi="MB Lateefi" w:cs="MB Lateefi" w:hint="eastAsia"/>
                <w:b/>
                <w:sz w:val="24"/>
                <w:szCs w:val="24"/>
                <w:rtl/>
                <w:lang w:bidi="sd-Arab-PK"/>
              </w:rPr>
              <w:t>ئي،</w:t>
            </w:r>
            <w:r w:rsidR="005B3F95" w:rsidRPr="00775583">
              <w:rPr>
                <w:rFonts w:ascii="MB Lateefi" w:hAnsi="MB Lateefi" w:cs="MB Lateefi"/>
                <w:b/>
                <w:sz w:val="24"/>
                <w:szCs w:val="24"/>
                <w:rtl/>
                <w:lang w:bidi="sd-Arab-PK"/>
              </w:rPr>
              <w:t xml:space="preserve"> ج</w:t>
            </w:r>
            <w:r w:rsidR="005B3F95" w:rsidRPr="00775583">
              <w:rPr>
                <w:rFonts w:ascii="MB Lateefi" w:hAnsi="MB Lateefi" w:cs="MB Lateefi" w:hint="cs"/>
                <w:b/>
                <w:sz w:val="24"/>
                <w:szCs w:val="24"/>
                <w:rtl/>
                <w:lang w:bidi="sd-Arab-PK"/>
              </w:rPr>
              <w:t>ڏ</w:t>
            </w:r>
            <w:r w:rsidR="005B3F95" w:rsidRPr="00775583">
              <w:rPr>
                <w:rFonts w:ascii="MB Lateefi" w:hAnsi="MB Lateefi" w:cs="MB Lateefi" w:hint="eastAsia"/>
                <w:b/>
                <w:sz w:val="24"/>
                <w:szCs w:val="24"/>
                <w:rtl/>
                <w:lang w:bidi="sd-Arab-PK"/>
              </w:rPr>
              <w:t>ھن</w:t>
            </w:r>
            <w:r w:rsidR="005B3F95" w:rsidRPr="00775583">
              <w:rPr>
                <w:rFonts w:ascii="MB Lateefi" w:hAnsi="MB Lateefi" w:cs="MB Lateefi"/>
                <w:b/>
                <w:sz w:val="24"/>
                <w:szCs w:val="24"/>
                <w:rtl/>
                <w:lang w:bidi="sd-Arab-PK"/>
              </w:rPr>
              <w:t xml:space="preserve"> ان کي ماءُ جي جسم مان ال</w:t>
            </w:r>
            <w:r w:rsidR="005B3F95" w:rsidRPr="00775583">
              <w:rPr>
                <w:rFonts w:ascii="MB Lateefi" w:hAnsi="MB Lateefi" w:cs="MB Lateefi" w:hint="cs"/>
                <w:b/>
                <w:sz w:val="24"/>
                <w:szCs w:val="24"/>
                <w:rtl/>
                <w:lang w:bidi="sd-Arab-PK"/>
              </w:rPr>
              <w:t>ڳ</w:t>
            </w:r>
            <w:r w:rsidR="005B3F95" w:rsidRPr="00775583">
              <w:rPr>
                <w:rFonts w:ascii="MB Lateefi" w:hAnsi="MB Lateefi" w:cs="MB Lateefi"/>
                <w:b/>
                <w:sz w:val="24"/>
                <w:szCs w:val="24"/>
                <w:rtl/>
                <w:lang w:bidi="sd-Arab-PK"/>
              </w:rPr>
              <w:t xml:space="preserve"> </w:t>
            </w:r>
            <w:r w:rsidR="005B3F95" w:rsidRPr="00775583">
              <w:rPr>
                <w:rFonts w:ascii="MB Lateefi" w:hAnsi="MB Lateefi" w:cs="MB Lateefi" w:hint="cs"/>
                <w:b/>
                <w:sz w:val="24"/>
                <w:szCs w:val="24"/>
                <w:rtl/>
                <w:lang w:bidi="sd-Arab-PK"/>
              </w:rPr>
              <w:t>ڪ</w:t>
            </w:r>
            <w:r w:rsidR="005B3F95" w:rsidRPr="00775583">
              <w:rPr>
                <w:rFonts w:ascii="MB Lateefi" w:hAnsi="MB Lateefi" w:cs="MB Lateefi" w:hint="eastAsia"/>
                <w:b/>
                <w:sz w:val="24"/>
                <w:szCs w:val="24"/>
                <w:rtl/>
                <w:lang w:bidi="sd-Arab-PK"/>
              </w:rPr>
              <w:t>يو</w:t>
            </w:r>
            <w:r w:rsidR="005B3F95" w:rsidRPr="00775583">
              <w:rPr>
                <w:rFonts w:ascii="MB Lateefi" w:hAnsi="MB Lateefi" w:cs="MB Lateefi"/>
                <w:b/>
                <w:sz w:val="24"/>
                <w:szCs w:val="24"/>
                <w:rtl/>
                <w:lang w:bidi="sd-Arab-PK"/>
              </w:rPr>
              <w:t xml:space="preserve"> و</w:t>
            </w:r>
            <w:r w:rsidR="005B3F95" w:rsidRPr="00775583">
              <w:rPr>
                <w:rFonts w:ascii="MB Lateefi" w:hAnsi="MB Lateefi" w:cs="MB Lateefi" w:hint="cs"/>
                <w:b/>
                <w:sz w:val="24"/>
                <w:szCs w:val="24"/>
                <w:rtl/>
                <w:lang w:bidi="sd-Arab-PK"/>
              </w:rPr>
              <w:t>ڃ</w:t>
            </w:r>
            <w:r w:rsidR="005B3F95" w:rsidRPr="00775583">
              <w:rPr>
                <w:rFonts w:ascii="MB Lateefi" w:hAnsi="MB Lateefi" w:cs="MB Lateefi" w:hint="eastAsia"/>
                <w:b/>
                <w:sz w:val="24"/>
                <w:szCs w:val="24"/>
                <w:rtl/>
                <w:lang w:bidi="sd-Arab-PK"/>
              </w:rPr>
              <w:t>ي</w:t>
            </w:r>
            <w:r w:rsidR="005B3F95" w:rsidRPr="00775583">
              <w:rPr>
                <w:rFonts w:ascii="MB Lateefi" w:hAnsi="MB Lateefi" w:cs="MB Lateefi"/>
                <w:b/>
                <w:sz w:val="24"/>
                <w:szCs w:val="24"/>
                <w:rtl/>
                <w:lang w:bidi="sd-Arab-PK"/>
              </w:rPr>
              <w:t xml:space="preserve"> </w:t>
            </w:r>
            <w:r w:rsidR="00E9230D" w:rsidRPr="00775583">
              <w:rPr>
                <w:rFonts w:ascii="MB Lateefi" w:hAnsi="MB Lateefi" w:cs="MB Lateefi" w:hint="eastAsia"/>
                <w:b/>
                <w:sz w:val="24"/>
                <w:szCs w:val="24"/>
                <w:rtl/>
                <w:lang w:bidi="sd-Arab-PK"/>
              </w:rPr>
              <w:t>ته</w:t>
            </w:r>
            <w:r w:rsidR="00E9230D" w:rsidRPr="00775583">
              <w:rPr>
                <w:rFonts w:ascii="MB Lateefi" w:hAnsi="MB Lateefi" w:cs="MB Lateefi"/>
                <w:b/>
                <w:sz w:val="24"/>
                <w:szCs w:val="24"/>
                <w:rtl/>
                <w:lang w:bidi="sd-Arab-PK"/>
              </w:rPr>
              <w:t xml:space="preserve"> </w:t>
            </w:r>
            <w:r w:rsidR="005B3F95"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اھو</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ساھ</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ک</w:t>
            </w:r>
            <w:r w:rsidR="00537804" w:rsidRPr="00775583">
              <w:rPr>
                <w:rFonts w:ascii="MB Lateefi" w:hAnsi="MB Lateefi" w:cs="MB Lateefi" w:hint="cs"/>
                <w:b/>
                <w:sz w:val="24"/>
                <w:szCs w:val="24"/>
                <w:rtl/>
                <w:lang w:bidi="sd-Arab-PK"/>
              </w:rPr>
              <w:t>ڻ</w:t>
            </w:r>
            <w:r w:rsidR="00537804" w:rsidRPr="00775583">
              <w:rPr>
                <w:rFonts w:ascii="MB Lateefi" w:hAnsi="MB Lateefi" w:cs="MB Lateefi" w:hint="eastAsia"/>
                <w:b/>
                <w:sz w:val="24"/>
                <w:szCs w:val="24"/>
                <w:rtl/>
                <w:lang w:bidi="sd-Arab-PK"/>
              </w:rPr>
              <w:t>ي</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يا</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ان</w:t>
            </w:r>
            <w:r w:rsidR="00537804" w:rsidRPr="00775583">
              <w:rPr>
                <w:rFonts w:ascii="MB Lateefi" w:hAnsi="MB Lateefi" w:cs="MB Lateefi"/>
                <w:b/>
                <w:sz w:val="24"/>
                <w:szCs w:val="24"/>
                <w:rtl/>
                <w:lang w:bidi="sd-Arab-PK"/>
              </w:rPr>
              <w:t xml:space="preserve"> ۾ </w:t>
            </w:r>
            <w:r w:rsidR="00537804" w:rsidRPr="00775583">
              <w:rPr>
                <w:rFonts w:ascii="MB Lateefi" w:hAnsi="MB Lateefi" w:cs="MB Lateefi" w:hint="eastAsia"/>
                <w:b/>
                <w:sz w:val="24"/>
                <w:szCs w:val="24"/>
                <w:rtl/>
                <w:lang w:bidi="sd-Arab-PK"/>
              </w:rPr>
              <w:t>زندھ</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ھج</w:t>
            </w:r>
            <w:r w:rsidR="00537804" w:rsidRPr="00775583">
              <w:rPr>
                <w:rFonts w:ascii="MB Lateefi" w:hAnsi="MB Lateefi" w:cs="MB Lateefi" w:hint="cs"/>
                <w:b/>
                <w:sz w:val="24"/>
                <w:szCs w:val="24"/>
                <w:rtl/>
                <w:lang w:bidi="sd-Arab-PK"/>
              </w:rPr>
              <w:t>ڻ</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جون</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cs"/>
                <w:b/>
                <w:sz w:val="24"/>
                <w:szCs w:val="24"/>
                <w:rtl/>
                <w:lang w:bidi="sd-Arab-PK"/>
              </w:rPr>
              <w:t>ٻ</w:t>
            </w:r>
            <w:r w:rsidR="00537804" w:rsidRPr="00775583">
              <w:rPr>
                <w:rFonts w:ascii="MB Lateefi" w:hAnsi="MB Lateefi" w:cs="MB Lateefi" w:hint="eastAsia"/>
                <w:b/>
                <w:sz w:val="24"/>
                <w:szCs w:val="24"/>
                <w:rtl/>
                <w:lang w:bidi="sd-Arab-PK"/>
              </w:rPr>
              <w:t>يون</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نشانيون</w:t>
            </w:r>
            <w:r w:rsidR="007076C9" w:rsidRPr="00775583">
              <w:rPr>
                <w:rFonts w:ascii="MB Lateefi" w:hAnsi="MB Lateefi" w:cs="MB Lateefi"/>
                <w:b/>
                <w:sz w:val="24"/>
                <w:szCs w:val="24"/>
                <w:rtl/>
                <w:lang w:bidi="sd-Arab-PK"/>
              </w:rPr>
              <w:t xml:space="preserve"> ھجن جھ</w:t>
            </w:r>
            <w:r w:rsidR="007076C9" w:rsidRPr="00775583">
              <w:rPr>
                <w:rFonts w:ascii="MB Lateefi" w:hAnsi="MB Lateefi" w:cs="MB Lateefi" w:hint="cs"/>
                <w:b/>
                <w:sz w:val="24"/>
                <w:szCs w:val="24"/>
                <w:rtl/>
                <w:lang w:bidi="sd-Arab-PK"/>
              </w:rPr>
              <w:t>ڙ</w:t>
            </w:r>
            <w:r w:rsidR="007076C9" w:rsidRPr="00775583">
              <w:rPr>
                <w:rFonts w:ascii="MB Lateefi" w:hAnsi="MB Lateefi" w:cs="MB Lateefi" w:hint="eastAsia"/>
                <w:b/>
                <w:sz w:val="24"/>
                <w:szCs w:val="24"/>
                <w:rtl/>
                <w:lang w:bidi="sd-Arab-PK"/>
              </w:rPr>
              <w:t>و</w:t>
            </w:r>
            <w:r w:rsidR="007076C9" w:rsidRPr="00775583">
              <w:rPr>
                <w:rFonts w:ascii="MB Lateefi" w:hAnsi="MB Lateefi" w:cs="MB Lateefi" w:hint="cs"/>
                <w:b/>
                <w:sz w:val="24"/>
                <w:szCs w:val="24"/>
                <w:rtl/>
                <w:lang w:bidi="sd-Arab-PK"/>
              </w:rPr>
              <w:t>ڪ</w:t>
            </w:r>
            <w:r w:rsidR="007076C9" w:rsidRPr="00775583">
              <w:rPr>
                <w:rFonts w:ascii="MB Lateefi" w:hAnsi="MB Lateefi" w:cs="MB Lateefi" w:hint="eastAsia"/>
                <w:b/>
                <w:sz w:val="24"/>
                <w:szCs w:val="24"/>
                <w:rtl/>
                <w:lang w:bidi="sd-Arab-PK"/>
              </w:rPr>
              <w:t>؛</w:t>
            </w:r>
            <w:r w:rsidR="007076C9" w:rsidRPr="00775583">
              <w:rPr>
                <w:rFonts w:ascii="MB Lateefi" w:hAnsi="MB Lateefi" w:cs="MB Lateefi"/>
                <w:b/>
                <w:sz w:val="24"/>
                <w:szCs w:val="24"/>
                <w:rtl/>
                <w:lang w:bidi="sd-Arab-PK"/>
              </w:rPr>
              <w:t xml:space="preserve"> دل جو </w:t>
            </w:r>
            <w:r w:rsidR="007076C9" w:rsidRPr="00775583">
              <w:rPr>
                <w:rFonts w:ascii="MB Lateefi" w:hAnsi="MB Lateefi" w:cs="MB Lateefi" w:hint="cs"/>
                <w:b/>
                <w:sz w:val="24"/>
                <w:szCs w:val="24"/>
                <w:rtl/>
                <w:lang w:bidi="sd-Arab-PK"/>
              </w:rPr>
              <w:t>ڌڙڪڻ</w:t>
            </w:r>
            <w:r w:rsidR="007076C9" w:rsidRPr="00775583">
              <w:rPr>
                <w:rFonts w:ascii="MB Lateefi" w:hAnsi="MB Lateefi" w:cs="MB Lateefi" w:hint="eastAsia"/>
                <w:b/>
                <w:sz w:val="24"/>
                <w:szCs w:val="24"/>
                <w:rtl/>
                <w:lang w:bidi="sd-Arab-PK"/>
              </w:rPr>
              <w:t>،</w:t>
            </w:r>
            <w:r w:rsidR="007076C9" w:rsidRPr="00775583">
              <w:rPr>
                <w:rFonts w:ascii="MB Lateefi" w:hAnsi="MB Lateefi" w:cs="MB Lateefi"/>
                <w:b/>
                <w:sz w:val="24"/>
                <w:szCs w:val="24"/>
                <w:rtl/>
                <w:lang w:bidi="sd-Arab-PK"/>
              </w:rPr>
              <w:t xml:space="preserve"> جسم ۾ حر</w:t>
            </w:r>
            <w:r w:rsidR="007076C9" w:rsidRPr="00775583">
              <w:rPr>
                <w:rFonts w:ascii="MB Lateefi" w:hAnsi="MB Lateefi" w:cs="MB Lateefi" w:hint="cs"/>
                <w:b/>
                <w:sz w:val="24"/>
                <w:szCs w:val="24"/>
                <w:rtl/>
                <w:lang w:bidi="sd-Arab-PK"/>
              </w:rPr>
              <w:t>ڪ</w:t>
            </w:r>
            <w:r w:rsidR="007076C9" w:rsidRPr="00775583">
              <w:rPr>
                <w:rFonts w:ascii="MB Lateefi" w:hAnsi="MB Lateefi" w:cs="MB Lateefi" w:hint="eastAsia"/>
                <w:b/>
                <w:sz w:val="24"/>
                <w:szCs w:val="24"/>
                <w:rtl/>
                <w:lang w:bidi="sd-Arab-PK"/>
              </w:rPr>
              <w:t>ت</w:t>
            </w:r>
            <w:r w:rsidR="00323D95" w:rsidRPr="00775583">
              <w:rPr>
                <w:rFonts w:ascii="MB Lateefi" w:hAnsi="MB Lateefi" w:cs="MB Lateefi" w:hint="eastAsia"/>
                <w:b/>
                <w:sz w:val="24"/>
                <w:szCs w:val="24"/>
                <w:rtl/>
                <w:lang w:bidi="sd-Arab-PK"/>
              </w:rPr>
              <w:t>،</w:t>
            </w:r>
            <w:r w:rsidR="00323D95" w:rsidRPr="00775583">
              <w:rPr>
                <w:rFonts w:ascii="MB Lateefi" w:hAnsi="MB Lateefi" w:cs="MB Lateefi"/>
                <w:b/>
                <w:sz w:val="24"/>
                <w:szCs w:val="24"/>
                <w:rtl/>
                <w:lang w:bidi="sd-Arab-PK"/>
              </w:rPr>
              <w:t xml:space="preserve"> نا</w:t>
            </w:r>
            <w:r w:rsidR="00323D95" w:rsidRPr="00775583">
              <w:rPr>
                <w:rFonts w:ascii="MB Lateefi" w:hAnsi="MB Lateefi" w:cs="MB Lateefi" w:hint="cs"/>
                <w:b/>
                <w:sz w:val="24"/>
                <w:szCs w:val="24"/>
                <w:rtl/>
                <w:lang w:bidi="sd-Arab-PK"/>
              </w:rPr>
              <w:t>ڙ</w:t>
            </w:r>
            <w:r w:rsidR="00323D95" w:rsidRPr="00775583">
              <w:rPr>
                <w:rFonts w:ascii="MB Lateefi" w:hAnsi="MB Lateefi" w:cs="MB Lateefi" w:hint="eastAsia"/>
                <w:b/>
                <w:sz w:val="24"/>
                <w:szCs w:val="24"/>
                <w:rtl/>
                <w:lang w:bidi="sd-Arab-PK"/>
              </w:rPr>
              <w:t>و</w:t>
            </w:r>
            <w:r w:rsidR="00323D95" w:rsidRPr="00775583">
              <w:rPr>
                <w:rFonts w:ascii="MB Lateefi" w:hAnsi="MB Lateefi" w:cs="MB Lateefi"/>
                <w:b/>
                <w:sz w:val="24"/>
                <w:szCs w:val="24"/>
                <w:rtl/>
                <w:lang w:bidi="sd-Arab-PK"/>
              </w:rPr>
              <w:t xml:space="preserve"> </w:t>
            </w:r>
            <w:r w:rsidR="00323D95" w:rsidRPr="00775583">
              <w:rPr>
                <w:rFonts w:ascii="MB Lateefi" w:hAnsi="MB Lateefi" w:cs="MB Lateefi" w:hint="cs"/>
                <w:b/>
                <w:sz w:val="24"/>
                <w:szCs w:val="24"/>
                <w:rtl/>
                <w:lang w:bidi="sd-Arab-PK"/>
              </w:rPr>
              <w:t>ڪٽ</w:t>
            </w:r>
            <w:r w:rsidR="00323D95" w:rsidRPr="00775583">
              <w:rPr>
                <w:rFonts w:ascii="MB Lateefi" w:hAnsi="MB Lateefi" w:cs="MB Lateefi" w:hint="eastAsia"/>
                <w:b/>
                <w:sz w:val="24"/>
                <w:szCs w:val="24"/>
                <w:rtl/>
                <w:lang w:bidi="sd-Arab-PK"/>
              </w:rPr>
              <w:t>يل</w:t>
            </w:r>
            <w:r w:rsidR="00323D95" w:rsidRPr="00775583">
              <w:rPr>
                <w:rFonts w:ascii="MB Lateefi" w:hAnsi="MB Lateefi" w:cs="MB Lateefi"/>
                <w:b/>
                <w:sz w:val="24"/>
                <w:szCs w:val="24"/>
                <w:rtl/>
                <w:lang w:bidi="sd-Arab-PK"/>
              </w:rPr>
              <w:t xml:space="preserve"> ھجي يا </w:t>
            </w:r>
            <w:r w:rsidR="00323D95" w:rsidRPr="00775583">
              <w:rPr>
                <w:rFonts w:ascii="MB Lateefi" w:hAnsi="MB Lateefi" w:cs="MB Lateefi" w:hint="cs"/>
                <w:b/>
                <w:sz w:val="24"/>
                <w:szCs w:val="24"/>
                <w:rtl/>
                <w:lang w:bidi="sd-Arab-PK"/>
              </w:rPr>
              <w:t>ڳ</w:t>
            </w:r>
            <w:r w:rsidR="00323D95" w:rsidRPr="00775583">
              <w:rPr>
                <w:rFonts w:ascii="MB Lateefi" w:hAnsi="MB Lateefi" w:cs="MB Lateefi" w:hint="eastAsia"/>
                <w:b/>
                <w:sz w:val="24"/>
                <w:szCs w:val="24"/>
                <w:rtl/>
                <w:lang w:bidi="sd-Arab-PK"/>
              </w:rPr>
              <w:t>ن</w:t>
            </w:r>
            <w:r w:rsidR="00323D95" w:rsidRPr="00775583">
              <w:rPr>
                <w:rFonts w:ascii="MB Lateefi" w:hAnsi="MB Lateefi" w:cs="MB Lateefi" w:hint="cs"/>
                <w:b/>
                <w:sz w:val="24"/>
                <w:szCs w:val="24"/>
                <w:rtl/>
                <w:lang w:bidi="sd-Arab-PK"/>
              </w:rPr>
              <w:t>ڍ</w:t>
            </w:r>
            <w:r w:rsidR="00323D95" w:rsidRPr="00775583">
              <w:rPr>
                <w:rFonts w:ascii="MB Lateefi" w:hAnsi="MB Lateefi" w:cs="MB Lateefi" w:hint="eastAsia"/>
                <w:b/>
                <w:sz w:val="24"/>
                <w:szCs w:val="24"/>
                <w:rtl/>
                <w:lang w:bidi="sd-Arab-PK"/>
              </w:rPr>
              <w:t>يل</w:t>
            </w:r>
            <w:r w:rsidR="00323D95" w:rsidRPr="00775583">
              <w:rPr>
                <w:rFonts w:ascii="MB Lateefi" w:hAnsi="MB Lateefi" w:cs="MB Lateefi"/>
                <w:b/>
                <w:sz w:val="24"/>
                <w:szCs w:val="24"/>
                <w:rtl/>
                <w:lang w:bidi="sd-Arab-PK"/>
              </w:rPr>
              <w:t xml:space="preserve"> ھجي، ان قسم جي نشانين واري </w:t>
            </w:r>
            <w:r w:rsidR="00323D95" w:rsidRPr="00775583">
              <w:rPr>
                <w:rFonts w:ascii="MB Lateefi" w:hAnsi="MB Lateefi" w:cs="MB Lateefi" w:hint="cs"/>
                <w:b/>
                <w:sz w:val="24"/>
                <w:szCs w:val="24"/>
                <w:rtl/>
                <w:lang w:bidi="sd-Arab-PK"/>
              </w:rPr>
              <w:t>ٻ</w:t>
            </w:r>
            <w:r w:rsidR="00323D95" w:rsidRPr="00775583">
              <w:rPr>
                <w:rFonts w:ascii="MB Lateefi" w:hAnsi="MB Lateefi" w:cs="MB Lateefi" w:hint="eastAsia"/>
                <w:b/>
                <w:sz w:val="24"/>
                <w:szCs w:val="24"/>
                <w:rtl/>
                <w:lang w:bidi="sd-Arab-PK"/>
              </w:rPr>
              <w:t>ار</w:t>
            </w:r>
            <w:r w:rsidR="00323D95" w:rsidRPr="00775583">
              <w:rPr>
                <w:rFonts w:ascii="MB Lateefi" w:hAnsi="MB Lateefi" w:cs="MB Lateefi"/>
                <w:b/>
                <w:sz w:val="24"/>
                <w:szCs w:val="24"/>
                <w:rtl/>
                <w:lang w:bidi="sd-Arab-PK"/>
              </w:rPr>
              <w:t xml:space="preserve"> کي زندھ پئدائش </w:t>
            </w:r>
            <w:r w:rsidR="00D84462" w:rsidRPr="00775583">
              <w:rPr>
                <w:rFonts w:ascii="MB Lateefi" w:hAnsi="MB Lateefi" w:cs="MB Lateefi"/>
                <w:b/>
                <w:sz w:val="24"/>
                <w:szCs w:val="24"/>
                <w:rtl/>
                <w:lang w:bidi="sd-Arab-PK"/>
              </w:rPr>
              <w:t xml:space="preserve">۾ ليکيو ويندو. </w:t>
            </w:r>
            <w:r w:rsidR="002414CA" w:rsidRPr="00775583">
              <w:rPr>
                <w:rFonts w:ascii="MB Lateefi" w:hAnsi="MB Lateefi" w:cs="MB Lateefi"/>
                <w:b/>
                <w:sz w:val="24"/>
                <w:szCs w:val="24"/>
                <w:rtl/>
                <w:lang w:bidi="sd-Arab-PK"/>
              </w:rPr>
              <w:t xml:space="preserve"> </w:t>
            </w:r>
          </w:p>
          <w:p w14:paraId="0B9AA549" w14:textId="46B35C49" w:rsidR="00995AF3" w:rsidRPr="00775583" w:rsidRDefault="00995AF3" w:rsidP="00995AF3">
            <w:pPr>
              <w:bidi/>
              <w:spacing w:before="100" w:beforeAutospacing="1" w:after="100" w:afterAutospacing="1"/>
              <w:rPr>
                <w:rFonts w:ascii="MB Lateefi" w:hAnsi="MB Lateefi" w:cs="MB Lateefi"/>
                <w:b/>
                <w:sz w:val="24"/>
                <w:szCs w:val="24"/>
                <w:rtl/>
                <w:lang w:bidi="sd-Arab-PK"/>
              </w:rPr>
            </w:pPr>
            <w:r w:rsidRPr="00775583">
              <w:rPr>
                <w:rFonts w:ascii="MB Lateefi" w:hAnsi="MB Lateefi" w:cs="MB Lateefi" w:hint="eastAsia"/>
                <w:bCs/>
                <w:sz w:val="24"/>
                <w:szCs w:val="24"/>
                <w:rtl/>
                <w:lang w:bidi="sd-Arab-PK"/>
              </w:rPr>
              <w:t>مئل</w:t>
            </w:r>
            <w:r w:rsidRPr="00775583">
              <w:rPr>
                <w:rFonts w:ascii="MB Lateefi" w:hAnsi="MB Lateefi" w:cs="MB Lateefi"/>
                <w:bCs/>
                <w:sz w:val="24"/>
                <w:szCs w:val="24"/>
                <w:rtl/>
                <w:lang w:bidi="sd-Arab-PK"/>
              </w:rPr>
              <w:t xml:space="preserve"> </w:t>
            </w:r>
            <w:r w:rsidRPr="00775583">
              <w:rPr>
                <w:rFonts w:ascii="MB Lateefi" w:hAnsi="MB Lateefi" w:cs="MB Lateefi" w:hint="eastAsia"/>
                <w:bCs/>
                <w:sz w:val="24"/>
                <w:szCs w:val="24"/>
                <w:rtl/>
                <w:lang w:bidi="sd-Arab-PK"/>
              </w:rPr>
              <w:t>پئدائش؛</w:t>
            </w:r>
            <w:r w:rsidRPr="00775583">
              <w:rPr>
                <w:rFonts w:ascii="MB Lateefi" w:hAnsi="MB Lateefi" w:cs="MB Lateefi"/>
                <w:b/>
                <w:sz w:val="24"/>
                <w:szCs w:val="24"/>
                <w:rtl/>
                <w:lang w:bidi="sd-Arab-PK"/>
              </w:rPr>
              <w:t xml:space="preserve"> </w:t>
            </w:r>
            <w:r w:rsidR="00E70084" w:rsidRPr="00775583">
              <w:rPr>
                <w:rFonts w:ascii="MB Lateefi" w:hAnsi="MB Lateefi" w:cs="MB Lateefi" w:hint="eastAsia"/>
                <w:b/>
                <w:sz w:val="24"/>
                <w:szCs w:val="24"/>
                <w:rtl/>
                <w:lang w:bidi="sd-Arab-PK"/>
              </w:rPr>
              <w:t>جي</w:t>
            </w:r>
            <w:r w:rsidR="00E70084" w:rsidRPr="00775583">
              <w:rPr>
                <w:rFonts w:ascii="MB Lateefi" w:hAnsi="MB Lateefi" w:cs="MB Lateefi" w:hint="cs"/>
                <w:b/>
                <w:sz w:val="24"/>
                <w:szCs w:val="24"/>
                <w:rtl/>
                <w:lang w:bidi="sd-Arab-PK"/>
              </w:rPr>
              <w:t>ڪ</w:t>
            </w:r>
            <w:r w:rsidR="00E70084" w:rsidRPr="00775583">
              <w:rPr>
                <w:rFonts w:ascii="MB Lateefi" w:hAnsi="MB Lateefi" w:cs="MB Lateefi" w:hint="eastAsia"/>
                <w:b/>
                <w:sz w:val="24"/>
                <w:szCs w:val="24"/>
                <w:rtl/>
                <w:lang w:bidi="sd-Arab-PK"/>
              </w:rPr>
              <w:t>و</w:t>
            </w:r>
            <w:r w:rsidR="00E70084" w:rsidRPr="00775583">
              <w:rPr>
                <w:rFonts w:ascii="MB Lateefi" w:hAnsi="MB Lateefi" w:cs="MB Lateefi"/>
                <w:b/>
                <w:sz w:val="24"/>
                <w:szCs w:val="24"/>
                <w:rtl/>
                <w:lang w:bidi="sd-Arab-PK"/>
              </w:rPr>
              <w:t xml:space="preserve"> </w:t>
            </w:r>
            <w:r w:rsidR="00E70084" w:rsidRPr="00775583">
              <w:rPr>
                <w:rFonts w:ascii="MB Lateefi" w:hAnsi="MB Lateefi" w:cs="MB Lateefi" w:hint="cs"/>
                <w:b/>
                <w:sz w:val="24"/>
                <w:szCs w:val="24"/>
                <w:rtl/>
                <w:lang w:bidi="sd-Arab-PK"/>
              </w:rPr>
              <w:t>ٻ</w:t>
            </w:r>
            <w:r w:rsidR="00E70084" w:rsidRPr="00775583">
              <w:rPr>
                <w:rFonts w:ascii="MB Lateefi" w:hAnsi="MB Lateefi" w:cs="MB Lateefi" w:hint="eastAsia"/>
                <w:b/>
                <w:sz w:val="24"/>
                <w:szCs w:val="24"/>
                <w:rtl/>
                <w:lang w:bidi="sd-Arab-PK"/>
              </w:rPr>
              <w:t>ار</w:t>
            </w:r>
            <w:r w:rsidR="00E70084" w:rsidRPr="00775583">
              <w:rPr>
                <w:rFonts w:ascii="MB Lateefi" w:hAnsi="MB Lateefi" w:cs="MB Lateefi"/>
                <w:b/>
                <w:sz w:val="24"/>
                <w:szCs w:val="24"/>
                <w:rtl/>
                <w:lang w:bidi="sd-Arab-PK"/>
              </w:rPr>
              <w:t xml:space="preserve"> حمل جي 24 ھفتن بعد زندگيءَ جي نشانين کانسواءِ پيدا </w:t>
            </w:r>
            <w:r w:rsidR="00E70084" w:rsidRPr="00775583">
              <w:rPr>
                <w:rFonts w:ascii="MB Lateefi" w:hAnsi="MB Lateefi" w:cs="MB Lateefi" w:hint="cs"/>
                <w:b/>
                <w:sz w:val="24"/>
                <w:szCs w:val="24"/>
                <w:rtl/>
                <w:lang w:bidi="sd-Arab-PK"/>
              </w:rPr>
              <w:t>ٿ</w:t>
            </w:r>
            <w:r w:rsidR="00E70084" w:rsidRPr="00775583">
              <w:rPr>
                <w:rFonts w:ascii="MB Lateefi" w:hAnsi="MB Lateefi" w:cs="MB Lateefi" w:hint="eastAsia"/>
                <w:b/>
                <w:sz w:val="24"/>
                <w:szCs w:val="24"/>
                <w:rtl/>
                <w:lang w:bidi="sd-Arab-PK"/>
              </w:rPr>
              <w:t>ئي</w:t>
            </w:r>
            <w:r w:rsidR="00E70084" w:rsidRPr="00775583">
              <w:rPr>
                <w:rFonts w:ascii="MB Lateefi" w:hAnsi="MB Lateefi" w:cs="MB Lateefi"/>
                <w:b/>
                <w:sz w:val="24"/>
                <w:szCs w:val="24"/>
                <w:rtl/>
                <w:lang w:bidi="sd-Arab-PK"/>
              </w:rPr>
              <w:t xml:space="preserve"> ان کي مئل </w:t>
            </w:r>
            <w:r w:rsidRPr="00775583">
              <w:rPr>
                <w:rFonts w:ascii="MB Lateefi" w:hAnsi="MB Lateefi" w:cs="MB Lateefi" w:hint="eastAsia"/>
                <w:b/>
                <w:sz w:val="24"/>
                <w:szCs w:val="24"/>
                <w:rtl/>
                <w:lang w:bidi="sd-Arab-PK"/>
              </w:rPr>
              <w:t>پئدائش</w:t>
            </w:r>
            <w:r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چيو</w:t>
            </w:r>
            <w:r w:rsidR="00BA1216" w:rsidRPr="00775583">
              <w:rPr>
                <w:rFonts w:ascii="MB Lateefi" w:hAnsi="MB Lateefi" w:cs="MB Lateefi"/>
                <w:b/>
                <w:sz w:val="24"/>
                <w:szCs w:val="24"/>
                <w:rtl/>
                <w:lang w:bidi="sd-Arab-PK"/>
              </w:rPr>
              <w:t xml:space="preserve"> ويندو آھي. </w:t>
            </w:r>
            <w:r w:rsidR="00BA1216" w:rsidRPr="00775583">
              <w:rPr>
                <w:rFonts w:ascii="MB Lateefi" w:hAnsi="MB Lateefi" w:cs="MB Lateefi" w:hint="cs"/>
                <w:b/>
                <w:sz w:val="24"/>
                <w:szCs w:val="24"/>
                <w:rtl/>
                <w:lang w:bidi="sd-Arab-PK"/>
              </w:rPr>
              <w:t>ٿ</w:t>
            </w:r>
            <w:r w:rsidR="00BA1216" w:rsidRPr="00775583">
              <w:rPr>
                <w:rFonts w:ascii="MB Lateefi" w:hAnsi="MB Lateefi" w:cs="MB Lateefi" w:hint="eastAsia"/>
                <w:b/>
                <w:sz w:val="24"/>
                <w:szCs w:val="24"/>
                <w:rtl/>
                <w:lang w:bidi="sd-Arab-PK"/>
              </w:rPr>
              <w:t>ي</w:t>
            </w:r>
            <w:r w:rsidR="00BA1216" w:rsidRPr="00775583">
              <w:rPr>
                <w:rFonts w:ascii="MB Lateefi" w:hAnsi="MB Lateefi" w:cs="MB Lateefi"/>
                <w:b/>
                <w:sz w:val="24"/>
                <w:szCs w:val="24"/>
                <w:rtl/>
                <w:lang w:bidi="sd-Arab-PK"/>
              </w:rPr>
              <w:t xml:space="preserve"> سگھي </w:t>
            </w:r>
            <w:r w:rsidR="00BA1216" w:rsidRPr="00775583">
              <w:rPr>
                <w:rFonts w:ascii="MB Lateefi" w:hAnsi="MB Lateefi" w:cs="MB Lateefi" w:hint="cs"/>
                <w:b/>
                <w:sz w:val="24"/>
                <w:szCs w:val="24"/>
                <w:rtl/>
                <w:lang w:bidi="sd-Arab-PK"/>
              </w:rPr>
              <w:t>ٿ</w:t>
            </w:r>
            <w:r w:rsidR="00BA1216" w:rsidRPr="00775583">
              <w:rPr>
                <w:rFonts w:ascii="MB Lateefi" w:hAnsi="MB Lateefi" w:cs="MB Lateefi" w:hint="eastAsia"/>
                <w:b/>
                <w:sz w:val="24"/>
                <w:szCs w:val="24"/>
                <w:rtl/>
                <w:lang w:bidi="sd-Arab-PK"/>
              </w:rPr>
              <w:t>و</w:t>
            </w:r>
            <w:r w:rsidR="00BA1216" w:rsidRPr="00775583">
              <w:rPr>
                <w:rFonts w:ascii="MB Lateefi" w:hAnsi="MB Lateefi" w:cs="MB Lateefi"/>
                <w:b/>
                <w:sz w:val="24"/>
                <w:szCs w:val="24"/>
                <w:rtl/>
                <w:lang w:bidi="sd-Arab-PK"/>
              </w:rPr>
              <w:t xml:space="preserve"> </w:t>
            </w:r>
            <w:r w:rsidR="00E9230D" w:rsidRPr="00775583">
              <w:rPr>
                <w:rFonts w:ascii="MB Lateefi" w:hAnsi="MB Lateefi" w:cs="MB Lateefi" w:hint="eastAsia"/>
                <w:b/>
                <w:sz w:val="24"/>
                <w:szCs w:val="24"/>
                <w:rtl/>
                <w:lang w:bidi="sd-Arab-PK"/>
              </w:rPr>
              <w:t>ته</w:t>
            </w:r>
            <w:r w:rsidR="00E9230D" w:rsidRPr="00775583">
              <w:rPr>
                <w:rFonts w:ascii="MB Lateefi" w:hAnsi="MB Lateefi" w:cs="MB Lateefi"/>
                <w:b/>
                <w:sz w:val="24"/>
                <w:szCs w:val="24"/>
                <w:rtl/>
                <w:lang w:bidi="sd-Arab-PK"/>
              </w:rPr>
              <w:t xml:space="preserve"> </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cs"/>
                <w:b/>
                <w:sz w:val="24"/>
                <w:szCs w:val="24"/>
                <w:rtl/>
                <w:lang w:bidi="sd-Arab-PK"/>
              </w:rPr>
              <w:t>ڪ</w:t>
            </w:r>
            <w:r w:rsidR="00E9230D" w:rsidRPr="00775583">
              <w:rPr>
                <w:rFonts w:ascii="MB Lateefi" w:hAnsi="MB Lateefi" w:cs="MB Lateefi" w:hint="eastAsia"/>
                <w:b/>
                <w:sz w:val="24"/>
                <w:szCs w:val="24"/>
                <w:rtl/>
                <w:lang w:bidi="sd-Arab-PK"/>
              </w:rPr>
              <w:t>نه</w:t>
            </w:r>
            <w:r w:rsidR="00BA1216" w:rsidRPr="00775583">
              <w:rPr>
                <w:rFonts w:ascii="MB Lateefi" w:hAnsi="MB Lateefi" w:cs="MB Lateefi" w:hint="eastAsia"/>
                <w:b/>
                <w:sz w:val="24"/>
                <w:szCs w:val="24"/>
                <w:rtl/>
                <w:lang w:bidi="sd-Arab-PK"/>
              </w:rPr>
              <w:t>ن</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cs"/>
                <w:b/>
                <w:sz w:val="24"/>
                <w:szCs w:val="24"/>
                <w:rtl/>
                <w:lang w:bidi="sd-Arab-PK"/>
              </w:rPr>
              <w:t>ٻ</w:t>
            </w:r>
            <w:r w:rsidR="00BA1216" w:rsidRPr="00775583">
              <w:rPr>
                <w:rFonts w:ascii="MB Lateefi" w:hAnsi="MB Lateefi" w:cs="MB Lateefi" w:hint="eastAsia"/>
                <w:b/>
                <w:sz w:val="24"/>
                <w:szCs w:val="24"/>
                <w:rtl/>
                <w:lang w:bidi="sd-Arab-PK"/>
              </w:rPr>
              <w:t>ار</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جي</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موت</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حمل</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جي</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آخري</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cs"/>
                <w:b/>
                <w:sz w:val="24"/>
                <w:szCs w:val="24"/>
                <w:rtl/>
                <w:lang w:bidi="sd-Arab-PK"/>
              </w:rPr>
              <w:t>ڏ</w:t>
            </w:r>
            <w:r w:rsidR="00BA1216" w:rsidRPr="00775583">
              <w:rPr>
                <w:rFonts w:ascii="MB Lateefi" w:hAnsi="MB Lateefi" w:cs="MB Lateefi" w:hint="eastAsia"/>
                <w:b/>
                <w:sz w:val="24"/>
                <w:szCs w:val="24"/>
                <w:rtl/>
                <w:lang w:bidi="sd-Arab-PK"/>
              </w:rPr>
              <w:t>ي</w:t>
            </w:r>
            <w:r w:rsidR="00E9230D" w:rsidRPr="00775583">
              <w:rPr>
                <w:rFonts w:ascii="MB Lateefi" w:hAnsi="MB Lateefi" w:cs="MB Lateefi" w:hint="eastAsia"/>
                <w:b/>
                <w:sz w:val="24"/>
                <w:szCs w:val="24"/>
                <w:rtl/>
                <w:lang w:bidi="sd-Arab-PK"/>
              </w:rPr>
              <w:t>نه</w:t>
            </w:r>
            <w:r w:rsidR="00BA1216" w:rsidRPr="00775583">
              <w:rPr>
                <w:rFonts w:ascii="MB Lateefi" w:hAnsi="MB Lateefi" w:cs="MB Lateefi" w:hint="eastAsia"/>
                <w:b/>
                <w:sz w:val="24"/>
                <w:szCs w:val="24"/>
                <w:rtl/>
                <w:lang w:bidi="sd-Arab-PK"/>
              </w:rPr>
              <w:t>ن</w:t>
            </w:r>
            <w:r w:rsidR="00BA1216" w:rsidRPr="00775583">
              <w:rPr>
                <w:rFonts w:ascii="MB Lateefi" w:hAnsi="MB Lateefi" w:cs="MB Lateefi"/>
                <w:b/>
                <w:sz w:val="24"/>
                <w:szCs w:val="24"/>
                <w:rtl/>
                <w:lang w:bidi="sd-Arab-PK"/>
              </w:rPr>
              <w:t xml:space="preserve"> ۾ </w:t>
            </w:r>
            <w:r w:rsidR="00725F76" w:rsidRPr="00775583">
              <w:rPr>
                <w:rFonts w:ascii="MB Lateefi" w:hAnsi="MB Lateefi" w:cs="MB Lateefi" w:hint="cs"/>
                <w:b/>
                <w:sz w:val="24"/>
                <w:szCs w:val="24"/>
                <w:rtl/>
                <w:lang w:bidi="sd-Arab-PK"/>
              </w:rPr>
              <w:t>ٿ</w:t>
            </w:r>
            <w:r w:rsidR="00725F76" w:rsidRPr="00775583">
              <w:rPr>
                <w:rFonts w:ascii="MB Lateefi" w:hAnsi="MB Lateefi" w:cs="MB Lateefi" w:hint="eastAsia"/>
                <w:b/>
                <w:sz w:val="24"/>
                <w:szCs w:val="24"/>
                <w:rtl/>
                <w:lang w:bidi="sd-Arab-PK"/>
              </w:rPr>
              <w:t>ي</w:t>
            </w:r>
            <w:r w:rsidR="00725F76" w:rsidRPr="00775583">
              <w:rPr>
                <w:rFonts w:ascii="MB Lateefi" w:hAnsi="MB Lateefi" w:cs="MB Lateefi"/>
                <w:b/>
                <w:sz w:val="24"/>
                <w:szCs w:val="24"/>
                <w:rtl/>
                <w:lang w:bidi="sd-Arab-PK"/>
              </w:rPr>
              <w:t xml:space="preserve"> ھجي </w:t>
            </w:r>
            <w:r w:rsidR="002565F3" w:rsidRPr="00775583">
              <w:rPr>
                <w:rFonts w:ascii="MB Lateefi" w:hAnsi="MB Lateefi" w:cs="MB Lateefi"/>
                <w:b/>
                <w:sz w:val="24"/>
                <w:szCs w:val="24"/>
                <w:rtl/>
                <w:lang w:bidi="sd-Arab-PK"/>
              </w:rPr>
              <w:t>(</w:t>
            </w:r>
            <w:r w:rsidR="00725F76" w:rsidRPr="00775583">
              <w:rPr>
                <w:rFonts w:ascii="MB Lateefi" w:hAnsi="MB Lateefi" w:cs="MB Lateefi" w:hint="eastAsia"/>
                <w:b/>
                <w:sz w:val="24"/>
                <w:szCs w:val="24"/>
                <w:rtl/>
                <w:lang w:bidi="sd-Arab-PK"/>
              </w:rPr>
              <w:t>ان</w:t>
            </w:r>
            <w:r w:rsidR="00725F76" w:rsidRPr="00775583">
              <w:rPr>
                <w:rFonts w:ascii="MB Lateefi" w:hAnsi="MB Lateefi" w:cs="MB Lateefi"/>
                <w:b/>
                <w:sz w:val="24"/>
                <w:szCs w:val="24"/>
                <w:rtl/>
                <w:lang w:bidi="sd-Arab-PK"/>
              </w:rPr>
              <w:t xml:space="preserve"> </w:t>
            </w:r>
            <w:r w:rsidR="00725F76" w:rsidRPr="00775583">
              <w:rPr>
                <w:rFonts w:ascii="MB Lateefi" w:hAnsi="MB Lateefi" w:cs="MB Lateefi" w:hint="eastAsia"/>
                <w:b/>
                <w:sz w:val="24"/>
                <w:szCs w:val="24"/>
                <w:rtl/>
                <w:lang w:bidi="sd-Arab-PK"/>
              </w:rPr>
              <w:t>کي</w:t>
            </w:r>
            <w:r w:rsidR="00725F76" w:rsidRPr="00775583">
              <w:rPr>
                <w:rFonts w:ascii="MB Lateefi" w:hAnsi="MB Lateefi" w:cs="MB Lateefi"/>
                <w:b/>
                <w:sz w:val="24"/>
                <w:szCs w:val="24"/>
                <w:rtl/>
                <w:lang w:bidi="sd-Arab-PK"/>
              </w:rPr>
              <w:t xml:space="preserve"> </w:t>
            </w:r>
            <w:r w:rsidR="00725F76" w:rsidRPr="00775583">
              <w:rPr>
                <w:rFonts w:ascii="MB Lateefi" w:hAnsi="MB Lateefi" w:cs="MB Lateefi" w:hint="eastAsia"/>
                <w:b/>
                <w:sz w:val="24"/>
                <w:szCs w:val="24"/>
                <w:rtl/>
                <w:lang w:bidi="sd-Arab-PK"/>
              </w:rPr>
              <w:t>ان</w:t>
            </w:r>
            <w:r w:rsidR="00725F76" w:rsidRPr="00775583">
              <w:rPr>
                <w:rFonts w:ascii="MB Lateefi" w:hAnsi="MB Lateefi" w:cs="MB Lateefi" w:hint="cs"/>
                <w:b/>
                <w:sz w:val="24"/>
                <w:szCs w:val="24"/>
                <w:rtl/>
                <w:lang w:bidi="sd-Arab-PK"/>
              </w:rPr>
              <w:t>ٽ</w:t>
            </w:r>
            <w:r w:rsidR="00725F76" w:rsidRPr="00775583">
              <w:rPr>
                <w:rFonts w:ascii="MB Lateefi" w:hAnsi="MB Lateefi" w:cs="MB Lateefi" w:hint="eastAsia"/>
                <w:b/>
                <w:sz w:val="24"/>
                <w:szCs w:val="24"/>
                <w:rtl/>
                <w:lang w:bidi="sd-Arab-PK"/>
              </w:rPr>
              <w:t>را</w:t>
            </w:r>
            <w:r w:rsidR="00725F76" w:rsidRPr="00775583">
              <w:rPr>
                <w:rFonts w:ascii="MB Lateefi" w:hAnsi="MB Lateefi" w:cs="MB Lateefi" w:hint="cs"/>
                <w:b/>
                <w:sz w:val="24"/>
                <w:szCs w:val="24"/>
                <w:rtl/>
                <w:lang w:bidi="sd-Arab-PK"/>
              </w:rPr>
              <w:t>ٽ</w:t>
            </w:r>
            <w:r w:rsidR="00725F76" w:rsidRPr="00775583">
              <w:rPr>
                <w:rFonts w:ascii="MB Lateefi" w:hAnsi="MB Lateefi" w:cs="MB Lateefi" w:hint="eastAsia"/>
                <w:b/>
                <w:sz w:val="24"/>
                <w:szCs w:val="24"/>
                <w:rtl/>
                <w:lang w:bidi="sd-Arab-PK"/>
              </w:rPr>
              <w:t>يرين</w:t>
            </w:r>
            <w:r w:rsidR="00725F76" w:rsidRPr="00775583">
              <w:rPr>
                <w:rFonts w:ascii="MB Lateefi" w:hAnsi="MB Lateefi" w:cs="MB Lateefi"/>
                <w:b/>
                <w:sz w:val="24"/>
                <w:szCs w:val="24"/>
                <w:rtl/>
                <w:lang w:bidi="sd-Arab-PK"/>
              </w:rPr>
              <w:t xml:space="preserve"> </w:t>
            </w:r>
            <w:r w:rsidR="00725F76" w:rsidRPr="00775583">
              <w:rPr>
                <w:rFonts w:ascii="MB Lateefi" w:hAnsi="MB Lateefi" w:cs="MB Lateefi" w:hint="eastAsia"/>
                <w:b/>
                <w:sz w:val="24"/>
                <w:szCs w:val="24"/>
                <w:rtl/>
                <w:lang w:bidi="sd-Arab-PK"/>
              </w:rPr>
              <w:t>چيو</w:t>
            </w:r>
            <w:r w:rsidR="00725F76" w:rsidRPr="00775583">
              <w:rPr>
                <w:rFonts w:ascii="MB Lateefi" w:hAnsi="MB Lateefi" w:cs="MB Lateefi"/>
                <w:b/>
                <w:sz w:val="24"/>
                <w:szCs w:val="24"/>
                <w:rtl/>
                <w:lang w:bidi="sd-Arab-PK"/>
              </w:rPr>
              <w:t xml:space="preserve"> </w:t>
            </w:r>
            <w:r w:rsidR="00725F76" w:rsidRPr="00775583">
              <w:rPr>
                <w:rFonts w:ascii="MB Lateefi" w:hAnsi="MB Lateefi" w:cs="MB Lateefi" w:hint="eastAsia"/>
                <w:b/>
                <w:sz w:val="24"/>
                <w:szCs w:val="24"/>
                <w:rtl/>
                <w:lang w:bidi="sd-Arab-PK"/>
              </w:rPr>
              <w:t>ويندو</w:t>
            </w:r>
            <w:r w:rsidR="00725F76" w:rsidRPr="00775583">
              <w:rPr>
                <w:rFonts w:ascii="MB Lateefi" w:hAnsi="MB Lateefi" w:cs="MB Lateefi"/>
                <w:b/>
                <w:sz w:val="24"/>
                <w:szCs w:val="24"/>
                <w:rtl/>
                <w:lang w:bidi="sd-Arab-PK"/>
              </w:rPr>
              <w:t xml:space="preserve"> </w:t>
            </w:r>
            <w:r w:rsidR="00725F76" w:rsidRPr="00775583">
              <w:rPr>
                <w:rFonts w:ascii="MB Lateefi" w:hAnsi="MB Lateefi" w:cs="MB Lateefi" w:hint="eastAsia"/>
                <w:b/>
                <w:sz w:val="24"/>
                <w:szCs w:val="24"/>
                <w:rtl/>
                <w:lang w:bidi="sd-Arab-PK"/>
              </w:rPr>
              <w:t>آھي</w:t>
            </w:r>
            <w:r w:rsidR="002565F3" w:rsidRPr="00775583">
              <w:rPr>
                <w:rFonts w:ascii="MB Lateefi" w:hAnsi="MB Lateefi" w:cs="MB Lateefi"/>
                <w:b/>
                <w:sz w:val="24"/>
                <w:szCs w:val="24"/>
                <w:rtl/>
                <w:lang w:bidi="sd-Arab-PK"/>
              </w:rPr>
              <w:t>)</w:t>
            </w:r>
            <w:r w:rsidR="00725F76" w:rsidRPr="00775583">
              <w:rPr>
                <w:rFonts w:ascii="MB Lateefi" w:hAnsi="MB Lateefi" w:cs="MB Lateefi"/>
                <w:b/>
                <w:sz w:val="24"/>
                <w:szCs w:val="24"/>
                <w:rtl/>
                <w:lang w:bidi="sd-Arab-PK"/>
              </w:rPr>
              <w:t xml:space="preserve">. </w:t>
            </w:r>
            <w:r w:rsidR="00EA59E1" w:rsidRPr="00775583">
              <w:rPr>
                <w:rFonts w:ascii="MB Lateefi" w:hAnsi="MB Lateefi" w:cs="MB Lateefi" w:hint="cs"/>
                <w:b/>
                <w:sz w:val="24"/>
                <w:szCs w:val="24"/>
                <w:rtl/>
                <w:lang w:bidi="sd-Arab-PK"/>
              </w:rPr>
              <w:t>ڪڏ</w:t>
            </w:r>
            <w:r w:rsidR="00EA59E1" w:rsidRPr="00775583">
              <w:rPr>
                <w:rFonts w:ascii="MB Lateefi" w:hAnsi="MB Lateefi" w:cs="MB Lateefi" w:hint="eastAsia"/>
                <w:b/>
                <w:sz w:val="24"/>
                <w:szCs w:val="24"/>
                <w:rtl/>
                <w:lang w:bidi="sd-Arab-PK"/>
              </w:rPr>
              <w:t>ھن</w:t>
            </w:r>
            <w:r w:rsidR="00EA59E1" w:rsidRPr="00775583">
              <w:rPr>
                <w:rFonts w:ascii="MB Lateefi" w:hAnsi="MB Lateefi" w:cs="MB Lateefi"/>
                <w:b/>
                <w:sz w:val="24"/>
                <w:szCs w:val="24"/>
                <w:rtl/>
                <w:lang w:bidi="sd-Arab-PK"/>
              </w:rPr>
              <w:t xml:space="preserve"> </w:t>
            </w:r>
            <w:r w:rsidR="00EA59E1" w:rsidRPr="00775583">
              <w:rPr>
                <w:rFonts w:ascii="MB Lateefi" w:hAnsi="MB Lateefi" w:cs="MB Lateefi" w:hint="cs"/>
                <w:b/>
                <w:sz w:val="24"/>
                <w:szCs w:val="24"/>
                <w:rtl/>
                <w:lang w:bidi="sd-Arab-PK"/>
              </w:rPr>
              <w:t>ڪڏ</w:t>
            </w:r>
            <w:r w:rsidR="00EA59E1" w:rsidRPr="00775583">
              <w:rPr>
                <w:rFonts w:ascii="MB Lateefi" w:hAnsi="MB Lateefi" w:cs="MB Lateefi" w:hint="eastAsia"/>
                <w:b/>
                <w:sz w:val="24"/>
                <w:szCs w:val="24"/>
                <w:rtl/>
                <w:lang w:bidi="sd-Arab-PK"/>
              </w:rPr>
              <w:t>ھن</w:t>
            </w:r>
            <w:r w:rsidR="00EA59E1" w:rsidRPr="00775583">
              <w:rPr>
                <w:rFonts w:ascii="MB Lateefi" w:hAnsi="MB Lateefi" w:cs="MB Lateefi"/>
                <w:b/>
                <w:sz w:val="24"/>
                <w:szCs w:val="24"/>
                <w:rtl/>
                <w:lang w:bidi="sd-Arab-PK"/>
              </w:rPr>
              <w:t xml:space="preserve"> </w:t>
            </w:r>
            <w:r w:rsidR="00EA59E1" w:rsidRPr="00775583">
              <w:rPr>
                <w:rFonts w:ascii="MB Lateefi" w:hAnsi="MB Lateefi" w:cs="MB Lateefi" w:hint="cs"/>
                <w:b/>
                <w:sz w:val="24"/>
                <w:szCs w:val="24"/>
                <w:rtl/>
                <w:lang w:bidi="sd-Arab-PK"/>
              </w:rPr>
              <w:t>ٻ</w:t>
            </w:r>
            <w:r w:rsidR="00EA59E1" w:rsidRPr="00775583">
              <w:rPr>
                <w:rFonts w:ascii="MB Lateefi" w:hAnsi="MB Lateefi" w:cs="MB Lateefi" w:hint="eastAsia"/>
                <w:b/>
                <w:sz w:val="24"/>
                <w:szCs w:val="24"/>
                <w:rtl/>
                <w:lang w:bidi="sd-Arab-PK"/>
              </w:rPr>
              <w:t>ار</w:t>
            </w:r>
            <w:r w:rsidR="00EA59E1" w:rsidRPr="00775583">
              <w:rPr>
                <w:rFonts w:ascii="MB Lateefi" w:hAnsi="MB Lateefi" w:cs="MB Lateefi"/>
                <w:b/>
                <w:sz w:val="24"/>
                <w:szCs w:val="24"/>
                <w:rtl/>
                <w:lang w:bidi="sd-Arab-PK"/>
              </w:rPr>
              <w:t xml:space="preserve"> حمل جي م</w:t>
            </w:r>
            <w:r w:rsidR="00EA59E1" w:rsidRPr="00775583">
              <w:rPr>
                <w:rFonts w:ascii="MB Lateefi" w:hAnsi="MB Lateefi" w:cs="MB Lateefi" w:hint="cs"/>
                <w:b/>
                <w:sz w:val="24"/>
                <w:szCs w:val="24"/>
                <w:rtl/>
                <w:lang w:bidi="sd-Arab-PK"/>
              </w:rPr>
              <w:t>ڪ</w:t>
            </w:r>
            <w:r w:rsidR="00EA59E1" w:rsidRPr="00775583">
              <w:rPr>
                <w:rFonts w:ascii="MB Lateefi" w:hAnsi="MB Lateefi" w:cs="MB Lateefi" w:hint="eastAsia"/>
                <w:b/>
                <w:sz w:val="24"/>
                <w:szCs w:val="24"/>
                <w:rtl/>
                <w:lang w:bidi="sd-Arab-PK"/>
              </w:rPr>
              <w:t>مل</w:t>
            </w:r>
            <w:r w:rsidR="00EA59E1" w:rsidRPr="00775583">
              <w:rPr>
                <w:rFonts w:ascii="MB Lateefi" w:hAnsi="MB Lateefi" w:cs="MB Lateefi"/>
                <w:b/>
                <w:sz w:val="24"/>
                <w:szCs w:val="24"/>
                <w:rtl/>
                <w:lang w:bidi="sd-Arab-PK"/>
              </w:rPr>
              <w:t xml:space="preserve"> وقت </w:t>
            </w:r>
            <w:r w:rsidR="000F6CF4" w:rsidRPr="00775583">
              <w:rPr>
                <w:rFonts w:ascii="MB Lateefi" w:hAnsi="MB Lateefi" w:cs="MB Lateefi" w:hint="cs"/>
                <w:b/>
                <w:sz w:val="24"/>
                <w:szCs w:val="24"/>
                <w:rtl/>
                <w:lang w:bidi="sd-Arab-PK"/>
              </w:rPr>
              <w:t>ڄ</w:t>
            </w:r>
            <w:r w:rsidR="000F6CF4" w:rsidRPr="00775583">
              <w:rPr>
                <w:rFonts w:ascii="MB Lateefi" w:hAnsi="MB Lateefi" w:cs="MB Lateefi" w:hint="eastAsia"/>
                <w:b/>
                <w:sz w:val="24"/>
                <w:szCs w:val="24"/>
                <w:rtl/>
                <w:lang w:bidi="sd-Arab-PK"/>
              </w:rPr>
              <w:t>م</w:t>
            </w:r>
            <w:r w:rsidR="000F6CF4" w:rsidRPr="00775583">
              <w:rPr>
                <w:rFonts w:ascii="MB Lateefi" w:hAnsi="MB Lateefi" w:cs="MB Lateefi"/>
                <w:b/>
                <w:sz w:val="24"/>
                <w:szCs w:val="24"/>
                <w:rtl/>
                <w:lang w:bidi="sd-Arab-PK"/>
              </w:rPr>
              <w:t xml:space="preserve"> جي سورن يا </w:t>
            </w:r>
            <w:r w:rsidR="00EA59E1" w:rsidRPr="00775583">
              <w:rPr>
                <w:rFonts w:ascii="MB Lateefi" w:hAnsi="MB Lateefi" w:cs="MB Lateefi" w:hint="eastAsia"/>
                <w:b/>
                <w:sz w:val="24"/>
                <w:szCs w:val="24"/>
                <w:rtl/>
                <w:lang w:bidi="sd-Arab-PK"/>
              </w:rPr>
              <w:t>پئدائش</w:t>
            </w:r>
            <w:r w:rsidR="00EA59E1"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دوران</w:t>
            </w:r>
            <w:r w:rsidR="000F6CF4" w:rsidRPr="00775583">
              <w:rPr>
                <w:rFonts w:ascii="MB Lateefi" w:hAnsi="MB Lateefi" w:cs="MB Lateefi"/>
                <w:b/>
                <w:sz w:val="24"/>
                <w:szCs w:val="24"/>
                <w:rtl/>
                <w:lang w:bidi="sd-Arab-PK"/>
              </w:rPr>
              <w:t xml:space="preserve"> وفات </w:t>
            </w:r>
            <w:r w:rsidR="000F6CF4" w:rsidRPr="00775583">
              <w:rPr>
                <w:rFonts w:ascii="MB Lateefi" w:hAnsi="MB Lateefi" w:cs="MB Lateefi" w:hint="cs"/>
                <w:b/>
                <w:sz w:val="24"/>
                <w:szCs w:val="24"/>
                <w:rtl/>
                <w:lang w:bidi="sd-Arab-PK"/>
              </w:rPr>
              <w:t>ڪ</w:t>
            </w:r>
            <w:r w:rsidR="000F6CF4" w:rsidRPr="00775583">
              <w:rPr>
                <w:rFonts w:ascii="MB Lateefi" w:hAnsi="MB Lateefi" w:cs="MB Lateefi" w:hint="eastAsia"/>
                <w:b/>
                <w:sz w:val="24"/>
                <w:szCs w:val="24"/>
                <w:rtl/>
                <w:lang w:bidi="sd-Arab-PK"/>
              </w:rPr>
              <w:t>ري</w:t>
            </w:r>
            <w:r w:rsidR="000F6CF4" w:rsidRPr="00775583">
              <w:rPr>
                <w:rFonts w:ascii="MB Lateefi" w:hAnsi="MB Lateefi" w:cs="MB Lateefi"/>
                <w:b/>
                <w:sz w:val="24"/>
                <w:szCs w:val="24"/>
                <w:rtl/>
                <w:lang w:bidi="sd-Arab-PK"/>
              </w:rPr>
              <w:t xml:space="preserve"> و</w:t>
            </w:r>
            <w:r w:rsidR="000F6CF4" w:rsidRPr="00775583">
              <w:rPr>
                <w:rFonts w:ascii="MB Lateefi" w:hAnsi="MB Lateefi" w:cs="MB Lateefi" w:hint="cs"/>
                <w:b/>
                <w:sz w:val="24"/>
                <w:szCs w:val="24"/>
                <w:rtl/>
                <w:lang w:bidi="sd-Arab-PK"/>
              </w:rPr>
              <w:t>ڃ</w:t>
            </w:r>
            <w:r w:rsidR="000F6CF4" w:rsidRPr="00775583">
              <w:rPr>
                <w:rFonts w:ascii="MB Lateefi" w:hAnsi="MB Lateefi" w:cs="MB Lateefi" w:hint="eastAsia"/>
                <w:b/>
                <w:sz w:val="24"/>
                <w:szCs w:val="24"/>
                <w:rtl/>
                <w:lang w:bidi="sd-Arab-PK"/>
              </w:rPr>
              <w:t>ي</w:t>
            </w:r>
            <w:r w:rsidR="000F6CF4" w:rsidRPr="00775583">
              <w:rPr>
                <w:rFonts w:ascii="MB Lateefi" w:hAnsi="MB Lateefi" w:cs="MB Lateefi"/>
                <w:b/>
                <w:sz w:val="24"/>
                <w:szCs w:val="24"/>
                <w:rtl/>
                <w:lang w:bidi="sd-Arab-PK"/>
              </w:rPr>
              <w:t xml:space="preserve"> </w:t>
            </w:r>
            <w:r w:rsidR="002565F3" w:rsidRPr="00775583">
              <w:rPr>
                <w:rFonts w:ascii="MB Lateefi" w:hAnsi="MB Lateefi" w:cs="MB Lateefi"/>
                <w:b/>
                <w:sz w:val="24"/>
                <w:szCs w:val="24"/>
                <w:rtl/>
                <w:lang w:bidi="sd-Arab-PK"/>
              </w:rPr>
              <w:t>(</w:t>
            </w:r>
            <w:r w:rsidR="000F6CF4" w:rsidRPr="00775583">
              <w:rPr>
                <w:rFonts w:ascii="MB Lateefi" w:hAnsi="MB Lateefi" w:cs="MB Lateefi" w:hint="eastAsia"/>
                <w:b/>
                <w:sz w:val="24"/>
                <w:szCs w:val="24"/>
                <w:rtl/>
                <w:lang w:bidi="sd-Arab-PK"/>
              </w:rPr>
              <w:t>ان</w:t>
            </w:r>
            <w:r w:rsidR="000F6CF4"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کي</w:t>
            </w:r>
            <w:r w:rsidR="000F6CF4"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ان</w:t>
            </w:r>
            <w:r w:rsidR="000F6CF4" w:rsidRPr="00775583">
              <w:rPr>
                <w:rFonts w:ascii="MB Lateefi" w:hAnsi="MB Lateefi" w:cs="MB Lateefi" w:hint="cs"/>
                <w:b/>
                <w:sz w:val="24"/>
                <w:szCs w:val="24"/>
                <w:rtl/>
                <w:lang w:bidi="sd-Arab-PK"/>
              </w:rPr>
              <w:t>ٽ</w:t>
            </w:r>
            <w:r w:rsidR="000F6CF4" w:rsidRPr="00775583">
              <w:rPr>
                <w:rFonts w:ascii="MB Lateefi" w:hAnsi="MB Lateefi" w:cs="MB Lateefi" w:hint="eastAsia"/>
                <w:b/>
                <w:sz w:val="24"/>
                <w:szCs w:val="24"/>
                <w:rtl/>
                <w:lang w:bidi="sd-Arab-PK"/>
              </w:rPr>
              <w:t>راپار</w:t>
            </w:r>
            <w:r w:rsidR="000F6CF4" w:rsidRPr="00775583">
              <w:rPr>
                <w:rFonts w:ascii="MB Lateefi" w:hAnsi="MB Lateefi" w:cs="MB Lateefi" w:hint="cs"/>
                <w:b/>
                <w:sz w:val="24"/>
                <w:szCs w:val="24"/>
                <w:rtl/>
                <w:lang w:bidi="sd-Arab-PK"/>
              </w:rPr>
              <w:t>ٽ</w:t>
            </w:r>
            <w:r w:rsidR="000F6CF4" w:rsidRPr="00775583">
              <w:rPr>
                <w:rFonts w:ascii="MB Lateefi" w:hAnsi="MB Lateefi" w:cs="MB Lateefi" w:hint="eastAsia"/>
                <w:b/>
                <w:sz w:val="24"/>
                <w:szCs w:val="24"/>
                <w:rtl/>
                <w:lang w:bidi="sd-Arab-PK"/>
              </w:rPr>
              <w:t>م</w:t>
            </w:r>
            <w:r w:rsidR="000F6CF4"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چيو</w:t>
            </w:r>
            <w:r w:rsidR="000F6CF4"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ويندو</w:t>
            </w:r>
            <w:r w:rsidR="000F6CF4"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آھي</w:t>
            </w:r>
            <w:r w:rsidR="000F6CF4" w:rsidRPr="00775583">
              <w:rPr>
                <w:rFonts w:ascii="MB Lateefi" w:hAnsi="MB Lateefi" w:cs="MB Lateefi"/>
                <w:b/>
                <w:sz w:val="24"/>
                <w:szCs w:val="24"/>
                <w:rtl/>
                <w:lang w:bidi="sd-Arab-PK"/>
              </w:rPr>
              <w:t>)</w:t>
            </w:r>
            <w:r w:rsidR="002565F3" w:rsidRPr="00775583">
              <w:rPr>
                <w:rFonts w:ascii="MB Lateefi" w:hAnsi="MB Lateefi" w:cs="MB Lateefi"/>
                <w:b/>
                <w:sz w:val="24"/>
                <w:szCs w:val="24"/>
                <w:rtl/>
                <w:lang w:bidi="sd-Arab-PK"/>
              </w:rPr>
              <w:t>.</w:t>
            </w:r>
            <w:r w:rsidRPr="00775583">
              <w:rPr>
                <w:rFonts w:ascii="MB Lateefi" w:hAnsi="MB Lateefi" w:cs="MB Lateefi"/>
                <w:b/>
                <w:sz w:val="24"/>
                <w:szCs w:val="24"/>
                <w:rtl/>
                <w:lang w:bidi="sd-Arab-PK"/>
              </w:rPr>
              <w:t xml:space="preserve"> </w:t>
            </w:r>
          </w:p>
          <w:p w14:paraId="6618BC6B" w14:textId="6F65CB00" w:rsidR="00F35B4C" w:rsidRPr="00775583" w:rsidRDefault="002565F3" w:rsidP="00B760C1">
            <w:pPr>
              <w:bidi/>
              <w:spacing w:before="100" w:beforeAutospacing="1" w:after="100" w:afterAutospacing="1"/>
              <w:rPr>
                <w:rFonts w:ascii="MB Lateefi" w:hAnsi="MB Lateefi" w:cs="MB Lateefi"/>
                <w:b/>
                <w:lang w:bidi="sd-Arab-PK"/>
              </w:rPr>
            </w:pPr>
            <w:r w:rsidRPr="00775583">
              <w:rPr>
                <w:rFonts w:ascii="MB Lateefi" w:hAnsi="MB Lateefi" w:cs="MB Lateefi" w:hint="eastAsia"/>
                <w:bCs/>
                <w:sz w:val="24"/>
                <w:szCs w:val="24"/>
                <w:rtl/>
                <w:lang w:bidi="sd-Arab-PK"/>
              </w:rPr>
              <w:t>حمل</w:t>
            </w:r>
            <w:r w:rsidRPr="00775583">
              <w:rPr>
                <w:rFonts w:ascii="MB Lateefi" w:hAnsi="MB Lateefi" w:cs="MB Lateefi"/>
                <w:bCs/>
                <w:sz w:val="24"/>
                <w:szCs w:val="24"/>
                <w:rtl/>
                <w:lang w:bidi="sd-Arab-PK"/>
              </w:rPr>
              <w:t xml:space="preserve"> </w:t>
            </w:r>
            <w:r w:rsidRPr="00775583">
              <w:rPr>
                <w:rFonts w:ascii="MB Lateefi" w:hAnsi="MB Lateefi" w:cs="MB Lateefi" w:hint="eastAsia"/>
                <w:bCs/>
                <w:sz w:val="24"/>
                <w:szCs w:val="24"/>
                <w:rtl/>
                <w:lang w:bidi="sd-Arab-PK"/>
              </w:rPr>
              <w:t>ضايع</w:t>
            </w:r>
            <w:r w:rsidRPr="00775583">
              <w:rPr>
                <w:rFonts w:ascii="MB Lateefi" w:hAnsi="MB Lateefi" w:cs="MB Lateefi"/>
                <w:bCs/>
                <w:sz w:val="24"/>
                <w:szCs w:val="24"/>
                <w:rtl/>
                <w:lang w:bidi="sd-Arab-PK"/>
              </w:rPr>
              <w:t xml:space="preserve"> </w:t>
            </w:r>
            <w:r w:rsidRPr="00775583">
              <w:rPr>
                <w:rFonts w:ascii="MB Lateefi" w:hAnsi="MB Lateefi" w:cs="MB Lateefi" w:hint="cs"/>
                <w:bCs/>
                <w:sz w:val="24"/>
                <w:szCs w:val="24"/>
                <w:rtl/>
                <w:lang w:bidi="sd-Arab-PK"/>
              </w:rPr>
              <w:t>ٿ</w:t>
            </w:r>
            <w:r w:rsidRPr="00775583">
              <w:rPr>
                <w:rFonts w:ascii="MB Lateefi" w:hAnsi="MB Lateefi" w:cs="MB Lateefi" w:hint="eastAsia"/>
                <w:bCs/>
                <w:sz w:val="24"/>
                <w:szCs w:val="24"/>
                <w:rtl/>
                <w:lang w:bidi="sd-Arab-PK"/>
              </w:rPr>
              <w:t>ي</w:t>
            </w:r>
            <w:r w:rsidRPr="00775583">
              <w:rPr>
                <w:rFonts w:ascii="MB Lateefi" w:hAnsi="MB Lateefi" w:cs="MB Lateefi" w:hint="cs"/>
                <w:bCs/>
                <w:sz w:val="24"/>
                <w:szCs w:val="24"/>
                <w:rtl/>
                <w:lang w:bidi="sd-Arab-PK"/>
              </w:rPr>
              <w:t>ڻ</w:t>
            </w:r>
            <w:r w:rsidRPr="00775583">
              <w:rPr>
                <w:rFonts w:ascii="MB Lateefi" w:hAnsi="MB Lateefi" w:cs="MB Lateefi" w:hint="eastAsia"/>
                <w:bCs/>
                <w:sz w:val="24"/>
                <w:szCs w:val="24"/>
                <w:rtl/>
                <w:lang w:bidi="sd-Arab-PK"/>
              </w:rPr>
              <w:t>؛</w:t>
            </w:r>
            <w:r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اھو</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حمل</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جي</w:t>
            </w:r>
            <w:r w:rsidR="003B5362" w:rsidRPr="00775583">
              <w:rPr>
                <w:rFonts w:ascii="MB Lateefi" w:hAnsi="MB Lateefi" w:cs="MB Lateefi" w:hint="cs"/>
                <w:b/>
                <w:sz w:val="24"/>
                <w:szCs w:val="24"/>
                <w:rtl/>
                <w:lang w:bidi="sd-Arab-PK"/>
              </w:rPr>
              <w:t>ڪ</w:t>
            </w:r>
            <w:r w:rsidR="003B5362" w:rsidRPr="00775583">
              <w:rPr>
                <w:rFonts w:ascii="MB Lateefi" w:hAnsi="MB Lateefi" w:cs="MB Lateefi" w:hint="eastAsia"/>
                <w:b/>
                <w:sz w:val="24"/>
                <w:szCs w:val="24"/>
                <w:rtl/>
                <w:lang w:bidi="sd-Arab-PK"/>
              </w:rPr>
              <w:t>و</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حمل</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جي</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پھرين</w:t>
            </w:r>
            <w:r w:rsidR="003B5362" w:rsidRPr="00775583">
              <w:rPr>
                <w:rFonts w:ascii="MB Lateefi" w:hAnsi="MB Lateefi" w:cs="MB Lateefi"/>
                <w:b/>
                <w:sz w:val="24"/>
                <w:szCs w:val="24"/>
                <w:rtl/>
                <w:lang w:bidi="sd-Arab-PK"/>
              </w:rPr>
              <w:t xml:space="preserve"> 20 </w:t>
            </w:r>
            <w:r w:rsidR="003B5362" w:rsidRPr="00775583">
              <w:rPr>
                <w:rFonts w:ascii="MB Lateefi" w:hAnsi="MB Lateefi" w:cs="MB Lateefi" w:hint="eastAsia"/>
                <w:b/>
                <w:sz w:val="24"/>
                <w:szCs w:val="24"/>
                <w:rtl/>
                <w:lang w:bidi="sd-Arab-PK"/>
              </w:rPr>
              <w:t>ھفتن</w:t>
            </w:r>
            <w:r w:rsidR="003B5362" w:rsidRPr="00775583">
              <w:rPr>
                <w:rFonts w:ascii="MB Lateefi" w:hAnsi="MB Lateefi" w:cs="MB Lateefi"/>
                <w:b/>
                <w:sz w:val="24"/>
                <w:szCs w:val="24"/>
                <w:rtl/>
                <w:lang w:bidi="sd-Arab-PK"/>
              </w:rPr>
              <w:t xml:space="preserve"> ۾ </w:t>
            </w:r>
            <w:r w:rsidR="003B5362" w:rsidRPr="00775583">
              <w:rPr>
                <w:rFonts w:ascii="MB Lateefi" w:hAnsi="MB Lateefi" w:cs="MB Lateefi" w:hint="eastAsia"/>
                <w:b/>
                <w:sz w:val="24"/>
                <w:szCs w:val="24"/>
                <w:rtl/>
                <w:lang w:bidi="sd-Arab-PK"/>
              </w:rPr>
              <w:t>خود</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ضاي</w:t>
            </w:r>
            <w:r w:rsidR="00B760C1" w:rsidRPr="00775583">
              <w:rPr>
                <w:rFonts w:ascii="MB Lateefi" w:hAnsi="MB Lateefi" w:cs="MB Lateefi" w:hint="eastAsia"/>
                <w:b/>
                <w:sz w:val="24"/>
                <w:szCs w:val="24"/>
                <w:rtl/>
                <w:lang w:bidi="sd-Arab-PK"/>
              </w:rPr>
              <w:t>ع</w:t>
            </w:r>
            <w:r w:rsidR="00B760C1" w:rsidRPr="00775583">
              <w:rPr>
                <w:rFonts w:ascii="MB Lateefi" w:hAnsi="MB Lateefi" w:cs="MB Lateefi"/>
                <w:b/>
                <w:sz w:val="24"/>
                <w:szCs w:val="24"/>
                <w:rtl/>
                <w:lang w:bidi="sd-Arab-PK"/>
              </w:rPr>
              <w:t xml:space="preserve"> </w:t>
            </w:r>
            <w:r w:rsidR="00B760C1" w:rsidRPr="00775583">
              <w:rPr>
                <w:rFonts w:ascii="MB Lateefi" w:hAnsi="MB Lateefi" w:cs="MB Lateefi" w:hint="cs"/>
                <w:b/>
                <w:sz w:val="24"/>
                <w:szCs w:val="24"/>
                <w:rtl/>
                <w:lang w:bidi="sd-Arab-PK"/>
              </w:rPr>
              <w:t>ٿ</w:t>
            </w:r>
            <w:r w:rsidR="00B760C1" w:rsidRPr="00775583">
              <w:rPr>
                <w:rFonts w:ascii="MB Lateefi" w:hAnsi="MB Lateefi" w:cs="MB Lateefi" w:hint="eastAsia"/>
                <w:b/>
                <w:sz w:val="24"/>
                <w:szCs w:val="24"/>
                <w:rtl/>
                <w:lang w:bidi="sd-Arab-PK"/>
              </w:rPr>
              <w:t>ي</w:t>
            </w:r>
            <w:r w:rsidR="00B760C1" w:rsidRPr="00775583">
              <w:rPr>
                <w:rFonts w:ascii="MB Lateefi" w:hAnsi="MB Lateefi" w:cs="MB Lateefi"/>
                <w:b/>
                <w:sz w:val="24"/>
                <w:szCs w:val="24"/>
                <w:rtl/>
                <w:lang w:bidi="sd-Arab-PK"/>
              </w:rPr>
              <w:t xml:space="preserve"> و</w:t>
            </w:r>
            <w:r w:rsidR="00B760C1" w:rsidRPr="00775583">
              <w:rPr>
                <w:rFonts w:ascii="MB Lateefi" w:hAnsi="MB Lateefi" w:cs="MB Lateefi" w:hint="cs"/>
                <w:b/>
                <w:sz w:val="24"/>
                <w:szCs w:val="24"/>
                <w:rtl/>
                <w:lang w:bidi="sd-Arab-PK"/>
              </w:rPr>
              <w:t>ڃ</w:t>
            </w:r>
            <w:r w:rsidR="00B760C1" w:rsidRPr="00775583">
              <w:rPr>
                <w:rFonts w:ascii="MB Lateefi" w:hAnsi="MB Lateefi" w:cs="MB Lateefi" w:hint="eastAsia"/>
                <w:b/>
                <w:sz w:val="24"/>
                <w:szCs w:val="24"/>
                <w:rtl/>
                <w:lang w:bidi="sd-Arab-PK"/>
              </w:rPr>
              <w:t>ي</w:t>
            </w:r>
            <w:r w:rsidR="00B760C1" w:rsidRPr="00775583">
              <w:rPr>
                <w:rFonts w:ascii="MB Lateefi" w:hAnsi="MB Lateefi" w:cs="MB Lateefi"/>
                <w:b/>
                <w:sz w:val="24"/>
                <w:szCs w:val="24"/>
                <w:rtl/>
                <w:lang w:bidi="sd-Arab-PK"/>
              </w:rPr>
              <w:t xml:space="preserve"> ان کي حمل جو ضايع </w:t>
            </w:r>
            <w:r w:rsidR="00B760C1" w:rsidRPr="00775583">
              <w:rPr>
                <w:rFonts w:ascii="MB Lateefi" w:hAnsi="MB Lateefi" w:cs="MB Lateefi" w:hint="cs"/>
                <w:b/>
                <w:sz w:val="24"/>
                <w:szCs w:val="24"/>
                <w:rtl/>
                <w:lang w:bidi="sd-Arab-PK"/>
              </w:rPr>
              <w:t>ٿ</w:t>
            </w:r>
            <w:r w:rsidR="00B760C1" w:rsidRPr="00775583">
              <w:rPr>
                <w:rFonts w:ascii="MB Lateefi" w:hAnsi="MB Lateefi" w:cs="MB Lateefi" w:hint="eastAsia"/>
                <w:b/>
                <w:sz w:val="24"/>
                <w:szCs w:val="24"/>
                <w:rtl/>
                <w:lang w:bidi="sd-Arab-PK"/>
              </w:rPr>
              <w:t>ي</w:t>
            </w:r>
            <w:r w:rsidR="00B760C1" w:rsidRPr="00775583">
              <w:rPr>
                <w:rFonts w:ascii="MB Lateefi" w:hAnsi="MB Lateefi" w:cs="MB Lateefi" w:hint="cs"/>
                <w:b/>
                <w:sz w:val="24"/>
                <w:szCs w:val="24"/>
                <w:rtl/>
                <w:lang w:bidi="sd-Arab-PK"/>
              </w:rPr>
              <w:t>ڻ</w:t>
            </w:r>
            <w:r w:rsidR="00B760C1" w:rsidRPr="00775583">
              <w:rPr>
                <w:rFonts w:ascii="MB Lateefi" w:hAnsi="MB Lateefi" w:cs="MB Lateefi"/>
                <w:b/>
                <w:sz w:val="24"/>
                <w:szCs w:val="24"/>
                <w:rtl/>
                <w:lang w:bidi="sd-Arab-PK"/>
              </w:rPr>
              <w:t xml:space="preserve"> چيو ويندو آھي. </w:t>
            </w:r>
          </w:p>
        </w:tc>
      </w:tr>
      <w:tr w:rsidR="00067C19" w:rsidRPr="00775583" w14:paraId="105109DD" w14:textId="77777777" w:rsidTr="000261D8">
        <w:trPr>
          <w:trHeight w:val="64"/>
          <w:jc w:val="center"/>
        </w:trPr>
        <w:tc>
          <w:tcPr>
            <w:tcW w:w="807" w:type="dxa"/>
            <w:vAlign w:val="center"/>
          </w:tcPr>
          <w:p w14:paraId="109A8CE7" w14:textId="79E565A2" w:rsidR="00067C19" w:rsidRPr="00775583" w:rsidRDefault="00470719" w:rsidP="00887B0A">
            <w:pPr>
              <w:tabs>
                <w:tab w:val="left" w:pos="6330"/>
              </w:tabs>
              <w:jc w:val="center"/>
              <w:rPr>
                <w:rFonts w:cstheme="minorHAnsi"/>
                <w:sz w:val="20"/>
                <w:szCs w:val="20"/>
                <w:lang w:bidi="sd-Arab-PK"/>
              </w:rPr>
            </w:pPr>
            <w:r w:rsidRPr="00775583">
              <w:rPr>
                <w:rFonts w:cstheme="minorHAnsi"/>
                <w:sz w:val="20"/>
                <w:szCs w:val="20"/>
                <w:lang w:bidi="sd-Arab-PK"/>
              </w:rPr>
              <w:t>F1</w:t>
            </w:r>
          </w:p>
        </w:tc>
        <w:tc>
          <w:tcPr>
            <w:tcW w:w="4855" w:type="dxa"/>
            <w:gridSpan w:val="2"/>
          </w:tcPr>
          <w:p w14:paraId="765E5E49" w14:textId="77777777" w:rsidR="00067C19" w:rsidRPr="00775583" w:rsidRDefault="00067C19" w:rsidP="00067C19">
            <w:pPr>
              <w:tabs>
                <w:tab w:val="left" w:pos="6330"/>
              </w:tabs>
              <w:bidi/>
              <w:rPr>
                <w:rFonts w:ascii="MB Lateefi" w:hAnsi="MB Lateefi" w:cs="MB Lateefi"/>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(عورت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نالو</w:t>
            </w:r>
            <w:r w:rsidRPr="00775583">
              <w:rPr>
                <w:rFonts w:ascii="MB Lateefi" w:hAnsi="MB Lateefi" w:cs="MB Lateefi"/>
                <w:rtl/>
                <w:lang w:bidi="fa-IR"/>
              </w:rPr>
              <w:t xml:space="preserve">) </w:t>
            </w:r>
            <w:r w:rsidRPr="00775583">
              <w:rPr>
                <w:rFonts w:ascii="MB Lateefi" w:hAnsi="MB Lateefi" w:cs="MB Lateefi" w:hint="eastAsia"/>
                <w:rtl/>
                <w:lang w:bidi="fa-IR"/>
              </w:rPr>
              <w:t>شادي</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پوءِ</w:t>
            </w:r>
            <w:r w:rsidRPr="00775583">
              <w:rPr>
                <w:rFonts w:ascii="MB Lateefi" w:hAnsi="MB Lateefi" w:cs="MB Lateefi"/>
                <w:rtl/>
                <w:lang w:bidi="fa-IR"/>
              </w:rPr>
              <w:t xml:space="preserve"> </w:t>
            </w:r>
            <w:r w:rsidRPr="00775583">
              <w:rPr>
                <w:rFonts w:ascii="MB Lateefi" w:hAnsi="MB Lateefi" w:cs="MB Lateefi" w:hint="cs"/>
                <w:rtl/>
                <w:lang w:bidi="fa-IR"/>
              </w:rPr>
              <w:t>ڪڏ</w:t>
            </w:r>
            <w:r w:rsidRPr="00775583">
              <w:rPr>
                <w:rFonts w:ascii="MB Lateefi" w:hAnsi="MB Lateefi" w:cs="MB Lateefi" w:hint="eastAsia"/>
                <w:rtl/>
                <w:lang w:bidi="fa-IR"/>
              </w:rPr>
              <w:t>ھن</w:t>
            </w:r>
            <w:r w:rsidRPr="00775583">
              <w:rPr>
                <w:rFonts w:ascii="MB Lateefi" w:hAnsi="MB Lateefi" w:cs="MB Lateefi"/>
                <w:rtl/>
                <w:lang w:bidi="fa-IR"/>
              </w:rPr>
              <w:t xml:space="preserve"> </w:t>
            </w:r>
            <w:r w:rsidRPr="00775583">
              <w:rPr>
                <w:rFonts w:ascii="MB Lateefi" w:hAnsi="MB Lateefi" w:cs="MB Lateefi" w:hint="eastAsia"/>
                <w:rtl/>
                <w:lang w:bidi="fa-IR"/>
              </w:rPr>
              <w:t>به</w:t>
            </w:r>
            <w:r w:rsidRPr="00775583">
              <w:rPr>
                <w:rFonts w:ascii="MB Lateefi" w:hAnsi="MB Lateefi" w:cs="MB Lateefi"/>
                <w:rtl/>
                <w:lang w:bidi="fa-IR"/>
              </w:rPr>
              <w:t xml:space="preserve"> </w:t>
            </w:r>
            <w:r w:rsidRPr="00775583">
              <w:rPr>
                <w:rFonts w:ascii="MB Lateefi" w:hAnsi="MB Lateefi" w:cs="MB Lateefi" w:hint="eastAsia"/>
                <w:rtl/>
                <w:lang w:bidi="fa-IR"/>
              </w:rPr>
              <w:t>حمل</w:t>
            </w:r>
            <w:r w:rsidRPr="00775583">
              <w:rPr>
                <w:rFonts w:ascii="MB Lateefi" w:hAnsi="MB Lateefi" w:cs="MB Lateefi"/>
                <w:rtl/>
                <w:lang w:bidi="fa-IR"/>
              </w:rPr>
              <w:t xml:space="preserve"> </w:t>
            </w:r>
            <w:r w:rsidRPr="00775583">
              <w:rPr>
                <w:rFonts w:ascii="MB Lateefi" w:hAnsi="MB Lateefi" w:cs="MB Lateefi" w:hint="eastAsia"/>
                <w:rtl/>
                <w:lang w:bidi="fa-IR"/>
              </w:rPr>
              <w:t>سان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p>
          <w:p w14:paraId="141C3D22" w14:textId="75FC5FB4" w:rsidR="006A63C9" w:rsidRPr="00775583" w:rsidRDefault="001D55C4" w:rsidP="006A63C9">
            <w:pPr>
              <w:tabs>
                <w:tab w:val="left" w:pos="6330"/>
              </w:tabs>
              <w:bidi/>
              <w:rPr>
                <w:rFonts w:ascii="MB Lateefi" w:hAnsi="MB Lateefi" w:cs="MB Lateefi"/>
                <w:rtl/>
                <w:lang w:bidi="sd-Arab-PK"/>
              </w:rPr>
            </w:pPr>
            <w:r w:rsidRPr="00775583">
              <w:rPr>
                <w:rFonts w:ascii="MB Lateefi" w:hAnsi="MB Lateefi" w:cs="MB Lateefi"/>
                <w:rtl/>
                <w:lang w:bidi="sd-Arab-PK"/>
              </w:rPr>
              <w:t>(</w:t>
            </w:r>
            <w:r w:rsidR="006A63C9" w:rsidRPr="00775583">
              <w:rPr>
                <w:rFonts w:ascii="MB Lateefi" w:hAnsi="MB Lateefi" w:cs="MB Lateefi" w:hint="eastAsia"/>
                <w:rtl/>
                <w:lang w:bidi="sd-Arab-PK"/>
              </w:rPr>
              <w:t>ھي</w:t>
            </w:r>
            <w:r w:rsidR="006A63C9" w:rsidRPr="00775583">
              <w:rPr>
                <w:rFonts w:ascii="MB Lateefi" w:hAnsi="MB Lateefi" w:cs="MB Lateefi"/>
                <w:rtl/>
                <w:lang w:bidi="sd-Arab-PK"/>
              </w:rPr>
              <w:t xml:space="preserve"> سوال </w:t>
            </w:r>
            <w:r w:rsidRPr="00775583">
              <w:rPr>
                <w:rFonts w:ascii="MB Lateefi" w:hAnsi="MB Lateefi" w:cs="MB Lateefi" w:hint="eastAsia"/>
                <w:rtl/>
                <w:lang w:bidi="sd-Arab-PK"/>
              </w:rPr>
              <w:t>گھرا</w:t>
            </w:r>
            <w:r w:rsidRPr="00775583">
              <w:rPr>
                <w:rFonts w:ascii="MB Lateefi" w:hAnsi="MB Lateefi" w:cs="MB Lateefi" w:hint="cs"/>
                <w:rtl/>
                <w:lang w:bidi="sd-Arab-PK"/>
              </w:rPr>
              <w:t>ڻ</w:t>
            </w:r>
            <w:r w:rsidRPr="00775583">
              <w:rPr>
                <w:rFonts w:ascii="MB Lateefi" w:hAnsi="MB Lateefi" w:cs="MB Lateefi" w:hint="eastAsia"/>
                <w:rtl/>
                <w:lang w:bidi="sd-Arab-PK"/>
              </w:rPr>
              <w:t>ي</w:t>
            </w:r>
            <w:r w:rsidRPr="00775583">
              <w:rPr>
                <w:rFonts w:ascii="MB Lateefi" w:hAnsi="MB Lateefi" w:cs="MB Lateefi"/>
                <w:rtl/>
                <w:lang w:bidi="sd-Arab-PK"/>
              </w:rPr>
              <w:t xml:space="preserve"> ۾</w:t>
            </w:r>
            <w:r w:rsidR="006A63C9" w:rsidRPr="00775583">
              <w:rPr>
                <w:rFonts w:ascii="MB Lateefi" w:hAnsi="MB Lateefi" w:cs="MB Lateefi" w:hint="eastAsia"/>
                <w:rtl/>
                <w:lang w:bidi="sd-Arab-PK"/>
              </w:rPr>
              <w:t>توليدي</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عمر</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جي</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س</w:t>
            </w:r>
            <w:r w:rsidR="006A63C9" w:rsidRPr="00775583">
              <w:rPr>
                <w:rFonts w:ascii="MB Lateefi" w:hAnsi="MB Lateefi" w:cs="MB Lateefi" w:hint="cs"/>
                <w:rtl/>
                <w:lang w:bidi="sd-Arab-PK"/>
              </w:rPr>
              <w:t>ڀ</w:t>
            </w:r>
            <w:r w:rsidR="006A63C9" w:rsidRPr="00775583">
              <w:rPr>
                <w:rFonts w:ascii="MB Lateefi" w:hAnsi="MB Lateefi" w:cs="MB Lateefi" w:hint="eastAsia"/>
                <w:rtl/>
                <w:lang w:bidi="sd-Arab-PK"/>
              </w:rPr>
              <w:t>ني</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شادي</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شدھ</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عورتن</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لاءِ</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پ</w:t>
            </w:r>
            <w:r w:rsidR="006A63C9" w:rsidRPr="00775583">
              <w:rPr>
                <w:rFonts w:ascii="MB Lateefi" w:hAnsi="MB Lateefi" w:cs="MB Lateefi" w:hint="cs"/>
                <w:rtl/>
                <w:lang w:bidi="sd-Arab-PK"/>
              </w:rPr>
              <w:t>ڇ</w:t>
            </w:r>
            <w:r w:rsidR="006A63C9" w:rsidRPr="00775583">
              <w:rPr>
                <w:rFonts w:ascii="MB Lateefi" w:hAnsi="MB Lateefi" w:cs="MB Lateefi" w:hint="eastAsia"/>
                <w:rtl/>
                <w:lang w:bidi="sd-Arab-PK"/>
              </w:rPr>
              <w:t>يو</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ويندو</w:t>
            </w:r>
            <w:r w:rsidRPr="00775583">
              <w:rPr>
                <w:rFonts w:ascii="MB Lateefi" w:hAnsi="MB Lateefi" w:cs="MB Lateefi"/>
                <w:rtl/>
                <w:lang w:bidi="sd-Arab-PK"/>
              </w:rPr>
              <w:t>)</w:t>
            </w:r>
          </w:p>
        </w:tc>
        <w:tc>
          <w:tcPr>
            <w:tcW w:w="4590" w:type="dxa"/>
            <w:vAlign w:val="center"/>
          </w:tcPr>
          <w:p w14:paraId="3DD9F28E" w14:textId="77777777" w:rsidR="00067C19" w:rsidRPr="00775583" w:rsidRDefault="00067C19" w:rsidP="00067C1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443"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A959F37" w14:textId="6D3B002F" w:rsidR="00067C19" w:rsidRPr="00775583" w:rsidRDefault="00067C19" w:rsidP="00067C19">
            <w:pPr>
              <w:pStyle w:val="Style39"/>
              <w:widowControl/>
              <w:tabs>
                <w:tab w:val="right" w:leader="hyphen" w:pos="4320"/>
                <w:tab w:val="left" w:pos="4752"/>
              </w:tabs>
              <w:bidi/>
              <w:spacing w:line="240" w:lineRule="auto"/>
              <w:ind w:right="-115"/>
              <w:rPr>
                <w:rFonts w:ascii="MB Lateefi" w:hAnsi="MB Lateefi" w:cs="MB Lateefi"/>
                <w:b/>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68" w:type="dxa"/>
          </w:tcPr>
          <w:p w14:paraId="28A9ACA5" w14:textId="4B780B22" w:rsidR="00067C19" w:rsidRPr="00775583" w:rsidRDefault="0014278D" w:rsidP="0014278D">
            <w:pPr>
              <w:bidi/>
              <w:spacing w:after="100" w:afterAutospacing="1"/>
              <w:rPr>
                <w:rFonts w:ascii="MB Lateefi" w:hAnsi="MB Lateefi" w:cs="MB Lateefi"/>
                <w:sz w:val="16"/>
                <w:szCs w:val="16"/>
                <w:rtl/>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نه </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ته </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ٻ</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w:t>
            </w:r>
            <w:r w:rsidRPr="00775583">
              <w:rPr>
                <w:rFonts w:cstheme="minorHAnsi"/>
                <w:sz w:val="16"/>
                <w:szCs w:val="16"/>
              </w:rPr>
              <w:t>MWRA</w:t>
            </w:r>
            <w:r w:rsidR="00D07FBE" w:rsidRPr="00775583">
              <w:rPr>
                <w:rFonts w:ascii="MB Lateefi" w:hAnsi="MB Lateefi" w:cs="MB Lateefi"/>
                <w:sz w:val="16"/>
                <w:szCs w:val="16"/>
                <w:rtl/>
                <w:lang w:bidi="sd-Arab-PK"/>
              </w:rPr>
              <w:t xml:space="preserve"> لاءِ پ</w:t>
            </w:r>
            <w:r w:rsidR="00D07FBE" w:rsidRPr="00775583">
              <w:rPr>
                <w:rFonts w:ascii="MB Lateefi" w:hAnsi="MB Lateefi" w:cs="MB Lateefi" w:hint="cs"/>
                <w:sz w:val="16"/>
                <w:szCs w:val="16"/>
                <w:rtl/>
                <w:lang w:bidi="sd-Arab-PK"/>
              </w:rPr>
              <w:t>ڇ</w:t>
            </w:r>
            <w:r w:rsidR="00D07FBE" w:rsidRPr="00775583">
              <w:rPr>
                <w:rFonts w:ascii="MB Lateefi" w:hAnsi="MB Lateefi" w:cs="MB Lateefi" w:hint="eastAsia"/>
                <w:sz w:val="16"/>
                <w:szCs w:val="16"/>
                <w:rtl/>
                <w:lang w:bidi="sd-Arab-PK"/>
              </w:rPr>
              <w:t>و</w:t>
            </w:r>
          </w:p>
        </w:tc>
      </w:tr>
      <w:tr w:rsidR="00945C3B" w:rsidRPr="00775583" w14:paraId="2A5FCB8E" w14:textId="77777777" w:rsidTr="000261D8">
        <w:trPr>
          <w:trHeight w:val="64"/>
          <w:jc w:val="center"/>
        </w:trPr>
        <w:tc>
          <w:tcPr>
            <w:tcW w:w="807" w:type="dxa"/>
            <w:vAlign w:val="center"/>
          </w:tcPr>
          <w:p w14:paraId="0FF4278C" w14:textId="69C4CEA5" w:rsidR="00B22A14" w:rsidRPr="00775583" w:rsidRDefault="00470719" w:rsidP="00887B0A">
            <w:pPr>
              <w:tabs>
                <w:tab w:val="left" w:pos="6330"/>
              </w:tabs>
              <w:jc w:val="center"/>
              <w:rPr>
                <w:rFonts w:cstheme="minorHAnsi"/>
                <w:sz w:val="20"/>
                <w:szCs w:val="20"/>
                <w:rtl/>
                <w:lang w:bidi="fa-IR"/>
              </w:rPr>
            </w:pPr>
            <w:r w:rsidRPr="00775583">
              <w:rPr>
                <w:rFonts w:cstheme="minorHAnsi"/>
                <w:sz w:val="20"/>
                <w:szCs w:val="20"/>
                <w:lang w:bidi="fa-IR"/>
              </w:rPr>
              <w:t>F2</w:t>
            </w:r>
          </w:p>
        </w:tc>
        <w:tc>
          <w:tcPr>
            <w:tcW w:w="4855" w:type="dxa"/>
            <w:gridSpan w:val="2"/>
          </w:tcPr>
          <w:p w14:paraId="249DEB8B" w14:textId="77777777" w:rsidR="00B22A14" w:rsidRPr="00775583" w:rsidRDefault="00103666" w:rsidP="00D276DB">
            <w:pPr>
              <w:tabs>
                <w:tab w:val="left" w:pos="6330"/>
              </w:tabs>
              <w:bidi/>
              <w:rPr>
                <w:rFonts w:ascii="MB Lateefi" w:hAnsi="MB Lateefi" w:cs="MB Lateefi"/>
                <w:rtl/>
                <w:lang w:bidi="fa-IR"/>
              </w:rPr>
            </w:pPr>
            <w:r w:rsidRPr="00775583">
              <w:rPr>
                <w:rFonts w:ascii="MB Lateefi" w:hAnsi="MB Lateefi" w:cs="MB Lateefi"/>
                <w:rtl/>
                <w:lang w:bidi="fa-IR"/>
              </w:rPr>
              <w:t xml:space="preserve">(عورت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نالو</w:t>
            </w:r>
            <w:r w:rsidRPr="00775583">
              <w:rPr>
                <w:rFonts w:ascii="MB Lateefi" w:hAnsi="MB Lateefi" w:cs="MB Lateefi"/>
                <w:rtl/>
                <w:lang w:bidi="fa-IR"/>
              </w:rPr>
              <w:t>)</w:t>
            </w:r>
            <w:r w:rsidR="009D0455" w:rsidRPr="00775583">
              <w:rPr>
                <w:rFonts w:ascii="MB Lateefi" w:hAnsi="MB Lateefi" w:cs="MB Lateefi"/>
                <w:rtl/>
                <w:lang w:bidi="fa-IR"/>
              </w:rPr>
              <w:t xml:space="preserve"> </w:t>
            </w:r>
            <w:r w:rsidR="00B22A14" w:rsidRPr="00775583">
              <w:rPr>
                <w:rFonts w:ascii="MB Lateefi" w:hAnsi="MB Lateefi" w:cs="MB Lateefi" w:hint="eastAsia"/>
                <w:rtl/>
                <w:lang w:bidi="fa-IR"/>
              </w:rPr>
              <w:t>شادي</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کان</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پوءِ</w:t>
            </w:r>
            <w:r w:rsidR="00B22A14" w:rsidRPr="00775583">
              <w:rPr>
                <w:rFonts w:ascii="MB Lateefi" w:hAnsi="MB Lateefi" w:cs="MB Lateefi"/>
                <w:rtl/>
                <w:lang w:bidi="fa-IR"/>
              </w:rPr>
              <w:t xml:space="preserve"> </w:t>
            </w:r>
            <w:r w:rsidR="00B22A14" w:rsidRPr="00775583">
              <w:rPr>
                <w:rFonts w:ascii="MB Lateefi" w:hAnsi="MB Lateefi" w:cs="MB Lateefi" w:hint="cs"/>
                <w:rtl/>
                <w:lang w:bidi="fa-IR"/>
              </w:rPr>
              <w:t>ڪ</w:t>
            </w:r>
            <w:r w:rsidR="00B22A14" w:rsidRPr="00775583">
              <w:rPr>
                <w:rFonts w:ascii="MB Lateefi" w:hAnsi="MB Lateefi" w:cs="MB Lateefi" w:hint="eastAsia"/>
                <w:rtl/>
                <w:lang w:bidi="fa-IR"/>
              </w:rPr>
              <w:t>يترا</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دفعه</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حمل</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سان</w:t>
            </w:r>
            <w:r w:rsidR="00B22A14" w:rsidRPr="00775583">
              <w:rPr>
                <w:rFonts w:ascii="MB Lateefi" w:hAnsi="MB Lateefi" w:cs="MB Lateefi"/>
                <w:rtl/>
                <w:lang w:bidi="fa-IR"/>
              </w:rPr>
              <w:t xml:space="preserve"> </w:t>
            </w:r>
            <w:r w:rsidR="00B22A14" w:rsidRPr="00775583">
              <w:rPr>
                <w:rFonts w:ascii="MB Lateefi" w:hAnsi="MB Lateefi" w:cs="MB Lateefi" w:hint="cs"/>
                <w:rtl/>
                <w:lang w:bidi="fa-IR"/>
              </w:rPr>
              <w:t>ٿ</w:t>
            </w:r>
            <w:r w:rsidR="00B22A14" w:rsidRPr="00775583">
              <w:rPr>
                <w:rFonts w:ascii="MB Lateefi" w:hAnsi="MB Lateefi" w:cs="MB Lateefi" w:hint="eastAsia"/>
                <w:rtl/>
                <w:lang w:bidi="fa-IR"/>
              </w:rPr>
              <w:t>ي</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آھي؟</w:t>
            </w:r>
          </w:p>
        </w:tc>
        <w:tc>
          <w:tcPr>
            <w:tcW w:w="4590" w:type="dxa"/>
            <w:vAlign w:val="center"/>
          </w:tcPr>
          <w:p w14:paraId="59620A7D" w14:textId="2F413FCF" w:rsidR="00B22A14" w:rsidRPr="00775583" w:rsidRDefault="00B22A14" w:rsidP="0004322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444"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حملن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001D55C4" w:rsidRPr="00775583">
              <w:rPr>
                <w:rStyle w:val="FontStyle85"/>
                <w:rFonts w:ascii="MB Lateefi" w:hAnsi="MB Lateefi" w:cs="MB Lateefi"/>
                <w:b/>
                <w:i w:val="0"/>
                <w:iCs w:val="0"/>
                <w:sz w:val="20"/>
                <w:szCs w:val="20"/>
                <w:rtl/>
              </w:rPr>
              <w:t xml:space="preserve"> </w:t>
            </w:r>
            <w:r w:rsidR="001D55C4" w:rsidRPr="00775583">
              <w:rPr>
                <w:rStyle w:val="FontStyle85"/>
                <w:rFonts w:ascii="MB Lateefi" w:hAnsi="MB Lateefi" w:cs="MB Lateefi"/>
                <w:b/>
                <w:i w:val="0"/>
                <w:iCs w:val="0"/>
                <w:sz w:val="20"/>
                <w:szCs w:val="20"/>
              </w:rPr>
              <w:tab/>
            </w:r>
            <w:r w:rsidR="00043225" w:rsidRPr="00A764C3">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043225"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445"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446" w:author="Iqbal Ameerali" w:date="2020-10-08T11:45:00Z">
                  <w:rPr>
                    <w:rStyle w:val="FontStyle85"/>
                    <w:rFonts w:asciiTheme="minorHAnsi" w:hAnsiTheme="minorHAnsi" w:cstheme="minorHAnsi"/>
                    <w:i w:val="0"/>
                    <w:iCs w:val="0"/>
                    <w:lang w:bidi="ur-PK"/>
                  </w:rPr>
                </w:rPrChange>
              </w:rPr>
              <w:fldChar w:fldCharType="separate"/>
            </w:r>
            <w:r w:rsidR="00043225" w:rsidRPr="00775583">
              <w:rPr>
                <w:rStyle w:val="FontStyle85"/>
                <w:rFonts w:asciiTheme="minorHAnsi" w:hAnsiTheme="minorHAnsi" w:cstheme="minorHAnsi"/>
                <w:i w:val="0"/>
                <w:iCs w:val="0"/>
                <w:lang w:bidi="ur-PK"/>
                <w:rPrChange w:id="447" w:author="Iqbal Ameerali" w:date="2020-10-08T11:45:00Z">
                  <w:rPr>
                    <w:rStyle w:val="FontStyle85"/>
                    <w:rFonts w:asciiTheme="minorHAnsi" w:hAnsiTheme="minorHAnsi" w:cstheme="minorHAnsi"/>
                    <w:i w:val="0"/>
                    <w:iCs w:val="0"/>
                    <w:lang w:bidi="ur-PK"/>
                  </w:rPr>
                </w:rPrChange>
              </w:rPr>
              <w:fldChar w:fldCharType="end"/>
            </w:r>
            <w:r w:rsidR="00043225" w:rsidRPr="00775583">
              <w:rPr>
                <w:rStyle w:val="FontStyle85"/>
                <w:rFonts w:asciiTheme="minorHAnsi" w:hAnsiTheme="minorHAnsi" w:cstheme="minorHAnsi"/>
                <w:i w:val="0"/>
                <w:iCs w:val="0"/>
                <w:lang w:bidi="ur-PK"/>
                <w:rPrChange w:id="448" w:author="Iqbal Ameerali" w:date="2020-10-08T11:45:00Z">
                  <w:rPr>
                    <w:rStyle w:val="FontStyle85"/>
                    <w:rFonts w:asciiTheme="minorHAnsi" w:hAnsiTheme="minorHAnsi" w:cstheme="minorHAnsi"/>
                    <w:i w:val="0"/>
                    <w:iCs w:val="0"/>
                    <w:lang w:bidi="ur-PK"/>
                  </w:rPr>
                </w:rPrChange>
              </w:rPr>
              <w:fldChar w:fldCharType="begin">
                <w:ffData>
                  <w:name w:val="Check188"/>
                  <w:enabled/>
                  <w:calcOnExit w:val="0"/>
                  <w:checkBox>
                    <w:sizeAuto/>
                    <w:default w:val="0"/>
                  </w:checkBox>
                </w:ffData>
              </w:fldChar>
            </w:r>
            <w:r w:rsidR="00043225" w:rsidRPr="00775583">
              <w:rPr>
                <w:rStyle w:val="FontStyle85"/>
                <w:rFonts w:asciiTheme="minorHAnsi" w:hAnsiTheme="minorHAnsi" w:cstheme="minorHAnsi"/>
                <w:i w:val="0"/>
                <w:iCs w:val="0"/>
                <w:lang w:bidi="ur-PK"/>
              </w:rPr>
              <w:instrText xml:space="preserve"> FORMCHECKBOX </w:instrText>
            </w:r>
            <w:r w:rsidR="00477FCF">
              <w:rPr>
                <w:rStyle w:val="FontStyle85"/>
                <w:rFonts w:asciiTheme="minorHAnsi" w:hAnsiTheme="minorHAnsi" w:cstheme="minorHAnsi"/>
                <w:i w:val="0"/>
                <w:iCs w:val="0"/>
                <w:lang w:bidi="ur-PK"/>
                <w:rPrChange w:id="449" w:author="Iqbal Ameerali" w:date="2020-10-08T11:45:00Z">
                  <w:rPr>
                    <w:rStyle w:val="FontStyle85"/>
                    <w:rFonts w:asciiTheme="minorHAnsi" w:hAnsiTheme="minorHAnsi" w:cstheme="minorHAnsi"/>
                    <w:i w:val="0"/>
                    <w:iCs w:val="0"/>
                    <w:lang w:bidi="ur-PK"/>
                  </w:rPr>
                </w:rPrChange>
              </w:rPr>
            </w:r>
            <w:r w:rsidR="00477FCF">
              <w:rPr>
                <w:rStyle w:val="FontStyle85"/>
                <w:rFonts w:asciiTheme="minorHAnsi" w:hAnsiTheme="minorHAnsi" w:cstheme="minorHAnsi"/>
                <w:i w:val="0"/>
                <w:iCs w:val="0"/>
                <w:lang w:bidi="ur-PK"/>
                <w:rPrChange w:id="450" w:author="Iqbal Ameerali" w:date="2020-10-08T11:45:00Z">
                  <w:rPr>
                    <w:rStyle w:val="FontStyle85"/>
                    <w:rFonts w:asciiTheme="minorHAnsi" w:hAnsiTheme="minorHAnsi" w:cstheme="minorHAnsi"/>
                    <w:i w:val="0"/>
                    <w:iCs w:val="0"/>
                    <w:lang w:bidi="ur-PK"/>
                  </w:rPr>
                </w:rPrChange>
              </w:rPr>
              <w:fldChar w:fldCharType="separate"/>
            </w:r>
            <w:r w:rsidR="00043225" w:rsidRPr="00775583">
              <w:rPr>
                <w:rStyle w:val="FontStyle85"/>
                <w:rFonts w:asciiTheme="minorHAnsi" w:hAnsiTheme="minorHAnsi" w:cstheme="minorHAnsi"/>
                <w:i w:val="0"/>
                <w:iCs w:val="0"/>
                <w:lang w:bidi="ur-PK"/>
                <w:rPrChange w:id="451" w:author="Iqbal Ameerali" w:date="2020-10-08T11:45:00Z">
                  <w:rPr>
                    <w:rStyle w:val="FontStyle85"/>
                    <w:rFonts w:asciiTheme="minorHAnsi" w:hAnsiTheme="minorHAnsi" w:cstheme="minorHAnsi"/>
                    <w:i w:val="0"/>
                    <w:iCs w:val="0"/>
                    <w:lang w:bidi="ur-PK"/>
                  </w:rPr>
                </w:rPrChange>
              </w:rPr>
              <w:fldChar w:fldCharType="end"/>
            </w:r>
          </w:p>
        </w:tc>
        <w:tc>
          <w:tcPr>
            <w:tcW w:w="1168" w:type="dxa"/>
            <w:vAlign w:val="center"/>
          </w:tcPr>
          <w:p w14:paraId="213932D5" w14:textId="77777777" w:rsidR="00B22A14" w:rsidRPr="00775583" w:rsidRDefault="00B22A14" w:rsidP="004A0457">
            <w:pPr>
              <w:tabs>
                <w:tab w:val="left" w:pos="6330"/>
              </w:tabs>
              <w:bidi/>
              <w:rPr>
                <w:rFonts w:ascii="MB Lateefi" w:hAnsi="MB Lateefi" w:cs="MB Lateefi"/>
                <w:sz w:val="16"/>
                <w:szCs w:val="16"/>
                <w:lang w:bidi="fa-IR"/>
              </w:rPr>
            </w:pPr>
          </w:p>
        </w:tc>
      </w:tr>
      <w:tr w:rsidR="00945C3B" w:rsidRPr="00775583" w14:paraId="4F119B31" w14:textId="77777777" w:rsidTr="000261D8">
        <w:trPr>
          <w:trHeight w:val="64"/>
          <w:jc w:val="center"/>
        </w:trPr>
        <w:tc>
          <w:tcPr>
            <w:tcW w:w="807" w:type="dxa"/>
            <w:vAlign w:val="center"/>
          </w:tcPr>
          <w:p w14:paraId="3810C693" w14:textId="68E08F50" w:rsidR="00B22A14" w:rsidRPr="00775583" w:rsidRDefault="00E319BD" w:rsidP="00887B0A">
            <w:pPr>
              <w:tabs>
                <w:tab w:val="left" w:pos="6330"/>
              </w:tabs>
              <w:jc w:val="center"/>
              <w:rPr>
                <w:rFonts w:cstheme="minorHAnsi"/>
                <w:sz w:val="20"/>
                <w:szCs w:val="20"/>
                <w:lang w:bidi="sd-Arab-PK"/>
              </w:rPr>
            </w:pPr>
            <w:r w:rsidRPr="00775583">
              <w:rPr>
                <w:rFonts w:cstheme="minorHAnsi"/>
                <w:sz w:val="20"/>
                <w:szCs w:val="20"/>
                <w:lang w:bidi="sd-Arab-PK"/>
              </w:rPr>
              <w:t>F3</w:t>
            </w:r>
          </w:p>
        </w:tc>
        <w:tc>
          <w:tcPr>
            <w:tcW w:w="4855" w:type="dxa"/>
            <w:gridSpan w:val="2"/>
          </w:tcPr>
          <w:p w14:paraId="37A4DE6E" w14:textId="77777777" w:rsidR="00A402AA" w:rsidRPr="00775583" w:rsidRDefault="00B22A14" w:rsidP="008A4855">
            <w:pPr>
              <w:tabs>
                <w:tab w:val="left" w:pos="6330"/>
              </w:tabs>
              <w:bidi/>
              <w:jc w:val="both"/>
              <w:rPr>
                <w:rFonts w:ascii="MB Lateefi" w:hAnsi="MB Lateefi" w:cs="MB Lateefi"/>
                <w:rtl/>
                <w:lang w:bidi="fa-IR"/>
              </w:rPr>
            </w:pPr>
            <w:r w:rsidRPr="00775583">
              <w:rPr>
                <w:rFonts w:ascii="MB Lateefi" w:hAnsi="MB Lateefi" w:cs="MB Lateefi" w:hint="cs"/>
                <w:rtl/>
                <w:lang w:bidi="fa-IR"/>
              </w:rPr>
              <w:t>ڪ</w:t>
            </w:r>
            <w:r w:rsidRPr="00775583">
              <w:rPr>
                <w:rFonts w:ascii="MB Lateefi" w:hAnsi="MB Lateefi" w:cs="MB Lateefi" w:hint="eastAsia"/>
                <w:rtl/>
                <w:lang w:bidi="fa-IR"/>
              </w:rPr>
              <w:t>ل</w:t>
            </w:r>
            <w:r w:rsidRPr="00775583">
              <w:rPr>
                <w:rFonts w:ascii="MB Lateefi" w:hAnsi="MB Lateefi" w:cs="MB Lateefi"/>
                <w:rtl/>
                <w:lang w:bidi="fa-IR"/>
              </w:rPr>
              <w:t xml:space="preserve"> </w:t>
            </w:r>
            <w:r w:rsidRPr="00775583">
              <w:rPr>
                <w:rFonts w:ascii="MB Lateefi" w:hAnsi="MB Lateefi" w:cs="MB Lateefi" w:hint="eastAsia"/>
                <w:rtl/>
                <w:lang w:bidi="fa-IR"/>
              </w:rPr>
              <w:t>حملن</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نتيجو</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ن</w:t>
            </w:r>
            <w:r w:rsidRPr="00775583">
              <w:rPr>
                <w:rFonts w:ascii="MB Lateefi" w:hAnsi="MB Lateefi" w:cs="MB Lateefi" w:hint="cs"/>
                <w:rtl/>
                <w:lang w:bidi="fa-IR"/>
              </w:rPr>
              <w:t>ڪ</w:t>
            </w:r>
            <w:r w:rsidRPr="00775583">
              <w:rPr>
                <w:rFonts w:ascii="MB Lateefi" w:hAnsi="MB Lateefi" w:cs="MB Lateefi" w:hint="eastAsia"/>
                <w:rtl/>
                <w:lang w:bidi="fa-IR"/>
              </w:rPr>
              <w:t>توھيو؟</w:t>
            </w:r>
            <w:r w:rsidRPr="00775583">
              <w:rPr>
                <w:rFonts w:ascii="MB Lateefi" w:hAnsi="MB Lateefi" w:cs="MB Lateefi"/>
                <w:rtl/>
                <w:lang w:bidi="fa-IR"/>
              </w:rPr>
              <w:t xml:space="preserve"> (شادي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پوءِ</w:t>
            </w:r>
            <w:r w:rsidRPr="00775583">
              <w:rPr>
                <w:rFonts w:ascii="MB Lateefi" w:hAnsi="MB Lateefi" w:cs="MB Lateefi"/>
                <w:rtl/>
                <w:lang w:bidi="fa-IR"/>
              </w:rPr>
              <w:t xml:space="preserve"> </w:t>
            </w:r>
            <w:r w:rsidRPr="00775583">
              <w:rPr>
                <w:rFonts w:ascii="MB Lateefi" w:hAnsi="MB Lateefi" w:cs="MB Lateefi" w:hint="eastAsia"/>
                <w:rtl/>
                <w:lang w:bidi="fa-IR"/>
              </w:rPr>
              <w:t>جيترا</w:t>
            </w:r>
            <w:r w:rsidRPr="00775583">
              <w:rPr>
                <w:rFonts w:ascii="MB Lateefi" w:hAnsi="MB Lateefi" w:cs="MB Lateefi"/>
                <w:rtl/>
                <w:lang w:bidi="fa-IR"/>
              </w:rPr>
              <w:t xml:space="preserve"> </w:t>
            </w:r>
            <w:r w:rsidRPr="00775583">
              <w:rPr>
                <w:rFonts w:ascii="MB Lateefi" w:hAnsi="MB Lateefi" w:cs="MB Lateefi" w:hint="eastAsia"/>
                <w:rtl/>
                <w:lang w:bidi="fa-IR"/>
              </w:rPr>
              <w:t>دفعه</w:t>
            </w:r>
            <w:r w:rsidRPr="00775583">
              <w:rPr>
                <w:rFonts w:ascii="MB Lateefi" w:hAnsi="MB Lateefi" w:cs="MB Lateefi"/>
                <w:rtl/>
                <w:lang w:bidi="fa-IR"/>
              </w:rPr>
              <w:t xml:space="preserve"> </w:t>
            </w:r>
            <w:r w:rsidRPr="00775583">
              <w:rPr>
                <w:rFonts w:ascii="MB Lateefi" w:hAnsi="MB Lateefi" w:cs="MB Lateefi" w:hint="eastAsia"/>
                <w:rtl/>
                <w:lang w:bidi="fa-IR"/>
              </w:rPr>
              <w:t>به</w:t>
            </w:r>
            <w:r w:rsidRPr="00775583">
              <w:rPr>
                <w:rFonts w:ascii="MB Lateefi" w:hAnsi="MB Lateefi" w:cs="MB Lateefi"/>
                <w:rtl/>
                <w:lang w:bidi="fa-IR"/>
              </w:rPr>
              <w:t xml:space="preserve"> اوهان پنهنجي عمر ۾ حمل سان </w:t>
            </w:r>
            <w:r w:rsidRPr="00775583">
              <w:rPr>
                <w:rFonts w:ascii="MB Lateefi" w:hAnsi="MB Lateefi" w:cs="MB Lateefi" w:hint="cs"/>
                <w:rtl/>
                <w:lang w:bidi="fa-IR"/>
              </w:rPr>
              <w:t>ٿ</w:t>
            </w:r>
            <w:r w:rsidRPr="00775583">
              <w:rPr>
                <w:rFonts w:ascii="MB Lateefi" w:hAnsi="MB Lateefi" w:cs="MB Lateefi" w:hint="eastAsia"/>
                <w:rtl/>
                <w:lang w:bidi="fa-IR"/>
              </w:rPr>
              <w:t>يا</w:t>
            </w:r>
            <w:r w:rsidRPr="00775583">
              <w:rPr>
                <w:rFonts w:ascii="MB Lateefi" w:hAnsi="MB Lateefi" w:cs="MB Lateefi"/>
                <w:rtl/>
                <w:lang w:bidi="fa-IR"/>
              </w:rPr>
              <w:t xml:space="preserve"> آھيو) </w:t>
            </w:r>
          </w:p>
          <w:p w14:paraId="769ED3E2" w14:textId="3A3C5565" w:rsidR="00B22A14" w:rsidRPr="00775583" w:rsidRDefault="00B22A14" w:rsidP="00A402AA">
            <w:pPr>
              <w:tabs>
                <w:tab w:val="left" w:pos="6330"/>
              </w:tabs>
              <w:bidi/>
              <w:jc w:val="both"/>
              <w:rPr>
                <w:rFonts w:ascii="MB Lateefi" w:hAnsi="MB Lateefi" w:cs="MB Lateefi"/>
                <w:rtl/>
                <w:lang w:bidi="fa-IR"/>
              </w:rPr>
            </w:pPr>
            <w:r w:rsidRPr="00775583">
              <w:rPr>
                <w:rFonts w:ascii="MB Lateefi" w:hAnsi="MB Lateefi" w:cs="MB Lateefi"/>
                <w:rtl/>
                <w:lang w:bidi="fa-IR"/>
              </w:rPr>
              <w:t xml:space="preserve">(سامهون </w:t>
            </w:r>
            <w:r w:rsidRPr="00775583">
              <w:rPr>
                <w:rFonts w:ascii="MB Lateefi" w:hAnsi="MB Lateefi" w:cs="MB Lateefi" w:hint="eastAsia"/>
                <w:rtl/>
                <w:lang w:bidi="fa-IR"/>
              </w:rPr>
              <w:t>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واري</w:t>
            </w:r>
            <w:r w:rsidRPr="00775583">
              <w:rPr>
                <w:rFonts w:ascii="MB Lateefi" w:hAnsi="MB Lateefi" w:cs="MB Lateefi"/>
                <w:rtl/>
                <w:lang w:bidi="fa-IR"/>
              </w:rPr>
              <w:t xml:space="preserve"> </w:t>
            </w:r>
            <w:r w:rsidRPr="00775583">
              <w:rPr>
                <w:rFonts w:ascii="MB Lateefi" w:hAnsi="MB Lateefi" w:cs="MB Lateefi" w:hint="eastAsia"/>
                <w:rtl/>
                <w:lang w:bidi="fa-IR"/>
              </w:rPr>
              <w:t>تفصيلات</w:t>
            </w:r>
            <w:r w:rsidRPr="00775583">
              <w:rPr>
                <w:rFonts w:ascii="MB Lateefi" w:hAnsi="MB Lateefi" w:cs="MB Lateefi"/>
                <w:rtl/>
                <w:lang w:bidi="fa-IR"/>
              </w:rPr>
              <w:t xml:space="preserve"> ۾زندھ</w:t>
            </w:r>
            <w:r w:rsidR="00A402AA" w:rsidRPr="00775583">
              <w:rPr>
                <w:rFonts w:ascii="MB Lateefi" w:hAnsi="MB Lateefi" w:cs="MB Lateefi"/>
                <w:rtl/>
                <w:lang w:bidi="sd-Arab-PK"/>
              </w:rPr>
              <w:t xml:space="preserve"> ۽ </w:t>
            </w:r>
            <w:r w:rsidR="00A402AA" w:rsidRPr="00775583">
              <w:rPr>
                <w:rFonts w:ascii="MB Lateefi" w:hAnsi="MB Lateefi" w:cs="MB Lateefi" w:hint="eastAsia"/>
                <w:rtl/>
                <w:lang w:bidi="fa-IR"/>
              </w:rPr>
              <w:t>مردھ</w:t>
            </w:r>
            <w:r w:rsidR="00A402AA" w:rsidRPr="00775583">
              <w:rPr>
                <w:rFonts w:ascii="MB Lateefi" w:hAnsi="MB Lateefi" w:cs="MB Lateefi"/>
                <w:rtl/>
                <w:lang w:bidi="fa-IR"/>
              </w:rPr>
              <w:t xml:space="preserve"> </w:t>
            </w:r>
            <w:r w:rsidR="00A402AA" w:rsidRPr="00775583">
              <w:rPr>
                <w:rFonts w:ascii="MB Lateefi" w:hAnsi="MB Lateefi" w:cs="MB Lateefi" w:hint="cs"/>
                <w:rtl/>
                <w:lang w:bidi="sd-Arab-PK"/>
              </w:rPr>
              <w:t>ٻ</w:t>
            </w:r>
            <w:r w:rsidR="00A402AA" w:rsidRPr="00775583">
              <w:rPr>
                <w:rFonts w:ascii="MB Lateefi" w:hAnsi="MB Lateefi" w:cs="MB Lateefi" w:hint="eastAsia"/>
                <w:rtl/>
                <w:lang w:bidi="sd-Arab-PK"/>
              </w:rPr>
              <w:t>ار</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پيدائش</w:t>
            </w:r>
            <w:r w:rsidRPr="00775583">
              <w:rPr>
                <w:rFonts w:ascii="MB Lateefi" w:hAnsi="MB Lateefi" w:cs="MB Lateefi"/>
                <w:rtl/>
                <w:lang w:bidi="fa-IR"/>
              </w:rPr>
              <w:t xml:space="preserve"> ۽ </w:t>
            </w:r>
            <w:r w:rsidRPr="00775583">
              <w:rPr>
                <w:rFonts w:ascii="MB Lateefi" w:hAnsi="MB Lateefi" w:cs="MB Lateefi" w:hint="eastAsia"/>
                <w:rtl/>
                <w:lang w:bidi="fa-IR"/>
              </w:rPr>
              <w:t>حمل</w:t>
            </w:r>
            <w:r w:rsidRPr="00775583">
              <w:rPr>
                <w:rFonts w:ascii="MB Lateefi" w:hAnsi="MB Lateefi" w:cs="MB Lateefi"/>
                <w:rtl/>
                <w:lang w:bidi="fa-IR"/>
              </w:rPr>
              <w:t xml:space="preserve"> </w:t>
            </w:r>
            <w:r w:rsidRPr="00775583">
              <w:rPr>
                <w:rFonts w:ascii="MB Lateefi" w:hAnsi="MB Lateefi" w:cs="MB Lateefi" w:hint="eastAsia"/>
                <w:rtl/>
                <w:lang w:bidi="fa-IR"/>
              </w:rPr>
              <w:t>ضايع</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شامل</w:t>
            </w:r>
            <w:r w:rsidRPr="00775583">
              <w:rPr>
                <w:rFonts w:ascii="MB Lateefi" w:hAnsi="MB Lateefi" w:cs="MB Lateefi"/>
                <w:rtl/>
                <w:lang w:bidi="fa-IR"/>
              </w:rPr>
              <w:t xml:space="preserve"> </w:t>
            </w:r>
            <w:r w:rsidRPr="00775583">
              <w:rPr>
                <w:rFonts w:ascii="MB Lateefi" w:hAnsi="MB Lateefi" w:cs="MB Lateefi" w:hint="eastAsia"/>
                <w:rtl/>
                <w:lang w:bidi="fa-IR"/>
              </w:rPr>
              <w:t>آهن</w:t>
            </w:r>
            <w:r w:rsidRPr="00775583">
              <w:rPr>
                <w:rFonts w:ascii="MB Lateefi" w:hAnsi="MB Lateefi" w:cs="MB Lateefi"/>
                <w:rtl/>
                <w:lang w:bidi="fa-IR"/>
              </w:rPr>
              <w:t>)</w:t>
            </w:r>
          </w:p>
        </w:tc>
        <w:tc>
          <w:tcPr>
            <w:tcW w:w="4590" w:type="dxa"/>
          </w:tcPr>
          <w:p w14:paraId="30C8933F" w14:textId="34C15516" w:rsidR="00EC5923" w:rsidRPr="00775583" w:rsidRDefault="00B22A14" w:rsidP="00EC5923">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452" w:author="Iqbal Ameerali" w:date="2020-10-08T11:45:00Z">
                  <w:rPr>
                    <w:rStyle w:val="FontStyle85"/>
                    <w:rFonts w:ascii="MB Lateefi" w:eastAsiaTheme="minorHAnsi" w:hAnsi="MB Lateefi" w:cs="MB Lateefi"/>
                    <w:b/>
                    <w:i w:val="0"/>
                    <w:iCs w:val="0"/>
                    <w:sz w:val="20"/>
                    <w:szCs w:val="20"/>
                    <w:highlight w:val="yellow"/>
                    <w:rtl/>
                  </w:rPr>
                </w:rPrChange>
              </w:rPr>
            </w:pPr>
            <w:r w:rsidRPr="00775583">
              <w:rPr>
                <w:rStyle w:val="FontStyle85"/>
                <w:rFonts w:ascii="MB Lateefi" w:hAnsi="MB Lateefi" w:cs="MB Lateefi" w:hint="eastAsia"/>
                <w:b/>
                <w:i w:val="0"/>
                <w:iCs w:val="0"/>
                <w:sz w:val="20"/>
                <w:szCs w:val="20"/>
                <w:rtl/>
                <w:rPrChange w:id="453" w:author="Iqbal Ameerali" w:date="2020-10-08T11:45:00Z">
                  <w:rPr>
                    <w:rStyle w:val="FontStyle85"/>
                    <w:rFonts w:ascii="MB Lateefi" w:hAnsi="MB Lateefi" w:cs="MB Lateefi" w:hint="eastAsia"/>
                    <w:b/>
                    <w:i w:val="0"/>
                    <w:iCs w:val="0"/>
                    <w:sz w:val="20"/>
                    <w:szCs w:val="20"/>
                    <w:highlight w:val="yellow"/>
                    <w:rtl/>
                  </w:rPr>
                </w:rPrChange>
              </w:rPr>
              <w:t>زندھ</w:t>
            </w:r>
            <w:r w:rsidRPr="00775583">
              <w:rPr>
                <w:rStyle w:val="FontStyle85"/>
                <w:rFonts w:ascii="MB Lateefi" w:hAnsi="MB Lateefi" w:cs="MB Lateefi"/>
                <w:b/>
                <w:i w:val="0"/>
                <w:iCs w:val="0"/>
                <w:sz w:val="20"/>
                <w:szCs w:val="20"/>
                <w:rtl/>
                <w:rPrChange w:id="454"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cs"/>
                <w:b/>
                <w:i w:val="0"/>
                <w:iCs w:val="0"/>
                <w:sz w:val="20"/>
                <w:szCs w:val="20"/>
                <w:rtl/>
                <w:rPrChange w:id="455" w:author="Iqbal Ameerali" w:date="2020-10-08T11:45:00Z">
                  <w:rPr>
                    <w:rStyle w:val="FontStyle85"/>
                    <w:rFonts w:ascii="MB Lateefi" w:hAnsi="MB Lateefi" w:cs="MB Lateefi" w:hint="cs"/>
                    <w:b/>
                    <w:i w:val="0"/>
                    <w:iCs w:val="0"/>
                    <w:sz w:val="20"/>
                    <w:szCs w:val="20"/>
                    <w:highlight w:val="yellow"/>
                    <w:rtl/>
                  </w:rPr>
                </w:rPrChange>
              </w:rPr>
              <w:t>ڄ</w:t>
            </w:r>
            <w:r w:rsidRPr="00775583">
              <w:rPr>
                <w:rStyle w:val="FontStyle85"/>
                <w:rFonts w:ascii="MB Lateefi" w:hAnsi="MB Lateefi" w:cs="MB Lateefi" w:hint="eastAsia"/>
                <w:b/>
                <w:i w:val="0"/>
                <w:iCs w:val="0"/>
                <w:sz w:val="20"/>
                <w:szCs w:val="20"/>
                <w:rtl/>
                <w:rPrChange w:id="456" w:author="Iqbal Ameerali" w:date="2020-10-08T11:45:00Z">
                  <w:rPr>
                    <w:rStyle w:val="FontStyle85"/>
                    <w:rFonts w:ascii="MB Lateefi" w:hAnsi="MB Lateefi" w:cs="MB Lateefi" w:hint="eastAsia"/>
                    <w:b/>
                    <w:i w:val="0"/>
                    <w:iCs w:val="0"/>
                    <w:sz w:val="20"/>
                    <w:szCs w:val="20"/>
                    <w:highlight w:val="yellow"/>
                    <w:rtl/>
                  </w:rPr>
                </w:rPrChange>
              </w:rPr>
              <w:t>ائو</w:t>
            </w:r>
            <w:r w:rsidRPr="00775583">
              <w:rPr>
                <w:rStyle w:val="FontStyle85"/>
                <w:rFonts w:ascii="MB Lateefi" w:hAnsi="MB Lateefi" w:cs="MB Lateefi"/>
                <w:b/>
                <w:i w:val="0"/>
                <w:iCs w:val="0"/>
                <w:sz w:val="20"/>
                <w:szCs w:val="20"/>
                <w:rtl/>
                <w:rPrChange w:id="457" w:author="Iqbal Ameerali" w:date="2020-10-08T11:45:00Z">
                  <w:rPr>
                    <w:rStyle w:val="FontStyle85"/>
                    <w:rFonts w:ascii="MB Lateefi" w:hAnsi="MB Lateefi" w:cs="MB Lateefi"/>
                    <w:b/>
                    <w:i w:val="0"/>
                    <w:iCs w:val="0"/>
                    <w:sz w:val="20"/>
                    <w:szCs w:val="20"/>
                    <w:highlight w:val="yellow"/>
                    <w:rtl/>
                  </w:rPr>
                </w:rPrChange>
              </w:rPr>
              <w:t xml:space="preserve"> (زندھ </w:t>
            </w:r>
            <w:r w:rsidRPr="00775583">
              <w:rPr>
                <w:rStyle w:val="FontStyle85"/>
                <w:rFonts w:ascii="MB Lateefi" w:hAnsi="MB Lateefi" w:cs="MB Lateefi" w:hint="cs"/>
                <w:b/>
                <w:i w:val="0"/>
                <w:iCs w:val="0"/>
                <w:sz w:val="20"/>
                <w:szCs w:val="20"/>
                <w:rtl/>
                <w:rPrChange w:id="458" w:author="Iqbal Ameerali" w:date="2020-10-08T11:45:00Z">
                  <w:rPr>
                    <w:rStyle w:val="FontStyle85"/>
                    <w:rFonts w:ascii="MB Lateefi" w:hAnsi="MB Lateefi" w:cs="MB Lateefi" w:hint="cs"/>
                    <w:b/>
                    <w:i w:val="0"/>
                    <w:iCs w:val="0"/>
                    <w:sz w:val="20"/>
                    <w:szCs w:val="20"/>
                    <w:highlight w:val="yellow"/>
                    <w:rtl/>
                  </w:rPr>
                </w:rPrChange>
              </w:rPr>
              <w:t>ٻ</w:t>
            </w:r>
            <w:r w:rsidRPr="00775583">
              <w:rPr>
                <w:rStyle w:val="FontStyle85"/>
                <w:rFonts w:ascii="MB Lateefi" w:hAnsi="MB Lateefi" w:cs="MB Lateefi" w:hint="eastAsia"/>
                <w:b/>
                <w:i w:val="0"/>
                <w:iCs w:val="0"/>
                <w:sz w:val="20"/>
                <w:szCs w:val="20"/>
                <w:rtl/>
                <w:rPrChange w:id="459" w:author="Iqbal Ameerali" w:date="2020-10-08T11:45:00Z">
                  <w:rPr>
                    <w:rStyle w:val="FontStyle85"/>
                    <w:rFonts w:ascii="MB Lateefi" w:hAnsi="MB Lateefi" w:cs="MB Lateefi" w:hint="eastAsia"/>
                    <w:b/>
                    <w:i w:val="0"/>
                    <w:iCs w:val="0"/>
                    <w:sz w:val="20"/>
                    <w:szCs w:val="20"/>
                    <w:highlight w:val="yellow"/>
                    <w:rtl/>
                  </w:rPr>
                </w:rPrChange>
              </w:rPr>
              <w:t>ار</w:t>
            </w:r>
            <w:r w:rsidR="002053FF" w:rsidRPr="00775583">
              <w:rPr>
                <w:rStyle w:val="FontStyle85"/>
                <w:rFonts w:ascii="MB Lateefi" w:hAnsi="MB Lateefi" w:cs="MB Lateefi" w:hint="eastAsia"/>
                <w:b/>
                <w:i w:val="0"/>
                <w:iCs w:val="0"/>
                <w:sz w:val="20"/>
                <w:szCs w:val="20"/>
                <w:rtl/>
                <w:rPrChange w:id="460" w:author="Iqbal Ameerali" w:date="2020-10-08T11:45:00Z">
                  <w:rPr>
                    <w:rStyle w:val="FontStyle85"/>
                    <w:rFonts w:ascii="MB Lateefi" w:hAnsi="MB Lateefi" w:cs="MB Lateefi" w:hint="eastAsia"/>
                    <w:b/>
                    <w:i w:val="0"/>
                    <w:iCs w:val="0"/>
                    <w:sz w:val="20"/>
                    <w:szCs w:val="20"/>
                    <w:highlight w:val="yellow"/>
                    <w:rtl/>
                  </w:rPr>
                </w:rPrChange>
              </w:rPr>
              <w:t>ن</w:t>
            </w:r>
            <w:r w:rsidR="002053FF" w:rsidRPr="00775583">
              <w:rPr>
                <w:rStyle w:val="FontStyle85"/>
                <w:rFonts w:ascii="MB Lateefi" w:hAnsi="MB Lateefi" w:cs="MB Lateefi"/>
                <w:b/>
                <w:i w:val="0"/>
                <w:iCs w:val="0"/>
                <w:sz w:val="20"/>
                <w:szCs w:val="20"/>
                <w:rtl/>
                <w:rPrChange w:id="461" w:author="Iqbal Ameerali" w:date="2020-10-08T11:45:00Z">
                  <w:rPr>
                    <w:rStyle w:val="FontStyle85"/>
                    <w:rFonts w:ascii="MB Lateefi" w:hAnsi="MB Lateefi" w:cs="MB Lateefi"/>
                    <w:b/>
                    <w:i w:val="0"/>
                    <w:iCs w:val="0"/>
                    <w:sz w:val="20"/>
                    <w:szCs w:val="20"/>
                    <w:highlight w:val="yellow"/>
                    <w:rtl/>
                  </w:rPr>
                </w:rPrChange>
              </w:rPr>
              <w:t xml:space="preserve"> </w:t>
            </w:r>
            <w:r w:rsidR="002053FF" w:rsidRPr="00775583">
              <w:rPr>
                <w:rStyle w:val="FontStyle85"/>
                <w:rFonts w:ascii="MB Lateefi" w:hAnsi="MB Lateefi" w:cs="MB Lateefi" w:hint="eastAsia"/>
                <w:b/>
                <w:i w:val="0"/>
                <w:iCs w:val="0"/>
                <w:sz w:val="20"/>
                <w:szCs w:val="20"/>
                <w:rtl/>
                <w:rPrChange w:id="462" w:author="Iqbal Ameerali" w:date="2020-10-08T11:45:00Z">
                  <w:rPr>
                    <w:rStyle w:val="FontStyle85"/>
                    <w:rFonts w:ascii="MB Lateefi" w:hAnsi="MB Lateefi" w:cs="MB Lateefi" w:hint="eastAsia"/>
                    <w:b/>
                    <w:i w:val="0"/>
                    <w:iCs w:val="0"/>
                    <w:sz w:val="20"/>
                    <w:szCs w:val="20"/>
                    <w:highlight w:val="yellow"/>
                    <w:rtl/>
                  </w:rPr>
                </w:rPrChange>
              </w:rPr>
              <w:t>جو</w:t>
            </w:r>
            <w:r w:rsidR="002053FF" w:rsidRPr="00775583">
              <w:rPr>
                <w:rStyle w:val="FontStyle85"/>
                <w:rFonts w:ascii="MB Lateefi" w:hAnsi="MB Lateefi" w:cs="MB Lateefi"/>
                <w:b/>
                <w:i w:val="0"/>
                <w:iCs w:val="0"/>
                <w:sz w:val="20"/>
                <w:szCs w:val="20"/>
                <w:rtl/>
                <w:rPrChange w:id="463" w:author="Iqbal Ameerali" w:date="2020-10-08T11:45:00Z">
                  <w:rPr>
                    <w:rStyle w:val="FontStyle85"/>
                    <w:rFonts w:ascii="MB Lateefi" w:hAnsi="MB Lateefi" w:cs="MB Lateefi"/>
                    <w:b/>
                    <w:i w:val="0"/>
                    <w:iCs w:val="0"/>
                    <w:sz w:val="20"/>
                    <w:szCs w:val="20"/>
                    <w:highlight w:val="yellow"/>
                    <w:rtl/>
                  </w:rPr>
                </w:rPrChange>
              </w:rPr>
              <w:t xml:space="preserve"> </w:t>
            </w:r>
            <w:r w:rsidR="002053FF" w:rsidRPr="00775583">
              <w:rPr>
                <w:rStyle w:val="FontStyle85"/>
                <w:rFonts w:ascii="MB Lateefi" w:hAnsi="MB Lateefi" w:cs="MB Lateefi" w:hint="eastAsia"/>
                <w:b/>
                <w:i w:val="0"/>
                <w:iCs w:val="0"/>
                <w:sz w:val="20"/>
                <w:szCs w:val="20"/>
                <w:rtl/>
                <w:rPrChange w:id="464" w:author="Iqbal Ameerali" w:date="2020-10-08T11:45:00Z">
                  <w:rPr>
                    <w:rStyle w:val="FontStyle85"/>
                    <w:rFonts w:ascii="MB Lateefi" w:hAnsi="MB Lateefi" w:cs="MB Lateefi" w:hint="eastAsia"/>
                    <w:b/>
                    <w:i w:val="0"/>
                    <w:iCs w:val="0"/>
                    <w:sz w:val="20"/>
                    <w:szCs w:val="20"/>
                    <w:highlight w:val="yellow"/>
                    <w:rtl/>
                  </w:rPr>
                </w:rPrChange>
              </w:rPr>
              <w:t>تعداد</w:t>
            </w:r>
            <w:r w:rsidR="00495805" w:rsidRPr="00775583">
              <w:rPr>
                <w:rStyle w:val="FontStyle85"/>
                <w:rFonts w:ascii="MB Lateefi" w:hAnsi="MB Lateefi" w:cs="MB Lateefi"/>
                <w:b/>
                <w:i w:val="0"/>
                <w:iCs w:val="0"/>
                <w:sz w:val="20"/>
                <w:szCs w:val="20"/>
                <w:rtl/>
                <w:rPrChange w:id="465" w:author="Iqbal Ameerali" w:date="2020-10-08T11:45:00Z">
                  <w:rPr>
                    <w:rStyle w:val="FontStyle85"/>
                    <w:rFonts w:ascii="MB Lateefi" w:hAnsi="MB Lateefi" w:cs="MB Lateefi"/>
                    <w:b/>
                    <w:i w:val="0"/>
                    <w:iCs w:val="0"/>
                    <w:sz w:val="20"/>
                    <w:szCs w:val="20"/>
                    <w:highlight w:val="yellow"/>
                    <w:rtl/>
                  </w:rPr>
                </w:rPrChange>
              </w:rPr>
              <w:t xml:space="preserve">) </w:t>
            </w:r>
            <w:r w:rsidR="00EC5923" w:rsidRPr="00775583">
              <w:rPr>
                <w:rStyle w:val="FontStyle85"/>
                <w:rFonts w:ascii="MB Lateefi" w:hAnsi="MB Lateefi" w:cs="MB Lateefi"/>
                <w:b/>
                <w:i w:val="0"/>
                <w:iCs w:val="0"/>
                <w:sz w:val="20"/>
                <w:szCs w:val="20"/>
                <w:rPrChange w:id="466" w:author="Iqbal Ameerali" w:date="2020-10-08T11:45:00Z">
                  <w:rPr>
                    <w:rStyle w:val="FontStyle85"/>
                    <w:rFonts w:ascii="MB Lateefi" w:hAnsi="MB Lateefi" w:cs="MB Lateefi"/>
                    <w:b/>
                    <w:i w:val="0"/>
                    <w:iCs w:val="0"/>
                    <w:sz w:val="20"/>
                    <w:szCs w:val="20"/>
                    <w:highlight w:val="yellow"/>
                  </w:rPr>
                </w:rPrChange>
              </w:rPr>
              <w:tab/>
            </w:r>
            <w:r w:rsidR="00EC5923" w:rsidRPr="00775583">
              <w:rPr>
                <w:rStyle w:val="FontStyle85"/>
                <w:rFonts w:asciiTheme="minorHAnsi" w:hAnsiTheme="minorHAnsi" w:cstheme="minorHAnsi"/>
                <w:b/>
                <w:i w:val="0"/>
                <w:iCs w:val="0"/>
                <w:rPrChange w:id="467" w:author="Iqbal Ameerali" w:date="2020-10-08T11:45:00Z">
                  <w:rPr>
                    <w:rStyle w:val="FontStyle85"/>
                    <w:rFonts w:asciiTheme="minorHAnsi" w:hAnsiTheme="minorHAnsi" w:cstheme="minorHAnsi"/>
                    <w:b/>
                    <w:i w:val="0"/>
                    <w:iCs w:val="0"/>
                    <w:highlight w:val="yellow"/>
                  </w:rPr>
                </w:rPrChange>
              </w:rPr>
              <w:fldChar w:fldCharType="begin">
                <w:ffData>
                  <w:name w:val="Check189"/>
                  <w:enabled/>
                  <w:calcOnExit w:val="0"/>
                  <w:checkBox>
                    <w:sizeAuto/>
                    <w:default w:val="0"/>
                  </w:checkBox>
                </w:ffData>
              </w:fldChar>
            </w:r>
            <w:r w:rsidR="00EC5923" w:rsidRPr="00775583">
              <w:rPr>
                <w:rStyle w:val="FontStyle85"/>
                <w:rFonts w:asciiTheme="minorHAnsi" w:hAnsiTheme="minorHAnsi" w:cstheme="minorHAnsi"/>
                <w:b/>
                <w:i w:val="0"/>
                <w:iCs w:val="0"/>
                <w:rPrChange w:id="468" w:author="Iqbal Ameerali" w:date="2020-10-08T11:45:00Z">
                  <w:rPr>
                    <w:rStyle w:val="FontStyle85"/>
                    <w:rFonts w:asciiTheme="minorHAnsi" w:hAnsiTheme="minorHAnsi" w:cstheme="minorHAnsi"/>
                    <w:b/>
                    <w:i w:val="0"/>
                    <w:iCs w:val="0"/>
                    <w:highlight w:val="yellow"/>
                  </w:rPr>
                </w:rPrChange>
              </w:rPr>
              <w:instrText xml:space="preserve"> FORMCHECKBOX </w:instrText>
            </w:r>
            <w:r w:rsidR="00477FCF">
              <w:rPr>
                <w:rStyle w:val="FontStyle85"/>
                <w:rFonts w:asciiTheme="minorHAnsi" w:hAnsiTheme="minorHAnsi" w:cstheme="minorHAnsi"/>
                <w:b/>
                <w:i w:val="0"/>
                <w:iCs w:val="0"/>
                <w:rPrChange w:id="469"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470" w:author="Iqbal Ameerali" w:date="2020-10-08T11:45:00Z">
                  <w:rPr>
                    <w:rStyle w:val="FontStyle85"/>
                    <w:rFonts w:asciiTheme="minorHAnsi" w:hAnsiTheme="minorHAnsi" w:cstheme="minorHAnsi"/>
                    <w:b/>
                    <w:i w:val="0"/>
                    <w:iCs w:val="0"/>
                  </w:rPr>
                </w:rPrChange>
              </w:rPr>
              <w:fldChar w:fldCharType="separate"/>
            </w:r>
            <w:r w:rsidR="00EC5923" w:rsidRPr="00775583">
              <w:rPr>
                <w:rStyle w:val="FontStyle85"/>
                <w:rFonts w:asciiTheme="minorHAnsi" w:hAnsiTheme="minorHAnsi" w:cstheme="minorHAnsi"/>
                <w:b/>
                <w:i w:val="0"/>
                <w:iCs w:val="0"/>
                <w:rPrChange w:id="471" w:author="Iqbal Ameerali" w:date="2020-10-08T11:45:00Z">
                  <w:rPr>
                    <w:rStyle w:val="FontStyle85"/>
                    <w:rFonts w:asciiTheme="minorHAnsi" w:hAnsiTheme="minorHAnsi" w:cstheme="minorHAnsi"/>
                    <w:b/>
                    <w:i w:val="0"/>
                    <w:iCs w:val="0"/>
                    <w:highlight w:val="yellow"/>
                  </w:rPr>
                </w:rPrChange>
              </w:rPr>
              <w:fldChar w:fldCharType="end"/>
            </w:r>
            <w:r w:rsidR="00EC5923" w:rsidRPr="00775583">
              <w:rPr>
                <w:rStyle w:val="FontStyle85"/>
                <w:rFonts w:asciiTheme="minorHAnsi" w:hAnsiTheme="minorHAnsi" w:cstheme="minorHAnsi"/>
                <w:b/>
                <w:i w:val="0"/>
                <w:iCs w:val="0"/>
                <w:rPrChange w:id="472" w:author="Iqbal Ameerali" w:date="2020-10-08T11:45:00Z">
                  <w:rPr>
                    <w:rStyle w:val="FontStyle85"/>
                    <w:rFonts w:asciiTheme="minorHAnsi" w:hAnsiTheme="minorHAnsi" w:cstheme="minorHAnsi"/>
                    <w:b/>
                    <w:i w:val="0"/>
                    <w:iCs w:val="0"/>
                    <w:highlight w:val="yellow"/>
                  </w:rPr>
                </w:rPrChange>
              </w:rPr>
              <w:fldChar w:fldCharType="begin">
                <w:ffData>
                  <w:name w:val="Check188"/>
                  <w:enabled/>
                  <w:calcOnExit w:val="0"/>
                  <w:checkBox>
                    <w:sizeAuto/>
                    <w:default w:val="0"/>
                  </w:checkBox>
                </w:ffData>
              </w:fldChar>
            </w:r>
            <w:r w:rsidR="00EC5923" w:rsidRPr="00775583">
              <w:rPr>
                <w:rStyle w:val="FontStyle85"/>
                <w:rFonts w:asciiTheme="minorHAnsi" w:hAnsiTheme="minorHAnsi" w:cstheme="minorHAnsi"/>
                <w:b/>
                <w:i w:val="0"/>
                <w:iCs w:val="0"/>
                <w:rPrChange w:id="473" w:author="Iqbal Ameerali" w:date="2020-10-08T11:45:00Z">
                  <w:rPr>
                    <w:rStyle w:val="FontStyle85"/>
                    <w:rFonts w:asciiTheme="minorHAnsi" w:hAnsiTheme="minorHAnsi" w:cstheme="minorHAnsi"/>
                    <w:b/>
                    <w:i w:val="0"/>
                    <w:iCs w:val="0"/>
                    <w:highlight w:val="yellow"/>
                  </w:rPr>
                </w:rPrChange>
              </w:rPr>
              <w:instrText xml:space="preserve"> FORMCHECKBOX </w:instrText>
            </w:r>
            <w:r w:rsidR="00477FCF">
              <w:rPr>
                <w:rStyle w:val="FontStyle85"/>
                <w:rFonts w:asciiTheme="minorHAnsi" w:hAnsiTheme="minorHAnsi" w:cstheme="minorHAnsi"/>
                <w:b/>
                <w:i w:val="0"/>
                <w:iCs w:val="0"/>
                <w:rPrChange w:id="474"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475" w:author="Iqbal Ameerali" w:date="2020-10-08T11:45:00Z">
                  <w:rPr>
                    <w:rStyle w:val="FontStyle85"/>
                    <w:rFonts w:asciiTheme="minorHAnsi" w:hAnsiTheme="minorHAnsi" w:cstheme="minorHAnsi"/>
                    <w:b/>
                    <w:i w:val="0"/>
                    <w:iCs w:val="0"/>
                  </w:rPr>
                </w:rPrChange>
              </w:rPr>
              <w:fldChar w:fldCharType="separate"/>
            </w:r>
            <w:r w:rsidR="00EC5923" w:rsidRPr="00775583">
              <w:rPr>
                <w:rStyle w:val="FontStyle85"/>
                <w:rFonts w:asciiTheme="minorHAnsi" w:hAnsiTheme="minorHAnsi" w:cstheme="minorHAnsi"/>
                <w:b/>
                <w:i w:val="0"/>
                <w:iCs w:val="0"/>
                <w:rPrChange w:id="476" w:author="Iqbal Ameerali" w:date="2020-10-08T11:45:00Z">
                  <w:rPr>
                    <w:rStyle w:val="FontStyle85"/>
                    <w:rFonts w:asciiTheme="minorHAnsi" w:hAnsiTheme="minorHAnsi" w:cstheme="minorHAnsi"/>
                    <w:b/>
                    <w:i w:val="0"/>
                    <w:iCs w:val="0"/>
                    <w:highlight w:val="yellow"/>
                  </w:rPr>
                </w:rPrChange>
              </w:rPr>
              <w:fldChar w:fldCharType="end"/>
            </w:r>
          </w:p>
          <w:p w14:paraId="1702D530" w14:textId="77E9F239" w:rsidR="0059601A" w:rsidRPr="00775583" w:rsidRDefault="00B22A14" w:rsidP="00EC5923">
            <w:pPr>
              <w:pStyle w:val="Style39"/>
              <w:widowControl/>
              <w:tabs>
                <w:tab w:val="right" w:leader="hyphen" w:pos="4320"/>
                <w:tab w:val="left" w:pos="4752"/>
              </w:tabs>
              <w:bidi/>
              <w:spacing w:line="240" w:lineRule="auto"/>
              <w:ind w:right="-115"/>
              <w:rPr>
                <w:rStyle w:val="FontStyle85"/>
                <w:rFonts w:asciiTheme="minorHAnsi" w:hAnsiTheme="minorHAnsi" w:cstheme="minorHAnsi"/>
                <w:b/>
                <w:i w:val="0"/>
                <w:iCs w:val="0"/>
                <w:rtl/>
                <w:rPrChange w:id="477" w:author="Iqbal Ameerali" w:date="2020-10-08T11:45:00Z">
                  <w:rPr>
                    <w:rStyle w:val="FontStyle85"/>
                    <w:rFonts w:asciiTheme="minorHAnsi" w:hAnsiTheme="minorHAnsi" w:cstheme="minorHAnsi"/>
                    <w:b/>
                    <w:i w:val="0"/>
                    <w:iCs w:val="0"/>
                    <w:highlight w:val="yellow"/>
                    <w:rtl/>
                  </w:rPr>
                </w:rPrChange>
              </w:rPr>
            </w:pPr>
            <w:r w:rsidRPr="00775583">
              <w:rPr>
                <w:rStyle w:val="FontStyle85"/>
                <w:rFonts w:ascii="MB Lateefi" w:hAnsi="MB Lateefi" w:cs="MB Lateefi" w:hint="eastAsia"/>
                <w:b/>
                <w:i w:val="0"/>
                <w:iCs w:val="0"/>
                <w:sz w:val="20"/>
                <w:szCs w:val="20"/>
                <w:rtl/>
                <w:rPrChange w:id="478" w:author="Iqbal Ameerali" w:date="2020-10-08T11:45:00Z">
                  <w:rPr>
                    <w:rStyle w:val="FontStyle85"/>
                    <w:rFonts w:ascii="MB Lateefi" w:hAnsi="MB Lateefi" w:cs="MB Lateefi" w:hint="eastAsia"/>
                    <w:b/>
                    <w:i w:val="0"/>
                    <w:iCs w:val="0"/>
                    <w:sz w:val="20"/>
                    <w:szCs w:val="20"/>
                    <w:highlight w:val="yellow"/>
                    <w:rtl/>
                  </w:rPr>
                </w:rPrChange>
              </w:rPr>
              <w:t>مئل</w:t>
            </w:r>
            <w:r w:rsidRPr="00775583">
              <w:rPr>
                <w:rStyle w:val="FontStyle85"/>
                <w:rFonts w:ascii="MB Lateefi" w:hAnsi="MB Lateefi" w:cs="MB Lateefi"/>
                <w:b/>
                <w:i w:val="0"/>
                <w:iCs w:val="0"/>
                <w:sz w:val="20"/>
                <w:szCs w:val="20"/>
                <w:rtl/>
                <w:rPrChange w:id="479"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cs"/>
                <w:b/>
                <w:i w:val="0"/>
                <w:iCs w:val="0"/>
                <w:sz w:val="20"/>
                <w:szCs w:val="20"/>
                <w:rtl/>
                <w:rPrChange w:id="480" w:author="Iqbal Ameerali" w:date="2020-10-08T11:45:00Z">
                  <w:rPr>
                    <w:rStyle w:val="FontStyle85"/>
                    <w:rFonts w:ascii="MB Lateefi" w:hAnsi="MB Lateefi" w:cs="MB Lateefi" w:hint="cs"/>
                    <w:b/>
                    <w:i w:val="0"/>
                    <w:iCs w:val="0"/>
                    <w:sz w:val="20"/>
                    <w:szCs w:val="20"/>
                    <w:highlight w:val="yellow"/>
                    <w:rtl/>
                  </w:rPr>
                </w:rPrChange>
              </w:rPr>
              <w:t>ڄ</w:t>
            </w:r>
            <w:r w:rsidRPr="00775583">
              <w:rPr>
                <w:rStyle w:val="FontStyle85"/>
                <w:rFonts w:ascii="MB Lateefi" w:hAnsi="MB Lateefi" w:cs="MB Lateefi" w:hint="eastAsia"/>
                <w:b/>
                <w:i w:val="0"/>
                <w:iCs w:val="0"/>
                <w:sz w:val="20"/>
                <w:szCs w:val="20"/>
                <w:rtl/>
                <w:rPrChange w:id="481" w:author="Iqbal Ameerali" w:date="2020-10-08T11:45:00Z">
                  <w:rPr>
                    <w:rStyle w:val="FontStyle85"/>
                    <w:rFonts w:ascii="MB Lateefi" w:hAnsi="MB Lateefi" w:cs="MB Lateefi" w:hint="eastAsia"/>
                    <w:b/>
                    <w:i w:val="0"/>
                    <w:iCs w:val="0"/>
                    <w:sz w:val="20"/>
                    <w:szCs w:val="20"/>
                    <w:highlight w:val="yellow"/>
                    <w:rtl/>
                  </w:rPr>
                </w:rPrChange>
              </w:rPr>
              <w:t>ائو</w:t>
            </w:r>
            <w:r w:rsidRPr="00775583">
              <w:rPr>
                <w:rStyle w:val="FontStyle85"/>
                <w:rFonts w:ascii="MB Lateefi" w:hAnsi="MB Lateefi" w:cs="MB Lateefi"/>
                <w:b/>
                <w:i w:val="0"/>
                <w:iCs w:val="0"/>
                <w:sz w:val="20"/>
                <w:szCs w:val="20"/>
                <w:rtl/>
                <w:rPrChange w:id="482" w:author="Iqbal Ameerali" w:date="2020-10-08T11:45:00Z">
                  <w:rPr>
                    <w:rStyle w:val="FontStyle85"/>
                    <w:rFonts w:ascii="MB Lateefi" w:hAnsi="MB Lateefi" w:cs="MB Lateefi"/>
                    <w:b/>
                    <w:i w:val="0"/>
                    <w:iCs w:val="0"/>
                    <w:sz w:val="20"/>
                    <w:szCs w:val="20"/>
                    <w:highlight w:val="yellow"/>
                    <w:rtl/>
                  </w:rPr>
                </w:rPrChange>
              </w:rPr>
              <w:t xml:space="preserve"> (مئل </w:t>
            </w:r>
            <w:r w:rsidRPr="00775583">
              <w:rPr>
                <w:rStyle w:val="FontStyle85"/>
                <w:rFonts w:ascii="MB Lateefi" w:hAnsi="MB Lateefi" w:cs="MB Lateefi" w:hint="cs"/>
                <w:b/>
                <w:i w:val="0"/>
                <w:iCs w:val="0"/>
                <w:sz w:val="20"/>
                <w:szCs w:val="20"/>
                <w:rtl/>
                <w:rPrChange w:id="483" w:author="Iqbal Ameerali" w:date="2020-10-08T11:45:00Z">
                  <w:rPr>
                    <w:rStyle w:val="FontStyle85"/>
                    <w:rFonts w:ascii="MB Lateefi" w:hAnsi="MB Lateefi" w:cs="MB Lateefi" w:hint="cs"/>
                    <w:b/>
                    <w:i w:val="0"/>
                    <w:iCs w:val="0"/>
                    <w:sz w:val="20"/>
                    <w:szCs w:val="20"/>
                    <w:highlight w:val="yellow"/>
                    <w:rtl/>
                  </w:rPr>
                </w:rPrChange>
              </w:rPr>
              <w:t>ٻ</w:t>
            </w:r>
            <w:r w:rsidRPr="00775583">
              <w:rPr>
                <w:rStyle w:val="FontStyle85"/>
                <w:rFonts w:ascii="MB Lateefi" w:hAnsi="MB Lateefi" w:cs="MB Lateefi" w:hint="eastAsia"/>
                <w:b/>
                <w:i w:val="0"/>
                <w:iCs w:val="0"/>
                <w:sz w:val="20"/>
                <w:szCs w:val="20"/>
                <w:rtl/>
                <w:rPrChange w:id="484" w:author="Iqbal Ameerali" w:date="2020-10-08T11:45:00Z">
                  <w:rPr>
                    <w:rStyle w:val="FontStyle85"/>
                    <w:rFonts w:ascii="MB Lateefi" w:hAnsi="MB Lateefi" w:cs="MB Lateefi" w:hint="eastAsia"/>
                    <w:b/>
                    <w:i w:val="0"/>
                    <w:iCs w:val="0"/>
                    <w:sz w:val="20"/>
                    <w:szCs w:val="20"/>
                    <w:highlight w:val="yellow"/>
                    <w:rtl/>
                  </w:rPr>
                </w:rPrChange>
              </w:rPr>
              <w:t>ار</w:t>
            </w:r>
            <w:r w:rsidR="002053FF" w:rsidRPr="00775583">
              <w:rPr>
                <w:rStyle w:val="FontStyle85"/>
                <w:rFonts w:ascii="MB Lateefi" w:hAnsi="MB Lateefi" w:cs="MB Lateefi" w:hint="eastAsia"/>
                <w:b/>
                <w:i w:val="0"/>
                <w:iCs w:val="0"/>
                <w:sz w:val="20"/>
                <w:szCs w:val="20"/>
                <w:rtl/>
                <w:rPrChange w:id="485" w:author="Iqbal Ameerali" w:date="2020-10-08T11:45:00Z">
                  <w:rPr>
                    <w:rStyle w:val="FontStyle85"/>
                    <w:rFonts w:ascii="MB Lateefi" w:hAnsi="MB Lateefi" w:cs="MB Lateefi" w:hint="eastAsia"/>
                    <w:b/>
                    <w:i w:val="0"/>
                    <w:iCs w:val="0"/>
                    <w:sz w:val="20"/>
                    <w:szCs w:val="20"/>
                    <w:highlight w:val="yellow"/>
                    <w:rtl/>
                  </w:rPr>
                </w:rPrChange>
              </w:rPr>
              <w:t>ن</w:t>
            </w:r>
            <w:r w:rsidR="002053FF" w:rsidRPr="00775583">
              <w:rPr>
                <w:rStyle w:val="FontStyle85"/>
                <w:rFonts w:ascii="MB Lateefi" w:hAnsi="MB Lateefi" w:cs="MB Lateefi"/>
                <w:b/>
                <w:i w:val="0"/>
                <w:iCs w:val="0"/>
                <w:sz w:val="20"/>
                <w:szCs w:val="20"/>
                <w:rtl/>
                <w:rPrChange w:id="486" w:author="Iqbal Ameerali" w:date="2020-10-08T11:45:00Z">
                  <w:rPr>
                    <w:rStyle w:val="FontStyle85"/>
                    <w:rFonts w:ascii="MB Lateefi" w:hAnsi="MB Lateefi" w:cs="MB Lateefi"/>
                    <w:b/>
                    <w:i w:val="0"/>
                    <w:iCs w:val="0"/>
                    <w:sz w:val="20"/>
                    <w:szCs w:val="20"/>
                    <w:highlight w:val="yellow"/>
                    <w:rtl/>
                  </w:rPr>
                </w:rPrChange>
              </w:rPr>
              <w:t xml:space="preserve"> </w:t>
            </w:r>
            <w:r w:rsidR="002053FF" w:rsidRPr="00775583">
              <w:rPr>
                <w:rStyle w:val="FontStyle85"/>
                <w:rFonts w:ascii="MB Lateefi" w:hAnsi="MB Lateefi" w:cs="MB Lateefi" w:hint="eastAsia"/>
                <w:b/>
                <w:i w:val="0"/>
                <w:iCs w:val="0"/>
                <w:sz w:val="20"/>
                <w:szCs w:val="20"/>
                <w:rtl/>
                <w:rPrChange w:id="487" w:author="Iqbal Ameerali" w:date="2020-10-08T11:45:00Z">
                  <w:rPr>
                    <w:rStyle w:val="FontStyle85"/>
                    <w:rFonts w:ascii="MB Lateefi" w:hAnsi="MB Lateefi" w:cs="MB Lateefi" w:hint="eastAsia"/>
                    <w:b/>
                    <w:i w:val="0"/>
                    <w:iCs w:val="0"/>
                    <w:sz w:val="20"/>
                    <w:szCs w:val="20"/>
                    <w:highlight w:val="yellow"/>
                    <w:rtl/>
                  </w:rPr>
                </w:rPrChange>
              </w:rPr>
              <w:t>جو</w:t>
            </w:r>
            <w:r w:rsidR="002053FF" w:rsidRPr="00775583">
              <w:rPr>
                <w:rStyle w:val="FontStyle85"/>
                <w:rFonts w:ascii="MB Lateefi" w:hAnsi="MB Lateefi" w:cs="MB Lateefi"/>
                <w:b/>
                <w:i w:val="0"/>
                <w:iCs w:val="0"/>
                <w:sz w:val="20"/>
                <w:szCs w:val="20"/>
                <w:rtl/>
                <w:rPrChange w:id="488" w:author="Iqbal Ameerali" w:date="2020-10-08T11:45:00Z">
                  <w:rPr>
                    <w:rStyle w:val="FontStyle85"/>
                    <w:rFonts w:ascii="MB Lateefi" w:hAnsi="MB Lateefi" w:cs="MB Lateefi"/>
                    <w:b/>
                    <w:i w:val="0"/>
                    <w:iCs w:val="0"/>
                    <w:sz w:val="20"/>
                    <w:szCs w:val="20"/>
                    <w:highlight w:val="yellow"/>
                    <w:rtl/>
                  </w:rPr>
                </w:rPrChange>
              </w:rPr>
              <w:t xml:space="preserve"> </w:t>
            </w:r>
            <w:r w:rsidR="002053FF" w:rsidRPr="00775583">
              <w:rPr>
                <w:rStyle w:val="FontStyle85"/>
                <w:rFonts w:ascii="MB Lateefi" w:hAnsi="MB Lateefi" w:cs="MB Lateefi" w:hint="eastAsia"/>
                <w:b/>
                <w:i w:val="0"/>
                <w:iCs w:val="0"/>
                <w:sz w:val="20"/>
                <w:szCs w:val="20"/>
                <w:rtl/>
                <w:rPrChange w:id="489" w:author="Iqbal Ameerali" w:date="2020-10-08T11:45:00Z">
                  <w:rPr>
                    <w:rStyle w:val="FontStyle85"/>
                    <w:rFonts w:ascii="MB Lateefi" w:hAnsi="MB Lateefi" w:cs="MB Lateefi" w:hint="eastAsia"/>
                    <w:b/>
                    <w:i w:val="0"/>
                    <w:iCs w:val="0"/>
                    <w:sz w:val="20"/>
                    <w:szCs w:val="20"/>
                    <w:highlight w:val="yellow"/>
                    <w:rtl/>
                  </w:rPr>
                </w:rPrChange>
              </w:rPr>
              <w:t>تعداد</w:t>
            </w:r>
            <w:r w:rsidRPr="00775583">
              <w:rPr>
                <w:rStyle w:val="FontStyle85"/>
                <w:rFonts w:ascii="MB Lateefi" w:hAnsi="MB Lateefi" w:cs="MB Lateefi"/>
                <w:b/>
                <w:i w:val="0"/>
                <w:iCs w:val="0"/>
                <w:sz w:val="20"/>
                <w:szCs w:val="20"/>
                <w:rtl/>
                <w:rPrChange w:id="490" w:author="Iqbal Ameerali" w:date="2020-10-08T11:45:00Z">
                  <w:rPr>
                    <w:rStyle w:val="FontStyle85"/>
                    <w:rFonts w:ascii="MB Lateefi" w:hAnsi="MB Lateefi" w:cs="MB Lateefi"/>
                    <w:b/>
                    <w:i w:val="0"/>
                    <w:iCs w:val="0"/>
                    <w:sz w:val="20"/>
                    <w:szCs w:val="20"/>
                    <w:highlight w:val="yellow"/>
                    <w:rtl/>
                  </w:rPr>
                </w:rPrChange>
              </w:rPr>
              <w:t xml:space="preserve">) </w:t>
            </w:r>
            <w:r w:rsidR="00EC5923" w:rsidRPr="00775583">
              <w:rPr>
                <w:rStyle w:val="FontStyle85"/>
                <w:rFonts w:ascii="MB Lateefi" w:hAnsi="MB Lateefi" w:cs="MB Lateefi"/>
                <w:b/>
                <w:i w:val="0"/>
                <w:iCs w:val="0"/>
                <w:sz w:val="20"/>
                <w:szCs w:val="20"/>
                <w:rPrChange w:id="491" w:author="Iqbal Ameerali" w:date="2020-10-08T11:45:00Z">
                  <w:rPr>
                    <w:rStyle w:val="FontStyle85"/>
                    <w:rFonts w:ascii="MB Lateefi" w:hAnsi="MB Lateefi" w:cs="MB Lateefi"/>
                    <w:b/>
                    <w:i w:val="0"/>
                    <w:iCs w:val="0"/>
                    <w:sz w:val="20"/>
                    <w:szCs w:val="20"/>
                    <w:highlight w:val="yellow"/>
                  </w:rPr>
                </w:rPrChange>
              </w:rPr>
              <w:tab/>
            </w:r>
            <w:r w:rsidR="00EC5923" w:rsidRPr="00775583">
              <w:rPr>
                <w:rStyle w:val="FontStyle85"/>
                <w:rFonts w:asciiTheme="minorHAnsi" w:hAnsiTheme="minorHAnsi" w:cstheme="minorHAnsi"/>
                <w:b/>
                <w:i w:val="0"/>
                <w:iCs w:val="0"/>
                <w:rPrChange w:id="492" w:author="Iqbal Ameerali" w:date="2020-10-08T11:45:00Z">
                  <w:rPr>
                    <w:rStyle w:val="FontStyle85"/>
                    <w:rFonts w:asciiTheme="minorHAnsi" w:hAnsiTheme="minorHAnsi" w:cstheme="minorHAnsi"/>
                    <w:b/>
                    <w:i w:val="0"/>
                    <w:iCs w:val="0"/>
                    <w:highlight w:val="yellow"/>
                  </w:rPr>
                </w:rPrChange>
              </w:rPr>
              <w:fldChar w:fldCharType="begin">
                <w:ffData>
                  <w:name w:val="Check189"/>
                  <w:enabled/>
                  <w:calcOnExit w:val="0"/>
                  <w:checkBox>
                    <w:sizeAuto/>
                    <w:default w:val="0"/>
                  </w:checkBox>
                </w:ffData>
              </w:fldChar>
            </w:r>
            <w:r w:rsidR="00EC5923" w:rsidRPr="00775583">
              <w:rPr>
                <w:rStyle w:val="FontStyle85"/>
                <w:rFonts w:asciiTheme="minorHAnsi" w:hAnsiTheme="minorHAnsi" w:cstheme="minorHAnsi"/>
                <w:b/>
                <w:i w:val="0"/>
                <w:iCs w:val="0"/>
                <w:rPrChange w:id="493" w:author="Iqbal Ameerali" w:date="2020-10-08T11:45:00Z">
                  <w:rPr>
                    <w:rStyle w:val="FontStyle85"/>
                    <w:rFonts w:asciiTheme="minorHAnsi" w:hAnsiTheme="minorHAnsi" w:cstheme="minorHAnsi"/>
                    <w:b/>
                    <w:i w:val="0"/>
                    <w:iCs w:val="0"/>
                    <w:highlight w:val="yellow"/>
                  </w:rPr>
                </w:rPrChange>
              </w:rPr>
              <w:instrText xml:space="preserve"> FORMCHECKBOX </w:instrText>
            </w:r>
            <w:r w:rsidR="00477FCF">
              <w:rPr>
                <w:rStyle w:val="FontStyle85"/>
                <w:rFonts w:asciiTheme="minorHAnsi" w:hAnsiTheme="minorHAnsi" w:cstheme="minorHAnsi"/>
                <w:b/>
                <w:i w:val="0"/>
                <w:iCs w:val="0"/>
                <w:rPrChange w:id="494"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495" w:author="Iqbal Ameerali" w:date="2020-10-08T11:45:00Z">
                  <w:rPr>
                    <w:rStyle w:val="FontStyle85"/>
                    <w:rFonts w:asciiTheme="minorHAnsi" w:hAnsiTheme="minorHAnsi" w:cstheme="minorHAnsi"/>
                    <w:b/>
                    <w:i w:val="0"/>
                    <w:iCs w:val="0"/>
                  </w:rPr>
                </w:rPrChange>
              </w:rPr>
              <w:fldChar w:fldCharType="separate"/>
            </w:r>
            <w:r w:rsidR="00EC5923" w:rsidRPr="00775583">
              <w:rPr>
                <w:rStyle w:val="FontStyle85"/>
                <w:rFonts w:asciiTheme="minorHAnsi" w:hAnsiTheme="minorHAnsi" w:cstheme="minorHAnsi"/>
                <w:b/>
                <w:i w:val="0"/>
                <w:iCs w:val="0"/>
                <w:rPrChange w:id="496" w:author="Iqbal Ameerali" w:date="2020-10-08T11:45:00Z">
                  <w:rPr>
                    <w:rStyle w:val="FontStyle85"/>
                    <w:rFonts w:asciiTheme="minorHAnsi" w:hAnsiTheme="minorHAnsi" w:cstheme="minorHAnsi"/>
                    <w:b/>
                    <w:i w:val="0"/>
                    <w:iCs w:val="0"/>
                    <w:highlight w:val="yellow"/>
                  </w:rPr>
                </w:rPrChange>
              </w:rPr>
              <w:fldChar w:fldCharType="end"/>
            </w:r>
            <w:r w:rsidR="00EC5923" w:rsidRPr="00775583">
              <w:rPr>
                <w:rStyle w:val="FontStyle85"/>
                <w:rFonts w:asciiTheme="minorHAnsi" w:hAnsiTheme="minorHAnsi" w:cstheme="minorHAnsi"/>
                <w:b/>
                <w:i w:val="0"/>
                <w:iCs w:val="0"/>
                <w:rPrChange w:id="497" w:author="Iqbal Ameerali" w:date="2020-10-08T11:45:00Z">
                  <w:rPr>
                    <w:rStyle w:val="FontStyle85"/>
                    <w:rFonts w:asciiTheme="minorHAnsi" w:hAnsiTheme="minorHAnsi" w:cstheme="minorHAnsi"/>
                    <w:b/>
                    <w:i w:val="0"/>
                    <w:iCs w:val="0"/>
                    <w:highlight w:val="yellow"/>
                  </w:rPr>
                </w:rPrChange>
              </w:rPr>
              <w:fldChar w:fldCharType="begin">
                <w:ffData>
                  <w:name w:val="Check188"/>
                  <w:enabled/>
                  <w:calcOnExit w:val="0"/>
                  <w:checkBox>
                    <w:sizeAuto/>
                    <w:default w:val="0"/>
                  </w:checkBox>
                </w:ffData>
              </w:fldChar>
            </w:r>
            <w:r w:rsidR="00EC5923" w:rsidRPr="00775583">
              <w:rPr>
                <w:rStyle w:val="FontStyle85"/>
                <w:rFonts w:asciiTheme="minorHAnsi" w:hAnsiTheme="minorHAnsi" w:cstheme="minorHAnsi"/>
                <w:b/>
                <w:i w:val="0"/>
                <w:iCs w:val="0"/>
                <w:rPrChange w:id="498" w:author="Iqbal Ameerali" w:date="2020-10-08T11:45:00Z">
                  <w:rPr>
                    <w:rStyle w:val="FontStyle85"/>
                    <w:rFonts w:asciiTheme="minorHAnsi" w:hAnsiTheme="minorHAnsi" w:cstheme="minorHAnsi"/>
                    <w:b/>
                    <w:i w:val="0"/>
                    <w:iCs w:val="0"/>
                    <w:highlight w:val="yellow"/>
                  </w:rPr>
                </w:rPrChange>
              </w:rPr>
              <w:instrText xml:space="preserve"> FORMCHECKBOX </w:instrText>
            </w:r>
            <w:r w:rsidR="00477FCF">
              <w:rPr>
                <w:rStyle w:val="FontStyle85"/>
                <w:rFonts w:asciiTheme="minorHAnsi" w:hAnsiTheme="minorHAnsi" w:cstheme="minorHAnsi"/>
                <w:b/>
                <w:i w:val="0"/>
                <w:iCs w:val="0"/>
                <w:rPrChange w:id="499"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500" w:author="Iqbal Ameerali" w:date="2020-10-08T11:45:00Z">
                  <w:rPr>
                    <w:rStyle w:val="FontStyle85"/>
                    <w:rFonts w:asciiTheme="minorHAnsi" w:hAnsiTheme="minorHAnsi" w:cstheme="minorHAnsi"/>
                    <w:b/>
                    <w:i w:val="0"/>
                    <w:iCs w:val="0"/>
                  </w:rPr>
                </w:rPrChange>
              </w:rPr>
              <w:fldChar w:fldCharType="separate"/>
            </w:r>
            <w:r w:rsidR="00EC5923" w:rsidRPr="00775583">
              <w:rPr>
                <w:rStyle w:val="FontStyle85"/>
                <w:rFonts w:asciiTheme="minorHAnsi" w:hAnsiTheme="minorHAnsi" w:cstheme="minorHAnsi"/>
                <w:b/>
                <w:i w:val="0"/>
                <w:iCs w:val="0"/>
                <w:rPrChange w:id="501" w:author="Iqbal Ameerali" w:date="2020-10-08T11:45:00Z">
                  <w:rPr>
                    <w:rStyle w:val="FontStyle85"/>
                    <w:rFonts w:asciiTheme="minorHAnsi" w:hAnsiTheme="minorHAnsi" w:cstheme="minorHAnsi"/>
                    <w:b/>
                    <w:i w:val="0"/>
                    <w:iCs w:val="0"/>
                    <w:highlight w:val="yellow"/>
                  </w:rPr>
                </w:rPrChange>
              </w:rPr>
              <w:fldChar w:fldCharType="end"/>
            </w:r>
          </w:p>
          <w:p w14:paraId="50C50C76" w14:textId="327BE71B" w:rsidR="00D537FA" w:rsidRPr="00775583" w:rsidRDefault="00D537FA" w:rsidP="00EC5923">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Change w:id="502" w:author="Iqbal Ameerali" w:date="2020-10-08T11:45:00Z">
                  <w:rPr>
                    <w:rStyle w:val="FontStyle85"/>
                    <w:rFonts w:ascii="MB Lateefi" w:hAnsi="MB Lateefi" w:cs="MB Lateefi"/>
                    <w:b/>
                    <w:i w:val="0"/>
                    <w:iCs w:val="0"/>
                    <w:sz w:val="20"/>
                    <w:szCs w:val="20"/>
                    <w:highlight w:val="yellow"/>
                  </w:rPr>
                </w:rPrChange>
              </w:rPr>
            </w:pPr>
            <w:r w:rsidRPr="00775583">
              <w:rPr>
                <w:rStyle w:val="FontStyle85"/>
                <w:rFonts w:ascii="MB Lateefi" w:hAnsi="MB Lateefi" w:cs="MB Lateefi" w:hint="eastAsia"/>
                <w:b/>
                <w:i w:val="0"/>
                <w:iCs w:val="0"/>
                <w:sz w:val="20"/>
                <w:szCs w:val="20"/>
                <w:rtl/>
                <w:rPrChange w:id="503" w:author="Iqbal Ameerali" w:date="2020-10-08T11:45:00Z">
                  <w:rPr>
                    <w:rStyle w:val="FontStyle85"/>
                    <w:rFonts w:ascii="MB Lateefi" w:hAnsi="MB Lateefi" w:cs="MB Lateefi" w:hint="eastAsia"/>
                    <w:b/>
                    <w:i w:val="0"/>
                    <w:iCs w:val="0"/>
                    <w:sz w:val="20"/>
                    <w:szCs w:val="20"/>
                    <w:highlight w:val="yellow"/>
                    <w:rtl/>
                  </w:rPr>
                </w:rPrChange>
              </w:rPr>
              <w:t>ضايع</w:t>
            </w:r>
            <w:r w:rsidRPr="00775583">
              <w:rPr>
                <w:rStyle w:val="FontStyle85"/>
                <w:rFonts w:ascii="MB Lateefi" w:hAnsi="MB Lateefi" w:cs="MB Lateefi"/>
                <w:b/>
                <w:i w:val="0"/>
                <w:iCs w:val="0"/>
                <w:sz w:val="20"/>
                <w:szCs w:val="20"/>
                <w:rtl/>
                <w:rPrChange w:id="504"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cs"/>
                <w:b/>
                <w:i w:val="0"/>
                <w:iCs w:val="0"/>
                <w:sz w:val="20"/>
                <w:szCs w:val="20"/>
                <w:rtl/>
                <w:rPrChange w:id="505" w:author="Iqbal Ameerali" w:date="2020-10-08T11:45:00Z">
                  <w:rPr>
                    <w:rStyle w:val="FontStyle85"/>
                    <w:rFonts w:ascii="MB Lateefi" w:hAnsi="MB Lateefi" w:cs="MB Lateefi" w:hint="cs"/>
                    <w:b/>
                    <w:i w:val="0"/>
                    <w:iCs w:val="0"/>
                    <w:sz w:val="20"/>
                    <w:szCs w:val="20"/>
                    <w:highlight w:val="yellow"/>
                    <w:rtl/>
                  </w:rPr>
                </w:rPrChange>
              </w:rPr>
              <w:t>ٿ</w:t>
            </w:r>
            <w:r w:rsidRPr="00775583">
              <w:rPr>
                <w:rStyle w:val="FontStyle85"/>
                <w:rFonts w:ascii="MB Lateefi" w:hAnsi="MB Lateefi" w:cs="MB Lateefi" w:hint="eastAsia"/>
                <w:b/>
                <w:i w:val="0"/>
                <w:iCs w:val="0"/>
                <w:sz w:val="20"/>
                <w:szCs w:val="20"/>
                <w:rtl/>
                <w:rPrChange w:id="506" w:author="Iqbal Ameerali" w:date="2020-10-08T11:45:00Z">
                  <w:rPr>
                    <w:rStyle w:val="FontStyle85"/>
                    <w:rFonts w:ascii="MB Lateefi" w:hAnsi="MB Lateefi" w:cs="MB Lateefi" w:hint="eastAsia"/>
                    <w:b/>
                    <w:i w:val="0"/>
                    <w:iCs w:val="0"/>
                    <w:sz w:val="20"/>
                    <w:szCs w:val="20"/>
                    <w:highlight w:val="yellow"/>
                    <w:rtl/>
                  </w:rPr>
                </w:rPrChange>
              </w:rPr>
              <w:t>يل</w:t>
            </w:r>
            <w:r w:rsidRPr="00775583">
              <w:rPr>
                <w:rStyle w:val="FontStyle85"/>
                <w:rFonts w:ascii="MB Lateefi" w:hAnsi="MB Lateefi" w:cs="MB Lateefi"/>
                <w:b/>
                <w:i w:val="0"/>
                <w:iCs w:val="0"/>
                <w:sz w:val="20"/>
                <w:szCs w:val="20"/>
                <w:rtl/>
                <w:rPrChange w:id="507" w:author="Iqbal Ameerali" w:date="2020-10-08T11:45:00Z">
                  <w:rPr>
                    <w:rStyle w:val="FontStyle85"/>
                    <w:rFonts w:ascii="MB Lateefi" w:hAnsi="MB Lateefi" w:cs="MB Lateefi"/>
                    <w:b/>
                    <w:i w:val="0"/>
                    <w:iCs w:val="0"/>
                    <w:sz w:val="20"/>
                    <w:szCs w:val="20"/>
                    <w:highlight w:val="yellow"/>
                    <w:rtl/>
                  </w:rPr>
                </w:rPrChange>
              </w:rPr>
              <w:t xml:space="preserve"> حملن جو تعداد </w:t>
            </w:r>
            <w:r w:rsidRPr="00775583">
              <w:rPr>
                <w:rStyle w:val="FontStyle85"/>
                <w:rFonts w:ascii="MB Lateefi" w:hAnsi="MB Lateefi" w:cs="MB Lateefi"/>
                <w:b/>
                <w:i w:val="0"/>
                <w:iCs w:val="0"/>
                <w:sz w:val="20"/>
                <w:szCs w:val="20"/>
                <w:rPrChange w:id="508"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Theme="minorHAnsi" w:hAnsiTheme="minorHAnsi" w:cstheme="minorHAnsi"/>
                <w:b/>
                <w:i w:val="0"/>
                <w:iCs w:val="0"/>
                <w:rPrChange w:id="509" w:author="Iqbal Ameerali" w:date="2020-10-08T11:45:00Z">
                  <w:rPr>
                    <w:rStyle w:val="FontStyle85"/>
                    <w:rFonts w:asciiTheme="minorHAnsi" w:hAnsiTheme="minorHAnsi" w:cstheme="minorHAnsi"/>
                    <w:b/>
                    <w:i w:val="0"/>
                    <w:iCs w:val="0"/>
                    <w:highlight w:val="yellow"/>
                  </w:rPr>
                </w:rPrChange>
              </w:rPr>
              <w:fldChar w:fldCharType="begin">
                <w:ffData>
                  <w:name w:val="Check189"/>
                  <w:enabled/>
                  <w:calcOnExit w:val="0"/>
                  <w:checkBox>
                    <w:sizeAuto/>
                    <w:default w:val="0"/>
                  </w:checkBox>
                </w:ffData>
              </w:fldChar>
            </w:r>
            <w:r w:rsidRPr="00775583">
              <w:rPr>
                <w:rStyle w:val="FontStyle85"/>
                <w:rFonts w:asciiTheme="minorHAnsi" w:hAnsiTheme="minorHAnsi" w:cstheme="minorHAnsi"/>
                <w:b/>
                <w:i w:val="0"/>
                <w:iCs w:val="0"/>
                <w:rPrChange w:id="510" w:author="Iqbal Ameerali" w:date="2020-10-08T11:45:00Z">
                  <w:rPr>
                    <w:rStyle w:val="FontStyle85"/>
                    <w:rFonts w:asciiTheme="minorHAnsi" w:hAnsiTheme="minorHAnsi" w:cstheme="minorHAnsi"/>
                    <w:b/>
                    <w:i w:val="0"/>
                    <w:iCs w:val="0"/>
                    <w:highlight w:val="yellow"/>
                  </w:rPr>
                </w:rPrChange>
              </w:rPr>
              <w:instrText xml:space="preserve"> FORMCHECKBOX </w:instrText>
            </w:r>
            <w:r w:rsidR="00477FCF">
              <w:rPr>
                <w:rStyle w:val="FontStyle85"/>
                <w:rFonts w:asciiTheme="minorHAnsi" w:hAnsiTheme="minorHAnsi" w:cstheme="minorHAnsi"/>
                <w:b/>
                <w:i w:val="0"/>
                <w:iCs w:val="0"/>
                <w:rPrChange w:id="511"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512" w:author="Iqbal Ameerali" w:date="2020-10-08T11:45:00Z">
                  <w:rPr>
                    <w:rStyle w:val="FontStyle85"/>
                    <w:rFonts w:asciiTheme="minorHAnsi" w:hAnsiTheme="minorHAnsi" w:cstheme="minorHAnsi"/>
                    <w:b/>
                    <w:i w:val="0"/>
                    <w:iCs w:val="0"/>
                  </w:rPr>
                </w:rPrChange>
              </w:rPr>
              <w:fldChar w:fldCharType="separate"/>
            </w:r>
            <w:r w:rsidRPr="00775583">
              <w:rPr>
                <w:rStyle w:val="FontStyle85"/>
                <w:rFonts w:asciiTheme="minorHAnsi" w:hAnsiTheme="minorHAnsi" w:cstheme="minorHAnsi"/>
                <w:b/>
                <w:i w:val="0"/>
                <w:iCs w:val="0"/>
                <w:rPrChange w:id="513" w:author="Iqbal Ameerali" w:date="2020-10-08T11:45:00Z">
                  <w:rPr>
                    <w:rStyle w:val="FontStyle85"/>
                    <w:rFonts w:asciiTheme="minorHAnsi" w:hAnsiTheme="minorHAnsi" w:cstheme="minorHAnsi"/>
                    <w:b/>
                    <w:i w:val="0"/>
                    <w:iCs w:val="0"/>
                    <w:highlight w:val="yellow"/>
                  </w:rPr>
                </w:rPrChange>
              </w:rPr>
              <w:fldChar w:fldCharType="end"/>
            </w:r>
            <w:r w:rsidRPr="00775583">
              <w:rPr>
                <w:rStyle w:val="FontStyle85"/>
                <w:rFonts w:asciiTheme="minorHAnsi" w:hAnsiTheme="minorHAnsi" w:cstheme="minorHAnsi"/>
                <w:b/>
                <w:i w:val="0"/>
                <w:iCs w:val="0"/>
                <w:rPrChange w:id="514" w:author="Iqbal Ameerali" w:date="2020-10-08T11:45:00Z">
                  <w:rPr>
                    <w:rStyle w:val="FontStyle85"/>
                    <w:rFonts w:asciiTheme="minorHAnsi" w:hAnsiTheme="minorHAnsi" w:cstheme="minorHAnsi"/>
                    <w:b/>
                    <w:i w:val="0"/>
                    <w:iCs w:val="0"/>
                    <w:highlight w:val="yellow"/>
                  </w:rPr>
                </w:rPrChange>
              </w:rPr>
              <w:fldChar w:fldCharType="begin">
                <w:ffData>
                  <w:name w:val="Check188"/>
                  <w:enabled/>
                  <w:calcOnExit w:val="0"/>
                  <w:checkBox>
                    <w:sizeAuto/>
                    <w:default w:val="0"/>
                  </w:checkBox>
                </w:ffData>
              </w:fldChar>
            </w:r>
            <w:r w:rsidRPr="00775583">
              <w:rPr>
                <w:rStyle w:val="FontStyle85"/>
                <w:rFonts w:asciiTheme="minorHAnsi" w:hAnsiTheme="minorHAnsi" w:cstheme="minorHAnsi"/>
                <w:b/>
                <w:i w:val="0"/>
                <w:iCs w:val="0"/>
                <w:rPrChange w:id="515" w:author="Iqbal Ameerali" w:date="2020-10-08T11:45:00Z">
                  <w:rPr>
                    <w:rStyle w:val="FontStyle85"/>
                    <w:rFonts w:asciiTheme="minorHAnsi" w:hAnsiTheme="minorHAnsi" w:cstheme="minorHAnsi"/>
                    <w:b/>
                    <w:i w:val="0"/>
                    <w:iCs w:val="0"/>
                    <w:highlight w:val="yellow"/>
                  </w:rPr>
                </w:rPrChange>
              </w:rPr>
              <w:instrText xml:space="preserve"> FORMCHECKBOX </w:instrText>
            </w:r>
            <w:r w:rsidR="00477FCF">
              <w:rPr>
                <w:rStyle w:val="FontStyle85"/>
                <w:rFonts w:asciiTheme="minorHAnsi" w:hAnsiTheme="minorHAnsi" w:cstheme="minorHAnsi"/>
                <w:b/>
                <w:i w:val="0"/>
                <w:iCs w:val="0"/>
                <w:rPrChange w:id="516"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517" w:author="Iqbal Ameerali" w:date="2020-10-08T11:45:00Z">
                  <w:rPr>
                    <w:rStyle w:val="FontStyle85"/>
                    <w:rFonts w:asciiTheme="minorHAnsi" w:hAnsiTheme="minorHAnsi" w:cstheme="minorHAnsi"/>
                    <w:b/>
                    <w:i w:val="0"/>
                    <w:iCs w:val="0"/>
                  </w:rPr>
                </w:rPrChange>
              </w:rPr>
              <w:fldChar w:fldCharType="separate"/>
            </w:r>
            <w:r w:rsidRPr="00775583">
              <w:rPr>
                <w:rStyle w:val="FontStyle85"/>
                <w:rFonts w:asciiTheme="minorHAnsi" w:hAnsiTheme="minorHAnsi" w:cstheme="minorHAnsi"/>
                <w:b/>
                <w:i w:val="0"/>
                <w:iCs w:val="0"/>
                <w:rPrChange w:id="518" w:author="Iqbal Ameerali" w:date="2020-10-08T11:45:00Z">
                  <w:rPr>
                    <w:rStyle w:val="FontStyle85"/>
                    <w:rFonts w:asciiTheme="minorHAnsi" w:hAnsiTheme="minorHAnsi" w:cstheme="minorHAnsi"/>
                    <w:b/>
                    <w:i w:val="0"/>
                    <w:iCs w:val="0"/>
                    <w:highlight w:val="yellow"/>
                  </w:rPr>
                </w:rPrChange>
              </w:rPr>
              <w:fldChar w:fldCharType="end"/>
            </w:r>
          </w:p>
          <w:p w14:paraId="41D5AFC6" w14:textId="4CF15F4A" w:rsidR="00355488" w:rsidRPr="00775583" w:rsidRDefault="00D537FA" w:rsidP="00145CEE">
            <w:pPr>
              <w:pStyle w:val="Style39"/>
              <w:widowControl/>
              <w:tabs>
                <w:tab w:val="right" w:leader="hyphen" w:pos="4320"/>
                <w:tab w:val="left" w:pos="4752"/>
              </w:tabs>
              <w:bidi/>
              <w:spacing w:line="240" w:lineRule="auto"/>
              <w:ind w:right="-115"/>
              <w:rPr>
                <w:rStyle w:val="FontStyle85"/>
                <w:rFonts w:asciiTheme="minorHAnsi" w:hAnsiTheme="minorHAnsi" w:cstheme="minorHAnsi"/>
                <w:b/>
                <w:i w:val="0"/>
                <w:iCs w:val="0"/>
                <w:rtl/>
              </w:rPr>
            </w:pPr>
            <w:r w:rsidRPr="00775583">
              <w:rPr>
                <w:rStyle w:val="FontStyle85"/>
                <w:rFonts w:ascii="MB Lateefi" w:hAnsi="MB Lateefi" w:cs="MB Lateefi" w:hint="eastAsia"/>
                <w:b/>
                <w:i w:val="0"/>
                <w:iCs w:val="0"/>
                <w:sz w:val="20"/>
                <w:szCs w:val="20"/>
                <w:rtl/>
                <w:lang w:bidi="sd-Arab-PK"/>
                <w:rPrChange w:id="519" w:author="Iqbal Ameerali" w:date="2020-10-08T11:45:00Z">
                  <w:rPr>
                    <w:rStyle w:val="FontStyle85"/>
                    <w:rFonts w:ascii="MB Lateefi" w:hAnsi="MB Lateefi" w:cs="MB Lateefi" w:hint="eastAsia"/>
                    <w:b/>
                    <w:i w:val="0"/>
                    <w:iCs w:val="0"/>
                    <w:sz w:val="20"/>
                    <w:szCs w:val="20"/>
                    <w:highlight w:val="yellow"/>
                    <w:rtl/>
                    <w:lang w:bidi="sd-Arab-PK"/>
                  </w:rPr>
                </w:rPrChange>
              </w:rPr>
              <w:t>حمل</w:t>
            </w:r>
            <w:r w:rsidRPr="00775583">
              <w:rPr>
                <w:rStyle w:val="FontStyle85"/>
                <w:rFonts w:ascii="MB Lateefi" w:hAnsi="MB Lateefi" w:cs="MB Lateefi"/>
                <w:b/>
                <w:i w:val="0"/>
                <w:iCs w:val="0"/>
                <w:sz w:val="20"/>
                <w:szCs w:val="20"/>
                <w:rtl/>
                <w:lang w:bidi="sd-Arab-PK"/>
                <w:rPrChange w:id="520" w:author="Iqbal Ameerali" w:date="2020-10-08T11:45:00Z">
                  <w:rPr>
                    <w:rStyle w:val="FontStyle85"/>
                    <w:rFonts w:ascii="MB Lateefi" w:hAnsi="MB Lateefi" w:cs="MB Lateefi"/>
                    <w:b/>
                    <w:i w:val="0"/>
                    <w:iCs w:val="0"/>
                    <w:sz w:val="20"/>
                    <w:szCs w:val="20"/>
                    <w:highlight w:val="yellow"/>
                    <w:rtl/>
                    <w:lang w:bidi="sd-Arab-PK"/>
                  </w:rPr>
                </w:rPrChange>
              </w:rPr>
              <w:t xml:space="preserve"> </w:t>
            </w:r>
            <w:r w:rsidRPr="00775583">
              <w:rPr>
                <w:rStyle w:val="FontStyle85"/>
                <w:rFonts w:ascii="MB Lateefi" w:hAnsi="MB Lateefi" w:cs="MB Lateefi" w:hint="cs"/>
                <w:b/>
                <w:i w:val="0"/>
                <w:iCs w:val="0"/>
                <w:sz w:val="20"/>
                <w:szCs w:val="20"/>
                <w:rtl/>
                <w:lang w:bidi="sd-Arab-PK"/>
                <w:rPrChange w:id="521" w:author="Iqbal Ameerali" w:date="2020-10-08T11:45:00Z">
                  <w:rPr>
                    <w:rStyle w:val="FontStyle85"/>
                    <w:rFonts w:ascii="MB Lateefi" w:hAnsi="MB Lateefi" w:cs="MB Lateefi" w:hint="cs"/>
                    <w:b/>
                    <w:i w:val="0"/>
                    <w:iCs w:val="0"/>
                    <w:sz w:val="20"/>
                    <w:szCs w:val="20"/>
                    <w:highlight w:val="yellow"/>
                    <w:rtl/>
                    <w:lang w:bidi="sd-Arab-PK"/>
                  </w:rPr>
                </w:rPrChange>
              </w:rPr>
              <w:t>ڪ</w:t>
            </w:r>
            <w:r w:rsidRPr="00775583">
              <w:rPr>
                <w:rStyle w:val="FontStyle85"/>
                <w:rFonts w:ascii="MB Lateefi" w:hAnsi="MB Lateefi" w:cs="MB Lateefi" w:hint="eastAsia"/>
                <w:b/>
                <w:i w:val="0"/>
                <w:iCs w:val="0"/>
                <w:sz w:val="20"/>
                <w:szCs w:val="20"/>
                <w:rtl/>
                <w:lang w:bidi="sd-Arab-PK"/>
                <w:rPrChange w:id="522" w:author="Iqbal Ameerali" w:date="2020-10-08T11:45:00Z">
                  <w:rPr>
                    <w:rStyle w:val="FontStyle85"/>
                    <w:rFonts w:ascii="MB Lateefi" w:hAnsi="MB Lateefi" w:cs="MB Lateefi" w:hint="eastAsia"/>
                    <w:b/>
                    <w:i w:val="0"/>
                    <w:iCs w:val="0"/>
                    <w:sz w:val="20"/>
                    <w:szCs w:val="20"/>
                    <w:highlight w:val="yellow"/>
                    <w:rtl/>
                    <w:lang w:bidi="sd-Arab-PK"/>
                  </w:rPr>
                </w:rPrChange>
              </w:rPr>
              <w:t>يرائ</w:t>
            </w:r>
            <w:r w:rsidRPr="00775583">
              <w:rPr>
                <w:rStyle w:val="FontStyle85"/>
                <w:rFonts w:ascii="MB Lateefi" w:hAnsi="MB Lateefi" w:cs="MB Lateefi" w:hint="cs"/>
                <w:b/>
                <w:i w:val="0"/>
                <w:iCs w:val="0"/>
                <w:sz w:val="20"/>
                <w:szCs w:val="20"/>
                <w:rtl/>
                <w:lang w:bidi="sd-Arab-PK"/>
                <w:rPrChange w:id="523" w:author="Iqbal Ameerali" w:date="2020-10-08T11:45:00Z">
                  <w:rPr>
                    <w:rStyle w:val="FontStyle85"/>
                    <w:rFonts w:ascii="MB Lateefi" w:hAnsi="MB Lateefi" w:cs="MB Lateefi" w:hint="cs"/>
                    <w:b/>
                    <w:i w:val="0"/>
                    <w:iCs w:val="0"/>
                    <w:sz w:val="20"/>
                    <w:szCs w:val="20"/>
                    <w:highlight w:val="yellow"/>
                    <w:rtl/>
                    <w:lang w:bidi="sd-Arab-PK"/>
                  </w:rPr>
                </w:rPrChange>
              </w:rPr>
              <w:t>ڻ</w:t>
            </w:r>
            <w:r w:rsidR="0059601A" w:rsidRPr="00775583">
              <w:rPr>
                <w:rStyle w:val="FontStyle85"/>
                <w:rFonts w:ascii="MB Lateefi" w:hAnsi="MB Lateefi" w:cs="MB Lateefi"/>
                <w:b/>
                <w:i w:val="0"/>
                <w:iCs w:val="0"/>
                <w:sz w:val="20"/>
                <w:szCs w:val="20"/>
                <w:rtl/>
                <w:rPrChange w:id="524" w:author="Iqbal Ameerali" w:date="2020-10-08T11:45:00Z">
                  <w:rPr>
                    <w:rStyle w:val="FontStyle85"/>
                    <w:rFonts w:ascii="MB Lateefi" w:hAnsi="MB Lateefi" w:cs="MB Lateefi"/>
                    <w:b/>
                    <w:i w:val="0"/>
                    <w:iCs w:val="0"/>
                    <w:sz w:val="20"/>
                    <w:szCs w:val="20"/>
                    <w:highlight w:val="yellow"/>
                    <w:rtl/>
                  </w:rPr>
                </w:rPrChange>
              </w:rPr>
              <w:t xml:space="preserve"> تعداد</w:t>
            </w:r>
            <w:r w:rsidR="00EC5923" w:rsidRPr="00775583">
              <w:rPr>
                <w:rStyle w:val="FontStyle85"/>
                <w:rFonts w:ascii="MB Lateefi" w:hAnsi="MB Lateefi" w:cs="MB Lateefi"/>
                <w:b/>
                <w:i w:val="0"/>
                <w:iCs w:val="0"/>
                <w:sz w:val="20"/>
                <w:szCs w:val="20"/>
                <w:rtl/>
                <w:rPrChange w:id="525" w:author="Iqbal Ameerali" w:date="2020-10-08T11:45:00Z">
                  <w:rPr>
                    <w:rStyle w:val="FontStyle85"/>
                    <w:rFonts w:ascii="MB Lateefi" w:hAnsi="MB Lateefi" w:cs="MB Lateefi"/>
                    <w:b/>
                    <w:i w:val="0"/>
                    <w:iCs w:val="0"/>
                    <w:sz w:val="20"/>
                    <w:szCs w:val="20"/>
                    <w:highlight w:val="yellow"/>
                    <w:rtl/>
                  </w:rPr>
                </w:rPrChange>
              </w:rPr>
              <w:t xml:space="preserve"> </w:t>
            </w:r>
            <w:r w:rsidR="00EC5923" w:rsidRPr="00775583">
              <w:rPr>
                <w:rStyle w:val="FontStyle85"/>
                <w:rFonts w:ascii="MB Lateefi" w:hAnsi="MB Lateefi" w:cs="MB Lateefi"/>
                <w:b/>
                <w:i w:val="0"/>
                <w:iCs w:val="0"/>
                <w:sz w:val="20"/>
                <w:szCs w:val="20"/>
                <w:rPrChange w:id="526" w:author="Iqbal Ameerali" w:date="2020-10-08T11:45:00Z">
                  <w:rPr>
                    <w:rStyle w:val="FontStyle85"/>
                    <w:rFonts w:ascii="MB Lateefi" w:hAnsi="MB Lateefi" w:cs="MB Lateefi"/>
                    <w:b/>
                    <w:i w:val="0"/>
                    <w:iCs w:val="0"/>
                    <w:sz w:val="20"/>
                    <w:szCs w:val="20"/>
                    <w:highlight w:val="yellow"/>
                  </w:rPr>
                </w:rPrChange>
              </w:rPr>
              <w:tab/>
            </w:r>
            <w:r w:rsidR="00EC5923" w:rsidRPr="00775583">
              <w:rPr>
                <w:rStyle w:val="FontStyle85"/>
                <w:rFonts w:asciiTheme="minorHAnsi" w:hAnsiTheme="minorHAnsi" w:cstheme="minorHAnsi"/>
                <w:b/>
                <w:i w:val="0"/>
                <w:iCs w:val="0"/>
                <w:rPrChange w:id="527" w:author="Iqbal Ameerali" w:date="2020-10-08T11:45:00Z">
                  <w:rPr>
                    <w:rStyle w:val="FontStyle85"/>
                    <w:rFonts w:asciiTheme="minorHAnsi" w:hAnsiTheme="minorHAnsi" w:cstheme="minorHAnsi"/>
                    <w:b/>
                    <w:i w:val="0"/>
                    <w:iCs w:val="0"/>
                    <w:highlight w:val="yellow"/>
                  </w:rPr>
                </w:rPrChange>
              </w:rPr>
              <w:fldChar w:fldCharType="begin">
                <w:ffData>
                  <w:name w:val="Check189"/>
                  <w:enabled/>
                  <w:calcOnExit w:val="0"/>
                  <w:checkBox>
                    <w:sizeAuto/>
                    <w:default w:val="0"/>
                  </w:checkBox>
                </w:ffData>
              </w:fldChar>
            </w:r>
            <w:r w:rsidR="00EC5923" w:rsidRPr="00775583">
              <w:rPr>
                <w:rStyle w:val="FontStyle85"/>
                <w:rFonts w:asciiTheme="minorHAnsi" w:hAnsiTheme="minorHAnsi" w:cstheme="minorHAnsi"/>
                <w:b/>
                <w:i w:val="0"/>
                <w:iCs w:val="0"/>
                <w:rPrChange w:id="528" w:author="Iqbal Ameerali" w:date="2020-10-08T11:45:00Z">
                  <w:rPr>
                    <w:rStyle w:val="FontStyle85"/>
                    <w:rFonts w:asciiTheme="minorHAnsi" w:hAnsiTheme="minorHAnsi" w:cstheme="minorHAnsi"/>
                    <w:b/>
                    <w:i w:val="0"/>
                    <w:iCs w:val="0"/>
                    <w:highlight w:val="yellow"/>
                  </w:rPr>
                </w:rPrChange>
              </w:rPr>
              <w:instrText xml:space="preserve"> FORMCHECKBOX </w:instrText>
            </w:r>
            <w:r w:rsidR="00477FCF">
              <w:rPr>
                <w:rStyle w:val="FontStyle85"/>
                <w:rFonts w:asciiTheme="minorHAnsi" w:hAnsiTheme="minorHAnsi" w:cstheme="minorHAnsi"/>
                <w:b/>
                <w:i w:val="0"/>
                <w:iCs w:val="0"/>
                <w:rPrChange w:id="529"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530" w:author="Iqbal Ameerali" w:date="2020-10-08T11:45:00Z">
                  <w:rPr>
                    <w:rStyle w:val="FontStyle85"/>
                    <w:rFonts w:asciiTheme="minorHAnsi" w:hAnsiTheme="minorHAnsi" w:cstheme="minorHAnsi"/>
                    <w:b/>
                    <w:i w:val="0"/>
                    <w:iCs w:val="0"/>
                  </w:rPr>
                </w:rPrChange>
              </w:rPr>
              <w:fldChar w:fldCharType="separate"/>
            </w:r>
            <w:r w:rsidR="00EC5923" w:rsidRPr="00775583">
              <w:rPr>
                <w:rStyle w:val="FontStyle85"/>
                <w:rFonts w:asciiTheme="minorHAnsi" w:hAnsiTheme="minorHAnsi" w:cstheme="minorHAnsi"/>
                <w:b/>
                <w:i w:val="0"/>
                <w:iCs w:val="0"/>
                <w:rPrChange w:id="531" w:author="Iqbal Ameerali" w:date="2020-10-08T11:45:00Z">
                  <w:rPr>
                    <w:rStyle w:val="FontStyle85"/>
                    <w:rFonts w:asciiTheme="minorHAnsi" w:hAnsiTheme="minorHAnsi" w:cstheme="minorHAnsi"/>
                    <w:b/>
                    <w:i w:val="0"/>
                    <w:iCs w:val="0"/>
                    <w:highlight w:val="yellow"/>
                  </w:rPr>
                </w:rPrChange>
              </w:rPr>
              <w:fldChar w:fldCharType="end"/>
            </w:r>
            <w:r w:rsidR="00EC5923" w:rsidRPr="00775583">
              <w:rPr>
                <w:rStyle w:val="FontStyle85"/>
                <w:rFonts w:asciiTheme="minorHAnsi" w:hAnsiTheme="minorHAnsi" w:cstheme="minorHAnsi"/>
                <w:b/>
                <w:i w:val="0"/>
                <w:iCs w:val="0"/>
                <w:rPrChange w:id="532" w:author="Iqbal Ameerali" w:date="2020-10-08T11:45:00Z">
                  <w:rPr>
                    <w:rStyle w:val="FontStyle85"/>
                    <w:rFonts w:asciiTheme="minorHAnsi" w:hAnsiTheme="minorHAnsi" w:cstheme="minorHAnsi"/>
                    <w:b/>
                    <w:i w:val="0"/>
                    <w:iCs w:val="0"/>
                    <w:highlight w:val="yellow"/>
                  </w:rPr>
                </w:rPrChange>
              </w:rPr>
              <w:fldChar w:fldCharType="begin">
                <w:ffData>
                  <w:name w:val="Check188"/>
                  <w:enabled/>
                  <w:calcOnExit w:val="0"/>
                  <w:checkBox>
                    <w:sizeAuto/>
                    <w:default w:val="0"/>
                  </w:checkBox>
                </w:ffData>
              </w:fldChar>
            </w:r>
            <w:r w:rsidR="00EC5923" w:rsidRPr="00775583">
              <w:rPr>
                <w:rStyle w:val="FontStyle85"/>
                <w:rFonts w:asciiTheme="minorHAnsi" w:hAnsiTheme="minorHAnsi" w:cstheme="minorHAnsi"/>
                <w:b/>
                <w:i w:val="0"/>
                <w:iCs w:val="0"/>
                <w:rPrChange w:id="533" w:author="Iqbal Ameerali" w:date="2020-10-08T11:45:00Z">
                  <w:rPr>
                    <w:rStyle w:val="FontStyle85"/>
                    <w:rFonts w:asciiTheme="minorHAnsi" w:hAnsiTheme="minorHAnsi" w:cstheme="minorHAnsi"/>
                    <w:b/>
                    <w:i w:val="0"/>
                    <w:iCs w:val="0"/>
                    <w:highlight w:val="yellow"/>
                  </w:rPr>
                </w:rPrChange>
              </w:rPr>
              <w:instrText xml:space="preserve"> FORMCHECKBOX </w:instrText>
            </w:r>
            <w:r w:rsidR="00477FCF">
              <w:rPr>
                <w:rStyle w:val="FontStyle85"/>
                <w:rFonts w:asciiTheme="minorHAnsi" w:hAnsiTheme="minorHAnsi" w:cstheme="minorHAnsi"/>
                <w:b/>
                <w:i w:val="0"/>
                <w:iCs w:val="0"/>
                <w:rPrChange w:id="534"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535" w:author="Iqbal Ameerali" w:date="2020-10-08T11:45:00Z">
                  <w:rPr>
                    <w:rStyle w:val="FontStyle85"/>
                    <w:rFonts w:asciiTheme="minorHAnsi" w:hAnsiTheme="minorHAnsi" w:cstheme="minorHAnsi"/>
                    <w:b/>
                    <w:i w:val="0"/>
                    <w:iCs w:val="0"/>
                  </w:rPr>
                </w:rPrChange>
              </w:rPr>
              <w:fldChar w:fldCharType="separate"/>
            </w:r>
            <w:r w:rsidR="00EC5923" w:rsidRPr="00775583">
              <w:rPr>
                <w:rStyle w:val="FontStyle85"/>
                <w:rFonts w:asciiTheme="minorHAnsi" w:hAnsiTheme="minorHAnsi" w:cstheme="minorHAnsi"/>
                <w:b/>
                <w:i w:val="0"/>
                <w:iCs w:val="0"/>
                <w:rPrChange w:id="536" w:author="Iqbal Ameerali" w:date="2020-10-08T11:45:00Z">
                  <w:rPr>
                    <w:rStyle w:val="FontStyle85"/>
                    <w:rFonts w:asciiTheme="minorHAnsi" w:hAnsiTheme="minorHAnsi" w:cstheme="minorHAnsi"/>
                    <w:b/>
                    <w:i w:val="0"/>
                    <w:iCs w:val="0"/>
                    <w:highlight w:val="yellow"/>
                  </w:rPr>
                </w:rPrChange>
              </w:rPr>
              <w:fldChar w:fldCharType="end"/>
            </w:r>
          </w:p>
        </w:tc>
        <w:tc>
          <w:tcPr>
            <w:tcW w:w="1168" w:type="dxa"/>
          </w:tcPr>
          <w:p w14:paraId="3DC52462" w14:textId="77777777" w:rsidR="00B22A14" w:rsidRPr="00B14A4A" w:rsidRDefault="00B22A14" w:rsidP="008A4855">
            <w:pPr>
              <w:tabs>
                <w:tab w:val="left" w:pos="6330"/>
              </w:tabs>
              <w:bidi/>
              <w:jc w:val="center"/>
              <w:rPr>
                <w:rFonts w:ascii="MB Lateefi" w:hAnsi="MB Lateefi" w:cs="MB Lateefi"/>
                <w:sz w:val="24"/>
                <w:szCs w:val="24"/>
                <w:rtl/>
                <w:lang w:bidi="fa-IR"/>
              </w:rPr>
            </w:pPr>
          </w:p>
        </w:tc>
      </w:tr>
      <w:tr w:rsidR="00945C3B" w:rsidRPr="00775583" w14:paraId="4C08DF5A" w14:textId="77777777" w:rsidTr="000261D8">
        <w:trPr>
          <w:trHeight w:val="64"/>
          <w:jc w:val="center"/>
        </w:trPr>
        <w:tc>
          <w:tcPr>
            <w:tcW w:w="807" w:type="dxa"/>
            <w:vAlign w:val="center"/>
          </w:tcPr>
          <w:p w14:paraId="717B8D9A" w14:textId="53361C95" w:rsidR="003D6458" w:rsidRPr="00775583" w:rsidRDefault="009B5475" w:rsidP="00887B0A">
            <w:pPr>
              <w:tabs>
                <w:tab w:val="left" w:pos="6330"/>
              </w:tabs>
              <w:jc w:val="center"/>
              <w:rPr>
                <w:rFonts w:cstheme="minorHAnsi"/>
                <w:sz w:val="20"/>
                <w:szCs w:val="20"/>
                <w:rtl/>
                <w:lang w:bidi="fa-IR"/>
              </w:rPr>
            </w:pPr>
            <w:r w:rsidRPr="00775583">
              <w:rPr>
                <w:rFonts w:cstheme="minorHAnsi"/>
                <w:sz w:val="20"/>
                <w:szCs w:val="20"/>
                <w:lang w:bidi="fa-IR"/>
              </w:rPr>
              <w:t>F4</w:t>
            </w:r>
          </w:p>
        </w:tc>
        <w:tc>
          <w:tcPr>
            <w:tcW w:w="4855" w:type="dxa"/>
            <w:gridSpan w:val="2"/>
            <w:vAlign w:val="center"/>
          </w:tcPr>
          <w:p w14:paraId="2BF42EE1" w14:textId="77777777" w:rsidR="003D6458" w:rsidRPr="00775583" w:rsidRDefault="003D6458" w:rsidP="007F6C9D">
            <w:pPr>
              <w:tabs>
                <w:tab w:val="left" w:pos="6330"/>
              </w:tabs>
              <w:bidi/>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0087755D" w:rsidRPr="00775583">
              <w:rPr>
                <w:rFonts w:ascii="MB Lateefi" w:hAnsi="MB Lateefi" w:cs="MB Lateefi"/>
                <w:rtl/>
                <w:lang w:bidi="fa-IR"/>
              </w:rPr>
              <w:t xml:space="preserve">(عورت </w:t>
            </w:r>
            <w:r w:rsidR="0087755D" w:rsidRPr="00775583">
              <w:rPr>
                <w:rFonts w:ascii="MB Lateefi" w:hAnsi="MB Lateefi" w:cs="MB Lateefi" w:hint="eastAsia"/>
                <w:rtl/>
                <w:lang w:bidi="fa-IR"/>
              </w:rPr>
              <w:t>جو</w:t>
            </w:r>
            <w:r w:rsidR="0087755D" w:rsidRPr="00775583">
              <w:rPr>
                <w:rFonts w:ascii="MB Lateefi" w:hAnsi="MB Lateefi" w:cs="MB Lateefi"/>
                <w:rtl/>
                <w:lang w:bidi="fa-IR"/>
              </w:rPr>
              <w:t xml:space="preserve"> </w:t>
            </w:r>
            <w:r w:rsidR="0087755D" w:rsidRPr="00775583">
              <w:rPr>
                <w:rFonts w:ascii="MB Lateefi" w:hAnsi="MB Lateefi" w:cs="MB Lateefi" w:hint="eastAsia"/>
                <w:rtl/>
                <w:lang w:bidi="fa-IR"/>
              </w:rPr>
              <w:t>نالو</w:t>
            </w:r>
            <w:r w:rsidR="0087755D" w:rsidRPr="00775583">
              <w:rPr>
                <w:rFonts w:ascii="MB Lateefi" w:hAnsi="MB Lateefi" w:cs="MB Lateefi"/>
                <w:rtl/>
                <w:lang w:bidi="fa-IR"/>
              </w:rPr>
              <w:t xml:space="preserve">) </w:t>
            </w:r>
            <w:r w:rsidRPr="00775583">
              <w:rPr>
                <w:rFonts w:ascii="MB Lateefi" w:hAnsi="MB Lateefi" w:cs="MB Lateefi" w:hint="eastAsia"/>
                <w:rtl/>
                <w:lang w:bidi="fa-IR"/>
              </w:rPr>
              <w:t>هن</w:t>
            </w:r>
            <w:r w:rsidRPr="00775583">
              <w:rPr>
                <w:rFonts w:ascii="MB Lateefi" w:hAnsi="MB Lateefi" w:cs="MB Lateefi"/>
                <w:rtl/>
                <w:lang w:bidi="fa-IR"/>
              </w:rPr>
              <w:t xml:space="preserve"> </w:t>
            </w:r>
            <w:r w:rsidRPr="00775583">
              <w:rPr>
                <w:rFonts w:ascii="MB Lateefi" w:hAnsi="MB Lateefi" w:cs="MB Lateefi" w:hint="eastAsia"/>
                <w:rtl/>
                <w:lang w:bidi="fa-IR"/>
              </w:rPr>
              <w:t>مهل</w:t>
            </w:r>
            <w:r w:rsidRPr="00775583">
              <w:rPr>
                <w:rFonts w:ascii="MB Lateefi" w:hAnsi="MB Lateefi" w:cs="MB Lateefi"/>
                <w:rtl/>
                <w:lang w:bidi="fa-IR"/>
              </w:rPr>
              <w:t xml:space="preserve"> </w:t>
            </w:r>
            <w:r w:rsidRPr="00775583">
              <w:rPr>
                <w:rFonts w:ascii="MB Lateefi" w:hAnsi="MB Lateefi" w:cs="MB Lateefi" w:hint="eastAsia"/>
                <w:rtl/>
                <w:lang w:bidi="fa-IR"/>
              </w:rPr>
              <w:t>به</w:t>
            </w:r>
            <w:r w:rsidRPr="00775583">
              <w:rPr>
                <w:rFonts w:ascii="MB Lateefi" w:hAnsi="MB Lateefi" w:cs="MB Lateefi"/>
                <w:rtl/>
                <w:lang w:bidi="fa-IR"/>
              </w:rPr>
              <w:t xml:space="preserve"> </w:t>
            </w:r>
            <w:r w:rsidRPr="00775583">
              <w:rPr>
                <w:rFonts w:ascii="MB Lateefi" w:hAnsi="MB Lateefi" w:cs="MB Lateefi" w:hint="eastAsia"/>
                <w:rtl/>
                <w:lang w:bidi="fa-IR"/>
              </w:rPr>
              <w:t>حمل</w:t>
            </w:r>
            <w:r w:rsidRPr="00775583">
              <w:rPr>
                <w:rFonts w:ascii="MB Lateefi" w:hAnsi="MB Lateefi" w:cs="MB Lateefi"/>
                <w:rtl/>
                <w:lang w:bidi="fa-IR"/>
              </w:rPr>
              <w:t xml:space="preserve"> </w:t>
            </w:r>
            <w:r w:rsidRPr="00775583">
              <w:rPr>
                <w:rFonts w:ascii="MB Lateefi" w:hAnsi="MB Lateefi" w:cs="MB Lateefi" w:hint="eastAsia"/>
                <w:rtl/>
                <w:lang w:bidi="fa-IR"/>
              </w:rPr>
              <w:t>سان</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90" w:type="dxa"/>
          </w:tcPr>
          <w:p w14:paraId="51B730CC" w14:textId="77777777" w:rsidR="003D6458" w:rsidRPr="00775583" w:rsidRDefault="003D6458" w:rsidP="008A485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537"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BD7F1C0" w14:textId="77777777" w:rsidR="003D6458" w:rsidRPr="00775583" w:rsidRDefault="003D6458" w:rsidP="008A485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26624551" w14:textId="315E7933" w:rsidR="003D6458" w:rsidRPr="00775583" w:rsidRDefault="00DC6BF4" w:rsidP="008A4855">
            <w:pPr>
              <w:pStyle w:val="Style39"/>
              <w:widowControl/>
              <w:tabs>
                <w:tab w:val="right" w:leader="hyphen" w:pos="4320"/>
                <w:tab w:val="left" w:pos="4752"/>
              </w:tabs>
              <w:bidi/>
              <w:spacing w:line="240" w:lineRule="auto"/>
              <w:ind w:right="-115"/>
              <w:rPr>
                <w:rFonts w:ascii="MB Lateefi" w:hAnsi="MB Lateefi" w:cs="MB Lateefi"/>
                <w:sz w:val="20"/>
                <w:szCs w:val="20"/>
                <w:rtl/>
                <w:lang w:bidi="sd-Arab-PK"/>
              </w:rPr>
            </w:pPr>
            <w:r w:rsidRPr="00775583">
              <w:rPr>
                <w:rStyle w:val="FontStyle85"/>
                <w:rFonts w:ascii="MB Lateefi" w:hAnsi="MB Lateefi" w:cs="MB Lateefi" w:hint="eastAsia"/>
                <w:b/>
                <w:i w:val="0"/>
                <w:iCs w:val="0"/>
                <w:sz w:val="20"/>
                <w:szCs w:val="20"/>
                <w:rtl/>
                <w:lang w:bidi="sd-Arab-PK"/>
              </w:rPr>
              <w:t>معلوم</w:t>
            </w:r>
            <w:r w:rsidR="003D6458" w:rsidRPr="00775583">
              <w:rPr>
                <w:rStyle w:val="FontStyle85"/>
                <w:rFonts w:ascii="MB Lateefi" w:hAnsi="MB Lateefi" w:cs="MB Lateefi"/>
                <w:b/>
                <w:i w:val="0"/>
                <w:iCs w:val="0"/>
                <w:sz w:val="20"/>
                <w:szCs w:val="20"/>
                <w:rtl/>
              </w:rPr>
              <w:t xml:space="preserve"> نه آھي </w:t>
            </w:r>
            <w:r w:rsidR="003D6458" w:rsidRPr="00775583">
              <w:rPr>
                <w:rStyle w:val="FontStyle85"/>
                <w:rFonts w:ascii="MB Lateefi" w:hAnsi="MB Lateefi" w:cs="MB Lateefi"/>
                <w:b/>
                <w:i w:val="0"/>
                <w:iCs w:val="0"/>
                <w:sz w:val="20"/>
                <w:szCs w:val="20"/>
              </w:rPr>
              <w:tab/>
            </w:r>
            <w:r w:rsidR="002632BD" w:rsidRPr="00775583">
              <w:rPr>
                <w:rStyle w:val="FontStyle85"/>
                <w:rFonts w:ascii="MB Lateefi" w:hAnsi="MB Lateefi" w:cs="MB Lateefi"/>
                <w:i w:val="0"/>
                <w:iCs w:val="0"/>
                <w:sz w:val="20"/>
                <w:szCs w:val="20"/>
                <w:rtl/>
                <w:lang w:bidi="sd-Arab-PK"/>
              </w:rPr>
              <w:t>98</w:t>
            </w:r>
          </w:p>
        </w:tc>
        <w:tc>
          <w:tcPr>
            <w:tcW w:w="1168" w:type="dxa"/>
          </w:tcPr>
          <w:p w14:paraId="52456A39" w14:textId="02D5B746" w:rsidR="003D6458" w:rsidRPr="00775583" w:rsidRDefault="0093543C" w:rsidP="00AC2A81">
            <w:pPr>
              <w:bidi/>
              <w:rPr>
                <w:rFonts w:cstheme="minorHAnsi"/>
                <w:sz w:val="16"/>
                <w:szCs w:val="16"/>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w:t>
            </w:r>
            <w:r w:rsidR="0050648F" w:rsidRPr="00775583">
              <w:rPr>
                <w:rFonts w:ascii="MB Lateefi" w:hAnsi="MB Lateefi" w:cs="MB Lateefi" w:hint="eastAsia"/>
                <w:sz w:val="16"/>
                <w:szCs w:val="16"/>
                <w:rtl/>
                <w:lang w:bidi="sd-Arab-PK"/>
              </w:rPr>
              <w:t>يا</w:t>
            </w:r>
            <w:r w:rsidR="0050648F" w:rsidRPr="00775583">
              <w:rPr>
                <w:rFonts w:ascii="MB Lateefi" w:hAnsi="MB Lateefi" w:cs="MB Lateefi"/>
                <w:sz w:val="16"/>
                <w:szCs w:val="16"/>
                <w:rtl/>
                <w:lang w:bidi="sd-Arab-PK"/>
              </w:rPr>
              <w:t xml:space="preserve"> </w:t>
            </w:r>
            <w:r w:rsidR="0050648F" w:rsidRPr="00775583">
              <w:rPr>
                <w:rFonts w:ascii="MB Lateefi" w:hAnsi="MB Lateefi" w:cs="MB Lateefi" w:hint="eastAsia"/>
                <w:sz w:val="16"/>
                <w:szCs w:val="16"/>
                <w:rtl/>
                <w:lang w:bidi="sd-Arab-PK"/>
              </w:rPr>
              <w:t>معلوم</w:t>
            </w:r>
            <w:r w:rsidR="0050648F" w:rsidRPr="00775583">
              <w:rPr>
                <w:rFonts w:ascii="MB Lateefi" w:hAnsi="MB Lateefi" w:cs="MB Lateefi"/>
                <w:sz w:val="16"/>
                <w:szCs w:val="16"/>
                <w:rtl/>
                <w:lang w:bidi="fa-IR"/>
              </w:rPr>
              <w:t xml:space="preserve"> نه</w:t>
            </w:r>
            <w:r w:rsidR="0050648F" w:rsidRPr="00775583">
              <w:rPr>
                <w:rFonts w:ascii="MB Lateefi" w:hAnsi="MB Lateefi" w:cs="MB Lateefi"/>
                <w:sz w:val="16"/>
                <w:szCs w:val="16"/>
                <w:rtl/>
                <w:lang w:bidi="sd-Arab-PK"/>
              </w:rPr>
              <w:t xml:space="preserve">  آھي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 xml:space="preserve"> </w:t>
            </w:r>
            <w:r w:rsidR="006A16FF" w:rsidRPr="00775583">
              <w:rPr>
                <w:rFonts w:cstheme="minorHAnsi"/>
                <w:sz w:val="16"/>
                <w:szCs w:val="16"/>
                <w:lang w:bidi="sd-Arab-PK"/>
              </w:rPr>
              <w:t>F6</w:t>
            </w:r>
            <w:r w:rsidR="00AC2A81"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945C3B" w:rsidRPr="00775583" w14:paraId="63B71D98" w14:textId="77777777" w:rsidTr="000261D8">
        <w:trPr>
          <w:trHeight w:val="64"/>
          <w:jc w:val="center"/>
        </w:trPr>
        <w:tc>
          <w:tcPr>
            <w:tcW w:w="807" w:type="dxa"/>
            <w:vAlign w:val="center"/>
          </w:tcPr>
          <w:p w14:paraId="0B6D66F3" w14:textId="25F20777" w:rsidR="003D6458" w:rsidRPr="00775583" w:rsidRDefault="009B5475" w:rsidP="00887B0A">
            <w:pPr>
              <w:tabs>
                <w:tab w:val="left" w:pos="6330"/>
              </w:tabs>
              <w:jc w:val="center"/>
              <w:rPr>
                <w:rFonts w:cstheme="minorHAnsi"/>
                <w:sz w:val="20"/>
                <w:szCs w:val="20"/>
                <w:rtl/>
                <w:lang w:bidi="fa-IR"/>
              </w:rPr>
            </w:pPr>
            <w:r w:rsidRPr="00775583">
              <w:rPr>
                <w:rFonts w:cstheme="minorHAnsi"/>
                <w:sz w:val="20"/>
                <w:szCs w:val="20"/>
                <w:lang w:bidi="fa-IR"/>
              </w:rPr>
              <w:t>F5</w:t>
            </w:r>
          </w:p>
        </w:tc>
        <w:tc>
          <w:tcPr>
            <w:tcW w:w="4855" w:type="dxa"/>
            <w:gridSpan w:val="2"/>
          </w:tcPr>
          <w:p w14:paraId="7F13374A" w14:textId="48C36F11" w:rsidR="003D6458" w:rsidRPr="00775583" w:rsidRDefault="002E476D" w:rsidP="001F73B5">
            <w:pPr>
              <w:tabs>
                <w:tab w:val="left" w:pos="6330"/>
              </w:tabs>
              <w:bidi/>
              <w:jc w:val="both"/>
              <w:rPr>
                <w:rFonts w:ascii="MB Lateefi" w:hAnsi="MB Lateefi" w:cs="MB Lateefi"/>
                <w:rtl/>
                <w:lang w:bidi="fa-IR"/>
              </w:rPr>
            </w:pPr>
            <w:r w:rsidRPr="00775583">
              <w:rPr>
                <w:rFonts w:ascii="MB Lateefi" w:hAnsi="MB Lateefi" w:cs="MB Lateefi" w:hint="eastAsia"/>
                <w:rtl/>
                <w:lang w:bidi="sd-Arab-PK"/>
              </w:rPr>
              <w:t>موجود</w:t>
            </w:r>
            <w:r w:rsidR="005F225A" w:rsidRPr="00775583">
              <w:rPr>
                <w:rFonts w:ascii="MB Lateefi" w:hAnsi="MB Lateefi" w:cs="MB Lateefi" w:hint="eastAsia"/>
                <w:rtl/>
                <w:lang w:bidi="fa-IR"/>
              </w:rPr>
              <w:t>ه</w:t>
            </w:r>
            <w:r w:rsidRPr="00775583">
              <w:rPr>
                <w:rFonts w:ascii="MB Lateefi" w:hAnsi="MB Lateefi" w:cs="MB Lateefi"/>
                <w:rtl/>
                <w:lang w:bidi="sd-Arab-PK"/>
              </w:rPr>
              <w:t xml:space="preserve"> </w:t>
            </w:r>
            <w:r w:rsidR="003D6458" w:rsidRPr="00775583">
              <w:rPr>
                <w:rFonts w:ascii="MB Lateefi" w:hAnsi="MB Lateefi" w:cs="MB Lateefi" w:hint="eastAsia"/>
                <w:rtl/>
                <w:lang w:bidi="fa-IR"/>
              </w:rPr>
              <w:t>حمل</w:t>
            </w:r>
            <w:r w:rsidR="003D6458" w:rsidRPr="00775583">
              <w:rPr>
                <w:rFonts w:ascii="MB Lateefi" w:hAnsi="MB Lateefi" w:cs="MB Lateefi"/>
                <w:rtl/>
                <w:lang w:bidi="fa-IR"/>
              </w:rPr>
              <w:t xml:space="preserve"> </w:t>
            </w:r>
            <w:r w:rsidR="002948AB" w:rsidRPr="00775583">
              <w:rPr>
                <w:rFonts w:ascii="MB Lateefi" w:hAnsi="MB Lateefi" w:cs="MB Lateefi" w:hint="cs"/>
                <w:rtl/>
                <w:lang w:bidi="sd-Arab-PK"/>
              </w:rPr>
              <w:t>ڪ</w:t>
            </w:r>
            <w:r w:rsidR="002948AB" w:rsidRPr="00775583">
              <w:rPr>
                <w:rFonts w:ascii="MB Lateefi" w:hAnsi="MB Lateefi" w:cs="MB Lateefi" w:hint="eastAsia"/>
                <w:rtl/>
                <w:lang w:bidi="sd-Arab-PK"/>
              </w:rPr>
              <w:t>يترن</w:t>
            </w:r>
            <w:r w:rsidR="002948AB" w:rsidRPr="00775583">
              <w:rPr>
                <w:rFonts w:ascii="MB Lateefi" w:hAnsi="MB Lateefi" w:cs="MB Lateefi"/>
                <w:rtl/>
                <w:lang w:bidi="sd-Arab-PK"/>
              </w:rPr>
              <w:t xml:space="preserve"> </w:t>
            </w:r>
            <w:del w:id="538" w:author="Iqbal Ameerali" w:date="2020-10-07T13:40:00Z">
              <w:r w:rsidR="005F225A" w:rsidRPr="00775583" w:rsidDel="001F73B5">
                <w:rPr>
                  <w:rFonts w:ascii="MB Lateefi" w:hAnsi="MB Lateefi" w:cs="MB Lateefi" w:hint="eastAsia"/>
                  <w:rtl/>
                  <w:lang w:bidi="sd-Arab-PK"/>
                </w:rPr>
                <w:delText>مھينن</w:delText>
              </w:r>
              <w:r w:rsidR="002948AB" w:rsidRPr="00775583" w:rsidDel="001F73B5">
                <w:rPr>
                  <w:rFonts w:ascii="MB Lateefi" w:hAnsi="MB Lateefi" w:cs="MB Lateefi"/>
                  <w:rtl/>
                  <w:lang w:bidi="sd-Arab-PK"/>
                </w:rPr>
                <w:delText xml:space="preserve"> </w:delText>
              </w:r>
            </w:del>
            <w:ins w:id="539" w:author="Iqbal Ameerali" w:date="2020-10-07T13:40:00Z">
              <w:r w:rsidR="001F73B5" w:rsidRPr="00775583">
                <w:rPr>
                  <w:rFonts w:ascii="MB Lateefi" w:hAnsi="MB Lateefi" w:cs="MB Lateefi" w:hint="eastAsia"/>
                  <w:rtl/>
                  <w:lang w:bidi="fa-IR"/>
                </w:rPr>
                <w:t>هفتن</w:t>
              </w:r>
              <w:r w:rsidR="001F73B5" w:rsidRPr="00775583">
                <w:rPr>
                  <w:rFonts w:ascii="MB Lateefi" w:hAnsi="MB Lateefi" w:cs="MB Lateefi"/>
                  <w:rtl/>
                  <w:lang w:bidi="sd-Arab-PK"/>
                </w:rPr>
                <w:t xml:space="preserve"> </w:t>
              </w:r>
            </w:ins>
            <w:r w:rsidR="002948AB" w:rsidRPr="00775583">
              <w:rPr>
                <w:rFonts w:ascii="MB Lateefi" w:hAnsi="MB Lateefi" w:cs="MB Lateefi" w:hint="eastAsia"/>
                <w:rtl/>
                <w:lang w:bidi="sd-Arab-PK"/>
              </w:rPr>
              <w:t>جو</w:t>
            </w:r>
            <w:r w:rsidR="003D6458" w:rsidRPr="00775583">
              <w:rPr>
                <w:rFonts w:ascii="MB Lateefi" w:hAnsi="MB Lateefi" w:cs="MB Lateefi"/>
                <w:rtl/>
                <w:lang w:bidi="fa-IR"/>
              </w:rPr>
              <w:t xml:space="preserve"> </w:t>
            </w:r>
            <w:r w:rsidR="003D6458" w:rsidRPr="00775583">
              <w:rPr>
                <w:rFonts w:ascii="MB Lateefi" w:hAnsi="MB Lateefi" w:cs="MB Lateefi" w:hint="eastAsia"/>
                <w:rtl/>
                <w:lang w:bidi="fa-IR"/>
              </w:rPr>
              <w:t>آھي؟</w:t>
            </w:r>
          </w:p>
        </w:tc>
        <w:tc>
          <w:tcPr>
            <w:tcW w:w="4590" w:type="dxa"/>
          </w:tcPr>
          <w:p w14:paraId="1F3D08DF" w14:textId="2DBDAD17" w:rsidR="003D6458" w:rsidRPr="00775583" w:rsidRDefault="000E5205" w:rsidP="00DC6BF4">
            <w:pPr>
              <w:pStyle w:val="Style39"/>
              <w:widowControl/>
              <w:tabs>
                <w:tab w:val="right" w:leader="hyphen" w:pos="4320"/>
                <w:tab w:val="left" w:pos="4752"/>
              </w:tabs>
              <w:bidi/>
              <w:spacing w:line="240" w:lineRule="auto"/>
              <w:ind w:right="-115"/>
              <w:rPr>
                <w:rFonts w:cstheme="minorHAnsi"/>
                <w:color w:val="000000"/>
                <w:lang w:bidi="sd-Arab-PK"/>
              </w:rPr>
            </w:pPr>
            <w:r w:rsidRPr="00775583">
              <w:rPr>
                <w:rStyle w:val="FontStyle85"/>
                <w:rFonts w:ascii="MB Lateefi" w:hAnsi="MB Lateefi" w:cs="MB Lateefi" w:hint="eastAsia"/>
                <w:b/>
                <w:i w:val="0"/>
                <w:iCs w:val="0"/>
                <w:sz w:val="20"/>
                <w:szCs w:val="20"/>
                <w:rtl/>
                <w:lang w:bidi="sd-Arab-PK"/>
              </w:rPr>
              <w:t>ھفتا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A764C3">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Pr="00775583">
              <w:rPr>
                <w:rStyle w:val="FontStyle85"/>
                <w:rFonts w:asciiTheme="minorHAnsi" w:hAnsiTheme="minorHAnsi" w:cstheme="minorHAnsi"/>
                <w:b/>
                <w:i w:val="0"/>
                <w:iCs w:val="0"/>
              </w:rPr>
              <w:instrText xml:space="preserve"> FORMCHECKBOX </w:instrText>
            </w:r>
            <w:r w:rsidR="00477FCF">
              <w:rPr>
                <w:rStyle w:val="FontStyle85"/>
                <w:rFonts w:asciiTheme="minorHAnsi" w:hAnsiTheme="minorHAnsi" w:cstheme="minorHAnsi"/>
                <w:b/>
                <w:i w:val="0"/>
                <w:iCs w:val="0"/>
                <w:rPrChange w:id="540"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541" w:author="Iqbal Ameerali" w:date="2020-10-08T11:45:00Z">
                  <w:rPr>
                    <w:rStyle w:val="FontStyle85"/>
                    <w:rFonts w:asciiTheme="minorHAnsi" w:hAnsiTheme="minorHAnsi" w:cstheme="minorHAnsi"/>
                    <w:b/>
                    <w:i w:val="0"/>
                    <w:iCs w:val="0"/>
                  </w:rPr>
                </w:rPrChange>
              </w:rPr>
              <w:fldChar w:fldCharType="separate"/>
            </w:r>
            <w:r w:rsidRPr="00775583">
              <w:rPr>
                <w:rStyle w:val="FontStyle85"/>
                <w:rFonts w:asciiTheme="minorHAnsi" w:hAnsiTheme="minorHAnsi" w:cstheme="minorHAnsi"/>
                <w:b/>
                <w:i w:val="0"/>
                <w:iCs w:val="0"/>
                <w:rPrChange w:id="542" w:author="Iqbal Ameerali" w:date="2020-10-08T11:45:00Z">
                  <w:rPr>
                    <w:rStyle w:val="FontStyle85"/>
                    <w:rFonts w:asciiTheme="minorHAnsi" w:hAnsiTheme="minorHAnsi" w:cstheme="minorHAnsi"/>
                    <w:b/>
                    <w:i w:val="0"/>
                    <w:iCs w:val="0"/>
                  </w:rPr>
                </w:rPrChange>
              </w:rPr>
              <w:fldChar w:fldCharType="end"/>
            </w:r>
            <w:r w:rsidRPr="00775583">
              <w:rPr>
                <w:rStyle w:val="FontStyle85"/>
                <w:rFonts w:asciiTheme="minorHAnsi" w:hAnsiTheme="minorHAnsi" w:cstheme="minorHAnsi"/>
                <w:b/>
                <w:i w:val="0"/>
                <w:iCs w:val="0"/>
                <w:rPrChange w:id="543" w:author="Iqbal Ameerali" w:date="2020-10-08T11:45:00Z">
                  <w:rPr>
                    <w:rStyle w:val="FontStyle85"/>
                    <w:rFonts w:asciiTheme="minorHAnsi" w:hAnsiTheme="minorHAnsi" w:cstheme="minorHAnsi"/>
                    <w:b/>
                    <w:i w:val="0"/>
                    <w:iCs w:val="0"/>
                  </w:rPr>
                </w:rPrChange>
              </w:rPr>
              <w:fldChar w:fldCharType="begin">
                <w:ffData>
                  <w:name w:val="Check188"/>
                  <w:enabled/>
                  <w:calcOnExit w:val="0"/>
                  <w:checkBox>
                    <w:sizeAuto/>
                    <w:default w:val="0"/>
                  </w:checkBox>
                </w:ffData>
              </w:fldChar>
            </w:r>
            <w:r w:rsidRPr="00775583">
              <w:rPr>
                <w:rStyle w:val="FontStyle85"/>
                <w:rFonts w:asciiTheme="minorHAnsi" w:hAnsiTheme="minorHAnsi" w:cstheme="minorHAnsi"/>
                <w:b/>
                <w:i w:val="0"/>
                <w:iCs w:val="0"/>
              </w:rPr>
              <w:instrText xml:space="preserve"> FORMCHECKBOX </w:instrText>
            </w:r>
            <w:r w:rsidR="00477FCF">
              <w:rPr>
                <w:rStyle w:val="FontStyle85"/>
                <w:rFonts w:asciiTheme="minorHAnsi" w:hAnsiTheme="minorHAnsi" w:cstheme="minorHAnsi"/>
                <w:b/>
                <w:i w:val="0"/>
                <w:iCs w:val="0"/>
                <w:rPrChange w:id="544"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545" w:author="Iqbal Ameerali" w:date="2020-10-08T11:45:00Z">
                  <w:rPr>
                    <w:rStyle w:val="FontStyle85"/>
                    <w:rFonts w:asciiTheme="minorHAnsi" w:hAnsiTheme="minorHAnsi" w:cstheme="minorHAnsi"/>
                    <w:b/>
                    <w:i w:val="0"/>
                    <w:iCs w:val="0"/>
                  </w:rPr>
                </w:rPrChange>
              </w:rPr>
              <w:fldChar w:fldCharType="separate"/>
            </w:r>
            <w:r w:rsidRPr="00775583">
              <w:rPr>
                <w:rStyle w:val="FontStyle85"/>
                <w:rFonts w:asciiTheme="minorHAnsi" w:hAnsiTheme="minorHAnsi" w:cstheme="minorHAnsi"/>
                <w:b/>
                <w:i w:val="0"/>
                <w:iCs w:val="0"/>
                <w:rPrChange w:id="546" w:author="Iqbal Ameerali" w:date="2020-10-08T11:45:00Z">
                  <w:rPr>
                    <w:rStyle w:val="FontStyle85"/>
                    <w:rFonts w:asciiTheme="minorHAnsi" w:hAnsiTheme="minorHAnsi" w:cstheme="minorHAnsi"/>
                    <w:b/>
                    <w:i w:val="0"/>
                    <w:iCs w:val="0"/>
                  </w:rPr>
                </w:rPrChange>
              </w:rPr>
              <w:fldChar w:fldCharType="end"/>
            </w:r>
          </w:p>
        </w:tc>
        <w:tc>
          <w:tcPr>
            <w:tcW w:w="1168" w:type="dxa"/>
          </w:tcPr>
          <w:p w14:paraId="038A1793" w14:textId="77777777" w:rsidR="003D6458" w:rsidRPr="00775583" w:rsidRDefault="003D6458" w:rsidP="00AC2A81">
            <w:pPr>
              <w:tabs>
                <w:tab w:val="left" w:pos="6330"/>
              </w:tabs>
              <w:bidi/>
              <w:jc w:val="center"/>
              <w:rPr>
                <w:rFonts w:ascii="MB Lateefi" w:hAnsi="MB Lateefi" w:cs="MB Lateefi"/>
                <w:sz w:val="16"/>
                <w:szCs w:val="16"/>
                <w:rtl/>
                <w:lang w:bidi="fa-IR"/>
              </w:rPr>
            </w:pPr>
          </w:p>
        </w:tc>
      </w:tr>
      <w:tr w:rsidR="00EB4FFE" w:rsidRPr="00775583" w14:paraId="29082932" w14:textId="77777777" w:rsidTr="000261D8">
        <w:trPr>
          <w:trHeight w:val="64"/>
          <w:jc w:val="center"/>
        </w:trPr>
        <w:tc>
          <w:tcPr>
            <w:tcW w:w="807" w:type="dxa"/>
            <w:vAlign w:val="center"/>
          </w:tcPr>
          <w:p w14:paraId="02F73D18" w14:textId="35F4D453" w:rsidR="00EB4FFE" w:rsidRPr="00775583" w:rsidRDefault="009B5475" w:rsidP="00887B0A">
            <w:pPr>
              <w:tabs>
                <w:tab w:val="left" w:pos="6330"/>
              </w:tabs>
              <w:jc w:val="center"/>
              <w:rPr>
                <w:rFonts w:cstheme="minorHAnsi"/>
                <w:sz w:val="20"/>
                <w:szCs w:val="20"/>
                <w:rtl/>
                <w:lang w:bidi="fa-IR"/>
              </w:rPr>
            </w:pPr>
            <w:r w:rsidRPr="00775583">
              <w:rPr>
                <w:rFonts w:cstheme="minorHAnsi"/>
                <w:sz w:val="20"/>
                <w:szCs w:val="20"/>
                <w:lang w:bidi="fa-IR"/>
              </w:rPr>
              <w:t>F6</w:t>
            </w:r>
          </w:p>
        </w:tc>
        <w:tc>
          <w:tcPr>
            <w:tcW w:w="4855" w:type="dxa"/>
            <w:gridSpan w:val="2"/>
          </w:tcPr>
          <w:p w14:paraId="61EF7245" w14:textId="4A9B488D" w:rsidR="00EB4FFE" w:rsidRPr="00775583" w:rsidRDefault="00EB4FFE" w:rsidP="00E51A54">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اوهان جي گهر ۾ </w:t>
            </w:r>
            <w:r w:rsidR="006651A8" w:rsidRPr="00775583">
              <w:rPr>
                <w:rFonts w:ascii="MB Lateefi" w:hAnsi="MB Lateefi" w:cs="MB Lateefi" w:hint="eastAsia"/>
                <w:rtl/>
                <w:lang w:bidi="sd-Arab-PK"/>
              </w:rPr>
              <w:t>گذريل</w:t>
            </w:r>
            <w:r w:rsidRPr="00775583">
              <w:rPr>
                <w:rFonts w:ascii="MB Lateefi" w:hAnsi="MB Lateefi" w:cs="MB Lateefi"/>
                <w:rtl/>
                <w:lang w:bidi="fa-IR"/>
              </w:rPr>
              <w:t xml:space="preserve"> 5 سالن جي دوران(</w:t>
            </w:r>
            <w:r w:rsidRPr="00775583">
              <w:rPr>
                <w:rFonts w:ascii="MB Lateefi" w:hAnsi="MB Lateefi" w:cs="MB Lateefi" w:hint="cs"/>
                <w:rtl/>
                <w:lang w:bidi="fa-IR"/>
              </w:rPr>
              <w:t>ڪ</w:t>
            </w:r>
            <w:r w:rsidRPr="00775583">
              <w:rPr>
                <w:rFonts w:ascii="MB Lateefi" w:hAnsi="MB Lateefi" w:cs="MB Lateefi" w:hint="eastAsia"/>
                <w:rtl/>
                <w:lang w:bidi="fa-IR"/>
              </w:rPr>
              <w:t>ا</w:t>
            </w:r>
            <w:r w:rsidR="002632BD" w:rsidRPr="00775583">
              <w:rPr>
                <w:rFonts w:ascii="MB Lateefi" w:hAnsi="MB Lateefi" w:cs="MB Lateefi" w:hint="eastAsia"/>
                <w:rtl/>
                <w:lang w:bidi="sd-Arab-PK"/>
              </w:rPr>
              <w:t>ب</w:t>
            </w:r>
            <w:r w:rsidR="00F1780E" w:rsidRPr="00775583">
              <w:rPr>
                <w:rFonts w:ascii="MB Lateefi" w:hAnsi="MB Lateefi" w:cs="MB Lateefi" w:hint="eastAsia"/>
                <w:rtl/>
                <w:lang w:bidi="fa-IR"/>
              </w:rPr>
              <w:t>ه</w:t>
            </w:r>
            <w:r w:rsidRPr="00775583">
              <w:rPr>
                <w:rFonts w:ascii="MB Lateefi" w:hAnsi="MB Lateefi" w:cs="MB Lateefi"/>
                <w:rtl/>
                <w:lang w:bidi="fa-IR"/>
              </w:rPr>
              <w:t xml:space="preserve"> عورت)</w:t>
            </w:r>
            <w:r w:rsidRPr="00775583">
              <w:rPr>
                <w:rFonts w:ascii="MB Lateefi" w:hAnsi="MB Lateefi" w:cs="MB Lateefi"/>
                <w:lang w:bidi="fa-IR"/>
              </w:rPr>
              <w:t xml:space="preserve"> </w:t>
            </w:r>
            <w:r w:rsidRPr="00775583">
              <w:rPr>
                <w:rFonts w:ascii="MB Lateefi" w:hAnsi="MB Lateefi" w:cs="MB Lateefi" w:hint="eastAsia"/>
                <w:rtl/>
                <w:lang w:bidi="fa-IR"/>
              </w:rPr>
              <w:t>حمل</w:t>
            </w:r>
            <w:r w:rsidRPr="00775583">
              <w:rPr>
                <w:rFonts w:ascii="MB Lateefi" w:hAnsi="MB Lateefi" w:cs="MB Lateefi"/>
                <w:rtl/>
                <w:lang w:bidi="fa-IR"/>
              </w:rPr>
              <w:t>, ويم</w:t>
            </w:r>
            <w:r w:rsidRPr="00775583">
              <w:rPr>
                <w:rFonts w:ascii="MB Lateefi" w:hAnsi="MB Lateefi" w:cs="MB Lateefi"/>
                <w:lang w:bidi="fa-IR"/>
              </w:rPr>
              <w:t xml:space="preserve"> </w:t>
            </w:r>
            <w:r w:rsidRPr="00775583">
              <w:rPr>
                <w:rFonts w:ascii="MB Lateefi" w:hAnsi="MB Lateefi" w:cs="MB Lateefi" w:hint="eastAsia"/>
                <w:rtl/>
                <w:lang w:bidi="fa-IR"/>
              </w:rPr>
              <w:t>يا</w:t>
            </w:r>
            <w:r w:rsidRPr="00775583">
              <w:rPr>
                <w:rFonts w:ascii="MB Lateefi" w:hAnsi="MB Lateefi" w:cs="MB Lateefi"/>
                <w:lang w:bidi="fa-IR"/>
              </w:rPr>
              <w:t xml:space="preserve"> </w:t>
            </w:r>
            <w:r w:rsidRPr="00775583">
              <w:rPr>
                <w:rFonts w:ascii="MB Lateefi" w:hAnsi="MB Lateefi" w:cs="MB Lateefi" w:hint="eastAsia"/>
                <w:rtl/>
                <w:lang w:bidi="fa-IR"/>
              </w:rPr>
              <w:t>ويم</w:t>
            </w:r>
            <w:r w:rsidRPr="00775583">
              <w:rPr>
                <w:rFonts w:ascii="MB Lateefi" w:hAnsi="MB Lateefi" w:cs="MB Lateefi"/>
                <w:rtl/>
                <w:lang w:bidi="fa-IR"/>
              </w:rPr>
              <w:t xml:space="preserve"> کان پوءِ 4</w:t>
            </w:r>
            <w:r w:rsidR="00494C52" w:rsidRPr="00775583">
              <w:rPr>
                <w:rFonts w:ascii="MB Lateefi" w:hAnsi="MB Lateefi" w:cs="MB Lateefi"/>
                <w:rtl/>
                <w:lang w:bidi="fa-IR"/>
              </w:rPr>
              <w:t>2</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w:t>
            </w:r>
            <w:r w:rsidR="002632BD" w:rsidRPr="00775583">
              <w:rPr>
                <w:rFonts w:ascii="MB Lateefi" w:hAnsi="MB Lateefi" w:cs="MB Lateefi" w:hint="eastAsia"/>
                <w:rtl/>
                <w:lang w:bidi="sd-Arab-PK"/>
              </w:rPr>
              <w:t>اندر</w:t>
            </w:r>
            <w:r w:rsidRPr="00775583">
              <w:rPr>
                <w:rFonts w:ascii="MB Lateefi" w:hAnsi="MB Lateefi" w:cs="MB Lateefi"/>
                <w:rtl/>
                <w:lang w:bidi="fa-IR"/>
              </w:rPr>
              <w:t xml:space="preserve"> </w:t>
            </w:r>
            <w:r w:rsidR="000662DB" w:rsidRPr="00775583">
              <w:rPr>
                <w:rFonts w:ascii="MB Lateefi" w:hAnsi="MB Lateefi" w:cs="MB Lateefi" w:hint="eastAsia"/>
                <w:rtl/>
                <w:lang w:bidi="sd-Arab-PK"/>
              </w:rPr>
              <w:t>وفات</w:t>
            </w:r>
            <w:r w:rsidR="000662DB" w:rsidRPr="00775583">
              <w:rPr>
                <w:rFonts w:ascii="MB Lateefi" w:hAnsi="MB Lateefi" w:cs="MB Lateefi"/>
                <w:rtl/>
                <w:lang w:bidi="sd-Arab-PK"/>
              </w:rPr>
              <w:t xml:space="preserve"> </w:t>
            </w:r>
            <w:r w:rsidR="000662DB" w:rsidRPr="00775583">
              <w:rPr>
                <w:rFonts w:ascii="MB Lateefi" w:hAnsi="MB Lateefi" w:cs="MB Lateefi" w:hint="cs"/>
                <w:rtl/>
                <w:lang w:bidi="sd-Arab-PK"/>
              </w:rPr>
              <w:t>ڪ</w:t>
            </w:r>
            <w:r w:rsidR="000662DB" w:rsidRPr="00775583">
              <w:rPr>
                <w:rFonts w:ascii="MB Lateefi" w:hAnsi="MB Lateefi" w:cs="MB Lateefi" w:hint="eastAsia"/>
                <w:rtl/>
                <w:lang w:bidi="sd-Arab-PK"/>
              </w:rPr>
              <w:t>ري</w:t>
            </w:r>
            <w:r w:rsidR="000662DB" w:rsidRPr="00775583">
              <w:rPr>
                <w:rFonts w:ascii="MB Lateefi" w:hAnsi="MB Lateefi" w:cs="MB Lateefi"/>
                <w:rtl/>
                <w:lang w:bidi="sd-Arab-PK"/>
              </w:rPr>
              <w:t xml:space="preserve"> </w:t>
            </w:r>
            <w:r w:rsidR="000662DB" w:rsidRPr="00775583">
              <w:rPr>
                <w:rFonts w:ascii="MB Lateefi" w:hAnsi="MB Lateefi" w:cs="MB Lateefi" w:hint="eastAsia"/>
                <w:rtl/>
                <w:lang w:bidi="sd-Arab-PK"/>
              </w:rPr>
              <w:t>وئي</w:t>
            </w:r>
            <w:r w:rsidRPr="00775583">
              <w:rPr>
                <w:rFonts w:ascii="MB Lateefi" w:hAnsi="MB Lateefi" w:cs="MB Lateefi" w:hint="eastAsia"/>
                <w:rtl/>
                <w:lang w:bidi="fa-IR"/>
              </w:rPr>
              <w:t>؟</w:t>
            </w:r>
            <w:r w:rsidRPr="00775583">
              <w:rPr>
                <w:rFonts w:ascii="MB Lateefi" w:hAnsi="MB Lateefi" w:cs="MB Lateefi"/>
                <w:rtl/>
                <w:lang w:bidi="fa-IR"/>
              </w:rPr>
              <w:t xml:space="preserve"> </w:t>
            </w:r>
          </w:p>
        </w:tc>
        <w:tc>
          <w:tcPr>
            <w:tcW w:w="4590" w:type="dxa"/>
            <w:vAlign w:val="center"/>
          </w:tcPr>
          <w:p w14:paraId="3EFEA5C2" w14:textId="77777777" w:rsidR="000662DB" w:rsidRPr="00775583" w:rsidRDefault="000662DB" w:rsidP="000662D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547"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1F17067" w14:textId="4A29DC91" w:rsidR="00352100" w:rsidRPr="00775583" w:rsidRDefault="000662DB" w:rsidP="000662DB">
            <w:pPr>
              <w:pStyle w:val="Style39"/>
              <w:widowControl/>
              <w:tabs>
                <w:tab w:val="right" w:leader="hyphen" w:pos="4320"/>
                <w:tab w:val="left" w:pos="4752"/>
              </w:tabs>
              <w:bidi/>
              <w:spacing w:line="240" w:lineRule="auto"/>
              <w:ind w:right="-115"/>
              <w:rPr>
                <w:rFonts w:ascii="MB Lateefi" w:hAnsi="MB Lateefi" w:cs="MB Lateefi"/>
                <w:b/>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68" w:type="dxa"/>
            <w:vAlign w:val="center"/>
          </w:tcPr>
          <w:p w14:paraId="182A4790" w14:textId="19B9C2BB" w:rsidR="00EB4FFE" w:rsidRPr="00775583" w:rsidRDefault="00EB4FFE" w:rsidP="00D31929">
            <w:pPr>
              <w:bidi/>
              <w:rPr>
                <w:rFonts w:cstheme="minorHAnsi"/>
                <w:sz w:val="16"/>
                <w:szCs w:val="16"/>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7C0E30" w:rsidRPr="00775583">
              <w:rPr>
                <w:rFonts w:cstheme="minorHAnsi"/>
                <w:sz w:val="16"/>
                <w:szCs w:val="16"/>
                <w:lang w:bidi="sd-Arab-PK"/>
              </w:rPr>
              <w:t>F8</w:t>
            </w:r>
            <w:r w:rsidR="00D31929"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r w:rsidRPr="00775583">
              <w:rPr>
                <w:rFonts w:ascii="MB Lateefi" w:hAnsi="MB Lateefi" w:cs="MB Lateefi"/>
                <w:sz w:val="16"/>
                <w:szCs w:val="16"/>
                <w:lang w:bidi="fa-IR"/>
              </w:rPr>
              <w:t xml:space="preserve"> </w:t>
            </w:r>
          </w:p>
        </w:tc>
      </w:tr>
      <w:tr w:rsidR="004C59F5" w:rsidRPr="00775583" w14:paraId="665DD709" w14:textId="77777777" w:rsidTr="000261D8">
        <w:trPr>
          <w:trHeight w:val="64"/>
          <w:jc w:val="center"/>
        </w:trPr>
        <w:tc>
          <w:tcPr>
            <w:tcW w:w="807" w:type="dxa"/>
            <w:vAlign w:val="center"/>
          </w:tcPr>
          <w:p w14:paraId="39211A63" w14:textId="35DD84E4" w:rsidR="004C59F5" w:rsidRPr="00775583" w:rsidRDefault="009B5475" w:rsidP="00887B0A">
            <w:pPr>
              <w:tabs>
                <w:tab w:val="left" w:pos="6330"/>
              </w:tabs>
              <w:jc w:val="center"/>
              <w:rPr>
                <w:rFonts w:cstheme="minorHAnsi"/>
                <w:sz w:val="20"/>
                <w:szCs w:val="20"/>
                <w:lang w:bidi="fa-IR"/>
              </w:rPr>
            </w:pPr>
            <w:r w:rsidRPr="00775583">
              <w:rPr>
                <w:rFonts w:cstheme="minorHAnsi"/>
                <w:sz w:val="20"/>
                <w:szCs w:val="20"/>
                <w:lang w:bidi="fa-IR"/>
              </w:rPr>
              <w:t>F7</w:t>
            </w:r>
          </w:p>
        </w:tc>
        <w:tc>
          <w:tcPr>
            <w:tcW w:w="4855" w:type="dxa"/>
            <w:gridSpan w:val="2"/>
          </w:tcPr>
          <w:p w14:paraId="45FE1CC9" w14:textId="4BCDB115" w:rsidR="004C59F5" w:rsidRPr="00775583" w:rsidRDefault="004C59F5" w:rsidP="007C2798">
            <w:pPr>
              <w:tabs>
                <w:tab w:val="left" w:pos="6330"/>
              </w:tabs>
              <w:bidi/>
              <w:jc w:val="both"/>
              <w:rPr>
                <w:rFonts w:ascii="MB Lateefi" w:hAnsi="MB Lateefi" w:cs="MB Lateefi"/>
                <w:rtl/>
                <w:lang w:bidi="fa-IR"/>
              </w:rPr>
            </w:pPr>
            <w:r w:rsidRPr="00775583">
              <w:rPr>
                <w:rFonts w:ascii="MB Lateefi" w:hAnsi="MB Lateefi" w:cs="MB Lateefi" w:hint="eastAsia"/>
                <w:rtl/>
                <w:lang w:bidi="fa-IR"/>
              </w:rPr>
              <w:t>جي</w:t>
            </w:r>
            <w:r w:rsidRPr="00775583">
              <w:rPr>
                <w:rFonts w:ascii="MB Lateefi" w:hAnsi="MB Lateefi" w:cs="MB Lateefi" w:hint="cs"/>
                <w:rtl/>
                <w:lang w:bidi="fa-IR"/>
              </w:rPr>
              <w:t>ڪڏ</w:t>
            </w:r>
            <w:r w:rsidRPr="00775583">
              <w:rPr>
                <w:rFonts w:ascii="MB Lateefi" w:hAnsi="MB Lateefi" w:cs="MB Lateefi" w:hint="eastAsia"/>
                <w:rtl/>
                <w:lang w:bidi="fa-IR"/>
              </w:rPr>
              <w:t>هن</w:t>
            </w:r>
            <w:r w:rsidRPr="00775583">
              <w:rPr>
                <w:rFonts w:ascii="MB Lateefi" w:hAnsi="MB Lateefi" w:cs="MB Lateefi"/>
                <w:rtl/>
                <w:lang w:bidi="fa-IR"/>
              </w:rPr>
              <w:t xml:space="preserve"> ها</w:t>
            </w:r>
            <w:r w:rsidR="00F16D35" w:rsidRPr="00775583">
              <w:rPr>
                <w:rFonts w:ascii="MB Lateefi" w:hAnsi="MB Lateefi" w:cs="MB Lateefi"/>
                <w:rtl/>
                <w:lang w:bidi="fa-IR"/>
              </w:rPr>
              <w:t xml:space="preserve"> ته</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يترين</w:t>
            </w:r>
            <w:r w:rsidRPr="00775583">
              <w:rPr>
                <w:rFonts w:ascii="MB Lateefi" w:hAnsi="MB Lateefi" w:cs="MB Lateefi"/>
                <w:rtl/>
                <w:lang w:bidi="fa-IR"/>
              </w:rPr>
              <w:t xml:space="preserve"> عورتن </w:t>
            </w:r>
            <w:r w:rsidR="00A32C13" w:rsidRPr="00775583">
              <w:rPr>
                <w:rFonts w:ascii="MB Lateefi" w:hAnsi="MB Lateefi" w:cs="MB Lateefi" w:hint="eastAsia"/>
                <w:rtl/>
                <w:lang w:bidi="sd-Arab-PK"/>
              </w:rPr>
              <w:t>جي</w:t>
            </w:r>
            <w:r w:rsidR="00A32C13" w:rsidRPr="00775583">
              <w:rPr>
                <w:rFonts w:ascii="MB Lateefi" w:hAnsi="MB Lateefi" w:cs="MB Lateefi"/>
                <w:rtl/>
                <w:lang w:bidi="sd-Arab-PK"/>
              </w:rPr>
              <w:t xml:space="preserve"> </w:t>
            </w:r>
            <w:r w:rsidR="00A32C13" w:rsidRPr="00775583">
              <w:rPr>
                <w:rFonts w:ascii="MB Lateefi" w:hAnsi="MB Lateefi" w:cs="MB Lateefi" w:hint="eastAsia"/>
                <w:rtl/>
                <w:lang w:bidi="sd-Arab-PK"/>
              </w:rPr>
              <w:t>وفات</w:t>
            </w:r>
            <w:r w:rsidR="003C4B00" w:rsidRPr="00775583">
              <w:rPr>
                <w:rFonts w:ascii="MB Lateefi" w:hAnsi="MB Lateefi" w:cs="MB Lateefi"/>
                <w:rtl/>
                <w:lang w:bidi="sd-Arab-PK"/>
              </w:rPr>
              <w:t xml:space="preserve"> </w:t>
            </w:r>
            <w:r w:rsidR="003C4B00" w:rsidRPr="00775583">
              <w:rPr>
                <w:rFonts w:ascii="MB Lateefi" w:hAnsi="MB Lateefi" w:cs="MB Lateefi" w:hint="cs"/>
                <w:rtl/>
                <w:lang w:bidi="sd-Arab-PK"/>
              </w:rPr>
              <w:t>ٿ</w:t>
            </w:r>
            <w:r w:rsidR="003C4B00" w:rsidRPr="00775583">
              <w:rPr>
                <w:rFonts w:ascii="MB Lateefi" w:hAnsi="MB Lateefi" w:cs="MB Lateefi" w:hint="eastAsia"/>
                <w:rtl/>
                <w:lang w:bidi="sd-Arab-PK"/>
              </w:rPr>
              <w:t>ي</w:t>
            </w:r>
            <w:r w:rsidRPr="00775583">
              <w:rPr>
                <w:rFonts w:ascii="MB Lateefi" w:hAnsi="MB Lateefi" w:cs="MB Lateefi" w:hint="eastAsia"/>
                <w:rtl/>
                <w:lang w:bidi="fa-IR"/>
              </w:rPr>
              <w:t>؟</w:t>
            </w:r>
          </w:p>
        </w:tc>
        <w:tc>
          <w:tcPr>
            <w:tcW w:w="4590" w:type="dxa"/>
            <w:vAlign w:val="center"/>
          </w:tcPr>
          <w:p w14:paraId="40A3162C" w14:textId="3D859D49" w:rsidR="004C29AE" w:rsidRPr="00775583" w:rsidRDefault="008A1B42" w:rsidP="00771EC2">
            <w:pPr>
              <w:pStyle w:val="Style39"/>
              <w:widowControl/>
              <w:tabs>
                <w:tab w:val="right" w:leader="hyphen" w:pos="4320"/>
                <w:tab w:val="left" w:pos="4752"/>
              </w:tabs>
              <w:bidi/>
              <w:spacing w:line="240" w:lineRule="auto"/>
              <w:ind w:right="-115"/>
              <w:rPr>
                <w:rFonts w:ascii="MB Lateefi" w:hAnsi="MB Lateefi" w:cs="MB Lateefi"/>
                <w:b/>
                <w:sz w:val="20"/>
                <w:szCs w:val="20"/>
                <w:rtl/>
              </w:rPr>
            </w:pPr>
            <w:r w:rsidRPr="00775583">
              <w:rPr>
                <w:rStyle w:val="FontStyle85"/>
                <w:rFonts w:ascii="MB Lateefi" w:hAnsi="MB Lateefi" w:cs="MB Lateefi" w:hint="eastAsia"/>
                <w:b/>
                <w:i w:val="0"/>
                <w:iCs w:val="0"/>
                <w:sz w:val="20"/>
                <w:szCs w:val="20"/>
                <w:rtl/>
                <w:lang w:bidi="sd-Arab-PK"/>
              </w:rPr>
              <w:t>وفات</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004C59F5" w:rsidRPr="00775583">
              <w:rPr>
                <w:rStyle w:val="FontStyle85"/>
                <w:rFonts w:ascii="MB Lateefi" w:hAnsi="MB Lateefi" w:cs="MB Lateefi" w:hint="eastAsia"/>
                <w:b/>
                <w:i w:val="0"/>
                <w:iCs w:val="0"/>
                <w:sz w:val="20"/>
                <w:szCs w:val="20"/>
                <w:rtl/>
              </w:rPr>
              <w:t>يل</w:t>
            </w:r>
            <w:r w:rsidR="004C59F5" w:rsidRPr="00775583">
              <w:rPr>
                <w:rStyle w:val="FontStyle85"/>
                <w:rFonts w:ascii="MB Lateefi" w:hAnsi="MB Lateefi" w:cs="MB Lateefi"/>
                <w:b/>
                <w:i w:val="0"/>
                <w:iCs w:val="0"/>
                <w:sz w:val="20"/>
                <w:szCs w:val="20"/>
              </w:rPr>
              <w:t xml:space="preserve"> </w:t>
            </w:r>
            <w:r w:rsidR="004C59F5" w:rsidRPr="00775583">
              <w:rPr>
                <w:rStyle w:val="FontStyle85"/>
                <w:rFonts w:ascii="MB Lateefi" w:hAnsi="MB Lateefi" w:cs="MB Lateefi" w:hint="eastAsia"/>
                <w:b/>
                <w:i w:val="0"/>
                <w:iCs w:val="0"/>
                <w:sz w:val="20"/>
                <w:szCs w:val="20"/>
                <w:rtl/>
              </w:rPr>
              <w:t>مائرن</w:t>
            </w:r>
            <w:r w:rsidR="00B35455" w:rsidRPr="00775583">
              <w:rPr>
                <w:rStyle w:val="FontStyle85"/>
                <w:rFonts w:ascii="MB Lateefi" w:hAnsi="MB Lateefi" w:cs="MB Lateefi"/>
                <w:b/>
                <w:i w:val="0"/>
                <w:iCs w:val="0"/>
                <w:sz w:val="20"/>
                <w:szCs w:val="20"/>
                <w:rtl/>
              </w:rPr>
              <w:t xml:space="preserve"> جو تعداد</w:t>
            </w:r>
            <w:r w:rsidR="00DB06C9"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771EC2" w:rsidRPr="00A764C3">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00771EC2" w:rsidRPr="00775583">
              <w:rPr>
                <w:rStyle w:val="FontStyle85"/>
                <w:rFonts w:asciiTheme="minorHAnsi" w:hAnsiTheme="minorHAnsi" w:cstheme="minorHAnsi"/>
                <w:b/>
                <w:i w:val="0"/>
                <w:iCs w:val="0"/>
              </w:rPr>
              <w:instrText xml:space="preserve"> FORMCHECKBOX </w:instrText>
            </w:r>
            <w:r w:rsidR="00477FCF">
              <w:rPr>
                <w:rStyle w:val="FontStyle85"/>
                <w:rFonts w:asciiTheme="minorHAnsi" w:hAnsiTheme="minorHAnsi" w:cstheme="minorHAnsi"/>
                <w:b/>
                <w:i w:val="0"/>
                <w:iCs w:val="0"/>
                <w:rPrChange w:id="548"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549" w:author="Iqbal Ameerali" w:date="2020-10-08T11:45:00Z">
                  <w:rPr>
                    <w:rStyle w:val="FontStyle85"/>
                    <w:rFonts w:asciiTheme="minorHAnsi" w:hAnsiTheme="minorHAnsi" w:cstheme="minorHAnsi"/>
                    <w:b/>
                    <w:i w:val="0"/>
                    <w:iCs w:val="0"/>
                  </w:rPr>
                </w:rPrChange>
              </w:rPr>
              <w:fldChar w:fldCharType="separate"/>
            </w:r>
            <w:r w:rsidR="00771EC2" w:rsidRPr="00775583">
              <w:rPr>
                <w:rStyle w:val="FontStyle85"/>
                <w:rFonts w:asciiTheme="minorHAnsi" w:hAnsiTheme="minorHAnsi" w:cstheme="minorHAnsi"/>
                <w:b/>
                <w:i w:val="0"/>
                <w:iCs w:val="0"/>
                <w:rPrChange w:id="550" w:author="Iqbal Ameerali" w:date="2020-10-08T11:45:00Z">
                  <w:rPr>
                    <w:rStyle w:val="FontStyle85"/>
                    <w:rFonts w:asciiTheme="minorHAnsi" w:hAnsiTheme="minorHAnsi" w:cstheme="minorHAnsi"/>
                    <w:b/>
                    <w:i w:val="0"/>
                    <w:iCs w:val="0"/>
                  </w:rPr>
                </w:rPrChange>
              </w:rPr>
              <w:fldChar w:fldCharType="end"/>
            </w:r>
          </w:p>
        </w:tc>
        <w:tc>
          <w:tcPr>
            <w:tcW w:w="1168" w:type="dxa"/>
            <w:vAlign w:val="center"/>
          </w:tcPr>
          <w:p w14:paraId="4B9676F1" w14:textId="77777777" w:rsidR="004C59F5" w:rsidRPr="00775583" w:rsidRDefault="004C59F5" w:rsidP="007C2798">
            <w:pPr>
              <w:jc w:val="both"/>
              <w:rPr>
                <w:rFonts w:ascii="MB Lateefi" w:hAnsi="MB Lateefi" w:cs="MB Lateefi"/>
                <w:rtl/>
                <w:lang w:bidi="fa-IR"/>
              </w:rPr>
            </w:pPr>
          </w:p>
        </w:tc>
      </w:tr>
    </w:tbl>
    <w:p w14:paraId="6933454F" w14:textId="7800C17C" w:rsidR="00F1780E" w:rsidRPr="00775583" w:rsidRDefault="00F1780E">
      <w:pPr>
        <w:bidi/>
      </w:pPr>
    </w:p>
    <w:p w14:paraId="500BA92F" w14:textId="46DC52CB" w:rsidR="00904955" w:rsidRPr="00775583" w:rsidDel="00D1501F" w:rsidRDefault="00904955" w:rsidP="00904955">
      <w:pPr>
        <w:bidi/>
        <w:rPr>
          <w:del w:id="551" w:author="Iqbal Ameerali" w:date="2020-10-08T12:58:00Z"/>
        </w:rPr>
      </w:pPr>
    </w:p>
    <w:p w14:paraId="701A7418" w14:textId="77777777" w:rsidR="00904955" w:rsidRPr="00775583" w:rsidRDefault="00904955" w:rsidP="00904955">
      <w:pPr>
        <w:bidi/>
        <w:rPr>
          <w:rtl/>
        </w:rPr>
      </w:pPr>
    </w:p>
    <w:tbl>
      <w:tblPr>
        <w:tblStyle w:val="TableGrid"/>
        <w:bidiVisual/>
        <w:tblW w:w="10441" w:type="dxa"/>
        <w:jc w:val="center"/>
        <w:tblLayout w:type="fixed"/>
        <w:tblLook w:val="04A0" w:firstRow="1" w:lastRow="0" w:firstColumn="1" w:lastColumn="0" w:noHBand="0" w:noVBand="1"/>
      </w:tblPr>
      <w:tblGrid>
        <w:gridCol w:w="751"/>
        <w:gridCol w:w="2156"/>
        <w:gridCol w:w="540"/>
        <w:gridCol w:w="604"/>
        <w:gridCol w:w="605"/>
        <w:gridCol w:w="1457"/>
        <w:gridCol w:w="645"/>
        <w:gridCol w:w="441"/>
        <w:gridCol w:w="542"/>
        <w:gridCol w:w="2700"/>
      </w:tblGrid>
      <w:tr w:rsidR="002221C2" w:rsidRPr="00775583" w14:paraId="4B3D9EA9" w14:textId="77777777" w:rsidTr="00B8341A">
        <w:trPr>
          <w:trHeight w:val="319"/>
          <w:jc w:val="center"/>
        </w:trPr>
        <w:tc>
          <w:tcPr>
            <w:tcW w:w="751" w:type="dxa"/>
            <w:vMerge w:val="restart"/>
            <w:textDirection w:val="btLr"/>
            <w:vAlign w:val="center"/>
          </w:tcPr>
          <w:p w14:paraId="491FF12E" w14:textId="77777777" w:rsidR="002221C2" w:rsidRPr="00775583" w:rsidRDefault="002221C2"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sz w:val="20"/>
                <w:szCs w:val="20"/>
                <w:rtl/>
                <w:lang w:bidi="fa-IR"/>
              </w:rPr>
              <w:lastRenderedPageBreak/>
              <w:t>فهرست نمبر</w:t>
            </w:r>
          </w:p>
        </w:tc>
        <w:tc>
          <w:tcPr>
            <w:tcW w:w="2156" w:type="dxa"/>
            <w:vMerge w:val="restart"/>
            <w:textDirection w:val="btLr"/>
            <w:vAlign w:val="center"/>
          </w:tcPr>
          <w:p w14:paraId="69743DD6" w14:textId="77777777" w:rsidR="002221C2" w:rsidRPr="00775583" w:rsidRDefault="002221C2"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sz w:val="20"/>
                <w:szCs w:val="20"/>
                <w:rtl/>
                <w:lang w:bidi="fa-IR"/>
              </w:rPr>
              <w:t>مري ويل ماءُ جو م</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مل</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نالو</w:t>
            </w:r>
          </w:p>
        </w:tc>
        <w:tc>
          <w:tcPr>
            <w:tcW w:w="1749" w:type="dxa"/>
            <w:gridSpan w:val="3"/>
            <w:vMerge w:val="restart"/>
            <w:vAlign w:val="center"/>
          </w:tcPr>
          <w:p w14:paraId="2B752990" w14:textId="77777777" w:rsidR="002221C2" w:rsidRPr="00775583" w:rsidRDefault="002221C2" w:rsidP="00B8341A">
            <w:pPr>
              <w:pStyle w:val="Style39"/>
              <w:widowControl/>
              <w:tabs>
                <w:tab w:val="right" w:leader="hyphen" w:pos="4320"/>
                <w:tab w:val="left" w:pos="4752"/>
              </w:tabs>
              <w:bidi/>
              <w:spacing w:line="240" w:lineRule="auto"/>
              <w:ind w:right="-115"/>
              <w:jc w:val="center"/>
              <w:rPr>
                <w:rFonts w:ascii="MB Lateefi" w:eastAsiaTheme="minorHAnsi" w:hAnsi="MB Lateefi" w:cs="MB Lateefi"/>
                <w:sz w:val="20"/>
                <w:szCs w:val="20"/>
                <w:rtl/>
                <w:lang w:bidi="fa-IR"/>
              </w:rPr>
            </w:pPr>
            <w:r w:rsidRPr="00775583">
              <w:rPr>
                <w:rFonts w:ascii="MB Lateefi" w:eastAsiaTheme="minorHAnsi" w:hAnsi="MB Lateefi" w:cs="MB Lateefi"/>
                <w:sz w:val="20"/>
                <w:szCs w:val="20"/>
                <w:rtl/>
                <w:lang w:bidi="fa-IR"/>
              </w:rPr>
              <w:t>مر</w:t>
            </w:r>
            <w:r w:rsidRPr="00775583">
              <w:rPr>
                <w:rFonts w:ascii="MB Lateefi" w:eastAsiaTheme="minorHAnsi" w:hAnsi="MB Lateefi" w:cs="MB Lateefi" w:hint="cs"/>
                <w:sz w:val="20"/>
                <w:szCs w:val="20"/>
                <w:rtl/>
                <w:lang w:bidi="fa-IR"/>
              </w:rPr>
              <w:t>ڻ</w:t>
            </w:r>
            <w:r w:rsidRPr="00775583">
              <w:rPr>
                <w:rFonts w:ascii="MB Lateefi" w:eastAsiaTheme="minorHAnsi" w:hAnsi="MB Lateefi" w:cs="MB Lateefi"/>
                <w:sz w:val="20"/>
                <w:szCs w:val="20"/>
                <w:rtl/>
                <w:lang w:bidi="fa-IR"/>
              </w:rPr>
              <w:t xml:space="preserve"> وقت عمر</w:t>
            </w:r>
          </w:p>
        </w:tc>
        <w:tc>
          <w:tcPr>
            <w:tcW w:w="1457" w:type="dxa"/>
            <w:vAlign w:val="center"/>
          </w:tcPr>
          <w:p w14:paraId="48C84597" w14:textId="77777777" w:rsidR="002221C2" w:rsidRPr="00775583" w:rsidRDefault="002221C2" w:rsidP="00B8341A">
            <w:pPr>
              <w:pStyle w:val="Style39"/>
              <w:tabs>
                <w:tab w:val="right" w:leader="hyphen" w:pos="4320"/>
                <w:tab w:val="left" w:pos="4752"/>
              </w:tabs>
              <w:bidi/>
              <w:spacing w:line="240" w:lineRule="auto"/>
              <w:ind w:right="-115"/>
              <w:jc w:val="center"/>
              <w:rPr>
                <w:rFonts w:ascii="MB Lateefi" w:eastAsiaTheme="minorHAnsi" w:hAnsi="MB Lateefi" w:cs="MB Lateefi"/>
                <w:sz w:val="20"/>
                <w:szCs w:val="20"/>
                <w:rtl/>
                <w:lang w:bidi="fa-IR"/>
              </w:rPr>
            </w:pPr>
            <w:r w:rsidRPr="00775583">
              <w:rPr>
                <w:rFonts w:ascii="MB Lateefi" w:eastAsiaTheme="minorHAnsi" w:hAnsi="MB Lateefi" w:cs="MB Lateefi"/>
                <w:sz w:val="20"/>
                <w:szCs w:val="20"/>
                <w:rtl/>
                <w:lang w:bidi="fa-IR"/>
              </w:rPr>
              <w:t>موت جي ج</w:t>
            </w:r>
            <w:r w:rsidRPr="00775583">
              <w:rPr>
                <w:rFonts w:ascii="MB Lateefi" w:eastAsiaTheme="minorHAnsi" w:hAnsi="MB Lateefi" w:cs="MB Lateefi" w:hint="cs"/>
                <w:sz w:val="20"/>
                <w:szCs w:val="20"/>
                <w:rtl/>
                <w:lang w:bidi="fa-IR"/>
              </w:rPr>
              <w:t>ڳ</w:t>
            </w:r>
            <w:r w:rsidRPr="00775583">
              <w:rPr>
                <w:rFonts w:ascii="MB Lateefi" w:eastAsiaTheme="minorHAnsi" w:hAnsi="MB Lateefi" w:cs="MB Lateefi" w:hint="eastAsia"/>
                <w:sz w:val="20"/>
                <w:szCs w:val="20"/>
                <w:rtl/>
                <w:lang w:bidi="fa-IR"/>
              </w:rPr>
              <w:t>ھه</w:t>
            </w:r>
          </w:p>
        </w:tc>
        <w:tc>
          <w:tcPr>
            <w:tcW w:w="1628" w:type="dxa"/>
            <w:gridSpan w:val="3"/>
            <w:vAlign w:val="center"/>
          </w:tcPr>
          <w:p w14:paraId="4622883F" w14:textId="77777777" w:rsidR="002221C2" w:rsidRPr="00775583" w:rsidRDefault="002221C2" w:rsidP="00B8341A">
            <w:pPr>
              <w:pStyle w:val="Style39"/>
              <w:widowControl/>
              <w:tabs>
                <w:tab w:val="right" w:leader="hyphen" w:pos="4320"/>
                <w:tab w:val="left" w:pos="4752"/>
              </w:tabs>
              <w:bidi/>
              <w:spacing w:line="240" w:lineRule="auto"/>
              <w:ind w:right="-115"/>
              <w:jc w:val="center"/>
              <w:rPr>
                <w:rFonts w:ascii="MB Lateefi" w:eastAsiaTheme="minorHAnsi" w:hAnsi="MB Lateefi" w:cs="MB Lateefi"/>
                <w:sz w:val="20"/>
                <w:szCs w:val="20"/>
                <w:rtl/>
                <w:lang w:bidi="fa-IR"/>
              </w:rPr>
            </w:pPr>
            <w:r w:rsidRPr="00775583">
              <w:rPr>
                <w:rFonts w:ascii="MB Lateefi" w:eastAsiaTheme="minorHAnsi" w:hAnsi="MB Lateefi" w:cs="MB Lateefi"/>
                <w:sz w:val="20"/>
                <w:szCs w:val="20"/>
                <w:rtl/>
                <w:lang w:bidi="fa-IR"/>
              </w:rPr>
              <w:t>مر</w:t>
            </w:r>
            <w:r w:rsidRPr="00775583">
              <w:rPr>
                <w:rFonts w:ascii="MB Lateefi" w:eastAsiaTheme="minorHAnsi" w:hAnsi="MB Lateefi" w:cs="MB Lateefi" w:hint="cs"/>
                <w:sz w:val="20"/>
                <w:szCs w:val="20"/>
                <w:rtl/>
                <w:lang w:bidi="fa-IR"/>
              </w:rPr>
              <w:t>ڻ</w:t>
            </w:r>
            <w:r w:rsidRPr="00775583">
              <w:rPr>
                <w:rFonts w:ascii="MB Lateefi" w:eastAsiaTheme="minorHAnsi" w:hAnsi="MB Lateefi" w:cs="MB Lateefi"/>
                <w:sz w:val="20"/>
                <w:szCs w:val="20"/>
                <w:rtl/>
                <w:lang w:bidi="fa-IR"/>
              </w:rPr>
              <w:t xml:space="preserve"> جي تاريخ</w:t>
            </w:r>
          </w:p>
        </w:tc>
        <w:tc>
          <w:tcPr>
            <w:tcW w:w="2700" w:type="dxa"/>
            <w:vAlign w:val="center"/>
          </w:tcPr>
          <w:p w14:paraId="35D1C349" w14:textId="77777777" w:rsidR="002221C2" w:rsidRPr="00775583" w:rsidRDefault="002221C2" w:rsidP="00B8341A">
            <w:pPr>
              <w:pStyle w:val="Style39"/>
              <w:jc w:val="center"/>
              <w:rPr>
                <w:rFonts w:ascii="MB Lateefi" w:eastAsiaTheme="minorHAnsi" w:hAnsi="MB Lateefi" w:cs="MB Lateefi"/>
                <w:sz w:val="20"/>
                <w:szCs w:val="20"/>
                <w:rtl/>
                <w:lang w:bidi="fa-IR"/>
              </w:rPr>
            </w:pPr>
            <w:r w:rsidRPr="00775583">
              <w:rPr>
                <w:rFonts w:ascii="MB Lateefi" w:eastAsiaTheme="minorHAnsi" w:hAnsi="MB Lateefi" w:cs="MB Lateefi"/>
                <w:sz w:val="20"/>
                <w:szCs w:val="20"/>
                <w:rtl/>
                <w:lang w:bidi="fa-IR"/>
              </w:rPr>
              <w:t>موت جو سبب</w:t>
            </w:r>
          </w:p>
        </w:tc>
      </w:tr>
      <w:tr w:rsidR="002221C2" w:rsidRPr="00775583" w14:paraId="0DE44F58" w14:textId="77777777" w:rsidTr="002D4997">
        <w:trPr>
          <w:trHeight w:val="286"/>
          <w:jc w:val="center"/>
        </w:trPr>
        <w:tc>
          <w:tcPr>
            <w:tcW w:w="751" w:type="dxa"/>
            <w:vMerge/>
          </w:tcPr>
          <w:p w14:paraId="15FC9CC1" w14:textId="77777777" w:rsidR="002221C2" w:rsidRPr="00775583" w:rsidRDefault="002221C2" w:rsidP="00B8341A">
            <w:pPr>
              <w:tabs>
                <w:tab w:val="left" w:pos="6330"/>
              </w:tabs>
              <w:bidi/>
              <w:jc w:val="center"/>
              <w:rPr>
                <w:rFonts w:ascii="MB Lateefi" w:hAnsi="MB Lateefi" w:cs="MB Lateefi"/>
                <w:sz w:val="20"/>
                <w:szCs w:val="20"/>
                <w:rtl/>
                <w:lang w:bidi="fa-IR"/>
              </w:rPr>
            </w:pPr>
          </w:p>
        </w:tc>
        <w:tc>
          <w:tcPr>
            <w:tcW w:w="2156" w:type="dxa"/>
            <w:vMerge/>
          </w:tcPr>
          <w:p w14:paraId="1716460C"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1749" w:type="dxa"/>
            <w:gridSpan w:val="3"/>
            <w:vMerge/>
          </w:tcPr>
          <w:p w14:paraId="4C89FB19" w14:textId="77777777" w:rsidR="002221C2" w:rsidRPr="00775583" w:rsidRDefault="002221C2" w:rsidP="00B8341A">
            <w:pPr>
              <w:pStyle w:val="Style39"/>
              <w:widowControl/>
              <w:tabs>
                <w:tab w:val="right" w:leader="hyphen" w:pos="4320"/>
                <w:tab w:val="left" w:pos="4752"/>
              </w:tabs>
              <w:bidi/>
              <w:spacing w:line="240" w:lineRule="auto"/>
              <w:ind w:right="-115"/>
              <w:rPr>
                <w:rFonts w:ascii="MB Lateefi" w:eastAsiaTheme="minorHAnsi" w:hAnsi="MB Lateefi" w:cs="MB Lateefi"/>
                <w:sz w:val="20"/>
                <w:szCs w:val="20"/>
                <w:rtl/>
                <w:lang w:bidi="fa-IR"/>
              </w:rPr>
            </w:pPr>
          </w:p>
        </w:tc>
        <w:tc>
          <w:tcPr>
            <w:tcW w:w="1457" w:type="dxa"/>
            <w:vMerge w:val="restart"/>
            <w:textDirection w:val="btLr"/>
            <w:vAlign w:val="bottom"/>
          </w:tcPr>
          <w:p w14:paraId="6472C585" w14:textId="77777777" w:rsidR="002221C2" w:rsidRPr="00775583" w:rsidRDefault="002221C2" w:rsidP="00B8341A">
            <w:pPr>
              <w:pStyle w:val="Style39"/>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گھر ۾.........................................................1</w:t>
            </w:r>
          </w:p>
          <w:p w14:paraId="22107E8C" w14:textId="77777777" w:rsidR="002221C2" w:rsidRPr="00775583" w:rsidRDefault="002221C2" w:rsidP="00B8341A">
            <w:pPr>
              <w:pStyle w:val="Style39"/>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.سر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صحت</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Pr="00775583">
              <w:rPr>
                <w:rFonts w:ascii="MB Lateefi" w:hAnsi="MB Lateefi" w:cs="MB Lateefi"/>
                <w:sz w:val="20"/>
                <w:szCs w:val="20"/>
                <w:rtl/>
                <w:lang w:bidi="fa-IR"/>
              </w:rPr>
              <w:t>.........................2</w:t>
            </w:r>
          </w:p>
          <w:p w14:paraId="6DD384AB" w14:textId="77777777" w:rsidR="002221C2" w:rsidRPr="00775583" w:rsidRDefault="002221C2" w:rsidP="00B8341A">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پرائيوي</w:t>
            </w:r>
            <w:r w:rsidRPr="00775583">
              <w:rPr>
                <w:rFonts w:ascii="MB Lateefi" w:hAnsi="MB Lateefi" w:cs="MB Lateefi" w:hint="cs"/>
                <w:sz w:val="20"/>
                <w:szCs w:val="20"/>
                <w:rtl/>
                <w:lang w:bidi="fa-IR"/>
              </w:rPr>
              <w:t>ٽ</w:t>
            </w:r>
            <w:r w:rsidRPr="00775583">
              <w:rPr>
                <w:rFonts w:ascii="MB Lateefi" w:hAnsi="MB Lateefi" w:cs="MB Lateefi"/>
                <w:sz w:val="20"/>
                <w:szCs w:val="20"/>
                <w:rtl/>
                <w:lang w:bidi="fa-IR"/>
              </w:rPr>
              <w:t xml:space="preserve"> 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Pr="00775583">
              <w:rPr>
                <w:rFonts w:ascii="MB Lateefi" w:hAnsi="MB Lateefi" w:cs="MB Lateefi"/>
                <w:sz w:val="20"/>
                <w:szCs w:val="20"/>
                <w:rtl/>
                <w:lang w:bidi="fa-IR"/>
              </w:rPr>
              <w:t>..........................3</w:t>
            </w:r>
          </w:p>
          <w:p w14:paraId="66957CB8" w14:textId="77777777" w:rsidR="002221C2" w:rsidRPr="00775583" w:rsidRDefault="002221C2" w:rsidP="00B8341A">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اين جي اوصحت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Pr="00775583">
              <w:rPr>
                <w:rFonts w:ascii="MB Lateefi" w:hAnsi="MB Lateefi" w:cs="MB Lateefi"/>
                <w:sz w:val="20"/>
                <w:szCs w:val="20"/>
                <w:rtl/>
                <w:lang w:bidi="fa-IR"/>
              </w:rPr>
              <w:t>..........................4</w:t>
            </w:r>
          </w:p>
          <w:p w14:paraId="0FDE8E91" w14:textId="77777777" w:rsidR="002221C2" w:rsidRPr="00775583" w:rsidRDefault="002221C2" w:rsidP="00B8341A">
            <w:pPr>
              <w:tabs>
                <w:tab w:val="left" w:pos="6330"/>
              </w:tabs>
              <w:bidi/>
              <w:ind w:left="113" w:right="113"/>
              <w:rPr>
                <w:rFonts w:ascii="MB Lateefi" w:hAnsi="MB Lateefi" w:cs="MB Lateefi"/>
                <w:sz w:val="20"/>
                <w:szCs w:val="20"/>
                <w:lang w:bidi="fa-IR"/>
              </w:rPr>
            </w:pPr>
            <w:r w:rsidRPr="00775583">
              <w:rPr>
                <w:rFonts w:ascii="MB Lateefi" w:hAnsi="MB Lateefi" w:cs="MB Lateefi"/>
                <w:sz w:val="20"/>
                <w:szCs w:val="20"/>
                <w:rtl/>
                <w:lang w:bidi="fa-IR"/>
              </w:rPr>
              <w:t>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انھن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ويندي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رستي</w:t>
            </w:r>
            <w:r w:rsidRPr="00775583">
              <w:rPr>
                <w:rFonts w:ascii="MB Lateefi" w:hAnsi="MB Lateefi" w:cs="MB Lateefi"/>
                <w:sz w:val="20"/>
                <w:szCs w:val="20"/>
                <w:rtl/>
                <w:lang w:bidi="fa-IR"/>
              </w:rPr>
              <w:t xml:space="preserve"> ۾...5</w:t>
            </w:r>
          </w:p>
        </w:tc>
        <w:tc>
          <w:tcPr>
            <w:tcW w:w="645" w:type="dxa"/>
            <w:vMerge w:val="restart"/>
            <w:textDirection w:val="btLr"/>
            <w:vAlign w:val="center"/>
          </w:tcPr>
          <w:p w14:paraId="680FFD7B" w14:textId="77777777" w:rsidR="002221C2" w:rsidRPr="00775583" w:rsidRDefault="002221C2"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p>
        </w:tc>
        <w:tc>
          <w:tcPr>
            <w:tcW w:w="441" w:type="dxa"/>
            <w:vMerge w:val="restart"/>
            <w:textDirection w:val="btLr"/>
            <w:vAlign w:val="center"/>
          </w:tcPr>
          <w:p w14:paraId="487C495A" w14:textId="77777777" w:rsidR="002221C2" w:rsidRPr="00775583" w:rsidRDefault="002221C2"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مهينو</w:t>
            </w:r>
          </w:p>
        </w:tc>
        <w:tc>
          <w:tcPr>
            <w:tcW w:w="542" w:type="dxa"/>
            <w:vMerge w:val="restart"/>
            <w:textDirection w:val="btLr"/>
            <w:vAlign w:val="center"/>
          </w:tcPr>
          <w:p w14:paraId="6316CA39" w14:textId="77777777" w:rsidR="002221C2" w:rsidRPr="00775583" w:rsidRDefault="002221C2"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سال</w:t>
            </w:r>
          </w:p>
        </w:tc>
        <w:tc>
          <w:tcPr>
            <w:tcW w:w="2700" w:type="dxa"/>
            <w:vMerge w:val="restart"/>
            <w:textDirection w:val="btLr"/>
          </w:tcPr>
          <w:p w14:paraId="7C58E650" w14:textId="77777777" w:rsidR="002221C2" w:rsidRPr="00B14A4A" w:rsidRDefault="002221C2" w:rsidP="00B8341A">
            <w:pPr>
              <w:ind w:left="113" w:right="113"/>
              <w:jc w:val="right"/>
              <w:rPr>
                <w:rFonts w:ascii="MB Lateefi" w:hAnsi="MB Lateefi" w:cs="MB Lateefi"/>
                <w:sz w:val="20"/>
                <w:szCs w:val="20"/>
                <w:rtl/>
                <w:lang w:bidi="fa-IR"/>
              </w:rPr>
            </w:pPr>
            <w:r w:rsidRPr="00B14A4A">
              <w:rPr>
                <w:rFonts w:ascii="MB Lateefi" w:hAnsi="MB Lateefi" w:cs="MB Lateefi"/>
                <w:sz w:val="20"/>
                <w:szCs w:val="20"/>
                <w:rtl/>
                <w:lang w:bidi="fa-IR"/>
              </w:rPr>
              <w:t xml:space="preserve"> معمول کان وڌيڪ ٻچيداني مان خون جواخراج ٿيڻ............................................1</w:t>
            </w:r>
          </w:p>
          <w:p w14:paraId="798883B2" w14:textId="77777777" w:rsidR="002221C2" w:rsidRPr="0001555D" w:rsidRDefault="002221C2" w:rsidP="00B8341A">
            <w:pPr>
              <w:ind w:left="113" w:right="113"/>
              <w:jc w:val="right"/>
              <w:rPr>
                <w:rFonts w:ascii="MB Lateefi" w:hAnsi="MB Lateefi" w:cs="MB Lateefi"/>
                <w:sz w:val="20"/>
                <w:szCs w:val="20"/>
                <w:rtl/>
                <w:lang w:bidi="fa-IR"/>
              </w:rPr>
            </w:pPr>
            <w:r w:rsidRPr="0001555D">
              <w:rPr>
                <w:rFonts w:ascii="MB Lateefi" w:hAnsi="MB Lateefi" w:cs="MB Lateefi"/>
                <w:sz w:val="20"/>
                <w:szCs w:val="20"/>
                <w:rtl/>
                <w:lang w:bidi="fa-IR"/>
              </w:rPr>
              <w:t>انفيڪشن/ بخار......................................2</w:t>
            </w:r>
          </w:p>
          <w:p w14:paraId="05312E97" w14:textId="77777777" w:rsidR="002221C2" w:rsidRPr="00775583" w:rsidRDefault="002221C2" w:rsidP="00B8341A">
            <w:pPr>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بل</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پريشرجوو</w:t>
            </w:r>
            <w:r w:rsidRPr="00775583">
              <w:rPr>
                <w:rFonts w:ascii="MB Lateefi" w:hAnsi="MB Lateefi" w:cs="MB Lateefi" w:hint="cs"/>
                <w:sz w:val="20"/>
                <w:szCs w:val="20"/>
                <w:rtl/>
                <w:lang w:bidi="fa-IR"/>
              </w:rPr>
              <w:t>ڌ</w:t>
            </w:r>
            <w:r w:rsidRPr="00775583">
              <w:rPr>
                <w:rFonts w:ascii="MB Lateefi" w:hAnsi="MB Lateefi" w:cs="MB Lateefi" w:hint="eastAsia"/>
                <w:sz w:val="20"/>
                <w:szCs w:val="20"/>
                <w:rtl/>
                <w:lang w:bidi="fa-IR"/>
              </w:rPr>
              <w:t>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w:t>
            </w:r>
            <w:r w:rsidRPr="00775583">
              <w:rPr>
                <w:rFonts w:ascii="MB Lateefi" w:hAnsi="MB Lateefi" w:cs="MB Lateefi" w:hint="cs"/>
                <w:sz w:val="20"/>
                <w:szCs w:val="20"/>
                <w:rtl/>
                <w:lang w:bidi="fa-IR"/>
              </w:rPr>
              <w:t>ڃڻ</w:t>
            </w:r>
            <w:r w:rsidRPr="00775583">
              <w:rPr>
                <w:rFonts w:ascii="MB Lateefi" w:hAnsi="MB Lateefi" w:cs="MB Lateefi"/>
                <w:sz w:val="20"/>
                <w:szCs w:val="20"/>
                <w:rtl/>
                <w:lang w:bidi="fa-IR"/>
              </w:rPr>
              <w:t>...........................3</w:t>
            </w:r>
          </w:p>
          <w:p w14:paraId="4AD51220" w14:textId="77777777" w:rsidR="002221C2" w:rsidRPr="00775583" w:rsidRDefault="002221C2" w:rsidP="00B8341A">
            <w:pPr>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 xml:space="preserve">ويم جي دوران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پيچيدگي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ٿ</w:t>
            </w:r>
            <w:r w:rsidRPr="00775583">
              <w:rPr>
                <w:rFonts w:ascii="MB Lateefi" w:hAnsi="MB Lateefi" w:cs="MB Lateefi" w:hint="eastAsia"/>
                <w:sz w:val="20"/>
                <w:szCs w:val="20"/>
                <w:rtl/>
                <w:lang w:bidi="fa-IR"/>
              </w:rPr>
              <w:t>ي</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........4</w:t>
            </w:r>
          </w:p>
          <w:p w14:paraId="6B252319" w14:textId="77777777" w:rsidR="002221C2" w:rsidRPr="00775583" w:rsidRDefault="002221C2" w:rsidP="00B8341A">
            <w:pPr>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 xml:space="preserve">حمل جي ضايع </w:t>
            </w:r>
            <w:r w:rsidRPr="00775583">
              <w:rPr>
                <w:rFonts w:ascii="MB Lateefi" w:hAnsi="MB Lateefi" w:cs="MB Lateefi" w:hint="cs"/>
                <w:sz w:val="20"/>
                <w:szCs w:val="20"/>
                <w:rtl/>
                <w:lang w:bidi="fa-IR"/>
              </w:rPr>
              <w:t>ٿ</w:t>
            </w:r>
            <w:r w:rsidRPr="00775583">
              <w:rPr>
                <w:rFonts w:ascii="MB Lateefi" w:hAnsi="MB Lateefi" w:cs="MB Lateefi" w:hint="eastAsia"/>
                <w:sz w:val="20"/>
                <w:szCs w:val="20"/>
                <w:rtl/>
                <w:lang w:bidi="fa-IR"/>
              </w:rPr>
              <w:t>ي</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hint="cs"/>
                <w:bCs/>
                <w:sz w:val="20"/>
                <w:szCs w:val="20"/>
                <w:rtl/>
              </w:rPr>
              <w:t>ڪ</w:t>
            </w:r>
            <w:r w:rsidRPr="00775583">
              <w:rPr>
                <w:rFonts w:ascii="MB Lateefi" w:hAnsi="MB Lateefi" w:cs="MB Lateefi" w:hint="eastAsia"/>
                <w:bCs/>
                <w:sz w:val="20"/>
                <w:szCs w:val="20"/>
                <w:rtl/>
              </w:rPr>
              <w:t>ري</w:t>
            </w:r>
            <w:r w:rsidRPr="00775583">
              <w:rPr>
                <w:rFonts w:ascii="MB Lateefi" w:hAnsi="MB Lateefi" w:cs="MB Lateefi"/>
                <w:bCs/>
                <w:sz w:val="20"/>
                <w:szCs w:val="20"/>
                <w:rtl/>
              </w:rPr>
              <w:t>................5</w:t>
            </w:r>
          </w:p>
          <w:p w14:paraId="0AC06F3F" w14:textId="77777777" w:rsidR="002221C2" w:rsidRPr="00775583" w:rsidRDefault="002221C2" w:rsidP="00B8341A">
            <w:pPr>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جه</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يا</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دوراپو</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...................................6</w:t>
            </w:r>
          </w:p>
          <w:p w14:paraId="13786C6D" w14:textId="77777777" w:rsidR="002221C2" w:rsidRPr="00775583" w:rsidRDefault="002221C2" w:rsidP="00B8341A">
            <w:pPr>
              <w:ind w:left="113" w:right="113"/>
              <w:jc w:val="right"/>
              <w:rPr>
                <w:rFonts w:ascii="MB Lateefi" w:hAnsi="MB Lateefi" w:cs="MB Lateefi"/>
                <w:sz w:val="20"/>
                <w:szCs w:val="20"/>
                <w:lang w:bidi="fa-IR"/>
              </w:rPr>
            </w:pP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يو</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جهه</w:t>
            </w:r>
            <w:r w:rsidRPr="00775583">
              <w:rPr>
                <w:rFonts w:ascii="MB Lateefi" w:hAnsi="MB Lateefi" w:cs="MB Lateefi"/>
                <w:sz w:val="20"/>
                <w:szCs w:val="20"/>
                <w:rtl/>
                <w:lang w:bidi="fa-IR"/>
              </w:rPr>
              <w:t>....................................................</w:t>
            </w:r>
          </w:p>
        </w:tc>
      </w:tr>
      <w:tr w:rsidR="002221C2" w:rsidRPr="00775583" w14:paraId="7A10CC8F" w14:textId="77777777" w:rsidTr="002D4997">
        <w:trPr>
          <w:cantSplit/>
          <w:trHeight w:val="2537"/>
          <w:jc w:val="center"/>
        </w:trPr>
        <w:tc>
          <w:tcPr>
            <w:tcW w:w="751" w:type="dxa"/>
            <w:vMerge/>
          </w:tcPr>
          <w:p w14:paraId="0AC489DC" w14:textId="77777777" w:rsidR="002221C2" w:rsidRPr="00775583" w:rsidRDefault="002221C2" w:rsidP="00B8341A">
            <w:pPr>
              <w:tabs>
                <w:tab w:val="left" w:pos="6330"/>
              </w:tabs>
              <w:bidi/>
              <w:jc w:val="center"/>
              <w:rPr>
                <w:rFonts w:ascii="MB Lateefi" w:hAnsi="MB Lateefi" w:cs="MB Lateefi"/>
                <w:sz w:val="20"/>
                <w:szCs w:val="20"/>
                <w:rtl/>
                <w:lang w:bidi="fa-IR"/>
              </w:rPr>
            </w:pPr>
          </w:p>
        </w:tc>
        <w:tc>
          <w:tcPr>
            <w:tcW w:w="2156" w:type="dxa"/>
            <w:vMerge/>
          </w:tcPr>
          <w:p w14:paraId="30E97AD0"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540" w:type="dxa"/>
            <w:textDirection w:val="btLr"/>
            <w:vAlign w:val="center"/>
          </w:tcPr>
          <w:p w14:paraId="081958C1" w14:textId="77777777" w:rsidR="002221C2" w:rsidRPr="00775583" w:rsidRDefault="002221C2"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p>
        </w:tc>
        <w:tc>
          <w:tcPr>
            <w:tcW w:w="604" w:type="dxa"/>
            <w:textDirection w:val="btLr"/>
            <w:vAlign w:val="center"/>
          </w:tcPr>
          <w:p w14:paraId="4F6E99C3" w14:textId="77777777" w:rsidR="002221C2" w:rsidRPr="00775583" w:rsidRDefault="002221C2"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مهينو</w:t>
            </w:r>
          </w:p>
        </w:tc>
        <w:tc>
          <w:tcPr>
            <w:tcW w:w="605" w:type="dxa"/>
            <w:textDirection w:val="btLr"/>
            <w:vAlign w:val="center"/>
          </w:tcPr>
          <w:p w14:paraId="610DA9C6" w14:textId="77777777" w:rsidR="002221C2" w:rsidRPr="00775583" w:rsidRDefault="002221C2"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سال</w:t>
            </w:r>
          </w:p>
        </w:tc>
        <w:tc>
          <w:tcPr>
            <w:tcW w:w="1457" w:type="dxa"/>
            <w:vMerge/>
          </w:tcPr>
          <w:p w14:paraId="64370C43" w14:textId="77777777" w:rsidR="002221C2" w:rsidRPr="00775583" w:rsidRDefault="002221C2" w:rsidP="00B8341A">
            <w:pPr>
              <w:pStyle w:val="Style39"/>
              <w:rPr>
                <w:rFonts w:ascii="MB Lateefi" w:hAnsi="MB Lateefi" w:cs="MB Lateefi"/>
                <w:sz w:val="20"/>
                <w:szCs w:val="20"/>
                <w:rtl/>
                <w:lang w:bidi="fa-IR"/>
              </w:rPr>
            </w:pPr>
          </w:p>
        </w:tc>
        <w:tc>
          <w:tcPr>
            <w:tcW w:w="645" w:type="dxa"/>
            <w:vMerge/>
          </w:tcPr>
          <w:p w14:paraId="2EDE3F6E" w14:textId="77777777" w:rsidR="002221C2" w:rsidRPr="00775583" w:rsidRDefault="002221C2" w:rsidP="00B8341A">
            <w:pPr>
              <w:tabs>
                <w:tab w:val="left" w:pos="6330"/>
              </w:tabs>
              <w:bidi/>
              <w:rPr>
                <w:rFonts w:ascii="MB Lateefi" w:hAnsi="MB Lateefi" w:cs="MB Lateefi"/>
                <w:sz w:val="20"/>
                <w:szCs w:val="20"/>
                <w:rtl/>
                <w:lang w:bidi="fa-IR"/>
              </w:rPr>
            </w:pPr>
          </w:p>
        </w:tc>
        <w:tc>
          <w:tcPr>
            <w:tcW w:w="441" w:type="dxa"/>
            <w:vMerge/>
          </w:tcPr>
          <w:p w14:paraId="1F3437AE" w14:textId="77777777" w:rsidR="002221C2" w:rsidRPr="00775583" w:rsidRDefault="002221C2" w:rsidP="00B8341A">
            <w:pPr>
              <w:tabs>
                <w:tab w:val="left" w:pos="6330"/>
              </w:tabs>
              <w:bidi/>
              <w:rPr>
                <w:rFonts w:ascii="MB Lateefi" w:hAnsi="MB Lateefi" w:cs="MB Lateefi"/>
                <w:sz w:val="20"/>
                <w:szCs w:val="20"/>
                <w:rtl/>
                <w:lang w:bidi="fa-IR"/>
              </w:rPr>
            </w:pPr>
          </w:p>
        </w:tc>
        <w:tc>
          <w:tcPr>
            <w:tcW w:w="542" w:type="dxa"/>
            <w:vMerge/>
          </w:tcPr>
          <w:p w14:paraId="3148C416" w14:textId="77777777" w:rsidR="002221C2" w:rsidRPr="00775583" w:rsidRDefault="002221C2" w:rsidP="00B8341A">
            <w:pPr>
              <w:tabs>
                <w:tab w:val="left" w:pos="6330"/>
              </w:tabs>
              <w:bidi/>
              <w:rPr>
                <w:rFonts w:ascii="MB Lateefi" w:hAnsi="MB Lateefi" w:cs="MB Lateefi"/>
                <w:sz w:val="20"/>
                <w:szCs w:val="20"/>
                <w:rtl/>
                <w:lang w:bidi="fa-IR"/>
              </w:rPr>
            </w:pPr>
          </w:p>
        </w:tc>
        <w:tc>
          <w:tcPr>
            <w:tcW w:w="2700" w:type="dxa"/>
            <w:vMerge/>
          </w:tcPr>
          <w:p w14:paraId="4F974A78" w14:textId="77777777" w:rsidR="002221C2" w:rsidRPr="00775583" w:rsidRDefault="002221C2" w:rsidP="00B8341A">
            <w:pPr>
              <w:rPr>
                <w:rFonts w:ascii="MB Lateefi" w:hAnsi="MB Lateefi" w:cs="MB Lateefi"/>
                <w:sz w:val="20"/>
                <w:szCs w:val="20"/>
                <w:rtl/>
                <w:lang w:bidi="fa-IR"/>
              </w:rPr>
            </w:pPr>
          </w:p>
        </w:tc>
      </w:tr>
      <w:tr w:rsidR="002221C2" w:rsidRPr="00775583" w14:paraId="7FA89CA8" w14:textId="77777777" w:rsidTr="002D4997">
        <w:trPr>
          <w:trHeight w:val="170"/>
          <w:jc w:val="center"/>
        </w:trPr>
        <w:tc>
          <w:tcPr>
            <w:tcW w:w="751" w:type="dxa"/>
          </w:tcPr>
          <w:p w14:paraId="71848A86" w14:textId="77777777" w:rsidR="002221C2" w:rsidRPr="00775583" w:rsidRDefault="002221C2" w:rsidP="00B8341A">
            <w:pPr>
              <w:tabs>
                <w:tab w:val="left" w:pos="6330"/>
              </w:tabs>
              <w:bidi/>
              <w:jc w:val="center"/>
              <w:rPr>
                <w:rFonts w:ascii="MB Lateefi" w:hAnsi="MB Lateefi" w:cs="MB Lateefi"/>
                <w:sz w:val="20"/>
                <w:szCs w:val="20"/>
                <w:rtl/>
                <w:lang w:bidi="fa-IR"/>
              </w:rPr>
            </w:pPr>
            <w:r w:rsidRPr="00775583">
              <w:rPr>
                <w:rFonts w:ascii="MB Lateefi" w:hAnsi="MB Lateefi" w:cs="MB Lateefi"/>
                <w:sz w:val="20"/>
                <w:szCs w:val="20"/>
                <w:rtl/>
                <w:lang w:bidi="fa-IR"/>
              </w:rPr>
              <w:t>1</w:t>
            </w:r>
          </w:p>
        </w:tc>
        <w:tc>
          <w:tcPr>
            <w:tcW w:w="2156" w:type="dxa"/>
          </w:tcPr>
          <w:p w14:paraId="04C32B32"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540" w:type="dxa"/>
          </w:tcPr>
          <w:p w14:paraId="4E5CE206" w14:textId="77777777" w:rsidR="002221C2" w:rsidRPr="00775583" w:rsidRDefault="002221C2" w:rsidP="00B8341A">
            <w:pPr>
              <w:tabs>
                <w:tab w:val="left" w:pos="6330"/>
              </w:tabs>
              <w:bidi/>
              <w:rPr>
                <w:rFonts w:ascii="MB Lateefi" w:hAnsi="MB Lateefi" w:cs="MB Lateefi"/>
                <w:sz w:val="20"/>
                <w:szCs w:val="20"/>
                <w:rtl/>
                <w:lang w:bidi="fa-IR"/>
              </w:rPr>
            </w:pPr>
          </w:p>
        </w:tc>
        <w:tc>
          <w:tcPr>
            <w:tcW w:w="604" w:type="dxa"/>
          </w:tcPr>
          <w:p w14:paraId="5C57D73F" w14:textId="77777777" w:rsidR="002221C2" w:rsidRPr="00775583" w:rsidRDefault="002221C2" w:rsidP="00B8341A">
            <w:pPr>
              <w:tabs>
                <w:tab w:val="left" w:pos="6330"/>
              </w:tabs>
              <w:bidi/>
              <w:rPr>
                <w:rFonts w:ascii="MB Lateefi" w:hAnsi="MB Lateefi" w:cs="MB Lateefi"/>
                <w:sz w:val="20"/>
                <w:szCs w:val="20"/>
                <w:rtl/>
                <w:lang w:bidi="fa-IR"/>
              </w:rPr>
            </w:pPr>
          </w:p>
        </w:tc>
        <w:tc>
          <w:tcPr>
            <w:tcW w:w="605" w:type="dxa"/>
          </w:tcPr>
          <w:p w14:paraId="30E96846" w14:textId="77777777" w:rsidR="002221C2" w:rsidRPr="00775583" w:rsidRDefault="002221C2" w:rsidP="00B8341A">
            <w:pPr>
              <w:tabs>
                <w:tab w:val="left" w:pos="6330"/>
              </w:tabs>
              <w:bidi/>
              <w:rPr>
                <w:rFonts w:ascii="MB Lateefi" w:hAnsi="MB Lateefi" w:cs="MB Lateefi"/>
                <w:sz w:val="20"/>
                <w:szCs w:val="20"/>
                <w:rtl/>
                <w:lang w:bidi="fa-IR"/>
              </w:rPr>
            </w:pPr>
          </w:p>
        </w:tc>
        <w:tc>
          <w:tcPr>
            <w:tcW w:w="1457" w:type="dxa"/>
          </w:tcPr>
          <w:p w14:paraId="05521DD9" w14:textId="77777777" w:rsidR="002221C2" w:rsidRPr="00775583" w:rsidRDefault="002221C2" w:rsidP="00B8341A">
            <w:pPr>
              <w:pStyle w:val="Style39"/>
              <w:rPr>
                <w:rFonts w:ascii="MB Lateefi" w:hAnsi="MB Lateefi" w:cs="MB Lateefi"/>
                <w:sz w:val="20"/>
                <w:szCs w:val="20"/>
                <w:rtl/>
                <w:lang w:bidi="fa-IR"/>
              </w:rPr>
            </w:pPr>
          </w:p>
        </w:tc>
        <w:tc>
          <w:tcPr>
            <w:tcW w:w="645" w:type="dxa"/>
          </w:tcPr>
          <w:p w14:paraId="3A4FCE32" w14:textId="77777777" w:rsidR="002221C2" w:rsidRPr="00775583" w:rsidRDefault="002221C2" w:rsidP="00B8341A">
            <w:pPr>
              <w:tabs>
                <w:tab w:val="left" w:pos="6330"/>
              </w:tabs>
              <w:bidi/>
              <w:rPr>
                <w:rFonts w:ascii="MB Lateefi" w:hAnsi="MB Lateefi" w:cs="MB Lateefi"/>
                <w:sz w:val="20"/>
                <w:szCs w:val="20"/>
                <w:rtl/>
                <w:lang w:bidi="fa-IR"/>
              </w:rPr>
            </w:pPr>
          </w:p>
        </w:tc>
        <w:tc>
          <w:tcPr>
            <w:tcW w:w="441" w:type="dxa"/>
          </w:tcPr>
          <w:p w14:paraId="22A62F21" w14:textId="77777777" w:rsidR="002221C2" w:rsidRPr="00775583" w:rsidRDefault="002221C2" w:rsidP="00B8341A">
            <w:pPr>
              <w:tabs>
                <w:tab w:val="left" w:pos="6330"/>
              </w:tabs>
              <w:bidi/>
              <w:rPr>
                <w:rFonts w:ascii="MB Lateefi" w:hAnsi="MB Lateefi" w:cs="MB Lateefi"/>
                <w:sz w:val="20"/>
                <w:szCs w:val="20"/>
                <w:rtl/>
                <w:lang w:bidi="fa-IR"/>
              </w:rPr>
            </w:pPr>
          </w:p>
        </w:tc>
        <w:tc>
          <w:tcPr>
            <w:tcW w:w="542" w:type="dxa"/>
          </w:tcPr>
          <w:p w14:paraId="5C6ACC18" w14:textId="77777777" w:rsidR="002221C2" w:rsidRPr="00775583" w:rsidRDefault="002221C2" w:rsidP="00B8341A">
            <w:pPr>
              <w:tabs>
                <w:tab w:val="left" w:pos="6330"/>
              </w:tabs>
              <w:bidi/>
              <w:rPr>
                <w:rFonts w:ascii="MB Lateefi" w:hAnsi="MB Lateefi" w:cs="MB Lateefi"/>
                <w:sz w:val="20"/>
                <w:szCs w:val="20"/>
                <w:rtl/>
                <w:lang w:bidi="fa-IR"/>
              </w:rPr>
            </w:pPr>
          </w:p>
        </w:tc>
        <w:tc>
          <w:tcPr>
            <w:tcW w:w="2700" w:type="dxa"/>
          </w:tcPr>
          <w:p w14:paraId="08249D06" w14:textId="77777777" w:rsidR="002221C2" w:rsidRPr="00775583" w:rsidRDefault="002221C2" w:rsidP="00B8341A">
            <w:pPr>
              <w:rPr>
                <w:rFonts w:ascii="MB Lateefi" w:hAnsi="MB Lateefi" w:cs="MB Lateefi"/>
                <w:sz w:val="20"/>
                <w:szCs w:val="20"/>
                <w:rtl/>
                <w:lang w:bidi="fa-IR"/>
              </w:rPr>
            </w:pPr>
          </w:p>
        </w:tc>
      </w:tr>
      <w:tr w:rsidR="002221C2" w:rsidRPr="00775583" w14:paraId="3BD8DC98" w14:textId="77777777" w:rsidTr="002D4997">
        <w:trPr>
          <w:trHeight w:val="170"/>
          <w:jc w:val="center"/>
        </w:trPr>
        <w:tc>
          <w:tcPr>
            <w:tcW w:w="751" w:type="dxa"/>
          </w:tcPr>
          <w:p w14:paraId="028EE30E" w14:textId="77777777" w:rsidR="002221C2" w:rsidRPr="00775583" w:rsidRDefault="002221C2" w:rsidP="00B8341A">
            <w:pPr>
              <w:tabs>
                <w:tab w:val="left" w:pos="6330"/>
              </w:tabs>
              <w:bidi/>
              <w:jc w:val="center"/>
              <w:rPr>
                <w:rFonts w:ascii="MB Lateefi" w:hAnsi="MB Lateefi" w:cs="MB Lateefi"/>
                <w:sz w:val="20"/>
                <w:szCs w:val="20"/>
                <w:rtl/>
                <w:lang w:bidi="fa-IR"/>
              </w:rPr>
            </w:pPr>
            <w:r w:rsidRPr="00775583">
              <w:rPr>
                <w:rFonts w:ascii="MB Lateefi" w:hAnsi="MB Lateefi" w:cs="MB Lateefi"/>
                <w:sz w:val="20"/>
                <w:szCs w:val="20"/>
                <w:rtl/>
                <w:lang w:bidi="fa-IR"/>
              </w:rPr>
              <w:t>2</w:t>
            </w:r>
          </w:p>
        </w:tc>
        <w:tc>
          <w:tcPr>
            <w:tcW w:w="2156" w:type="dxa"/>
          </w:tcPr>
          <w:p w14:paraId="3EA933AD"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540" w:type="dxa"/>
          </w:tcPr>
          <w:p w14:paraId="7C305867" w14:textId="77777777" w:rsidR="002221C2" w:rsidRPr="00775583" w:rsidRDefault="002221C2" w:rsidP="00B8341A">
            <w:pPr>
              <w:tabs>
                <w:tab w:val="left" w:pos="6330"/>
              </w:tabs>
              <w:bidi/>
              <w:rPr>
                <w:rFonts w:ascii="MB Lateefi" w:hAnsi="MB Lateefi" w:cs="MB Lateefi"/>
                <w:sz w:val="20"/>
                <w:szCs w:val="20"/>
                <w:rtl/>
                <w:lang w:bidi="fa-IR"/>
              </w:rPr>
            </w:pPr>
          </w:p>
        </w:tc>
        <w:tc>
          <w:tcPr>
            <w:tcW w:w="604" w:type="dxa"/>
          </w:tcPr>
          <w:p w14:paraId="65BC4F1E" w14:textId="77777777" w:rsidR="002221C2" w:rsidRPr="00775583" w:rsidRDefault="002221C2" w:rsidP="00B8341A">
            <w:pPr>
              <w:tabs>
                <w:tab w:val="left" w:pos="6330"/>
              </w:tabs>
              <w:bidi/>
              <w:rPr>
                <w:rFonts w:ascii="MB Lateefi" w:hAnsi="MB Lateefi" w:cs="MB Lateefi"/>
                <w:sz w:val="20"/>
                <w:szCs w:val="20"/>
                <w:rtl/>
                <w:lang w:bidi="fa-IR"/>
              </w:rPr>
            </w:pPr>
          </w:p>
        </w:tc>
        <w:tc>
          <w:tcPr>
            <w:tcW w:w="605" w:type="dxa"/>
          </w:tcPr>
          <w:p w14:paraId="04341ABA" w14:textId="77777777" w:rsidR="002221C2" w:rsidRPr="00775583" w:rsidRDefault="002221C2" w:rsidP="00B8341A">
            <w:pPr>
              <w:tabs>
                <w:tab w:val="left" w:pos="6330"/>
              </w:tabs>
              <w:bidi/>
              <w:rPr>
                <w:rFonts w:ascii="MB Lateefi" w:hAnsi="MB Lateefi" w:cs="MB Lateefi"/>
                <w:sz w:val="20"/>
                <w:szCs w:val="20"/>
                <w:rtl/>
                <w:lang w:bidi="fa-IR"/>
              </w:rPr>
            </w:pPr>
          </w:p>
        </w:tc>
        <w:tc>
          <w:tcPr>
            <w:tcW w:w="1457" w:type="dxa"/>
          </w:tcPr>
          <w:p w14:paraId="5DF20977" w14:textId="77777777" w:rsidR="002221C2" w:rsidRPr="00775583" w:rsidRDefault="002221C2" w:rsidP="00B8341A">
            <w:pPr>
              <w:pStyle w:val="Style39"/>
              <w:rPr>
                <w:rFonts w:ascii="MB Lateefi" w:hAnsi="MB Lateefi" w:cs="MB Lateefi"/>
                <w:sz w:val="20"/>
                <w:szCs w:val="20"/>
                <w:rtl/>
                <w:lang w:bidi="fa-IR"/>
              </w:rPr>
            </w:pPr>
          </w:p>
        </w:tc>
        <w:tc>
          <w:tcPr>
            <w:tcW w:w="645" w:type="dxa"/>
          </w:tcPr>
          <w:p w14:paraId="29620767" w14:textId="77777777" w:rsidR="002221C2" w:rsidRPr="00775583" w:rsidRDefault="002221C2" w:rsidP="00B8341A">
            <w:pPr>
              <w:tabs>
                <w:tab w:val="left" w:pos="6330"/>
              </w:tabs>
              <w:bidi/>
              <w:rPr>
                <w:rFonts w:ascii="MB Lateefi" w:hAnsi="MB Lateefi" w:cs="MB Lateefi"/>
                <w:sz w:val="20"/>
                <w:szCs w:val="20"/>
                <w:rtl/>
                <w:lang w:bidi="fa-IR"/>
              </w:rPr>
            </w:pPr>
          </w:p>
        </w:tc>
        <w:tc>
          <w:tcPr>
            <w:tcW w:w="441" w:type="dxa"/>
          </w:tcPr>
          <w:p w14:paraId="30C2C6D9" w14:textId="77777777" w:rsidR="002221C2" w:rsidRPr="00775583" w:rsidRDefault="002221C2" w:rsidP="00B8341A">
            <w:pPr>
              <w:tabs>
                <w:tab w:val="left" w:pos="6330"/>
              </w:tabs>
              <w:bidi/>
              <w:rPr>
                <w:rFonts w:ascii="MB Lateefi" w:hAnsi="MB Lateefi" w:cs="MB Lateefi"/>
                <w:sz w:val="20"/>
                <w:szCs w:val="20"/>
                <w:rtl/>
                <w:lang w:bidi="fa-IR"/>
              </w:rPr>
            </w:pPr>
          </w:p>
        </w:tc>
        <w:tc>
          <w:tcPr>
            <w:tcW w:w="542" w:type="dxa"/>
          </w:tcPr>
          <w:p w14:paraId="3B5330CC" w14:textId="77777777" w:rsidR="002221C2" w:rsidRPr="00775583" w:rsidRDefault="002221C2" w:rsidP="00B8341A">
            <w:pPr>
              <w:tabs>
                <w:tab w:val="left" w:pos="6330"/>
              </w:tabs>
              <w:bidi/>
              <w:rPr>
                <w:rFonts w:ascii="MB Lateefi" w:hAnsi="MB Lateefi" w:cs="MB Lateefi"/>
                <w:sz w:val="20"/>
                <w:szCs w:val="20"/>
                <w:rtl/>
                <w:lang w:bidi="fa-IR"/>
              </w:rPr>
            </w:pPr>
          </w:p>
        </w:tc>
        <w:tc>
          <w:tcPr>
            <w:tcW w:w="2700" w:type="dxa"/>
          </w:tcPr>
          <w:p w14:paraId="0183E445" w14:textId="77777777" w:rsidR="002221C2" w:rsidRPr="00775583" w:rsidRDefault="002221C2" w:rsidP="00B8341A">
            <w:pPr>
              <w:rPr>
                <w:rFonts w:ascii="MB Lateefi" w:hAnsi="MB Lateefi" w:cs="MB Lateefi"/>
                <w:sz w:val="20"/>
                <w:szCs w:val="20"/>
                <w:rtl/>
                <w:lang w:bidi="fa-IR"/>
              </w:rPr>
            </w:pPr>
          </w:p>
        </w:tc>
      </w:tr>
      <w:tr w:rsidR="002221C2" w:rsidRPr="00775583" w14:paraId="1A00BDDB" w14:textId="77777777" w:rsidTr="002D4997">
        <w:trPr>
          <w:trHeight w:val="170"/>
          <w:jc w:val="center"/>
        </w:trPr>
        <w:tc>
          <w:tcPr>
            <w:tcW w:w="751" w:type="dxa"/>
          </w:tcPr>
          <w:p w14:paraId="09938F89" w14:textId="77777777" w:rsidR="002221C2" w:rsidRPr="00775583" w:rsidRDefault="002221C2" w:rsidP="00B8341A">
            <w:pPr>
              <w:tabs>
                <w:tab w:val="left" w:pos="6330"/>
              </w:tabs>
              <w:bidi/>
              <w:jc w:val="center"/>
              <w:rPr>
                <w:rFonts w:ascii="MB Lateefi" w:hAnsi="MB Lateefi" w:cs="MB Lateefi"/>
                <w:sz w:val="20"/>
                <w:szCs w:val="20"/>
                <w:rtl/>
                <w:lang w:bidi="fa-IR"/>
              </w:rPr>
            </w:pPr>
            <w:r w:rsidRPr="00775583">
              <w:rPr>
                <w:rFonts w:ascii="MB Lateefi" w:hAnsi="MB Lateefi" w:cs="MB Lateefi"/>
                <w:sz w:val="20"/>
                <w:szCs w:val="20"/>
                <w:rtl/>
                <w:lang w:bidi="fa-IR"/>
              </w:rPr>
              <w:t>3</w:t>
            </w:r>
          </w:p>
        </w:tc>
        <w:tc>
          <w:tcPr>
            <w:tcW w:w="2156" w:type="dxa"/>
          </w:tcPr>
          <w:p w14:paraId="7CF63150"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540" w:type="dxa"/>
          </w:tcPr>
          <w:p w14:paraId="0BCED342" w14:textId="77777777" w:rsidR="002221C2" w:rsidRPr="00775583" w:rsidRDefault="002221C2" w:rsidP="00B8341A">
            <w:pPr>
              <w:tabs>
                <w:tab w:val="left" w:pos="6330"/>
              </w:tabs>
              <w:bidi/>
              <w:rPr>
                <w:rFonts w:ascii="MB Lateefi" w:hAnsi="MB Lateefi" w:cs="MB Lateefi"/>
                <w:sz w:val="20"/>
                <w:szCs w:val="20"/>
                <w:rtl/>
                <w:lang w:bidi="fa-IR"/>
              </w:rPr>
            </w:pPr>
          </w:p>
        </w:tc>
        <w:tc>
          <w:tcPr>
            <w:tcW w:w="604" w:type="dxa"/>
          </w:tcPr>
          <w:p w14:paraId="188B54EF" w14:textId="77777777" w:rsidR="002221C2" w:rsidRPr="00775583" w:rsidRDefault="002221C2" w:rsidP="00B8341A">
            <w:pPr>
              <w:tabs>
                <w:tab w:val="left" w:pos="6330"/>
              </w:tabs>
              <w:bidi/>
              <w:rPr>
                <w:rFonts w:ascii="MB Lateefi" w:hAnsi="MB Lateefi" w:cs="MB Lateefi"/>
                <w:sz w:val="20"/>
                <w:szCs w:val="20"/>
                <w:rtl/>
                <w:lang w:bidi="fa-IR"/>
              </w:rPr>
            </w:pPr>
          </w:p>
        </w:tc>
        <w:tc>
          <w:tcPr>
            <w:tcW w:w="605" w:type="dxa"/>
          </w:tcPr>
          <w:p w14:paraId="34461304" w14:textId="77777777" w:rsidR="002221C2" w:rsidRPr="00775583" w:rsidRDefault="002221C2" w:rsidP="00B8341A">
            <w:pPr>
              <w:tabs>
                <w:tab w:val="left" w:pos="6330"/>
              </w:tabs>
              <w:bidi/>
              <w:rPr>
                <w:rFonts w:ascii="MB Lateefi" w:hAnsi="MB Lateefi" w:cs="MB Lateefi"/>
                <w:sz w:val="20"/>
                <w:szCs w:val="20"/>
                <w:rtl/>
                <w:lang w:bidi="fa-IR"/>
              </w:rPr>
            </w:pPr>
          </w:p>
        </w:tc>
        <w:tc>
          <w:tcPr>
            <w:tcW w:w="1457" w:type="dxa"/>
          </w:tcPr>
          <w:p w14:paraId="7F545126" w14:textId="77777777" w:rsidR="002221C2" w:rsidRPr="00775583" w:rsidRDefault="002221C2" w:rsidP="00B8341A">
            <w:pPr>
              <w:pStyle w:val="Style39"/>
              <w:rPr>
                <w:rFonts w:ascii="MB Lateefi" w:hAnsi="MB Lateefi" w:cs="MB Lateefi"/>
                <w:sz w:val="20"/>
                <w:szCs w:val="20"/>
                <w:rtl/>
                <w:lang w:bidi="fa-IR"/>
              </w:rPr>
            </w:pPr>
          </w:p>
        </w:tc>
        <w:tc>
          <w:tcPr>
            <w:tcW w:w="645" w:type="dxa"/>
          </w:tcPr>
          <w:p w14:paraId="60BA10B2" w14:textId="77777777" w:rsidR="002221C2" w:rsidRPr="00775583" w:rsidRDefault="002221C2" w:rsidP="00B8341A">
            <w:pPr>
              <w:tabs>
                <w:tab w:val="left" w:pos="6330"/>
              </w:tabs>
              <w:bidi/>
              <w:rPr>
                <w:rFonts w:ascii="MB Lateefi" w:hAnsi="MB Lateefi" w:cs="MB Lateefi"/>
                <w:sz w:val="20"/>
                <w:szCs w:val="20"/>
                <w:rtl/>
                <w:lang w:bidi="fa-IR"/>
              </w:rPr>
            </w:pPr>
          </w:p>
        </w:tc>
        <w:tc>
          <w:tcPr>
            <w:tcW w:w="441" w:type="dxa"/>
          </w:tcPr>
          <w:p w14:paraId="5D1F5A19" w14:textId="77777777" w:rsidR="002221C2" w:rsidRPr="00775583" w:rsidRDefault="002221C2" w:rsidP="00B8341A">
            <w:pPr>
              <w:tabs>
                <w:tab w:val="left" w:pos="6330"/>
              </w:tabs>
              <w:bidi/>
              <w:rPr>
                <w:rFonts w:ascii="MB Lateefi" w:hAnsi="MB Lateefi" w:cs="MB Lateefi"/>
                <w:sz w:val="20"/>
                <w:szCs w:val="20"/>
                <w:rtl/>
                <w:lang w:bidi="fa-IR"/>
              </w:rPr>
            </w:pPr>
          </w:p>
        </w:tc>
        <w:tc>
          <w:tcPr>
            <w:tcW w:w="542" w:type="dxa"/>
          </w:tcPr>
          <w:p w14:paraId="16D05E55" w14:textId="77777777" w:rsidR="002221C2" w:rsidRPr="00775583" w:rsidRDefault="002221C2" w:rsidP="00B8341A">
            <w:pPr>
              <w:tabs>
                <w:tab w:val="left" w:pos="6330"/>
              </w:tabs>
              <w:bidi/>
              <w:rPr>
                <w:rFonts w:ascii="MB Lateefi" w:hAnsi="MB Lateefi" w:cs="MB Lateefi"/>
                <w:sz w:val="20"/>
                <w:szCs w:val="20"/>
                <w:rtl/>
                <w:lang w:bidi="fa-IR"/>
              </w:rPr>
            </w:pPr>
          </w:p>
        </w:tc>
        <w:tc>
          <w:tcPr>
            <w:tcW w:w="2700" w:type="dxa"/>
          </w:tcPr>
          <w:p w14:paraId="52BF8FE9" w14:textId="77777777" w:rsidR="002221C2" w:rsidRPr="00775583" w:rsidRDefault="002221C2" w:rsidP="00B8341A">
            <w:pPr>
              <w:rPr>
                <w:rFonts w:ascii="MB Lateefi" w:hAnsi="MB Lateefi" w:cs="MB Lateefi"/>
                <w:sz w:val="20"/>
                <w:szCs w:val="20"/>
                <w:rtl/>
                <w:lang w:bidi="fa-IR"/>
              </w:rPr>
            </w:pPr>
          </w:p>
        </w:tc>
      </w:tr>
    </w:tbl>
    <w:p w14:paraId="0D363EC3" w14:textId="77777777" w:rsidR="00F26C7C" w:rsidRPr="00775583" w:rsidRDefault="00F26C7C">
      <w:pPr>
        <w:bidi/>
      </w:pPr>
    </w:p>
    <w:tbl>
      <w:tblPr>
        <w:tblStyle w:val="TableGrid"/>
        <w:bidiVisual/>
        <w:tblW w:w="10441" w:type="dxa"/>
        <w:jc w:val="center"/>
        <w:tblLayout w:type="fixed"/>
        <w:tblLook w:val="04A0" w:firstRow="1" w:lastRow="0" w:firstColumn="1" w:lastColumn="0" w:noHBand="0" w:noVBand="1"/>
      </w:tblPr>
      <w:tblGrid>
        <w:gridCol w:w="751"/>
        <w:gridCol w:w="600"/>
        <w:gridCol w:w="810"/>
        <w:gridCol w:w="746"/>
        <w:gridCol w:w="1240"/>
        <w:gridCol w:w="509"/>
        <w:gridCol w:w="450"/>
        <w:gridCol w:w="415"/>
        <w:gridCol w:w="1410"/>
        <w:gridCol w:w="268"/>
        <w:gridCol w:w="354"/>
        <w:gridCol w:w="270"/>
        <w:gridCol w:w="2618"/>
        <w:tblGridChange w:id="552">
          <w:tblGrid>
            <w:gridCol w:w="751"/>
            <w:gridCol w:w="600"/>
            <w:gridCol w:w="810"/>
            <w:gridCol w:w="2"/>
            <w:gridCol w:w="744"/>
            <w:gridCol w:w="1240"/>
            <w:gridCol w:w="509"/>
            <w:gridCol w:w="450"/>
            <w:gridCol w:w="415"/>
            <w:gridCol w:w="1410"/>
            <w:gridCol w:w="268"/>
            <w:gridCol w:w="354"/>
            <w:gridCol w:w="270"/>
            <w:gridCol w:w="2618"/>
          </w:tblGrid>
        </w:tblGridChange>
      </w:tblGrid>
      <w:tr w:rsidR="002221C2" w:rsidRPr="00775583" w14:paraId="4C49807C" w14:textId="77777777" w:rsidTr="00B8341A">
        <w:trPr>
          <w:trHeight w:val="64"/>
          <w:jc w:val="center"/>
        </w:trPr>
        <w:tc>
          <w:tcPr>
            <w:tcW w:w="751" w:type="dxa"/>
            <w:vAlign w:val="center"/>
          </w:tcPr>
          <w:p w14:paraId="298036BA" w14:textId="77777777" w:rsidR="002221C2" w:rsidRPr="00775583" w:rsidRDefault="002221C2" w:rsidP="00B8341A">
            <w:pPr>
              <w:tabs>
                <w:tab w:val="left" w:pos="6330"/>
              </w:tabs>
              <w:bidi/>
              <w:jc w:val="center"/>
              <w:rPr>
                <w:rFonts w:ascii="MB Lateefi" w:hAnsi="MB Lateefi" w:cs="MB Lateefi"/>
                <w:sz w:val="20"/>
                <w:szCs w:val="20"/>
                <w:rtl/>
                <w:lang w:bidi="fa-IR"/>
              </w:rPr>
            </w:pPr>
            <w:r w:rsidRPr="00775583">
              <w:rPr>
                <w:rFonts w:ascii="MB Lateefi" w:hAnsi="MB Lateefi" w:cs="MB Lateefi"/>
                <w:sz w:val="20"/>
                <w:szCs w:val="20"/>
                <w:lang w:bidi="fa-IR"/>
              </w:rPr>
              <w:t>F8</w:t>
            </w:r>
          </w:p>
        </w:tc>
        <w:tc>
          <w:tcPr>
            <w:tcW w:w="4770" w:type="dxa"/>
            <w:gridSpan w:val="7"/>
          </w:tcPr>
          <w:p w14:paraId="36C051F1" w14:textId="10EBAD6E" w:rsidR="002221C2" w:rsidRPr="00775583" w:rsidRDefault="002221C2" w:rsidP="00B8341A">
            <w:pPr>
              <w:tabs>
                <w:tab w:val="left" w:pos="6330"/>
              </w:tabs>
              <w:bidi/>
              <w:jc w:val="both"/>
              <w:rPr>
                <w:rFonts w:ascii="MB Lateefi" w:hAnsi="MB Lateefi" w:cs="MB Lateefi"/>
                <w:sz w:val="20"/>
                <w:szCs w:val="20"/>
                <w:rtl/>
                <w:lang w:bidi="fa-IR"/>
              </w:rPr>
            </w:pPr>
            <w:r w:rsidRPr="00775583">
              <w:rPr>
                <w:rFonts w:ascii="MB Lateefi" w:hAnsi="MB Lateefi" w:cs="MB Lateefi" w:hint="cs"/>
                <w:sz w:val="20"/>
                <w:szCs w:val="20"/>
                <w:rtl/>
                <w:lang w:bidi="fa-IR"/>
                <w:rPrChange w:id="553" w:author="Iqbal Ameerali" w:date="2020-10-08T11:45:00Z">
                  <w:rPr>
                    <w:rFonts w:ascii="MB Lateefi" w:hAnsi="MB Lateefi" w:cs="MB Lateefi" w:hint="cs"/>
                    <w:sz w:val="20"/>
                    <w:szCs w:val="20"/>
                    <w:highlight w:val="yellow"/>
                    <w:rtl/>
                    <w:lang w:bidi="fa-IR"/>
                  </w:rPr>
                </w:rPrChange>
              </w:rPr>
              <w:t>ڇ</w:t>
            </w:r>
            <w:r w:rsidRPr="00775583">
              <w:rPr>
                <w:rFonts w:ascii="MB Lateefi" w:hAnsi="MB Lateefi" w:cs="MB Lateefi" w:hint="eastAsia"/>
                <w:sz w:val="20"/>
                <w:szCs w:val="20"/>
                <w:rtl/>
                <w:lang w:bidi="fa-IR"/>
                <w:rPrChange w:id="554" w:author="Iqbal Ameerali" w:date="2020-10-08T11:45:00Z">
                  <w:rPr>
                    <w:rFonts w:ascii="MB Lateefi" w:hAnsi="MB Lateefi" w:cs="MB Lateefi" w:hint="eastAsia"/>
                    <w:sz w:val="20"/>
                    <w:szCs w:val="20"/>
                    <w:highlight w:val="yellow"/>
                    <w:rtl/>
                    <w:lang w:bidi="fa-IR"/>
                  </w:rPr>
                </w:rPrChange>
              </w:rPr>
              <w:t>ا</w:t>
            </w:r>
            <w:r w:rsidRPr="00775583">
              <w:rPr>
                <w:rFonts w:ascii="MB Lateefi" w:hAnsi="MB Lateefi" w:cs="MB Lateefi"/>
                <w:sz w:val="20"/>
                <w:szCs w:val="20"/>
                <w:rtl/>
                <w:lang w:bidi="fa-IR"/>
                <w:rPrChange w:id="555" w:author="Iqbal Ameerali" w:date="2020-10-08T11:45:00Z">
                  <w:rPr>
                    <w:rFonts w:ascii="MB Lateefi" w:hAnsi="MB Lateefi" w:cs="MB Lateefi"/>
                    <w:sz w:val="20"/>
                    <w:szCs w:val="20"/>
                    <w:highlight w:val="yellow"/>
                    <w:rtl/>
                    <w:lang w:bidi="fa-IR"/>
                  </w:rPr>
                </w:rPrChange>
              </w:rPr>
              <w:t xml:space="preserve"> اوهان جي گهر ۾ </w:t>
            </w:r>
            <w:r w:rsidR="002D4997" w:rsidRPr="00775583">
              <w:rPr>
                <w:rFonts w:ascii="MB Lateefi" w:hAnsi="MB Lateefi" w:cs="MB Lateefi" w:hint="eastAsia"/>
                <w:sz w:val="20"/>
                <w:szCs w:val="20"/>
                <w:rtl/>
                <w:lang w:bidi="sd-Arab-PK"/>
                <w:rPrChange w:id="556" w:author="Iqbal Ameerali" w:date="2020-10-08T11:45:00Z">
                  <w:rPr>
                    <w:rFonts w:ascii="MB Lateefi" w:hAnsi="MB Lateefi" w:cs="MB Lateefi" w:hint="eastAsia"/>
                    <w:sz w:val="20"/>
                    <w:szCs w:val="20"/>
                    <w:highlight w:val="yellow"/>
                    <w:rtl/>
                    <w:lang w:bidi="sd-Arab-PK"/>
                  </w:rPr>
                </w:rPrChange>
              </w:rPr>
              <w:t>گذريل</w:t>
            </w:r>
            <w:r w:rsidRPr="00775583">
              <w:rPr>
                <w:rFonts w:ascii="MB Lateefi" w:hAnsi="MB Lateefi" w:cs="MB Lateefi"/>
                <w:sz w:val="20"/>
                <w:szCs w:val="20"/>
                <w:rtl/>
                <w:lang w:bidi="fa-IR"/>
                <w:rPrChange w:id="557" w:author="Iqbal Ameerali" w:date="2020-10-08T11:45:00Z">
                  <w:rPr>
                    <w:rFonts w:ascii="MB Lateefi" w:hAnsi="MB Lateefi" w:cs="MB Lateefi"/>
                    <w:sz w:val="20"/>
                    <w:szCs w:val="20"/>
                    <w:highlight w:val="yellow"/>
                    <w:rtl/>
                    <w:lang w:bidi="fa-IR"/>
                  </w:rPr>
                </w:rPrChange>
              </w:rPr>
              <w:t xml:space="preserve"> 5 سالن جي دوران (5 سالن کان گھ</w:t>
            </w:r>
            <w:r w:rsidRPr="00775583">
              <w:rPr>
                <w:rFonts w:ascii="MB Lateefi" w:hAnsi="MB Lateefi" w:cs="MB Lateefi" w:hint="cs"/>
                <w:sz w:val="20"/>
                <w:szCs w:val="20"/>
                <w:rtl/>
                <w:lang w:bidi="fa-IR"/>
                <w:rPrChange w:id="558" w:author="Iqbal Ameerali" w:date="2020-10-08T11:45:00Z">
                  <w:rPr>
                    <w:rFonts w:ascii="MB Lateefi" w:hAnsi="MB Lateefi" w:cs="MB Lateefi" w:hint="cs"/>
                    <w:sz w:val="20"/>
                    <w:szCs w:val="20"/>
                    <w:highlight w:val="yellow"/>
                    <w:rtl/>
                    <w:lang w:bidi="fa-IR"/>
                  </w:rPr>
                </w:rPrChange>
              </w:rPr>
              <w:t>ٽ</w:t>
            </w:r>
            <w:r w:rsidRPr="00775583">
              <w:rPr>
                <w:rFonts w:ascii="MB Lateefi" w:hAnsi="MB Lateefi" w:cs="MB Lateefi"/>
                <w:sz w:val="20"/>
                <w:szCs w:val="20"/>
                <w:rtl/>
                <w:lang w:bidi="fa-IR"/>
                <w:rPrChange w:id="559" w:author="Iqbal Ameerali" w:date="2020-10-08T11:45:00Z">
                  <w:rPr>
                    <w:rFonts w:ascii="MB Lateefi" w:hAnsi="MB Lateefi" w:cs="MB Lateefi"/>
                    <w:sz w:val="20"/>
                    <w:szCs w:val="20"/>
                    <w:highlight w:val="yellow"/>
                    <w:rtl/>
                    <w:lang w:bidi="fa-IR"/>
                  </w:rPr>
                </w:rPrChange>
              </w:rPr>
              <w:t xml:space="preserve"> عمرج</w:t>
            </w:r>
            <w:r w:rsidR="001E28A9" w:rsidRPr="00775583">
              <w:rPr>
                <w:rFonts w:ascii="MB Lateefi" w:hAnsi="MB Lateefi" w:cs="MB Lateefi" w:hint="eastAsia"/>
                <w:sz w:val="20"/>
                <w:szCs w:val="20"/>
                <w:rtl/>
                <w:lang w:bidi="sd-Arab-PK"/>
                <w:rPrChange w:id="560" w:author="Iqbal Ameerali" w:date="2020-10-08T11:45:00Z">
                  <w:rPr>
                    <w:rFonts w:ascii="MB Lateefi" w:hAnsi="MB Lateefi" w:cs="MB Lateefi" w:hint="eastAsia"/>
                    <w:sz w:val="20"/>
                    <w:szCs w:val="20"/>
                    <w:highlight w:val="yellow"/>
                    <w:rtl/>
                    <w:lang w:bidi="sd-Arab-PK"/>
                  </w:rPr>
                </w:rPrChange>
              </w:rPr>
              <w:t>ي</w:t>
            </w:r>
            <w:r w:rsidR="001E28A9" w:rsidRPr="00775583">
              <w:rPr>
                <w:rFonts w:ascii="MB Lateefi" w:hAnsi="MB Lateefi" w:cs="MB Lateefi"/>
                <w:sz w:val="20"/>
                <w:szCs w:val="20"/>
                <w:rtl/>
                <w:lang w:bidi="sd-Arab-PK"/>
                <w:rPrChange w:id="561" w:author="Iqbal Ameerali" w:date="2020-10-08T11:45:00Z">
                  <w:rPr>
                    <w:rFonts w:ascii="MB Lateefi" w:hAnsi="MB Lateefi" w:cs="MB Lateefi"/>
                    <w:sz w:val="20"/>
                    <w:szCs w:val="20"/>
                    <w:highlight w:val="yellow"/>
                    <w:rtl/>
                    <w:lang w:bidi="sd-Arab-PK"/>
                  </w:rPr>
                </w:rPrChange>
              </w:rPr>
              <w:t xml:space="preserve"> </w:t>
            </w:r>
            <w:r w:rsidRPr="00775583">
              <w:rPr>
                <w:rFonts w:ascii="MB Lateefi" w:hAnsi="MB Lateefi" w:cs="MB Lateefi" w:hint="cs"/>
                <w:sz w:val="20"/>
                <w:szCs w:val="20"/>
                <w:rtl/>
                <w:lang w:bidi="fa-IR"/>
                <w:rPrChange w:id="562" w:author="Iqbal Ameerali" w:date="2020-10-08T11:45:00Z">
                  <w:rPr>
                    <w:rFonts w:ascii="MB Lateefi" w:hAnsi="MB Lateefi" w:cs="MB Lateefi" w:hint="cs"/>
                    <w:sz w:val="20"/>
                    <w:szCs w:val="20"/>
                    <w:highlight w:val="yellow"/>
                    <w:rtl/>
                    <w:lang w:bidi="fa-IR"/>
                  </w:rPr>
                </w:rPrChange>
              </w:rPr>
              <w:t>ٻ</w:t>
            </w:r>
            <w:r w:rsidRPr="00775583">
              <w:rPr>
                <w:rFonts w:ascii="MB Lateefi" w:hAnsi="MB Lateefi" w:cs="MB Lateefi" w:hint="eastAsia"/>
                <w:sz w:val="20"/>
                <w:szCs w:val="20"/>
                <w:rtl/>
                <w:lang w:bidi="fa-IR"/>
                <w:rPrChange w:id="563" w:author="Iqbal Ameerali" w:date="2020-10-08T11:45:00Z">
                  <w:rPr>
                    <w:rFonts w:ascii="MB Lateefi" w:hAnsi="MB Lateefi" w:cs="MB Lateefi" w:hint="eastAsia"/>
                    <w:sz w:val="20"/>
                    <w:szCs w:val="20"/>
                    <w:highlight w:val="yellow"/>
                    <w:rtl/>
                    <w:lang w:bidi="fa-IR"/>
                  </w:rPr>
                </w:rPrChange>
              </w:rPr>
              <w:t>ار</w:t>
            </w:r>
            <w:r w:rsidRPr="00775583">
              <w:rPr>
                <w:rFonts w:ascii="MB Lateefi" w:hAnsi="MB Lateefi" w:cs="MB Lateefi"/>
                <w:sz w:val="20"/>
                <w:szCs w:val="20"/>
                <w:rtl/>
                <w:lang w:bidi="fa-IR"/>
                <w:rPrChange w:id="564" w:author="Iqbal Ameerali" w:date="2020-10-08T11:45:00Z">
                  <w:rPr>
                    <w:rFonts w:ascii="MB Lateefi" w:hAnsi="MB Lateefi" w:cs="MB Lateefi"/>
                    <w:sz w:val="20"/>
                    <w:szCs w:val="20"/>
                    <w:highlight w:val="yellow"/>
                    <w:rtl/>
                    <w:lang w:bidi="fa-IR"/>
                  </w:rPr>
                </w:rPrChange>
              </w:rPr>
              <w:t>)</w:t>
            </w:r>
            <w:r w:rsidRPr="00775583">
              <w:rPr>
                <w:rFonts w:ascii="MB Lateefi" w:hAnsi="MB Lateefi" w:cs="MB Lateefi"/>
                <w:sz w:val="20"/>
                <w:szCs w:val="20"/>
                <w:lang w:bidi="fa-IR"/>
                <w:rPrChange w:id="565" w:author="Iqbal Ameerali" w:date="2020-10-08T11:45:00Z">
                  <w:rPr>
                    <w:rFonts w:ascii="MB Lateefi" w:hAnsi="MB Lateefi" w:cs="MB Lateefi"/>
                    <w:sz w:val="20"/>
                    <w:szCs w:val="20"/>
                    <w:highlight w:val="yellow"/>
                    <w:lang w:bidi="fa-IR"/>
                  </w:rPr>
                </w:rPrChange>
              </w:rPr>
              <w:t xml:space="preserve"> </w:t>
            </w:r>
            <w:r w:rsidR="001E28A9" w:rsidRPr="00775583">
              <w:rPr>
                <w:rFonts w:ascii="MB Lateefi" w:hAnsi="MB Lateefi" w:cs="MB Lateefi" w:hint="eastAsia"/>
                <w:sz w:val="20"/>
                <w:szCs w:val="20"/>
                <w:rtl/>
                <w:lang w:bidi="sd-Arab-PK"/>
                <w:rPrChange w:id="566" w:author="Iqbal Ameerali" w:date="2020-10-08T11:45:00Z">
                  <w:rPr>
                    <w:rFonts w:ascii="MB Lateefi" w:hAnsi="MB Lateefi" w:cs="MB Lateefi" w:hint="eastAsia"/>
                    <w:sz w:val="20"/>
                    <w:szCs w:val="20"/>
                    <w:highlight w:val="yellow"/>
                    <w:rtl/>
                    <w:lang w:bidi="sd-Arab-PK"/>
                  </w:rPr>
                </w:rPrChange>
              </w:rPr>
              <w:t>جي</w:t>
            </w:r>
            <w:r w:rsidR="001E28A9" w:rsidRPr="00775583">
              <w:rPr>
                <w:rFonts w:ascii="MB Lateefi" w:hAnsi="MB Lateefi" w:cs="MB Lateefi"/>
                <w:sz w:val="20"/>
                <w:szCs w:val="20"/>
                <w:rtl/>
                <w:lang w:bidi="sd-Arab-PK"/>
                <w:rPrChange w:id="567" w:author="Iqbal Ameerali" w:date="2020-10-08T11:45:00Z">
                  <w:rPr>
                    <w:rFonts w:ascii="MB Lateefi" w:hAnsi="MB Lateefi" w:cs="MB Lateefi"/>
                    <w:sz w:val="20"/>
                    <w:szCs w:val="20"/>
                    <w:highlight w:val="yellow"/>
                    <w:rtl/>
                    <w:lang w:bidi="sd-Arab-PK"/>
                  </w:rPr>
                </w:rPrChange>
              </w:rPr>
              <w:t xml:space="preserve"> </w:t>
            </w:r>
            <w:r w:rsidR="001E28A9" w:rsidRPr="00775583">
              <w:rPr>
                <w:rFonts w:ascii="MB Lateefi" w:hAnsi="MB Lateefi" w:cs="MB Lateefi" w:hint="eastAsia"/>
                <w:sz w:val="20"/>
                <w:szCs w:val="20"/>
                <w:rtl/>
                <w:lang w:bidi="sd-Arab-PK"/>
                <w:rPrChange w:id="568" w:author="Iqbal Ameerali" w:date="2020-10-08T11:45:00Z">
                  <w:rPr>
                    <w:rFonts w:ascii="MB Lateefi" w:hAnsi="MB Lateefi" w:cs="MB Lateefi" w:hint="eastAsia"/>
                    <w:sz w:val="20"/>
                    <w:szCs w:val="20"/>
                    <w:highlight w:val="yellow"/>
                    <w:rtl/>
                    <w:lang w:bidi="sd-Arab-PK"/>
                  </w:rPr>
                </w:rPrChange>
              </w:rPr>
              <w:t>وفات</w:t>
            </w:r>
            <w:r w:rsidR="001E28A9" w:rsidRPr="00775583">
              <w:rPr>
                <w:rFonts w:ascii="MB Lateefi" w:hAnsi="MB Lateefi" w:cs="MB Lateefi"/>
                <w:sz w:val="20"/>
                <w:szCs w:val="20"/>
                <w:rtl/>
                <w:lang w:bidi="sd-Arab-PK"/>
                <w:rPrChange w:id="569" w:author="Iqbal Ameerali" w:date="2020-10-08T11:45:00Z">
                  <w:rPr>
                    <w:rFonts w:ascii="MB Lateefi" w:hAnsi="MB Lateefi" w:cs="MB Lateefi"/>
                    <w:sz w:val="20"/>
                    <w:szCs w:val="20"/>
                    <w:highlight w:val="yellow"/>
                    <w:rtl/>
                    <w:lang w:bidi="sd-Arab-PK"/>
                  </w:rPr>
                </w:rPrChange>
              </w:rPr>
              <w:t xml:space="preserve"> </w:t>
            </w:r>
            <w:r w:rsidR="001E28A9" w:rsidRPr="00775583">
              <w:rPr>
                <w:rFonts w:ascii="MB Lateefi" w:hAnsi="MB Lateefi" w:cs="MB Lateefi" w:hint="cs"/>
                <w:sz w:val="20"/>
                <w:szCs w:val="20"/>
                <w:rtl/>
                <w:lang w:bidi="sd-Arab-PK"/>
                <w:rPrChange w:id="570" w:author="Iqbal Ameerali" w:date="2020-10-08T11:45:00Z">
                  <w:rPr>
                    <w:rFonts w:ascii="MB Lateefi" w:hAnsi="MB Lateefi" w:cs="MB Lateefi" w:hint="cs"/>
                    <w:sz w:val="20"/>
                    <w:szCs w:val="20"/>
                    <w:highlight w:val="yellow"/>
                    <w:rtl/>
                    <w:lang w:bidi="sd-Arab-PK"/>
                  </w:rPr>
                </w:rPrChange>
              </w:rPr>
              <w:t>ٿ</w:t>
            </w:r>
            <w:r w:rsidR="001E28A9" w:rsidRPr="00775583">
              <w:rPr>
                <w:rFonts w:ascii="MB Lateefi" w:hAnsi="MB Lateefi" w:cs="MB Lateefi" w:hint="eastAsia"/>
                <w:sz w:val="20"/>
                <w:szCs w:val="20"/>
                <w:rtl/>
                <w:lang w:bidi="sd-Arab-PK"/>
                <w:rPrChange w:id="571" w:author="Iqbal Ameerali" w:date="2020-10-08T11:45:00Z">
                  <w:rPr>
                    <w:rFonts w:ascii="MB Lateefi" w:hAnsi="MB Lateefi" w:cs="MB Lateefi" w:hint="eastAsia"/>
                    <w:sz w:val="20"/>
                    <w:szCs w:val="20"/>
                    <w:highlight w:val="yellow"/>
                    <w:rtl/>
                    <w:lang w:bidi="sd-Arab-PK"/>
                  </w:rPr>
                </w:rPrChange>
              </w:rPr>
              <w:t>ي</w:t>
            </w:r>
            <w:r w:rsidR="001E28A9" w:rsidRPr="00775583">
              <w:rPr>
                <w:rFonts w:ascii="MB Lateefi" w:hAnsi="MB Lateefi" w:cs="MB Lateefi"/>
                <w:sz w:val="20"/>
                <w:szCs w:val="20"/>
                <w:rtl/>
                <w:lang w:bidi="sd-Arab-PK"/>
                <w:rPrChange w:id="572" w:author="Iqbal Ameerali" w:date="2020-10-08T11:45:00Z">
                  <w:rPr>
                    <w:rFonts w:ascii="MB Lateefi" w:hAnsi="MB Lateefi" w:cs="MB Lateefi"/>
                    <w:sz w:val="20"/>
                    <w:szCs w:val="20"/>
                    <w:highlight w:val="yellow"/>
                    <w:rtl/>
                    <w:lang w:bidi="sd-Arab-PK"/>
                  </w:rPr>
                </w:rPrChange>
              </w:rPr>
              <w:t xml:space="preserve"> </w:t>
            </w:r>
            <w:r w:rsidR="001E28A9" w:rsidRPr="00775583">
              <w:rPr>
                <w:rFonts w:ascii="MB Lateefi" w:hAnsi="MB Lateefi" w:cs="MB Lateefi" w:hint="eastAsia"/>
                <w:sz w:val="20"/>
                <w:szCs w:val="20"/>
                <w:rtl/>
                <w:lang w:bidi="sd-Arab-PK"/>
                <w:rPrChange w:id="573" w:author="Iqbal Ameerali" w:date="2020-10-08T11:45:00Z">
                  <w:rPr>
                    <w:rFonts w:ascii="MB Lateefi" w:hAnsi="MB Lateefi" w:cs="MB Lateefi" w:hint="eastAsia"/>
                    <w:sz w:val="20"/>
                    <w:szCs w:val="20"/>
                    <w:highlight w:val="yellow"/>
                    <w:rtl/>
                    <w:lang w:bidi="sd-Arab-PK"/>
                  </w:rPr>
                </w:rPrChange>
              </w:rPr>
              <w:t>آھي</w:t>
            </w:r>
            <w:r w:rsidRPr="00775583">
              <w:rPr>
                <w:rFonts w:ascii="MB Lateefi" w:hAnsi="MB Lateefi" w:cs="MB Lateefi"/>
                <w:sz w:val="20"/>
                <w:szCs w:val="20"/>
                <w:rtl/>
                <w:lang w:bidi="fa-IR"/>
                <w:rPrChange w:id="574" w:author="Iqbal Ameerali" w:date="2020-10-08T11:45:00Z">
                  <w:rPr>
                    <w:rFonts w:ascii="MB Lateefi" w:hAnsi="MB Lateefi" w:cs="MB Lateefi"/>
                    <w:sz w:val="20"/>
                    <w:szCs w:val="20"/>
                    <w:highlight w:val="yellow"/>
                    <w:rtl/>
                    <w:lang w:bidi="fa-IR"/>
                  </w:rPr>
                </w:rPrChange>
              </w:rPr>
              <w:t>؟</w:t>
            </w:r>
          </w:p>
        </w:tc>
        <w:tc>
          <w:tcPr>
            <w:tcW w:w="2302" w:type="dxa"/>
            <w:gridSpan w:val="4"/>
          </w:tcPr>
          <w:p w14:paraId="0B145243" w14:textId="77777777" w:rsidR="002221C2" w:rsidRPr="00B14A4A"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B14A4A">
              <w:rPr>
                <w:rStyle w:val="FontStyle85"/>
                <w:rFonts w:ascii="MB Lateefi" w:hAnsi="MB Lateefi" w:cs="MB Lateefi"/>
                <w:b/>
                <w:i w:val="0"/>
                <w:iCs w:val="0"/>
                <w:sz w:val="20"/>
                <w:szCs w:val="20"/>
                <w:rtl/>
              </w:rPr>
              <w:t>ھا ..........................................1</w:t>
            </w:r>
          </w:p>
          <w:p w14:paraId="25A4814C"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01555D">
              <w:rPr>
                <w:rStyle w:val="FontStyle85"/>
                <w:rFonts w:ascii="MB Lateefi" w:hAnsi="MB Lateefi" w:cs="MB Lateefi"/>
                <w:b/>
                <w:i w:val="0"/>
                <w:iCs w:val="0"/>
                <w:sz w:val="20"/>
                <w:szCs w:val="20"/>
                <w:rtl/>
              </w:rPr>
              <w:t>نه ........................</w:t>
            </w:r>
            <w:r w:rsidRPr="00775583">
              <w:rPr>
                <w:rStyle w:val="FontStyle85"/>
                <w:rFonts w:ascii="MB Lateefi" w:hAnsi="MB Lateefi" w:cs="MB Lateefi"/>
                <w:b/>
                <w:i w:val="0"/>
                <w:iCs w:val="0"/>
                <w:sz w:val="20"/>
                <w:szCs w:val="20"/>
                <w:rtl/>
              </w:rPr>
              <w:t>...................2</w:t>
            </w:r>
          </w:p>
        </w:tc>
        <w:tc>
          <w:tcPr>
            <w:tcW w:w="2618" w:type="dxa"/>
            <w:vAlign w:val="center"/>
          </w:tcPr>
          <w:p w14:paraId="330119DA" w14:textId="77777777" w:rsidR="002221C2" w:rsidRPr="00775583" w:rsidRDefault="002221C2" w:rsidP="00B8341A">
            <w:pPr>
              <w:jc w:val="center"/>
              <w:rPr>
                <w:rFonts w:ascii="MB Lateefi" w:hAnsi="MB Lateefi" w:cs="MB Lateefi"/>
                <w:sz w:val="20"/>
                <w:szCs w:val="20"/>
              </w:rPr>
            </w:pPr>
            <w:r w:rsidRPr="00775583">
              <w:rPr>
                <w:rFonts w:ascii="MB Lateefi" w:hAnsi="MB Lateefi" w:cs="MB Lateefi"/>
                <w:sz w:val="20"/>
                <w:szCs w:val="20"/>
                <w:rtl/>
                <w:lang w:bidi="fa-IR"/>
              </w:rPr>
              <w:t xml:space="preserve"> تي و</w:t>
            </w:r>
            <w:r w:rsidRPr="00775583">
              <w:rPr>
                <w:rFonts w:ascii="MB Lateefi" w:hAnsi="MB Lateefi" w:cs="MB Lateefi" w:hint="cs"/>
                <w:sz w:val="20"/>
                <w:szCs w:val="20"/>
                <w:rtl/>
                <w:lang w:bidi="fa-IR"/>
              </w:rPr>
              <w:t>ڃ</w:t>
            </w:r>
            <w:r w:rsidRPr="00775583">
              <w:rPr>
                <w:rFonts w:ascii="MB Lateefi" w:hAnsi="MB Lateefi" w:cs="MB Lateefi" w:hint="eastAsia"/>
                <w:sz w:val="20"/>
                <w:szCs w:val="20"/>
                <w:rtl/>
                <w:lang w:bidi="fa-IR"/>
              </w:rPr>
              <w:t>و</w:t>
            </w:r>
            <w:r w:rsidRPr="00775583">
              <w:rPr>
                <w:rFonts w:ascii="MB Lateefi" w:hAnsi="MB Lateefi" w:cs="MB Lateefi"/>
                <w:sz w:val="20"/>
                <w:szCs w:val="20"/>
                <w:rtl/>
                <w:lang w:bidi="fa-IR"/>
              </w:rPr>
              <w:t xml:space="preserve"> </w:t>
            </w:r>
            <w:r w:rsidRPr="00775583">
              <w:rPr>
                <w:rFonts w:ascii="MB Lateefi" w:hAnsi="MB Lateefi" w:cs="MB Lateefi"/>
                <w:sz w:val="20"/>
                <w:szCs w:val="20"/>
                <w:lang w:bidi="fa-IR"/>
              </w:rPr>
              <w:t>F10</w:t>
            </w:r>
            <w:r w:rsidRPr="00775583">
              <w:rPr>
                <w:rFonts w:ascii="MB Lateefi" w:hAnsi="MB Lateefi" w:cs="MB Lateefi"/>
                <w:sz w:val="20"/>
                <w:szCs w:val="20"/>
                <w:rtl/>
                <w:lang w:bidi="fa-IR"/>
              </w:rPr>
              <w:t xml:space="preserve"> جي</w:t>
            </w:r>
            <w:r w:rsidRPr="00775583">
              <w:rPr>
                <w:rFonts w:ascii="MB Lateefi" w:hAnsi="MB Lateefi" w:cs="MB Lateefi" w:hint="cs"/>
                <w:sz w:val="20"/>
                <w:szCs w:val="20"/>
                <w:rtl/>
                <w:lang w:bidi="fa-IR"/>
              </w:rPr>
              <w:t>ڪڏ</w:t>
            </w:r>
            <w:r w:rsidRPr="00775583">
              <w:rPr>
                <w:rFonts w:ascii="MB Lateefi" w:hAnsi="MB Lateefi" w:cs="MB Lateefi" w:hint="eastAsia"/>
                <w:sz w:val="20"/>
                <w:szCs w:val="20"/>
                <w:rtl/>
                <w:lang w:bidi="fa-IR"/>
              </w:rPr>
              <w:t>ھن</w:t>
            </w:r>
            <w:r w:rsidRPr="00775583">
              <w:rPr>
                <w:rFonts w:ascii="MB Lateefi" w:hAnsi="MB Lateefi" w:cs="MB Lateefi"/>
                <w:sz w:val="20"/>
                <w:szCs w:val="20"/>
                <w:rtl/>
                <w:lang w:bidi="fa-IR"/>
              </w:rPr>
              <w:t xml:space="preserve"> نه ته</w:t>
            </w:r>
          </w:p>
        </w:tc>
      </w:tr>
      <w:tr w:rsidR="002221C2" w:rsidRPr="00775583" w14:paraId="15850C3E" w14:textId="77777777" w:rsidTr="00B8341A">
        <w:trPr>
          <w:trHeight w:val="64"/>
          <w:jc w:val="center"/>
        </w:trPr>
        <w:tc>
          <w:tcPr>
            <w:tcW w:w="751" w:type="dxa"/>
            <w:vAlign w:val="center"/>
          </w:tcPr>
          <w:p w14:paraId="3AD2E90B" w14:textId="77777777" w:rsidR="002221C2" w:rsidRPr="00775583" w:rsidRDefault="002221C2" w:rsidP="00B8341A">
            <w:pPr>
              <w:tabs>
                <w:tab w:val="left" w:pos="6330"/>
              </w:tabs>
              <w:bidi/>
              <w:jc w:val="center"/>
              <w:rPr>
                <w:rFonts w:ascii="MB Lateefi" w:hAnsi="MB Lateefi" w:cs="MB Lateefi"/>
                <w:sz w:val="20"/>
                <w:szCs w:val="20"/>
                <w:rtl/>
                <w:lang w:bidi="fa-IR"/>
              </w:rPr>
            </w:pPr>
            <w:r w:rsidRPr="00775583">
              <w:rPr>
                <w:rFonts w:ascii="MB Lateefi" w:hAnsi="MB Lateefi" w:cs="MB Lateefi"/>
                <w:sz w:val="20"/>
                <w:szCs w:val="20"/>
                <w:lang w:bidi="fa-IR"/>
              </w:rPr>
              <w:t>F9</w:t>
            </w:r>
          </w:p>
        </w:tc>
        <w:tc>
          <w:tcPr>
            <w:tcW w:w="4770" w:type="dxa"/>
            <w:gridSpan w:val="7"/>
            <w:vAlign w:val="center"/>
          </w:tcPr>
          <w:p w14:paraId="48431639" w14:textId="77777777" w:rsidR="002221C2" w:rsidRPr="00775583" w:rsidRDefault="002221C2" w:rsidP="00B8341A">
            <w:pPr>
              <w:tabs>
                <w:tab w:val="left" w:pos="6330"/>
              </w:tabs>
              <w:bidi/>
              <w:rPr>
                <w:rFonts w:ascii="MB Lateefi" w:hAnsi="MB Lateefi" w:cs="MB Lateefi"/>
                <w:sz w:val="20"/>
                <w:szCs w:val="20"/>
                <w:rtl/>
                <w:lang w:bidi="fa-IR"/>
              </w:rPr>
            </w:pPr>
            <w:r w:rsidRPr="00775583">
              <w:rPr>
                <w:rFonts w:ascii="MB Lateefi" w:hAnsi="MB Lateefi" w:cs="MB Lateefi"/>
                <w:sz w:val="20"/>
                <w:szCs w:val="20"/>
                <w:rtl/>
                <w:lang w:bidi="fa-IR"/>
              </w:rPr>
              <w:t>جي</w:t>
            </w:r>
            <w:r w:rsidRPr="00775583">
              <w:rPr>
                <w:rFonts w:ascii="MB Lateefi" w:hAnsi="MB Lateefi" w:cs="MB Lateefi" w:hint="cs"/>
                <w:sz w:val="20"/>
                <w:szCs w:val="20"/>
                <w:rtl/>
                <w:lang w:bidi="fa-IR"/>
              </w:rPr>
              <w:t>ڪڏ</w:t>
            </w:r>
            <w:r w:rsidRPr="00775583">
              <w:rPr>
                <w:rFonts w:ascii="MB Lateefi" w:hAnsi="MB Lateefi" w:cs="MB Lateefi" w:hint="eastAsia"/>
                <w:sz w:val="20"/>
                <w:szCs w:val="20"/>
                <w:rtl/>
                <w:lang w:bidi="fa-IR"/>
              </w:rPr>
              <w:t>هن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ها</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ته</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يترا</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مري</w:t>
            </w:r>
            <w:r w:rsidRPr="00775583">
              <w:rPr>
                <w:rFonts w:ascii="MB Lateefi" w:hAnsi="MB Lateefi" w:cs="MB Lateefi"/>
                <w:sz w:val="20"/>
                <w:szCs w:val="20"/>
                <w:lang w:bidi="fa-IR"/>
              </w:rPr>
              <w:t xml:space="preserve"> </w:t>
            </w:r>
            <w:r w:rsidRPr="00775583">
              <w:rPr>
                <w:rFonts w:ascii="MB Lateefi" w:hAnsi="MB Lateefi" w:cs="MB Lateefi"/>
                <w:sz w:val="20"/>
                <w:szCs w:val="20"/>
                <w:rtl/>
                <w:lang w:bidi="fa-IR"/>
              </w:rPr>
              <w:t>ويا آھن؟</w:t>
            </w:r>
          </w:p>
        </w:tc>
        <w:tc>
          <w:tcPr>
            <w:tcW w:w="2302" w:type="dxa"/>
            <w:gridSpan w:val="4"/>
            <w:vAlign w:val="center"/>
          </w:tcPr>
          <w:p w14:paraId="50B870A2"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575"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مري</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tl/>
              </w:rPr>
              <w:t>ويل</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Pr="00775583">
              <w:rPr>
                <w:rStyle w:val="FontStyle85"/>
                <w:rFonts w:ascii="MB Lateefi" w:hAnsi="MB Lateefi" w:cs="MB Lateefi"/>
                <w:b/>
                <w:i w:val="0"/>
                <w:iCs w:val="0"/>
                <w:sz w:val="20"/>
                <w:szCs w:val="20"/>
                <w:rtl/>
              </w:rPr>
              <w:t>------------</w:t>
            </w:r>
          </w:p>
        </w:tc>
        <w:tc>
          <w:tcPr>
            <w:tcW w:w="2618" w:type="dxa"/>
            <w:vAlign w:val="center"/>
          </w:tcPr>
          <w:p w14:paraId="4EC5CE38"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r>
      <w:tr w:rsidR="001429AC" w:rsidRPr="00775583" w14:paraId="53576D3B" w14:textId="77777777" w:rsidTr="001429AC">
        <w:trPr>
          <w:trHeight w:val="305"/>
          <w:jc w:val="center"/>
        </w:trPr>
        <w:tc>
          <w:tcPr>
            <w:tcW w:w="751" w:type="dxa"/>
            <w:vMerge w:val="restart"/>
            <w:textDirection w:val="btLr"/>
            <w:vAlign w:val="center"/>
          </w:tcPr>
          <w:p w14:paraId="2C336E75" w14:textId="77777777" w:rsidR="001429AC" w:rsidRPr="00775583" w:rsidRDefault="001429AC"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sz w:val="20"/>
                <w:szCs w:val="20"/>
                <w:rtl/>
                <w:lang w:bidi="fa-IR"/>
                <w:rPrChange w:id="576" w:author="Iqbal Ameerali" w:date="2020-10-08T11:45:00Z">
                  <w:rPr>
                    <w:rFonts w:ascii="MB Lateefi" w:hAnsi="MB Lateefi" w:cs="MB Lateefi"/>
                    <w:i/>
                    <w:iCs/>
                    <w:sz w:val="20"/>
                    <w:szCs w:val="20"/>
                    <w:rtl/>
                    <w:lang w:bidi="fa-IR"/>
                  </w:rPr>
                </w:rPrChange>
              </w:rPr>
              <w:t>فهرست نمبر</w:t>
            </w:r>
          </w:p>
        </w:tc>
        <w:tc>
          <w:tcPr>
            <w:tcW w:w="600" w:type="dxa"/>
            <w:vMerge w:val="restart"/>
            <w:textDirection w:val="btLr"/>
            <w:vAlign w:val="center"/>
          </w:tcPr>
          <w:p w14:paraId="4C21405E" w14:textId="77777777" w:rsidR="001429AC" w:rsidRPr="00775583" w:rsidRDefault="001429AC"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sz w:val="20"/>
                <w:szCs w:val="20"/>
                <w:rtl/>
                <w:lang w:bidi="fa-IR"/>
              </w:rPr>
              <w:t xml:space="preserve">مري ويل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ارجوم</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مل</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نالو</w:t>
            </w:r>
          </w:p>
        </w:tc>
        <w:tc>
          <w:tcPr>
            <w:tcW w:w="810" w:type="dxa"/>
            <w:vMerge w:val="restart"/>
            <w:textDirection w:val="btLr"/>
            <w:vAlign w:val="bottom"/>
          </w:tcPr>
          <w:p w14:paraId="32AF2307" w14:textId="0A5B276B" w:rsidR="001429AC" w:rsidRPr="00775583" w:rsidRDefault="001429AC" w:rsidP="001429AC">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sz w:val="20"/>
                <w:szCs w:val="20"/>
                <w:rtl/>
                <w:lang w:bidi="fa-IR"/>
                <w:rPrChange w:id="577" w:author="Iqbal Ameerali" w:date="2020-10-08T11:45:00Z">
                  <w:rPr>
                    <w:rFonts w:ascii="MB Lateefi" w:hAnsi="MB Lateefi" w:cs="MB Lateefi"/>
                    <w:sz w:val="20"/>
                    <w:szCs w:val="20"/>
                    <w:highlight w:val="yellow"/>
                    <w:rtl/>
                    <w:lang w:bidi="fa-IR"/>
                  </w:rPr>
                </w:rPrChange>
              </w:rPr>
              <w:t xml:space="preserve">مري ويل </w:t>
            </w:r>
            <w:r w:rsidRPr="00775583">
              <w:rPr>
                <w:rFonts w:ascii="MB Lateefi" w:hAnsi="MB Lateefi" w:cs="MB Lateefi" w:hint="cs"/>
                <w:sz w:val="20"/>
                <w:szCs w:val="20"/>
                <w:rtl/>
                <w:lang w:bidi="fa-IR"/>
                <w:rPrChange w:id="578" w:author="Iqbal Ameerali" w:date="2020-10-08T11:45:00Z">
                  <w:rPr>
                    <w:rFonts w:ascii="MB Lateefi" w:hAnsi="MB Lateefi" w:cs="MB Lateefi" w:hint="cs"/>
                    <w:sz w:val="20"/>
                    <w:szCs w:val="20"/>
                    <w:highlight w:val="yellow"/>
                    <w:rtl/>
                    <w:lang w:bidi="fa-IR"/>
                  </w:rPr>
                </w:rPrChange>
              </w:rPr>
              <w:t>ٻ</w:t>
            </w:r>
            <w:r w:rsidRPr="00775583">
              <w:rPr>
                <w:rFonts w:ascii="MB Lateefi" w:hAnsi="MB Lateefi" w:cs="MB Lateefi" w:hint="eastAsia"/>
                <w:sz w:val="20"/>
                <w:szCs w:val="20"/>
                <w:rtl/>
                <w:lang w:bidi="fa-IR"/>
                <w:rPrChange w:id="579" w:author="Iqbal Ameerali" w:date="2020-10-08T11:45:00Z">
                  <w:rPr>
                    <w:rFonts w:ascii="MB Lateefi" w:hAnsi="MB Lateefi" w:cs="MB Lateefi" w:hint="eastAsia"/>
                    <w:sz w:val="20"/>
                    <w:szCs w:val="20"/>
                    <w:highlight w:val="yellow"/>
                    <w:rtl/>
                    <w:lang w:bidi="fa-IR"/>
                  </w:rPr>
                </w:rPrChange>
              </w:rPr>
              <w:t>ار</w:t>
            </w:r>
            <w:r w:rsidRPr="00775583">
              <w:rPr>
                <w:rFonts w:ascii="MB Lateefi" w:hAnsi="MB Lateefi" w:cs="MB Lateefi"/>
                <w:sz w:val="20"/>
                <w:szCs w:val="20"/>
                <w:rtl/>
                <w:lang w:bidi="sd-Arab-PK"/>
                <w:rPrChange w:id="580" w:author="Iqbal Ameerali" w:date="2020-10-08T11:45:00Z">
                  <w:rPr>
                    <w:rFonts w:ascii="MB Lateefi" w:hAnsi="MB Lateefi" w:cs="MB Lateefi"/>
                    <w:sz w:val="20"/>
                    <w:szCs w:val="20"/>
                    <w:highlight w:val="yellow"/>
                    <w:rtl/>
                    <w:lang w:bidi="sd-Arab-PK"/>
                  </w:rPr>
                </w:rPrChange>
              </w:rPr>
              <w:t xml:space="preserve"> جي </w:t>
            </w:r>
            <w:ins w:id="581" w:author="Iqbal Ameerali" w:date="2020-10-07T13:53:00Z">
              <w:r w:rsidRPr="00775583">
                <w:rPr>
                  <w:rFonts w:ascii="MB Lateefi" w:hAnsi="MB Lateefi" w:cs="MB Lateefi" w:hint="eastAsia"/>
                  <w:sz w:val="20"/>
                  <w:szCs w:val="20"/>
                  <w:rtl/>
                  <w:lang w:bidi="fa-IR"/>
                  <w:rPrChange w:id="582" w:author="Iqbal Ameerali" w:date="2020-10-08T11:45:00Z">
                    <w:rPr>
                      <w:rFonts w:ascii="MB Lateefi" w:hAnsi="MB Lateefi" w:cs="MB Lateefi" w:hint="eastAsia"/>
                      <w:sz w:val="20"/>
                      <w:szCs w:val="20"/>
                      <w:highlight w:val="yellow"/>
                      <w:rtl/>
                      <w:lang w:bidi="fa-IR"/>
                    </w:rPr>
                  </w:rPrChange>
                </w:rPr>
                <w:t>ماءُ</w:t>
              </w:r>
              <w:r w:rsidRPr="00775583">
                <w:rPr>
                  <w:rFonts w:ascii="MB Lateefi" w:hAnsi="MB Lateefi" w:cs="MB Lateefi"/>
                  <w:sz w:val="20"/>
                  <w:szCs w:val="20"/>
                  <w:rtl/>
                  <w:lang w:bidi="fa-IR"/>
                  <w:rPrChange w:id="583" w:author="Iqbal Ameerali" w:date="2020-10-08T11:45:00Z">
                    <w:rPr>
                      <w:rFonts w:ascii="MB Lateefi" w:hAnsi="MB Lateefi" w:cs="MB Lateefi"/>
                      <w:sz w:val="20"/>
                      <w:szCs w:val="20"/>
                      <w:highlight w:val="yellow"/>
                      <w:rtl/>
                      <w:lang w:bidi="fa-IR"/>
                    </w:rPr>
                  </w:rPrChange>
                </w:rPr>
                <w:t xml:space="preserve"> </w:t>
              </w:r>
            </w:ins>
            <w:r w:rsidRPr="00775583">
              <w:rPr>
                <w:rFonts w:ascii="MB Lateefi" w:hAnsi="MB Lateefi" w:cs="MB Lateefi"/>
                <w:sz w:val="20"/>
                <w:szCs w:val="20"/>
                <w:rtl/>
                <w:lang w:bidi="fa-IR"/>
                <w:rPrChange w:id="584" w:author="Iqbal Ameerali" w:date="2020-10-08T11:45:00Z">
                  <w:rPr>
                    <w:rFonts w:ascii="MB Lateefi" w:hAnsi="MB Lateefi" w:cs="MB Lateefi"/>
                    <w:sz w:val="20"/>
                    <w:szCs w:val="20"/>
                    <w:highlight w:val="yellow"/>
                    <w:rtl/>
                    <w:lang w:bidi="fa-IR"/>
                  </w:rPr>
                </w:rPrChange>
              </w:rPr>
              <w:t xml:space="preserve">پيءُ </w:t>
            </w:r>
            <w:ins w:id="585" w:author="Iqbal Ameerali" w:date="2020-10-07T13:54:00Z">
              <w:r w:rsidRPr="00775583">
                <w:rPr>
                  <w:rFonts w:ascii="MB Lateefi" w:hAnsi="MB Lateefi" w:cs="MB Lateefi" w:hint="eastAsia"/>
                  <w:sz w:val="20"/>
                  <w:szCs w:val="20"/>
                  <w:rtl/>
                  <w:lang w:bidi="fa-IR"/>
                  <w:rPrChange w:id="586" w:author="Iqbal Ameerali" w:date="2020-10-08T11:45:00Z">
                    <w:rPr>
                      <w:rFonts w:ascii="MB Lateefi" w:hAnsi="MB Lateefi" w:cs="MB Lateefi" w:hint="eastAsia"/>
                      <w:sz w:val="20"/>
                      <w:szCs w:val="20"/>
                      <w:highlight w:val="yellow"/>
                      <w:rtl/>
                      <w:lang w:bidi="fa-IR"/>
                    </w:rPr>
                  </w:rPrChange>
                </w:rPr>
                <w:t>جو</w:t>
              </w:r>
              <w:r w:rsidRPr="00775583">
                <w:rPr>
                  <w:rFonts w:ascii="MB Lateefi" w:hAnsi="MB Lateefi" w:cs="MB Lateefi"/>
                  <w:sz w:val="20"/>
                  <w:szCs w:val="20"/>
                  <w:rtl/>
                  <w:lang w:bidi="fa-IR"/>
                  <w:rPrChange w:id="587" w:author="Iqbal Ameerali" w:date="2020-10-08T11:45:00Z">
                    <w:rPr>
                      <w:rFonts w:ascii="MB Lateefi" w:hAnsi="MB Lateefi" w:cs="MB Lateefi"/>
                      <w:sz w:val="20"/>
                      <w:szCs w:val="20"/>
                      <w:highlight w:val="yellow"/>
                      <w:rtl/>
                      <w:lang w:bidi="fa-IR"/>
                    </w:rPr>
                  </w:rPrChange>
                </w:rPr>
                <w:t xml:space="preserve"> </w:t>
              </w:r>
            </w:ins>
            <w:r w:rsidRPr="00775583">
              <w:rPr>
                <w:rFonts w:ascii="MB Lateefi" w:hAnsi="MB Lateefi" w:cs="MB Lateefi"/>
                <w:sz w:val="20"/>
                <w:szCs w:val="20"/>
                <w:rtl/>
                <w:lang w:bidi="fa-IR"/>
                <w:rPrChange w:id="588" w:author="Iqbal Ameerali" w:date="2020-10-08T11:45:00Z">
                  <w:rPr>
                    <w:rFonts w:ascii="MB Lateefi" w:hAnsi="MB Lateefi" w:cs="MB Lateefi"/>
                    <w:sz w:val="20"/>
                    <w:szCs w:val="20"/>
                    <w:highlight w:val="yellow"/>
                    <w:rtl/>
                    <w:lang w:bidi="fa-IR"/>
                  </w:rPr>
                </w:rPrChange>
              </w:rPr>
              <w:t>نالو</w:t>
            </w:r>
          </w:p>
        </w:tc>
        <w:tc>
          <w:tcPr>
            <w:tcW w:w="746" w:type="dxa"/>
            <w:vMerge w:val="restart"/>
            <w:textDirection w:val="btLr"/>
            <w:vAlign w:val="bottom"/>
          </w:tcPr>
          <w:p w14:paraId="7675F750" w14:textId="3E6797A9" w:rsidR="001429AC" w:rsidRPr="00775583" w:rsidRDefault="001429AC" w:rsidP="001429AC">
            <w:pPr>
              <w:tabs>
                <w:tab w:val="left" w:pos="6330"/>
              </w:tabs>
              <w:bidi/>
              <w:ind w:left="113" w:right="113"/>
              <w:jc w:val="center"/>
              <w:rPr>
                <w:rFonts w:ascii="MB Lateefi" w:hAnsi="MB Lateefi" w:cs="MB Lateefi"/>
                <w:sz w:val="20"/>
                <w:szCs w:val="20"/>
                <w:rtl/>
                <w:lang w:bidi="fa-IR"/>
              </w:rPr>
            </w:pPr>
            <w:ins w:id="589" w:author="Iqbal Ameerali" w:date="2020-10-07T13:52:00Z">
              <w:r w:rsidRPr="00775583">
                <w:rPr>
                  <w:rFonts w:ascii="MB Lateefi" w:hAnsi="MB Lateefi" w:cs="MB Lateefi"/>
                  <w:sz w:val="20"/>
                  <w:szCs w:val="20"/>
                  <w:rtl/>
                  <w:lang w:bidi="fa-IR"/>
                  <w:rPrChange w:id="590" w:author="Iqbal Ameerali" w:date="2020-10-08T11:45:00Z">
                    <w:rPr>
                      <w:rFonts w:ascii="MB Lateefi" w:hAnsi="MB Lateefi" w:cs="MB Lateefi"/>
                      <w:sz w:val="20"/>
                      <w:szCs w:val="20"/>
                      <w:highlight w:val="yellow"/>
                      <w:rtl/>
                      <w:lang w:bidi="fa-IR"/>
                    </w:rPr>
                  </w:rPrChange>
                </w:rPr>
                <w:t xml:space="preserve">مري ويل </w:t>
              </w:r>
              <w:r w:rsidRPr="00775583">
                <w:rPr>
                  <w:rFonts w:ascii="MB Lateefi" w:hAnsi="MB Lateefi" w:cs="MB Lateefi" w:hint="cs"/>
                  <w:sz w:val="20"/>
                  <w:szCs w:val="20"/>
                  <w:rtl/>
                  <w:lang w:bidi="fa-IR"/>
                  <w:rPrChange w:id="591" w:author="Iqbal Ameerali" w:date="2020-10-08T11:45:00Z">
                    <w:rPr>
                      <w:rFonts w:ascii="MB Lateefi" w:hAnsi="MB Lateefi" w:cs="MB Lateefi" w:hint="cs"/>
                      <w:sz w:val="20"/>
                      <w:szCs w:val="20"/>
                      <w:highlight w:val="yellow"/>
                      <w:rtl/>
                      <w:lang w:bidi="fa-IR"/>
                    </w:rPr>
                  </w:rPrChange>
                </w:rPr>
                <w:t>ٻ</w:t>
              </w:r>
              <w:r w:rsidRPr="00775583">
                <w:rPr>
                  <w:rFonts w:ascii="MB Lateefi" w:hAnsi="MB Lateefi" w:cs="MB Lateefi" w:hint="eastAsia"/>
                  <w:sz w:val="20"/>
                  <w:szCs w:val="20"/>
                  <w:rtl/>
                  <w:lang w:bidi="fa-IR"/>
                  <w:rPrChange w:id="592" w:author="Iqbal Ameerali" w:date="2020-10-08T11:45:00Z">
                    <w:rPr>
                      <w:rFonts w:ascii="MB Lateefi" w:hAnsi="MB Lateefi" w:cs="MB Lateefi" w:hint="eastAsia"/>
                      <w:sz w:val="20"/>
                      <w:szCs w:val="20"/>
                      <w:highlight w:val="yellow"/>
                      <w:rtl/>
                      <w:lang w:bidi="fa-IR"/>
                    </w:rPr>
                  </w:rPrChange>
                </w:rPr>
                <w:t>ار</w:t>
              </w:r>
              <w:r w:rsidRPr="00775583">
                <w:rPr>
                  <w:rFonts w:ascii="MB Lateefi" w:hAnsi="MB Lateefi" w:cs="MB Lateefi"/>
                  <w:sz w:val="20"/>
                  <w:szCs w:val="20"/>
                  <w:rtl/>
                  <w:lang w:bidi="sd-Arab-PK"/>
                  <w:rPrChange w:id="593" w:author="Iqbal Ameerali" w:date="2020-10-08T11:45:00Z">
                    <w:rPr>
                      <w:rFonts w:ascii="MB Lateefi" w:hAnsi="MB Lateefi" w:cs="MB Lateefi"/>
                      <w:sz w:val="20"/>
                      <w:szCs w:val="20"/>
                      <w:highlight w:val="yellow"/>
                      <w:rtl/>
                      <w:lang w:bidi="sd-Arab-PK"/>
                    </w:rPr>
                  </w:rPrChange>
                </w:rPr>
                <w:t xml:space="preserve"> جي</w:t>
              </w:r>
            </w:ins>
            <w:ins w:id="594" w:author="Iqbal Ameerali" w:date="2020-10-07T13:54:00Z">
              <w:r w:rsidRPr="00775583">
                <w:rPr>
                  <w:rFonts w:ascii="MB Lateefi" w:hAnsi="MB Lateefi" w:cs="MB Lateefi"/>
                  <w:sz w:val="20"/>
                  <w:szCs w:val="20"/>
                  <w:rtl/>
                  <w:lang w:bidi="fa-IR"/>
                  <w:rPrChange w:id="595" w:author="Iqbal Ameerali" w:date="2020-10-08T11:45:00Z">
                    <w:rPr>
                      <w:rFonts w:ascii="MB Lateefi" w:hAnsi="MB Lateefi" w:cs="MB Lateefi"/>
                      <w:sz w:val="20"/>
                      <w:szCs w:val="20"/>
                      <w:highlight w:val="yellow"/>
                      <w:rtl/>
                      <w:lang w:bidi="fa-IR"/>
                    </w:rPr>
                  </w:rPrChange>
                </w:rPr>
                <w:t xml:space="preserve"> ماءُ</w:t>
              </w:r>
            </w:ins>
            <w:ins w:id="596" w:author="Iqbal Ameerali" w:date="2020-10-07T13:52:00Z">
              <w:r w:rsidRPr="00775583">
                <w:rPr>
                  <w:rFonts w:ascii="MB Lateefi" w:hAnsi="MB Lateefi" w:cs="MB Lateefi"/>
                  <w:sz w:val="20"/>
                  <w:szCs w:val="20"/>
                  <w:rtl/>
                  <w:lang w:bidi="sd-Arab-PK"/>
                  <w:rPrChange w:id="597" w:author="Iqbal Ameerali" w:date="2020-10-08T11:45:00Z">
                    <w:rPr>
                      <w:rFonts w:ascii="MB Lateefi" w:hAnsi="MB Lateefi" w:cs="MB Lateefi"/>
                      <w:sz w:val="20"/>
                      <w:szCs w:val="20"/>
                      <w:highlight w:val="yellow"/>
                      <w:rtl/>
                      <w:lang w:bidi="sd-Arab-PK"/>
                    </w:rPr>
                  </w:rPrChange>
                </w:rPr>
                <w:t xml:space="preserve"> </w:t>
              </w:r>
              <w:r w:rsidRPr="00775583">
                <w:rPr>
                  <w:rFonts w:ascii="MB Lateefi" w:hAnsi="MB Lateefi" w:cs="MB Lateefi"/>
                  <w:sz w:val="20"/>
                  <w:szCs w:val="20"/>
                  <w:rtl/>
                  <w:lang w:bidi="fa-IR"/>
                  <w:rPrChange w:id="598" w:author="Iqbal Ameerali" w:date="2020-10-08T11:45:00Z">
                    <w:rPr>
                      <w:rFonts w:ascii="MB Lateefi" w:hAnsi="MB Lateefi" w:cs="MB Lateefi"/>
                      <w:sz w:val="20"/>
                      <w:szCs w:val="20"/>
                      <w:highlight w:val="yellow"/>
                      <w:rtl/>
                      <w:lang w:bidi="fa-IR"/>
                    </w:rPr>
                  </w:rPrChange>
                </w:rPr>
                <w:t xml:space="preserve">پيءُ </w:t>
              </w:r>
            </w:ins>
            <w:ins w:id="599" w:author="Iqbal Ameerali" w:date="2020-10-07T13:54:00Z">
              <w:r w:rsidRPr="00775583">
                <w:rPr>
                  <w:rFonts w:ascii="MB Lateefi" w:hAnsi="MB Lateefi" w:cs="MB Lateefi" w:hint="cs"/>
                  <w:sz w:val="20"/>
                  <w:szCs w:val="20"/>
                  <w:rtl/>
                  <w:lang w:bidi="fa-IR"/>
                </w:rPr>
                <w:t>جو لائن نمبر</w:t>
              </w:r>
            </w:ins>
          </w:p>
        </w:tc>
        <w:tc>
          <w:tcPr>
            <w:tcW w:w="1240" w:type="dxa"/>
            <w:vAlign w:val="center"/>
          </w:tcPr>
          <w:p w14:paraId="03DF84F6" w14:textId="2653C33E" w:rsidR="001429AC" w:rsidRPr="00B14A4A" w:rsidRDefault="001429AC" w:rsidP="00B8341A">
            <w:pPr>
              <w:tabs>
                <w:tab w:val="left" w:pos="6330"/>
              </w:tabs>
              <w:bidi/>
              <w:jc w:val="center"/>
              <w:rPr>
                <w:rFonts w:ascii="MB Lateefi" w:hAnsi="MB Lateefi" w:cs="MB Lateefi"/>
                <w:sz w:val="20"/>
                <w:szCs w:val="20"/>
                <w:rtl/>
                <w:lang w:bidi="fa-IR"/>
              </w:rPr>
            </w:pPr>
            <w:r w:rsidRPr="00B14A4A">
              <w:rPr>
                <w:rFonts w:ascii="MB Lateefi" w:hAnsi="MB Lateefi" w:cs="MB Lateefi"/>
                <w:sz w:val="20"/>
                <w:szCs w:val="20"/>
                <w:rtl/>
                <w:lang w:bidi="fa-IR"/>
              </w:rPr>
              <w:t>جنس</w:t>
            </w:r>
          </w:p>
        </w:tc>
        <w:tc>
          <w:tcPr>
            <w:tcW w:w="1374" w:type="dxa"/>
            <w:gridSpan w:val="3"/>
            <w:vAlign w:val="center"/>
          </w:tcPr>
          <w:p w14:paraId="30FC746F" w14:textId="77777777" w:rsidR="001429AC" w:rsidRPr="0001555D" w:rsidRDefault="001429AC" w:rsidP="00B8341A">
            <w:pPr>
              <w:tabs>
                <w:tab w:val="left" w:pos="6330"/>
              </w:tabs>
              <w:bidi/>
              <w:jc w:val="center"/>
              <w:rPr>
                <w:rFonts w:ascii="MB Lateefi" w:hAnsi="MB Lateefi" w:cs="MB Lateefi"/>
                <w:sz w:val="20"/>
                <w:szCs w:val="20"/>
                <w:rtl/>
                <w:lang w:bidi="fa-IR"/>
              </w:rPr>
            </w:pPr>
            <w:r w:rsidRPr="0001555D">
              <w:rPr>
                <w:rFonts w:ascii="MB Lateefi" w:hAnsi="MB Lateefi" w:cs="MB Lateefi"/>
                <w:sz w:val="20"/>
                <w:szCs w:val="20"/>
                <w:rtl/>
                <w:lang w:bidi="fa-IR"/>
              </w:rPr>
              <w:t>مرڻ وقت عمر</w:t>
            </w:r>
          </w:p>
        </w:tc>
        <w:tc>
          <w:tcPr>
            <w:tcW w:w="1410" w:type="dxa"/>
            <w:vAlign w:val="center"/>
          </w:tcPr>
          <w:p w14:paraId="600BA076" w14:textId="77777777" w:rsidR="001429AC" w:rsidRPr="00775583" w:rsidRDefault="001429AC" w:rsidP="00B8341A">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sz w:val="20"/>
                <w:szCs w:val="20"/>
                <w:rtl/>
                <w:rPrChange w:id="600" w:author="Iqbal Ameerali" w:date="2020-10-08T11:45:00Z">
                  <w:rPr>
                    <w:rStyle w:val="FontStyle85"/>
                    <w:rFonts w:ascii="MB Lateefi" w:eastAsiaTheme="minorHAnsi" w:hAnsi="MB Lateefi" w:cs="MB Lateefi"/>
                    <w:b/>
                    <w:i w:val="0"/>
                    <w:iCs w:val="0"/>
                    <w:sz w:val="20"/>
                    <w:szCs w:val="20"/>
                    <w:rtl/>
                  </w:rPr>
                </w:rPrChange>
              </w:rPr>
            </w:pPr>
            <w:r w:rsidRPr="00775583">
              <w:rPr>
                <w:rFonts w:ascii="MB Lateefi" w:eastAsiaTheme="minorHAnsi" w:hAnsi="MB Lateefi" w:cs="MB Lateefi"/>
                <w:sz w:val="20"/>
                <w:szCs w:val="20"/>
                <w:rtl/>
                <w:lang w:bidi="fa-IR"/>
                <w:rPrChange w:id="601" w:author="Iqbal Ameerali" w:date="2020-10-08T11:45:00Z">
                  <w:rPr>
                    <w:rFonts w:ascii="MB Lateefi" w:eastAsiaTheme="minorHAnsi" w:hAnsi="MB Lateefi" w:cs="MB Lateefi"/>
                    <w:i/>
                    <w:iCs/>
                    <w:sz w:val="20"/>
                    <w:szCs w:val="20"/>
                    <w:rtl/>
                    <w:lang w:bidi="fa-IR"/>
                  </w:rPr>
                </w:rPrChange>
              </w:rPr>
              <w:t>موت جي ج</w:t>
            </w:r>
            <w:r w:rsidRPr="00775583">
              <w:rPr>
                <w:rFonts w:ascii="MB Lateefi" w:eastAsiaTheme="minorHAnsi" w:hAnsi="MB Lateefi" w:cs="MB Lateefi" w:hint="cs"/>
                <w:sz w:val="20"/>
                <w:szCs w:val="20"/>
                <w:rtl/>
                <w:lang w:bidi="fa-IR"/>
                <w:rPrChange w:id="602" w:author="Iqbal Ameerali" w:date="2020-10-08T11:45:00Z">
                  <w:rPr>
                    <w:rFonts w:ascii="MB Lateefi" w:eastAsiaTheme="minorHAnsi" w:hAnsi="MB Lateefi" w:cs="MB Lateefi" w:hint="cs"/>
                    <w:i/>
                    <w:iCs/>
                    <w:sz w:val="20"/>
                    <w:szCs w:val="20"/>
                    <w:rtl/>
                    <w:lang w:bidi="fa-IR"/>
                  </w:rPr>
                </w:rPrChange>
              </w:rPr>
              <w:t>ڳ</w:t>
            </w:r>
            <w:r w:rsidRPr="00775583">
              <w:rPr>
                <w:rFonts w:ascii="MB Lateefi" w:eastAsiaTheme="minorHAnsi" w:hAnsi="MB Lateefi" w:cs="MB Lateefi" w:hint="eastAsia"/>
                <w:sz w:val="20"/>
                <w:szCs w:val="20"/>
                <w:rtl/>
                <w:lang w:bidi="fa-IR"/>
                <w:rPrChange w:id="603" w:author="Iqbal Ameerali" w:date="2020-10-08T11:45:00Z">
                  <w:rPr>
                    <w:rFonts w:ascii="MB Lateefi" w:eastAsiaTheme="minorHAnsi" w:hAnsi="MB Lateefi" w:cs="MB Lateefi" w:hint="eastAsia"/>
                    <w:i/>
                    <w:iCs/>
                    <w:sz w:val="20"/>
                    <w:szCs w:val="20"/>
                    <w:rtl/>
                    <w:lang w:bidi="fa-IR"/>
                  </w:rPr>
                </w:rPrChange>
              </w:rPr>
              <w:t>ھه</w:t>
            </w:r>
          </w:p>
        </w:tc>
        <w:tc>
          <w:tcPr>
            <w:tcW w:w="892" w:type="dxa"/>
            <w:gridSpan w:val="3"/>
            <w:vAlign w:val="center"/>
          </w:tcPr>
          <w:p w14:paraId="3917BC6A" w14:textId="77777777" w:rsidR="001429AC" w:rsidRPr="00775583" w:rsidRDefault="001429AC" w:rsidP="00B8341A">
            <w:pPr>
              <w:pStyle w:val="Style39"/>
              <w:widowControl/>
              <w:tabs>
                <w:tab w:val="right" w:leader="hyphen" w:pos="4320"/>
                <w:tab w:val="left" w:pos="4752"/>
              </w:tabs>
              <w:bidi/>
              <w:spacing w:line="240" w:lineRule="auto"/>
              <w:ind w:right="-115"/>
              <w:jc w:val="center"/>
              <w:rPr>
                <w:rFonts w:ascii="MB Lateefi" w:eastAsiaTheme="minorHAnsi" w:hAnsi="MB Lateefi" w:cs="MB Lateefi"/>
                <w:sz w:val="20"/>
                <w:szCs w:val="20"/>
                <w:rtl/>
                <w:lang w:bidi="fa-IR"/>
              </w:rPr>
            </w:pPr>
            <w:r w:rsidRPr="00775583">
              <w:rPr>
                <w:rFonts w:ascii="MB Lateefi" w:eastAsiaTheme="minorHAnsi" w:hAnsi="MB Lateefi" w:cs="MB Lateefi"/>
                <w:sz w:val="20"/>
                <w:szCs w:val="20"/>
                <w:rtl/>
                <w:lang w:bidi="fa-IR"/>
              </w:rPr>
              <w:t>مر</w:t>
            </w:r>
            <w:r w:rsidRPr="00775583">
              <w:rPr>
                <w:rFonts w:ascii="MB Lateefi" w:eastAsiaTheme="minorHAnsi" w:hAnsi="MB Lateefi" w:cs="MB Lateefi" w:hint="cs"/>
                <w:sz w:val="20"/>
                <w:szCs w:val="20"/>
                <w:rtl/>
                <w:lang w:bidi="fa-IR"/>
              </w:rPr>
              <w:t>ڻ</w:t>
            </w:r>
            <w:r w:rsidRPr="00775583">
              <w:rPr>
                <w:rFonts w:ascii="MB Lateefi" w:eastAsiaTheme="minorHAnsi" w:hAnsi="MB Lateefi" w:cs="MB Lateefi"/>
                <w:sz w:val="20"/>
                <w:szCs w:val="20"/>
                <w:rtl/>
                <w:lang w:bidi="fa-IR"/>
              </w:rPr>
              <w:t xml:space="preserve"> جي تاريخ</w:t>
            </w:r>
          </w:p>
        </w:tc>
        <w:tc>
          <w:tcPr>
            <w:tcW w:w="2618" w:type="dxa"/>
            <w:vAlign w:val="center"/>
          </w:tcPr>
          <w:p w14:paraId="5EA3F769" w14:textId="77777777" w:rsidR="001429AC" w:rsidRPr="00775583" w:rsidRDefault="001429AC" w:rsidP="00B8341A">
            <w:pPr>
              <w:pStyle w:val="Style39"/>
              <w:jc w:val="center"/>
              <w:rPr>
                <w:rFonts w:ascii="MB Lateefi" w:eastAsiaTheme="minorHAnsi" w:hAnsi="MB Lateefi" w:cs="MB Lateefi"/>
                <w:sz w:val="20"/>
                <w:szCs w:val="20"/>
                <w:lang w:bidi="fa-IR"/>
              </w:rPr>
            </w:pPr>
            <w:r w:rsidRPr="00775583">
              <w:rPr>
                <w:rFonts w:ascii="MB Lateefi" w:eastAsiaTheme="minorHAnsi" w:hAnsi="MB Lateefi" w:cs="MB Lateefi"/>
                <w:sz w:val="20"/>
                <w:szCs w:val="20"/>
                <w:rtl/>
                <w:lang w:bidi="fa-IR"/>
              </w:rPr>
              <w:t>موت جو سبب</w:t>
            </w:r>
          </w:p>
        </w:tc>
      </w:tr>
      <w:tr w:rsidR="001429AC" w:rsidRPr="00775583" w14:paraId="33D03C2E" w14:textId="77777777" w:rsidTr="001429AC">
        <w:trPr>
          <w:cantSplit/>
          <w:trHeight w:val="3545"/>
          <w:jc w:val="center"/>
        </w:trPr>
        <w:tc>
          <w:tcPr>
            <w:tcW w:w="751" w:type="dxa"/>
            <w:vMerge/>
          </w:tcPr>
          <w:p w14:paraId="5C065476" w14:textId="77777777" w:rsidR="001429AC" w:rsidRPr="00775583" w:rsidRDefault="001429AC" w:rsidP="00B8341A">
            <w:pPr>
              <w:tabs>
                <w:tab w:val="left" w:pos="6330"/>
              </w:tabs>
              <w:bidi/>
              <w:jc w:val="center"/>
              <w:rPr>
                <w:rFonts w:ascii="MB Lateefi" w:hAnsi="MB Lateefi" w:cs="MB Lateefi"/>
                <w:sz w:val="20"/>
                <w:szCs w:val="20"/>
                <w:rtl/>
                <w:lang w:bidi="fa-IR"/>
              </w:rPr>
            </w:pPr>
          </w:p>
        </w:tc>
        <w:tc>
          <w:tcPr>
            <w:tcW w:w="600" w:type="dxa"/>
            <w:vMerge/>
          </w:tcPr>
          <w:p w14:paraId="79E31F83" w14:textId="77777777" w:rsidR="001429AC" w:rsidRPr="00775583" w:rsidRDefault="001429AC" w:rsidP="00B8341A">
            <w:pPr>
              <w:tabs>
                <w:tab w:val="left" w:pos="6330"/>
              </w:tabs>
              <w:bidi/>
              <w:jc w:val="both"/>
              <w:rPr>
                <w:rFonts w:ascii="MB Lateefi" w:hAnsi="MB Lateefi" w:cs="MB Lateefi"/>
                <w:sz w:val="20"/>
                <w:szCs w:val="20"/>
                <w:rtl/>
                <w:lang w:bidi="fa-IR"/>
              </w:rPr>
            </w:pPr>
          </w:p>
        </w:tc>
        <w:tc>
          <w:tcPr>
            <w:tcW w:w="810" w:type="dxa"/>
            <w:vMerge/>
          </w:tcPr>
          <w:p w14:paraId="193CCCF8" w14:textId="77777777" w:rsidR="001429AC" w:rsidRPr="00775583" w:rsidRDefault="001429AC" w:rsidP="00B8341A">
            <w:pPr>
              <w:tabs>
                <w:tab w:val="left" w:pos="6330"/>
              </w:tabs>
              <w:bidi/>
              <w:jc w:val="both"/>
              <w:rPr>
                <w:rFonts w:ascii="MB Lateefi" w:hAnsi="MB Lateefi" w:cs="MB Lateefi"/>
                <w:sz w:val="20"/>
                <w:szCs w:val="20"/>
                <w:rtl/>
                <w:lang w:bidi="fa-IR"/>
              </w:rPr>
            </w:pPr>
          </w:p>
        </w:tc>
        <w:tc>
          <w:tcPr>
            <w:tcW w:w="746" w:type="dxa"/>
            <w:vMerge/>
          </w:tcPr>
          <w:p w14:paraId="18E50DEC" w14:textId="77777777" w:rsidR="001429AC" w:rsidRPr="00775583" w:rsidRDefault="001429AC" w:rsidP="00B8341A">
            <w:pPr>
              <w:tabs>
                <w:tab w:val="left" w:pos="6330"/>
              </w:tabs>
              <w:bidi/>
              <w:jc w:val="both"/>
              <w:rPr>
                <w:rFonts w:ascii="MB Lateefi" w:hAnsi="MB Lateefi" w:cs="MB Lateefi"/>
                <w:sz w:val="20"/>
                <w:szCs w:val="20"/>
                <w:rtl/>
                <w:lang w:bidi="fa-IR"/>
              </w:rPr>
            </w:pPr>
          </w:p>
        </w:tc>
        <w:tc>
          <w:tcPr>
            <w:tcW w:w="1240" w:type="dxa"/>
            <w:textDirection w:val="btLr"/>
            <w:vAlign w:val="center"/>
          </w:tcPr>
          <w:p w14:paraId="4C8FFA9E" w14:textId="09122A15" w:rsidR="001429AC" w:rsidRPr="00775583" w:rsidRDefault="001429AC"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sz w:val="20"/>
                <w:szCs w:val="20"/>
                <w:lang w:bidi="fa-IR"/>
              </w:rPr>
              <w:t xml:space="preserve">1 </w:t>
            </w:r>
            <w:r w:rsidRPr="00775583">
              <w:rPr>
                <w:rFonts w:ascii="MB Lateefi" w:hAnsi="MB Lateefi" w:cs="MB Lateefi"/>
                <w:sz w:val="20"/>
                <w:szCs w:val="20"/>
                <w:rtl/>
                <w:lang w:bidi="fa-IR"/>
              </w:rPr>
              <w:t xml:space="preserve">مرد     </w:t>
            </w:r>
            <w:r w:rsidRPr="00775583">
              <w:rPr>
                <w:rFonts w:ascii="MB Lateefi" w:hAnsi="MB Lateefi" w:cs="MB Lateefi"/>
                <w:sz w:val="20"/>
                <w:szCs w:val="20"/>
                <w:lang w:bidi="fa-IR"/>
              </w:rPr>
              <w:t xml:space="preserve"> 2</w:t>
            </w:r>
            <w:r w:rsidRPr="00775583">
              <w:rPr>
                <w:rFonts w:ascii="MB Lateefi" w:hAnsi="MB Lateefi" w:cs="MB Lateefi"/>
                <w:sz w:val="20"/>
                <w:szCs w:val="20"/>
                <w:rtl/>
                <w:lang w:bidi="fa-IR"/>
              </w:rPr>
              <w:t>عورت</w:t>
            </w:r>
          </w:p>
        </w:tc>
        <w:tc>
          <w:tcPr>
            <w:tcW w:w="509" w:type="dxa"/>
            <w:textDirection w:val="btLr"/>
            <w:vAlign w:val="center"/>
          </w:tcPr>
          <w:p w14:paraId="4A8E65E6" w14:textId="77777777" w:rsidR="001429AC" w:rsidRPr="00775583" w:rsidRDefault="001429AC"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p>
        </w:tc>
        <w:tc>
          <w:tcPr>
            <w:tcW w:w="450" w:type="dxa"/>
            <w:textDirection w:val="btLr"/>
            <w:vAlign w:val="center"/>
          </w:tcPr>
          <w:p w14:paraId="53E814FA" w14:textId="77777777" w:rsidR="001429AC" w:rsidRPr="00775583" w:rsidRDefault="001429AC"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مهينو</w:t>
            </w:r>
          </w:p>
        </w:tc>
        <w:tc>
          <w:tcPr>
            <w:tcW w:w="415" w:type="dxa"/>
            <w:textDirection w:val="btLr"/>
            <w:vAlign w:val="center"/>
          </w:tcPr>
          <w:p w14:paraId="09798E4B" w14:textId="77777777" w:rsidR="001429AC" w:rsidRPr="00775583" w:rsidRDefault="001429AC"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سال</w:t>
            </w:r>
          </w:p>
        </w:tc>
        <w:tc>
          <w:tcPr>
            <w:tcW w:w="1410" w:type="dxa"/>
            <w:textDirection w:val="btLr"/>
            <w:vAlign w:val="bottom"/>
          </w:tcPr>
          <w:p w14:paraId="17549410" w14:textId="77777777" w:rsidR="001429AC" w:rsidRPr="00775583" w:rsidRDefault="001429AC" w:rsidP="00B8341A">
            <w:pPr>
              <w:pStyle w:val="Style39"/>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گھر ۾........................................................................... 1</w:t>
            </w:r>
          </w:p>
          <w:p w14:paraId="22C0E1DC" w14:textId="77777777" w:rsidR="001429AC" w:rsidRPr="00775583" w:rsidRDefault="001429AC" w:rsidP="00B8341A">
            <w:pPr>
              <w:pStyle w:val="Style39"/>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سر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صحت</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Pr="00775583">
              <w:rPr>
                <w:rFonts w:ascii="MB Lateefi" w:hAnsi="MB Lateefi" w:cs="MB Lateefi"/>
                <w:sz w:val="20"/>
                <w:szCs w:val="20"/>
                <w:rtl/>
                <w:lang w:bidi="fa-IR"/>
              </w:rPr>
              <w:t>..............................................2</w:t>
            </w:r>
          </w:p>
          <w:p w14:paraId="5CA589AA" w14:textId="77777777" w:rsidR="001429AC" w:rsidRPr="00775583" w:rsidRDefault="001429AC" w:rsidP="00B8341A">
            <w:pPr>
              <w:tabs>
                <w:tab w:val="left" w:pos="6330"/>
              </w:tabs>
              <w:bidi/>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پرائيوي</w:t>
            </w:r>
            <w:r w:rsidRPr="00775583">
              <w:rPr>
                <w:rFonts w:ascii="MB Lateefi" w:hAnsi="MB Lateefi" w:cs="MB Lateefi" w:hint="cs"/>
                <w:sz w:val="20"/>
                <w:szCs w:val="20"/>
                <w:rtl/>
                <w:lang w:bidi="fa-IR"/>
              </w:rPr>
              <w:t>ٽ</w:t>
            </w:r>
            <w:r w:rsidRPr="00775583">
              <w:rPr>
                <w:rFonts w:ascii="MB Lateefi" w:hAnsi="MB Lateefi" w:cs="MB Lateefi"/>
                <w:sz w:val="20"/>
                <w:szCs w:val="20"/>
                <w:rtl/>
                <w:lang w:bidi="fa-IR"/>
              </w:rPr>
              <w:t xml:space="preserve"> 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Pr="00775583">
              <w:rPr>
                <w:rFonts w:ascii="MB Lateefi" w:hAnsi="MB Lateefi" w:cs="MB Lateefi"/>
                <w:sz w:val="20"/>
                <w:szCs w:val="20"/>
                <w:rtl/>
                <w:lang w:bidi="fa-IR"/>
              </w:rPr>
              <w:t>..............................................3</w:t>
            </w:r>
          </w:p>
          <w:p w14:paraId="559F294E" w14:textId="77777777" w:rsidR="001429AC" w:rsidRPr="00775583" w:rsidRDefault="001429AC" w:rsidP="00B8341A">
            <w:pPr>
              <w:tabs>
                <w:tab w:val="left" w:pos="6330"/>
              </w:tabs>
              <w:bidi/>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اين جي اوصحت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Pr="00775583">
              <w:rPr>
                <w:rFonts w:ascii="MB Lateefi" w:hAnsi="MB Lateefi" w:cs="MB Lateefi"/>
                <w:sz w:val="20"/>
                <w:szCs w:val="20"/>
                <w:rtl/>
                <w:lang w:bidi="fa-IR"/>
              </w:rPr>
              <w:t>.............................................4</w:t>
            </w:r>
          </w:p>
          <w:p w14:paraId="56007A6A" w14:textId="77777777" w:rsidR="001429AC" w:rsidRPr="00775583" w:rsidRDefault="001429AC" w:rsidP="00B8341A">
            <w:pPr>
              <w:tabs>
                <w:tab w:val="left" w:pos="6330"/>
              </w:tabs>
              <w:bidi/>
              <w:ind w:left="113" w:right="113"/>
              <w:jc w:val="right"/>
              <w:rPr>
                <w:rFonts w:ascii="MB Lateefi" w:hAnsi="MB Lateefi" w:cs="MB Lateefi"/>
                <w:sz w:val="20"/>
                <w:szCs w:val="20"/>
                <w:lang w:bidi="fa-IR"/>
              </w:rPr>
            </w:pPr>
            <w:r w:rsidRPr="00775583">
              <w:rPr>
                <w:rFonts w:ascii="MB Lateefi" w:hAnsi="MB Lateefi" w:cs="MB Lateefi"/>
                <w:sz w:val="20"/>
                <w:szCs w:val="20"/>
                <w:rtl/>
                <w:lang w:bidi="fa-IR"/>
              </w:rPr>
              <w:t>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انھن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ويندي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رستي</w:t>
            </w:r>
            <w:r w:rsidRPr="00775583">
              <w:rPr>
                <w:rFonts w:ascii="MB Lateefi" w:hAnsi="MB Lateefi" w:cs="MB Lateefi"/>
                <w:sz w:val="20"/>
                <w:szCs w:val="20"/>
                <w:rtl/>
                <w:lang w:bidi="fa-IR"/>
              </w:rPr>
              <w:t xml:space="preserve"> ۾......................5</w:t>
            </w:r>
          </w:p>
        </w:tc>
        <w:tc>
          <w:tcPr>
            <w:tcW w:w="268" w:type="dxa"/>
            <w:textDirection w:val="btLr"/>
            <w:vAlign w:val="bottom"/>
          </w:tcPr>
          <w:p w14:paraId="6B650F9E" w14:textId="77777777" w:rsidR="001429AC" w:rsidRPr="00775583" w:rsidRDefault="001429AC"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p>
        </w:tc>
        <w:tc>
          <w:tcPr>
            <w:tcW w:w="354" w:type="dxa"/>
            <w:textDirection w:val="btLr"/>
            <w:vAlign w:val="center"/>
          </w:tcPr>
          <w:p w14:paraId="1F151BCF" w14:textId="77777777" w:rsidR="001429AC" w:rsidRPr="00775583" w:rsidRDefault="001429AC"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مهينو</w:t>
            </w:r>
          </w:p>
        </w:tc>
        <w:tc>
          <w:tcPr>
            <w:tcW w:w="270" w:type="dxa"/>
            <w:textDirection w:val="btLr"/>
            <w:vAlign w:val="center"/>
          </w:tcPr>
          <w:p w14:paraId="07D88DF9" w14:textId="77777777" w:rsidR="001429AC" w:rsidRPr="00775583" w:rsidRDefault="001429AC"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سال</w:t>
            </w:r>
          </w:p>
        </w:tc>
        <w:tc>
          <w:tcPr>
            <w:tcW w:w="2618" w:type="dxa"/>
            <w:textDirection w:val="btLr"/>
          </w:tcPr>
          <w:p w14:paraId="19CB3EA9" w14:textId="77777777" w:rsidR="001429AC" w:rsidRPr="00775583" w:rsidRDefault="001429AC" w:rsidP="00B8341A">
            <w:pPr>
              <w:tabs>
                <w:tab w:val="left" w:pos="6330"/>
              </w:tabs>
              <w:bidi/>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وقت کان ا</w:t>
            </w:r>
            <w:r w:rsidRPr="00775583">
              <w:rPr>
                <w:rFonts w:ascii="MB Lateefi" w:hAnsi="MB Lateefi" w:cs="MB Lateefi" w:hint="cs"/>
                <w:sz w:val="20"/>
                <w:szCs w:val="20"/>
                <w:rtl/>
                <w:lang w:bidi="fa-IR"/>
              </w:rPr>
              <w:t>ڳ</w:t>
            </w:r>
            <w:r w:rsidRPr="00775583">
              <w:rPr>
                <w:rFonts w:ascii="MB Lateefi" w:hAnsi="MB Lateefi" w:cs="MB Lateefi" w:hint="eastAsia"/>
                <w:sz w:val="20"/>
                <w:szCs w:val="20"/>
                <w:rtl/>
                <w:lang w:bidi="fa-IR"/>
              </w:rPr>
              <w:t>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پيدائش</w:t>
            </w:r>
            <w:r w:rsidRPr="00775583">
              <w:rPr>
                <w:rFonts w:ascii="MB Lateefi" w:hAnsi="MB Lateefi" w:cs="MB Lateefi"/>
                <w:sz w:val="20"/>
                <w:szCs w:val="20"/>
                <w:rtl/>
                <w:lang w:bidi="fa-IR"/>
              </w:rPr>
              <w:t xml:space="preserve"> (37 </w:t>
            </w:r>
            <w:r w:rsidRPr="00775583">
              <w:rPr>
                <w:rFonts w:ascii="MB Lateefi" w:hAnsi="MB Lateefi" w:cs="MB Lateefi" w:hint="eastAsia"/>
                <w:sz w:val="20"/>
                <w:szCs w:val="20"/>
                <w:rtl/>
                <w:lang w:bidi="fa-IR"/>
              </w:rPr>
              <w:t>ھفتن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کان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پھريان</w:t>
            </w:r>
            <w:r w:rsidRPr="00775583">
              <w:rPr>
                <w:rFonts w:ascii="MB Lateefi" w:hAnsi="MB Lateefi" w:cs="MB Lateefi"/>
                <w:sz w:val="20"/>
                <w:szCs w:val="20"/>
                <w:rtl/>
                <w:lang w:bidi="fa-IR"/>
              </w:rPr>
              <w:t>)...... 1</w:t>
            </w:r>
          </w:p>
          <w:p w14:paraId="252F8B86" w14:textId="77777777" w:rsidR="001429AC" w:rsidRPr="00775583" w:rsidRDefault="001429AC" w:rsidP="00B8341A">
            <w:pPr>
              <w:tabs>
                <w:tab w:val="left" w:pos="6330"/>
              </w:tabs>
              <w:bidi/>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ساھ ک</w:t>
            </w:r>
            <w:r w:rsidRPr="00775583">
              <w:rPr>
                <w:rFonts w:ascii="MB Lateefi" w:hAnsi="MB Lateefi" w:cs="MB Lateefi" w:hint="cs"/>
                <w:sz w:val="20"/>
                <w:szCs w:val="20"/>
                <w:rtl/>
                <w:lang w:bidi="fa-IR"/>
              </w:rPr>
              <w:t>ڻڻ</w:t>
            </w:r>
            <w:r w:rsidRPr="00775583">
              <w:rPr>
                <w:rFonts w:ascii="MB Lateefi" w:hAnsi="MB Lateefi" w:cs="MB Lateefi"/>
                <w:sz w:val="20"/>
                <w:szCs w:val="20"/>
                <w:rtl/>
                <w:lang w:bidi="fa-IR"/>
              </w:rPr>
              <w:t xml:space="preserve"> ۾ ت</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ليف</w:t>
            </w:r>
            <w:r w:rsidRPr="00775583">
              <w:rPr>
                <w:rFonts w:ascii="MB Lateefi" w:hAnsi="MB Lateefi" w:cs="MB Lateefi"/>
                <w:sz w:val="20"/>
                <w:szCs w:val="20"/>
                <w:lang w:bidi="fa-IR"/>
              </w:rPr>
              <w:t xml:space="preserve"> </w:t>
            </w:r>
            <w:r w:rsidRPr="00775583">
              <w:rPr>
                <w:rFonts w:ascii="MB Lateefi" w:hAnsi="MB Lateefi" w:cs="MB Lateefi"/>
                <w:sz w:val="20"/>
                <w:szCs w:val="20"/>
                <w:rtl/>
                <w:lang w:bidi="fa-IR"/>
              </w:rPr>
              <w:t xml:space="preserve"> </w:t>
            </w:r>
            <w:r w:rsidRPr="00775583">
              <w:rPr>
                <w:rFonts w:ascii="MB Lateefi" w:hAnsi="MB Lateefi" w:cs="MB Lateefi"/>
                <w:sz w:val="20"/>
                <w:szCs w:val="20"/>
                <w:lang w:bidi="fa-IR"/>
              </w:rPr>
              <w:t>(Birth Asphyxia)</w:t>
            </w:r>
            <w:r w:rsidRPr="00775583">
              <w:rPr>
                <w:rFonts w:ascii="MB Lateefi" w:hAnsi="MB Lateefi" w:cs="MB Lateefi"/>
                <w:sz w:val="20"/>
                <w:szCs w:val="20"/>
                <w:rtl/>
                <w:lang w:bidi="fa-IR"/>
              </w:rPr>
              <w:t xml:space="preserve"> .......... 2</w:t>
            </w:r>
          </w:p>
          <w:p w14:paraId="2C085B03" w14:textId="77777777" w:rsidR="001429AC" w:rsidRPr="00775583" w:rsidRDefault="001429AC" w:rsidP="00B8341A">
            <w:pPr>
              <w:tabs>
                <w:tab w:val="left" w:pos="6330"/>
              </w:tabs>
              <w:bidi/>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انفي</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شن</w:t>
            </w:r>
            <w:r w:rsidRPr="00775583">
              <w:rPr>
                <w:rFonts w:ascii="MB Lateefi" w:hAnsi="MB Lateefi" w:cs="MB Lateefi"/>
                <w:sz w:val="20"/>
                <w:szCs w:val="20"/>
                <w:rtl/>
                <w:lang w:bidi="fa-IR"/>
              </w:rPr>
              <w:t xml:space="preserve"> </w:t>
            </w:r>
            <w:r w:rsidRPr="00775583">
              <w:rPr>
                <w:rFonts w:ascii="MB Lateefi" w:hAnsi="MB Lateefi" w:cs="MB Lateefi"/>
                <w:sz w:val="20"/>
                <w:szCs w:val="20"/>
                <w:lang w:bidi="fa-IR"/>
              </w:rPr>
              <w:t>(Sepsis)</w:t>
            </w:r>
            <w:r w:rsidRPr="00775583">
              <w:rPr>
                <w:rFonts w:ascii="MB Lateefi" w:hAnsi="MB Lateefi" w:cs="MB Lateefi"/>
                <w:sz w:val="20"/>
                <w:szCs w:val="20"/>
                <w:rtl/>
                <w:lang w:bidi="fa-IR"/>
              </w:rPr>
              <w:t xml:space="preserve"> ................................................ 3</w:t>
            </w:r>
          </w:p>
          <w:p w14:paraId="579858EE" w14:textId="77777777" w:rsidR="001429AC" w:rsidRPr="00775583" w:rsidRDefault="001429AC" w:rsidP="00B8341A">
            <w:pPr>
              <w:tabs>
                <w:tab w:val="left" w:pos="6330"/>
              </w:tabs>
              <w:bidi/>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 xml:space="preserve">نمونيا </w:t>
            </w:r>
            <w:r w:rsidRPr="00775583">
              <w:rPr>
                <w:rFonts w:ascii="MB Lateefi" w:hAnsi="MB Lateefi" w:cs="MB Lateefi"/>
                <w:sz w:val="20"/>
                <w:szCs w:val="20"/>
                <w:lang w:bidi="fa-IR"/>
              </w:rPr>
              <w:t>(Pneumonia)</w:t>
            </w:r>
            <w:r w:rsidRPr="00775583">
              <w:rPr>
                <w:rFonts w:ascii="MB Lateefi" w:hAnsi="MB Lateefi" w:cs="MB Lateefi"/>
                <w:sz w:val="20"/>
                <w:szCs w:val="20"/>
                <w:rtl/>
                <w:lang w:bidi="fa-IR"/>
              </w:rPr>
              <w:t>............................................. 4</w:t>
            </w:r>
          </w:p>
          <w:p w14:paraId="0A98904F" w14:textId="77777777" w:rsidR="001429AC" w:rsidRPr="00775583" w:rsidRDefault="001429AC" w:rsidP="00B8341A">
            <w:pPr>
              <w:tabs>
                <w:tab w:val="left" w:pos="6330"/>
              </w:tabs>
              <w:bidi/>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پيدائشي جھ</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xml:space="preserve"> ل</w:t>
            </w:r>
            <w:r w:rsidRPr="00775583">
              <w:rPr>
                <w:rFonts w:ascii="MB Lateefi" w:hAnsi="MB Lateefi" w:cs="MB Lateefi" w:hint="cs"/>
                <w:sz w:val="20"/>
                <w:szCs w:val="20"/>
                <w:rtl/>
                <w:lang w:bidi="fa-IR"/>
              </w:rPr>
              <w:t>ڳڻ</w:t>
            </w:r>
            <w:r w:rsidRPr="00775583">
              <w:rPr>
                <w:rFonts w:ascii="MB Lateefi" w:hAnsi="MB Lateefi" w:cs="MB Lateefi"/>
                <w:sz w:val="20"/>
                <w:szCs w:val="20"/>
                <w:rtl/>
                <w:lang w:bidi="fa-IR"/>
              </w:rPr>
              <w:t xml:space="preserve"> </w:t>
            </w:r>
            <w:r w:rsidRPr="00775583">
              <w:rPr>
                <w:rFonts w:ascii="MB Lateefi" w:hAnsi="MB Lateefi" w:cs="MB Lateefi"/>
                <w:sz w:val="20"/>
                <w:szCs w:val="20"/>
                <w:lang w:bidi="fa-IR"/>
              </w:rPr>
              <w:t>(</w:t>
            </w:r>
            <w:r w:rsidRPr="00775583">
              <w:rPr>
                <w:rFonts w:ascii="MB Lateefi" w:hAnsi="MB Lateefi" w:cs="MB Lateefi"/>
                <w:color w:val="000000"/>
                <w:sz w:val="20"/>
                <w:szCs w:val="20"/>
              </w:rPr>
              <w:t>Convulsion</w:t>
            </w:r>
            <w:r w:rsidRPr="00775583">
              <w:rPr>
                <w:rFonts w:ascii="MB Lateefi" w:hAnsi="MB Lateefi" w:cs="MB Lateefi"/>
                <w:sz w:val="20"/>
                <w:szCs w:val="20"/>
                <w:lang w:bidi="fa-IR"/>
              </w:rPr>
              <w:t>)</w:t>
            </w:r>
            <w:r w:rsidRPr="00775583">
              <w:rPr>
                <w:rFonts w:ascii="MB Lateefi" w:hAnsi="MB Lateefi" w:cs="MB Lateefi"/>
                <w:sz w:val="20"/>
                <w:szCs w:val="20"/>
                <w:rtl/>
                <w:lang w:bidi="fa-IR"/>
              </w:rPr>
              <w:t>.......................... 5</w:t>
            </w:r>
          </w:p>
          <w:p w14:paraId="19E4E51E" w14:textId="77777777" w:rsidR="001429AC" w:rsidRPr="00775583" w:rsidRDefault="001429AC" w:rsidP="00B8341A">
            <w:pPr>
              <w:tabs>
                <w:tab w:val="left" w:pos="6330"/>
              </w:tabs>
              <w:bidi/>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 xml:space="preserve">دست </w:t>
            </w:r>
            <w:r w:rsidRPr="00775583">
              <w:rPr>
                <w:rFonts w:ascii="MB Lateefi" w:hAnsi="MB Lateefi" w:cs="MB Lateefi"/>
                <w:sz w:val="20"/>
                <w:szCs w:val="20"/>
                <w:lang w:bidi="fa-IR"/>
              </w:rPr>
              <w:t>(Diarrhea)</w:t>
            </w:r>
            <w:r w:rsidRPr="00775583">
              <w:rPr>
                <w:rFonts w:ascii="MB Lateefi" w:hAnsi="MB Lateefi" w:cs="MB Lateefi"/>
                <w:sz w:val="20"/>
                <w:szCs w:val="20"/>
                <w:rtl/>
                <w:lang w:bidi="fa-IR"/>
              </w:rPr>
              <w:t xml:space="preserve">............ 6  بخار </w:t>
            </w:r>
            <w:r w:rsidRPr="00775583">
              <w:rPr>
                <w:rFonts w:ascii="MB Lateefi" w:hAnsi="MB Lateefi" w:cs="MB Lateefi"/>
                <w:sz w:val="20"/>
                <w:szCs w:val="20"/>
                <w:lang w:bidi="fa-IR"/>
              </w:rPr>
              <w:t>(Fever)</w:t>
            </w:r>
            <w:r w:rsidRPr="00775583">
              <w:rPr>
                <w:rFonts w:ascii="MB Lateefi" w:hAnsi="MB Lateefi" w:cs="MB Lateefi"/>
                <w:sz w:val="20"/>
                <w:szCs w:val="20"/>
                <w:rtl/>
                <w:lang w:bidi="fa-IR"/>
              </w:rPr>
              <w:t>.</w:t>
            </w:r>
            <w:r w:rsidRPr="00775583">
              <w:rPr>
                <w:rFonts w:ascii="MB Lateefi" w:hAnsi="MB Lateefi" w:cs="MB Lateefi"/>
                <w:sz w:val="20"/>
                <w:szCs w:val="20"/>
                <w:lang w:bidi="fa-IR"/>
              </w:rPr>
              <w:t>....</w:t>
            </w:r>
            <w:r w:rsidRPr="00775583">
              <w:rPr>
                <w:rFonts w:ascii="MB Lateefi" w:hAnsi="MB Lateefi" w:cs="MB Lateefi"/>
                <w:sz w:val="20"/>
                <w:szCs w:val="20"/>
                <w:rtl/>
                <w:lang w:bidi="fa-IR"/>
              </w:rPr>
              <w:t xml:space="preserve">..... 7  </w:t>
            </w:r>
          </w:p>
          <w:p w14:paraId="7D366F22" w14:textId="77777777" w:rsidR="001429AC" w:rsidRPr="00775583" w:rsidRDefault="001429AC" w:rsidP="00B8341A">
            <w:pPr>
              <w:tabs>
                <w:tab w:val="left" w:pos="6330"/>
              </w:tabs>
              <w:bidi/>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 xml:space="preserve">حادثاتي موت جو </w:t>
            </w:r>
            <w:r w:rsidRPr="00775583">
              <w:rPr>
                <w:rFonts w:ascii="MB Lateefi" w:hAnsi="MB Lateefi" w:cs="MB Lateefi" w:hint="cs"/>
                <w:sz w:val="20"/>
                <w:szCs w:val="20"/>
                <w:rtl/>
                <w:lang w:bidi="fa-IR"/>
              </w:rPr>
              <w:t>ٿ</w:t>
            </w:r>
            <w:r w:rsidRPr="00775583">
              <w:rPr>
                <w:rFonts w:ascii="MB Lateefi" w:hAnsi="MB Lateefi" w:cs="MB Lateefi" w:hint="eastAsia"/>
                <w:sz w:val="20"/>
                <w:szCs w:val="20"/>
                <w:rtl/>
                <w:lang w:bidi="fa-IR"/>
              </w:rPr>
              <w:t>ي</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.................................................8</w:t>
            </w:r>
          </w:p>
          <w:p w14:paraId="2C52773F" w14:textId="77777777" w:rsidR="001429AC" w:rsidRPr="00775583" w:rsidRDefault="001429AC" w:rsidP="00B8341A">
            <w:pPr>
              <w:tabs>
                <w:tab w:val="left" w:pos="6330"/>
              </w:tabs>
              <w:bidi/>
              <w:ind w:left="113" w:right="113"/>
              <w:jc w:val="right"/>
              <w:rPr>
                <w:rFonts w:ascii="MB Lateefi" w:hAnsi="MB Lateefi" w:cs="MB Lateefi"/>
                <w:sz w:val="20"/>
                <w:szCs w:val="20"/>
                <w:rtl/>
                <w:lang w:bidi="fa-IR"/>
              </w:rPr>
            </w:pP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يو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جھ</w:t>
            </w:r>
            <w:r w:rsidRPr="00775583">
              <w:rPr>
                <w:rFonts w:ascii="MB Lateefi" w:hAnsi="MB Lateefi" w:cs="MB Lateefi"/>
                <w:sz w:val="20"/>
                <w:szCs w:val="20"/>
                <w:rtl/>
                <w:lang w:bidi="fa-IR"/>
              </w:rPr>
              <w:t xml:space="preserve"> (وضاحت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ريو</w:t>
            </w:r>
            <w:r w:rsidRPr="00775583">
              <w:rPr>
                <w:rFonts w:ascii="MB Lateefi" w:hAnsi="MB Lateefi" w:cs="MB Lateefi"/>
                <w:sz w:val="20"/>
                <w:szCs w:val="20"/>
                <w:rtl/>
                <w:lang w:bidi="fa-IR"/>
              </w:rPr>
              <w:t>) ......................................</w:t>
            </w:r>
          </w:p>
          <w:p w14:paraId="72B56428" w14:textId="77777777" w:rsidR="001429AC" w:rsidRPr="00775583" w:rsidRDefault="001429AC" w:rsidP="00B8341A">
            <w:pPr>
              <w:tabs>
                <w:tab w:val="left" w:pos="6330"/>
              </w:tabs>
              <w:bidi/>
              <w:ind w:left="113" w:right="113"/>
              <w:jc w:val="right"/>
              <w:rPr>
                <w:rFonts w:ascii="MB Lateefi" w:hAnsi="MB Lateefi" w:cs="MB Lateefi"/>
                <w:sz w:val="20"/>
                <w:szCs w:val="20"/>
                <w:lang w:bidi="fa-IR"/>
              </w:rPr>
            </w:pPr>
          </w:p>
        </w:tc>
      </w:tr>
      <w:tr w:rsidR="002221C2" w:rsidRPr="00775583" w14:paraId="06772CA5" w14:textId="77777777" w:rsidTr="001429AC">
        <w:tblPrEx>
          <w:tblW w:w="10441" w:type="dxa"/>
          <w:jc w:val="center"/>
          <w:tblLayout w:type="fixed"/>
          <w:tblPrExChange w:id="604" w:author="Iqbal Ameerali" w:date="2020-10-07T13:51:00Z">
            <w:tblPrEx>
              <w:tblW w:w="10441" w:type="dxa"/>
              <w:jc w:val="center"/>
              <w:tblLayout w:type="fixed"/>
            </w:tblPrEx>
          </w:tblPrExChange>
        </w:tblPrEx>
        <w:trPr>
          <w:trHeight w:val="64"/>
          <w:jc w:val="center"/>
          <w:trPrChange w:id="605" w:author="Iqbal Ameerali" w:date="2020-10-07T13:51:00Z">
            <w:trPr>
              <w:trHeight w:val="64"/>
              <w:jc w:val="center"/>
            </w:trPr>
          </w:trPrChange>
        </w:trPr>
        <w:tc>
          <w:tcPr>
            <w:tcW w:w="751" w:type="dxa"/>
            <w:tcPrChange w:id="606" w:author="Iqbal Ameerali" w:date="2020-10-07T13:51:00Z">
              <w:tcPr>
                <w:tcW w:w="751" w:type="dxa"/>
              </w:tcPr>
            </w:tcPrChange>
          </w:tcPr>
          <w:p w14:paraId="56A18F0B" w14:textId="77777777" w:rsidR="002221C2" w:rsidRPr="00775583" w:rsidRDefault="002221C2" w:rsidP="00B8341A">
            <w:pPr>
              <w:tabs>
                <w:tab w:val="left" w:pos="6330"/>
              </w:tabs>
              <w:bidi/>
              <w:jc w:val="center"/>
              <w:rPr>
                <w:rFonts w:ascii="MB Lateefi" w:hAnsi="MB Lateefi" w:cs="MB Lateefi"/>
                <w:sz w:val="20"/>
                <w:szCs w:val="20"/>
                <w:lang w:bidi="fa-IR"/>
              </w:rPr>
            </w:pPr>
            <w:r w:rsidRPr="00775583">
              <w:rPr>
                <w:rFonts w:ascii="MB Lateefi" w:hAnsi="MB Lateefi" w:cs="MB Lateefi"/>
                <w:sz w:val="20"/>
                <w:szCs w:val="20"/>
                <w:rtl/>
                <w:lang w:bidi="fa-IR"/>
              </w:rPr>
              <w:t>1</w:t>
            </w:r>
          </w:p>
        </w:tc>
        <w:tc>
          <w:tcPr>
            <w:tcW w:w="600" w:type="dxa"/>
            <w:tcPrChange w:id="607" w:author="Iqbal Ameerali" w:date="2020-10-07T13:51:00Z">
              <w:tcPr>
                <w:tcW w:w="1412" w:type="dxa"/>
                <w:gridSpan w:val="3"/>
              </w:tcPr>
            </w:tcPrChange>
          </w:tcPr>
          <w:p w14:paraId="0EF98D23"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1556" w:type="dxa"/>
            <w:gridSpan w:val="2"/>
            <w:tcPrChange w:id="608" w:author="Iqbal Ameerali" w:date="2020-10-07T13:51:00Z">
              <w:tcPr>
                <w:tcW w:w="744" w:type="dxa"/>
              </w:tcPr>
            </w:tcPrChange>
          </w:tcPr>
          <w:p w14:paraId="16A84006"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1240" w:type="dxa"/>
            <w:tcPrChange w:id="609" w:author="Iqbal Ameerali" w:date="2020-10-07T13:51:00Z">
              <w:tcPr>
                <w:tcW w:w="1240" w:type="dxa"/>
              </w:tcPr>
            </w:tcPrChange>
          </w:tcPr>
          <w:p w14:paraId="4FACE485" w14:textId="77777777" w:rsidR="002221C2" w:rsidRPr="00775583" w:rsidRDefault="002221C2" w:rsidP="00B8341A">
            <w:pPr>
              <w:rPr>
                <w:rStyle w:val="FontStyle85"/>
                <w:rFonts w:ascii="MB Lateefi" w:hAnsi="MB Lateefi" w:cs="MB Lateefi"/>
                <w:b/>
                <w:i w:val="0"/>
                <w:iCs w:val="0"/>
                <w:sz w:val="20"/>
                <w:szCs w:val="20"/>
                <w:rtl/>
              </w:rPr>
            </w:pPr>
          </w:p>
        </w:tc>
        <w:tc>
          <w:tcPr>
            <w:tcW w:w="509" w:type="dxa"/>
            <w:tcPrChange w:id="610" w:author="Iqbal Ameerali" w:date="2020-10-07T13:51:00Z">
              <w:tcPr>
                <w:tcW w:w="509" w:type="dxa"/>
              </w:tcPr>
            </w:tcPrChange>
          </w:tcPr>
          <w:p w14:paraId="36C7A0F4"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611" w:author="Iqbal Ameerali" w:date="2020-10-08T11:45:00Z">
                  <w:rPr>
                    <w:rStyle w:val="FontStyle85"/>
                    <w:rFonts w:ascii="MB Lateefi" w:eastAsiaTheme="minorHAnsi" w:hAnsi="MB Lateefi" w:cs="MB Lateefi"/>
                    <w:b/>
                    <w:i w:val="0"/>
                    <w:iCs w:val="0"/>
                    <w:sz w:val="20"/>
                    <w:szCs w:val="20"/>
                    <w:rtl/>
                  </w:rPr>
                </w:rPrChange>
              </w:rPr>
            </w:pPr>
          </w:p>
        </w:tc>
        <w:tc>
          <w:tcPr>
            <w:tcW w:w="450" w:type="dxa"/>
            <w:tcPrChange w:id="612" w:author="Iqbal Ameerali" w:date="2020-10-07T13:51:00Z">
              <w:tcPr>
                <w:tcW w:w="450" w:type="dxa"/>
              </w:tcPr>
            </w:tcPrChange>
          </w:tcPr>
          <w:p w14:paraId="237673EE"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15" w:type="dxa"/>
            <w:tcPrChange w:id="613" w:author="Iqbal Ameerali" w:date="2020-10-07T13:51:00Z">
              <w:tcPr>
                <w:tcW w:w="415" w:type="dxa"/>
              </w:tcPr>
            </w:tcPrChange>
          </w:tcPr>
          <w:p w14:paraId="124A2949"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410" w:type="dxa"/>
            <w:vAlign w:val="bottom"/>
            <w:tcPrChange w:id="614" w:author="Iqbal Ameerali" w:date="2020-10-07T13:51:00Z">
              <w:tcPr>
                <w:tcW w:w="1410" w:type="dxa"/>
                <w:vAlign w:val="bottom"/>
              </w:tcPr>
            </w:tcPrChange>
          </w:tcPr>
          <w:p w14:paraId="421E955C"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68" w:type="dxa"/>
            <w:tcPrChange w:id="615" w:author="Iqbal Ameerali" w:date="2020-10-07T13:51:00Z">
              <w:tcPr>
                <w:tcW w:w="268" w:type="dxa"/>
              </w:tcPr>
            </w:tcPrChange>
          </w:tcPr>
          <w:p w14:paraId="2A54BAF9"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354" w:type="dxa"/>
            <w:tcPrChange w:id="616" w:author="Iqbal Ameerali" w:date="2020-10-07T13:51:00Z">
              <w:tcPr>
                <w:tcW w:w="354" w:type="dxa"/>
              </w:tcPr>
            </w:tcPrChange>
          </w:tcPr>
          <w:p w14:paraId="0F95A00D"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70" w:type="dxa"/>
            <w:tcPrChange w:id="617" w:author="Iqbal Ameerali" w:date="2020-10-07T13:51:00Z">
              <w:tcPr>
                <w:tcW w:w="270" w:type="dxa"/>
              </w:tcPr>
            </w:tcPrChange>
          </w:tcPr>
          <w:p w14:paraId="7A29D209" w14:textId="77777777" w:rsidR="002221C2" w:rsidRPr="00775583" w:rsidRDefault="002221C2" w:rsidP="00B8341A">
            <w:pPr>
              <w:pStyle w:val="Style39"/>
              <w:rPr>
                <w:rFonts w:ascii="MB Lateefi" w:hAnsi="MB Lateefi" w:cs="MB Lateefi"/>
                <w:bCs/>
                <w:sz w:val="20"/>
                <w:szCs w:val="20"/>
              </w:rPr>
            </w:pPr>
          </w:p>
        </w:tc>
        <w:tc>
          <w:tcPr>
            <w:tcW w:w="2618" w:type="dxa"/>
            <w:tcPrChange w:id="618" w:author="Iqbal Ameerali" w:date="2020-10-07T13:51:00Z">
              <w:tcPr>
                <w:tcW w:w="2618" w:type="dxa"/>
              </w:tcPr>
            </w:tcPrChange>
          </w:tcPr>
          <w:p w14:paraId="316B8FC4" w14:textId="77777777" w:rsidR="002221C2" w:rsidRPr="00775583" w:rsidRDefault="002221C2" w:rsidP="00B8341A">
            <w:pPr>
              <w:pStyle w:val="Style39"/>
              <w:rPr>
                <w:rFonts w:ascii="MB Lateefi" w:hAnsi="MB Lateefi" w:cs="MB Lateefi"/>
                <w:bCs/>
                <w:sz w:val="20"/>
                <w:szCs w:val="20"/>
              </w:rPr>
            </w:pPr>
          </w:p>
        </w:tc>
      </w:tr>
      <w:tr w:rsidR="002221C2" w:rsidRPr="00775583" w14:paraId="56E39EDF" w14:textId="77777777" w:rsidTr="001429AC">
        <w:tblPrEx>
          <w:tblW w:w="10441" w:type="dxa"/>
          <w:jc w:val="center"/>
          <w:tblLayout w:type="fixed"/>
          <w:tblPrExChange w:id="619" w:author="Iqbal Ameerali" w:date="2020-10-07T13:51:00Z">
            <w:tblPrEx>
              <w:tblW w:w="10441" w:type="dxa"/>
              <w:jc w:val="center"/>
              <w:tblLayout w:type="fixed"/>
            </w:tblPrEx>
          </w:tblPrExChange>
        </w:tblPrEx>
        <w:trPr>
          <w:trHeight w:val="64"/>
          <w:jc w:val="center"/>
          <w:trPrChange w:id="620" w:author="Iqbal Ameerali" w:date="2020-10-07T13:51:00Z">
            <w:trPr>
              <w:trHeight w:val="64"/>
              <w:jc w:val="center"/>
            </w:trPr>
          </w:trPrChange>
        </w:trPr>
        <w:tc>
          <w:tcPr>
            <w:tcW w:w="751" w:type="dxa"/>
            <w:tcPrChange w:id="621" w:author="Iqbal Ameerali" w:date="2020-10-07T13:51:00Z">
              <w:tcPr>
                <w:tcW w:w="751" w:type="dxa"/>
              </w:tcPr>
            </w:tcPrChange>
          </w:tcPr>
          <w:p w14:paraId="24F872A3" w14:textId="77777777" w:rsidR="002221C2" w:rsidRPr="00775583" w:rsidRDefault="002221C2" w:rsidP="00B8341A">
            <w:pPr>
              <w:tabs>
                <w:tab w:val="left" w:pos="6330"/>
              </w:tabs>
              <w:bidi/>
              <w:jc w:val="center"/>
              <w:rPr>
                <w:rFonts w:ascii="MB Lateefi" w:hAnsi="MB Lateefi" w:cs="MB Lateefi"/>
                <w:sz w:val="20"/>
                <w:szCs w:val="20"/>
                <w:lang w:bidi="fa-IR"/>
              </w:rPr>
            </w:pPr>
            <w:r w:rsidRPr="00775583">
              <w:rPr>
                <w:rFonts w:ascii="MB Lateefi" w:hAnsi="MB Lateefi" w:cs="MB Lateefi"/>
                <w:sz w:val="20"/>
                <w:szCs w:val="20"/>
                <w:rtl/>
                <w:lang w:bidi="fa-IR"/>
                <w:rPrChange w:id="622" w:author="Iqbal Ameerali" w:date="2020-10-08T11:45:00Z">
                  <w:rPr>
                    <w:rFonts w:ascii="MB Lateefi" w:hAnsi="MB Lateefi" w:cs="MB Lateefi"/>
                    <w:i/>
                    <w:iCs/>
                    <w:sz w:val="20"/>
                    <w:szCs w:val="20"/>
                    <w:rtl/>
                    <w:lang w:bidi="fa-IR"/>
                  </w:rPr>
                </w:rPrChange>
              </w:rPr>
              <w:t>2</w:t>
            </w:r>
          </w:p>
        </w:tc>
        <w:tc>
          <w:tcPr>
            <w:tcW w:w="600" w:type="dxa"/>
            <w:tcPrChange w:id="623" w:author="Iqbal Ameerali" w:date="2020-10-07T13:51:00Z">
              <w:tcPr>
                <w:tcW w:w="1412" w:type="dxa"/>
                <w:gridSpan w:val="3"/>
              </w:tcPr>
            </w:tcPrChange>
          </w:tcPr>
          <w:p w14:paraId="6A528FA2"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1556" w:type="dxa"/>
            <w:gridSpan w:val="2"/>
            <w:tcPrChange w:id="624" w:author="Iqbal Ameerali" w:date="2020-10-07T13:51:00Z">
              <w:tcPr>
                <w:tcW w:w="744" w:type="dxa"/>
              </w:tcPr>
            </w:tcPrChange>
          </w:tcPr>
          <w:p w14:paraId="7C5D316F"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1240" w:type="dxa"/>
            <w:tcPrChange w:id="625" w:author="Iqbal Ameerali" w:date="2020-10-07T13:51:00Z">
              <w:tcPr>
                <w:tcW w:w="1240" w:type="dxa"/>
              </w:tcPr>
            </w:tcPrChange>
          </w:tcPr>
          <w:p w14:paraId="1E3E6BA2" w14:textId="77777777" w:rsidR="002221C2" w:rsidRPr="00775583" w:rsidRDefault="002221C2" w:rsidP="00B8341A">
            <w:pPr>
              <w:rPr>
                <w:rStyle w:val="FontStyle85"/>
                <w:rFonts w:ascii="MB Lateefi" w:hAnsi="MB Lateefi" w:cs="MB Lateefi"/>
                <w:b/>
                <w:i w:val="0"/>
                <w:iCs w:val="0"/>
                <w:sz w:val="20"/>
                <w:szCs w:val="20"/>
                <w:rtl/>
              </w:rPr>
            </w:pPr>
          </w:p>
        </w:tc>
        <w:tc>
          <w:tcPr>
            <w:tcW w:w="509" w:type="dxa"/>
            <w:tcPrChange w:id="626" w:author="Iqbal Ameerali" w:date="2020-10-07T13:51:00Z">
              <w:tcPr>
                <w:tcW w:w="509" w:type="dxa"/>
              </w:tcPr>
            </w:tcPrChange>
          </w:tcPr>
          <w:p w14:paraId="5BB3E683"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627" w:author="Iqbal Ameerali" w:date="2020-10-08T11:45:00Z">
                  <w:rPr>
                    <w:rStyle w:val="FontStyle85"/>
                    <w:rFonts w:ascii="MB Lateefi" w:eastAsiaTheme="minorHAnsi" w:hAnsi="MB Lateefi" w:cs="MB Lateefi"/>
                    <w:b/>
                    <w:i w:val="0"/>
                    <w:iCs w:val="0"/>
                    <w:sz w:val="20"/>
                    <w:szCs w:val="20"/>
                    <w:rtl/>
                  </w:rPr>
                </w:rPrChange>
              </w:rPr>
            </w:pPr>
          </w:p>
        </w:tc>
        <w:tc>
          <w:tcPr>
            <w:tcW w:w="450" w:type="dxa"/>
            <w:tcPrChange w:id="628" w:author="Iqbal Ameerali" w:date="2020-10-07T13:51:00Z">
              <w:tcPr>
                <w:tcW w:w="450" w:type="dxa"/>
              </w:tcPr>
            </w:tcPrChange>
          </w:tcPr>
          <w:p w14:paraId="1F9F266E"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15" w:type="dxa"/>
            <w:tcPrChange w:id="629" w:author="Iqbal Ameerali" w:date="2020-10-07T13:51:00Z">
              <w:tcPr>
                <w:tcW w:w="415" w:type="dxa"/>
              </w:tcPr>
            </w:tcPrChange>
          </w:tcPr>
          <w:p w14:paraId="37920096"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410" w:type="dxa"/>
            <w:tcPrChange w:id="630" w:author="Iqbal Ameerali" w:date="2020-10-07T13:51:00Z">
              <w:tcPr>
                <w:tcW w:w="1410" w:type="dxa"/>
              </w:tcPr>
            </w:tcPrChange>
          </w:tcPr>
          <w:p w14:paraId="772D3DED"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68" w:type="dxa"/>
            <w:tcPrChange w:id="631" w:author="Iqbal Ameerali" w:date="2020-10-07T13:51:00Z">
              <w:tcPr>
                <w:tcW w:w="268" w:type="dxa"/>
              </w:tcPr>
            </w:tcPrChange>
          </w:tcPr>
          <w:p w14:paraId="1DAD9939"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354" w:type="dxa"/>
            <w:tcPrChange w:id="632" w:author="Iqbal Ameerali" w:date="2020-10-07T13:51:00Z">
              <w:tcPr>
                <w:tcW w:w="354" w:type="dxa"/>
              </w:tcPr>
            </w:tcPrChange>
          </w:tcPr>
          <w:p w14:paraId="27DBD761"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70" w:type="dxa"/>
            <w:tcPrChange w:id="633" w:author="Iqbal Ameerali" w:date="2020-10-07T13:51:00Z">
              <w:tcPr>
                <w:tcW w:w="270" w:type="dxa"/>
              </w:tcPr>
            </w:tcPrChange>
          </w:tcPr>
          <w:p w14:paraId="37E27C81" w14:textId="77777777" w:rsidR="002221C2" w:rsidRPr="00775583" w:rsidRDefault="002221C2" w:rsidP="00B8341A">
            <w:pPr>
              <w:pStyle w:val="Style39"/>
              <w:rPr>
                <w:rFonts w:ascii="MB Lateefi" w:hAnsi="MB Lateefi" w:cs="MB Lateefi"/>
                <w:bCs/>
                <w:sz w:val="20"/>
                <w:szCs w:val="20"/>
              </w:rPr>
            </w:pPr>
          </w:p>
        </w:tc>
        <w:tc>
          <w:tcPr>
            <w:tcW w:w="2618" w:type="dxa"/>
            <w:tcPrChange w:id="634" w:author="Iqbal Ameerali" w:date="2020-10-07T13:51:00Z">
              <w:tcPr>
                <w:tcW w:w="2618" w:type="dxa"/>
              </w:tcPr>
            </w:tcPrChange>
          </w:tcPr>
          <w:p w14:paraId="06CF39A8" w14:textId="77777777" w:rsidR="002221C2" w:rsidRPr="00775583" w:rsidRDefault="002221C2" w:rsidP="00B8341A">
            <w:pPr>
              <w:pStyle w:val="Style39"/>
              <w:rPr>
                <w:rFonts w:ascii="MB Lateefi" w:hAnsi="MB Lateefi" w:cs="MB Lateefi"/>
                <w:bCs/>
                <w:sz w:val="20"/>
                <w:szCs w:val="20"/>
              </w:rPr>
            </w:pPr>
          </w:p>
        </w:tc>
      </w:tr>
      <w:tr w:rsidR="002221C2" w:rsidRPr="00775583" w14:paraId="54CE9FC8" w14:textId="77777777" w:rsidTr="001429AC">
        <w:tblPrEx>
          <w:tblW w:w="10441" w:type="dxa"/>
          <w:jc w:val="center"/>
          <w:tblLayout w:type="fixed"/>
          <w:tblPrExChange w:id="635" w:author="Iqbal Ameerali" w:date="2020-10-07T13:51:00Z">
            <w:tblPrEx>
              <w:tblW w:w="10441" w:type="dxa"/>
              <w:jc w:val="center"/>
              <w:tblLayout w:type="fixed"/>
            </w:tblPrEx>
          </w:tblPrExChange>
        </w:tblPrEx>
        <w:trPr>
          <w:trHeight w:val="64"/>
          <w:jc w:val="center"/>
          <w:trPrChange w:id="636" w:author="Iqbal Ameerali" w:date="2020-10-07T13:51:00Z">
            <w:trPr>
              <w:trHeight w:val="64"/>
              <w:jc w:val="center"/>
            </w:trPr>
          </w:trPrChange>
        </w:trPr>
        <w:tc>
          <w:tcPr>
            <w:tcW w:w="751" w:type="dxa"/>
            <w:tcPrChange w:id="637" w:author="Iqbal Ameerali" w:date="2020-10-07T13:51:00Z">
              <w:tcPr>
                <w:tcW w:w="751" w:type="dxa"/>
              </w:tcPr>
            </w:tcPrChange>
          </w:tcPr>
          <w:p w14:paraId="7552BDBB" w14:textId="77777777" w:rsidR="002221C2" w:rsidRPr="00775583" w:rsidRDefault="002221C2" w:rsidP="00B8341A">
            <w:pPr>
              <w:tabs>
                <w:tab w:val="left" w:pos="6330"/>
              </w:tabs>
              <w:bidi/>
              <w:jc w:val="center"/>
              <w:rPr>
                <w:rFonts w:ascii="MB Lateefi" w:hAnsi="MB Lateefi" w:cs="MB Lateefi"/>
                <w:sz w:val="20"/>
                <w:szCs w:val="20"/>
                <w:rtl/>
                <w:lang w:bidi="fa-IR"/>
              </w:rPr>
            </w:pPr>
            <w:r w:rsidRPr="00775583">
              <w:rPr>
                <w:rFonts w:ascii="MB Lateefi" w:hAnsi="MB Lateefi" w:cs="MB Lateefi"/>
                <w:sz w:val="20"/>
                <w:szCs w:val="20"/>
                <w:rtl/>
                <w:lang w:bidi="fa-IR"/>
                <w:rPrChange w:id="638" w:author="Iqbal Ameerali" w:date="2020-10-08T11:45:00Z">
                  <w:rPr>
                    <w:rFonts w:ascii="MB Lateefi" w:hAnsi="MB Lateefi" w:cs="MB Lateefi"/>
                    <w:i/>
                    <w:iCs/>
                    <w:sz w:val="20"/>
                    <w:szCs w:val="20"/>
                    <w:rtl/>
                    <w:lang w:bidi="fa-IR"/>
                  </w:rPr>
                </w:rPrChange>
              </w:rPr>
              <w:t>3</w:t>
            </w:r>
          </w:p>
        </w:tc>
        <w:tc>
          <w:tcPr>
            <w:tcW w:w="600" w:type="dxa"/>
            <w:tcPrChange w:id="639" w:author="Iqbal Ameerali" w:date="2020-10-07T13:51:00Z">
              <w:tcPr>
                <w:tcW w:w="1412" w:type="dxa"/>
                <w:gridSpan w:val="3"/>
              </w:tcPr>
            </w:tcPrChange>
          </w:tcPr>
          <w:p w14:paraId="02459E48"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1556" w:type="dxa"/>
            <w:gridSpan w:val="2"/>
            <w:tcPrChange w:id="640" w:author="Iqbal Ameerali" w:date="2020-10-07T13:51:00Z">
              <w:tcPr>
                <w:tcW w:w="744" w:type="dxa"/>
              </w:tcPr>
            </w:tcPrChange>
          </w:tcPr>
          <w:p w14:paraId="43D5E0A3"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1240" w:type="dxa"/>
            <w:tcPrChange w:id="641" w:author="Iqbal Ameerali" w:date="2020-10-07T13:51:00Z">
              <w:tcPr>
                <w:tcW w:w="1240" w:type="dxa"/>
              </w:tcPr>
            </w:tcPrChange>
          </w:tcPr>
          <w:p w14:paraId="7F1794B2" w14:textId="77777777" w:rsidR="002221C2" w:rsidRPr="00775583" w:rsidRDefault="002221C2" w:rsidP="00B8341A">
            <w:pPr>
              <w:rPr>
                <w:rStyle w:val="FontStyle85"/>
                <w:rFonts w:ascii="MB Lateefi" w:hAnsi="MB Lateefi" w:cs="MB Lateefi"/>
                <w:b/>
                <w:i w:val="0"/>
                <w:iCs w:val="0"/>
                <w:sz w:val="20"/>
                <w:szCs w:val="20"/>
                <w:rtl/>
              </w:rPr>
            </w:pPr>
          </w:p>
        </w:tc>
        <w:tc>
          <w:tcPr>
            <w:tcW w:w="509" w:type="dxa"/>
            <w:tcPrChange w:id="642" w:author="Iqbal Ameerali" w:date="2020-10-07T13:51:00Z">
              <w:tcPr>
                <w:tcW w:w="509" w:type="dxa"/>
              </w:tcPr>
            </w:tcPrChange>
          </w:tcPr>
          <w:p w14:paraId="46B06C72"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643" w:author="Iqbal Ameerali" w:date="2020-10-08T11:45:00Z">
                  <w:rPr>
                    <w:rStyle w:val="FontStyle85"/>
                    <w:rFonts w:ascii="MB Lateefi" w:eastAsiaTheme="minorHAnsi" w:hAnsi="MB Lateefi" w:cs="MB Lateefi"/>
                    <w:b/>
                    <w:i w:val="0"/>
                    <w:iCs w:val="0"/>
                    <w:sz w:val="20"/>
                    <w:szCs w:val="20"/>
                    <w:rtl/>
                  </w:rPr>
                </w:rPrChange>
              </w:rPr>
            </w:pPr>
          </w:p>
        </w:tc>
        <w:tc>
          <w:tcPr>
            <w:tcW w:w="450" w:type="dxa"/>
            <w:tcPrChange w:id="644" w:author="Iqbal Ameerali" w:date="2020-10-07T13:51:00Z">
              <w:tcPr>
                <w:tcW w:w="450" w:type="dxa"/>
              </w:tcPr>
            </w:tcPrChange>
          </w:tcPr>
          <w:p w14:paraId="793D2DF3"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15" w:type="dxa"/>
            <w:tcPrChange w:id="645" w:author="Iqbal Ameerali" w:date="2020-10-07T13:51:00Z">
              <w:tcPr>
                <w:tcW w:w="415" w:type="dxa"/>
              </w:tcPr>
            </w:tcPrChange>
          </w:tcPr>
          <w:p w14:paraId="3B18A9A1"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410" w:type="dxa"/>
            <w:tcPrChange w:id="646" w:author="Iqbal Ameerali" w:date="2020-10-07T13:51:00Z">
              <w:tcPr>
                <w:tcW w:w="1410" w:type="dxa"/>
              </w:tcPr>
            </w:tcPrChange>
          </w:tcPr>
          <w:p w14:paraId="3C306420"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68" w:type="dxa"/>
            <w:tcPrChange w:id="647" w:author="Iqbal Ameerali" w:date="2020-10-07T13:51:00Z">
              <w:tcPr>
                <w:tcW w:w="268" w:type="dxa"/>
              </w:tcPr>
            </w:tcPrChange>
          </w:tcPr>
          <w:p w14:paraId="277DE2EA"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354" w:type="dxa"/>
            <w:tcPrChange w:id="648" w:author="Iqbal Ameerali" w:date="2020-10-07T13:51:00Z">
              <w:tcPr>
                <w:tcW w:w="354" w:type="dxa"/>
              </w:tcPr>
            </w:tcPrChange>
          </w:tcPr>
          <w:p w14:paraId="2376E2D5"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70" w:type="dxa"/>
            <w:tcPrChange w:id="649" w:author="Iqbal Ameerali" w:date="2020-10-07T13:51:00Z">
              <w:tcPr>
                <w:tcW w:w="270" w:type="dxa"/>
              </w:tcPr>
            </w:tcPrChange>
          </w:tcPr>
          <w:p w14:paraId="22E8C538" w14:textId="77777777" w:rsidR="002221C2" w:rsidRPr="00775583" w:rsidRDefault="002221C2" w:rsidP="00B8341A">
            <w:pPr>
              <w:pStyle w:val="Style39"/>
              <w:rPr>
                <w:rFonts w:ascii="MB Lateefi" w:hAnsi="MB Lateefi" w:cs="MB Lateefi"/>
                <w:bCs/>
                <w:sz w:val="20"/>
                <w:szCs w:val="20"/>
              </w:rPr>
            </w:pPr>
          </w:p>
        </w:tc>
        <w:tc>
          <w:tcPr>
            <w:tcW w:w="2618" w:type="dxa"/>
            <w:tcPrChange w:id="650" w:author="Iqbal Ameerali" w:date="2020-10-07T13:51:00Z">
              <w:tcPr>
                <w:tcW w:w="2618" w:type="dxa"/>
              </w:tcPr>
            </w:tcPrChange>
          </w:tcPr>
          <w:p w14:paraId="56E2C5E4" w14:textId="77777777" w:rsidR="002221C2" w:rsidRPr="00775583" w:rsidRDefault="002221C2" w:rsidP="00B8341A">
            <w:pPr>
              <w:pStyle w:val="Style39"/>
              <w:rPr>
                <w:rFonts w:ascii="MB Lateefi" w:hAnsi="MB Lateefi" w:cs="MB Lateefi"/>
                <w:bCs/>
                <w:sz w:val="20"/>
                <w:szCs w:val="20"/>
              </w:rPr>
            </w:pPr>
          </w:p>
        </w:tc>
      </w:tr>
    </w:tbl>
    <w:p w14:paraId="721C652D" w14:textId="725515F3" w:rsidR="00D1501F" w:rsidRDefault="00D1501F" w:rsidP="00820269">
      <w:pPr>
        <w:bidi/>
        <w:rPr>
          <w:ins w:id="651" w:author="Iqbal Ameerali" w:date="2020-10-08T12:59:00Z"/>
          <w:rtl/>
        </w:rPr>
      </w:pPr>
    </w:p>
    <w:p w14:paraId="45380BA1" w14:textId="77777777" w:rsidR="00D1501F" w:rsidRDefault="00D1501F">
      <w:pPr>
        <w:rPr>
          <w:ins w:id="652" w:author="Iqbal Ameerali" w:date="2020-10-08T12:59:00Z"/>
          <w:rtl/>
        </w:rPr>
      </w:pPr>
      <w:ins w:id="653" w:author="Iqbal Ameerali" w:date="2020-10-08T12:59:00Z">
        <w:r>
          <w:rPr>
            <w:rtl/>
          </w:rPr>
          <w:br w:type="page"/>
        </w:r>
      </w:ins>
    </w:p>
    <w:tbl>
      <w:tblPr>
        <w:tblStyle w:val="TableGrid"/>
        <w:bidiVisual/>
        <w:tblW w:w="11518" w:type="dxa"/>
        <w:jc w:val="center"/>
        <w:tblLayout w:type="fixed"/>
        <w:tblLook w:val="04A0" w:firstRow="1" w:lastRow="0" w:firstColumn="1" w:lastColumn="0" w:noHBand="0" w:noVBand="1"/>
      </w:tblPr>
      <w:tblGrid>
        <w:gridCol w:w="905"/>
        <w:gridCol w:w="4855"/>
        <w:gridCol w:w="4590"/>
        <w:gridCol w:w="1168"/>
      </w:tblGrid>
      <w:tr w:rsidR="00F52A75" w:rsidRPr="00775583" w14:paraId="0694A188" w14:textId="77777777" w:rsidTr="008D6F67">
        <w:trPr>
          <w:trHeight w:val="64"/>
          <w:jc w:val="center"/>
        </w:trPr>
        <w:tc>
          <w:tcPr>
            <w:tcW w:w="905" w:type="dxa"/>
            <w:vAlign w:val="center"/>
          </w:tcPr>
          <w:p w14:paraId="02DD35A6" w14:textId="432B6279" w:rsidR="00F52A75" w:rsidRPr="00666563" w:rsidRDefault="00064CB3" w:rsidP="00887B0A">
            <w:pPr>
              <w:tabs>
                <w:tab w:val="left" w:pos="6330"/>
              </w:tabs>
              <w:jc w:val="center"/>
              <w:rPr>
                <w:rFonts w:cstheme="minorHAnsi"/>
                <w:sz w:val="20"/>
                <w:szCs w:val="20"/>
                <w:rtl/>
                <w:lang w:bidi="fa-IR"/>
              </w:rPr>
            </w:pPr>
            <w:r w:rsidRPr="00666563">
              <w:rPr>
                <w:rFonts w:cstheme="minorHAnsi"/>
                <w:sz w:val="20"/>
                <w:szCs w:val="20"/>
                <w:lang w:bidi="fa-IR"/>
              </w:rPr>
              <w:lastRenderedPageBreak/>
              <w:t>F10</w:t>
            </w:r>
          </w:p>
        </w:tc>
        <w:tc>
          <w:tcPr>
            <w:tcW w:w="4855" w:type="dxa"/>
            <w:vAlign w:val="center"/>
          </w:tcPr>
          <w:p w14:paraId="7B5FE410" w14:textId="23DF8284" w:rsidR="00F52A75" w:rsidRPr="00775583" w:rsidRDefault="00F52A75" w:rsidP="00F52A75">
            <w:pPr>
              <w:tabs>
                <w:tab w:val="left" w:pos="6330"/>
              </w:tabs>
              <w:bidi/>
              <w:rPr>
                <w:rFonts w:ascii="MB Lateefi" w:hAnsi="MB Lateefi" w:cs="MB Lateefi"/>
                <w:rtl/>
                <w:lang w:bidi="fa-IR"/>
              </w:rPr>
            </w:pPr>
            <w:r w:rsidRPr="0001555D">
              <w:rPr>
                <w:rFonts w:ascii="MB Lateefi" w:hAnsi="MB Lateefi" w:cs="MB Lateefi"/>
                <w:rtl/>
                <w:lang w:bidi="fa-IR"/>
              </w:rPr>
              <w:t>ڇا</w:t>
            </w:r>
            <w:r w:rsidRPr="00775583">
              <w:rPr>
                <w:rFonts w:ascii="MB Lateefi" w:hAnsi="MB Lateefi" w:cs="MB Lateefi"/>
                <w:lang w:bidi="fa-IR"/>
              </w:rPr>
              <w:t xml:space="preserve"> </w:t>
            </w:r>
            <w:r w:rsidRPr="00775583">
              <w:rPr>
                <w:rFonts w:ascii="MB Lateefi" w:hAnsi="MB Lateefi" w:cs="MB Lateefi"/>
                <w:rtl/>
                <w:lang w:bidi="fa-IR"/>
              </w:rPr>
              <w:t>لي</w:t>
            </w:r>
            <w:r w:rsidRPr="00775583">
              <w:rPr>
                <w:rFonts w:ascii="MB Lateefi" w:hAnsi="MB Lateefi" w:cs="MB Lateefi" w:hint="cs"/>
                <w:rtl/>
                <w:lang w:bidi="fa-IR"/>
              </w:rPr>
              <w:t>ڊ</w:t>
            </w:r>
            <w:r w:rsidRPr="00775583">
              <w:rPr>
                <w:rFonts w:ascii="MB Lateefi" w:hAnsi="MB Lateefi" w:cs="MB Lateefi" w:hint="eastAsia"/>
                <w:rtl/>
                <w:lang w:bidi="fa-IR"/>
              </w:rPr>
              <w:t>ي</w:t>
            </w:r>
            <w:r w:rsidRPr="00775583">
              <w:rPr>
                <w:rFonts w:ascii="MB Lateefi" w:hAnsi="MB Lateefi" w:cs="MB Lateefi"/>
                <w:lang w:bidi="fa-IR"/>
              </w:rPr>
              <w:t xml:space="preserve"> </w:t>
            </w:r>
            <w:r w:rsidRPr="00775583">
              <w:rPr>
                <w:rFonts w:ascii="MB Lateefi" w:hAnsi="MB Lateefi" w:cs="MB Lateefi"/>
                <w:rtl/>
                <w:lang w:bidi="fa-IR"/>
              </w:rPr>
              <w:t>هيل</w:t>
            </w:r>
            <w:r w:rsidRPr="00775583">
              <w:rPr>
                <w:rFonts w:ascii="MB Lateefi" w:hAnsi="MB Lateefi" w:cs="MB Lateefi" w:hint="cs"/>
                <w:rtl/>
                <w:lang w:bidi="fa-IR"/>
              </w:rPr>
              <w:t>ٿ</w:t>
            </w:r>
            <w:r w:rsidRPr="00775583">
              <w:rPr>
                <w:rFonts w:ascii="MB Lateefi" w:hAnsi="MB Lateefi" w:cs="MB Lateefi"/>
                <w:lang w:bidi="fa-IR"/>
              </w:rPr>
              <w:t xml:space="preserve"> </w:t>
            </w:r>
            <w:r w:rsidRPr="00775583">
              <w:rPr>
                <w:rFonts w:ascii="MB Lateefi" w:hAnsi="MB Lateefi" w:cs="MB Lateefi"/>
                <w:rtl/>
                <w:lang w:bidi="fa-IR"/>
              </w:rPr>
              <w:t>ور</w:t>
            </w:r>
            <w:r w:rsidRPr="00775583">
              <w:rPr>
                <w:rFonts w:ascii="MB Lateefi" w:hAnsi="MB Lateefi" w:cs="MB Lateefi" w:hint="cs"/>
                <w:rtl/>
                <w:lang w:bidi="fa-IR"/>
              </w:rPr>
              <w:t>ڪ</w:t>
            </w:r>
            <w:r w:rsidRPr="00775583">
              <w:rPr>
                <w:rFonts w:ascii="MB Lateefi" w:hAnsi="MB Lateefi" w:cs="MB Lateefi" w:hint="eastAsia"/>
                <w:rtl/>
                <w:lang w:bidi="fa-IR"/>
              </w:rPr>
              <w:t>رتوهان</w:t>
            </w:r>
            <w:r w:rsidRPr="00775583">
              <w:rPr>
                <w:rFonts w:ascii="MB Lateefi" w:hAnsi="MB Lateefi" w:cs="MB Lateefi"/>
                <w:lang w:bidi="fa-IR"/>
              </w:rPr>
              <w:t xml:space="preserve"> </w:t>
            </w:r>
            <w:r w:rsidRPr="00775583">
              <w:rPr>
                <w:rFonts w:ascii="MB Lateefi" w:hAnsi="MB Lateefi" w:cs="MB Lateefi"/>
                <w:rtl/>
                <w:lang w:bidi="fa-IR"/>
              </w:rPr>
              <w:t>جي</w:t>
            </w:r>
            <w:r w:rsidRPr="00775583">
              <w:rPr>
                <w:rFonts w:ascii="MB Lateefi" w:hAnsi="MB Lateefi" w:cs="MB Lateefi"/>
                <w:lang w:bidi="fa-IR"/>
              </w:rPr>
              <w:t xml:space="preserve"> </w:t>
            </w:r>
            <w:r w:rsidRPr="00775583">
              <w:rPr>
                <w:rFonts w:ascii="MB Lateefi" w:hAnsi="MB Lateefi" w:cs="MB Lateefi"/>
                <w:rtl/>
                <w:lang w:bidi="fa-IR"/>
              </w:rPr>
              <w:t>گهر</w:t>
            </w:r>
            <w:r w:rsidRPr="00775583">
              <w:rPr>
                <w:rFonts w:ascii="MB Lateefi" w:hAnsi="MB Lateefi" w:cs="MB Lateefi" w:hint="eastAsia"/>
                <w:rtl/>
                <w:lang w:bidi="fa-IR"/>
              </w:rPr>
              <w:t>وز</w:t>
            </w:r>
            <w:r w:rsidRPr="00775583">
              <w:rPr>
                <w:rFonts w:ascii="MB Lateefi" w:hAnsi="MB Lateefi" w:cs="MB Lateefi" w:hint="cs"/>
                <w:rtl/>
                <w:lang w:bidi="fa-IR"/>
              </w:rPr>
              <w:t>ٽ</w:t>
            </w:r>
            <w:r w:rsidRPr="00775583">
              <w:rPr>
                <w:rFonts w:ascii="MB Lateefi" w:hAnsi="MB Lateefi" w:cs="MB Lateefi"/>
                <w:lang w:bidi="fa-IR"/>
              </w:rPr>
              <w:t xml:space="preserve"> </w:t>
            </w:r>
            <w:r w:rsidRPr="00775583">
              <w:rPr>
                <w:rFonts w:ascii="MB Lateefi" w:hAnsi="MB Lateefi" w:cs="MB Lateefi"/>
                <w:rtl/>
                <w:lang w:bidi="fa-IR"/>
              </w:rPr>
              <w:t>تي</w:t>
            </w:r>
            <w:r w:rsidRPr="00775583">
              <w:rPr>
                <w:rFonts w:ascii="MB Lateefi" w:hAnsi="MB Lateefi" w:cs="MB Lateefi"/>
                <w:lang w:bidi="fa-IR"/>
              </w:rPr>
              <w:t xml:space="preserve"> </w:t>
            </w:r>
            <w:r w:rsidRPr="00775583">
              <w:rPr>
                <w:rFonts w:ascii="MB Lateefi" w:hAnsi="MB Lateefi" w:cs="MB Lateefi"/>
                <w:rtl/>
                <w:lang w:bidi="fa-IR"/>
              </w:rPr>
              <w:t>ايندي</w:t>
            </w:r>
            <w:r w:rsidRPr="00775583">
              <w:rPr>
                <w:rFonts w:ascii="MB Lateefi" w:hAnsi="MB Lateefi" w:cs="MB Lateefi"/>
                <w:lang w:bidi="fa-IR"/>
              </w:rPr>
              <w:t xml:space="preserve"> </w:t>
            </w:r>
            <w:r w:rsidRPr="00775583">
              <w:rPr>
                <w:rFonts w:ascii="MB Lateefi" w:hAnsi="MB Lateefi" w:cs="MB Lateefi"/>
                <w:rtl/>
                <w:lang w:bidi="fa-IR"/>
              </w:rPr>
              <w:t>آهي</w:t>
            </w:r>
            <w:r w:rsidRPr="00775583">
              <w:rPr>
                <w:rFonts w:ascii="MB Lateefi" w:hAnsi="MB Lateefi" w:cs="MB Lateefi" w:hint="eastAsia"/>
                <w:rtl/>
                <w:lang w:bidi="fa-IR"/>
              </w:rPr>
              <w:t>؟</w:t>
            </w:r>
          </w:p>
        </w:tc>
        <w:tc>
          <w:tcPr>
            <w:tcW w:w="4590" w:type="dxa"/>
          </w:tcPr>
          <w:p w14:paraId="28BD33F3" w14:textId="77777777" w:rsidR="00F52A75" w:rsidRPr="00775583" w:rsidRDefault="00F52A75"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654" w:author="Iqbal Ameerali" w:date="2020-10-08T11:45:00Z">
                  <w:rPr>
                    <w:rStyle w:val="FontStyle85"/>
                    <w:rFonts w:ascii="MB Lateefi" w:eastAsiaTheme="minorHAnsi" w:hAnsi="MB Lateefi" w:cs="MB Lateefi"/>
                    <w:b/>
                    <w:i w:val="0"/>
                    <w:iCs w:val="0"/>
                    <w:sz w:val="20"/>
                    <w:szCs w:val="20"/>
                    <w:highlight w:val="yellow"/>
                    <w:rtl/>
                  </w:rPr>
                </w:rPrChange>
              </w:rPr>
            </w:pPr>
            <w:r w:rsidRPr="00775583">
              <w:rPr>
                <w:rStyle w:val="FontStyle85"/>
                <w:rFonts w:ascii="MB Lateefi" w:hAnsi="MB Lateefi" w:cs="MB Lateefi" w:hint="eastAsia"/>
                <w:b/>
                <w:i w:val="0"/>
                <w:iCs w:val="0"/>
                <w:sz w:val="20"/>
                <w:szCs w:val="20"/>
                <w:rtl/>
                <w:rPrChange w:id="655" w:author="Iqbal Ameerali" w:date="2020-10-08T11:45:00Z">
                  <w:rPr>
                    <w:rStyle w:val="FontStyle85"/>
                    <w:rFonts w:ascii="MB Lateefi" w:hAnsi="MB Lateefi" w:cs="MB Lateefi" w:hint="eastAsia"/>
                    <w:b/>
                    <w:i w:val="0"/>
                    <w:iCs w:val="0"/>
                    <w:sz w:val="20"/>
                    <w:szCs w:val="20"/>
                    <w:highlight w:val="yellow"/>
                    <w:rtl/>
                  </w:rPr>
                </w:rPrChange>
              </w:rPr>
              <w:t>ھا</w:t>
            </w:r>
            <w:r w:rsidRPr="00775583">
              <w:rPr>
                <w:rStyle w:val="FontStyle85"/>
                <w:rFonts w:ascii="MB Lateefi" w:hAnsi="MB Lateefi" w:cs="MB Lateefi"/>
                <w:b/>
                <w:i w:val="0"/>
                <w:iCs w:val="0"/>
                <w:sz w:val="20"/>
                <w:szCs w:val="20"/>
                <w:rtl/>
                <w:rPrChange w:id="656"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b/>
                <w:i w:val="0"/>
                <w:iCs w:val="0"/>
                <w:sz w:val="20"/>
                <w:szCs w:val="20"/>
                <w:rPrChange w:id="657"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MB Lateefi" w:hAnsi="MB Lateefi" w:cs="MB Lateefi"/>
                <w:b/>
                <w:i w:val="0"/>
                <w:iCs w:val="0"/>
                <w:sz w:val="20"/>
                <w:szCs w:val="20"/>
                <w:rtl/>
                <w:rPrChange w:id="658" w:author="Iqbal Ameerali" w:date="2020-10-08T11:45:00Z">
                  <w:rPr>
                    <w:rStyle w:val="FontStyle85"/>
                    <w:rFonts w:ascii="MB Lateefi" w:hAnsi="MB Lateefi" w:cs="MB Lateefi"/>
                    <w:b/>
                    <w:i w:val="0"/>
                    <w:iCs w:val="0"/>
                    <w:sz w:val="20"/>
                    <w:szCs w:val="20"/>
                    <w:highlight w:val="yellow"/>
                    <w:rtl/>
                  </w:rPr>
                </w:rPrChange>
              </w:rPr>
              <w:t>1</w:t>
            </w:r>
          </w:p>
          <w:p w14:paraId="7D7EBEAD" w14:textId="77777777" w:rsidR="00F52A75" w:rsidRPr="00775583" w:rsidRDefault="00F52A75"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659" w:author="Iqbal Ameerali" w:date="2020-10-08T11:45:00Z">
                  <w:rPr>
                    <w:rStyle w:val="FontStyle85"/>
                    <w:rFonts w:ascii="MB Lateefi" w:hAnsi="MB Lateefi" w:cs="MB Lateefi"/>
                    <w:b/>
                    <w:i w:val="0"/>
                    <w:iCs w:val="0"/>
                    <w:sz w:val="20"/>
                    <w:szCs w:val="20"/>
                    <w:highlight w:val="yellow"/>
                    <w:rtl/>
                  </w:rPr>
                </w:rPrChange>
              </w:rPr>
            </w:pPr>
            <w:r w:rsidRPr="00775583">
              <w:rPr>
                <w:rStyle w:val="FontStyle85"/>
                <w:rFonts w:ascii="MB Lateefi" w:hAnsi="MB Lateefi" w:cs="MB Lateefi" w:hint="eastAsia"/>
                <w:b/>
                <w:i w:val="0"/>
                <w:iCs w:val="0"/>
                <w:sz w:val="20"/>
                <w:szCs w:val="20"/>
                <w:rtl/>
                <w:rPrChange w:id="660" w:author="Iqbal Ameerali" w:date="2020-10-08T11:45:00Z">
                  <w:rPr>
                    <w:rStyle w:val="FontStyle85"/>
                    <w:rFonts w:ascii="MB Lateefi" w:hAnsi="MB Lateefi" w:cs="MB Lateefi" w:hint="eastAsia"/>
                    <w:b/>
                    <w:i w:val="0"/>
                    <w:iCs w:val="0"/>
                    <w:sz w:val="20"/>
                    <w:szCs w:val="20"/>
                    <w:highlight w:val="yellow"/>
                    <w:rtl/>
                  </w:rPr>
                </w:rPrChange>
              </w:rPr>
              <w:t>نه</w:t>
            </w:r>
            <w:r w:rsidRPr="00775583">
              <w:rPr>
                <w:rStyle w:val="FontStyle85"/>
                <w:rFonts w:ascii="MB Lateefi" w:hAnsi="MB Lateefi" w:cs="MB Lateefi"/>
                <w:b/>
                <w:i w:val="0"/>
                <w:iCs w:val="0"/>
                <w:sz w:val="20"/>
                <w:szCs w:val="20"/>
                <w:rtl/>
                <w:rPrChange w:id="661"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b/>
                <w:i w:val="0"/>
                <w:iCs w:val="0"/>
                <w:sz w:val="20"/>
                <w:szCs w:val="20"/>
                <w:rPrChange w:id="662"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MB Lateefi" w:hAnsi="MB Lateefi" w:cs="MB Lateefi"/>
                <w:b/>
                <w:i w:val="0"/>
                <w:iCs w:val="0"/>
                <w:sz w:val="20"/>
                <w:szCs w:val="20"/>
                <w:rtl/>
                <w:rPrChange w:id="663" w:author="Iqbal Ameerali" w:date="2020-10-08T11:45:00Z">
                  <w:rPr>
                    <w:rStyle w:val="FontStyle85"/>
                    <w:rFonts w:ascii="MB Lateefi" w:hAnsi="MB Lateefi" w:cs="MB Lateefi"/>
                    <w:b/>
                    <w:i w:val="0"/>
                    <w:iCs w:val="0"/>
                    <w:sz w:val="20"/>
                    <w:szCs w:val="20"/>
                    <w:highlight w:val="yellow"/>
                    <w:rtl/>
                  </w:rPr>
                </w:rPrChange>
              </w:rPr>
              <w:t>2</w:t>
            </w:r>
          </w:p>
          <w:p w14:paraId="0265E50B" w14:textId="64319CF7" w:rsidR="00F52A75" w:rsidRPr="00775583" w:rsidRDefault="00E0639A" w:rsidP="00B3470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Change w:id="664" w:author="Iqbal Ameerali" w:date="2020-10-08T11:45:00Z">
                  <w:rPr>
                    <w:rStyle w:val="FontStyle85"/>
                    <w:rFonts w:ascii="MB Lateefi" w:hAnsi="MB Lateefi" w:cs="MB Lateefi" w:hint="eastAsia"/>
                    <w:b/>
                    <w:i w:val="0"/>
                    <w:iCs w:val="0"/>
                    <w:sz w:val="20"/>
                    <w:szCs w:val="20"/>
                    <w:highlight w:val="yellow"/>
                    <w:rtl/>
                    <w:lang w:bidi="sd-Arab-PK"/>
                  </w:rPr>
                </w:rPrChange>
              </w:rPr>
              <w:t>معلوم</w:t>
            </w:r>
            <w:r w:rsidR="00F52A75" w:rsidRPr="00775583">
              <w:rPr>
                <w:rStyle w:val="FontStyle85"/>
                <w:rFonts w:ascii="MB Lateefi" w:hAnsi="MB Lateefi" w:cs="MB Lateefi"/>
                <w:b/>
                <w:i w:val="0"/>
                <w:iCs w:val="0"/>
                <w:sz w:val="20"/>
                <w:szCs w:val="20"/>
                <w:rtl/>
                <w:rPrChange w:id="665" w:author="Iqbal Ameerali" w:date="2020-10-08T11:45:00Z">
                  <w:rPr>
                    <w:rStyle w:val="FontStyle85"/>
                    <w:rFonts w:ascii="MB Lateefi" w:hAnsi="MB Lateefi" w:cs="MB Lateefi"/>
                    <w:b/>
                    <w:i w:val="0"/>
                    <w:iCs w:val="0"/>
                    <w:sz w:val="20"/>
                    <w:szCs w:val="20"/>
                    <w:highlight w:val="yellow"/>
                    <w:rtl/>
                  </w:rPr>
                </w:rPrChange>
              </w:rPr>
              <w:t xml:space="preserve"> نه آھي </w:t>
            </w:r>
            <w:r w:rsidR="00F52A75" w:rsidRPr="00775583">
              <w:rPr>
                <w:rStyle w:val="FontStyle85"/>
                <w:rFonts w:ascii="MB Lateefi" w:hAnsi="MB Lateefi" w:cs="MB Lateefi"/>
                <w:b/>
                <w:i w:val="0"/>
                <w:iCs w:val="0"/>
                <w:sz w:val="20"/>
                <w:szCs w:val="20"/>
                <w:rPrChange w:id="666" w:author="Iqbal Ameerali" w:date="2020-10-08T11:45:00Z">
                  <w:rPr>
                    <w:rStyle w:val="FontStyle85"/>
                    <w:rFonts w:ascii="MB Lateefi" w:hAnsi="MB Lateefi" w:cs="MB Lateefi"/>
                    <w:b/>
                    <w:i w:val="0"/>
                    <w:iCs w:val="0"/>
                    <w:sz w:val="20"/>
                    <w:szCs w:val="20"/>
                    <w:highlight w:val="yellow"/>
                  </w:rPr>
                </w:rPrChange>
              </w:rPr>
              <w:tab/>
            </w:r>
            <w:r w:rsidR="00B34700" w:rsidRPr="00775583">
              <w:rPr>
                <w:rStyle w:val="FontStyle85"/>
                <w:rFonts w:ascii="MB Lateefi" w:hAnsi="MB Lateefi" w:cs="MB Lateefi"/>
                <w:b/>
                <w:i w:val="0"/>
                <w:iCs w:val="0"/>
                <w:sz w:val="20"/>
                <w:szCs w:val="20"/>
                <w:rtl/>
                <w:lang w:bidi="sd-Arab-PK"/>
                <w:rPrChange w:id="667" w:author="Iqbal Ameerali" w:date="2020-10-08T11:45:00Z">
                  <w:rPr>
                    <w:rStyle w:val="FontStyle85"/>
                    <w:rFonts w:ascii="MB Lateefi" w:hAnsi="MB Lateefi" w:cs="MB Lateefi"/>
                    <w:b/>
                    <w:i w:val="0"/>
                    <w:iCs w:val="0"/>
                    <w:sz w:val="20"/>
                    <w:szCs w:val="20"/>
                    <w:highlight w:val="yellow"/>
                    <w:rtl/>
                    <w:lang w:bidi="sd-Arab-PK"/>
                  </w:rPr>
                </w:rPrChange>
              </w:rPr>
              <w:t>98</w:t>
            </w:r>
          </w:p>
        </w:tc>
        <w:tc>
          <w:tcPr>
            <w:tcW w:w="1168" w:type="dxa"/>
            <w:vAlign w:val="center"/>
          </w:tcPr>
          <w:p w14:paraId="1A108395" w14:textId="3E851924" w:rsidR="00F52A75" w:rsidRPr="00775583" w:rsidRDefault="00F52A75" w:rsidP="00F52A75">
            <w:pPr>
              <w:tabs>
                <w:tab w:val="left" w:pos="6330"/>
              </w:tabs>
              <w:bidi/>
              <w:jc w:val="center"/>
              <w:rPr>
                <w:rFonts w:ascii="MB Lateefi" w:hAnsi="MB Lateefi" w:cs="MB Lateefi"/>
                <w:sz w:val="20"/>
                <w:szCs w:val="20"/>
                <w:rtl/>
                <w:lang w:bidi="fa-IR"/>
              </w:rPr>
            </w:pPr>
            <w:r w:rsidRPr="00B14A4A">
              <w:rPr>
                <w:rFonts w:ascii="MB Lateefi" w:hAnsi="MB Lateefi" w:cs="MB Lateefi" w:hint="cs"/>
                <w:sz w:val="16"/>
                <w:szCs w:val="16"/>
                <w:rtl/>
                <w:lang w:bidi="fa-IR"/>
              </w:rPr>
              <w:t xml:space="preserve">جيڪڏھن نه </w:t>
            </w:r>
            <w:r w:rsidR="00C6326B" w:rsidRPr="00B14A4A">
              <w:rPr>
                <w:rFonts w:ascii="MB Lateefi" w:hAnsi="MB Lateefi" w:cs="MB Lateefi" w:hint="cs"/>
                <w:sz w:val="16"/>
                <w:szCs w:val="16"/>
                <w:rtl/>
                <w:lang w:bidi="sd-Arab-PK"/>
              </w:rPr>
              <w:t xml:space="preserve">يا معلوم </w:t>
            </w:r>
            <w:r w:rsidR="00E0639A" w:rsidRPr="00B14A4A">
              <w:rPr>
                <w:rFonts w:ascii="MB Lateefi" w:hAnsi="MB Lateefi" w:cs="MB Lateefi" w:hint="cs"/>
                <w:sz w:val="16"/>
                <w:szCs w:val="16"/>
                <w:rtl/>
                <w:lang w:bidi="fa-IR"/>
              </w:rPr>
              <w:t>نه</w:t>
            </w:r>
            <w:r w:rsidR="00C6326B" w:rsidRPr="0001555D">
              <w:rPr>
                <w:rFonts w:ascii="MB Lateefi" w:hAnsi="MB Lateefi" w:cs="MB Lateefi" w:hint="cs"/>
                <w:sz w:val="16"/>
                <w:szCs w:val="16"/>
                <w:rtl/>
                <w:lang w:bidi="sd-Arab-PK"/>
              </w:rPr>
              <w:t xml:space="preserve"> </w:t>
            </w:r>
            <w:r w:rsidR="00C6326B" w:rsidRPr="00775583">
              <w:rPr>
                <w:rFonts w:ascii="MB Lateefi" w:hAnsi="MB Lateefi" w:cs="MB Lateefi" w:hint="eastAsia"/>
                <w:sz w:val="16"/>
                <w:szCs w:val="16"/>
                <w:rtl/>
                <w:lang w:bidi="sd-Arab-PK"/>
              </w:rPr>
              <w:t>آھي</w:t>
            </w:r>
            <w:r w:rsidR="00C6326B"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 xml:space="preserve"> سي</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شن</w:t>
            </w:r>
            <w:r w:rsidRPr="00775583">
              <w:rPr>
                <w:rFonts w:ascii="MB Lateefi" w:hAnsi="MB Lateefi" w:cs="MB Lateefi"/>
                <w:sz w:val="16"/>
                <w:szCs w:val="16"/>
                <w:rtl/>
                <w:lang w:bidi="fa-IR"/>
              </w:rPr>
              <w:t xml:space="preserve"> </w:t>
            </w:r>
            <w:r w:rsidR="007E7879" w:rsidRPr="00775583">
              <w:rPr>
                <w:rFonts w:cs="MB Lateefi"/>
                <w:sz w:val="20"/>
                <w:szCs w:val="20"/>
                <w:lang w:bidi="fa-IR"/>
              </w:rPr>
              <w:t>G</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F52A75" w:rsidRPr="00775583" w14:paraId="1A2BAD6A" w14:textId="77777777" w:rsidTr="008D6F67">
        <w:trPr>
          <w:trHeight w:val="64"/>
          <w:jc w:val="center"/>
        </w:trPr>
        <w:tc>
          <w:tcPr>
            <w:tcW w:w="905" w:type="dxa"/>
            <w:vAlign w:val="center"/>
          </w:tcPr>
          <w:p w14:paraId="0F05A3F1" w14:textId="54B5E8AE" w:rsidR="00F52A75" w:rsidRPr="00775583" w:rsidRDefault="00064CB3" w:rsidP="00887B0A">
            <w:pPr>
              <w:tabs>
                <w:tab w:val="left" w:pos="6330"/>
              </w:tabs>
              <w:jc w:val="center"/>
              <w:rPr>
                <w:rFonts w:cstheme="minorHAnsi"/>
                <w:sz w:val="20"/>
                <w:szCs w:val="20"/>
                <w:rtl/>
                <w:lang w:bidi="fa-IR"/>
              </w:rPr>
            </w:pPr>
            <w:r w:rsidRPr="00775583">
              <w:rPr>
                <w:rFonts w:cstheme="minorHAnsi"/>
                <w:sz w:val="20"/>
                <w:szCs w:val="20"/>
                <w:lang w:bidi="fa-IR"/>
              </w:rPr>
              <w:t>F11</w:t>
            </w:r>
          </w:p>
        </w:tc>
        <w:tc>
          <w:tcPr>
            <w:tcW w:w="4855" w:type="dxa"/>
            <w:vAlign w:val="center"/>
          </w:tcPr>
          <w:p w14:paraId="666F1D9B" w14:textId="4634B3FE" w:rsidR="00F52A75" w:rsidRPr="00775583" w:rsidRDefault="00F52A75" w:rsidP="00F52A75">
            <w:pPr>
              <w:tabs>
                <w:tab w:val="left" w:pos="6330"/>
              </w:tabs>
              <w:bidi/>
              <w:rPr>
                <w:rFonts w:ascii="MB Lateefi" w:hAnsi="MB Lateefi" w:cs="MB Lateefi"/>
                <w:rtl/>
                <w:lang w:bidi="fa-IR"/>
              </w:rPr>
            </w:pPr>
            <w:r w:rsidRPr="00775583">
              <w:rPr>
                <w:rFonts w:ascii="MB Lateefi" w:hAnsi="MB Lateefi" w:cs="MB Lateefi" w:hint="eastAsia"/>
                <w:rtl/>
                <w:lang w:bidi="fa-IR"/>
              </w:rPr>
              <w:t>جي</w:t>
            </w:r>
            <w:r w:rsidRPr="00775583">
              <w:rPr>
                <w:rFonts w:ascii="MB Lateefi" w:hAnsi="MB Lateefi" w:cs="MB Lateefi" w:hint="cs"/>
                <w:rtl/>
                <w:lang w:bidi="fa-IR"/>
              </w:rPr>
              <w:t>ڪڏ</w:t>
            </w:r>
            <w:r w:rsidRPr="00775583">
              <w:rPr>
                <w:rFonts w:ascii="MB Lateefi" w:hAnsi="MB Lateefi" w:cs="MB Lateefi" w:hint="eastAsia"/>
                <w:rtl/>
                <w:lang w:bidi="fa-IR"/>
              </w:rPr>
              <w:t>ھن</w:t>
            </w:r>
            <w:r w:rsidRPr="00775583">
              <w:rPr>
                <w:rFonts w:ascii="MB Lateefi" w:hAnsi="MB Lateefi" w:cs="MB Lateefi"/>
                <w:rtl/>
                <w:lang w:bidi="fa-IR"/>
              </w:rPr>
              <w:t xml:space="preserve"> ها ته لي</w:t>
            </w:r>
            <w:r w:rsidRPr="00775583">
              <w:rPr>
                <w:rFonts w:ascii="MB Lateefi" w:hAnsi="MB Lateefi" w:cs="MB Lateefi" w:hint="cs"/>
                <w:rtl/>
                <w:lang w:bidi="fa-IR"/>
              </w:rPr>
              <w:t>ڊ</w:t>
            </w:r>
            <w:r w:rsidRPr="00775583">
              <w:rPr>
                <w:rFonts w:ascii="MB Lateefi" w:hAnsi="MB Lateefi" w:cs="MB Lateefi" w:hint="eastAsia"/>
                <w:rtl/>
                <w:lang w:bidi="fa-IR"/>
              </w:rPr>
              <w:t>ي</w:t>
            </w:r>
            <w:r w:rsidRPr="00775583">
              <w:rPr>
                <w:rFonts w:ascii="MB Lateefi" w:hAnsi="MB Lateefi" w:cs="MB Lateefi"/>
                <w:lang w:bidi="fa-IR"/>
              </w:rPr>
              <w:t xml:space="preserve"> </w:t>
            </w:r>
            <w:r w:rsidRPr="00775583">
              <w:rPr>
                <w:rFonts w:ascii="MB Lateefi" w:hAnsi="MB Lateefi" w:cs="MB Lateefi"/>
                <w:rtl/>
                <w:lang w:bidi="fa-IR"/>
              </w:rPr>
              <w:t>هيل</w:t>
            </w:r>
            <w:r w:rsidRPr="00775583">
              <w:rPr>
                <w:rFonts w:ascii="MB Lateefi" w:hAnsi="MB Lateefi" w:cs="MB Lateefi" w:hint="cs"/>
                <w:rtl/>
                <w:lang w:bidi="fa-IR"/>
              </w:rPr>
              <w:t>ٿ</w:t>
            </w:r>
            <w:r w:rsidRPr="00775583">
              <w:rPr>
                <w:rFonts w:ascii="MB Lateefi" w:hAnsi="MB Lateefi" w:cs="MB Lateefi"/>
                <w:lang w:bidi="fa-IR"/>
              </w:rPr>
              <w:t xml:space="preserve"> </w:t>
            </w:r>
            <w:r w:rsidRPr="00775583">
              <w:rPr>
                <w:rFonts w:ascii="MB Lateefi" w:hAnsi="MB Lateefi" w:cs="MB Lateefi"/>
                <w:rtl/>
                <w:lang w:bidi="fa-IR"/>
              </w:rPr>
              <w:t>ور</w:t>
            </w:r>
            <w:r w:rsidRPr="00775583">
              <w:rPr>
                <w:rFonts w:ascii="MB Lateefi" w:hAnsi="MB Lateefi" w:cs="MB Lateefi" w:hint="cs"/>
                <w:rtl/>
                <w:lang w:bidi="fa-IR"/>
              </w:rPr>
              <w:t>ڪ</w:t>
            </w:r>
            <w:r w:rsidRPr="00775583">
              <w:rPr>
                <w:rFonts w:ascii="MB Lateefi" w:hAnsi="MB Lateefi" w:cs="MB Lateefi" w:hint="eastAsia"/>
                <w:rtl/>
                <w:lang w:bidi="fa-IR"/>
              </w:rPr>
              <w:t>رتوهان</w:t>
            </w:r>
            <w:r w:rsidRPr="00775583">
              <w:rPr>
                <w:rFonts w:ascii="MB Lateefi" w:hAnsi="MB Lateefi" w:cs="MB Lateefi"/>
                <w:lang w:bidi="fa-IR"/>
              </w:rPr>
              <w:t xml:space="preserve"> </w:t>
            </w:r>
            <w:r w:rsidRPr="00775583">
              <w:rPr>
                <w:rFonts w:ascii="MB Lateefi" w:hAnsi="MB Lateefi" w:cs="MB Lateefi"/>
                <w:rtl/>
                <w:lang w:bidi="fa-IR"/>
              </w:rPr>
              <w:t>جي</w:t>
            </w:r>
            <w:r w:rsidRPr="00775583">
              <w:rPr>
                <w:rFonts w:ascii="MB Lateefi" w:hAnsi="MB Lateefi" w:cs="MB Lateefi"/>
                <w:lang w:bidi="fa-IR"/>
              </w:rPr>
              <w:t xml:space="preserve"> </w:t>
            </w:r>
            <w:r w:rsidRPr="00775583">
              <w:rPr>
                <w:rFonts w:ascii="MB Lateefi" w:hAnsi="MB Lateefi" w:cs="MB Lateefi"/>
                <w:rtl/>
                <w:lang w:bidi="fa-IR"/>
              </w:rPr>
              <w:t>گهر</w:t>
            </w:r>
            <w:r w:rsidRPr="00775583">
              <w:rPr>
                <w:rFonts w:ascii="MB Lateefi" w:hAnsi="MB Lateefi" w:cs="MB Lateefi" w:hint="eastAsia"/>
                <w:rtl/>
                <w:lang w:bidi="fa-IR"/>
              </w:rPr>
              <w:t>وز</w:t>
            </w:r>
            <w:r w:rsidRPr="00775583">
              <w:rPr>
                <w:rFonts w:ascii="MB Lateefi" w:hAnsi="MB Lateefi" w:cs="MB Lateefi" w:hint="cs"/>
                <w:rtl/>
                <w:lang w:bidi="fa-IR"/>
              </w:rPr>
              <w:t>ٽ</w:t>
            </w:r>
            <w:r w:rsidRPr="00775583">
              <w:rPr>
                <w:rFonts w:ascii="MB Lateefi" w:hAnsi="MB Lateefi" w:cs="MB Lateefi"/>
                <w:lang w:bidi="fa-IR"/>
              </w:rPr>
              <w:t xml:space="preserve"> </w:t>
            </w:r>
            <w:r w:rsidRPr="00775583">
              <w:rPr>
                <w:rFonts w:ascii="MB Lateefi" w:hAnsi="MB Lateefi" w:cs="MB Lateefi"/>
                <w:rtl/>
                <w:lang w:bidi="fa-IR"/>
              </w:rPr>
              <w:t>تي</w:t>
            </w:r>
            <w:r w:rsidRPr="00775583">
              <w:rPr>
                <w:rFonts w:ascii="MB Lateefi" w:hAnsi="MB Lateefi" w:cs="MB Lateefi"/>
                <w:lang w:bidi="fa-IR"/>
              </w:rPr>
              <w:t xml:space="preserve"> </w:t>
            </w:r>
            <w:r w:rsidRPr="00775583">
              <w:rPr>
                <w:rFonts w:ascii="MB Lateefi" w:hAnsi="MB Lateefi" w:cs="MB Lateefi" w:hint="eastAsia"/>
                <w:rtl/>
                <w:lang w:bidi="fa-IR"/>
              </w:rPr>
              <w:t>ا</w:t>
            </w:r>
            <w:r w:rsidRPr="00775583">
              <w:rPr>
                <w:rFonts w:ascii="MB Lateefi" w:hAnsi="MB Lateefi" w:cs="MB Lateefi" w:hint="cs"/>
                <w:rtl/>
                <w:lang w:bidi="fa-IR"/>
              </w:rPr>
              <w:t>ڪ</w:t>
            </w:r>
            <w:r w:rsidRPr="00775583">
              <w:rPr>
                <w:rFonts w:ascii="MB Lateefi" w:hAnsi="MB Lateefi" w:cs="MB Lateefi" w:hint="eastAsia"/>
                <w:rtl/>
                <w:lang w:bidi="fa-IR"/>
              </w:rPr>
              <w:t>ثر</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گه</w:t>
            </w:r>
            <w:r w:rsidRPr="00775583">
              <w:rPr>
                <w:rFonts w:ascii="MB Lateefi" w:hAnsi="MB Lateefi" w:cs="MB Lateefi" w:hint="cs"/>
                <w:rtl/>
                <w:lang w:bidi="fa-IR"/>
              </w:rPr>
              <w:t>ڻ</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ڀ</w:t>
            </w:r>
            <w:r w:rsidRPr="00775583">
              <w:rPr>
                <w:rFonts w:ascii="MB Lateefi" w:hAnsi="MB Lateefi" w:cs="MB Lateefi" w:hint="eastAsia"/>
                <w:rtl/>
                <w:lang w:bidi="fa-IR"/>
              </w:rPr>
              <w:t>يرا</w:t>
            </w:r>
            <w:r w:rsidRPr="00775583">
              <w:rPr>
                <w:rFonts w:ascii="MB Lateefi" w:hAnsi="MB Lateefi" w:cs="MB Lateefi"/>
                <w:rtl/>
                <w:lang w:bidi="fa-IR"/>
              </w:rPr>
              <w:t xml:space="preserve"> </w:t>
            </w:r>
            <w:r w:rsidRPr="00775583">
              <w:rPr>
                <w:rFonts w:ascii="MB Lateefi" w:hAnsi="MB Lateefi" w:cs="MB Lateefi" w:hint="eastAsia"/>
                <w:rtl/>
                <w:lang w:bidi="fa-IR"/>
              </w:rPr>
              <w:t>ايندي</w:t>
            </w:r>
            <w:r w:rsidRPr="00775583">
              <w:rPr>
                <w:rFonts w:ascii="MB Lateefi" w:hAnsi="MB Lateefi" w:cs="MB Lateefi"/>
                <w:lang w:bidi="fa-IR"/>
              </w:rPr>
              <w:t xml:space="preserve"> </w:t>
            </w:r>
            <w:r w:rsidRPr="00775583">
              <w:rPr>
                <w:rFonts w:ascii="MB Lateefi" w:hAnsi="MB Lateefi" w:cs="MB Lateefi"/>
                <w:rtl/>
                <w:lang w:bidi="fa-IR"/>
              </w:rPr>
              <w:t>آهي</w:t>
            </w:r>
            <w:r w:rsidRPr="00775583">
              <w:rPr>
                <w:rFonts w:ascii="MB Lateefi" w:hAnsi="MB Lateefi" w:cs="MB Lateefi" w:hint="eastAsia"/>
                <w:rtl/>
                <w:lang w:bidi="fa-IR"/>
              </w:rPr>
              <w:t>؟</w:t>
            </w:r>
          </w:p>
        </w:tc>
        <w:tc>
          <w:tcPr>
            <w:tcW w:w="4590" w:type="dxa"/>
            <w:vAlign w:val="center"/>
          </w:tcPr>
          <w:p w14:paraId="59AAEC9F" w14:textId="47C35ED0" w:rsidR="00F52A75" w:rsidRPr="00775583" w:rsidRDefault="00F52A75"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Change w:id="668" w:author="Iqbal Ameerali" w:date="2020-10-08T11:45:00Z">
                  <w:rPr>
                    <w:rStyle w:val="FontStyle85"/>
                    <w:rFonts w:ascii="MB Lateefi" w:eastAsiaTheme="minorHAnsi" w:hAnsi="MB Lateefi" w:cs="MB Lateefi"/>
                    <w:b/>
                    <w:i w:val="0"/>
                    <w:iCs w:val="0"/>
                    <w:sz w:val="20"/>
                    <w:szCs w:val="20"/>
                    <w:lang w:bidi="sd-Arab-PK"/>
                  </w:rPr>
                </w:rPrChange>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tl/>
              </w:rPr>
              <w:t>-</w:t>
            </w:r>
            <w:r w:rsidR="00C50D10" w:rsidRPr="00775583">
              <w:rPr>
                <w:rStyle w:val="FontStyle85"/>
                <w:rFonts w:ascii="MB Lateefi" w:hAnsi="MB Lateefi" w:cs="MB Lateefi"/>
                <w:b/>
                <w:i w:val="0"/>
                <w:iCs w:val="0"/>
                <w:sz w:val="20"/>
                <w:szCs w:val="20"/>
              </w:rPr>
              <w:tab/>
            </w:r>
            <w:r w:rsidR="005854CD" w:rsidRPr="00775583">
              <w:rPr>
                <w:rStyle w:val="FontStyle85"/>
                <w:rFonts w:ascii="MB Lateefi" w:hAnsi="MB Lateefi" w:cs="MB Lateefi"/>
                <w:b/>
                <w:i w:val="0"/>
                <w:iCs w:val="0"/>
                <w:sz w:val="20"/>
                <w:szCs w:val="20"/>
                <w:rtl/>
                <w:lang w:bidi="sd-Arab-PK"/>
              </w:rPr>
              <w:t>1</w:t>
            </w:r>
          </w:p>
          <w:p w14:paraId="6DDC72B2" w14:textId="2D1939A4" w:rsidR="005854CD" w:rsidRPr="00775583" w:rsidRDefault="00F52A75" w:rsidP="005854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هفتن</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tl/>
              </w:rPr>
              <w:t>.</w:t>
            </w:r>
            <w:r w:rsidR="00C50D10" w:rsidRPr="00775583">
              <w:rPr>
                <w:rStyle w:val="FontStyle85"/>
                <w:rFonts w:ascii="MB Lateefi" w:hAnsi="MB Lateefi" w:cs="MB Lateefi"/>
                <w:b/>
                <w:i w:val="0"/>
                <w:iCs w:val="0"/>
                <w:sz w:val="20"/>
                <w:szCs w:val="20"/>
              </w:rPr>
              <w:t xml:space="preserve"> </w:t>
            </w:r>
            <w:r w:rsidR="00C50D10" w:rsidRPr="00775583">
              <w:rPr>
                <w:rStyle w:val="FontStyle85"/>
                <w:rFonts w:ascii="MB Lateefi" w:hAnsi="MB Lateefi" w:cs="MB Lateefi"/>
                <w:b/>
                <w:i w:val="0"/>
                <w:iCs w:val="0"/>
                <w:sz w:val="20"/>
                <w:szCs w:val="20"/>
              </w:rPr>
              <w:tab/>
            </w:r>
            <w:r w:rsidR="005854CD" w:rsidRPr="00775583">
              <w:rPr>
                <w:rStyle w:val="FontStyle85"/>
                <w:rFonts w:ascii="MB Lateefi" w:hAnsi="MB Lateefi" w:cs="MB Lateefi"/>
                <w:b/>
                <w:i w:val="0"/>
                <w:iCs w:val="0"/>
                <w:sz w:val="20"/>
                <w:szCs w:val="20"/>
                <w:rtl/>
                <w:lang w:bidi="sd-Arab-PK"/>
              </w:rPr>
              <w:t>2</w:t>
            </w:r>
          </w:p>
          <w:p w14:paraId="6B5F25E1" w14:textId="3BC50785" w:rsidR="00F52A75" w:rsidRPr="00775583" w:rsidRDefault="005854CD" w:rsidP="005854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lang w:bidi="sd-Arab-PK"/>
              </w:rPr>
              <w:t>مھيني</w:t>
            </w:r>
            <w:r w:rsidR="00F52A75" w:rsidRPr="00775583">
              <w:rPr>
                <w:rStyle w:val="FontStyle85"/>
                <w:rFonts w:ascii="MB Lateefi" w:hAnsi="MB Lateefi" w:cs="MB Lateefi"/>
                <w:b/>
                <w:i w:val="0"/>
                <w:iCs w:val="0"/>
                <w:sz w:val="20"/>
                <w:szCs w:val="20"/>
                <w:rtl/>
              </w:rPr>
              <w:t xml:space="preserve"> ۾ </w:t>
            </w:r>
            <w:r w:rsidR="00F52A75" w:rsidRPr="00775583">
              <w:rPr>
                <w:rStyle w:val="FontStyle85"/>
                <w:rFonts w:ascii="MB Lateefi" w:hAnsi="MB Lateefi" w:cs="MB Lateefi" w:hint="eastAsia"/>
                <w:b/>
                <w:i w:val="0"/>
                <w:iCs w:val="0"/>
                <w:sz w:val="20"/>
                <w:szCs w:val="20"/>
                <w:rtl/>
              </w:rPr>
              <w:t>ه</w:t>
            </w:r>
            <w:r w:rsidR="00F52A75" w:rsidRPr="00775583">
              <w:rPr>
                <w:rStyle w:val="FontStyle85"/>
                <w:rFonts w:ascii="MB Lateefi" w:hAnsi="MB Lateefi" w:cs="MB Lateefi" w:hint="cs"/>
                <w:b/>
                <w:i w:val="0"/>
                <w:iCs w:val="0"/>
                <w:sz w:val="20"/>
                <w:szCs w:val="20"/>
                <w:rtl/>
              </w:rPr>
              <w:t>ڪ</w:t>
            </w:r>
            <w:r w:rsidR="00F52A75" w:rsidRPr="00775583">
              <w:rPr>
                <w:rStyle w:val="FontStyle85"/>
                <w:rFonts w:ascii="MB Lateefi" w:hAnsi="MB Lateefi" w:cs="MB Lateefi"/>
                <w:b/>
                <w:i w:val="0"/>
                <w:iCs w:val="0"/>
                <w:sz w:val="20"/>
                <w:szCs w:val="20"/>
                <w:rtl/>
              </w:rPr>
              <w:t xml:space="preserve"> </w:t>
            </w:r>
            <w:r w:rsidR="00F52A75" w:rsidRPr="00775583">
              <w:rPr>
                <w:rStyle w:val="FontStyle85"/>
                <w:rFonts w:ascii="MB Lateefi" w:hAnsi="MB Lateefi" w:cs="MB Lateefi" w:hint="cs"/>
                <w:b/>
                <w:i w:val="0"/>
                <w:iCs w:val="0"/>
                <w:sz w:val="20"/>
                <w:szCs w:val="20"/>
                <w:rtl/>
              </w:rPr>
              <w:t>ڀ</w:t>
            </w:r>
            <w:r w:rsidR="00F52A75" w:rsidRPr="00775583">
              <w:rPr>
                <w:rStyle w:val="FontStyle85"/>
                <w:rFonts w:ascii="MB Lateefi" w:hAnsi="MB Lateefi" w:cs="MB Lateefi" w:hint="eastAsia"/>
                <w:b/>
                <w:i w:val="0"/>
                <w:iCs w:val="0"/>
                <w:sz w:val="20"/>
                <w:szCs w:val="20"/>
                <w:rtl/>
              </w:rPr>
              <w:t>يرو</w:t>
            </w:r>
            <w:r w:rsidR="00C50D10"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3C3D1622" w14:textId="10BE42F9" w:rsidR="00F52A75" w:rsidRPr="00775583" w:rsidRDefault="00F52A75"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ضرورت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وقت</w:t>
            </w:r>
            <w:r w:rsidR="00C50D10" w:rsidRPr="00775583">
              <w:rPr>
                <w:rStyle w:val="FontStyle85"/>
                <w:rFonts w:ascii="MB Lateefi" w:hAnsi="MB Lateefi" w:cs="MB Lateefi"/>
                <w:b/>
                <w:i w:val="0"/>
                <w:iCs w:val="0"/>
                <w:sz w:val="20"/>
                <w:szCs w:val="20"/>
              </w:rPr>
              <w:tab/>
            </w:r>
            <w:r w:rsidR="005854CD" w:rsidRPr="00775583">
              <w:rPr>
                <w:rStyle w:val="FontStyle85"/>
                <w:rFonts w:ascii="MB Lateefi" w:hAnsi="MB Lateefi" w:cs="MB Lateefi"/>
                <w:b/>
                <w:i w:val="0"/>
                <w:iCs w:val="0"/>
                <w:sz w:val="20"/>
                <w:szCs w:val="20"/>
                <w:rtl/>
                <w:lang w:bidi="sd-Arab-PK"/>
              </w:rPr>
              <w:t>4</w:t>
            </w:r>
          </w:p>
          <w:p w14:paraId="0E86F7B0" w14:textId="074D9E6D" w:rsidR="00F52A75" w:rsidRPr="00775583" w:rsidRDefault="005854CD"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Fonts w:ascii="MB Lateefi" w:hAnsi="MB Lateefi" w:cs="MB Lateefi" w:hint="cs"/>
                <w:sz w:val="20"/>
                <w:szCs w:val="20"/>
                <w:rtl/>
                <w:lang w:bidi="fa-IR"/>
                <w:rPrChange w:id="669" w:author="Iqbal Ameerali" w:date="2020-10-08T11:45:00Z">
                  <w:rPr>
                    <w:rFonts w:ascii="MB Lateefi" w:hAnsi="MB Lateefi" w:cs="MB Lateefi" w:hint="cs"/>
                    <w:i/>
                    <w:iCs/>
                    <w:sz w:val="20"/>
                    <w:szCs w:val="20"/>
                    <w:rtl/>
                    <w:lang w:bidi="fa-IR"/>
                  </w:rPr>
                </w:rPrChange>
              </w:rPr>
              <w:t>ٻ</w:t>
            </w:r>
            <w:r w:rsidRPr="00775583">
              <w:rPr>
                <w:rFonts w:ascii="MB Lateefi" w:hAnsi="MB Lateefi" w:cs="MB Lateefi" w:hint="eastAsia"/>
                <w:sz w:val="20"/>
                <w:szCs w:val="20"/>
                <w:rtl/>
                <w:lang w:bidi="fa-IR"/>
                <w:rPrChange w:id="670" w:author="Iqbal Ameerali" w:date="2020-10-08T11:45:00Z">
                  <w:rPr>
                    <w:rFonts w:ascii="MB Lateefi" w:hAnsi="MB Lateefi" w:cs="MB Lateefi" w:hint="eastAsia"/>
                    <w:i/>
                    <w:iCs/>
                    <w:sz w:val="20"/>
                    <w:szCs w:val="20"/>
                    <w:rtl/>
                    <w:lang w:bidi="fa-IR"/>
                  </w:rPr>
                </w:rPrChange>
              </w:rPr>
              <w:t>يو</w:t>
            </w:r>
            <w:r w:rsidRPr="00775583">
              <w:rPr>
                <w:rFonts w:ascii="MB Lateefi" w:hAnsi="MB Lateefi" w:cs="MB Lateefi" w:hint="cs"/>
                <w:sz w:val="20"/>
                <w:szCs w:val="20"/>
                <w:rtl/>
                <w:lang w:bidi="fa-IR"/>
                <w:rPrChange w:id="671" w:author="Iqbal Ameerali" w:date="2020-10-08T11:45:00Z">
                  <w:rPr>
                    <w:rFonts w:ascii="MB Lateefi" w:hAnsi="MB Lateefi" w:cs="MB Lateefi" w:hint="cs"/>
                    <w:i/>
                    <w:iCs/>
                    <w:sz w:val="20"/>
                    <w:szCs w:val="20"/>
                    <w:rtl/>
                    <w:lang w:bidi="fa-IR"/>
                  </w:rPr>
                </w:rPrChange>
              </w:rPr>
              <w:t>ڪ</w:t>
            </w:r>
            <w:r w:rsidRPr="00775583">
              <w:rPr>
                <w:rFonts w:ascii="MB Lateefi" w:hAnsi="MB Lateefi" w:cs="MB Lateefi" w:hint="eastAsia"/>
                <w:sz w:val="20"/>
                <w:szCs w:val="20"/>
                <w:rtl/>
                <w:lang w:bidi="fa-IR"/>
                <w:rPrChange w:id="672" w:author="Iqbal Ameerali" w:date="2020-10-08T11:45:00Z">
                  <w:rPr>
                    <w:rFonts w:ascii="MB Lateefi" w:hAnsi="MB Lateefi" w:cs="MB Lateefi" w:hint="eastAsia"/>
                    <w:i/>
                    <w:iCs/>
                    <w:sz w:val="20"/>
                    <w:szCs w:val="20"/>
                    <w:rtl/>
                    <w:lang w:bidi="fa-IR"/>
                  </w:rPr>
                </w:rPrChange>
              </w:rPr>
              <w:t>جهه</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tl/>
              </w:rPr>
              <w:t xml:space="preserve">(وضاحت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168" w:type="dxa"/>
            <w:vAlign w:val="center"/>
          </w:tcPr>
          <w:p w14:paraId="6AD8CC8A" w14:textId="77777777" w:rsidR="00F52A75" w:rsidRPr="00775583" w:rsidRDefault="00F52A75" w:rsidP="00F52A75">
            <w:pPr>
              <w:spacing w:before="100" w:beforeAutospacing="1" w:after="100" w:afterAutospacing="1"/>
              <w:rPr>
                <w:rFonts w:cs="MB Sindhi Web"/>
                <w:bCs/>
                <w:sz w:val="20"/>
                <w:szCs w:val="20"/>
              </w:rPr>
            </w:pPr>
          </w:p>
        </w:tc>
      </w:tr>
      <w:tr w:rsidR="00F52A75" w:rsidRPr="00775583" w14:paraId="1FCE398D" w14:textId="77777777" w:rsidTr="008D6F67">
        <w:trPr>
          <w:trHeight w:val="64"/>
          <w:jc w:val="center"/>
        </w:trPr>
        <w:tc>
          <w:tcPr>
            <w:tcW w:w="905" w:type="dxa"/>
            <w:vAlign w:val="center"/>
          </w:tcPr>
          <w:p w14:paraId="18A888E9" w14:textId="4DF5D6E3" w:rsidR="00F52A75" w:rsidRPr="00775583" w:rsidRDefault="007E7879" w:rsidP="00887B0A">
            <w:pPr>
              <w:tabs>
                <w:tab w:val="left" w:pos="6330"/>
              </w:tabs>
              <w:jc w:val="center"/>
              <w:rPr>
                <w:rFonts w:cstheme="minorHAnsi"/>
                <w:sz w:val="20"/>
                <w:szCs w:val="20"/>
                <w:rtl/>
                <w:lang w:bidi="fa-IR"/>
              </w:rPr>
            </w:pPr>
            <w:r w:rsidRPr="00775583">
              <w:rPr>
                <w:rFonts w:cstheme="minorHAnsi"/>
                <w:sz w:val="20"/>
                <w:szCs w:val="20"/>
                <w:lang w:bidi="fa-IR"/>
              </w:rPr>
              <w:t>F12</w:t>
            </w:r>
          </w:p>
        </w:tc>
        <w:tc>
          <w:tcPr>
            <w:tcW w:w="4855" w:type="dxa"/>
            <w:vAlign w:val="center"/>
          </w:tcPr>
          <w:p w14:paraId="61CBD05A" w14:textId="2905D845" w:rsidR="00F52A75" w:rsidRPr="00775583" w:rsidRDefault="00F52A75" w:rsidP="00F52A75">
            <w:pPr>
              <w:tabs>
                <w:tab w:val="left" w:pos="6330"/>
              </w:tabs>
              <w:bidi/>
              <w:rPr>
                <w:rFonts w:ascii="MB Lateefi" w:hAnsi="MB Lateefi" w:cs="MB Lateefi"/>
                <w:rtl/>
                <w:lang w:bidi="fa-IR"/>
              </w:rPr>
            </w:pPr>
            <w:r w:rsidRPr="00775583">
              <w:rPr>
                <w:rFonts w:ascii="MB Lateefi" w:hAnsi="MB Lateefi" w:cs="MB Lateefi" w:hint="eastAsia"/>
                <w:rtl/>
                <w:lang w:bidi="fa-IR"/>
                <w:rPrChange w:id="673" w:author="Iqbal Ameerali" w:date="2020-10-08T11:45:00Z">
                  <w:rPr>
                    <w:rFonts w:ascii="MB Lateefi" w:hAnsi="MB Lateefi" w:cs="MB Lateefi" w:hint="eastAsia"/>
                    <w:highlight w:val="yellow"/>
                    <w:rtl/>
                    <w:lang w:bidi="fa-IR"/>
                  </w:rPr>
                </w:rPrChange>
              </w:rPr>
              <w:t>لي</w:t>
            </w:r>
            <w:r w:rsidRPr="00775583">
              <w:rPr>
                <w:rFonts w:ascii="MB Lateefi" w:hAnsi="MB Lateefi" w:cs="MB Lateefi" w:hint="cs"/>
                <w:rtl/>
                <w:lang w:bidi="fa-IR"/>
                <w:rPrChange w:id="674" w:author="Iqbal Ameerali" w:date="2020-10-08T11:45:00Z">
                  <w:rPr>
                    <w:rFonts w:ascii="MB Lateefi" w:hAnsi="MB Lateefi" w:cs="MB Lateefi" w:hint="cs"/>
                    <w:highlight w:val="yellow"/>
                    <w:rtl/>
                    <w:lang w:bidi="fa-IR"/>
                  </w:rPr>
                </w:rPrChange>
              </w:rPr>
              <w:t>ڊ</w:t>
            </w:r>
            <w:r w:rsidRPr="00775583">
              <w:rPr>
                <w:rFonts w:ascii="MB Lateefi" w:hAnsi="MB Lateefi" w:cs="MB Lateefi" w:hint="eastAsia"/>
                <w:rtl/>
                <w:lang w:bidi="fa-IR"/>
                <w:rPrChange w:id="675" w:author="Iqbal Ameerali" w:date="2020-10-08T11:45:00Z">
                  <w:rPr>
                    <w:rFonts w:ascii="MB Lateefi" w:hAnsi="MB Lateefi" w:cs="MB Lateefi" w:hint="eastAsia"/>
                    <w:highlight w:val="yellow"/>
                    <w:rtl/>
                    <w:lang w:bidi="fa-IR"/>
                  </w:rPr>
                </w:rPrChange>
              </w:rPr>
              <w:t>ي</w:t>
            </w:r>
            <w:r w:rsidRPr="00775583">
              <w:rPr>
                <w:rFonts w:ascii="MB Lateefi" w:hAnsi="MB Lateefi" w:cs="MB Lateefi"/>
                <w:rtl/>
                <w:lang w:bidi="fa-IR"/>
                <w:rPrChange w:id="676" w:author="Iqbal Ameerali" w:date="2020-10-08T11:45:00Z">
                  <w:rPr>
                    <w:rFonts w:ascii="MB Lateefi" w:hAnsi="MB Lateefi" w:cs="MB Lateefi"/>
                    <w:highlight w:val="yellow"/>
                    <w:rtl/>
                    <w:lang w:bidi="fa-IR"/>
                  </w:rPr>
                </w:rPrChange>
              </w:rPr>
              <w:t xml:space="preserve"> هيل</w:t>
            </w:r>
            <w:r w:rsidRPr="00775583">
              <w:rPr>
                <w:rFonts w:ascii="MB Lateefi" w:hAnsi="MB Lateefi" w:cs="MB Lateefi" w:hint="cs"/>
                <w:rtl/>
                <w:lang w:bidi="fa-IR"/>
                <w:rPrChange w:id="677" w:author="Iqbal Ameerali" w:date="2020-10-08T11:45:00Z">
                  <w:rPr>
                    <w:rFonts w:ascii="MB Lateefi" w:hAnsi="MB Lateefi" w:cs="MB Lateefi" w:hint="cs"/>
                    <w:highlight w:val="yellow"/>
                    <w:rtl/>
                    <w:lang w:bidi="fa-IR"/>
                  </w:rPr>
                </w:rPrChange>
              </w:rPr>
              <w:t>ٿ</w:t>
            </w:r>
            <w:r w:rsidRPr="00775583">
              <w:rPr>
                <w:rFonts w:ascii="MB Lateefi" w:hAnsi="MB Lateefi" w:cs="MB Lateefi"/>
                <w:rtl/>
                <w:lang w:bidi="fa-IR"/>
                <w:rPrChange w:id="678" w:author="Iqbal Ameerali" w:date="2020-10-08T11:45:00Z">
                  <w:rPr>
                    <w:rFonts w:ascii="MB Lateefi" w:hAnsi="MB Lateefi" w:cs="MB Lateefi"/>
                    <w:highlight w:val="yellow"/>
                    <w:rtl/>
                    <w:lang w:bidi="fa-IR"/>
                  </w:rPr>
                </w:rPrChange>
              </w:rPr>
              <w:t xml:space="preserve"> </w:t>
            </w:r>
            <w:r w:rsidR="00ED6929" w:rsidRPr="00775583">
              <w:rPr>
                <w:rFonts w:ascii="MB Lateefi" w:hAnsi="MB Lateefi" w:cs="MB Lateefi" w:hint="eastAsia"/>
                <w:rtl/>
                <w:lang w:bidi="sd-Arab-PK"/>
                <w:rPrChange w:id="679" w:author="Iqbal Ameerali" w:date="2020-10-08T11:45:00Z">
                  <w:rPr>
                    <w:rFonts w:ascii="MB Lateefi" w:hAnsi="MB Lateefi" w:cs="MB Lateefi" w:hint="eastAsia"/>
                    <w:highlight w:val="yellow"/>
                    <w:rtl/>
                    <w:lang w:bidi="sd-Arab-PK"/>
                  </w:rPr>
                </w:rPrChange>
              </w:rPr>
              <w:t>ور</w:t>
            </w:r>
            <w:r w:rsidR="00ED6929" w:rsidRPr="00775583">
              <w:rPr>
                <w:rFonts w:ascii="MB Lateefi" w:hAnsi="MB Lateefi" w:cs="MB Lateefi" w:hint="cs"/>
                <w:rtl/>
                <w:lang w:bidi="sd-Arab-PK"/>
                <w:rPrChange w:id="680" w:author="Iqbal Ameerali" w:date="2020-10-08T11:45:00Z">
                  <w:rPr>
                    <w:rFonts w:ascii="MB Lateefi" w:hAnsi="MB Lateefi" w:cs="MB Lateefi" w:hint="cs"/>
                    <w:highlight w:val="yellow"/>
                    <w:rtl/>
                    <w:lang w:bidi="sd-Arab-PK"/>
                  </w:rPr>
                </w:rPrChange>
              </w:rPr>
              <w:t>ڪ</w:t>
            </w:r>
            <w:r w:rsidR="00ED6929" w:rsidRPr="00775583">
              <w:rPr>
                <w:rFonts w:ascii="MB Lateefi" w:hAnsi="MB Lateefi" w:cs="MB Lateefi" w:hint="eastAsia"/>
                <w:rtl/>
                <w:lang w:bidi="sd-Arab-PK"/>
                <w:rPrChange w:id="681" w:author="Iqbal Ameerali" w:date="2020-10-08T11:45:00Z">
                  <w:rPr>
                    <w:rFonts w:ascii="MB Lateefi" w:hAnsi="MB Lateefi" w:cs="MB Lateefi" w:hint="eastAsia"/>
                    <w:highlight w:val="yellow"/>
                    <w:rtl/>
                    <w:lang w:bidi="sd-Arab-PK"/>
                  </w:rPr>
                </w:rPrChange>
              </w:rPr>
              <w:t>ر</w:t>
            </w:r>
            <w:r w:rsidR="00ED6929" w:rsidRPr="00775583">
              <w:rPr>
                <w:rFonts w:ascii="MB Lateefi" w:hAnsi="MB Lateefi" w:cs="MB Lateefi"/>
                <w:rtl/>
                <w:lang w:bidi="sd-Arab-PK"/>
                <w:rPrChange w:id="682" w:author="Iqbal Ameerali" w:date="2020-10-08T11:45:00Z">
                  <w:rPr>
                    <w:rFonts w:ascii="MB Lateefi" w:hAnsi="MB Lateefi" w:cs="MB Lateefi"/>
                    <w:highlight w:val="yellow"/>
                    <w:rtl/>
                    <w:lang w:bidi="sd-Arab-PK"/>
                  </w:rPr>
                </w:rPrChange>
              </w:rPr>
              <w:t xml:space="preserve"> توھان جي گھر ۾ </w:t>
            </w:r>
            <w:r w:rsidRPr="00775583">
              <w:rPr>
                <w:rFonts w:ascii="MB Lateefi" w:hAnsi="MB Lateefi" w:cs="MB Lateefi" w:hint="cs"/>
                <w:rtl/>
                <w:lang w:bidi="fa-IR"/>
                <w:rPrChange w:id="683" w:author="Iqbal Ameerali" w:date="2020-10-08T11:45:00Z">
                  <w:rPr>
                    <w:rFonts w:ascii="MB Lateefi" w:hAnsi="MB Lateefi" w:cs="MB Lateefi" w:hint="cs"/>
                    <w:highlight w:val="yellow"/>
                    <w:rtl/>
                    <w:lang w:bidi="fa-IR"/>
                  </w:rPr>
                </w:rPrChange>
              </w:rPr>
              <w:t>ڪ</w:t>
            </w:r>
            <w:r w:rsidRPr="00775583">
              <w:rPr>
                <w:rFonts w:ascii="MB Lateefi" w:hAnsi="MB Lateefi" w:cs="MB Lateefi" w:hint="eastAsia"/>
                <w:rtl/>
                <w:lang w:bidi="fa-IR"/>
                <w:rPrChange w:id="684" w:author="Iqbal Ameerali" w:date="2020-10-08T11:45:00Z">
                  <w:rPr>
                    <w:rFonts w:ascii="MB Lateefi" w:hAnsi="MB Lateefi" w:cs="MB Lateefi" w:hint="eastAsia"/>
                    <w:highlight w:val="yellow"/>
                    <w:rtl/>
                    <w:lang w:bidi="fa-IR"/>
                  </w:rPr>
                </w:rPrChange>
              </w:rPr>
              <w:t>ه</w:t>
            </w:r>
            <w:r w:rsidRPr="00775583">
              <w:rPr>
                <w:rFonts w:ascii="MB Lateefi" w:hAnsi="MB Lateefi" w:cs="MB Lateefi" w:hint="cs"/>
                <w:rtl/>
                <w:lang w:bidi="fa-IR"/>
                <w:rPrChange w:id="685" w:author="Iqbal Ameerali" w:date="2020-10-08T11:45:00Z">
                  <w:rPr>
                    <w:rFonts w:ascii="MB Lateefi" w:hAnsi="MB Lateefi" w:cs="MB Lateefi" w:hint="cs"/>
                    <w:highlight w:val="yellow"/>
                    <w:rtl/>
                    <w:lang w:bidi="fa-IR"/>
                  </w:rPr>
                </w:rPrChange>
              </w:rPr>
              <w:t>ڙ</w:t>
            </w:r>
            <w:r w:rsidRPr="00775583">
              <w:rPr>
                <w:rFonts w:ascii="MB Lateefi" w:hAnsi="MB Lateefi" w:cs="MB Lateefi" w:hint="eastAsia"/>
                <w:rtl/>
                <w:lang w:bidi="fa-IR"/>
                <w:rPrChange w:id="686" w:author="Iqbal Ameerali" w:date="2020-10-08T11:45:00Z">
                  <w:rPr>
                    <w:rFonts w:ascii="MB Lateefi" w:hAnsi="MB Lateefi" w:cs="MB Lateefi" w:hint="eastAsia"/>
                    <w:highlight w:val="yellow"/>
                    <w:rtl/>
                    <w:lang w:bidi="fa-IR"/>
                  </w:rPr>
                </w:rPrChange>
              </w:rPr>
              <w:t>يون</w:t>
            </w:r>
            <w:r w:rsidRPr="00775583">
              <w:rPr>
                <w:rFonts w:ascii="MB Lateefi" w:hAnsi="MB Lateefi" w:cs="MB Lateefi"/>
                <w:rtl/>
                <w:lang w:bidi="fa-IR"/>
                <w:rPrChange w:id="687" w:author="Iqbal Ameerali" w:date="2020-10-08T11:45:00Z">
                  <w:rPr>
                    <w:rFonts w:ascii="MB Lateefi" w:hAnsi="MB Lateefi" w:cs="MB Lateefi"/>
                    <w:highlight w:val="yellow"/>
                    <w:rtl/>
                    <w:lang w:bidi="fa-IR"/>
                  </w:rPr>
                </w:rPrChange>
              </w:rPr>
              <w:t xml:space="preserve"> </w:t>
            </w:r>
            <w:r w:rsidRPr="00775583">
              <w:rPr>
                <w:rFonts w:ascii="MB Lateefi" w:hAnsi="MB Lateefi" w:cs="MB Lateefi" w:hint="eastAsia"/>
                <w:rtl/>
                <w:lang w:bidi="fa-IR"/>
                <w:rPrChange w:id="688" w:author="Iqbal Ameerali" w:date="2020-10-08T11:45:00Z">
                  <w:rPr>
                    <w:rFonts w:ascii="MB Lateefi" w:hAnsi="MB Lateefi" w:cs="MB Lateefi" w:hint="eastAsia"/>
                    <w:highlight w:val="yellow"/>
                    <w:rtl/>
                    <w:lang w:bidi="fa-IR"/>
                  </w:rPr>
                </w:rPrChange>
              </w:rPr>
              <w:t>خدم</w:t>
            </w:r>
            <w:r w:rsidR="007E7879" w:rsidRPr="00775583">
              <w:rPr>
                <w:rFonts w:ascii="MB Lateefi" w:hAnsi="MB Lateefi" w:cs="MB Lateefi" w:hint="eastAsia"/>
                <w:rtl/>
                <w:lang w:bidi="sd-Arab-PK"/>
                <w:rPrChange w:id="689" w:author="Iqbal Ameerali" w:date="2020-10-08T11:45:00Z">
                  <w:rPr>
                    <w:rFonts w:ascii="MB Lateefi" w:hAnsi="MB Lateefi" w:cs="MB Lateefi" w:hint="eastAsia"/>
                    <w:highlight w:val="yellow"/>
                    <w:rtl/>
                    <w:lang w:bidi="sd-Arab-PK"/>
                  </w:rPr>
                </w:rPrChange>
              </w:rPr>
              <w:t>تون</w:t>
            </w:r>
            <w:r w:rsidRPr="00775583">
              <w:rPr>
                <w:rFonts w:ascii="MB Lateefi" w:hAnsi="MB Lateefi" w:cs="MB Lateefi"/>
                <w:rtl/>
                <w:lang w:bidi="fa-IR"/>
                <w:rPrChange w:id="690" w:author="Iqbal Ameerali" w:date="2020-10-08T11:45:00Z">
                  <w:rPr>
                    <w:rFonts w:ascii="MB Lateefi" w:hAnsi="MB Lateefi" w:cs="MB Lateefi"/>
                    <w:highlight w:val="yellow"/>
                    <w:rtl/>
                    <w:lang w:bidi="fa-IR"/>
                  </w:rPr>
                </w:rPrChange>
              </w:rPr>
              <w:t xml:space="preserve"> مهيا </w:t>
            </w:r>
            <w:r w:rsidRPr="00775583">
              <w:rPr>
                <w:rFonts w:ascii="MB Lateefi" w:hAnsi="MB Lateefi" w:cs="MB Lateefi" w:hint="cs"/>
                <w:rtl/>
                <w:lang w:bidi="fa-IR"/>
                <w:rPrChange w:id="691" w:author="Iqbal Ameerali" w:date="2020-10-08T11:45:00Z">
                  <w:rPr>
                    <w:rFonts w:ascii="MB Lateefi" w:hAnsi="MB Lateefi" w:cs="MB Lateefi" w:hint="cs"/>
                    <w:highlight w:val="yellow"/>
                    <w:rtl/>
                    <w:lang w:bidi="fa-IR"/>
                  </w:rPr>
                </w:rPrChange>
              </w:rPr>
              <w:t>ڪ</w:t>
            </w:r>
            <w:r w:rsidRPr="00775583">
              <w:rPr>
                <w:rFonts w:ascii="MB Lateefi" w:hAnsi="MB Lateefi" w:cs="MB Lateefi" w:hint="eastAsia"/>
                <w:rtl/>
                <w:lang w:bidi="fa-IR"/>
                <w:rPrChange w:id="692" w:author="Iqbal Ameerali" w:date="2020-10-08T11:45:00Z">
                  <w:rPr>
                    <w:rFonts w:ascii="MB Lateefi" w:hAnsi="MB Lateefi" w:cs="MB Lateefi" w:hint="eastAsia"/>
                    <w:highlight w:val="yellow"/>
                    <w:rtl/>
                    <w:lang w:bidi="fa-IR"/>
                  </w:rPr>
                </w:rPrChange>
              </w:rPr>
              <w:t>ري</w:t>
            </w:r>
            <w:r w:rsidRPr="00775583">
              <w:rPr>
                <w:rFonts w:ascii="MB Lateefi" w:hAnsi="MB Lateefi" w:cs="MB Lateefi"/>
                <w:rtl/>
                <w:lang w:bidi="fa-IR"/>
                <w:rPrChange w:id="693" w:author="Iqbal Ameerali" w:date="2020-10-08T11:45:00Z">
                  <w:rPr>
                    <w:rFonts w:ascii="MB Lateefi" w:hAnsi="MB Lateefi" w:cs="MB Lateefi"/>
                    <w:highlight w:val="yellow"/>
                    <w:rtl/>
                    <w:lang w:bidi="fa-IR"/>
                  </w:rPr>
                </w:rPrChange>
              </w:rPr>
              <w:t xml:space="preserve"> </w:t>
            </w:r>
            <w:r w:rsidRPr="00775583">
              <w:rPr>
                <w:rFonts w:ascii="MB Lateefi" w:hAnsi="MB Lateefi" w:cs="MB Lateefi" w:hint="cs"/>
                <w:rtl/>
                <w:lang w:bidi="fa-IR"/>
                <w:rPrChange w:id="694" w:author="Iqbal Ameerali" w:date="2020-10-08T11:45:00Z">
                  <w:rPr>
                    <w:rFonts w:ascii="MB Lateefi" w:hAnsi="MB Lateefi" w:cs="MB Lateefi" w:hint="cs"/>
                    <w:highlight w:val="yellow"/>
                    <w:rtl/>
                    <w:lang w:bidi="fa-IR"/>
                  </w:rPr>
                </w:rPrChange>
              </w:rPr>
              <w:t>ٿ</w:t>
            </w:r>
            <w:r w:rsidRPr="00775583">
              <w:rPr>
                <w:rFonts w:ascii="MB Lateefi" w:hAnsi="MB Lateefi" w:cs="MB Lateefi" w:hint="eastAsia"/>
                <w:rtl/>
                <w:lang w:bidi="fa-IR"/>
                <w:rPrChange w:id="695" w:author="Iqbal Ameerali" w:date="2020-10-08T11:45:00Z">
                  <w:rPr>
                    <w:rFonts w:ascii="MB Lateefi" w:hAnsi="MB Lateefi" w:cs="MB Lateefi" w:hint="eastAsia"/>
                    <w:highlight w:val="yellow"/>
                    <w:rtl/>
                    <w:lang w:bidi="fa-IR"/>
                  </w:rPr>
                </w:rPrChange>
              </w:rPr>
              <w:t>ي؟</w:t>
            </w:r>
          </w:p>
          <w:p w14:paraId="2704ACAE" w14:textId="0F327242" w:rsidR="00DE665C" w:rsidRPr="00B14A4A" w:rsidRDefault="00DE665C" w:rsidP="00DE665C">
            <w:pPr>
              <w:tabs>
                <w:tab w:val="left" w:pos="6330"/>
              </w:tabs>
              <w:bidi/>
              <w:rPr>
                <w:rFonts w:ascii="MB Lateefi" w:hAnsi="MB Lateefi" w:cs="MB Lateefi"/>
                <w:rtl/>
                <w:lang w:bidi="sd-Arab-PK"/>
              </w:rPr>
            </w:pPr>
            <w:r w:rsidRPr="00B14A4A">
              <w:rPr>
                <w:rFonts w:ascii="MB Lateefi" w:hAnsi="MB Lateefi" w:cs="MB Lateefi" w:hint="cs"/>
                <w:rtl/>
                <w:lang w:bidi="sd-Arab-PK"/>
              </w:rPr>
              <w:t>(</w:t>
            </w:r>
            <w:r w:rsidRPr="00B14A4A">
              <w:rPr>
                <w:rFonts w:ascii="MB Lateefi" w:hAnsi="MB Lateefi" w:cs="MB Lateefi" w:hint="cs"/>
                <w:rtl/>
                <w:lang w:bidi="fa-IR"/>
              </w:rPr>
              <w:t>هڪ کان وڌيڪ جواب اچي سگهن ٿا</w:t>
            </w:r>
            <w:r w:rsidRPr="00B14A4A">
              <w:rPr>
                <w:rFonts w:ascii="MB Lateefi" w:hAnsi="MB Lateefi" w:cs="MB Lateefi" w:hint="cs"/>
                <w:rtl/>
                <w:lang w:bidi="sd-Arab-PK"/>
              </w:rPr>
              <w:t>)</w:t>
            </w:r>
          </w:p>
        </w:tc>
        <w:tc>
          <w:tcPr>
            <w:tcW w:w="4590" w:type="dxa"/>
          </w:tcPr>
          <w:p w14:paraId="303F3660" w14:textId="6DEEBC77" w:rsidR="003C60C8" w:rsidRPr="00775583"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696" w:author="Iqbal Ameerali" w:date="2020-10-08T11:45:00Z">
                  <w:rPr>
                    <w:rStyle w:val="FontStyle85"/>
                    <w:rFonts w:ascii="MB Lateefi" w:eastAsiaTheme="minorHAnsi" w:hAnsi="MB Lateefi" w:cs="MB Lateefi"/>
                    <w:b/>
                    <w:i w:val="0"/>
                    <w:iCs w:val="0"/>
                    <w:sz w:val="20"/>
                    <w:szCs w:val="20"/>
                    <w:rtl/>
                    <w:lang w:bidi="sd-Arab-PK"/>
                  </w:rPr>
                </w:rPrChange>
              </w:rPr>
            </w:pPr>
            <w:r w:rsidRPr="0001555D">
              <w:rPr>
                <w:rStyle w:val="FontStyle85"/>
                <w:rFonts w:ascii="MB Lateefi" w:hAnsi="MB Lateefi" w:cs="MB Lateefi" w:hint="cs"/>
                <w:b/>
                <w:i w:val="0"/>
                <w:iCs w:val="0"/>
                <w:sz w:val="20"/>
                <w:szCs w:val="20"/>
                <w:rtl/>
                <w:lang w:bidi="sd-Arab-PK"/>
              </w:rPr>
              <w:t xml:space="preserve">پوليو مهم </w:t>
            </w:r>
            <w:r w:rsidR="003C60C8"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1</w:t>
            </w:r>
          </w:p>
          <w:p w14:paraId="1C5C7E02" w14:textId="225DF50C" w:rsidR="003C60C8" w:rsidRPr="00775583"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معمول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مطابق</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ٽڪ</w:t>
            </w:r>
            <w:r w:rsidRPr="00775583">
              <w:rPr>
                <w:rStyle w:val="FontStyle85"/>
                <w:rFonts w:ascii="MB Lateefi" w:hAnsi="MB Lateefi" w:cs="MB Lateefi" w:hint="eastAsia"/>
                <w:b/>
                <w:i w:val="0"/>
                <w:iCs w:val="0"/>
                <w:sz w:val="20"/>
                <w:szCs w:val="20"/>
                <w:rtl/>
                <w:lang w:bidi="sd-Arab-PK"/>
              </w:rPr>
              <w:t>ا</w:t>
            </w:r>
            <w:r w:rsidR="00DE665C" w:rsidRPr="00775583">
              <w:rPr>
                <w:rStyle w:val="FontStyle85"/>
                <w:rFonts w:ascii="MB Lateefi" w:hAnsi="MB Lateefi" w:cs="MB Lateefi"/>
                <w:b/>
                <w:i w:val="0"/>
                <w:iCs w:val="0"/>
                <w:sz w:val="20"/>
                <w:szCs w:val="20"/>
                <w:rtl/>
                <w:lang w:bidi="sd-Arab-PK"/>
              </w:rPr>
              <w:t xml:space="preserve"> ل</w:t>
            </w:r>
            <w:r w:rsidR="00DE665C" w:rsidRPr="00775583">
              <w:rPr>
                <w:rStyle w:val="FontStyle85"/>
                <w:rFonts w:ascii="MB Lateefi" w:hAnsi="MB Lateefi" w:cs="MB Lateefi" w:hint="cs"/>
                <w:b/>
                <w:i w:val="0"/>
                <w:iCs w:val="0"/>
                <w:sz w:val="20"/>
                <w:szCs w:val="20"/>
                <w:rtl/>
                <w:lang w:bidi="sd-Arab-PK"/>
              </w:rPr>
              <w:t>ڳ</w:t>
            </w:r>
            <w:r w:rsidR="00DE665C" w:rsidRPr="00775583">
              <w:rPr>
                <w:rStyle w:val="FontStyle85"/>
                <w:rFonts w:ascii="MB Lateefi" w:hAnsi="MB Lateefi" w:cs="MB Lateefi" w:hint="eastAsia"/>
                <w:b/>
                <w:i w:val="0"/>
                <w:iCs w:val="0"/>
                <w:sz w:val="20"/>
                <w:szCs w:val="20"/>
                <w:rtl/>
                <w:lang w:bidi="sd-Arab-PK"/>
              </w:rPr>
              <w:t>ائ</w:t>
            </w:r>
            <w:r w:rsidR="00DE665C"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w:t>
            </w:r>
            <w:r w:rsidR="003C60C8"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2</w:t>
            </w:r>
          </w:p>
          <w:p w14:paraId="416A544C" w14:textId="5C91637D" w:rsidR="00F52A75" w:rsidRPr="00775583"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توليدي</w:t>
            </w:r>
            <w:r w:rsidRPr="00775583">
              <w:rPr>
                <w:rStyle w:val="FontStyle85"/>
                <w:rFonts w:ascii="MB Lateefi" w:hAnsi="MB Lateefi" w:cs="MB Lateefi"/>
                <w:b/>
                <w:i w:val="0"/>
                <w:iCs w:val="0"/>
                <w:sz w:val="20"/>
                <w:szCs w:val="20"/>
                <w:rtl/>
                <w:lang w:bidi="sd-Arab-PK"/>
              </w:rPr>
              <w:t xml:space="preserve"> صحت </w:t>
            </w:r>
            <w:r w:rsidR="003C60C8"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3</w:t>
            </w:r>
          </w:p>
          <w:p w14:paraId="2730C379" w14:textId="50A299BC" w:rsidR="00F52A75" w:rsidRPr="00775583"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ارن</w:t>
            </w:r>
            <w:r w:rsidRPr="00775583">
              <w:rPr>
                <w:rStyle w:val="FontStyle85"/>
                <w:rFonts w:ascii="MB Lateefi" w:hAnsi="MB Lateefi" w:cs="MB Lateefi"/>
                <w:b/>
                <w:i w:val="0"/>
                <w:iCs w:val="0"/>
                <w:sz w:val="20"/>
                <w:szCs w:val="20"/>
                <w:rtl/>
                <w:lang w:bidi="sd-Arab-PK"/>
              </w:rPr>
              <w:t xml:space="preserve"> جي بيماري </w:t>
            </w:r>
            <w:r w:rsidR="003C60C8"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4</w:t>
            </w:r>
          </w:p>
          <w:p w14:paraId="14C7C6F6" w14:textId="08F0ADA6" w:rsidR="00F52A75" w:rsidRPr="00775583"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پنج</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سال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کان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گھ</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عمر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ارن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نشونما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جاچ</w:t>
            </w:r>
            <w:r w:rsidRPr="00775583">
              <w:rPr>
                <w:rStyle w:val="FontStyle85"/>
                <w:rFonts w:ascii="MB Lateefi" w:hAnsi="MB Lateefi" w:cs="MB Lateefi" w:hint="cs"/>
                <w:b/>
                <w:i w:val="0"/>
                <w:iCs w:val="0"/>
                <w:sz w:val="20"/>
                <w:szCs w:val="20"/>
                <w:rtl/>
                <w:lang w:bidi="sd-Arab-PK"/>
              </w:rPr>
              <w:t>ڻ</w:t>
            </w:r>
            <w:r w:rsidR="00FD7441" w:rsidRPr="00775583">
              <w:rPr>
                <w:rStyle w:val="FontStyle85"/>
                <w:rFonts w:ascii="MB Lateefi" w:hAnsi="MB Lateefi" w:cs="MB Lateefi"/>
                <w:b/>
                <w:i w:val="0"/>
                <w:iCs w:val="0"/>
                <w:sz w:val="20"/>
                <w:szCs w:val="20"/>
                <w:rtl/>
              </w:rPr>
              <w:t xml:space="preserve"> </w:t>
            </w:r>
            <w:r w:rsidR="00FD7441"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5</w:t>
            </w:r>
          </w:p>
          <w:p w14:paraId="4F288237" w14:textId="14425F72" w:rsidR="00F52A75" w:rsidRPr="00775583"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lang w:bidi="sd-Arab-PK"/>
              </w:rPr>
              <w:t>صحت</w:t>
            </w:r>
            <w:r w:rsidRPr="00775583">
              <w:rPr>
                <w:rStyle w:val="FontStyle85"/>
                <w:rFonts w:ascii="MB Lateefi" w:hAnsi="MB Lateefi" w:cs="MB Lateefi"/>
                <w:b/>
                <w:i w:val="0"/>
                <w:iCs w:val="0"/>
                <w:sz w:val="20"/>
                <w:szCs w:val="20"/>
                <w:rtl/>
                <w:lang w:bidi="sd-Arab-PK"/>
              </w:rPr>
              <w:t xml:space="preserve"> ۽ صفائي جي باري ۾ عام معلومات </w:t>
            </w:r>
            <w:r w:rsidR="00FD7441" w:rsidRPr="00775583">
              <w:rPr>
                <w:rStyle w:val="FontStyle85"/>
                <w:rFonts w:ascii="MB Lateefi" w:hAnsi="MB Lateefi" w:cs="MB Lateefi" w:hint="cs"/>
                <w:b/>
                <w:i w:val="0"/>
                <w:iCs w:val="0"/>
                <w:sz w:val="20"/>
                <w:szCs w:val="20"/>
                <w:rtl/>
                <w:lang w:bidi="sd-Arab-PK"/>
              </w:rPr>
              <w:t>ڏ</w:t>
            </w:r>
            <w:r w:rsidR="00FD7441" w:rsidRPr="00775583">
              <w:rPr>
                <w:rStyle w:val="FontStyle85"/>
                <w:rFonts w:ascii="MB Lateefi" w:hAnsi="MB Lateefi" w:cs="MB Lateefi" w:hint="eastAsia"/>
                <w:b/>
                <w:i w:val="0"/>
                <w:iCs w:val="0"/>
                <w:sz w:val="20"/>
                <w:szCs w:val="20"/>
                <w:rtl/>
                <w:lang w:bidi="sd-Arab-PK"/>
              </w:rPr>
              <w:t>ي</w:t>
            </w:r>
            <w:r w:rsidR="00FD7441"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w:t>
            </w:r>
            <w:r w:rsidR="00FD7441"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6</w:t>
            </w:r>
          </w:p>
        </w:tc>
        <w:tc>
          <w:tcPr>
            <w:tcW w:w="1168" w:type="dxa"/>
            <w:vAlign w:val="center"/>
          </w:tcPr>
          <w:p w14:paraId="60185052" w14:textId="77777777" w:rsidR="00F52A75" w:rsidRPr="00775583" w:rsidRDefault="00F52A75" w:rsidP="00F52A75">
            <w:pPr>
              <w:jc w:val="center"/>
              <w:rPr>
                <w:rFonts w:ascii="MB Lateefi" w:hAnsi="MB Lateefi" w:cs="MB Lateefi"/>
                <w:sz w:val="16"/>
                <w:szCs w:val="16"/>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tc>
      </w:tr>
    </w:tbl>
    <w:p w14:paraId="3D467AF1" w14:textId="40C9D51E" w:rsidR="00E24C26" w:rsidRPr="00775583" w:rsidRDefault="00E24C26">
      <w:pPr>
        <w:bidi/>
        <w:rPr>
          <w:rtl/>
        </w:rPr>
      </w:pPr>
    </w:p>
    <w:p w14:paraId="1A01A50F" w14:textId="2E6E5B5D" w:rsidR="002E2F27" w:rsidRPr="00775583" w:rsidRDefault="002E2F27" w:rsidP="002E2F27">
      <w:pPr>
        <w:bidi/>
        <w:rPr>
          <w:rtl/>
        </w:rPr>
      </w:pPr>
    </w:p>
    <w:p w14:paraId="5AB3C96A" w14:textId="05AB939E" w:rsidR="002E2F27" w:rsidRPr="00775583" w:rsidRDefault="002E2F27" w:rsidP="002E2F27">
      <w:pPr>
        <w:bidi/>
        <w:rPr>
          <w:rtl/>
        </w:rPr>
      </w:pPr>
    </w:p>
    <w:p w14:paraId="224ACA46" w14:textId="528509AB" w:rsidR="002E2F27" w:rsidRPr="00775583" w:rsidRDefault="002E2F27" w:rsidP="002E2F27">
      <w:pPr>
        <w:bidi/>
        <w:rPr>
          <w:rtl/>
        </w:rPr>
      </w:pPr>
    </w:p>
    <w:p w14:paraId="54D0D5E3" w14:textId="1FDDC383" w:rsidR="002E2F27" w:rsidRPr="00775583" w:rsidRDefault="002E2F27" w:rsidP="002E2F27">
      <w:pPr>
        <w:bidi/>
        <w:rPr>
          <w:rtl/>
        </w:rPr>
      </w:pPr>
    </w:p>
    <w:p w14:paraId="19A2306A" w14:textId="5C5931BC" w:rsidR="002E2F27" w:rsidRPr="00775583" w:rsidRDefault="002E2F27" w:rsidP="002E2F27">
      <w:pPr>
        <w:bidi/>
        <w:rPr>
          <w:rtl/>
        </w:rPr>
      </w:pPr>
    </w:p>
    <w:p w14:paraId="64D5EFAF" w14:textId="30D65258" w:rsidR="002E2F27" w:rsidRPr="00775583" w:rsidRDefault="002E2F27" w:rsidP="002E2F27">
      <w:pPr>
        <w:bidi/>
        <w:rPr>
          <w:rtl/>
        </w:rPr>
      </w:pPr>
    </w:p>
    <w:p w14:paraId="2921CBF1" w14:textId="0EE57071" w:rsidR="002E2F27" w:rsidRPr="00775583" w:rsidRDefault="002E2F27" w:rsidP="002E2F27">
      <w:pPr>
        <w:bidi/>
        <w:rPr>
          <w:rtl/>
        </w:rPr>
      </w:pPr>
    </w:p>
    <w:p w14:paraId="131758D3" w14:textId="4EF57378" w:rsidR="002E2F27" w:rsidRPr="00775583" w:rsidRDefault="002E2F27" w:rsidP="002E2F27">
      <w:pPr>
        <w:bidi/>
        <w:rPr>
          <w:rtl/>
        </w:rPr>
      </w:pPr>
    </w:p>
    <w:p w14:paraId="395B905F" w14:textId="4E8B64A1" w:rsidR="002E2F27" w:rsidRPr="00775583" w:rsidRDefault="002E2F27" w:rsidP="002E2F27">
      <w:pPr>
        <w:bidi/>
        <w:rPr>
          <w:rtl/>
        </w:rPr>
      </w:pPr>
    </w:p>
    <w:p w14:paraId="54A042F0" w14:textId="6B40AAB1" w:rsidR="002E2F27" w:rsidRPr="00775583" w:rsidRDefault="002E2F27" w:rsidP="002E2F27">
      <w:pPr>
        <w:bidi/>
        <w:rPr>
          <w:rtl/>
        </w:rPr>
      </w:pPr>
    </w:p>
    <w:p w14:paraId="2AE140B6" w14:textId="3EC0A633" w:rsidR="002E2F27" w:rsidRPr="00775583" w:rsidRDefault="002E2F27" w:rsidP="002E2F27">
      <w:pPr>
        <w:bidi/>
        <w:rPr>
          <w:rtl/>
        </w:rPr>
      </w:pPr>
    </w:p>
    <w:p w14:paraId="7FB4C5C5" w14:textId="1C8FDC0E" w:rsidR="002E2F27" w:rsidRPr="00775583" w:rsidRDefault="002E2F27" w:rsidP="002E2F27">
      <w:pPr>
        <w:bidi/>
        <w:rPr>
          <w:rtl/>
        </w:rPr>
      </w:pPr>
    </w:p>
    <w:p w14:paraId="55F9B94F" w14:textId="56C39B48" w:rsidR="002E2F27" w:rsidRPr="00775583" w:rsidRDefault="002E2F27" w:rsidP="002E2F27">
      <w:pPr>
        <w:bidi/>
        <w:rPr>
          <w:rtl/>
        </w:rPr>
      </w:pPr>
    </w:p>
    <w:p w14:paraId="2928FEB0" w14:textId="78CDE436" w:rsidR="002E2F27" w:rsidRPr="00775583" w:rsidRDefault="002E2F27" w:rsidP="002E2F27">
      <w:pPr>
        <w:bidi/>
        <w:rPr>
          <w:rtl/>
        </w:rPr>
      </w:pPr>
    </w:p>
    <w:p w14:paraId="0DB8DAF7" w14:textId="051A536D" w:rsidR="00D1501F" w:rsidRDefault="00D1501F">
      <w:pPr>
        <w:rPr>
          <w:ins w:id="697" w:author="Iqbal Ameerali" w:date="2020-10-08T12:58:00Z"/>
          <w:rtl/>
        </w:rPr>
      </w:pPr>
      <w:ins w:id="698" w:author="Iqbal Ameerali" w:date="2020-10-08T12:58:00Z">
        <w:r>
          <w:rPr>
            <w:rtl/>
          </w:rPr>
          <w:br w:type="page"/>
        </w:r>
      </w:ins>
    </w:p>
    <w:tbl>
      <w:tblPr>
        <w:tblStyle w:val="TableGrid"/>
        <w:bidiVisual/>
        <w:tblW w:w="11419" w:type="dxa"/>
        <w:jc w:val="center"/>
        <w:tblLayout w:type="fixed"/>
        <w:tblLook w:val="04A0" w:firstRow="1" w:lastRow="0" w:firstColumn="1" w:lastColumn="0" w:noHBand="0" w:noVBand="1"/>
      </w:tblPr>
      <w:tblGrid>
        <w:gridCol w:w="892"/>
        <w:gridCol w:w="4817"/>
        <w:gridCol w:w="44"/>
        <w:gridCol w:w="3150"/>
        <w:gridCol w:w="1417"/>
        <w:gridCol w:w="1099"/>
      </w:tblGrid>
      <w:tr w:rsidR="000C0FD2" w:rsidRPr="00775583" w14:paraId="072B5882" w14:textId="77777777" w:rsidTr="00FA6281">
        <w:trPr>
          <w:trHeight w:val="269"/>
          <w:jc w:val="center"/>
        </w:trPr>
        <w:tc>
          <w:tcPr>
            <w:tcW w:w="5709"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1B17D01E" w14:textId="6EE3C93B" w:rsidR="000C0FD2" w:rsidRPr="00775583" w:rsidRDefault="00655CDA" w:rsidP="00DD6FDF">
            <w:pPr>
              <w:tabs>
                <w:tab w:val="left" w:pos="6330"/>
              </w:tabs>
              <w:bidi/>
              <w:rPr>
                <w:rFonts w:ascii="MB Lateefi" w:hAnsi="MB Lateefi" w:cs="MB Lateefi"/>
                <w:sz w:val="24"/>
                <w:szCs w:val="24"/>
                <w:rtl/>
                <w:lang w:bidi="sd-Arab-PK"/>
              </w:rPr>
            </w:pPr>
            <w:r w:rsidRPr="00666563">
              <w:rPr>
                <w:rFonts w:ascii="MB Lateefi" w:hAnsi="MB Lateefi" w:cs="MB Lateefi" w:hint="cs"/>
                <w:sz w:val="24"/>
                <w:szCs w:val="24"/>
                <w:rtl/>
                <w:lang w:bidi="sd-Arab-PK"/>
              </w:rPr>
              <w:lastRenderedPageBreak/>
              <w:t>سي</w:t>
            </w:r>
            <w:r w:rsidR="00E90910" w:rsidRPr="00666563">
              <w:rPr>
                <w:rFonts w:ascii="MB Lateefi" w:hAnsi="MB Lateefi" w:cs="MB Lateefi" w:hint="cs"/>
                <w:sz w:val="24"/>
                <w:szCs w:val="24"/>
                <w:rtl/>
                <w:lang w:bidi="sd-Arab-PK"/>
              </w:rPr>
              <w:t>ڪشن ج</w:t>
            </w:r>
            <w:r w:rsidR="00502C01" w:rsidRPr="00775583">
              <w:rPr>
                <w:rFonts w:ascii="MB Lateefi" w:hAnsi="MB Lateefi" w:cs="MB Lateefi" w:hint="eastAsia"/>
                <w:sz w:val="24"/>
                <w:szCs w:val="24"/>
                <w:rtl/>
                <w:lang w:bidi="sd-Arab-PK"/>
              </w:rPr>
              <w:t>ِي</w:t>
            </w:r>
            <w:r w:rsidRPr="00775583">
              <w:rPr>
                <w:rFonts w:ascii="MB Lateefi" w:hAnsi="MB Lateefi" w:cs="MB Lateefi" w:hint="eastAsia"/>
                <w:sz w:val="24"/>
                <w:szCs w:val="24"/>
                <w:rtl/>
                <w:lang w:bidi="sd-Arab-PK"/>
              </w:rPr>
              <w:t>؛</w:t>
            </w:r>
            <w:r w:rsidRPr="00775583">
              <w:rPr>
                <w:rFonts w:ascii="MB Lateefi" w:hAnsi="MB Lateefi" w:cs="MB Lateefi"/>
                <w:sz w:val="24"/>
                <w:szCs w:val="24"/>
                <w:rtl/>
                <w:lang w:bidi="sd-Arab-PK"/>
              </w:rPr>
              <w:t xml:space="preserve"> </w:t>
            </w:r>
            <w:r w:rsidR="00FD7197" w:rsidRPr="00775583">
              <w:rPr>
                <w:rFonts w:ascii="MB Lateefi" w:hAnsi="MB Lateefi" w:cs="MB Lateefi" w:hint="cs"/>
                <w:sz w:val="24"/>
                <w:szCs w:val="24"/>
                <w:rtl/>
                <w:lang w:bidi="sd-Arab-PK"/>
              </w:rPr>
              <w:t>ٻ</w:t>
            </w:r>
            <w:r w:rsidR="00FD7197" w:rsidRPr="00775583">
              <w:rPr>
                <w:rFonts w:ascii="MB Lateefi" w:hAnsi="MB Lateefi" w:cs="MB Lateefi" w:hint="eastAsia"/>
                <w:sz w:val="24"/>
                <w:szCs w:val="24"/>
                <w:rtl/>
                <w:lang w:bidi="sd-Arab-PK"/>
              </w:rPr>
              <w:t>ارن</w:t>
            </w:r>
            <w:r w:rsidR="00FD7197" w:rsidRPr="00775583">
              <w:rPr>
                <w:rFonts w:ascii="MB Lateefi" w:hAnsi="MB Lateefi" w:cs="MB Lateefi"/>
                <w:sz w:val="24"/>
                <w:szCs w:val="24"/>
                <w:rtl/>
                <w:lang w:bidi="sd-Arab-PK"/>
              </w:rPr>
              <w:t xml:space="preserve"> </w:t>
            </w:r>
            <w:r w:rsidR="00FD7197" w:rsidRPr="00775583">
              <w:rPr>
                <w:rFonts w:ascii="MB Lateefi" w:hAnsi="MB Lateefi" w:cs="MB Lateefi" w:hint="eastAsia"/>
                <w:sz w:val="24"/>
                <w:szCs w:val="24"/>
                <w:rtl/>
                <w:lang w:bidi="sd-Arab-PK"/>
              </w:rPr>
              <w:t>جي</w:t>
            </w:r>
            <w:r w:rsidR="00FD7197" w:rsidRPr="00775583">
              <w:rPr>
                <w:rFonts w:ascii="MB Lateefi" w:hAnsi="MB Lateefi" w:cs="MB Lateefi"/>
                <w:sz w:val="24"/>
                <w:szCs w:val="24"/>
                <w:rtl/>
                <w:lang w:bidi="sd-Arab-PK"/>
              </w:rPr>
              <w:t xml:space="preserve"> </w:t>
            </w:r>
            <w:r w:rsidR="00FD7197" w:rsidRPr="00775583">
              <w:rPr>
                <w:rFonts w:ascii="MB Lateefi" w:hAnsi="MB Lateefi" w:cs="MB Lateefi" w:hint="eastAsia"/>
                <w:sz w:val="24"/>
                <w:szCs w:val="24"/>
                <w:rtl/>
                <w:lang w:bidi="sd-Arab-PK"/>
              </w:rPr>
              <w:t>صحت</w:t>
            </w:r>
            <w:r w:rsidR="00C2672D" w:rsidRPr="00775583">
              <w:rPr>
                <w:rFonts w:ascii="MB Lateefi" w:hAnsi="MB Lateefi" w:cs="MB Lateefi"/>
                <w:sz w:val="24"/>
                <w:szCs w:val="24"/>
                <w:lang w:bidi="sd-Arab-PK"/>
              </w:rPr>
              <w:t xml:space="preserve"> </w:t>
            </w:r>
            <w:r w:rsidR="00C2672D" w:rsidRPr="00775583">
              <w:rPr>
                <w:rFonts w:ascii="MB Lateefi" w:hAnsi="MB Lateefi" w:cs="MB Lateefi"/>
                <w:sz w:val="24"/>
                <w:szCs w:val="24"/>
                <w:rtl/>
                <w:lang w:bidi="sd-Arab-PK"/>
              </w:rPr>
              <w:t xml:space="preserve"> (دستن جي بيماري)</w:t>
            </w:r>
          </w:p>
        </w:tc>
        <w:tc>
          <w:tcPr>
            <w:tcW w:w="5710" w:type="dxa"/>
            <w:gridSpan w:val="4"/>
            <w:tcBorders>
              <w:top w:val="single" w:sz="4" w:space="0" w:color="auto"/>
              <w:left w:val="nil"/>
              <w:bottom w:val="single" w:sz="4" w:space="0" w:color="auto"/>
              <w:right w:val="single" w:sz="4" w:space="0" w:color="auto"/>
            </w:tcBorders>
            <w:shd w:val="clear" w:color="auto" w:fill="BFBFBF" w:themeFill="background1" w:themeFillShade="BF"/>
          </w:tcPr>
          <w:p w14:paraId="7B97BC9A" w14:textId="48376FFC" w:rsidR="000C0FD2" w:rsidRPr="00775583" w:rsidRDefault="00E90910" w:rsidP="00635903">
            <w:pPr>
              <w:tabs>
                <w:tab w:val="left" w:pos="6330"/>
              </w:tabs>
              <w:jc w:val="both"/>
              <w:rPr>
                <w:rFonts w:cstheme="minorHAnsi"/>
                <w:b/>
                <w:lang w:bidi="sd-Arab-PK"/>
              </w:rPr>
            </w:pPr>
            <w:r w:rsidRPr="00775583">
              <w:rPr>
                <w:rFonts w:cstheme="minorHAnsi"/>
                <w:b/>
                <w:lang w:val="en-GB" w:bidi="sd-Arab-PK"/>
              </w:rPr>
              <w:t>SECTION G</w:t>
            </w:r>
            <w:r w:rsidR="000C0FD2" w:rsidRPr="00775583">
              <w:rPr>
                <w:rFonts w:cstheme="minorHAnsi"/>
                <w:b/>
                <w:lang w:val="en-GB"/>
              </w:rPr>
              <w:t>: CHILD HEALTH</w:t>
            </w:r>
            <w:r w:rsidR="00794F1B" w:rsidRPr="00775583">
              <w:rPr>
                <w:rFonts w:cstheme="minorHAnsi"/>
                <w:b/>
                <w:rtl/>
                <w:lang w:val="en-GB" w:bidi="sd-Arab-PK"/>
              </w:rPr>
              <w:t xml:space="preserve">  </w:t>
            </w:r>
            <w:r w:rsidR="00794F1B" w:rsidRPr="00775583">
              <w:rPr>
                <w:rFonts w:cstheme="minorHAnsi"/>
                <w:b/>
                <w:lang w:bidi="sd-Arab-PK"/>
              </w:rPr>
              <w:t>(</w:t>
            </w:r>
            <w:r w:rsidR="00C2672D" w:rsidRPr="00775583">
              <w:rPr>
                <w:rFonts w:cstheme="minorHAnsi"/>
                <w:b/>
                <w:lang w:val="en-GB"/>
              </w:rPr>
              <w:t>DIARRHOEA)</w:t>
            </w:r>
          </w:p>
        </w:tc>
      </w:tr>
      <w:tr w:rsidR="000012FA" w:rsidRPr="00775583" w14:paraId="443E6758" w14:textId="77777777" w:rsidTr="005A0C5D">
        <w:trPr>
          <w:trHeight w:val="20"/>
          <w:jc w:val="center"/>
        </w:trPr>
        <w:tc>
          <w:tcPr>
            <w:tcW w:w="11419" w:type="dxa"/>
            <w:gridSpan w:val="6"/>
            <w:tcBorders>
              <w:top w:val="single" w:sz="4" w:space="0" w:color="auto"/>
            </w:tcBorders>
            <w:shd w:val="clear" w:color="auto" w:fill="FBD4B4" w:themeFill="accent6" w:themeFillTint="66"/>
          </w:tcPr>
          <w:p w14:paraId="6FF897B5" w14:textId="5474FF5E" w:rsidR="000012FA" w:rsidRPr="00775583" w:rsidRDefault="005A0C5D" w:rsidP="00AE5C02">
            <w:pPr>
              <w:tabs>
                <w:tab w:val="left" w:pos="6330"/>
              </w:tabs>
              <w:rPr>
                <w:rFonts w:cstheme="minorHAnsi"/>
                <w:b/>
                <w:bCs/>
                <w:iCs/>
                <w:sz w:val="20"/>
                <w:szCs w:val="20"/>
                <w:lang w:bidi="sd-Arab-PK"/>
              </w:rPr>
            </w:pPr>
            <w:r w:rsidRPr="00775583">
              <w:rPr>
                <w:rFonts w:cstheme="minorHAnsi"/>
                <w:iCs/>
                <w:sz w:val="20"/>
                <w:szCs w:val="20"/>
                <w:lang w:val="en-GB"/>
              </w:rPr>
              <w:t>This section relates to diarrheal episodes, and care related to diarrhoea especially for children younger than five years and will be asked from Index Mother</w:t>
            </w:r>
            <w:r w:rsidR="000C4EB7" w:rsidRPr="00775583">
              <w:rPr>
                <w:rFonts w:cstheme="minorHAnsi"/>
                <w:iCs/>
                <w:sz w:val="20"/>
                <w:szCs w:val="20"/>
                <w:rtl/>
                <w:lang w:val="en-GB" w:bidi="sd-Arab-PK"/>
              </w:rPr>
              <w:t>.</w:t>
            </w:r>
          </w:p>
          <w:p w14:paraId="7CA44029" w14:textId="1A64C699" w:rsidR="000012FA" w:rsidRPr="00775583" w:rsidRDefault="000012FA" w:rsidP="00D2014C">
            <w:pPr>
              <w:tabs>
                <w:tab w:val="left" w:pos="6330"/>
              </w:tabs>
              <w:bidi/>
              <w:rPr>
                <w:rFonts w:cstheme="minorHAnsi"/>
                <w:b/>
                <w:bCs/>
                <w:iCs/>
              </w:rPr>
            </w:pPr>
            <w:r w:rsidRPr="00775583">
              <w:rPr>
                <w:rFonts w:ascii="MB Lateefi" w:hAnsi="MB Lateefi" w:cs="MB Lateefi"/>
                <w:rtl/>
                <w:lang w:bidi="fa-IR"/>
              </w:rPr>
              <w:t>هن سي</w:t>
            </w:r>
            <w:r w:rsidRPr="00775583">
              <w:rPr>
                <w:rFonts w:ascii="MB Lateefi" w:hAnsi="MB Lateefi" w:cs="MB Lateefi" w:hint="cs"/>
                <w:rtl/>
                <w:lang w:bidi="fa-IR"/>
              </w:rPr>
              <w:t>ڪ</w:t>
            </w:r>
            <w:r w:rsidRPr="00775583">
              <w:rPr>
                <w:rFonts w:ascii="MB Lateefi" w:hAnsi="MB Lateefi" w:cs="MB Lateefi" w:hint="eastAsia"/>
                <w:rtl/>
                <w:lang w:bidi="fa-IR"/>
              </w:rPr>
              <w:t>شن</w:t>
            </w:r>
            <w:r w:rsidRPr="00775583">
              <w:rPr>
                <w:rFonts w:ascii="MB Lateefi" w:hAnsi="MB Lateefi" w:cs="MB Lateefi"/>
                <w:rtl/>
                <w:lang w:bidi="fa-IR"/>
              </w:rPr>
              <w:t xml:space="preserve"> ۾</w:t>
            </w:r>
            <w:r w:rsidR="00D2014C" w:rsidRPr="00775583">
              <w:rPr>
                <w:rFonts w:ascii="MB Lateefi" w:hAnsi="MB Lateefi" w:cs="MB Lateefi" w:hint="eastAsia"/>
                <w:rtl/>
                <w:lang w:bidi="sd-Arab-PK"/>
              </w:rPr>
              <w:t>پنجن</w:t>
            </w:r>
            <w:r w:rsidR="00D2014C" w:rsidRPr="00775583">
              <w:rPr>
                <w:rFonts w:ascii="MB Lateefi" w:hAnsi="MB Lateefi" w:cs="MB Lateefi"/>
                <w:rtl/>
                <w:lang w:bidi="sd-Arab-PK"/>
              </w:rPr>
              <w:t xml:space="preserve"> </w:t>
            </w:r>
            <w:r w:rsidR="00D2014C" w:rsidRPr="00775583">
              <w:rPr>
                <w:rFonts w:ascii="MB Lateefi" w:hAnsi="MB Lateefi" w:cs="MB Lateefi" w:hint="eastAsia"/>
                <w:rtl/>
                <w:lang w:bidi="sd-Arab-PK"/>
              </w:rPr>
              <w:t>سالن</w:t>
            </w:r>
            <w:r w:rsidR="00D2014C" w:rsidRPr="00775583">
              <w:rPr>
                <w:rFonts w:ascii="MB Lateefi" w:hAnsi="MB Lateefi" w:cs="MB Lateefi"/>
                <w:rtl/>
                <w:lang w:bidi="sd-Arab-PK"/>
              </w:rPr>
              <w:t xml:space="preserve"> </w:t>
            </w:r>
            <w:r w:rsidR="00D2014C" w:rsidRPr="00775583">
              <w:rPr>
                <w:rFonts w:ascii="MB Lateefi" w:hAnsi="MB Lateefi" w:cs="MB Lateefi" w:hint="eastAsia"/>
                <w:rtl/>
                <w:lang w:bidi="sd-Arab-PK"/>
              </w:rPr>
              <w:t>کان</w:t>
            </w:r>
            <w:r w:rsidR="00D2014C" w:rsidRPr="00775583">
              <w:rPr>
                <w:rFonts w:ascii="MB Lateefi" w:hAnsi="MB Lateefi" w:cs="MB Lateefi"/>
                <w:rtl/>
                <w:lang w:bidi="sd-Arab-PK"/>
              </w:rPr>
              <w:t xml:space="preserve"> </w:t>
            </w:r>
            <w:r w:rsidR="00D2014C" w:rsidRPr="00775583">
              <w:rPr>
                <w:rFonts w:ascii="MB Lateefi" w:hAnsi="MB Lateefi" w:cs="MB Lateefi" w:hint="eastAsia"/>
                <w:rtl/>
                <w:lang w:bidi="sd-Arab-PK"/>
              </w:rPr>
              <w:t>گھ</w:t>
            </w:r>
            <w:r w:rsidR="00D2014C" w:rsidRPr="00775583">
              <w:rPr>
                <w:rFonts w:ascii="MB Lateefi" w:hAnsi="MB Lateefi" w:cs="MB Lateefi" w:hint="cs"/>
                <w:rtl/>
                <w:lang w:bidi="sd-Arab-PK"/>
              </w:rPr>
              <w:t>ٽ</w:t>
            </w:r>
            <w:r w:rsidR="00D2014C" w:rsidRPr="00775583">
              <w:rPr>
                <w:rFonts w:ascii="MB Lateefi" w:hAnsi="MB Lateefi" w:cs="MB Lateefi"/>
                <w:rtl/>
                <w:lang w:bidi="sd-Arab-PK"/>
              </w:rPr>
              <w:t xml:space="preserve"> </w:t>
            </w:r>
            <w:r w:rsidR="00D2014C" w:rsidRPr="00775583">
              <w:rPr>
                <w:rFonts w:ascii="MB Lateefi" w:hAnsi="MB Lateefi" w:cs="MB Lateefi" w:hint="eastAsia"/>
                <w:rtl/>
                <w:lang w:bidi="sd-Arab-PK"/>
              </w:rPr>
              <w:t>عمر</w:t>
            </w:r>
            <w:r w:rsidR="00D2014C" w:rsidRPr="00775583">
              <w:rPr>
                <w:rFonts w:ascii="MB Lateefi" w:hAnsi="MB Lateefi" w:cs="MB Lateefi"/>
                <w:rtl/>
                <w:lang w:bidi="sd-Arab-PK"/>
              </w:rPr>
              <w:t xml:space="preserve"> </w:t>
            </w:r>
            <w:r w:rsidR="00D2014C" w:rsidRPr="00775583">
              <w:rPr>
                <w:rFonts w:ascii="MB Lateefi" w:hAnsi="MB Lateefi" w:cs="MB Lateefi" w:hint="eastAsia"/>
                <w:rtl/>
                <w:lang w:bidi="sd-Arab-PK"/>
              </w:rPr>
              <w:t>جي</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00901D6C" w:rsidRPr="00775583">
              <w:rPr>
                <w:rFonts w:ascii="MB Lateefi" w:hAnsi="MB Lateefi" w:cs="MB Lateefi" w:hint="eastAsia"/>
                <w:rtl/>
                <w:lang w:bidi="sd-Arab-PK"/>
              </w:rPr>
              <w:t>ن</w:t>
            </w:r>
            <w:r w:rsidR="00901D6C" w:rsidRPr="00775583">
              <w:rPr>
                <w:rFonts w:ascii="MB Lateefi" w:hAnsi="MB Lateefi" w:cs="MB Lateefi"/>
                <w:rtl/>
                <w:lang w:bidi="sd-Arab-PK"/>
              </w:rPr>
              <w:t xml:space="preserve"> </w:t>
            </w:r>
            <w:r w:rsidRPr="00775583">
              <w:rPr>
                <w:rFonts w:ascii="MB Lateefi" w:hAnsi="MB Lateefi" w:cs="MB Lateefi"/>
                <w:rtl/>
                <w:lang w:bidi="fa-IR"/>
              </w:rPr>
              <w:t xml:space="preserve">دستن جي بيماري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ان جي باري ۾ سوال </w:t>
            </w:r>
            <w:r w:rsidR="00FA6281" w:rsidRPr="00775583">
              <w:rPr>
                <w:rFonts w:ascii="MB Lateefi" w:hAnsi="MB Lateefi" w:cs="MB Lateefi" w:hint="eastAsia"/>
                <w:rtl/>
                <w:lang w:bidi="sd-Arab-PK"/>
              </w:rPr>
              <w:t>ان</w:t>
            </w:r>
            <w:r w:rsidR="00FA6281" w:rsidRPr="00775583">
              <w:rPr>
                <w:rFonts w:ascii="MB Lateefi" w:hAnsi="MB Lateefi" w:cs="MB Lateefi" w:hint="cs"/>
                <w:rtl/>
                <w:lang w:bidi="sd-Arab-PK"/>
              </w:rPr>
              <w:t>ڊ</w:t>
            </w:r>
            <w:r w:rsidR="00FA6281" w:rsidRPr="00775583">
              <w:rPr>
                <w:rFonts w:ascii="MB Lateefi" w:hAnsi="MB Lateefi" w:cs="MB Lateefi" w:hint="eastAsia"/>
                <w:rtl/>
                <w:lang w:bidi="sd-Arab-PK"/>
              </w:rPr>
              <w:t>ي</w:t>
            </w:r>
            <w:r w:rsidR="00FA6281" w:rsidRPr="00775583">
              <w:rPr>
                <w:rFonts w:ascii="MB Lateefi" w:hAnsi="MB Lateefi" w:cs="MB Lateefi" w:hint="cs"/>
                <w:rtl/>
                <w:lang w:bidi="sd-Arab-PK"/>
              </w:rPr>
              <w:t>ڪ</w:t>
            </w:r>
            <w:r w:rsidR="00FA6281" w:rsidRPr="00775583">
              <w:rPr>
                <w:rFonts w:ascii="MB Lateefi" w:hAnsi="MB Lateefi" w:cs="MB Lateefi" w:hint="eastAsia"/>
                <w:rtl/>
                <w:lang w:bidi="sd-Arab-PK"/>
              </w:rPr>
              <w:t>س</w:t>
            </w:r>
            <w:r w:rsidR="00FA6281" w:rsidRPr="00775583">
              <w:rPr>
                <w:rFonts w:ascii="MB Lateefi" w:hAnsi="MB Lateefi" w:cs="MB Lateefi"/>
                <w:rtl/>
                <w:lang w:bidi="sd-Arab-PK"/>
              </w:rPr>
              <w:t xml:space="preserve"> ماءُ کان </w:t>
            </w:r>
            <w:r w:rsidRPr="00775583">
              <w:rPr>
                <w:rFonts w:ascii="MB Lateefi" w:hAnsi="MB Lateefi" w:cs="MB Lateefi"/>
                <w:rtl/>
                <w:lang w:bidi="fa-IR"/>
              </w:rPr>
              <w:t>پ</w:t>
            </w:r>
            <w:r w:rsidRPr="00775583">
              <w:rPr>
                <w:rFonts w:ascii="MB Lateefi" w:hAnsi="MB Lateefi" w:cs="MB Lateefi" w:hint="cs"/>
                <w:rtl/>
                <w:lang w:bidi="fa-IR"/>
              </w:rPr>
              <w:t>ڇ</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eastAsia"/>
                <w:rtl/>
                <w:lang w:bidi="fa-IR"/>
              </w:rPr>
              <w:t>ويندا</w:t>
            </w:r>
          </w:p>
        </w:tc>
      </w:tr>
      <w:tr w:rsidR="00AE5C02" w:rsidRPr="00775583" w14:paraId="45A14A36" w14:textId="77777777" w:rsidTr="00FA6281">
        <w:trPr>
          <w:trHeight w:val="20"/>
          <w:jc w:val="center"/>
        </w:trPr>
        <w:tc>
          <w:tcPr>
            <w:tcW w:w="11419" w:type="dxa"/>
            <w:gridSpan w:val="6"/>
            <w:tcBorders>
              <w:top w:val="single" w:sz="4" w:space="0" w:color="auto"/>
            </w:tcBorders>
            <w:shd w:val="clear" w:color="auto" w:fill="F2F2F2" w:themeFill="background1" w:themeFillShade="F2"/>
          </w:tcPr>
          <w:p w14:paraId="256A3B9F" w14:textId="77777777" w:rsidR="00AE5C02" w:rsidRPr="00775583" w:rsidRDefault="00AE5C02" w:rsidP="00AE5C02">
            <w:pPr>
              <w:tabs>
                <w:tab w:val="left" w:pos="6330"/>
              </w:tabs>
              <w:rPr>
                <w:rFonts w:cstheme="minorHAnsi"/>
                <w:b/>
                <w:bCs/>
                <w:iCs/>
                <w:rtl/>
              </w:rPr>
            </w:pPr>
            <w:r w:rsidRPr="00775583">
              <w:rPr>
                <w:rFonts w:cstheme="minorHAnsi"/>
                <w:b/>
                <w:bCs/>
                <w:iCs/>
              </w:rPr>
              <w:t xml:space="preserve">Now I would like to ask you some questions related to </w:t>
            </w:r>
            <w:r w:rsidR="00A3289B" w:rsidRPr="00775583">
              <w:rPr>
                <w:rFonts w:cstheme="minorHAnsi"/>
                <w:b/>
                <w:bCs/>
                <w:iCs/>
              </w:rPr>
              <w:t>D</w:t>
            </w:r>
            <w:r w:rsidRPr="00775583">
              <w:rPr>
                <w:rFonts w:cstheme="minorHAnsi"/>
                <w:b/>
                <w:bCs/>
                <w:iCs/>
              </w:rPr>
              <w:t>iarrhea in the last two weeks for children less than 5 years of age in your household.</w:t>
            </w:r>
          </w:p>
          <w:p w14:paraId="1C9CC794" w14:textId="777E0405" w:rsidR="00FA6281" w:rsidRPr="00775583" w:rsidRDefault="00FA6281" w:rsidP="00FA6281">
            <w:pPr>
              <w:tabs>
                <w:tab w:val="left" w:pos="6330"/>
              </w:tabs>
              <w:bidi/>
              <w:rPr>
                <w:rFonts w:ascii="MB Lateefi" w:hAnsi="MB Lateefi" w:cs="MB Lateefi"/>
                <w:sz w:val="16"/>
                <w:szCs w:val="16"/>
                <w:rtl/>
                <w:lang w:bidi="fa-IR"/>
              </w:rPr>
            </w:pPr>
            <w:r w:rsidRPr="00775583">
              <w:rPr>
                <w:rFonts w:ascii="MB Lateefi" w:hAnsi="MB Lateefi" w:cs="MB Lateefi" w:hint="eastAsia"/>
                <w:rtl/>
                <w:lang w:bidi="fa-IR"/>
              </w:rPr>
              <w:t>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آ</w:t>
            </w:r>
            <w:r w:rsidRPr="00775583">
              <w:rPr>
                <w:rFonts w:ascii="MB Lateefi" w:hAnsi="MB Lateefi" w:cs="MB Lateefi" w:hint="eastAsia"/>
                <w:rtl/>
                <w:lang w:bidi="sd-Arab-PK"/>
              </w:rPr>
              <w:t>ئون</w:t>
            </w:r>
            <w:r w:rsidRPr="00775583">
              <w:rPr>
                <w:rFonts w:ascii="MB Lateefi" w:hAnsi="MB Lateefi" w:cs="MB Lateefi"/>
                <w:rtl/>
                <w:lang w:bidi="fa-IR"/>
              </w:rPr>
              <w:t xml:space="preserve"> توھان کان توھان جي 5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واري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جي باري ۾ </w:t>
            </w:r>
            <w:r w:rsidRPr="00775583">
              <w:rPr>
                <w:rFonts w:ascii="MB Lateefi" w:hAnsi="MB Lateefi" w:cs="MB Lateefi" w:hint="cs"/>
                <w:rtl/>
                <w:lang w:bidi="fa-IR"/>
              </w:rPr>
              <w:t>ڪ</w:t>
            </w:r>
            <w:r w:rsidRPr="00775583">
              <w:rPr>
                <w:rFonts w:ascii="MB Lateefi" w:hAnsi="MB Lateefi" w:cs="MB Lateefi" w:hint="eastAsia"/>
                <w:rtl/>
                <w:lang w:bidi="fa-IR"/>
              </w:rPr>
              <w:t>جھ</w:t>
            </w:r>
            <w:r w:rsidRPr="00775583">
              <w:rPr>
                <w:rFonts w:ascii="MB Lateefi" w:hAnsi="MB Lateefi" w:cs="MB Lateefi"/>
                <w:rtl/>
                <w:lang w:bidi="fa-IR"/>
              </w:rPr>
              <w:t xml:space="preserve"> سوال پ</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ندس</w:t>
            </w:r>
            <w:r w:rsidRPr="00775583">
              <w:rPr>
                <w:rFonts w:ascii="MB Lateefi" w:hAnsi="MB Lateefi" w:cs="MB Lateefi"/>
                <w:rtl/>
                <w:lang w:bidi="fa-IR"/>
              </w:rPr>
              <w:t xml:space="preserve"> جي</w:t>
            </w:r>
            <w:r w:rsidRPr="00775583">
              <w:rPr>
                <w:rFonts w:ascii="MB Lateefi" w:hAnsi="MB Lateefi" w:cs="MB Lateefi" w:hint="cs"/>
                <w:rtl/>
                <w:lang w:bidi="fa-IR"/>
              </w:rPr>
              <w:t>ڪ</w:t>
            </w:r>
            <w:r w:rsidRPr="00775583">
              <w:rPr>
                <w:rFonts w:ascii="MB Lateefi" w:hAnsi="MB Lateefi" w:cs="MB Lateefi" w:hint="eastAsia"/>
                <w:rtl/>
                <w:lang w:bidi="fa-IR"/>
              </w:rPr>
              <w:t>ي</w:t>
            </w:r>
            <w:r w:rsidRPr="00775583">
              <w:rPr>
                <w:rFonts w:ascii="MB Lateefi" w:hAnsi="MB Lateefi" w:cs="MB Lateefi"/>
                <w:rtl/>
                <w:lang w:bidi="fa-IR"/>
              </w:rPr>
              <w:t xml:space="preserve"> گذريل </w:t>
            </w:r>
            <w:r w:rsidRPr="00775583">
              <w:rPr>
                <w:rFonts w:ascii="MB Lateefi" w:hAnsi="MB Lateefi" w:cs="MB Lateefi" w:hint="cs"/>
                <w:rtl/>
                <w:lang w:bidi="fa-IR"/>
              </w:rPr>
              <w:t>ٻ</w:t>
            </w:r>
            <w:r w:rsidRPr="00775583">
              <w:rPr>
                <w:rFonts w:ascii="MB Lateefi" w:hAnsi="MB Lateefi" w:cs="MB Lateefi" w:hint="eastAsia"/>
                <w:rtl/>
                <w:lang w:bidi="fa-IR"/>
              </w:rPr>
              <w:t>ن</w:t>
            </w:r>
            <w:r w:rsidRPr="00775583">
              <w:rPr>
                <w:rFonts w:ascii="MB Lateefi" w:hAnsi="MB Lateefi" w:cs="MB Lateefi"/>
                <w:rtl/>
                <w:lang w:bidi="fa-IR"/>
              </w:rPr>
              <w:t xml:space="preserve"> ھفتن دوران دستن جي بيماري جي حوالي سان ھوندا:</w:t>
            </w:r>
          </w:p>
        </w:tc>
      </w:tr>
      <w:tr w:rsidR="00D42CEC" w:rsidRPr="00775583" w14:paraId="2A6A4EB9" w14:textId="77777777" w:rsidTr="00FA6281">
        <w:trPr>
          <w:trHeight w:val="64"/>
          <w:jc w:val="center"/>
        </w:trPr>
        <w:tc>
          <w:tcPr>
            <w:tcW w:w="892" w:type="dxa"/>
            <w:vAlign w:val="center"/>
          </w:tcPr>
          <w:p w14:paraId="38698BCE" w14:textId="4B04969C" w:rsidR="00D42CEC" w:rsidRPr="00775583" w:rsidRDefault="00CD1F6C" w:rsidP="00897F12">
            <w:pPr>
              <w:tabs>
                <w:tab w:val="right" w:pos="10469"/>
              </w:tabs>
              <w:autoSpaceDE w:val="0"/>
              <w:autoSpaceDN w:val="0"/>
              <w:adjustRightInd w:val="0"/>
              <w:jc w:val="center"/>
              <w:rPr>
                <w:rFonts w:cs="MB Lateefi"/>
                <w:sz w:val="20"/>
                <w:szCs w:val="20"/>
              </w:rPr>
            </w:pPr>
            <w:r w:rsidRPr="00775583">
              <w:rPr>
                <w:rFonts w:cs="MB Lateefi"/>
                <w:sz w:val="20"/>
                <w:szCs w:val="20"/>
              </w:rPr>
              <w:t>G1</w:t>
            </w:r>
          </w:p>
        </w:tc>
        <w:tc>
          <w:tcPr>
            <w:tcW w:w="4861" w:type="dxa"/>
            <w:gridSpan w:val="2"/>
            <w:vAlign w:val="center"/>
          </w:tcPr>
          <w:p w14:paraId="442541A4" w14:textId="4BAA0FB2" w:rsidR="00D42CEC" w:rsidRPr="00775583" w:rsidRDefault="00D42CEC" w:rsidP="00D42CEC">
            <w:pPr>
              <w:tabs>
                <w:tab w:val="left" w:pos="6330"/>
              </w:tabs>
              <w:bidi/>
              <w:jc w:val="both"/>
              <w:rPr>
                <w:rFonts w:ascii="MB Lateefi" w:hAnsi="MB Lateefi" w:cs="MB Lateefi"/>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گذريل </w:t>
            </w:r>
            <w:r w:rsidRPr="00775583">
              <w:rPr>
                <w:rFonts w:ascii="MB Lateefi" w:hAnsi="MB Lateefi" w:cs="MB Lateefi" w:hint="cs"/>
                <w:rtl/>
                <w:lang w:bidi="fa-IR"/>
              </w:rPr>
              <w:t>ٻ</w:t>
            </w:r>
            <w:r w:rsidRPr="00775583">
              <w:rPr>
                <w:rFonts w:ascii="MB Lateefi" w:hAnsi="MB Lateefi" w:cs="MB Lateefi" w:hint="eastAsia"/>
                <w:rtl/>
                <w:lang w:bidi="fa-IR"/>
              </w:rPr>
              <w:t>ن</w:t>
            </w:r>
            <w:r w:rsidRPr="00775583">
              <w:rPr>
                <w:rFonts w:ascii="MB Lateefi" w:hAnsi="MB Lateefi" w:cs="MB Lateefi"/>
                <w:rtl/>
                <w:lang w:bidi="fa-IR"/>
              </w:rPr>
              <w:t xml:space="preserve"> ھفتن </w:t>
            </w:r>
            <w:r w:rsidRPr="00775583">
              <w:rPr>
                <w:rFonts w:ascii="MB Lateefi" w:hAnsi="MB Lateefi" w:cs="MB Lateefi"/>
                <w:rtl/>
                <w:lang w:bidi="sd-Arab-PK"/>
              </w:rPr>
              <w:t>(چو</w:t>
            </w:r>
            <w:r w:rsidRPr="00775583">
              <w:rPr>
                <w:rFonts w:ascii="MB Lateefi" w:hAnsi="MB Lateefi" w:cs="MB Lateefi" w:hint="cs"/>
                <w:rtl/>
                <w:lang w:bidi="sd-Arab-PK"/>
              </w:rPr>
              <w:t>ڏ</w:t>
            </w:r>
            <w:r w:rsidRPr="00775583">
              <w:rPr>
                <w:rFonts w:ascii="MB Lateefi" w:hAnsi="MB Lateefi" w:cs="MB Lateefi" w:hint="eastAsia"/>
                <w:rtl/>
                <w:lang w:bidi="sd-Arab-PK"/>
              </w:rPr>
              <w:t>ھن</w:t>
            </w:r>
            <w:r w:rsidRPr="00775583">
              <w:rPr>
                <w:rFonts w:ascii="MB Lateefi" w:hAnsi="MB Lateefi" w:cs="MB Lateefi"/>
                <w:rtl/>
                <w:lang w:bidi="sd-Arab-PK"/>
              </w:rPr>
              <w:t xml:space="preserve"> </w:t>
            </w:r>
            <w:r w:rsidRPr="00775583">
              <w:rPr>
                <w:rFonts w:ascii="MB Lateefi" w:hAnsi="MB Lateefi" w:cs="MB Lateefi" w:hint="cs"/>
                <w:rtl/>
                <w:lang w:bidi="sd-Arab-PK"/>
              </w:rPr>
              <w:t>ڏ</w:t>
            </w:r>
            <w:r w:rsidRPr="00775583">
              <w:rPr>
                <w:rFonts w:ascii="MB Lateefi" w:hAnsi="MB Lateefi" w:cs="MB Lateefi" w:hint="eastAsia"/>
                <w:rtl/>
                <w:lang w:bidi="sd-Arab-PK"/>
              </w:rPr>
              <w:t>ي</w:t>
            </w:r>
            <w:r w:rsidR="00E9230D" w:rsidRPr="00775583">
              <w:rPr>
                <w:rFonts w:ascii="MB Lateefi" w:hAnsi="MB Lateefi" w:cs="MB Lateefi"/>
                <w:rtl/>
                <w:lang w:bidi="sd-Arab-PK"/>
              </w:rPr>
              <w:t>نه</w:t>
            </w:r>
            <w:r w:rsidRPr="00775583">
              <w:rPr>
                <w:rFonts w:ascii="MB Lateefi" w:hAnsi="MB Lateefi" w:cs="MB Lateefi"/>
                <w:rtl/>
                <w:lang w:bidi="sd-Arab-PK"/>
              </w:rPr>
              <w:t xml:space="preserve">ن) </w:t>
            </w:r>
            <w:r w:rsidRPr="00775583">
              <w:rPr>
                <w:rFonts w:ascii="MB Lateefi" w:hAnsi="MB Lateefi" w:cs="MB Lateefi"/>
                <w:rtl/>
                <w:lang w:bidi="fa-IR"/>
              </w:rPr>
              <w:t>جي دوران توھان جي گھر ۾ 5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جي </w:t>
            </w:r>
            <w:r w:rsidRPr="00775583">
              <w:rPr>
                <w:rFonts w:ascii="MB Lateefi" w:hAnsi="MB Lateefi" w:cs="MB Lateefi" w:hint="cs"/>
                <w:rtl/>
                <w:lang w:bidi="fa-IR"/>
              </w:rPr>
              <w:t>ٻ</w:t>
            </w:r>
            <w:r w:rsidRPr="00775583">
              <w:rPr>
                <w:rFonts w:ascii="MB Lateefi" w:hAnsi="MB Lateefi" w:cs="MB Lateefi" w:hint="eastAsia"/>
                <w:rtl/>
                <w:lang w:bidi="fa-IR"/>
              </w:rPr>
              <w:t>ارن</w:t>
            </w:r>
            <w:r w:rsidRPr="00775583">
              <w:rPr>
                <w:rFonts w:ascii="MB Lateefi" w:hAnsi="MB Lateefi" w:cs="MB Lateefi"/>
                <w:rtl/>
                <w:lang w:bidi="fa-IR"/>
              </w:rPr>
              <w:t xml:space="preserve"> کي دستن جي بيماري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p>
        </w:tc>
        <w:tc>
          <w:tcPr>
            <w:tcW w:w="4567" w:type="dxa"/>
            <w:gridSpan w:val="2"/>
            <w:vAlign w:val="center"/>
          </w:tcPr>
          <w:p w14:paraId="64540851"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699"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6D0002B"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4A324F2" w14:textId="7606DB11"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 xml:space="preserve">خبر نه آھي </w:t>
            </w:r>
            <w:r w:rsidRPr="00775583">
              <w:rPr>
                <w:rStyle w:val="FontStyle85"/>
                <w:rFonts w:ascii="MB Lateefi" w:hAnsi="MB Lateefi" w:cs="MB Lateefi"/>
                <w:b/>
                <w:i w:val="0"/>
                <w:iCs w:val="0"/>
                <w:sz w:val="20"/>
                <w:szCs w:val="20"/>
              </w:rPr>
              <w:tab/>
            </w:r>
            <w:r w:rsidR="007F58C5" w:rsidRPr="00775583">
              <w:rPr>
                <w:rStyle w:val="FontStyle85"/>
                <w:rFonts w:ascii="MB Lateefi" w:hAnsi="MB Lateefi" w:cs="MB Lateefi"/>
                <w:b/>
                <w:i w:val="0"/>
                <w:iCs w:val="0"/>
                <w:sz w:val="20"/>
                <w:szCs w:val="20"/>
                <w:rtl/>
                <w:lang w:bidi="sd-Arab-PK"/>
              </w:rPr>
              <w:t>98</w:t>
            </w:r>
          </w:p>
        </w:tc>
        <w:tc>
          <w:tcPr>
            <w:tcW w:w="1099" w:type="dxa"/>
            <w:vAlign w:val="center"/>
          </w:tcPr>
          <w:p w14:paraId="31CD4204" w14:textId="24F5260C" w:rsidR="00D42CEC" w:rsidRPr="00775583" w:rsidRDefault="00D42CEC" w:rsidP="00D42C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يا خبر نه آھي ته </w:t>
            </w:r>
            <w:r w:rsidR="008E51CF" w:rsidRPr="00775583">
              <w:rPr>
                <w:rFonts w:cs="MB Lateefi"/>
                <w:sz w:val="16"/>
                <w:szCs w:val="16"/>
                <w:lang w:bidi="fa-IR"/>
              </w:rPr>
              <w:t>G32</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42CEC" w:rsidRPr="00775583" w14:paraId="3B25959C" w14:textId="77777777" w:rsidTr="00FA6281">
        <w:trPr>
          <w:trHeight w:val="64"/>
          <w:jc w:val="center"/>
        </w:trPr>
        <w:tc>
          <w:tcPr>
            <w:tcW w:w="892" w:type="dxa"/>
            <w:vAlign w:val="center"/>
          </w:tcPr>
          <w:p w14:paraId="4B5ADCAF" w14:textId="1DB3B79E" w:rsidR="00D42CEC" w:rsidRPr="00775583" w:rsidRDefault="00CD1F6C" w:rsidP="00897F12">
            <w:pPr>
              <w:tabs>
                <w:tab w:val="right" w:pos="10469"/>
              </w:tabs>
              <w:autoSpaceDE w:val="0"/>
              <w:autoSpaceDN w:val="0"/>
              <w:adjustRightInd w:val="0"/>
              <w:jc w:val="center"/>
              <w:rPr>
                <w:rFonts w:cs="MB Lateefi"/>
                <w:sz w:val="20"/>
                <w:szCs w:val="20"/>
              </w:rPr>
            </w:pPr>
            <w:r w:rsidRPr="00775583">
              <w:rPr>
                <w:rFonts w:cs="MB Lateefi"/>
                <w:sz w:val="20"/>
                <w:szCs w:val="20"/>
              </w:rPr>
              <w:t>G2</w:t>
            </w:r>
          </w:p>
        </w:tc>
        <w:tc>
          <w:tcPr>
            <w:tcW w:w="4861" w:type="dxa"/>
            <w:gridSpan w:val="2"/>
            <w:vAlign w:val="center"/>
          </w:tcPr>
          <w:p w14:paraId="77D0F85E" w14:textId="562901AB"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گذريل </w:t>
            </w:r>
            <w:r w:rsidRPr="00775583">
              <w:rPr>
                <w:rFonts w:ascii="MB Lateefi" w:hAnsi="MB Lateefi" w:cs="MB Lateefi" w:hint="cs"/>
                <w:rtl/>
                <w:lang w:bidi="fa-IR"/>
              </w:rPr>
              <w:t>ٻ</w:t>
            </w:r>
            <w:r w:rsidRPr="00775583">
              <w:rPr>
                <w:rFonts w:ascii="MB Lateefi" w:hAnsi="MB Lateefi" w:cs="MB Lateefi" w:hint="eastAsia"/>
                <w:rtl/>
                <w:lang w:bidi="fa-IR"/>
              </w:rPr>
              <w:t>ن</w:t>
            </w:r>
            <w:r w:rsidRPr="00775583">
              <w:rPr>
                <w:rFonts w:ascii="MB Lateefi" w:hAnsi="MB Lateefi" w:cs="MB Lateefi"/>
                <w:rtl/>
                <w:lang w:bidi="fa-IR"/>
              </w:rPr>
              <w:t xml:space="preserve"> ھفتن </w:t>
            </w:r>
            <w:r w:rsidRPr="00775583">
              <w:rPr>
                <w:rFonts w:ascii="MB Lateefi" w:hAnsi="MB Lateefi" w:cs="MB Lateefi"/>
                <w:rtl/>
                <w:lang w:bidi="sd-Arab-PK"/>
              </w:rPr>
              <w:t>(چو</w:t>
            </w:r>
            <w:r w:rsidRPr="00775583">
              <w:rPr>
                <w:rFonts w:ascii="MB Lateefi" w:hAnsi="MB Lateefi" w:cs="MB Lateefi" w:hint="cs"/>
                <w:rtl/>
                <w:lang w:bidi="sd-Arab-PK"/>
              </w:rPr>
              <w:t>ڏ</w:t>
            </w:r>
            <w:r w:rsidRPr="00775583">
              <w:rPr>
                <w:rFonts w:ascii="MB Lateefi" w:hAnsi="MB Lateefi" w:cs="MB Lateefi" w:hint="eastAsia"/>
                <w:rtl/>
                <w:lang w:bidi="sd-Arab-PK"/>
              </w:rPr>
              <w:t>ھن</w:t>
            </w:r>
            <w:r w:rsidRPr="00775583">
              <w:rPr>
                <w:rFonts w:ascii="MB Lateefi" w:hAnsi="MB Lateefi" w:cs="MB Lateefi"/>
                <w:rtl/>
                <w:lang w:bidi="sd-Arab-PK"/>
              </w:rPr>
              <w:t xml:space="preserve"> </w:t>
            </w:r>
            <w:r w:rsidRPr="00775583">
              <w:rPr>
                <w:rFonts w:ascii="MB Lateefi" w:hAnsi="MB Lateefi" w:cs="MB Lateefi" w:hint="cs"/>
                <w:rtl/>
                <w:lang w:bidi="sd-Arab-PK"/>
              </w:rPr>
              <w:t>ڏ</w:t>
            </w:r>
            <w:r w:rsidRPr="00775583">
              <w:rPr>
                <w:rFonts w:ascii="MB Lateefi" w:hAnsi="MB Lateefi" w:cs="MB Lateefi" w:hint="eastAsia"/>
                <w:rtl/>
                <w:lang w:bidi="sd-Arab-PK"/>
              </w:rPr>
              <w:t>ي</w:t>
            </w:r>
            <w:r w:rsidR="00E9230D" w:rsidRPr="00775583">
              <w:rPr>
                <w:rFonts w:ascii="MB Lateefi" w:hAnsi="MB Lateefi" w:cs="MB Lateefi"/>
                <w:rtl/>
                <w:lang w:bidi="sd-Arab-PK"/>
              </w:rPr>
              <w:t>نه</w:t>
            </w:r>
            <w:r w:rsidRPr="00775583">
              <w:rPr>
                <w:rFonts w:ascii="MB Lateefi" w:hAnsi="MB Lateefi" w:cs="MB Lateefi"/>
                <w:rtl/>
                <w:lang w:bidi="sd-Arab-PK"/>
              </w:rPr>
              <w:t xml:space="preserve">ن) </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ارن</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p>
        </w:tc>
        <w:tc>
          <w:tcPr>
            <w:tcW w:w="4567" w:type="dxa"/>
            <w:gridSpan w:val="2"/>
            <w:vAlign w:val="center"/>
          </w:tcPr>
          <w:p w14:paraId="26D52357"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00"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A764C3">
              <w:rPr>
                <w:rFonts w:ascii="MB Lateefi" w:hAnsi="MB Lateefi" w:cs="MB Lateefi"/>
                <w:sz w:val="20"/>
                <w:szCs w:val="20"/>
              </w:rPr>
              <w:fldChar w:fldCharType="begin">
                <w:ffData>
                  <w:name w:val="Check189"/>
                  <w:enabled/>
                  <w:calcOnExit w:val="0"/>
                  <w:checkBox>
                    <w:sizeAuto/>
                    <w:default w:val="0"/>
                  </w:checkBox>
                </w:ffData>
              </w:fldChar>
            </w:r>
            <w:r w:rsidRPr="00775583">
              <w:rPr>
                <w:rFonts w:ascii="MB Lateefi" w:hAnsi="MB Lateefi" w:cs="MB Lateefi"/>
                <w:sz w:val="20"/>
                <w:szCs w:val="20"/>
              </w:rPr>
              <w:instrText xml:space="preserve"> FORMCHECKBOX </w:instrText>
            </w:r>
            <w:r w:rsidR="00477FCF">
              <w:rPr>
                <w:rFonts w:ascii="MB Lateefi" w:hAnsi="MB Lateefi" w:cs="MB Lateefi"/>
                <w:sz w:val="20"/>
                <w:szCs w:val="20"/>
                <w:rPrChange w:id="701" w:author="Iqbal Ameerali" w:date="2020-10-08T11:45:00Z">
                  <w:rPr>
                    <w:rFonts w:ascii="MB Lateefi" w:hAnsi="MB Lateefi" w:cs="MB Lateefi"/>
                    <w:sz w:val="20"/>
                    <w:szCs w:val="20"/>
                  </w:rPr>
                </w:rPrChange>
              </w:rPr>
            </w:r>
            <w:r w:rsidR="00477FCF">
              <w:rPr>
                <w:rFonts w:ascii="MB Lateefi" w:hAnsi="MB Lateefi" w:cs="MB Lateefi"/>
                <w:sz w:val="20"/>
                <w:szCs w:val="20"/>
                <w:rPrChange w:id="702" w:author="Iqbal Ameerali" w:date="2020-10-08T11:45:00Z">
                  <w:rPr>
                    <w:rFonts w:ascii="MB Lateefi" w:hAnsi="MB Lateefi" w:cs="MB Lateefi"/>
                    <w:sz w:val="20"/>
                    <w:szCs w:val="20"/>
                  </w:rPr>
                </w:rPrChange>
              </w:rPr>
              <w:fldChar w:fldCharType="separate"/>
            </w:r>
            <w:r w:rsidRPr="00775583">
              <w:rPr>
                <w:rFonts w:ascii="MB Lateefi" w:hAnsi="MB Lateefi" w:cs="MB Lateefi"/>
                <w:sz w:val="20"/>
                <w:szCs w:val="20"/>
                <w:rPrChange w:id="703" w:author="Iqbal Ameerali" w:date="2020-10-08T11:45:00Z">
                  <w:rPr>
                    <w:rFonts w:ascii="MB Lateefi" w:hAnsi="MB Lateefi" w:cs="MB Lateefi"/>
                    <w:sz w:val="20"/>
                    <w:szCs w:val="20"/>
                  </w:rPr>
                </w:rPrChange>
              </w:rPr>
              <w:fldChar w:fldCharType="end"/>
            </w:r>
          </w:p>
        </w:tc>
        <w:tc>
          <w:tcPr>
            <w:tcW w:w="1099" w:type="dxa"/>
            <w:vAlign w:val="center"/>
          </w:tcPr>
          <w:p w14:paraId="59B97760" w14:textId="77777777" w:rsidR="00D42CEC" w:rsidRPr="00775583" w:rsidRDefault="00D42CEC" w:rsidP="00D42CEC">
            <w:pPr>
              <w:tabs>
                <w:tab w:val="left" w:pos="6330"/>
              </w:tabs>
              <w:bidi/>
              <w:jc w:val="center"/>
              <w:rPr>
                <w:rFonts w:ascii="MB Lateefi" w:hAnsi="MB Lateefi" w:cs="MB Lateefi"/>
                <w:sz w:val="20"/>
                <w:szCs w:val="20"/>
                <w:rtl/>
                <w:lang w:bidi="fa-IR"/>
              </w:rPr>
            </w:pPr>
          </w:p>
        </w:tc>
      </w:tr>
      <w:tr w:rsidR="00D42CEC" w:rsidRPr="00775583" w14:paraId="4FBA7518" w14:textId="77777777" w:rsidTr="00FA6281">
        <w:trPr>
          <w:trHeight w:val="64"/>
          <w:jc w:val="center"/>
        </w:trPr>
        <w:tc>
          <w:tcPr>
            <w:tcW w:w="892" w:type="dxa"/>
            <w:vAlign w:val="center"/>
          </w:tcPr>
          <w:p w14:paraId="2BE9658E" w14:textId="3F4BCB14" w:rsidR="00D42CEC" w:rsidRPr="00775583" w:rsidRDefault="00CD1F6C" w:rsidP="00897F12">
            <w:pPr>
              <w:tabs>
                <w:tab w:val="right" w:pos="10469"/>
              </w:tabs>
              <w:autoSpaceDE w:val="0"/>
              <w:autoSpaceDN w:val="0"/>
              <w:adjustRightInd w:val="0"/>
              <w:jc w:val="center"/>
              <w:rPr>
                <w:rFonts w:cs="MB Lateefi"/>
                <w:sz w:val="20"/>
                <w:szCs w:val="20"/>
              </w:rPr>
            </w:pPr>
            <w:r w:rsidRPr="00775583">
              <w:rPr>
                <w:rFonts w:cs="MB Lateefi"/>
                <w:sz w:val="20"/>
                <w:szCs w:val="20"/>
              </w:rPr>
              <w:t>G3</w:t>
            </w:r>
          </w:p>
        </w:tc>
        <w:tc>
          <w:tcPr>
            <w:tcW w:w="4861" w:type="dxa"/>
            <w:gridSpan w:val="2"/>
            <w:vAlign w:val="center"/>
          </w:tcPr>
          <w:p w14:paraId="33E9B0EF" w14:textId="7E31ED6F" w:rsidR="00D42CEC" w:rsidRPr="00775583" w:rsidRDefault="00D42CEC" w:rsidP="00D42CEC">
            <w:pPr>
              <w:tabs>
                <w:tab w:val="left" w:pos="6330"/>
              </w:tabs>
              <w:bidi/>
              <w:rPr>
                <w:rFonts w:ascii="MB Lateefi" w:hAnsi="MB Lateefi" w:cs="MB Lateefi"/>
                <w:rtl/>
                <w:lang w:bidi="fa-IR"/>
              </w:rPr>
            </w:pPr>
            <w:r w:rsidRPr="00775583">
              <w:rPr>
                <w:rFonts w:ascii="MB Lateefi" w:hAnsi="MB Lateefi" w:cs="MB Lateefi"/>
                <w:rtl/>
                <w:lang w:bidi="fa-IR"/>
              </w:rPr>
              <w:t xml:space="preserve">گذريل </w:t>
            </w:r>
            <w:r w:rsidRPr="00775583">
              <w:rPr>
                <w:rFonts w:ascii="MB Lateefi" w:hAnsi="MB Lateefi" w:cs="MB Lateefi" w:hint="cs"/>
                <w:rtl/>
                <w:lang w:bidi="fa-IR"/>
              </w:rPr>
              <w:t>ٻ</w:t>
            </w:r>
            <w:r w:rsidRPr="00775583">
              <w:rPr>
                <w:rFonts w:ascii="MB Lateefi" w:hAnsi="MB Lateefi" w:cs="MB Lateefi" w:hint="eastAsia"/>
                <w:rtl/>
                <w:lang w:bidi="fa-IR"/>
              </w:rPr>
              <w:t>ن</w:t>
            </w:r>
            <w:r w:rsidRPr="00775583">
              <w:rPr>
                <w:rFonts w:ascii="MB Lateefi" w:hAnsi="MB Lateefi" w:cs="MB Lateefi"/>
                <w:rtl/>
                <w:lang w:bidi="fa-IR"/>
              </w:rPr>
              <w:t xml:space="preserve"> ھفتن </w:t>
            </w:r>
            <w:r w:rsidRPr="00775583">
              <w:rPr>
                <w:rFonts w:ascii="MB Lateefi" w:hAnsi="MB Lateefi" w:cs="MB Lateefi"/>
                <w:rtl/>
                <w:lang w:bidi="sd-Arab-PK"/>
              </w:rPr>
              <w:t>(چو</w:t>
            </w:r>
            <w:r w:rsidRPr="00775583">
              <w:rPr>
                <w:rFonts w:ascii="MB Lateefi" w:hAnsi="MB Lateefi" w:cs="MB Lateefi" w:hint="cs"/>
                <w:rtl/>
                <w:lang w:bidi="sd-Arab-PK"/>
              </w:rPr>
              <w:t>ڏ</w:t>
            </w:r>
            <w:r w:rsidRPr="00775583">
              <w:rPr>
                <w:rFonts w:ascii="MB Lateefi" w:hAnsi="MB Lateefi" w:cs="MB Lateefi" w:hint="eastAsia"/>
                <w:rtl/>
                <w:lang w:bidi="sd-Arab-PK"/>
              </w:rPr>
              <w:t>ھن</w:t>
            </w:r>
            <w:r w:rsidRPr="00775583">
              <w:rPr>
                <w:rFonts w:ascii="MB Lateefi" w:hAnsi="MB Lateefi" w:cs="MB Lateefi"/>
                <w:rtl/>
                <w:lang w:bidi="sd-Arab-PK"/>
              </w:rPr>
              <w:t xml:space="preserve"> </w:t>
            </w:r>
            <w:r w:rsidRPr="00775583">
              <w:rPr>
                <w:rFonts w:ascii="MB Lateefi" w:hAnsi="MB Lateefi" w:cs="MB Lateefi" w:hint="cs"/>
                <w:rtl/>
                <w:lang w:bidi="sd-Arab-PK"/>
              </w:rPr>
              <w:t>ڏ</w:t>
            </w:r>
            <w:r w:rsidRPr="00775583">
              <w:rPr>
                <w:rFonts w:ascii="MB Lateefi" w:hAnsi="MB Lateefi" w:cs="MB Lateefi" w:hint="eastAsia"/>
                <w:rtl/>
                <w:lang w:bidi="sd-Arab-PK"/>
              </w:rPr>
              <w:t>ي</w:t>
            </w:r>
            <w:r w:rsidR="00E9230D" w:rsidRPr="00775583">
              <w:rPr>
                <w:rFonts w:ascii="MB Lateefi" w:hAnsi="MB Lateefi" w:cs="MB Lateefi"/>
                <w:rtl/>
                <w:lang w:bidi="sd-Arab-PK"/>
              </w:rPr>
              <w:t>نه</w:t>
            </w:r>
            <w:r w:rsidRPr="00775583">
              <w:rPr>
                <w:rFonts w:ascii="MB Lateefi" w:hAnsi="MB Lateefi" w:cs="MB Lateefi"/>
                <w:rtl/>
                <w:lang w:bidi="sd-Arab-PK"/>
              </w:rPr>
              <w:t xml:space="preserve">ن) </w:t>
            </w:r>
            <w:r w:rsidRPr="00775583">
              <w:rPr>
                <w:rFonts w:ascii="MB Lateefi" w:hAnsi="MB Lateefi" w:cs="MB Lateefi"/>
                <w:rtl/>
                <w:lang w:bidi="fa-IR"/>
              </w:rPr>
              <w:t xml:space="preserve">جي دوران توھان جي گھر ۾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Style w:val="FontStyle85"/>
                <w:rFonts w:ascii="MB Lateefi" w:hAnsi="MB Lateefi" w:cs="MB Lateefi" w:hint="cs"/>
                <w:b/>
                <w:i w:val="0"/>
                <w:iCs w:val="0"/>
                <w:sz w:val="22"/>
                <w:szCs w:val="22"/>
                <w:rtl/>
              </w:rPr>
              <w:t>ٻ</w:t>
            </w:r>
            <w:r w:rsidRPr="00775583">
              <w:rPr>
                <w:rStyle w:val="FontStyle85"/>
                <w:rFonts w:ascii="MB Lateefi" w:hAnsi="MB Lateefi" w:cs="MB Lateefi" w:hint="eastAsia"/>
                <w:b/>
                <w:i w:val="0"/>
                <w:iCs w:val="0"/>
                <w:sz w:val="22"/>
                <w:szCs w:val="22"/>
                <w:rtl/>
              </w:rPr>
              <w:t>ار</w:t>
            </w:r>
            <w:r w:rsidRPr="00775583">
              <w:rPr>
                <w:rFonts w:ascii="MB Lateefi" w:hAnsi="MB Lateefi" w:cs="MB Lateefi"/>
                <w:rtl/>
                <w:lang w:bidi="fa-IR"/>
              </w:rPr>
              <w:t>کي س</w:t>
            </w:r>
            <w:r w:rsidRPr="00775583">
              <w:rPr>
                <w:rFonts w:ascii="MB Lateefi" w:hAnsi="MB Lateefi" w:cs="MB Lateefi" w:hint="cs"/>
                <w:rtl/>
                <w:lang w:bidi="fa-IR"/>
              </w:rPr>
              <w:t>ڀ</w:t>
            </w:r>
            <w:r w:rsidRPr="00775583">
              <w:rPr>
                <w:rFonts w:ascii="MB Lateefi" w:hAnsi="MB Lateefi" w:cs="MB Lateefi" w:hint="eastAsia"/>
                <w:rtl/>
                <w:lang w:bidi="fa-IR"/>
              </w:rPr>
              <w:t>ني</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آخر</w:t>
            </w:r>
            <w:r w:rsidRPr="00775583">
              <w:rPr>
                <w:rFonts w:ascii="MB Lateefi" w:hAnsi="MB Lateefi" w:cs="MB Lateefi"/>
                <w:rtl/>
                <w:lang w:bidi="fa-IR"/>
              </w:rPr>
              <w:t>۾يا</w:t>
            </w:r>
            <w:r w:rsidRPr="00775583">
              <w:rPr>
                <w:rFonts w:ascii="MB Lateefi" w:hAnsi="MB Lateefi" w:cs="MB Lateefi"/>
                <w:rtl/>
                <w:lang w:bidi="sd-Arab-PK"/>
              </w:rPr>
              <w:t xml:space="preserve"> </w:t>
            </w:r>
            <w:r w:rsidRPr="00775583">
              <w:rPr>
                <w:rFonts w:ascii="MB Lateefi" w:hAnsi="MB Lateefi" w:cs="MB Lateefi"/>
                <w:rtl/>
                <w:lang w:bidi="fa-IR"/>
              </w:rPr>
              <w:t xml:space="preserve">ويجھي عرصي ۾دستن جي بيماري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ھئي؟</w:t>
            </w:r>
          </w:p>
        </w:tc>
        <w:tc>
          <w:tcPr>
            <w:tcW w:w="3150" w:type="dxa"/>
            <w:vAlign w:val="center"/>
          </w:tcPr>
          <w:p w14:paraId="3E82EB69" w14:textId="3E081664" w:rsidR="00380242" w:rsidRPr="00775583" w:rsidRDefault="00380242" w:rsidP="00D42CEC">
            <w:pPr>
              <w:pStyle w:val="Style39"/>
              <w:widowControl/>
              <w:tabs>
                <w:tab w:val="right" w:leader="hyphen" w:pos="4320"/>
                <w:tab w:val="left" w:pos="4752"/>
              </w:tabs>
              <w:bidi/>
              <w:spacing w:line="240" w:lineRule="auto"/>
              <w:ind w:right="-115"/>
              <w:rPr>
                <w:ins w:id="704" w:author="Iqbal Ameerali" w:date="2020-10-07T14:23:00Z"/>
                <w:rStyle w:val="FontStyle85"/>
                <w:rFonts w:ascii="MB Lateefi" w:hAnsi="MB Lateefi" w:cs="MB Lateefi"/>
                <w:b/>
                <w:i w:val="0"/>
                <w:iCs w:val="0"/>
                <w:sz w:val="20"/>
                <w:szCs w:val="20"/>
                <w:rtl/>
                <w:rPrChange w:id="705" w:author="Iqbal Ameerali" w:date="2020-10-08T11:45:00Z">
                  <w:rPr>
                    <w:ins w:id="706" w:author="Iqbal Ameerali" w:date="2020-10-07T14:23:00Z"/>
                    <w:rStyle w:val="FontStyle85"/>
                    <w:rFonts w:ascii="MB Lateefi" w:eastAsiaTheme="minorHAnsi" w:hAnsi="MB Lateefi" w:cs="MB Lateefi"/>
                    <w:b/>
                    <w:i w:val="0"/>
                    <w:iCs w:val="0"/>
                    <w:sz w:val="20"/>
                    <w:szCs w:val="20"/>
                    <w:highlight w:val="yellow"/>
                    <w:rtl/>
                  </w:rPr>
                </w:rPrChange>
              </w:rPr>
            </w:pPr>
            <w:ins w:id="707" w:author="Iqbal Ameerali" w:date="2020-10-07T14:23:00Z">
              <w:r w:rsidRPr="00775583">
                <w:rPr>
                  <w:rStyle w:val="FontStyle85"/>
                  <w:rFonts w:ascii="MB Lateefi" w:hAnsi="MB Lateefi" w:cs="MB Lateefi" w:hint="cs"/>
                  <w:b/>
                  <w:i w:val="0"/>
                  <w:iCs w:val="0"/>
                  <w:sz w:val="20"/>
                  <w:szCs w:val="20"/>
                  <w:rtl/>
                  <w:rPrChange w:id="708" w:author="Iqbal Ameerali" w:date="2020-10-08T11:45:00Z">
                    <w:rPr>
                      <w:rStyle w:val="FontStyle85"/>
                      <w:rFonts w:ascii="MB Lateefi" w:hAnsi="MB Lateefi" w:cs="MB Lateefi" w:hint="cs"/>
                      <w:b/>
                      <w:i w:val="0"/>
                      <w:iCs w:val="0"/>
                      <w:sz w:val="20"/>
                      <w:szCs w:val="20"/>
                      <w:highlight w:val="yellow"/>
                      <w:rtl/>
                    </w:rPr>
                  </w:rPrChange>
                </w:rPr>
                <w:t>ٻ</w:t>
              </w:r>
              <w:r w:rsidRPr="00775583">
                <w:rPr>
                  <w:rStyle w:val="FontStyle85"/>
                  <w:rFonts w:ascii="MB Lateefi" w:hAnsi="MB Lateefi" w:cs="MB Lateefi" w:hint="eastAsia"/>
                  <w:b/>
                  <w:i w:val="0"/>
                  <w:iCs w:val="0"/>
                  <w:sz w:val="20"/>
                  <w:szCs w:val="20"/>
                  <w:rtl/>
                  <w:rPrChange w:id="709" w:author="Iqbal Ameerali" w:date="2020-10-08T11:45:00Z">
                    <w:rPr>
                      <w:rStyle w:val="FontStyle85"/>
                      <w:rFonts w:ascii="MB Lateefi" w:hAnsi="MB Lateefi" w:cs="MB Lateefi" w:hint="eastAsia"/>
                      <w:b/>
                      <w:i w:val="0"/>
                      <w:iCs w:val="0"/>
                      <w:sz w:val="20"/>
                      <w:szCs w:val="20"/>
                      <w:highlight w:val="yellow"/>
                      <w:rtl/>
                    </w:rPr>
                  </w:rPrChange>
                </w:rPr>
                <w:t>ار</w:t>
              </w:r>
              <w:r w:rsidRPr="00775583">
                <w:rPr>
                  <w:rStyle w:val="FontStyle85"/>
                  <w:rFonts w:ascii="MB Lateefi" w:hAnsi="MB Lateefi" w:cs="MB Lateefi"/>
                  <w:b/>
                  <w:i w:val="0"/>
                  <w:iCs w:val="0"/>
                  <w:sz w:val="20"/>
                  <w:szCs w:val="20"/>
                  <w:rtl/>
                  <w:rPrChange w:id="710"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eastAsia"/>
                  <w:b/>
                  <w:i w:val="0"/>
                  <w:iCs w:val="0"/>
                  <w:sz w:val="20"/>
                  <w:szCs w:val="20"/>
                  <w:rtl/>
                  <w:rPrChange w:id="711" w:author="Iqbal Ameerali" w:date="2020-10-08T11:45:00Z">
                    <w:rPr>
                      <w:rStyle w:val="FontStyle85"/>
                      <w:rFonts w:ascii="MB Lateefi" w:hAnsi="MB Lateefi" w:cs="MB Lateefi" w:hint="eastAsia"/>
                      <w:b/>
                      <w:i w:val="0"/>
                      <w:iCs w:val="0"/>
                      <w:sz w:val="20"/>
                      <w:szCs w:val="20"/>
                      <w:highlight w:val="yellow"/>
                      <w:rtl/>
                    </w:rPr>
                  </w:rPrChange>
                </w:rPr>
                <w:t>جو</w:t>
              </w:r>
              <w:r w:rsidRPr="00775583">
                <w:rPr>
                  <w:rStyle w:val="FontStyle85"/>
                  <w:rFonts w:ascii="MB Lateefi" w:hAnsi="MB Lateefi" w:cs="MB Lateefi"/>
                  <w:b/>
                  <w:i w:val="0"/>
                  <w:iCs w:val="0"/>
                  <w:sz w:val="20"/>
                  <w:szCs w:val="20"/>
                  <w:rtl/>
                  <w:rPrChange w:id="712"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eastAsia"/>
                  <w:b/>
                  <w:i w:val="0"/>
                  <w:iCs w:val="0"/>
                  <w:sz w:val="20"/>
                  <w:szCs w:val="20"/>
                  <w:rtl/>
                  <w:rPrChange w:id="713" w:author="Iqbal Ameerali" w:date="2020-10-08T11:45:00Z">
                    <w:rPr>
                      <w:rStyle w:val="FontStyle85"/>
                      <w:rFonts w:ascii="MB Lateefi" w:hAnsi="MB Lateefi" w:cs="MB Lateefi" w:hint="eastAsia"/>
                      <w:b/>
                      <w:i w:val="0"/>
                      <w:iCs w:val="0"/>
                      <w:sz w:val="20"/>
                      <w:szCs w:val="20"/>
                      <w:highlight w:val="yellow"/>
                      <w:rtl/>
                    </w:rPr>
                  </w:rPrChange>
                </w:rPr>
                <w:t>نالو</w:t>
              </w:r>
              <w:r w:rsidRPr="00775583">
                <w:rPr>
                  <w:rFonts w:ascii="MB Lateefi" w:hAnsi="MB Lateefi" w:cs="MB Lateefi"/>
                  <w:sz w:val="20"/>
                  <w:szCs w:val="20"/>
                  <w:rtl/>
                  <w:lang w:bidi="fa-IR"/>
                  <w:rPrChange w:id="714" w:author="Iqbal Ameerali" w:date="2020-10-08T11:45:00Z">
                    <w:rPr>
                      <w:rFonts w:ascii="MB Lateefi" w:hAnsi="MB Lateefi" w:cs="MB Lateefi"/>
                      <w:sz w:val="20"/>
                      <w:szCs w:val="20"/>
                      <w:highlight w:val="yellow"/>
                      <w:rtl/>
                      <w:lang w:bidi="fa-IR"/>
                    </w:rPr>
                  </w:rPrChange>
                </w:rPr>
                <w:t>-----------------------------------</w:t>
              </w:r>
            </w:ins>
          </w:p>
          <w:p w14:paraId="3B2F215E" w14:textId="77777777" w:rsidR="00D42CEC" w:rsidRPr="00775583" w:rsidRDefault="00D42CEC" w:rsidP="00380242">
            <w:pPr>
              <w:pStyle w:val="Style39"/>
              <w:widowControl/>
              <w:tabs>
                <w:tab w:val="right" w:leader="hyphen" w:pos="4320"/>
                <w:tab w:val="left" w:pos="4752"/>
              </w:tabs>
              <w:bidi/>
              <w:spacing w:line="240" w:lineRule="auto"/>
              <w:ind w:right="-115"/>
              <w:rPr>
                <w:ins w:id="715" w:author="Iqbal Ameerali" w:date="2020-10-07T14:22:00Z"/>
                <w:rFonts w:ascii="MB Lateefi" w:hAnsi="MB Lateefi" w:cs="MB Lateefi"/>
                <w:sz w:val="20"/>
                <w:szCs w:val="20"/>
                <w:rtl/>
                <w:lang w:bidi="fa-IR"/>
                <w:rPrChange w:id="716" w:author="Iqbal Ameerali" w:date="2020-10-08T11:45:00Z">
                  <w:rPr>
                    <w:ins w:id="717" w:author="Iqbal Ameerali" w:date="2020-10-07T14:22:00Z"/>
                    <w:rFonts w:ascii="MB Lateefi" w:hAnsi="MB Lateefi" w:cs="MB Lateefi"/>
                    <w:sz w:val="20"/>
                    <w:szCs w:val="20"/>
                    <w:highlight w:val="yellow"/>
                    <w:rtl/>
                    <w:lang w:bidi="fa-IR"/>
                  </w:rPr>
                </w:rPrChange>
              </w:rPr>
            </w:pPr>
            <w:r w:rsidRPr="00775583">
              <w:rPr>
                <w:rStyle w:val="FontStyle85"/>
                <w:rFonts w:ascii="MB Lateefi" w:hAnsi="MB Lateefi" w:cs="MB Lateefi" w:hint="cs"/>
                <w:b/>
                <w:i w:val="0"/>
                <w:iCs w:val="0"/>
                <w:sz w:val="20"/>
                <w:szCs w:val="20"/>
                <w:rtl/>
                <w:rPrChange w:id="718" w:author="Iqbal Ameerali" w:date="2020-10-08T11:45:00Z">
                  <w:rPr>
                    <w:rStyle w:val="FontStyle85"/>
                    <w:rFonts w:ascii="MB Lateefi" w:hAnsi="MB Lateefi" w:cs="MB Lateefi" w:hint="cs"/>
                    <w:b/>
                    <w:i w:val="0"/>
                    <w:iCs w:val="0"/>
                    <w:sz w:val="20"/>
                    <w:szCs w:val="20"/>
                    <w:highlight w:val="yellow"/>
                    <w:rtl/>
                  </w:rPr>
                </w:rPrChange>
              </w:rPr>
              <w:t>ٻ</w:t>
            </w:r>
            <w:r w:rsidRPr="00775583">
              <w:rPr>
                <w:rStyle w:val="FontStyle85"/>
                <w:rFonts w:ascii="MB Lateefi" w:hAnsi="MB Lateefi" w:cs="MB Lateefi" w:hint="eastAsia"/>
                <w:b/>
                <w:i w:val="0"/>
                <w:iCs w:val="0"/>
                <w:sz w:val="20"/>
                <w:szCs w:val="20"/>
                <w:rtl/>
                <w:rPrChange w:id="719" w:author="Iqbal Ameerali" w:date="2020-10-08T11:45:00Z">
                  <w:rPr>
                    <w:rStyle w:val="FontStyle85"/>
                    <w:rFonts w:ascii="MB Lateefi" w:hAnsi="MB Lateefi" w:cs="MB Lateefi" w:hint="eastAsia"/>
                    <w:b/>
                    <w:i w:val="0"/>
                    <w:iCs w:val="0"/>
                    <w:sz w:val="20"/>
                    <w:szCs w:val="20"/>
                    <w:highlight w:val="yellow"/>
                    <w:rtl/>
                  </w:rPr>
                </w:rPrChange>
              </w:rPr>
              <w:t>ار</w:t>
            </w:r>
            <w:r w:rsidRPr="00775583">
              <w:rPr>
                <w:rFonts w:ascii="MB Lateefi" w:hAnsi="MB Lateefi" w:cs="MB Lateefi"/>
                <w:sz w:val="20"/>
                <w:szCs w:val="20"/>
                <w:rtl/>
                <w:lang w:bidi="fa-IR"/>
                <w:rPrChange w:id="720" w:author="Iqbal Ameerali" w:date="2020-10-08T11:45:00Z">
                  <w:rPr>
                    <w:rFonts w:ascii="MB Lateefi" w:hAnsi="MB Lateefi" w:cs="MB Lateefi"/>
                    <w:sz w:val="20"/>
                    <w:szCs w:val="20"/>
                    <w:highlight w:val="yellow"/>
                    <w:rtl/>
                    <w:lang w:bidi="fa-IR"/>
                  </w:rPr>
                </w:rPrChange>
              </w:rPr>
              <w:t>جو</w:t>
            </w:r>
            <w:r w:rsidR="00B06F63" w:rsidRPr="00775583">
              <w:rPr>
                <w:rFonts w:ascii="MB Lateefi" w:hAnsi="MB Lateefi" w:cs="MB Lateefi" w:hint="eastAsia"/>
                <w:sz w:val="20"/>
                <w:szCs w:val="20"/>
                <w:rtl/>
                <w:lang w:bidi="sd-Arab-PK"/>
                <w:rPrChange w:id="721" w:author="Iqbal Ameerali" w:date="2020-10-08T11:45:00Z">
                  <w:rPr>
                    <w:rFonts w:ascii="MB Lateefi" w:hAnsi="MB Lateefi" w:cs="MB Lateefi" w:hint="eastAsia"/>
                    <w:sz w:val="20"/>
                    <w:szCs w:val="20"/>
                    <w:highlight w:val="yellow"/>
                    <w:rtl/>
                    <w:lang w:bidi="sd-Arab-PK"/>
                  </w:rPr>
                </w:rPrChange>
              </w:rPr>
              <w:t>سيريل</w:t>
            </w:r>
            <w:r w:rsidRPr="00775583">
              <w:rPr>
                <w:rFonts w:ascii="MB Lateefi" w:hAnsi="MB Lateefi" w:cs="MB Lateefi"/>
                <w:sz w:val="20"/>
                <w:szCs w:val="20"/>
                <w:rtl/>
                <w:lang w:bidi="fa-IR"/>
                <w:rPrChange w:id="722" w:author="Iqbal Ameerali" w:date="2020-10-08T11:45:00Z">
                  <w:rPr>
                    <w:rFonts w:ascii="MB Lateefi" w:hAnsi="MB Lateefi" w:cs="MB Lateefi"/>
                    <w:sz w:val="20"/>
                    <w:szCs w:val="20"/>
                    <w:highlight w:val="yellow"/>
                    <w:rtl/>
                    <w:lang w:bidi="fa-IR"/>
                  </w:rPr>
                </w:rPrChange>
              </w:rPr>
              <w:t>-----------------------------------</w:t>
            </w:r>
          </w:p>
          <w:p w14:paraId="27358B14" w14:textId="17F4B641" w:rsidR="00380242" w:rsidRPr="00775583" w:rsidRDefault="00380242" w:rsidP="0038024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23" w:author="Iqbal Ameerali" w:date="2020-10-08T11:45:00Z">
                  <w:rPr>
                    <w:rStyle w:val="FontStyle85"/>
                    <w:rFonts w:ascii="MB Lateefi" w:hAnsi="MB Lateefi" w:cs="MB Lateefi"/>
                    <w:b/>
                    <w:i w:val="0"/>
                    <w:iCs w:val="0"/>
                    <w:sz w:val="20"/>
                    <w:szCs w:val="20"/>
                    <w:highlight w:val="yellow"/>
                    <w:rtl/>
                  </w:rPr>
                </w:rPrChange>
              </w:rPr>
            </w:pPr>
          </w:p>
        </w:tc>
        <w:tc>
          <w:tcPr>
            <w:tcW w:w="2516" w:type="dxa"/>
            <w:gridSpan w:val="2"/>
            <w:vAlign w:val="center"/>
          </w:tcPr>
          <w:p w14:paraId="574FD4EA" w14:textId="77777777" w:rsidR="00D42CEC" w:rsidRPr="00775583" w:rsidRDefault="00D42CEC" w:rsidP="00D42CEC">
            <w:pPr>
              <w:pStyle w:val="Style39"/>
              <w:widowControl/>
              <w:tabs>
                <w:tab w:val="right" w:leader="hyphen" w:pos="4320"/>
                <w:tab w:val="left" w:pos="4752"/>
              </w:tabs>
              <w:bidi/>
              <w:spacing w:line="240" w:lineRule="auto"/>
              <w:ind w:right="-115"/>
              <w:rPr>
                <w:ins w:id="724" w:author="Iqbal Ameerali" w:date="2020-10-07T14:24:00Z"/>
                <w:rStyle w:val="FontStyle85"/>
                <w:rFonts w:ascii="MB Lateefi" w:hAnsi="MB Lateefi" w:cs="MB Lateefi"/>
                <w:b/>
                <w:i w:val="0"/>
                <w:iCs w:val="0"/>
                <w:sz w:val="20"/>
                <w:szCs w:val="20"/>
                <w:rtl/>
                <w:rPrChange w:id="725" w:author="Iqbal Ameerali" w:date="2020-10-08T11:45:00Z">
                  <w:rPr>
                    <w:ins w:id="726" w:author="Iqbal Ameerali" w:date="2020-10-07T14:24:00Z"/>
                    <w:rStyle w:val="FontStyle85"/>
                    <w:rFonts w:ascii="MB Lateefi" w:hAnsi="MB Lateefi" w:cs="MB Lateefi"/>
                    <w:b/>
                    <w:i w:val="0"/>
                    <w:iCs w:val="0"/>
                    <w:sz w:val="20"/>
                    <w:szCs w:val="20"/>
                    <w:highlight w:val="yellow"/>
                    <w:rtl/>
                  </w:rPr>
                </w:rPrChange>
              </w:rPr>
            </w:pPr>
            <w:r w:rsidRPr="00775583">
              <w:rPr>
                <w:rStyle w:val="FontStyle85"/>
                <w:rFonts w:ascii="MB Lateefi" w:hAnsi="MB Lateefi" w:cs="MB Lateefi"/>
                <w:b/>
                <w:i w:val="0"/>
                <w:iCs w:val="0"/>
                <w:sz w:val="20"/>
                <w:szCs w:val="20"/>
                <w:rtl/>
                <w:rPrChange w:id="727" w:author="Iqbal Ameerali" w:date="2020-10-08T11:45:00Z">
                  <w:rPr>
                    <w:rStyle w:val="FontStyle85"/>
                    <w:rFonts w:ascii="MB Lateefi" w:hAnsi="MB Lateefi" w:cs="MB Lateefi"/>
                    <w:b/>
                    <w:i w:val="0"/>
                    <w:iCs w:val="0"/>
                    <w:sz w:val="20"/>
                    <w:szCs w:val="20"/>
                    <w:highlight w:val="yellow"/>
                    <w:rtl/>
                  </w:rPr>
                </w:rPrChange>
              </w:rPr>
              <w:t>ماءُجونالو--------------------------</w:t>
            </w:r>
          </w:p>
          <w:p w14:paraId="4C255854" w14:textId="464B91F4" w:rsidR="00380242" w:rsidRPr="00775583" w:rsidRDefault="00380242" w:rsidP="0038024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28" w:author="Iqbal Ameerali" w:date="2020-10-08T11:45:00Z">
                  <w:rPr>
                    <w:rStyle w:val="FontStyle85"/>
                    <w:rFonts w:ascii="MB Lateefi" w:hAnsi="MB Lateefi" w:cs="MB Lateefi"/>
                    <w:b/>
                    <w:i w:val="0"/>
                    <w:iCs w:val="0"/>
                    <w:sz w:val="20"/>
                    <w:szCs w:val="20"/>
                    <w:highlight w:val="yellow"/>
                    <w:rtl/>
                  </w:rPr>
                </w:rPrChange>
              </w:rPr>
            </w:pPr>
            <w:ins w:id="729" w:author="Iqbal Ameerali" w:date="2020-10-07T14:27:00Z">
              <w:r w:rsidRPr="00775583">
                <w:rPr>
                  <w:rStyle w:val="FontStyle85"/>
                  <w:rFonts w:ascii="MB Lateefi" w:hAnsi="MB Lateefi" w:cs="MB Lateefi" w:hint="eastAsia"/>
                  <w:b/>
                  <w:i w:val="0"/>
                  <w:iCs w:val="0"/>
                  <w:sz w:val="20"/>
                  <w:szCs w:val="20"/>
                  <w:rtl/>
                  <w:rPrChange w:id="730" w:author="Iqbal Ameerali" w:date="2020-10-08T11:45:00Z">
                    <w:rPr>
                      <w:rStyle w:val="FontStyle85"/>
                      <w:rFonts w:ascii="MB Lateefi" w:hAnsi="MB Lateefi" w:cs="MB Lateefi" w:hint="eastAsia"/>
                      <w:b/>
                      <w:i w:val="0"/>
                      <w:iCs w:val="0"/>
                      <w:sz w:val="20"/>
                      <w:szCs w:val="20"/>
                      <w:highlight w:val="yellow"/>
                      <w:rtl/>
                    </w:rPr>
                  </w:rPrChange>
                </w:rPr>
                <w:t>ماءُ</w:t>
              </w:r>
              <w:r w:rsidRPr="00775583">
                <w:rPr>
                  <w:rStyle w:val="FontStyle85"/>
                  <w:rFonts w:ascii="MB Lateefi" w:hAnsi="MB Lateefi" w:cs="MB Lateefi"/>
                  <w:b/>
                  <w:i w:val="0"/>
                  <w:iCs w:val="0"/>
                  <w:sz w:val="20"/>
                  <w:szCs w:val="20"/>
                  <w:rtl/>
                  <w:rPrChange w:id="731"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eastAsia"/>
                  <w:b/>
                  <w:i w:val="0"/>
                  <w:iCs w:val="0"/>
                  <w:sz w:val="20"/>
                  <w:szCs w:val="20"/>
                  <w:rtl/>
                  <w:rPrChange w:id="732" w:author="Iqbal Ameerali" w:date="2020-10-08T11:45:00Z">
                    <w:rPr>
                      <w:rStyle w:val="FontStyle85"/>
                      <w:rFonts w:ascii="MB Lateefi" w:hAnsi="MB Lateefi" w:cs="MB Lateefi" w:hint="eastAsia"/>
                      <w:b/>
                      <w:i w:val="0"/>
                      <w:iCs w:val="0"/>
                      <w:sz w:val="20"/>
                      <w:szCs w:val="20"/>
                      <w:highlight w:val="yellow"/>
                      <w:rtl/>
                    </w:rPr>
                  </w:rPrChange>
                </w:rPr>
                <w:t>جو</w:t>
              </w:r>
              <w:r w:rsidRPr="00775583">
                <w:rPr>
                  <w:rStyle w:val="FontStyle85"/>
                  <w:rFonts w:ascii="MB Lateefi" w:hAnsi="MB Lateefi" w:cs="MB Lateefi"/>
                  <w:b/>
                  <w:i w:val="0"/>
                  <w:iCs w:val="0"/>
                  <w:sz w:val="20"/>
                  <w:szCs w:val="20"/>
                  <w:rtl/>
                  <w:rPrChange w:id="733"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eastAsia"/>
                  <w:b/>
                  <w:i w:val="0"/>
                  <w:iCs w:val="0"/>
                  <w:sz w:val="20"/>
                  <w:szCs w:val="20"/>
                  <w:rtl/>
                  <w:rPrChange w:id="734" w:author="Iqbal Ameerali" w:date="2020-10-08T11:45:00Z">
                    <w:rPr>
                      <w:rStyle w:val="FontStyle85"/>
                      <w:rFonts w:ascii="MB Lateefi" w:hAnsi="MB Lateefi" w:cs="MB Lateefi" w:hint="eastAsia"/>
                      <w:b/>
                      <w:i w:val="0"/>
                      <w:iCs w:val="0"/>
                      <w:sz w:val="20"/>
                      <w:szCs w:val="20"/>
                      <w:highlight w:val="yellow"/>
                      <w:rtl/>
                    </w:rPr>
                  </w:rPrChange>
                </w:rPr>
                <w:t>سيريل</w:t>
              </w:r>
              <w:r w:rsidRPr="00775583">
                <w:rPr>
                  <w:rStyle w:val="FontStyle85"/>
                  <w:rFonts w:ascii="MB Lateefi" w:hAnsi="MB Lateefi" w:cs="MB Lateefi"/>
                  <w:b/>
                  <w:i w:val="0"/>
                  <w:iCs w:val="0"/>
                  <w:sz w:val="20"/>
                  <w:szCs w:val="20"/>
                  <w:rtl/>
                  <w:rPrChange w:id="735" w:author="Iqbal Ameerali" w:date="2020-10-08T11:45:00Z">
                    <w:rPr>
                      <w:rStyle w:val="FontStyle85"/>
                      <w:rFonts w:ascii="MB Lateefi" w:hAnsi="MB Lateefi" w:cs="MB Lateefi"/>
                      <w:b/>
                      <w:i w:val="0"/>
                      <w:iCs w:val="0"/>
                      <w:sz w:val="20"/>
                      <w:szCs w:val="20"/>
                      <w:highlight w:val="yellow"/>
                      <w:rtl/>
                    </w:rPr>
                  </w:rPrChange>
                </w:rPr>
                <w:t>---------------------</w:t>
              </w:r>
            </w:ins>
          </w:p>
        </w:tc>
      </w:tr>
      <w:tr w:rsidR="00D42CEC" w:rsidRPr="00775583" w14:paraId="2E59932A" w14:textId="77777777" w:rsidTr="00FA6281">
        <w:trPr>
          <w:trHeight w:val="64"/>
          <w:jc w:val="center"/>
        </w:trPr>
        <w:tc>
          <w:tcPr>
            <w:tcW w:w="892" w:type="dxa"/>
            <w:vAlign w:val="center"/>
          </w:tcPr>
          <w:p w14:paraId="3F2AE6BF" w14:textId="2C08F4AD" w:rsidR="00D42CEC" w:rsidRPr="00775583" w:rsidRDefault="00CD1F6C" w:rsidP="00897F12">
            <w:pPr>
              <w:tabs>
                <w:tab w:val="right" w:pos="10469"/>
              </w:tabs>
              <w:autoSpaceDE w:val="0"/>
              <w:autoSpaceDN w:val="0"/>
              <w:adjustRightInd w:val="0"/>
              <w:jc w:val="center"/>
              <w:rPr>
                <w:rFonts w:cs="MB Lateefi"/>
                <w:sz w:val="20"/>
                <w:szCs w:val="20"/>
              </w:rPr>
            </w:pPr>
            <w:r w:rsidRPr="00775583">
              <w:rPr>
                <w:rFonts w:cs="MB Lateefi"/>
                <w:sz w:val="20"/>
                <w:szCs w:val="20"/>
              </w:rPr>
              <w:t>G4</w:t>
            </w:r>
          </w:p>
        </w:tc>
        <w:tc>
          <w:tcPr>
            <w:tcW w:w="4861" w:type="dxa"/>
            <w:gridSpan w:val="2"/>
            <w:vAlign w:val="center"/>
          </w:tcPr>
          <w:p w14:paraId="6BE2FCBC" w14:textId="5C6EC63D"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کي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w:t>
            </w:r>
            <w:r w:rsidR="00E9230D" w:rsidRPr="00775583">
              <w:rPr>
                <w:rFonts w:ascii="MB Lateefi" w:hAnsi="MB Lateefi" w:cs="MB Lateefi"/>
                <w:rtl/>
                <w:lang w:bidi="fa-IR"/>
              </w:rPr>
              <w:t>نه</w:t>
            </w:r>
            <w:r w:rsidRPr="00775583">
              <w:rPr>
                <w:rFonts w:ascii="MB Lateefi" w:hAnsi="MB Lateefi" w:cs="MB Lateefi"/>
                <w:rtl/>
                <w:lang w:bidi="fa-IR"/>
              </w:rPr>
              <w:t>ن تائين دستن جي بيماري ھئي؟</w:t>
            </w:r>
          </w:p>
        </w:tc>
        <w:tc>
          <w:tcPr>
            <w:tcW w:w="4567" w:type="dxa"/>
            <w:gridSpan w:val="2"/>
            <w:vAlign w:val="center"/>
          </w:tcPr>
          <w:p w14:paraId="5245AA44" w14:textId="0DD8E952" w:rsidR="00D42CEC" w:rsidRPr="00775583" w:rsidRDefault="00D42CEC" w:rsidP="00D42CEC">
            <w:pPr>
              <w:pStyle w:val="Style39"/>
              <w:widowControl/>
              <w:tabs>
                <w:tab w:val="right" w:leader="hyphen" w:pos="4320"/>
                <w:tab w:val="left" w:pos="4752"/>
              </w:tabs>
              <w:bidi/>
              <w:spacing w:line="240" w:lineRule="auto"/>
              <w:ind w:right="-115"/>
              <w:rPr>
                <w:rFonts w:ascii="MB Lateefi" w:hAnsi="MB Lateefi" w:cs="MB Lateefi"/>
                <w:sz w:val="20"/>
                <w:szCs w:val="20"/>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00E9230D" w:rsidRPr="00775583">
              <w:rPr>
                <w:rStyle w:val="FontStyle85"/>
                <w:rFonts w:ascii="MB Lateefi" w:hAnsi="MB Lateefi" w:cs="MB Lateefi"/>
                <w:b/>
                <w:i w:val="0"/>
                <w:iCs w:val="0"/>
                <w:sz w:val="20"/>
                <w:szCs w:val="20"/>
                <w:rtl/>
              </w:rPr>
              <w:t>نه</w:t>
            </w:r>
            <w:r w:rsidRPr="00775583">
              <w:rPr>
                <w:rStyle w:val="FontStyle85"/>
                <w:rFonts w:ascii="MB Lateefi" w:hAnsi="MB Lateefi" w:cs="MB Lateefi"/>
                <w:b/>
                <w:i w:val="0"/>
                <w:iCs w:val="0"/>
                <w:sz w:val="20"/>
                <w:szCs w:val="20"/>
                <w:rtl/>
              </w:rPr>
              <w:t>ن</w:t>
            </w:r>
            <w:r w:rsidRPr="00775583">
              <w:rPr>
                <w:rStyle w:val="FontStyle85"/>
                <w:rFonts w:ascii="MB Lateefi" w:hAnsi="MB Lateefi" w:cs="MB Lateefi"/>
                <w:b/>
                <w:i w:val="0"/>
                <w:iCs w:val="0"/>
                <w:sz w:val="20"/>
                <w:szCs w:val="20"/>
              </w:rPr>
              <w:tab/>
            </w:r>
            <w:r w:rsidRPr="00A764C3">
              <w:rPr>
                <w:rFonts w:ascii="MB Lateefi" w:hAnsi="MB Lateefi" w:cs="MB Lateefi"/>
                <w:sz w:val="20"/>
                <w:szCs w:val="20"/>
              </w:rPr>
              <w:fldChar w:fldCharType="begin">
                <w:ffData>
                  <w:name w:val="Check189"/>
                  <w:enabled/>
                  <w:calcOnExit w:val="0"/>
                  <w:checkBox>
                    <w:sizeAuto/>
                    <w:default w:val="0"/>
                  </w:checkBox>
                </w:ffData>
              </w:fldChar>
            </w:r>
            <w:r w:rsidRPr="00775583">
              <w:rPr>
                <w:rFonts w:ascii="MB Lateefi" w:hAnsi="MB Lateefi" w:cs="MB Lateefi"/>
                <w:sz w:val="20"/>
                <w:szCs w:val="20"/>
              </w:rPr>
              <w:instrText xml:space="preserve"> FORMCHECKBOX </w:instrText>
            </w:r>
            <w:r w:rsidR="00477FCF">
              <w:rPr>
                <w:rFonts w:ascii="MB Lateefi" w:hAnsi="MB Lateefi" w:cs="MB Lateefi"/>
                <w:sz w:val="20"/>
                <w:szCs w:val="20"/>
                <w:rPrChange w:id="736" w:author="Iqbal Ameerali" w:date="2020-10-08T11:45:00Z">
                  <w:rPr>
                    <w:rFonts w:ascii="MB Lateefi" w:hAnsi="MB Lateefi" w:cs="MB Lateefi"/>
                    <w:sz w:val="20"/>
                    <w:szCs w:val="20"/>
                  </w:rPr>
                </w:rPrChange>
              </w:rPr>
            </w:r>
            <w:r w:rsidR="00477FCF">
              <w:rPr>
                <w:rFonts w:ascii="MB Lateefi" w:hAnsi="MB Lateefi" w:cs="MB Lateefi"/>
                <w:sz w:val="20"/>
                <w:szCs w:val="20"/>
                <w:rPrChange w:id="737" w:author="Iqbal Ameerali" w:date="2020-10-08T11:45:00Z">
                  <w:rPr>
                    <w:rFonts w:ascii="MB Lateefi" w:hAnsi="MB Lateefi" w:cs="MB Lateefi"/>
                    <w:sz w:val="20"/>
                    <w:szCs w:val="20"/>
                  </w:rPr>
                </w:rPrChange>
              </w:rPr>
              <w:fldChar w:fldCharType="separate"/>
            </w:r>
            <w:r w:rsidRPr="00775583">
              <w:rPr>
                <w:rFonts w:ascii="MB Lateefi" w:hAnsi="MB Lateefi" w:cs="MB Lateefi"/>
                <w:sz w:val="20"/>
                <w:szCs w:val="20"/>
                <w:rPrChange w:id="738" w:author="Iqbal Ameerali" w:date="2020-10-08T11:45:00Z">
                  <w:rPr>
                    <w:rFonts w:ascii="MB Lateefi" w:hAnsi="MB Lateefi" w:cs="MB Lateefi"/>
                    <w:sz w:val="20"/>
                    <w:szCs w:val="20"/>
                  </w:rPr>
                </w:rPrChange>
              </w:rPr>
              <w:fldChar w:fldCharType="end"/>
            </w:r>
          </w:p>
          <w:p w14:paraId="7E069FD8" w14:textId="6B3ED8CF" w:rsidR="00391DB5" w:rsidRPr="00775583" w:rsidRDefault="00391DB5" w:rsidP="00391DB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Fonts w:ascii="MB Lateefi" w:hAnsi="MB Lateefi" w:cs="MB Lateefi"/>
                <w:sz w:val="20"/>
                <w:szCs w:val="20"/>
                <w:rtl/>
                <w:lang w:bidi="sd-Arab-PK"/>
                <w:rPrChange w:id="739" w:author="Iqbal Ameerali" w:date="2020-10-08T11:45:00Z">
                  <w:rPr>
                    <w:rFonts w:ascii="MB Lateefi" w:hAnsi="MB Lateefi" w:cs="MB Lateefi"/>
                    <w:i/>
                    <w:iCs/>
                    <w:sz w:val="20"/>
                    <w:szCs w:val="20"/>
                    <w:rtl/>
                    <w:lang w:bidi="sd-Arab-PK"/>
                  </w:rPr>
                </w:rPrChange>
              </w:rPr>
              <w:t>ا</w:t>
            </w:r>
            <w:r w:rsidRPr="00775583">
              <w:rPr>
                <w:rFonts w:ascii="MB Lateefi" w:hAnsi="MB Lateefi" w:cs="MB Lateefi" w:hint="cs"/>
                <w:sz w:val="20"/>
                <w:szCs w:val="20"/>
                <w:rtl/>
                <w:lang w:bidi="sd-Arab-PK"/>
                <w:rPrChange w:id="740" w:author="Iqbal Ameerali" w:date="2020-10-08T11:45:00Z">
                  <w:rPr>
                    <w:rFonts w:ascii="MB Lateefi" w:hAnsi="MB Lateefi" w:cs="MB Lateefi" w:hint="cs"/>
                    <w:i/>
                    <w:iCs/>
                    <w:sz w:val="20"/>
                    <w:szCs w:val="20"/>
                    <w:rtl/>
                    <w:lang w:bidi="sd-Arab-PK"/>
                  </w:rPr>
                </w:rPrChange>
              </w:rPr>
              <w:t>ڃ</w:t>
            </w:r>
            <w:r w:rsidRPr="00775583">
              <w:rPr>
                <w:rFonts w:ascii="MB Lateefi" w:hAnsi="MB Lateefi" w:cs="MB Lateefi" w:hint="eastAsia"/>
                <w:sz w:val="20"/>
                <w:szCs w:val="20"/>
                <w:rtl/>
                <w:lang w:bidi="sd-Arab-PK"/>
                <w:rPrChange w:id="741" w:author="Iqbal Ameerali" w:date="2020-10-08T11:45:00Z">
                  <w:rPr>
                    <w:rFonts w:ascii="MB Lateefi" w:hAnsi="MB Lateefi" w:cs="MB Lateefi" w:hint="eastAsia"/>
                    <w:i/>
                    <w:iCs/>
                    <w:sz w:val="20"/>
                    <w:szCs w:val="20"/>
                    <w:rtl/>
                    <w:lang w:bidi="sd-Arab-PK"/>
                  </w:rPr>
                </w:rPrChange>
              </w:rPr>
              <w:t>ان</w:t>
            </w:r>
            <w:r w:rsidRPr="00775583">
              <w:rPr>
                <w:rFonts w:ascii="MB Lateefi" w:hAnsi="MB Lateefi" w:cs="MB Lateefi"/>
                <w:sz w:val="20"/>
                <w:szCs w:val="20"/>
                <w:rtl/>
                <w:lang w:bidi="sd-Arab-PK"/>
                <w:rPrChange w:id="742" w:author="Iqbal Ameerali" w:date="2020-10-08T11:45:00Z">
                  <w:rPr>
                    <w:rFonts w:ascii="MB Lateefi" w:hAnsi="MB Lateefi" w:cs="MB Lateefi"/>
                    <w:i/>
                    <w:iCs/>
                    <w:sz w:val="20"/>
                    <w:szCs w:val="20"/>
                    <w:rtl/>
                    <w:lang w:bidi="sd-Arab-PK"/>
                  </w:rPr>
                </w:rPrChange>
              </w:rPr>
              <w:t xml:space="preserve"> بيمار آھي </w:t>
            </w:r>
            <w:r w:rsidRPr="00775583">
              <w:rPr>
                <w:rStyle w:val="FontStyle85"/>
                <w:rFonts w:ascii="MB Lateefi" w:hAnsi="MB Lateefi" w:cs="MB Lateefi"/>
                <w:b/>
                <w:i w:val="0"/>
                <w:iCs w:val="0"/>
                <w:sz w:val="20"/>
                <w:szCs w:val="20"/>
              </w:rPr>
              <w:tab/>
            </w:r>
            <w:r w:rsidR="00772730" w:rsidRPr="00775583">
              <w:rPr>
                <w:rStyle w:val="FontStyle85"/>
                <w:rFonts w:ascii="MB Lateefi" w:hAnsi="MB Lateefi" w:cs="MB Lateefi"/>
                <w:bCs/>
                <w:i w:val="0"/>
                <w:iCs w:val="0"/>
                <w:sz w:val="20"/>
                <w:szCs w:val="20"/>
              </w:rPr>
              <w:t>1</w:t>
            </w:r>
          </w:p>
        </w:tc>
        <w:tc>
          <w:tcPr>
            <w:tcW w:w="1099" w:type="dxa"/>
          </w:tcPr>
          <w:p w14:paraId="5F2F22DE" w14:textId="77777777" w:rsidR="00D42CEC" w:rsidRPr="00775583" w:rsidRDefault="00D42CEC" w:rsidP="00D42CEC">
            <w:pPr>
              <w:tabs>
                <w:tab w:val="left" w:pos="6330"/>
              </w:tabs>
              <w:bidi/>
              <w:rPr>
                <w:rFonts w:ascii="MB Lateefi" w:hAnsi="MB Lateefi" w:cs="MB Lateefi"/>
                <w:sz w:val="20"/>
                <w:szCs w:val="20"/>
                <w:rtl/>
                <w:lang w:bidi="fa-IR"/>
              </w:rPr>
            </w:pPr>
          </w:p>
        </w:tc>
      </w:tr>
      <w:tr w:rsidR="00D42CEC" w:rsidRPr="00775583" w14:paraId="68C21B48" w14:textId="77777777" w:rsidTr="00FA6281">
        <w:trPr>
          <w:trHeight w:val="64"/>
          <w:jc w:val="center"/>
        </w:trPr>
        <w:tc>
          <w:tcPr>
            <w:tcW w:w="892" w:type="dxa"/>
            <w:vAlign w:val="center"/>
          </w:tcPr>
          <w:p w14:paraId="3D6F770B" w14:textId="3A76BA3C" w:rsidR="00D42CEC" w:rsidRPr="00775583" w:rsidRDefault="004E687A"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w:t>
            </w:r>
            <w:r w:rsidR="00897F12" w:rsidRPr="00775583">
              <w:rPr>
                <w:rFonts w:asciiTheme="minorHAnsi" w:hAnsiTheme="minorHAnsi" w:cs="MB Lateefi"/>
                <w:b w:val="0"/>
                <w:bCs w:val="0"/>
                <w:color w:val="auto"/>
                <w:sz w:val="20"/>
                <w:szCs w:val="20"/>
                <w:lang w:val="en-US"/>
              </w:rPr>
              <w:t>5</w:t>
            </w:r>
          </w:p>
        </w:tc>
        <w:tc>
          <w:tcPr>
            <w:tcW w:w="4861" w:type="dxa"/>
            <w:gridSpan w:val="2"/>
            <w:vAlign w:val="center"/>
          </w:tcPr>
          <w:p w14:paraId="7836B117" w14:textId="77777777"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دستن</w:t>
            </w:r>
            <w:r w:rsidRPr="00775583">
              <w:rPr>
                <w:rFonts w:ascii="MB Lateefi" w:hAnsi="MB Lateefi" w:cs="MB Lateefi"/>
                <w:rtl/>
                <w:lang w:bidi="fa-IR"/>
              </w:rPr>
              <w:t xml:space="preserve"> ۾ </w:t>
            </w:r>
            <w:r w:rsidRPr="00775583">
              <w:rPr>
                <w:rFonts w:ascii="MB Lateefi" w:hAnsi="MB Lateefi" w:cs="MB Lateefi" w:hint="eastAsia"/>
                <w:rtl/>
                <w:lang w:bidi="fa-IR"/>
              </w:rPr>
              <w:t>رت</w:t>
            </w:r>
            <w:r w:rsidRPr="00775583">
              <w:rPr>
                <w:rFonts w:ascii="MB Lateefi" w:hAnsi="MB Lateefi" w:cs="MB Lateefi"/>
                <w:rtl/>
                <w:lang w:bidi="fa-IR"/>
              </w:rPr>
              <w:t xml:space="preserve"> </w:t>
            </w:r>
            <w:r w:rsidRPr="00775583">
              <w:rPr>
                <w:rFonts w:ascii="MB Lateefi" w:hAnsi="MB Lateefi" w:cs="MB Lateefi" w:hint="eastAsia"/>
                <w:rtl/>
                <w:lang w:bidi="fa-IR"/>
              </w:rPr>
              <w:t>آيو؟</w:t>
            </w:r>
          </w:p>
        </w:tc>
        <w:tc>
          <w:tcPr>
            <w:tcW w:w="4567" w:type="dxa"/>
            <w:gridSpan w:val="2"/>
            <w:vAlign w:val="center"/>
          </w:tcPr>
          <w:p w14:paraId="6534C639"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43"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4A5771D"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4AD7576B" w14:textId="5F59C815"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 xml:space="preserve">خبر نه آھي </w:t>
            </w:r>
            <w:r w:rsidRPr="00775583">
              <w:rPr>
                <w:rStyle w:val="FontStyle85"/>
                <w:rFonts w:ascii="MB Lateefi" w:hAnsi="MB Lateefi" w:cs="MB Lateefi"/>
                <w:b/>
                <w:i w:val="0"/>
                <w:iCs w:val="0"/>
                <w:sz w:val="20"/>
                <w:szCs w:val="20"/>
              </w:rPr>
              <w:tab/>
            </w:r>
            <w:r w:rsidR="007F58C5" w:rsidRPr="00775583">
              <w:rPr>
                <w:rStyle w:val="FontStyle85"/>
                <w:rFonts w:ascii="MB Lateefi" w:hAnsi="MB Lateefi" w:cs="MB Lateefi"/>
                <w:b/>
                <w:i w:val="0"/>
                <w:iCs w:val="0"/>
                <w:sz w:val="20"/>
                <w:szCs w:val="20"/>
                <w:rtl/>
                <w:lang w:bidi="sd-Arab-PK"/>
              </w:rPr>
              <w:t>98</w:t>
            </w:r>
          </w:p>
        </w:tc>
        <w:tc>
          <w:tcPr>
            <w:tcW w:w="1099" w:type="dxa"/>
          </w:tcPr>
          <w:p w14:paraId="42419371" w14:textId="77777777" w:rsidR="00D42CEC" w:rsidRPr="00775583" w:rsidRDefault="00D42CEC" w:rsidP="00D42CEC">
            <w:pPr>
              <w:tabs>
                <w:tab w:val="left" w:pos="6330"/>
              </w:tabs>
              <w:bidi/>
              <w:rPr>
                <w:rFonts w:ascii="MB Lateefi" w:hAnsi="MB Lateefi" w:cs="MB Lateefi"/>
                <w:sz w:val="20"/>
                <w:szCs w:val="20"/>
                <w:rtl/>
                <w:lang w:bidi="fa-IR"/>
              </w:rPr>
            </w:pPr>
          </w:p>
        </w:tc>
      </w:tr>
      <w:tr w:rsidR="00D42CEC" w:rsidRPr="00775583" w14:paraId="401343F1" w14:textId="77777777" w:rsidTr="00FA6281">
        <w:trPr>
          <w:trHeight w:val="64"/>
          <w:jc w:val="center"/>
        </w:trPr>
        <w:tc>
          <w:tcPr>
            <w:tcW w:w="892" w:type="dxa"/>
            <w:vAlign w:val="center"/>
          </w:tcPr>
          <w:p w14:paraId="799D9310" w14:textId="6430CA80" w:rsidR="00D42CEC" w:rsidRPr="00775583" w:rsidRDefault="004E687A"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w:t>
            </w:r>
            <w:r w:rsidR="00897F12" w:rsidRPr="00775583">
              <w:rPr>
                <w:rFonts w:asciiTheme="minorHAnsi" w:hAnsiTheme="minorHAnsi" w:cs="MB Lateefi"/>
                <w:b w:val="0"/>
                <w:bCs w:val="0"/>
                <w:color w:val="auto"/>
                <w:sz w:val="20"/>
                <w:szCs w:val="20"/>
                <w:lang w:val="en-US"/>
              </w:rPr>
              <w:t>6</w:t>
            </w:r>
          </w:p>
        </w:tc>
        <w:tc>
          <w:tcPr>
            <w:tcW w:w="4861" w:type="dxa"/>
            <w:gridSpan w:val="2"/>
            <w:vAlign w:val="center"/>
          </w:tcPr>
          <w:p w14:paraId="2D1FBAF5" w14:textId="77777777"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w:t>
            </w:r>
            <w:r w:rsidRPr="00775583">
              <w:rPr>
                <w:rFonts w:ascii="MB Lateefi" w:hAnsi="MB Lateefi" w:cs="MB Lateefi"/>
                <w:rtl/>
                <w:lang w:bidi="sd-Arab-PK"/>
              </w:rPr>
              <w:t xml:space="preserve"> جي</w:t>
            </w:r>
            <w:r w:rsidRPr="00775583">
              <w:rPr>
                <w:rFonts w:ascii="MB Lateefi" w:hAnsi="MB Lateefi" w:cs="MB Lateefi"/>
                <w:rtl/>
                <w:lang w:bidi="fa-IR"/>
              </w:rPr>
              <w:t xml:space="preserve"> دستن جي بيماري جو 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2"/>
            <w:vAlign w:val="center"/>
          </w:tcPr>
          <w:p w14:paraId="35542371"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44"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7E0891A"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BF8AF97" w14:textId="3199903A" w:rsidR="00D42CEC" w:rsidRPr="00775583" w:rsidRDefault="00772730"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خبر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099" w:type="dxa"/>
            <w:vAlign w:val="center"/>
          </w:tcPr>
          <w:p w14:paraId="0E752B85" w14:textId="24B07528" w:rsidR="00D42CEC" w:rsidRPr="00775583" w:rsidRDefault="00D42CEC" w:rsidP="00D42C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ھا</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w:t>
            </w:r>
            <w:r w:rsidR="004E687A" w:rsidRPr="00775583">
              <w:rPr>
                <w:rFonts w:cs="MB Lateefi"/>
                <w:sz w:val="16"/>
                <w:szCs w:val="16"/>
                <w:lang w:bidi="fa-IR"/>
              </w:rPr>
              <w:t>G8</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42CEC" w:rsidRPr="00775583" w14:paraId="5EB46C23" w14:textId="77777777" w:rsidTr="00FA6281">
        <w:trPr>
          <w:trHeight w:val="64"/>
          <w:jc w:val="center"/>
        </w:trPr>
        <w:tc>
          <w:tcPr>
            <w:tcW w:w="892" w:type="dxa"/>
            <w:vAlign w:val="center"/>
          </w:tcPr>
          <w:p w14:paraId="3E2237FD" w14:textId="1955ACB3" w:rsidR="00D42CEC" w:rsidRPr="00775583" w:rsidRDefault="004E687A" w:rsidP="00897F12">
            <w:pPr>
              <w:pStyle w:val="Title"/>
              <w:spacing w:before="120" w:after="120"/>
              <w:ind w:left="12"/>
              <w:rPr>
                <w:rFonts w:asciiTheme="minorHAnsi" w:hAnsiTheme="minorHAnsi" w:cs="MB Lateefi"/>
                <w:b w:val="0"/>
                <w:sz w:val="20"/>
                <w:szCs w:val="20"/>
              </w:rPr>
            </w:pPr>
            <w:r w:rsidRPr="00775583">
              <w:rPr>
                <w:rFonts w:asciiTheme="minorHAnsi" w:hAnsiTheme="minorHAnsi" w:cs="MB Lateefi"/>
                <w:b w:val="0"/>
                <w:sz w:val="20"/>
                <w:szCs w:val="20"/>
              </w:rPr>
              <w:t>G</w:t>
            </w:r>
            <w:r w:rsidR="00897F12" w:rsidRPr="00775583">
              <w:rPr>
                <w:rFonts w:asciiTheme="minorHAnsi" w:hAnsiTheme="minorHAnsi" w:cs="MB Lateefi"/>
                <w:b w:val="0"/>
                <w:sz w:val="20"/>
                <w:szCs w:val="20"/>
              </w:rPr>
              <w:t>7</w:t>
            </w:r>
          </w:p>
        </w:tc>
        <w:tc>
          <w:tcPr>
            <w:tcW w:w="4861" w:type="dxa"/>
            <w:gridSpan w:val="2"/>
            <w:vAlign w:val="center"/>
          </w:tcPr>
          <w:p w14:paraId="6477F715" w14:textId="77777777" w:rsidR="00D42CEC" w:rsidRPr="00775583" w:rsidRDefault="00D42CEC" w:rsidP="00D42CEC">
            <w:pPr>
              <w:tabs>
                <w:tab w:val="left" w:pos="6330"/>
              </w:tabs>
              <w:bidi/>
              <w:jc w:val="both"/>
              <w:rPr>
                <w:rFonts w:ascii="MB Lateefi" w:hAnsi="MB Lateefi" w:cs="MB Lateefi"/>
                <w:lang w:bidi="fa-IR"/>
              </w:rPr>
            </w:pPr>
            <w:r w:rsidRPr="00775583">
              <w:rPr>
                <w:rFonts w:ascii="MB Lateefi" w:hAnsi="MB Lateefi" w:cs="MB Lateefi"/>
                <w:rtl/>
                <w:lang w:bidi="fa-IR"/>
              </w:rPr>
              <w:t>توھان (نالو)</w:t>
            </w:r>
            <w:r w:rsidRPr="00775583">
              <w:rPr>
                <w:rFonts w:ascii="MB Lateefi" w:hAnsi="MB Lateefi" w:cs="MB Lateefi"/>
                <w:rtl/>
                <w:lang w:bidi="sd-Arab-PK"/>
              </w:rPr>
              <w:t xml:space="preserve"> جي</w:t>
            </w:r>
            <w:r w:rsidRPr="00775583">
              <w:rPr>
                <w:rFonts w:ascii="MB Lateefi" w:hAnsi="MB Lateefi" w:cs="MB Lateefi"/>
                <w:rtl/>
                <w:lang w:bidi="fa-IR"/>
              </w:rPr>
              <w:t xml:space="preserve"> دستن جي بيماري جو 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w:t>
            </w:r>
            <w:r w:rsidRPr="00775583">
              <w:rPr>
                <w:rFonts w:ascii="MB Lateefi" w:hAnsi="MB Lateefi" w:cs="MB Lateefi" w:hint="cs"/>
                <w:rtl/>
                <w:lang w:bidi="fa-IR"/>
              </w:rPr>
              <w:t>ڇ</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نه</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p w14:paraId="0D00D782" w14:textId="409CCD55" w:rsidR="00347CAF" w:rsidRPr="00775583" w:rsidRDefault="00347CAF" w:rsidP="00347CAF">
            <w:pPr>
              <w:tabs>
                <w:tab w:val="left" w:pos="6330"/>
              </w:tabs>
              <w:bidi/>
              <w:jc w:val="center"/>
              <w:rPr>
                <w:rFonts w:ascii="MB Lateefi" w:hAnsi="MB Lateefi" w:cs="MB Lateefi"/>
                <w:rtl/>
                <w:lang w:bidi="fa-IR"/>
              </w:rPr>
            </w:pPr>
            <w:r w:rsidRPr="00775583">
              <w:rPr>
                <w:rFonts w:ascii="MB Lateefi" w:hAnsi="MB Lateefi" w:cs="MB Lateefi"/>
                <w:lang w:bidi="fa-IR"/>
              </w:rPr>
              <w:t>)</w:t>
            </w:r>
            <w:r w:rsidRPr="00775583">
              <w:rPr>
                <w:rFonts w:ascii="MB Lateefi" w:hAnsi="MB Lateefi" w:cs="MB Lateefi"/>
                <w:rtl/>
                <w:lang w:bidi="fa-IR"/>
              </w:rPr>
              <w:t xml:space="preserve"> ه</w:t>
            </w:r>
            <w:r w:rsidRPr="00775583">
              <w:rPr>
                <w:rFonts w:ascii="MB Lateefi" w:hAnsi="MB Lateefi" w:cs="MB Lateefi" w:hint="cs"/>
                <w:rtl/>
                <w:lang w:bidi="fa-IR"/>
              </w:rPr>
              <w:t>ڪ</w:t>
            </w:r>
            <w:r w:rsidRPr="00775583">
              <w:rPr>
                <w:rFonts w:ascii="MB Lateefi" w:hAnsi="MB Lateefi" w:cs="MB Lateefi"/>
                <w:rtl/>
                <w:lang w:bidi="fa-IR"/>
              </w:rPr>
              <w:t xml:space="preserve"> کان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جواب اچي سگهن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p w14:paraId="41CAAAAB" w14:textId="74585E88" w:rsidR="00347CAF" w:rsidRPr="00775583" w:rsidRDefault="00347CAF" w:rsidP="00347CAF">
            <w:pPr>
              <w:tabs>
                <w:tab w:val="left" w:pos="6330"/>
              </w:tabs>
              <w:bidi/>
              <w:jc w:val="both"/>
              <w:rPr>
                <w:rFonts w:ascii="MB Lateefi" w:hAnsi="MB Lateefi" w:cs="MB Lateefi"/>
                <w:rtl/>
                <w:lang w:bidi="fa-IR"/>
              </w:rPr>
            </w:pPr>
          </w:p>
        </w:tc>
        <w:tc>
          <w:tcPr>
            <w:tcW w:w="4567" w:type="dxa"/>
            <w:gridSpan w:val="2"/>
            <w:vAlign w:val="center"/>
          </w:tcPr>
          <w:p w14:paraId="17024016"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45"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اي</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مسئلو نه ھو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4C6136ED"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پئسا نه ھئا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 </w:t>
            </w:r>
          </w:p>
          <w:p w14:paraId="4884FF0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سواري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 </w:t>
            </w:r>
          </w:p>
          <w:p w14:paraId="3137D28F"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مرد جي غيرموجودگي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 </w:t>
            </w:r>
          </w:p>
          <w:p w14:paraId="459581D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گھر جي سربراھ/م</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س</w:t>
            </w:r>
            <w:r w:rsidRPr="00775583">
              <w:rPr>
                <w:rStyle w:val="FontStyle85"/>
                <w:rFonts w:ascii="MB Lateefi" w:hAnsi="MB Lateefi" w:cs="MB Lateefi"/>
                <w:b/>
                <w:i w:val="0"/>
                <w:iCs w:val="0"/>
                <w:sz w:val="20"/>
                <w:szCs w:val="20"/>
                <w:rtl/>
              </w:rPr>
              <w:t xml:space="preserve">/سس جي اجازت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w:t>
            </w:r>
          </w:p>
          <w:p w14:paraId="13A27F9B"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پري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6</w:t>
            </w:r>
          </w:p>
          <w:p w14:paraId="5C060BC3"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fa-IR"/>
              </w:rPr>
              <w:t>کليل نه ھو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p w14:paraId="6EFE295B"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غير معياري سھولتون</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8</w:t>
            </w:r>
          </w:p>
          <w:p w14:paraId="27856905" w14:textId="56B8C936"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Fonts w:ascii="MB Lateefi" w:hAnsi="MB Lateefi" w:cs="MB Lateefi" w:hint="cs"/>
                <w:sz w:val="20"/>
                <w:szCs w:val="20"/>
                <w:rtl/>
                <w:lang w:bidi="fa-IR"/>
                <w:rPrChange w:id="746" w:author="Iqbal Ameerali" w:date="2020-10-08T11:45:00Z">
                  <w:rPr>
                    <w:rFonts w:ascii="MB Lateefi" w:hAnsi="MB Lateefi" w:cs="MB Lateefi" w:hint="cs"/>
                    <w:i/>
                    <w:iCs/>
                    <w:sz w:val="20"/>
                    <w:szCs w:val="20"/>
                    <w:rtl/>
                    <w:lang w:bidi="fa-IR"/>
                  </w:rPr>
                </w:rPrChange>
              </w:rPr>
              <w:t>ٻ</w:t>
            </w:r>
            <w:r w:rsidRPr="00775583">
              <w:rPr>
                <w:rFonts w:ascii="MB Lateefi" w:hAnsi="MB Lateefi" w:cs="MB Lateefi" w:hint="eastAsia"/>
                <w:sz w:val="20"/>
                <w:szCs w:val="20"/>
                <w:rtl/>
                <w:lang w:bidi="fa-IR"/>
                <w:rPrChange w:id="747" w:author="Iqbal Ameerali" w:date="2020-10-08T11:45:00Z">
                  <w:rPr>
                    <w:rFonts w:ascii="MB Lateefi" w:hAnsi="MB Lateefi" w:cs="MB Lateefi" w:hint="eastAsia"/>
                    <w:i/>
                    <w:iCs/>
                    <w:sz w:val="20"/>
                    <w:szCs w:val="20"/>
                    <w:rtl/>
                    <w:lang w:bidi="fa-IR"/>
                  </w:rPr>
                </w:rPrChange>
              </w:rPr>
              <w:t>يو</w:t>
            </w:r>
            <w:r w:rsidRPr="00775583">
              <w:rPr>
                <w:rFonts w:ascii="MB Lateefi" w:hAnsi="MB Lateefi" w:cs="MB Lateefi"/>
                <w:sz w:val="20"/>
                <w:szCs w:val="20"/>
                <w:rtl/>
                <w:lang w:bidi="fa-IR"/>
                <w:rPrChange w:id="748" w:author="Iqbal Ameerali" w:date="2020-10-08T11:45:00Z">
                  <w:rPr>
                    <w:rFonts w:ascii="MB Lateefi" w:hAnsi="MB Lateefi" w:cs="MB Lateefi"/>
                    <w:i/>
                    <w:iCs/>
                    <w:sz w:val="20"/>
                    <w:szCs w:val="20"/>
                    <w:rtl/>
                    <w:lang w:bidi="fa-IR"/>
                  </w:rPr>
                </w:rPrChange>
              </w:rPr>
              <w:t xml:space="preserve"> </w:t>
            </w:r>
            <w:r w:rsidRPr="00775583">
              <w:rPr>
                <w:rFonts w:ascii="MB Lateefi" w:hAnsi="MB Lateefi" w:cs="MB Lateefi" w:hint="cs"/>
                <w:sz w:val="20"/>
                <w:szCs w:val="20"/>
                <w:rtl/>
                <w:lang w:bidi="fa-IR"/>
                <w:rPrChange w:id="749" w:author="Iqbal Ameerali" w:date="2020-10-08T11:45:00Z">
                  <w:rPr>
                    <w:rFonts w:ascii="MB Lateefi" w:hAnsi="MB Lateefi" w:cs="MB Lateefi" w:hint="cs"/>
                    <w:i/>
                    <w:iCs/>
                    <w:sz w:val="20"/>
                    <w:szCs w:val="20"/>
                    <w:rtl/>
                    <w:lang w:bidi="fa-IR"/>
                  </w:rPr>
                </w:rPrChange>
              </w:rPr>
              <w:t>ڪ</w:t>
            </w:r>
            <w:r w:rsidRPr="00775583">
              <w:rPr>
                <w:rFonts w:ascii="MB Lateefi" w:hAnsi="MB Lateefi" w:cs="MB Lateefi" w:hint="eastAsia"/>
                <w:sz w:val="20"/>
                <w:szCs w:val="20"/>
                <w:rtl/>
                <w:lang w:bidi="fa-IR"/>
                <w:rPrChange w:id="750" w:author="Iqbal Ameerali" w:date="2020-10-08T11:45:00Z">
                  <w:rPr>
                    <w:rFonts w:ascii="MB Lateefi" w:hAnsi="MB Lateefi" w:cs="MB Lateefi" w:hint="eastAsia"/>
                    <w:i/>
                    <w:iCs/>
                    <w:sz w:val="20"/>
                    <w:szCs w:val="20"/>
                    <w:rtl/>
                    <w:lang w:bidi="fa-IR"/>
                  </w:rPr>
                </w:rPrChange>
              </w:rPr>
              <w:t>و</w:t>
            </w:r>
            <w:r w:rsidRPr="00775583">
              <w:rPr>
                <w:rFonts w:ascii="MB Lateefi" w:hAnsi="MB Lateefi" w:cs="MB Lateefi"/>
                <w:sz w:val="20"/>
                <w:szCs w:val="20"/>
                <w:rtl/>
                <w:lang w:bidi="fa-IR"/>
                <w:rPrChange w:id="751" w:author="Iqbal Ameerali" w:date="2020-10-08T11:45:00Z">
                  <w:rPr>
                    <w:rFonts w:ascii="MB Lateefi" w:hAnsi="MB Lateefi" w:cs="MB Lateefi"/>
                    <w:i/>
                    <w:iCs/>
                    <w:sz w:val="20"/>
                    <w:szCs w:val="20"/>
                    <w:rtl/>
                    <w:lang w:bidi="fa-IR"/>
                  </w:rPr>
                </w:rPrChange>
              </w:rPr>
              <w:t xml:space="preserve"> وضاحت </w:t>
            </w:r>
            <w:r w:rsidRPr="00775583">
              <w:rPr>
                <w:rFonts w:ascii="MB Lateefi" w:hAnsi="MB Lateefi" w:cs="MB Lateefi" w:hint="cs"/>
                <w:sz w:val="20"/>
                <w:szCs w:val="20"/>
                <w:rtl/>
                <w:lang w:bidi="fa-IR"/>
                <w:rPrChange w:id="752" w:author="Iqbal Ameerali" w:date="2020-10-08T11:45:00Z">
                  <w:rPr>
                    <w:rFonts w:ascii="MB Lateefi" w:hAnsi="MB Lateefi" w:cs="MB Lateefi" w:hint="cs"/>
                    <w:i/>
                    <w:iCs/>
                    <w:sz w:val="20"/>
                    <w:szCs w:val="20"/>
                    <w:rtl/>
                    <w:lang w:bidi="fa-IR"/>
                  </w:rPr>
                </w:rPrChange>
              </w:rPr>
              <w:t>ڪ</w:t>
            </w:r>
            <w:r w:rsidRPr="00775583">
              <w:rPr>
                <w:rFonts w:ascii="MB Lateefi" w:hAnsi="MB Lateefi" w:cs="MB Lateefi" w:hint="eastAsia"/>
                <w:sz w:val="20"/>
                <w:szCs w:val="20"/>
                <w:rtl/>
                <w:lang w:bidi="fa-IR"/>
                <w:rPrChange w:id="753" w:author="Iqbal Ameerali" w:date="2020-10-08T11:45:00Z">
                  <w:rPr>
                    <w:rFonts w:ascii="MB Lateefi" w:hAnsi="MB Lateefi" w:cs="MB Lateefi" w:hint="eastAsia"/>
                    <w:i/>
                    <w:iCs/>
                    <w:sz w:val="20"/>
                    <w:szCs w:val="20"/>
                    <w:rtl/>
                    <w:lang w:bidi="fa-IR"/>
                  </w:rPr>
                </w:rPrChange>
              </w:rPr>
              <w:t>ريو</w:t>
            </w:r>
            <w:r w:rsidRPr="00775583">
              <w:rPr>
                <w:rFonts w:ascii="MB Lateefi" w:hAnsi="MB Lateefi" w:cs="MB Lateefi"/>
                <w:sz w:val="20"/>
                <w:szCs w:val="20"/>
                <w:rtl/>
                <w:lang w:bidi="fa-IR"/>
                <w:rPrChange w:id="754" w:author="Iqbal Ameerali" w:date="2020-10-08T11:45:00Z">
                  <w:rPr>
                    <w:rFonts w:ascii="MB Lateefi" w:hAnsi="MB Lateefi" w:cs="MB Lateefi"/>
                    <w:i/>
                    <w:iCs/>
                    <w:sz w:val="20"/>
                    <w:szCs w:val="20"/>
                    <w:rtl/>
                    <w:lang w:bidi="fa-IR"/>
                  </w:rPr>
                </w:rPrChange>
              </w:rPr>
              <w:t xml:space="preserve"> </w:t>
            </w:r>
            <w:r w:rsidRPr="00775583">
              <w:rPr>
                <w:rStyle w:val="FontStyle85"/>
                <w:rFonts w:ascii="MB Lateefi" w:hAnsi="MB Lateefi" w:cs="MB Lateefi"/>
                <w:b/>
                <w:i w:val="0"/>
                <w:iCs w:val="0"/>
                <w:sz w:val="20"/>
                <w:szCs w:val="20"/>
              </w:rPr>
              <w:tab/>
            </w:r>
            <w:r w:rsidR="00DF63B9" w:rsidRPr="00775583">
              <w:rPr>
                <w:rStyle w:val="FontStyle85"/>
                <w:rFonts w:ascii="MB Lateefi" w:hAnsi="MB Lateefi" w:cs="MB Lateefi"/>
                <w:b/>
                <w:i w:val="0"/>
                <w:iCs w:val="0"/>
                <w:sz w:val="20"/>
                <w:szCs w:val="20"/>
                <w:rtl/>
                <w:lang w:bidi="sd-Arab-PK"/>
              </w:rPr>
              <w:t>96</w:t>
            </w:r>
          </w:p>
        </w:tc>
        <w:tc>
          <w:tcPr>
            <w:tcW w:w="1099" w:type="dxa"/>
            <w:vAlign w:val="center"/>
          </w:tcPr>
          <w:p w14:paraId="441A9A17" w14:textId="77777777" w:rsidR="00D42CEC" w:rsidRPr="00775583" w:rsidRDefault="00D42CEC" w:rsidP="00D42C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4B9643D0" w14:textId="0F223652" w:rsidR="00D42CEC" w:rsidRPr="00775583" w:rsidRDefault="005B567D" w:rsidP="00D42CEC">
            <w:pPr>
              <w:tabs>
                <w:tab w:val="left" w:pos="6330"/>
              </w:tabs>
              <w:bidi/>
              <w:rPr>
                <w:rFonts w:ascii="MB Lateefi" w:hAnsi="MB Lateefi" w:cs="MB Lateefi"/>
                <w:sz w:val="16"/>
                <w:szCs w:val="16"/>
                <w:rtl/>
                <w:lang w:bidi="sd-Arab-PK"/>
              </w:rPr>
            </w:pPr>
            <w:r w:rsidRPr="00775583">
              <w:rPr>
                <w:rFonts w:cs="MB Lateefi"/>
                <w:sz w:val="16"/>
                <w:szCs w:val="16"/>
                <w:lang w:bidi="fa-IR"/>
              </w:rPr>
              <w:t>G32</w:t>
            </w:r>
            <w:r w:rsidR="00D42CEC" w:rsidRPr="00775583">
              <w:rPr>
                <w:rFonts w:ascii="MB Lateefi" w:hAnsi="MB Lateefi" w:cs="MB Lateefi"/>
                <w:sz w:val="16"/>
                <w:szCs w:val="16"/>
                <w:rtl/>
                <w:lang w:bidi="sd-Arab-PK"/>
              </w:rPr>
              <w:t xml:space="preserve"> تي و</w:t>
            </w:r>
            <w:r w:rsidR="00D42CEC" w:rsidRPr="00775583">
              <w:rPr>
                <w:rFonts w:ascii="MB Lateefi" w:hAnsi="MB Lateefi" w:cs="MB Lateefi" w:hint="cs"/>
                <w:sz w:val="16"/>
                <w:szCs w:val="16"/>
                <w:rtl/>
                <w:lang w:bidi="sd-Arab-PK"/>
              </w:rPr>
              <w:t>ڃ</w:t>
            </w:r>
            <w:r w:rsidR="00D42CEC" w:rsidRPr="00775583">
              <w:rPr>
                <w:rFonts w:ascii="MB Lateefi" w:hAnsi="MB Lateefi" w:cs="MB Lateefi" w:hint="eastAsia"/>
                <w:sz w:val="16"/>
                <w:szCs w:val="16"/>
                <w:rtl/>
                <w:lang w:bidi="sd-Arab-PK"/>
              </w:rPr>
              <w:t>و</w:t>
            </w:r>
          </w:p>
        </w:tc>
      </w:tr>
      <w:tr w:rsidR="00D42CEC" w:rsidRPr="00775583" w14:paraId="030C5EBF" w14:textId="77777777" w:rsidTr="00FA6281">
        <w:trPr>
          <w:trHeight w:val="64"/>
          <w:jc w:val="center"/>
        </w:trPr>
        <w:tc>
          <w:tcPr>
            <w:tcW w:w="892" w:type="dxa"/>
            <w:vAlign w:val="center"/>
          </w:tcPr>
          <w:p w14:paraId="4AA551EE" w14:textId="7F834BA5" w:rsidR="00D42CEC" w:rsidRPr="00775583" w:rsidRDefault="005B567D" w:rsidP="00897F12">
            <w:pPr>
              <w:pStyle w:val="Title"/>
              <w:spacing w:before="120" w:after="120"/>
              <w:ind w:left="12"/>
              <w:rPr>
                <w:rFonts w:asciiTheme="minorHAnsi" w:hAnsiTheme="minorHAnsi" w:cs="MB Lateefi"/>
                <w:b w:val="0"/>
                <w:sz w:val="20"/>
                <w:szCs w:val="20"/>
              </w:rPr>
            </w:pPr>
            <w:r w:rsidRPr="00775583">
              <w:rPr>
                <w:rFonts w:asciiTheme="minorHAnsi" w:hAnsiTheme="minorHAnsi" w:cs="MB Lateefi"/>
                <w:b w:val="0"/>
                <w:sz w:val="20"/>
                <w:szCs w:val="20"/>
              </w:rPr>
              <w:t>G</w:t>
            </w:r>
            <w:r w:rsidR="00897F12" w:rsidRPr="00775583">
              <w:rPr>
                <w:rFonts w:asciiTheme="minorHAnsi" w:hAnsiTheme="minorHAnsi" w:cs="MB Lateefi"/>
                <w:b w:val="0"/>
                <w:sz w:val="20"/>
                <w:szCs w:val="20"/>
              </w:rPr>
              <w:t>8</w:t>
            </w:r>
          </w:p>
        </w:tc>
        <w:tc>
          <w:tcPr>
            <w:tcW w:w="4861" w:type="dxa"/>
            <w:gridSpan w:val="2"/>
            <w:vAlign w:val="center"/>
          </w:tcPr>
          <w:p w14:paraId="434501C9" w14:textId="51C936B3" w:rsidR="00D42CEC" w:rsidRPr="00775583" w:rsidRDefault="00D42CEC" w:rsidP="00D42CEC">
            <w:pPr>
              <w:tabs>
                <w:tab w:val="left" w:pos="6330"/>
              </w:tabs>
              <w:bidi/>
              <w:jc w:val="both"/>
              <w:rPr>
                <w:rFonts w:ascii="MB Lateefi" w:eastAsia="Times New Roman" w:hAnsi="MB Lateefi" w:cs="MB Lateefi"/>
                <w:bCs/>
                <w:color w:val="000000"/>
                <w:rtl/>
                <w:lang w:val="en-GB"/>
              </w:rPr>
            </w:pPr>
            <w:r w:rsidRPr="00775583">
              <w:rPr>
                <w:rFonts w:ascii="MB Lateefi" w:eastAsia="Times New Roman" w:hAnsi="MB Lateefi" w:cs="MB Lateefi"/>
                <w:bCs/>
                <w:color w:val="000000"/>
                <w:rtl/>
                <w:lang w:val="en-GB"/>
              </w:rPr>
              <w:t>(</w:t>
            </w:r>
            <w:r w:rsidRPr="00775583">
              <w:rPr>
                <w:rFonts w:ascii="MB Lateefi" w:hAnsi="MB Lateefi" w:cs="MB Lateefi"/>
                <w:rtl/>
                <w:lang w:bidi="fa-IR"/>
              </w:rPr>
              <w:t xml:space="preserve">نالو) </w:t>
            </w:r>
            <w:r w:rsidR="00050905" w:rsidRPr="00775583">
              <w:rPr>
                <w:rFonts w:ascii="MB Lateefi" w:hAnsi="MB Lateefi" w:cs="MB Lateefi" w:hint="eastAsia"/>
                <w:rtl/>
                <w:lang w:bidi="sd-Arab-PK"/>
              </w:rPr>
              <w:t>جو</w:t>
            </w:r>
            <w:r w:rsidRPr="00775583">
              <w:rPr>
                <w:rFonts w:ascii="MB Lateefi" w:hAnsi="MB Lateefi" w:cs="MB Lateefi"/>
                <w:rtl/>
                <w:lang w:bidi="fa-IR"/>
              </w:rPr>
              <w:t xml:space="preserve"> دستن جي بيماري </w:t>
            </w:r>
            <w:r w:rsidRPr="00775583">
              <w:rPr>
                <w:rFonts w:ascii="MB Lateefi" w:hAnsi="MB Lateefi" w:cs="MB Lateefi"/>
                <w:rtl/>
                <w:lang w:bidi="sd-Arab-PK"/>
              </w:rPr>
              <w:t xml:space="preserve"> جي </w:t>
            </w:r>
            <w:r w:rsidRPr="00775583">
              <w:rPr>
                <w:rFonts w:ascii="MB Lateefi" w:hAnsi="MB Lateefi" w:cs="MB Lateefi" w:hint="cs"/>
                <w:rtl/>
                <w:lang w:bidi="sd-Arab-PK"/>
              </w:rPr>
              <w:t>ڪ</w:t>
            </w:r>
            <w:r w:rsidRPr="00775583">
              <w:rPr>
                <w:rFonts w:ascii="MB Lateefi" w:hAnsi="MB Lateefi" w:cs="MB Lateefi" w:hint="eastAsia"/>
                <w:rtl/>
                <w:lang w:bidi="sd-Arab-PK"/>
              </w:rPr>
              <w:t>يترن</w:t>
            </w:r>
            <w:r w:rsidRPr="00775583">
              <w:rPr>
                <w:rFonts w:ascii="MB Lateefi" w:hAnsi="MB Lateefi" w:cs="MB Lateefi"/>
                <w:rtl/>
                <w:lang w:bidi="sd-Arab-PK"/>
              </w:rPr>
              <w:t xml:space="preserve"> </w:t>
            </w:r>
            <w:r w:rsidRPr="00775583">
              <w:rPr>
                <w:rFonts w:ascii="MB Lateefi" w:hAnsi="MB Lateefi" w:cs="MB Lateefi" w:hint="cs"/>
                <w:rtl/>
                <w:lang w:bidi="sd-Arab-PK"/>
              </w:rPr>
              <w:t>ڏ</w:t>
            </w:r>
            <w:r w:rsidRPr="00775583">
              <w:rPr>
                <w:rFonts w:ascii="MB Lateefi" w:hAnsi="MB Lateefi" w:cs="MB Lateefi" w:hint="eastAsia"/>
                <w:rtl/>
                <w:lang w:bidi="sd-Arab-PK"/>
              </w:rPr>
              <w:t>ينهن</w:t>
            </w:r>
            <w:r w:rsidRPr="00775583">
              <w:rPr>
                <w:rFonts w:ascii="MB Lateefi" w:hAnsi="MB Lateefi" w:cs="MB Lateefi"/>
                <w:rtl/>
                <w:lang w:bidi="sd-Arab-PK"/>
              </w:rPr>
              <w:t xml:space="preserve"> کان پوءِ</w:t>
            </w:r>
            <w:r w:rsidRPr="00775583">
              <w:rPr>
                <w:rFonts w:ascii="MB Lateefi" w:hAnsi="MB Lateefi" w:cs="MB Lateefi"/>
                <w:rtl/>
                <w:lang w:bidi="fa-IR"/>
              </w:rPr>
              <w:t xml:space="preserve"> علاج </w:t>
            </w:r>
            <w:r w:rsidRPr="00775583">
              <w:rPr>
                <w:rFonts w:ascii="MB Lateefi" w:hAnsi="MB Lateefi" w:cs="MB Lateefi" w:hint="cs"/>
                <w:rtl/>
                <w:lang w:bidi="sd-Arab-PK"/>
              </w:rPr>
              <w:t>ڪ</w:t>
            </w:r>
            <w:r w:rsidRPr="00775583">
              <w:rPr>
                <w:rFonts w:ascii="MB Lateefi" w:hAnsi="MB Lateefi" w:cs="MB Lateefi" w:hint="eastAsia"/>
                <w:rtl/>
                <w:lang w:bidi="sd-Arab-PK"/>
              </w:rPr>
              <w:t>رايو</w:t>
            </w:r>
            <w:r w:rsidRPr="00775583">
              <w:rPr>
                <w:rFonts w:ascii="MB Lateefi" w:hAnsi="MB Lateefi" w:cs="MB Lateefi"/>
                <w:rtl/>
                <w:lang w:bidi="fa-IR"/>
              </w:rPr>
              <w:t>؟</w:t>
            </w:r>
          </w:p>
        </w:tc>
        <w:tc>
          <w:tcPr>
            <w:tcW w:w="4567" w:type="dxa"/>
            <w:gridSpan w:val="2"/>
            <w:vAlign w:val="center"/>
          </w:tcPr>
          <w:p w14:paraId="5B11DB47" w14:textId="049EEAAC" w:rsidR="00D42CEC" w:rsidRPr="00775583" w:rsidRDefault="00D42CEC" w:rsidP="00CD373A">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rPrChange w:id="755" w:author="Iqbal Ameerali" w:date="2020-10-08T11:45:00Z">
                  <w:rPr>
                    <w:rStyle w:val="FontStyle85"/>
                    <w:rFonts w:ascii="MB Lateefi" w:eastAsiaTheme="minorHAnsi" w:hAnsi="MB Lateefi" w:cs="MB Lateefi"/>
                    <w:i w:val="0"/>
                    <w:iCs w:val="0"/>
                    <w:sz w:val="20"/>
                    <w:szCs w:val="20"/>
                    <w:rtl/>
                  </w:rPr>
                </w:rPrChange>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00E9230D" w:rsidRPr="00775583">
              <w:rPr>
                <w:rStyle w:val="FontStyle85"/>
                <w:rFonts w:ascii="MB Lateefi" w:hAnsi="MB Lateefi" w:cs="MB Lateefi"/>
                <w:b/>
                <w:i w:val="0"/>
                <w:iCs w:val="0"/>
                <w:sz w:val="20"/>
                <w:szCs w:val="20"/>
                <w:rtl/>
              </w:rPr>
              <w:t>نه</w:t>
            </w:r>
            <w:r w:rsidRPr="00775583">
              <w:rPr>
                <w:rStyle w:val="FontStyle85"/>
                <w:rFonts w:ascii="MB Lateefi" w:hAnsi="MB Lateefi" w:cs="MB Lateefi"/>
                <w:b/>
                <w:i w:val="0"/>
                <w:iCs w:val="0"/>
                <w:sz w:val="20"/>
                <w:szCs w:val="20"/>
                <w:rtl/>
              </w:rPr>
              <w:t>ن</w:t>
            </w:r>
            <w:r w:rsidRPr="00775583">
              <w:rPr>
                <w:rStyle w:val="FontStyle85"/>
                <w:rFonts w:ascii="MB Lateefi" w:hAnsi="MB Lateefi" w:cs="MB Lateefi"/>
                <w:b/>
                <w:i w:val="0"/>
                <w:iCs w:val="0"/>
                <w:sz w:val="20"/>
                <w:szCs w:val="20"/>
              </w:rPr>
              <w:tab/>
            </w:r>
            <w:r w:rsidRPr="00A764C3">
              <w:rPr>
                <w:rFonts w:ascii="MB Lateefi" w:hAnsi="MB Lateefi" w:cs="MB Lateefi"/>
                <w:sz w:val="20"/>
                <w:szCs w:val="20"/>
              </w:rPr>
              <w:fldChar w:fldCharType="begin">
                <w:ffData>
                  <w:name w:val="Check189"/>
                  <w:enabled/>
                  <w:calcOnExit w:val="0"/>
                  <w:checkBox>
                    <w:sizeAuto/>
                    <w:default w:val="0"/>
                  </w:checkBox>
                </w:ffData>
              </w:fldChar>
            </w:r>
            <w:r w:rsidRPr="00775583">
              <w:rPr>
                <w:rFonts w:ascii="MB Lateefi" w:hAnsi="MB Lateefi" w:cs="MB Lateefi"/>
                <w:sz w:val="20"/>
                <w:szCs w:val="20"/>
              </w:rPr>
              <w:instrText xml:space="preserve"> FORMCHECKBOX </w:instrText>
            </w:r>
            <w:r w:rsidR="00477FCF">
              <w:rPr>
                <w:rFonts w:ascii="MB Lateefi" w:hAnsi="MB Lateefi" w:cs="MB Lateefi"/>
                <w:sz w:val="20"/>
                <w:szCs w:val="20"/>
                <w:rPrChange w:id="756" w:author="Iqbal Ameerali" w:date="2020-10-08T11:45:00Z">
                  <w:rPr>
                    <w:rFonts w:ascii="MB Lateefi" w:hAnsi="MB Lateefi" w:cs="MB Lateefi"/>
                    <w:sz w:val="20"/>
                    <w:szCs w:val="20"/>
                  </w:rPr>
                </w:rPrChange>
              </w:rPr>
            </w:r>
            <w:r w:rsidR="00477FCF">
              <w:rPr>
                <w:rFonts w:ascii="MB Lateefi" w:hAnsi="MB Lateefi" w:cs="MB Lateefi"/>
                <w:sz w:val="20"/>
                <w:szCs w:val="20"/>
                <w:rPrChange w:id="757" w:author="Iqbal Ameerali" w:date="2020-10-08T11:45:00Z">
                  <w:rPr>
                    <w:rFonts w:ascii="MB Lateefi" w:hAnsi="MB Lateefi" w:cs="MB Lateefi"/>
                    <w:sz w:val="20"/>
                    <w:szCs w:val="20"/>
                  </w:rPr>
                </w:rPrChange>
              </w:rPr>
              <w:fldChar w:fldCharType="separate"/>
            </w:r>
            <w:r w:rsidRPr="00775583">
              <w:rPr>
                <w:rFonts w:ascii="MB Lateefi" w:hAnsi="MB Lateefi" w:cs="MB Lateefi"/>
                <w:sz w:val="20"/>
                <w:szCs w:val="20"/>
                <w:rPrChange w:id="758" w:author="Iqbal Ameerali" w:date="2020-10-08T11:45:00Z">
                  <w:rPr>
                    <w:rFonts w:ascii="MB Lateefi" w:hAnsi="MB Lateefi" w:cs="MB Lateefi"/>
                    <w:sz w:val="20"/>
                    <w:szCs w:val="20"/>
                  </w:rPr>
                </w:rPrChange>
              </w:rPr>
              <w:fldChar w:fldCharType="end"/>
            </w:r>
          </w:p>
        </w:tc>
        <w:tc>
          <w:tcPr>
            <w:tcW w:w="1099" w:type="dxa"/>
          </w:tcPr>
          <w:p w14:paraId="571606B6" w14:textId="77777777" w:rsidR="00D42CEC" w:rsidRPr="00775583" w:rsidRDefault="00D42CEC" w:rsidP="00D42CEC">
            <w:pPr>
              <w:tabs>
                <w:tab w:val="left" w:pos="6330"/>
              </w:tabs>
              <w:bidi/>
              <w:rPr>
                <w:rFonts w:ascii="MB Lateefi" w:hAnsi="MB Lateefi" w:cs="MB Lateefi"/>
                <w:sz w:val="20"/>
                <w:szCs w:val="20"/>
                <w:rtl/>
                <w:lang w:bidi="fa-IR"/>
              </w:rPr>
            </w:pPr>
          </w:p>
        </w:tc>
      </w:tr>
      <w:tr w:rsidR="00D42CEC" w:rsidRPr="00775583" w14:paraId="581DB95F" w14:textId="77777777" w:rsidTr="00FA6281">
        <w:trPr>
          <w:trHeight w:val="64"/>
          <w:jc w:val="center"/>
        </w:trPr>
        <w:tc>
          <w:tcPr>
            <w:tcW w:w="892" w:type="dxa"/>
            <w:vAlign w:val="center"/>
          </w:tcPr>
          <w:p w14:paraId="0C9B64B6" w14:textId="12145AFC" w:rsidR="00D42CEC" w:rsidRPr="00775583" w:rsidRDefault="005B567D" w:rsidP="00897F12">
            <w:pPr>
              <w:pStyle w:val="Title"/>
              <w:spacing w:before="120" w:after="120"/>
              <w:ind w:left="12"/>
              <w:rPr>
                <w:rFonts w:asciiTheme="minorHAnsi" w:hAnsiTheme="minorHAnsi" w:cs="MB Lateefi"/>
                <w:b w:val="0"/>
                <w:sz w:val="20"/>
                <w:szCs w:val="20"/>
              </w:rPr>
            </w:pPr>
            <w:r w:rsidRPr="00775583">
              <w:rPr>
                <w:rFonts w:asciiTheme="minorHAnsi" w:hAnsiTheme="minorHAnsi" w:cs="MB Lateefi"/>
                <w:b w:val="0"/>
                <w:sz w:val="20"/>
                <w:szCs w:val="20"/>
              </w:rPr>
              <w:t>G</w:t>
            </w:r>
            <w:r w:rsidR="00897F12" w:rsidRPr="00775583">
              <w:rPr>
                <w:rFonts w:asciiTheme="minorHAnsi" w:hAnsiTheme="minorHAnsi" w:cs="MB Lateefi"/>
                <w:b w:val="0"/>
                <w:sz w:val="20"/>
                <w:szCs w:val="20"/>
              </w:rPr>
              <w:t>9</w:t>
            </w:r>
          </w:p>
        </w:tc>
        <w:tc>
          <w:tcPr>
            <w:tcW w:w="4861" w:type="dxa"/>
            <w:gridSpan w:val="2"/>
            <w:vAlign w:val="center"/>
          </w:tcPr>
          <w:p w14:paraId="40734AC0" w14:textId="77777777"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توھان (نالو) </w:t>
            </w:r>
            <w:r w:rsidRPr="00775583">
              <w:rPr>
                <w:rFonts w:ascii="MB Lateefi" w:hAnsi="MB Lateefi" w:cs="MB Lateefi"/>
                <w:rtl/>
                <w:lang w:bidi="sd-Arab-PK"/>
              </w:rPr>
              <w:t xml:space="preserve">جي </w:t>
            </w:r>
            <w:r w:rsidRPr="00775583">
              <w:rPr>
                <w:rFonts w:ascii="MB Lateefi" w:hAnsi="MB Lateefi" w:cs="MB Lateefi"/>
                <w:rtl/>
                <w:lang w:bidi="fa-IR"/>
              </w:rPr>
              <w:t>دستن جي بيماري دوران 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w:t>
            </w:r>
            <w:r w:rsidRPr="00775583">
              <w:rPr>
                <w:rFonts w:ascii="MB Lateefi" w:hAnsi="MB Lateefi" w:cs="MB Lateefi" w:hint="cs"/>
                <w:rtl/>
                <w:lang w:bidi="fa-IR"/>
              </w:rPr>
              <w:t>ڪٿ</w:t>
            </w:r>
            <w:r w:rsidRPr="00775583">
              <w:rPr>
                <w:rFonts w:ascii="MB Lateefi" w:hAnsi="MB Lateefi" w:cs="MB Lateefi" w:hint="eastAsia"/>
                <w:rtl/>
                <w:lang w:bidi="fa-IR"/>
              </w:rPr>
              <w:t>ان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2"/>
            <w:vAlign w:val="center"/>
          </w:tcPr>
          <w:p w14:paraId="22076DCD"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59"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گھر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120C15A9"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4A7B31B" w14:textId="53BD0F2C"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00613EDE" w:rsidRPr="00775583">
              <w:rPr>
                <w:rStyle w:val="FontStyle85"/>
                <w:rFonts w:ascii="MB Lateefi" w:hAnsi="MB Lateefi" w:cs="MB Lateefi" w:hint="eastAsia"/>
                <w:b/>
                <w:i w:val="0"/>
                <w:iCs w:val="0"/>
                <w:sz w:val="20"/>
                <w:szCs w:val="20"/>
                <w:rtl/>
                <w:lang w:bidi="sd-Arab-PK"/>
              </w:rPr>
              <w:t>،دواخانو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608F1448"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اين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b/>
                <w:i w:val="0"/>
                <w:iCs w:val="0"/>
                <w:sz w:val="20"/>
                <w:szCs w:val="20"/>
                <w:rtl/>
              </w:rPr>
              <w:t>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tc>
        <w:tc>
          <w:tcPr>
            <w:tcW w:w="1099" w:type="dxa"/>
            <w:vAlign w:val="center"/>
          </w:tcPr>
          <w:p w14:paraId="6C0A0990" w14:textId="77777777" w:rsidR="00D42CEC" w:rsidRPr="00775583" w:rsidRDefault="00D42CEC" w:rsidP="00D42CEC">
            <w:pPr>
              <w:tabs>
                <w:tab w:val="left" w:pos="6330"/>
              </w:tabs>
              <w:bidi/>
              <w:jc w:val="center"/>
              <w:rPr>
                <w:rFonts w:ascii="MB Lateefi" w:hAnsi="MB Lateefi" w:cs="MB Lateefi"/>
                <w:sz w:val="20"/>
                <w:szCs w:val="20"/>
                <w:rtl/>
                <w:lang w:bidi="fa-IR"/>
              </w:rPr>
            </w:pPr>
          </w:p>
        </w:tc>
      </w:tr>
      <w:tr w:rsidR="00D42CEC" w:rsidRPr="00775583" w14:paraId="35E7AD87" w14:textId="77777777" w:rsidTr="00FA6281">
        <w:trPr>
          <w:trHeight w:val="3104"/>
          <w:jc w:val="center"/>
        </w:trPr>
        <w:tc>
          <w:tcPr>
            <w:tcW w:w="892" w:type="dxa"/>
            <w:vAlign w:val="center"/>
          </w:tcPr>
          <w:p w14:paraId="075D4642" w14:textId="683FC773" w:rsidR="00D42CEC" w:rsidRPr="00775583" w:rsidRDefault="00016B34"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lastRenderedPageBreak/>
              <w:t>G1</w:t>
            </w:r>
            <w:r w:rsidR="00573FC6" w:rsidRPr="00775583">
              <w:rPr>
                <w:rFonts w:asciiTheme="minorHAnsi" w:hAnsiTheme="minorHAnsi" w:cs="MB Lateefi"/>
                <w:b w:val="0"/>
                <w:bCs w:val="0"/>
                <w:color w:val="auto"/>
                <w:sz w:val="20"/>
                <w:szCs w:val="20"/>
                <w:lang w:val="en-US"/>
              </w:rPr>
              <w:t>0</w:t>
            </w:r>
          </w:p>
        </w:tc>
        <w:tc>
          <w:tcPr>
            <w:tcW w:w="4861" w:type="dxa"/>
            <w:gridSpan w:val="2"/>
            <w:vAlign w:val="center"/>
          </w:tcPr>
          <w:p w14:paraId="205D162A" w14:textId="5F9D7BCF"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توھان (نالو) دستن جي بيماري دوران 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کان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2"/>
            <w:vAlign w:val="center"/>
          </w:tcPr>
          <w:p w14:paraId="2E2807F9" w14:textId="37A39E4C"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60"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پ</w:t>
            </w:r>
            <w:r w:rsidR="00E9230D" w:rsidRPr="00775583">
              <w:rPr>
                <w:rStyle w:val="FontStyle85"/>
                <w:rFonts w:ascii="MB Lateefi" w:hAnsi="MB Lateefi" w:cs="MB Lateefi"/>
                <w:b/>
                <w:i w:val="0"/>
                <w:iCs w:val="0"/>
                <w:sz w:val="20"/>
                <w:szCs w:val="20"/>
                <w:rtl/>
              </w:rPr>
              <w:t>نه</w:t>
            </w:r>
            <w:r w:rsidRPr="00775583">
              <w:rPr>
                <w:rStyle w:val="FontStyle85"/>
                <w:rFonts w:ascii="MB Lateefi" w:hAnsi="MB Lateefi" w:cs="MB Lateefi"/>
                <w:b/>
                <w:i w:val="0"/>
                <w:iCs w:val="0"/>
                <w:sz w:val="20"/>
                <w:szCs w:val="20"/>
                <w:rtl/>
              </w:rPr>
              <w:t>نجو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0C6B69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ايل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256D41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081309B1"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 نرس</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5D6779AE"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سپينسر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p w14:paraId="65B3F2C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يمس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مي</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ل</w:t>
            </w:r>
            <w:r w:rsidRPr="00775583">
              <w:rPr>
                <w:rStyle w:val="FontStyle85"/>
                <w:rFonts w:ascii="MB Lateefi" w:hAnsi="MB Lateefi" w:cs="MB Lateefi"/>
                <w:b/>
                <w:i w:val="0"/>
                <w:iCs w:val="0"/>
                <w:sz w:val="20"/>
                <w:szCs w:val="20"/>
                <w:rtl/>
                <w:lang w:bidi="sd-Arab-PK"/>
              </w:rPr>
              <w:t xml:space="preserve"> اس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ور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4374E18E"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ايل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وي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وزي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p w14:paraId="75FDDFB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ھوميوپي</w:t>
            </w:r>
            <w:r w:rsidRPr="00775583">
              <w:rPr>
                <w:rStyle w:val="FontStyle85"/>
                <w:rFonts w:ascii="MB Lateefi" w:hAnsi="MB Lateefi" w:cs="MB Lateefi" w:hint="cs"/>
                <w:b/>
                <w:i w:val="0"/>
                <w:iCs w:val="0"/>
                <w:sz w:val="20"/>
                <w:szCs w:val="20"/>
                <w:rtl/>
              </w:rPr>
              <w:t>ٿڪ</w:t>
            </w:r>
            <w:r w:rsidRPr="00775583">
              <w:rPr>
                <w:rStyle w:val="FontStyle85"/>
                <w:rFonts w:ascii="MB Lateefi" w:hAnsi="MB Lateefi" w:cs="MB Lateefi"/>
                <w:b/>
                <w:i w:val="0"/>
                <w:iCs w:val="0"/>
                <w:sz w:val="20"/>
                <w:szCs w:val="20"/>
                <w:rtl/>
              </w:rPr>
              <w:t xml:space="preserve"> / ح</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يم</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8</w:t>
            </w:r>
          </w:p>
          <w:p w14:paraId="277BAB13"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lang w:bidi="sd-Arab-PK"/>
              </w:rPr>
              <w:t>غير سر</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تنظيم</w:t>
            </w:r>
            <w:r w:rsidRPr="00775583">
              <w:rPr>
                <w:rStyle w:val="FontStyle85"/>
                <w:rFonts w:ascii="MB Lateefi" w:hAnsi="MB Lateefi" w:cs="MB Lateefi"/>
                <w:b/>
                <w:i w:val="0"/>
                <w:iCs w:val="0"/>
                <w:sz w:val="20"/>
                <w:szCs w:val="20"/>
                <w:rtl/>
                <w:lang w:bidi="sd-Arab-PK"/>
              </w:rPr>
              <w:t xml:space="preserve"> ( </w:t>
            </w:r>
            <w:r w:rsidRPr="00775583">
              <w:rPr>
                <w:rStyle w:val="FontStyle85"/>
                <w:rFonts w:ascii="MB Lateefi" w:hAnsi="MB Lateefi" w:cs="MB Lateefi" w:hint="eastAsia"/>
                <w:b/>
                <w:i w:val="0"/>
                <w:iCs w:val="0"/>
                <w:sz w:val="20"/>
                <w:szCs w:val="20"/>
                <w:rtl/>
                <w:lang w:bidi="sd-Arab-PK"/>
              </w:rPr>
              <w:t>اين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او</w:t>
            </w:r>
            <w:r w:rsidRPr="00775583">
              <w:rPr>
                <w:rStyle w:val="FontStyle85"/>
                <w:rFonts w:ascii="MB Lateefi" w:hAnsi="MB Lateefi" w:cs="MB Lateefi"/>
                <w:b/>
                <w:i w:val="0"/>
                <w:iCs w:val="0"/>
                <w:sz w:val="20"/>
                <w:szCs w:val="20"/>
                <w:u w:val="single"/>
                <w:rtl/>
                <w:lang w:bidi="sd-Arab-PK"/>
              </w:rPr>
              <w:t>)</w:t>
            </w:r>
            <w:r w:rsidRPr="00775583">
              <w:rPr>
                <w:rStyle w:val="FontStyle85"/>
                <w:rFonts w:ascii="MB Lateefi" w:hAnsi="MB Lateefi" w:cs="MB Lateefi"/>
                <w:b/>
                <w:i w:val="0"/>
                <w:iCs w:val="0"/>
                <w:sz w:val="20"/>
                <w:szCs w:val="20"/>
                <w:rtl/>
                <w:lang w:bidi="sd-Arab-PK"/>
              </w:rPr>
              <w:t xml:space="preserve"> جو عملو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4E5EB1AC"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سي ايم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ميون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م</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وائف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10</w:t>
            </w:r>
          </w:p>
          <w:p w14:paraId="21D2EF0D"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دائي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بي اي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11</w:t>
            </w:r>
          </w:p>
        </w:tc>
        <w:tc>
          <w:tcPr>
            <w:tcW w:w="1099" w:type="dxa"/>
            <w:vAlign w:val="center"/>
          </w:tcPr>
          <w:p w14:paraId="342977DA" w14:textId="77777777" w:rsidR="00D42CEC" w:rsidRPr="00775583" w:rsidRDefault="00D42CEC" w:rsidP="00D42CEC">
            <w:pPr>
              <w:tabs>
                <w:tab w:val="left" w:pos="6330"/>
              </w:tabs>
              <w:bidi/>
              <w:jc w:val="center"/>
              <w:rPr>
                <w:rFonts w:ascii="MB Lateefi" w:hAnsi="MB Lateefi" w:cs="MB Lateefi"/>
                <w:sz w:val="20"/>
                <w:szCs w:val="20"/>
                <w:rtl/>
                <w:lang w:bidi="fa-IR"/>
              </w:rPr>
            </w:pPr>
          </w:p>
        </w:tc>
      </w:tr>
      <w:tr w:rsidR="00D42CEC" w:rsidRPr="00775583" w14:paraId="72B3015C" w14:textId="77777777" w:rsidTr="00FA6281">
        <w:trPr>
          <w:trHeight w:val="260"/>
          <w:jc w:val="center"/>
        </w:trPr>
        <w:tc>
          <w:tcPr>
            <w:tcW w:w="892" w:type="dxa"/>
            <w:vAlign w:val="center"/>
          </w:tcPr>
          <w:p w14:paraId="13F8EAE3" w14:textId="15C5C4BA" w:rsidR="00D42CEC" w:rsidRPr="00775583" w:rsidRDefault="00016B34"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w:t>
            </w:r>
            <w:r w:rsidR="00573FC6" w:rsidRPr="00775583">
              <w:rPr>
                <w:rFonts w:asciiTheme="minorHAnsi" w:hAnsiTheme="minorHAnsi" w:cs="MB Lateefi"/>
                <w:b w:val="0"/>
                <w:bCs w:val="0"/>
                <w:color w:val="auto"/>
                <w:sz w:val="20"/>
                <w:szCs w:val="20"/>
                <w:lang w:val="en-US"/>
              </w:rPr>
              <w:t>1</w:t>
            </w:r>
            <w:r w:rsidR="00081C30" w:rsidRPr="00775583">
              <w:rPr>
                <w:rFonts w:asciiTheme="minorHAnsi" w:hAnsiTheme="minorHAnsi" w:cs="MB Lateefi"/>
                <w:b w:val="0"/>
                <w:bCs w:val="0"/>
                <w:color w:val="auto"/>
                <w:sz w:val="20"/>
                <w:szCs w:val="20"/>
                <w:lang w:val="en-US"/>
              </w:rPr>
              <w:t>1</w:t>
            </w:r>
          </w:p>
        </w:tc>
        <w:tc>
          <w:tcPr>
            <w:tcW w:w="4861" w:type="dxa"/>
            <w:gridSpan w:val="2"/>
            <w:vAlign w:val="center"/>
          </w:tcPr>
          <w:p w14:paraId="51C2ED7F" w14:textId="77777777" w:rsidR="00D42CEC" w:rsidRPr="00775583" w:rsidRDefault="00D42CEC" w:rsidP="00D42CEC">
            <w:pPr>
              <w:tabs>
                <w:tab w:val="left" w:pos="6330"/>
              </w:tabs>
              <w:bidi/>
              <w:jc w:val="both"/>
              <w:rPr>
                <w:rFonts w:ascii="MB Lateefi" w:hAnsi="MB Lateefi" w:cs="MB Lateefi"/>
                <w:lang w:bidi="fa-IR"/>
              </w:rPr>
            </w:pPr>
            <w:r w:rsidRPr="00775583">
              <w:rPr>
                <w:rFonts w:ascii="MB Lateefi" w:hAnsi="MB Lateefi" w:cs="MB Lateefi"/>
                <w:rtl/>
                <w:lang w:bidi="fa-IR"/>
              </w:rPr>
              <w:t xml:space="preserve">(نالو) کي دستن جي بيماري لاءِ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و</w:t>
            </w:r>
            <w:r w:rsidRPr="00775583">
              <w:rPr>
                <w:rFonts w:ascii="MB Lateefi" w:hAnsi="MB Lateefi" w:cs="MB Lateefi"/>
                <w:rtl/>
                <w:lang w:bidi="fa-IR"/>
              </w:rPr>
              <w:t xml:space="preserve"> علاج </w:t>
            </w:r>
            <w:r w:rsidRPr="00775583">
              <w:rPr>
                <w:rFonts w:ascii="MB Lateefi" w:hAnsi="MB Lateefi" w:cs="MB Lateefi" w:hint="cs"/>
                <w:rtl/>
                <w:lang w:bidi="fa-IR"/>
              </w:rPr>
              <w:t>ڏ</w:t>
            </w:r>
            <w:r w:rsidRPr="00775583">
              <w:rPr>
                <w:rFonts w:ascii="MB Lateefi" w:hAnsi="MB Lateefi" w:cs="MB Lateefi" w:hint="eastAsia"/>
                <w:rtl/>
                <w:lang w:bidi="fa-IR"/>
              </w:rPr>
              <w:t>نوويو؟</w:t>
            </w:r>
            <w:r w:rsidRPr="00775583">
              <w:rPr>
                <w:rFonts w:ascii="MB Lateefi" w:hAnsi="MB Lateefi" w:cs="MB Lateefi"/>
                <w:rtl/>
                <w:lang w:bidi="fa-IR"/>
              </w:rPr>
              <w:t xml:space="preserve"> </w:t>
            </w:r>
          </w:p>
          <w:p w14:paraId="3E1E0E4F" w14:textId="0325E4F5" w:rsidR="00855DBD" w:rsidRPr="00775583" w:rsidRDefault="00855DBD" w:rsidP="00855DBD">
            <w:pPr>
              <w:tabs>
                <w:tab w:val="left" w:pos="6330"/>
              </w:tabs>
              <w:bidi/>
              <w:jc w:val="center"/>
              <w:rPr>
                <w:rFonts w:ascii="MB Lateefi" w:hAnsi="MB Lateefi" w:cs="MB Lateefi"/>
                <w:rtl/>
                <w:lang w:bidi="fa-IR"/>
              </w:rPr>
            </w:pPr>
            <w:r w:rsidRPr="00775583">
              <w:rPr>
                <w:rFonts w:ascii="MB Lateefi" w:hAnsi="MB Lateefi" w:cs="MB Lateefi"/>
                <w:sz w:val="16"/>
                <w:szCs w:val="16"/>
                <w:lang w:bidi="fa-IR"/>
              </w:rPr>
              <w:t>)</w:t>
            </w:r>
            <w:r w:rsidRPr="00775583">
              <w:rPr>
                <w:rFonts w:ascii="MB Lateefi" w:hAnsi="MB Lateefi" w:cs="MB Lateefi" w:hint="eastAsia"/>
                <w:rtl/>
                <w:lang w:bidi="fa-IR"/>
              </w:rPr>
              <w:t>ه</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eastAsia"/>
                <w:rtl/>
                <w:lang w:bidi="fa-IR"/>
              </w:rPr>
              <w:t>اچي</w:t>
            </w:r>
            <w:r w:rsidRPr="00775583">
              <w:rPr>
                <w:rFonts w:ascii="MB Lateefi" w:hAnsi="MB Lateefi" w:cs="MB Lateefi"/>
                <w:rtl/>
                <w:lang w:bidi="fa-IR"/>
              </w:rPr>
              <w:t xml:space="preserve"> </w:t>
            </w:r>
            <w:r w:rsidRPr="00775583">
              <w:rPr>
                <w:rFonts w:ascii="MB Lateefi" w:hAnsi="MB Lateefi" w:cs="MB Lateefi" w:hint="eastAsia"/>
                <w:rtl/>
                <w:lang w:bidi="fa-IR"/>
              </w:rPr>
              <w:t>سگهن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p w14:paraId="4F57CDF2" w14:textId="33013E61" w:rsidR="00855DBD" w:rsidRPr="00775583" w:rsidRDefault="00855DBD" w:rsidP="00855DBD">
            <w:pPr>
              <w:tabs>
                <w:tab w:val="left" w:pos="6330"/>
              </w:tabs>
              <w:bidi/>
              <w:jc w:val="both"/>
              <w:rPr>
                <w:rFonts w:ascii="MB Lateefi" w:hAnsi="MB Lateefi" w:cs="MB Lateefi"/>
                <w:rtl/>
                <w:lang w:bidi="fa-IR"/>
              </w:rPr>
            </w:pPr>
          </w:p>
        </w:tc>
        <w:tc>
          <w:tcPr>
            <w:tcW w:w="4567" w:type="dxa"/>
            <w:gridSpan w:val="2"/>
            <w:vAlign w:val="center"/>
          </w:tcPr>
          <w:p w14:paraId="7684A1B1"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61"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 xml:space="preserve">او آر ايس مان </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ھيل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lang w:bidi="fa-IR"/>
              </w:rPr>
              <w:t>ا</w:t>
            </w:r>
            <w:r w:rsidRPr="00775583">
              <w:rPr>
                <w:rStyle w:val="FontStyle85"/>
                <w:rFonts w:ascii="MB Lateefi" w:hAnsi="MB Lateefi" w:cs="MB Lateefi" w:hint="cs"/>
                <w:b/>
                <w:i w:val="0"/>
                <w:iCs w:val="0"/>
                <w:sz w:val="20"/>
                <w:szCs w:val="20"/>
                <w:rtl/>
                <w:lang w:bidi="fa-IR"/>
              </w:rPr>
              <w:t>ٺ</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93BE8E7"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گھر ۾ </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ھند</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b/>
                <w:i w:val="0"/>
                <w:iCs w:val="0"/>
                <w:sz w:val="20"/>
                <w:szCs w:val="20"/>
                <w:rtl/>
                <w:lang w:bidi="sd-Arab-PK"/>
              </w:rPr>
              <w:t>پا</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hint="eastAsia"/>
                <w:b/>
                <w:i w:val="0"/>
                <w:iCs w:val="0"/>
                <w:sz w:val="20"/>
                <w:szCs w:val="20"/>
                <w:rtl/>
                <w:lang w:bidi="sd-Arab-PK"/>
              </w:rPr>
              <w:t>يا</w:t>
            </w:r>
            <w:r w:rsidRPr="00775583">
              <w:rPr>
                <w:rStyle w:val="FontStyle85"/>
                <w:rFonts w:ascii="MB Lateefi" w:hAnsi="MB Lateefi" w:cs="MB Lateefi" w:hint="cs"/>
                <w:b/>
                <w:i w:val="0"/>
                <w:iCs w:val="0"/>
                <w:sz w:val="20"/>
                <w:szCs w:val="20"/>
                <w:rtl/>
                <w:lang w:bidi="sd-Arab-PK"/>
              </w:rPr>
              <w:t>ٺ</w:t>
            </w:r>
            <w:r w:rsidRPr="00775583">
              <w:rPr>
                <w:rStyle w:val="FontStyle85"/>
                <w:rFonts w:ascii="MB Lateefi" w:hAnsi="MB Lateefi" w:cs="MB Lateefi" w:hint="eastAsia"/>
                <w:b/>
                <w:i w:val="0"/>
                <w:iCs w:val="0"/>
                <w:sz w:val="20"/>
                <w:szCs w:val="20"/>
                <w:rtl/>
                <w:lang w:bidi="sd-Arab-PK"/>
              </w:rPr>
              <w:t>ا</w:t>
            </w:r>
            <w:r w:rsidRPr="00775583">
              <w:rPr>
                <w:rStyle w:val="FontStyle85"/>
                <w:rFonts w:ascii="MB Lateefi" w:hAnsi="MB Lateefi" w:cs="MB Lateefi"/>
                <w:b/>
                <w:i w:val="0"/>
                <w:iCs w:val="0"/>
                <w:sz w:val="20"/>
                <w:szCs w:val="20"/>
                <w:rtl/>
              </w:rPr>
              <w:t xml:space="preserve"> 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6A62CB7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بائيو</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b/>
                <w:i w:val="0"/>
                <w:iCs w:val="0"/>
                <w:sz w:val="20"/>
                <w:szCs w:val="20"/>
                <w:rtl/>
              </w:rPr>
              <w:t xml:space="preserve"> دوا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6B23B2F9"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lang w:bidi="sd-Arab-PK"/>
              </w:rPr>
              <w:t xml:space="preserve"> دوا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5395DD23"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زن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سپليمين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p w14:paraId="37516A19"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فليجل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6</w:t>
            </w:r>
          </w:p>
          <w:p w14:paraId="4960078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lang w:bidi="sd-Arab-PK"/>
              </w:rPr>
              <w:t>ي</w:t>
            </w:r>
            <w:r w:rsidRPr="00775583">
              <w:rPr>
                <w:rStyle w:val="FontStyle85"/>
                <w:rFonts w:ascii="MB Lateefi" w:hAnsi="MB Lateefi" w:cs="MB Lateefi"/>
                <w:b/>
                <w:i w:val="0"/>
                <w:iCs w:val="0"/>
                <w:sz w:val="20"/>
                <w:szCs w:val="20"/>
                <w:rtl/>
              </w:rPr>
              <w:t>ل</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يون</w:t>
            </w:r>
            <w:r w:rsidRPr="00775583">
              <w:rPr>
                <w:rStyle w:val="FontStyle85"/>
                <w:rFonts w:ascii="MB Lateefi" w:hAnsi="MB Lateefi" w:cs="MB Lateefi"/>
                <w:b/>
                <w:i w:val="0"/>
                <w:iCs w:val="0"/>
                <w:sz w:val="20"/>
                <w:szCs w:val="20"/>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رپ</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7</w:t>
            </w:r>
          </w:p>
          <w:p w14:paraId="040D22E8"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گھريلو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8</w:t>
            </w:r>
          </w:p>
          <w:p w14:paraId="0700CA7E"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ڻڄ</w:t>
            </w:r>
            <w:r w:rsidRPr="00775583">
              <w:rPr>
                <w:rStyle w:val="FontStyle85"/>
                <w:rFonts w:ascii="MB Lateefi" w:hAnsi="MB Lateefi" w:cs="MB Lateefi" w:hint="eastAsia"/>
                <w:b/>
                <w:i w:val="0"/>
                <w:iCs w:val="0"/>
                <w:sz w:val="20"/>
                <w:szCs w:val="20"/>
                <w:rtl/>
              </w:rPr>
              <w:t>اتل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گوري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شربت</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9 </w:t>
            </w:r>
          </w:p>
          <w:p w14:paraId="4464FDB1" w14:textId="00AE46B5"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i w:val="0"/>
                <w:iCs w:val="0"/>
                <w:color w:val="00000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ڻڄ</w:t>
            </w:r>
            <w:r w:rsidRPr="00775583">
              <w:rPr>
                <w:rStyle w:val="FontStyle85"/>
                <w:rFonts w:ascii="MB Lateefi" w:hAnsi="MB Lateefi" w:cs="MB Lateefi" w:hint="eastAsia"/>
                <w:b/>
                <w:i w:val="0"/>
                <w:iCs w:val="0"/>
                <w:sz w:val="20"/>
                <w:szCs w:val="20"/>
                <w:rtl/>
              </w:rPr>
              <w:t>اتل</w:t>
            </w:r>
            <w:r w:rsidRPr="00775583">
              <w:rPr>
                <w:rStyle w:val="FontStyle85"/>
                <w:rFonts w:ascii="MB Lateefi" w:hAnsi="MB Lateefi" w:cs="MB Lateefi"/>
                <w:b/>
                <w:i w:val="0"/>
                <w:iCs w:val="0"/>
                <w:sz w:val="20"/>
                <w:szCs w:val="20"/>
                <w:rtl/>
              </w:rPr>
              <w:t xml:space="preserve"> </w:t>
            </w:r>
            <w:r w:rsidR="00A52784" w:rsidRPr="00775583">
              <w:rPr>
                <w:rStyle w:val="FontStyle85"/>
                <w:rFonts w:ascii="MB Lateefi" w:hAnsi="MB Lateefi" w:cs="MB Lateefi" w:hint="eastAsia"/>
                <w:b/>
                <w:i w:val="0"/>
                <w:iCs w:val="0"/>
                <w:sz w:val="20"/>
                <w:szCs w:val="20"/>
                <w:rtl/>
                <w:lang w:bidi="sd-Arab-PK"/>
              </w:rPr>
              <w:t>س</w:t>
            </w:r>
            <w:r w:rsidRPr="00775583">
              <w:rPr>
                <w:rStyle w:val="FontStyle85"/>
                <w:rFonts w:ascii="MB Lateefi" w:hAnsi="MB Lateefi" w:cs="MB Lateefi"/>
                <w:b/>
                <w:i w:val="0"/>
                <w:iCs w:val="0"/>
                <w:sz w:val="20"/>
                <w:szCs w:val="20"/>
                <w:rtl/>
              </w:rPr>
              <w:t>وئي</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Fonts w:ascii="MB Lateefi" w:hAnsi="MB Lateefi" w:cs="MB Lateefi"/>
                <w:color w:val="000000"/>
                <w:sz w:val="20"/>
                <w:szCs w:val="20"/>
                <w:rtl/>
                <w:lang w:bidi="sd-Arab-PK"/>
              </w:rPr>
              <w:t xml:space="preserve"> 10</w:t>
            </w:r>
          </w:p>
        </w:tc>
        <w:tc>
          <w:tcPr>
            <w:tcW w:w="1099" w:type="dxa"/>
            <w:vAlign w:val="center"/>
          </w:tcPr>
          <w:p w14:paraId="716558CC" w14:textId="77777777" w:rsidR="00D42CEC" w:rsidRPr="00775583" w:rsidRDefault="00D42CEC" w:rsidP="00D42C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580C80B8" w14:textId="77777777" w:rsidR="00D42CEC" w:rsidRPr="00775583" w:rsidRDefault="00D42CEC" w:rsidP="00D42CEC">
            <w:pPr>
              <w:tabs>
                <w:tab w:val="left" w:pos="6330"/>
              </w:tabs>
              <w:bidi/>
              <w:jc w:val="center"/>
              <w:rPr>
                <w:rFonts w:ascii="MB Lateefi" w:hAnsi="MB Lateefi" w:cs="MB Lateefi"/>
                <w:sz w:val="16"/>
                <w:szCs w:val="16"/>
                <w:rtl/>
                <w:lang w:bidi="fa-IR"/>
              </w:rPr>
            </w:pPr>
          </w:p>
        </w:tc>
      </w:tr>
      <w:tr w:rsidR="00D42CEC" w:rsidRPr="00775583" w14:paraId="6A262EB4" w14:textId="77777777" w:rsidTr="00FA6281">
        <w:trPr>
          <w:trHeight w:val="710"/>
          <w:jc w:val="center"/>
        </w:trPr>
        <w:tc>
          <w:tcPr>
            <w:tcW w:w="892" w:type="dxa"/>
            <w:vAlign w:val="center"/>
          </w:tcPr>
          <w:p w14:paraId="5848238D" w14:textId="39F419F6" w:rsidR="00D42CEC" w:rsidRPr="00775583" w:rsidRDefault="00081C30"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G1</w:t>
            </w:r>
            <w:r w:rsidR="00573FC6" w:rsidRPr="00775583">
              <w:rPr>
                <w:rFonts w:asciiTheme="minorHAnsi" w:hAnsiTheme="minorHAnsi" w:cs="MB Lateefi"/>
                <w:b w:val="0"/>
                <w:bCs w:val="0"/>
                <w:color w:val="auto"/>
                <w:sz w:val="20"/>
                <w:szCs w:val="20"/>
                <w:lang w:val="en-US"/>
              </w:rPr>
              <w:t>2</w:t>
            </w:r>
          </w:p>
        </w:tc>
        <w:tc>
          <w:tcPr>
            <w:tcW w:w="4861" w:type="dxa"/>
            <w:gridSpan w:val="2"/>
            <w:vAlign w:val="center"/>
          </w:tcPr>
          <w:p w14:paraId="6288BF3F" w14:textId="1AFCAB3E"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کي دستن جي بيماري جي علاج لاءِ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w:t>
            </w:r>
            <w:r w:rsidRPr="00775583">
              <w:rPr>
                <w:rFonts w:ascii="MB Lateefi" w:hAnsi="MB Lateefi" w:cs="MB Lateefi" w:hint="cs"/>
                <w:rtl/>
                <w:lang w:bidi="fa-IR"/>
              </w:rPr>
              <w:t>ٻ</w:t>
            </w:r>
            <w:r w:rsidRPr="00775583">
              <w:rPr>
                <w:rFonts w:ascii="MB Lateefi" w:hAnsi="MB Lateefi" w:cs="MB Lateefi" w:hint="eastAsia"/>
                <w:rtl/>
                <w:lang w:bidi="fa-IR"/>
              </w:rPr>
              <w:t>ئي</w:t>
            </w:r>
            <w:r w:rsidRPr="00775583">
              <w:rPr>
                <w:rFonts w:ascii="MB Lateefi" w:hAnsi="MB Lateefi" w:cs="MB Lateefi"/>
                <w:rtl/>
                <w:lang w:bidi="fa-IR"/>
              </w:rPr>
              <w:t xml:space="preserve"> </w:t>
            </w:r>
            <w:r w:rsidRPr="00775583">
              <w:rPr>
                <w:rFonts w:ascii="MB Lateefi" w:hAnsi="MB Lateefi" w:cs="MB Lateefi" w:hint="eastAsia"/>
                <w:rtl/>
                <w:lang w:bidi="fa-IR"/>
              </w:rPr>
              <w:t>هن</w:t>
            </w:r>
            <w:r w:rsidRPr="00775583">
              <w:rPr>
                <w:rFonts w:ascii="MB Lateefi" w:hAnsi="MB Lateefi" w:cs="MB Lateefi" w:hint="cs"/>
                <w:rtl/>
                <w:lang w:bidi="fa-IR"/>
              </w:rPr>
              <w:t>ڌ</w:t>
            </w:r>
            <w:r w:rsidRPr="00775583">
              <w:rPr>
                <w:rFonts w:ascii="MB Lateefi" w:hAnsi="MB Lateefi" w:cs="MB Lateefi"/>
                <w:rtl/>
                <w:lang w:bidi="fa-IR"/>
              </w:rPr>
              <w:t xml:space="preserve"> </w:t>
            </w:r>
            <w:r w:rsidRPr="00775583">
              <w:rPr>
                <w:rFonts w:ascii="MB Lateefi" w:hAnsi="MB Lateefi" w:cs="MB Lateefi" w:hint="eastAsia"/>
                <w:rtl/>
                <w:lang w:bidi="fa-IR"/>
              </w:rPr>
              <w:t>مو</w:t>
            </w:r>
            <w:r w:rsidRPr="00775583">
              <w:rPr>
                <w:rFonts w:ascii="MB Lateefi" w:hAnsi="MB Lateefi" w:cs="MB Lateefi" w:hint="cs"/>
                <w:rtl/>
                <w:lang w:bidi="fa-IR"/>
              </w:rPr>
              <w:t>ڪ</w:t>
            </w:r>
            <w:r w:rsidRPr="00775583">
              <w:rPr>
                <w:rFonts w:ascii="MB Lateefi" w:hAnsi="MB Lateefi" w:cs="MB Lateefi" w:hint="eastAsia"/>
                <w:rtl/>
                <w:lang w:bidi="fa-IR"/>
              </w:rPr>
              <w:t>ليو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tc>
        <w:tc>
          <w:tcPr>
            <w:tcW w:w="4567" w:type="dxa"/>
            <w:gridSpan w:val="2"/>
            <w:vAlign w:val="center"/>
          </w:tcPr>
          <w:p w14:paraId="331DCAB9"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62"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8F6F83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vAlign w:val="center"/>
          </w:tcPr>
          <w:p w14:paraId="559C5999" w14:textId="77777777" w:rsidR="00D42CEC" w:rsidRPr="00775583" w:rsidRDefault="00D42CEC" w:rsidP="00D42CEC">
            <w:pPr>
              <w:tabs>
                <w:tab w:val="left" w:pos="6330"/>
              </w:tabs>
              <w:bidi/>
              <w:jc w:val="center"/>
              <w:rPr>
                <w:rFonts w:ascii="MB Lateefi" w:hAnsi="MB Lateefi" w:cs="MB Lateefi"/>
                <w:sz w:val="20"/>
                <w:szCs w:val="20"/>
                <w:rtl/>
                <w:lang w:bidi="fa-IR"/>
              </w:rPr>
            </w:pPr>
          </w:p>
        </w:tc>
      </w:tr>
      <w:tr w:rsidR="00D42CEC" w:rsidRPr="00775583" w14:paraId="5EC6A780" w14:textId="77777777" w:rsidTr="00FA6281">
        <w:trPr>
          <w:trHeight w:val="710"/>
          <w:jc w:val="center"/>
        </w:trPr>
        <w:tc>
          <w:tcPr>
            <w:tcW w:w="892" w:type="dxa"/>
            <w:vAlign w:val="center"/>
          </w:tcPr>
          <w:p w14:paraId="55DA8D5A" w14:textId="671CA566" w:rsidR="00D42CEC" w:rsidRPr="00775583" w:rsidRDefault="00081C30"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G1</w:t>
            </w:r>
            <w:r w:rsidR="00573FC6" w:rsidRPr="00775583">
              <w:rPr>
                <w:rFonts w:asciiTheme="minorHAnsi" w:hAnsiTheme="minorHAnsi" w:cs="MB Lateefi"/>
                <w:b w:val="0"/>
                <w:bCs w:val="0"/>
                <w:color w:val="auto"/>
                <w:sz w:val="20"/>
                <w:szCs w:val="20"/>
                <w:lang w:val="en-US"/>
              </w:rPr>
              <w:t>3</w:t>
            </w:r>
          </w:p>
        </w:tc>
        <w:tc>
          <w:tcPr>
            <w:tcW w:w="4861" w:type="dxa"/>
            <w:gridSpan w:val="2"/>
            <w:vAlign w:val="center"/>
          </w:tcPr>
          <w:p w14:paraId="3C6D86FE" w14:textId="77777777"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يوويوھو؟</w:t>
            </w:r>
          </w:p>
        </w:tc>
        <w:tc>
          <w:tcPr>
            <w:tcW w:w="4567" w:type="dxa"/>
            <w:gridSpan w:val="2"/>
            <w:vAlign w:val="center"/>
          </w:tcPr>
          <w:p w14:paraId="50E09B2F"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63"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3AE3CE7"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vAlign w:val="center"/>
          </w:tcPr>
          <w:p w14:paraId="5E635A29" w14:textId="4AAF4F4F" w:rsidR="00D42CEC" w:rsidRPr="00775583" w:rsidRDefault="00D42CEC" w:rsidP="00D42C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CE46D0" w:rsidRPr="00775583">
              <w:rPr>
                <w:rFonts w:cs="MB Lateefi"/>
                <w:sz w:val="16"/>
                <w:szCs w:val="16"/>
                <w:lang w:bidi="fa-IR"/>
              </w:rPr>
              <w:t>G25</w:t>
            </w:r>
          </w:p>
          <w:p w14:paraId="2486B47B" w14:textId="77777777" w:rsidR="00D42CEC" w:rsidRPr="00775583" w:rsidRDefault="00D42CEC" w:rsidP="00D42CEC">
            <w:pPr>
              <w:tabs>
                <w:tab w:val="left" w:pos="6330"/>
              </w:tabs>
              <w:bidi/>
              <w:jc w:val="center"/>
              <w:rPr>
                <w:rFonts w:ascii="MB Lateefi" w:hAnsi="MB Lateefi" w:cs="MB Lateefi"/>
                <w:sz w:val="16"/>
                <w:szCs w:val="16"/>
                <w:lang w:bidi="fa-IR"/>
              </w:rPr>
            </w:pP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42CEC" w:rsidRPr="00775583" w14:paraId="035F6C8E" w14:textId="77777777" w:rsidTr="00FA6281">
        <w:trPr>
          <w:trHeight w:val="710"/>
          <w:jc w:val="center"/>
        </w:trPr>
        <w:tc>
          <w:tcPr>
            <w:tcW w:w="892" w:type="dxa"/>
            <w:vAlign w:val="center"/>
          </w:tcPr>
          <w:p w14:paraId="0614CB05" w14:textId="5623D19C" w:rsidR="00D42CEC" w:rsidRPr="00775583" w:rsidRDefault="00CE46D0"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G14</w:t>
            </w:r>
          </w:p>
        </w:tc>
        <w:tc>
          <w:tcPr>
            <w:tcW w:w="4861" w:type="dxa"/>
            <w:gridSpan w:val="2"/>
            <w:vAlign w:val="center"/>
          </w:tcPr>
          <w:p w14:paraId="66BD3969" w14:textId="77777777"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کي </w:t>
            </w:r>
            <w:r w:rsidRPr="00775583">
              <w:rPr>
                <w:rFonts w:ascii="MB Lateefi" w:hAnsi="MB Lateefi" w:cs="MB Lateefi" w:hint="cs"/>
                <w:rtl/>
                <w:lang w:bidi="fa-IR"/>
              </w:rPr>
              <w:t>ڪٿ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tc>
        <w:tc>
          <w:tcPr>
            <w:tcW w:w="4567" w:type="dxa"/>
            <w:gridSpan w:val="2"/>
            <w:vAlign w:val="center"/>
          </w:tcPr>
          <w:p w14:paraId="04504CA3"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64"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798B460" w14:textId="12D99B96" w:rsidR="00D42CEC" w:rsidRPr="00775583" w:rsidRDefault="003006DB"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hint="eastAsia"/>
                <w:b/>
                <w:i w:val="0"/>
                <w:iCs w:val="0"/>
                <w:sz w:val="20"/>
                <w:szCs w:val="20"/>
                <w:rtl/>
                <w:lang w:bidi="sd-Arab-PK"/>
              </w:rPr>
              <w:t>،دواخانو</w:t>
            </w:r>
            <w:r w:rsidR="00D42CEC" w:rsidRPr="00775583">
              <w:rPr>
                <w:rStyle w:val="FontStyle85"/>
                <w:rFonts w:ascii="MB Lateefi" w:hAnsi="MB Lateefi" w:cs="MB Lateefi"/>
                <w:b/>
                <w:i w:val="0"/>
                <w:iCs w:val="0"/>
                <w:sz w:val="20"/>
                <w:szCs w:val="20"/>
              </w:rPr>
              <w:tab/>
            </w:r>
            <w:r w:rsidR="00D42CEC" w:rsidRPr="00775583">
              <w:rPr>
                <w:rStyle w:val="FontStyle85"/>
                <w:rFonts w:ascii="MB Lateefi" w:hAnsi="MB Lateefi" w:cs="MB Lateefi"/>
                <w:b/>
                <w:i w:val="0"/>
                <w:iCs w:val="0"/>
                <w:sz w:val="20"/>
                <w:szCs w:val="20"/>
                <w:rtl/>
              </w:rPr>
              <w:t xml:space="preserve"> 2</w:t>
            </w:r>
          </w:p>
          <w:p w14:paraId="584C925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اين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b/>
                <w:i w:val="0"/>
                <w:iCs w:val="0"/>
                <w:sz w:val="20"/>
                <w:szCs w:val="20"/>
                <w:rtl/>
              </w:rPr>
              <w:t>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tc>
        <w:tc>
          <w:tcPr>
            <w:tcW w:w="1099" w:type="dxa"/>
            <w:vAlign w:val="center"/>
          </w:tcPr>
          <w:p w14:paraId="0C9676FD" w14:textId="77777777" w:rsidR="00D42CEC" w:rsidRPr="00775583" w:rsidRDefault="00D42CEC" w:rsidP="00D42CEC">
            <w:pPr>
              <w:tabs>
                <w:tab w:val="right" w:pos="10469"/>
              </w:tabs>
              <w:autoSpaceDE w:val="0"/>
              <w:autoSpaceDN w:val="0"/>
              <w:adjustRightInd w:val="0"/>
              <w:rPr>
                <w:rFonts w:cstheme="minorHAnsi"/>
                <w:bCs/>
                <w:sz w:val="20"/>
                <w:szCs w:val="20"/>
              </w:rPr>
            </w:pPr>
          </w:p>
        </w:tc>
      </w:tr>
      <w:tr w:rsidR="008422D6" w:rsidRPr="00775583" w14:paraId="3EE9C5BF" w14:textId="77777777" w:rsidTr="00FA6281">
        <w:trPr>
          <w:trHeight w:val="710"/>
          <w:jc w:val="center"/>
        </w:trPr>
        <w:tc>
          <w:tcPr>
            <w:tcW w:w="892" w:type="dxa"/>
            <w:vAlign w:val="center"/>
          </w:tcPr>
          <w:p w14:paraId="2EC3B935" w14:textId="5C49FDD6" w:rsidR="008422D6" w:rsidRPr="00775583" w:rsidRDefault="008422D6" w:rsidP="008422D6">
            <w:pPr>
              <w:pStyle w:val="Title"/>
              <w:spacing w:before="120" w:after="120"/>
              <w:ind w:left="12"/>
              <w:rPr>
                <w:rFonts w:asciiTheme="minorHAnsi" w:hAnsiTheme="minorHAnsi" w:cs="MB Lateefi"/>
                <w:b w:val="0"/>
                <w:sz w:val="20"/>
                <w:szCs w:val="20"/>
              </w:rPr>
            </w:pPr>
            <w:r w:rsidRPr="00775583">
              <w:rPr>
                <w:rFonts w:asciiTheme="minorHAnsi" w:hAnsiTheme="minorHAnsi" w:cstheme="minorHAnsi"/>
                <w:b w:val="0"/>
                <w:sz w:val="20"/>
                <w:szCs w:val="20"/>
              </w:rPr>
              <w:t>G</w:t>
            </w:r>
            <w:r w:rsidRPr="00775583">
              <w:rPr>
                <w:rFonts w:asciiTheme="minorHAnsi" w:hAnsiTheme="minorHAnsi" w:cstheme="minorHAnsi"/>
                <w:b w:val="0"/>
                <w:bCs w:val="0"/>
                <w:color w:val="auto"/>
                <w:sz w:val="20"/>
                <w:szCs w:val="20"/>
                <w:lang w:val="en-US"/>
              </w:rPr>
              <w:t>15</w:t>
            </w:r>
          </w:p>
        </w:tc>
        <w:tc>
          <w:tcPr>
            <w:tcW w:w="4861" w:type="dxa"/>
            <w:gridSpan w:val="2"/>
            <w:vAlign w:val="center"/>
          </w:tcPr>
          <w:p w14:paraId="25A4F1EF" w14:textId="1D9BD509" w:rsidR="008422D6" w:rsidRPr="00775583" w:rsidRDefault="008422D6" w:rsidP="008422D6">
            <w:pPr>
              <w:tabs>
                <w:tab w:val="left" w:pos="6330"/>
              </w:tabs>
              <w:bidi/>
              <w:jc w:val="both"/>
              <w:rPr>
                <w:rFonts w:ascii="MB Lateefi" w:hAnsi="MB Lateefi" w:cs="MB Lateefi"/>
                <w:rtl/>
                <w:lang w:bidi="fa-IR"/>
              </w:rPr>
            </w:pP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کان پوءِ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توھان </w:t>
            </w:r>
            <w:r w:rsidRPr="00775583">
              <w:rPr>
                <w:rStyle w:val="FontStyle85"/>
                <w:rFonts w:ascii="MB Lateefi" w:hAnsi="MB Lateefi" w:cs="MB Lateefi" w:hint="eastAsia"/>
                <w:b/>
                <w:i w:val="0"/>
                <w:iCs w:val="0"/>
                <w:sz w:val="22"/>
                <w:szCs w:val="22"/>
                <w:rtl/>
              </w:rPr>
              <w:t>ا</w:t>
            </w:r>
            <w:r w:rsidRPr="00775583">
              <w:rPr>
                <w:rFonts w:ascii="MB Lateefi" w:hAnsi="MB Lateefi" w:cs="MB Lateefi"/>
                <w:rtl/>
                <w:lang w:bidi="fa-IR"/>
              </w:rPr>
              <w:t>سپتال م</w:t>
            </w:r>
            <w:r w:rsidRPr="00775583">
              <w:rPr>
                <w:rFonts w:ascii="MB Lateefi" w:hAnsi="MB Lateefi" w:cs="MB Lateefi" w:hint="cs"/>
                <w:rtl/>
                <w:lang w:bidi="fa-IR"/>
              </w:rPr>
              <w:t>ٽ</w:t>
            </w:r>
            <w:r w:rsidRPr="00775583">
              <w:rPr>
                <w:rFonts w:ascii="MB Lateefi" w:hAnsi="MB Lateefi" w:cs="MB Lateefi" w:hint="eastAsia"/>
                <w:rtl/>
                <w:lang w:bidi="fa-IR"/>
              </w:rPr>
              <w:t>ائي</w:t>
            </w:r>
            <w:r w:rsidRPr="00775583">
              <w:rPr>
                <w:rFonts w:ascii="MB Lateefi" w:hAnsi="MB Lateefi" w:cs="MB Lateefi"/>
                <w:rtl/>
                <w:lang w:bidi="fa-IR"/>
              </w:rPr>
              <w:t xml:space="preserve"> </w:t>
            </w:r>
            <w:r w:rsidRPr="00775583">
              <w:rPr>
                <w:rFonts w:ascii="MB Lateefi" w:hAnsi="MB Lateefi" w:cs="MB Lateefi" w:hint="eastAsia"/>
                <w:rtl/>
                <w:lang w:bidi="fa-IR"/>
              </w:rPr>
              <w:t>ھ</w:t>
            </w:r>
            <w:r w:rsidRPr="00775583">
              <w:rPr>
                <w:rFonts w:ascii="MB Lateefi" w:hAnsi="MB Lateefi" w:cs="MB Lateefi"/>
                <w:rtl/>
                <w:lang w:bidi="fa-IR"/>
              </w:rPr>
              <w:t>ئي</w:t>
            </w:r>
            <w:r w:rsidRPr="00775583">
              <w:rPr>
                <w:rFonts w:ascii="MB Lateefi" w:hAnsi="MB Lateefi" w:cs="MB Lateefi" w:hint="eastAsia"/>
                <w:rtl/>
                <w:lang w:bidi="fa-IR"/>
              </w:rPr>
              <w:t>؟</w:t>
            </w:r>
            <w:r w:rsidRPr="00775583">
              <w:rPr>
                <w:rFonts w:ascii="MB Lateefi" w:hAnsi="MB Lateefi" w:cs="MB Lateefi"/>
                <w:rtl/>
                <w:lang w:bidi="fa-IR"/>
              </w:rPr>
              <w:t xml:space="preserve"> </w:t>
            </w:r>
          </w:p>
        </w:tc>
        <w:tc>
          <w:tcPr>
            <w:tcW w:w="4567" w:type="dxa"/>
            <w:gridSpan w:val="2"/>
            <w:vAlign w:val="center"/>
          </w:tcPr>
          <w:p w14:paraId="7E486905" w14:textId="77777777"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65"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43E222D5" w14:textId="3AF1F235"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tcPr>
          <w:p w14:paraId="1FD7832F" w14:textId="455AD44E" w:rsidR="008422D6" w:rsidRPr="00775583" w:rsidRDefault="00C35F01" w:rsidP="00C35F01">
            <w:pPr>
              <w:tabs>
                <w:tab w:val="left" w:pos="6330"/>
              </w:tabs>
              <w:bidi/>
              <w:jc w:val="center"/>
              <w:rPr>
                <w:rFonts w:ascii="MB Lateefi" w:hAnsi="MB Lateefi" w:cs="MB Lateefi"/>
                <w:sz w:val="16"/>
                <w:szCs w:val="16"/>
                <w:rtl/>
                <w:lang w:bidi="sd-Arab-PK"/>
              </w:rPr>
            </w:pPr>
            <w:r w:rsidRPr="00775583">
              <w:rPr>
                <w:rFonts w:ascii="MB Lateefi" w:hAnsi="MB Lateefi" w:cs="MB Lateefi" w:hint="eastAsia"/>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w:t>
            </w:r>
            <w:r w:rsidR="00E9230D" w:rsidRPr="00775583">
              <w:rPr>
                <w:rFonts w:ascii="MB Lateefi" w:hAnsi="MB Lateefi" w:cs="MB Lateefi" w:hint="eastAsia"/>
                <w:sz w:val="16"/>
                <w:szCs w:val="16"/>
                <w:rtl/>
                <w:lang w:bidi="sd-Arab-PK"/>
              </w:rPr>
              <w:t>نه</w:t>
            </w:r>
            <w:r w:rsidR="00E9230D" w:rsidRPr="00775583">
              <w:rPr>
                <w:rFonts w:ascii="MB Lateefi" w:hAnsi="MB Lateefi" w:cs="MB Lateefi"/>
                <w:sz w:val="16"/>
                <w:szCs w:val="16"/>
                <w:rtl/>
                <w:lang w:bidi="sd-Arab-PK"/>
              </w:rPr>
              <w:t xml:space="preserve"> </w:t>
            </w:r>
            <w:r w:rsidRPr="00775583">
              <w:rPr>
                <w:rFonts w:ascii="MB Lateefi" w:hAnsi="MB Lateefi" w:cs="MB Lateefi"/>
                <w:sz w:val="16"/>
                <w:szCs w:val="16"/>
                <w:rtl/>
                <w:lang w:bidi="sd-Arab-PK"/>
              </w:rPr>
              <w:t xml:space="preserve"> </w:t>
            </w:r>
            <w:r w:rsidR="00E9230D" w:rsidRPr="00775583">
              <w:rPr>
                <w:rFonts w:ascii="MB Lateefi" w:hAnsi="MB Lateefi" w:cs="MB Lateefi" w:hint="eastAsia"/>
                <w:sz w:val="16"/>
                <w:szCs w:val="16"/>
                <w:rtl/>
                <w:lang w:bidi="sd-Arab-PK"/>
              </w:rPr>
              <w:t>ته</w:t>
            </w:r>
            <w:r w:rsidR="00E9230D" w:rsidRPr="00775583">
              <w:rPr>
                <w:rFonts w:ascii="MB Lateefi" w:hAnsi="MB Lateefi" w:cs="MB Lateefi"/>
                <w:sz w:val="16"/>
                <w:szCs w:val="16"/>
                <w:rtl/>
                <w:lang w:bidi="sd-Arab-PK"/>
              </w:rPr>
              <w:t xml:space="preserve"> </w:t>
            </w:r>
          </w:p>
          <w:p w14:paraId="4060768D" w14:textId="77777777" w:rsidR="00C35F01" w:rsidRPr="00775583" w:rsidRDefault="00C35F01" w:rsidP="00C35F01">
            <w:pPr>
              <w:tabs>
                <w:tab w:val="left" w:pos="6330"/>
              </w:tabs>
              <w:bidi/>
              <w:jc w:val="center"/>
              <w:rPr>
                <w:rFonts w:ascii="MB Lateefi" w:hAnsi="MB Lateefi" w:cs="MB Lateefi"/>
                <w:sz w:val="16"/>
                <w:szCs w:val="16"/>
                <w:lang w:bidi="sd-Arab-PK"/>
              </w:rPr>
            </w:pPr>
            <w:r w:rsidRPr="00775583">
              <w:rPr>
                <w:rFonts w:ascii="MB Lateefi" w:hAnsi="MB Lateefi" w:cs="MB Lateefi"/>
                <w:sz w:val="16"/>
                <w:szCs w:val="16"/>
                <w:lang w:bidi="sd-Arab-PK"/>
              </w:rPr>
              <w:t>G18</w:t>
            </w:r>
          </w:p>
          <w:p w14:paraId="555F2A62" w14:textId="4FD1099F" w:rsidR="00C35F01" w:rsidRPr="00775583" w:rsidRDefault="00C35F01" w:rsidP="00C35F01">
            <w:pPr>
              <w:tabs>
                <w:tab w:val="left" w:pos="6330"/>
              </w:tabs>
              <w:bidi/>
              <w:jc w:val="center"/>
              <w:rPr>
                <w:rFonts w:ascii="MB Lateefi" w:hAnsi="MB Lateefi" w:cs="MB Lateefi"/>
                <w:sz w:val="20"/>
                <w:szCs w:val="20"/>
                <w:rtl/>
                <w:lang w:bidi="sd-Arab-PK"/>
              </w:rPr>
            </w:pPr>
            <w:r w:rsidRPr="00775583">
              <w:rPr>
                <w:rFonts w:ascii="MB Lateefi" w:hAnsi="MB Lateefi" w:cs="MB Lateefi" w:hint="eastAsia"/>
                <w:sz w:val="16"/>
                <w:szCs w:val="16"/>
                <w:rtl/>
                <w:lang w:bidi="sd-Arab-PK"/>
              </w:rPr>
              <w:t>تي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r>
      <w:tr w:rsidR="008422D6" w:rsidRPr="00775583" w14:paraId="46A66BBA" w14:textId="77777777" w:rsidTr="00FA6281">
        <w:trPr>
          <w:trHeight w:val="710"/>
          <w:jc w:val="center"/>
        </w:trPr>
        <w:tc>
          <w:tcPr>
            <w:tcW w:w="892" w:type="dxa"/>
            <w:vAlign w:val="center"/>
          </w:tcPr>
          <w:p w14:paraId="2954098E" w14:textId="29AF2A6D" w:rsidR="008422D6" w:rsidRPr="00775583" w:rsidRDefault="008422D6" w:rsidP="008422D6">
            <w:pPr>
              <w:pStyle w:val="Title"/>
              <w:spacing w:before="120" w:after="120"/>
              <w:ind w:left="12"/>
              <w:rPr>
                <w:rFonts w:asciiTheme="minorHAnsi" w:hAnsiTheme="minorHAnsi" w:cs="MB Lateefi"/>
                <w:b w:val="0"/>
                <w:sz w:val="20"/>
                <w:szCs w:val="20"/>
              </w:rPr>
            </w:pPr>
            <w:r w:rsidRPr="00775583">
              <w:rPr>
                <w:rFonts w:asciiTheme="minorHAnsi" w:hAnsiTheme="minorHAnsi" w:cstheme="minorHAnsi"/>
                <w:b w:val="0"/>
                <w:sz w:val="20"/>
                <w:szCs w:val="20"/>
              </w:rPr>
              <w:t>G</w:t>
            </w:r>
            <w:r w:rsidRPr="00775583">
              <w:rPr>
                <w:rFonts w:asciiTheme="minorHAnsi" w:hAnsiTheme="minorHAnsi" w:cstheme="minorHAnsi"/>
                <w:b w:val="0"/>
                <w:bCs w:val="0"/>
                <w:color w:val="auto"/>
                <w:sz w:val="20"/>
                <w:szCs w:val="20"/>
                <w:lang w:val="en-US"/>
              </w:rPr>
              <w:t>16</w:t>
            </w:r>
          </w:p>
        </w:tc>
        <w:tc>
          <w:tcPr>
            <w:tcW w:w="4861" w:type="dxa"/>
            <w:gridSpan w:val="2"/>
            <w:vAlign w:val="center"/>
          </w:tcPr>
          <w:p w14:paraId="17FF45E9" w14:textId="3FFB6BBE" w:rsidR="008422D6" w:rsidRPr="00775583" w:rsidRDefault="008422D6" w:rsidP="008422D6">
            <w:pPr>
              <w:tabs>
                <w:tab w:val="left" w:pos="6330"/>
              </w:tabs>
              <w:bidi/>
              <w:jc w:val="both"/>
              <w:rPr>
                <w:rFonts w:ascii="MB Lateefi" w:hAnsi="MB Lateefi" w:cs="MB Lateefi"/>
                <w:rtl/>
                <w:lang w:bidi="fa-IR"/>
              </w:rPr>
            </w:pPr>
            <w:r w:rsidRPr="00775583">
              <w:rPr>
                <w:rFonts w:ascii="MB Lateefi" w:hAnsi="MB Lateefi" w:cs="MB Lateefi"/>
                <w:rtl/>
                <w:lang w:bidi="fa-IR"/>
              </w:rPr>
              <w:t>صحت 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eastAsia"/>
                <w:rtl/>
                <w:lang w:bidi="fa-IR"/>
              </w:rPr>
              <w:t>م</w:t>
            </w:r>
            <w:r w:rsidRPr="00775583">
              <w:rPr>
                <w:rFonts w:ascii="MB Lateefi" w:hAnsi="MB Lateefi" w:cs="MB Lateefi" w:hint="cs"/>
                <w:rtl/>
                <w:lang w:bidi="fa-IR"/>
              </w:rPr>
              <w:t>ٽ</w:t>
            </w:r>
            <w:r w:rsidRPr="00775583">
              <w:rPr>
                <w:rFonts w:ascii="MB Lateefi" w:hAnsi="MB Lateefi" w:cs="MB Lateefi" w:hint="eastAsia"/>
                <w:rtl/>
                <w:lang w:bidi="fa-IR"/>
              </w:rPr>
              <w:t>ائ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سبب</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هو؟</w:t>
            </w:r>
          </w:p>
        </w:tc>
        <w:tc>
          <w:tcPr>
            <w:tcW w:w="4567" w:type="dxa"/>
            <w:gridSpan w:val="2"/>
            <w:vAlign w:val="center"/>
          </w:tcPr>
          <w:p w14:paraId="2B613131" w14:textId="00C0669C" w:rsidR="008422D6" w:rsidRPr="00775583" w:rsidRDefault="008422D6" w:rsidP="00C70CC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66"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گھ</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خرچ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E52DA2"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1</w:t>
            </w:r>
            <w:r w:rsidRPr="00775583">
              <w:rPr>
                <w:rStyle w:val="FontStyle85"/>
                <w:rFonts w:ascii="MB Lateefi" w:hAnsi="MB Lateefi" w:cs="MB Lateefi"/>
                <w:b/>
                <w:i w:val="0"/>
                <w:iCs w:val="0"/>
                <w:sz w:val="20"/>
                <w:szCs w:val="20"/>
                <w:rtl/>
                <w:lang w:bidi="sd-Arab-PK"/>
              </w:rPr>
              <w:t xml:space="preserve"> </w:t>
            </w:r>
          </w:p>
          <w:p w14:paraId="4AA8DE1F" w14:textId="702D0DB1" w:rsidR="008422D6" w:rsidRPr="00775583" w:rsidRDefault="008422D6" w:rsidP="00C70CC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سپتال۾ ملازمن جي 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هوند</w:t>
            </w:r>
            <w:r w:rsidRPr="00775583">
              <w:rPr>
                <w:rStyle w:val="FontStyle85"/>
                <w:rFonts w:ascii="MB Lateefi" w:hAnsi="MB Lateefi" w:cs="MB Lateefi"/>
                <w:b/>
                <w:i w:val="0"/>
                <w:iCs w:val="0"/>
                <w:sz w:val="20"/>
                <w:szCs w:val="20"/>
                <w:rtl/>
              </w:rPr>
              <w:t xml:space="preserve">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C70CC6"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2</w:t>
            </w:r>
          </w:p>
          <w:p w14:paraId="4B5E2361" w14:textId="0B7320CA"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سپتال۾ </w:t>
            </w:r>
            <w:r w:rsidRPr="00775583">
              <w:rPr>
                <w:rStyle w:val="FontStyle85"/>
                <w:rFonts w:ascii="MB Lateefi" w:hAnsi="MB Lateefi" w:cs="MB Lateefi" w:hint="eastAsia"/>
                <w:b/>
                <w:i w:val="0"/>
                <w:iCs w:val="0"/>
                <w:sz w:val="20"/>
                <w:szCs w:val="20"/>
                <w:rtl/>
              </w:rPr>
              <w:t>دوا</w:t>
            </w:r>
            <w:r w:rsidRPr="00775583">
              <w:rPr>
                <w:rStyle w:val="FontStyle85"/>
                <w:rFonts w:ascii="MB Lateefi" w:hAnsi="MB Lateefi" w:cs="MB Lateefi"/>
                <w:b/>
                <w:i w:val="0"/>
                <w:iCs w:val="0"/>
                <w:sz w:val="20"/>
                <w:szCs w:val="20"/>
                <w:rtl/>
              </w:rPr>
              <w:t>ئن جي 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هوند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C70CC6"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3</w:t>
            </w:r>
          </w:p>
          <w:p w14:paraId="75800B17" w14:textId="392E7DC2"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سپتال۾ملازمن جو رو</w:t>
            </w:r>
            <w:r w:rsidR="003006DB"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rPr>
              <w:t xml:space="preserve">ي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C70CC6"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4</w:t>
            </w:r>
          </w:p>
          <w:p w14:paraId="4C365CCD" w14:textId="0233B029"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b/>
                <w:i w:val="0"/>
                <w:iCs w:val="0"/>
                <w:sz w:val="20"/>
                <w:szCs w:val="20"/>
                <w:rtl/>
              </w:rPr>
              <w:t xml:space="preserve">تندرست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يوهو</w:t>
            </w:r>
            <w:r w:rsidR="00C70CC6"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5</w:t>
            </w:r>
          </w:p>
          <w:p w14:paraId="3729AD66" w14:textId="4224392B"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00E52DA2" w:rsidRPr="00775583">
              <w:rPr>
                <w:rStyle w:val="FontStyle85"/>
                <w:rFonts w:ascii="MB Lateefi" w:hAnsi="MB Lateefi" w:cs="MB Lateefi"/>
                <w:b/>
                <w:i w:val="0"/>
                <w:iCs w:val="0"/>
                <w:sz w:val="20"/>
                <w:szCs w:val="20"/>
                <w:rtl/>
                <w:lang w:bidi="sd-Arab-PK"/>
              </w:rPr>
              <w:t>(</w:t>
            </w:r>
            <w:r w:rsidRPr="00775583">
              <w:rPr>
                <w:rStyle w:val="FontStyle85"/>
                <w:rFonts w:ascii="MB Lateefi" w:hAnsi="MB Lateefi" w:cs="MB Lateefi" w:hint="eastAsia"/>
                <w:b/>
                <w:i w:val="0"/>
                <w:iCs w:val="0"/>
                <w:sz w:val="20"/>
                <w:szCs w:val="20"/>
                <w:rtl/>
              </w:rPr>
              <w:t>وضاحت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00E52DA2"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96</w:t>
            </w:r>
          </w:p>
        </w:tc>
        <w:tc>
          <w:tcPr>
            <w:tcW w:w="1099" w:type="dxa"/>
            <w:vAlign w:val="center"/>
          </w:tcPr>
          <w:p w14:paraId="54EDECE8" w14:textId="77777777" w:rsidR="008422D6" w:rsidRPr="00775583" w:rsidRDefault="008422D6" w:rsidP="008422D6">
            <w:pPr>
              <w:tabs>
                <w:tab w:val="left" w:pos="6330"/>
              </w:tabs>
              <w:bidi/>
              <w:rPr>
                <w:rFonts w:ascii="MB Lateefi" w:hAnsi="MB Lateefi" w:cs="MB Lateefi"/>
                <w:sz w:val="20"/>
                <w:szCs w:val="20"/>
                <w:rtl/>
                <w:lang w:bidi="fa-IR"/>
              </w:rPr>
            </w:pPr>
          </w:p>
        </w:tc>
      </w:tr>
      <w:tr w:rsidR="008422D6" w:rsidRPr="00775583" w14:paraId="057D92DF" w14:textId="77777777" w:rsidTr="00FA6281">
        <w:trPr>
          <w:trHeight w:val="710"/>
          <w:jc w:val="center"/>
        </w:trPr>
        <w:tc>
          <w:tcPr>
            <w:tcW w:w="892" w:type="dxa"/>
            <w:vAlign w:val="center"/>
          </w:tcPr>
          <w:p w14:paraId="797FAA8A" w14:textId="10F0752F" w:rsidR="008422D6" w:rsidRPr="00775583" w:rsidRDefault="008422D6" w:rsidP="008422D6">
            <w:pPr>
              <w:pStyle w:val="Title"/>
              <w:spacing w:before="120" w:after="120"/>
              <w:ind w:left="12"/>
              <w:rPr>
                <w:rFonts w:asciiTheme="minorHAnsi" w:hAnsiTheme="minorHAnsi" w:cs="MB Lateefi"/>
                <w:b w:val="0"/>
                <w:sz w:val="20"/>
                <w:szCs w:val="20"/>
              </w:rPr>
            </w:pPr>
            <w:r w:rsidRPr="00775583">
              <w:rPr>
                <w:rFonts w:asciiTheme="minorHAnsi" w:hAnsiTheme="minorHAnsi" w:cstheme="minorHAnsi"/>
                <w:b w:val="0"/>
                <w:sz w:val="20"/>
                <w:szCs w:val="20"/>
              </w:rPr>
              <w:t>G17</w:t>
            </w:r>
          </w:p>
        </w:tc>
        <w:tc>
          <w:tcPr>
            <w:tcW w:w="4861" w:type="dxa"/>
            <w:gridSpan w:val="2"/>
            <w:vAlign w:val="center"/>
          </w:tcPr>
          <w:p w14:paraId="31BE6685" w14:textId="73CC3701" w:rsidR="008422D6" w:rsidRPr="00775583" w:rsidRDefault="008422D6" w:rsidP="008422D6">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lang w:bidi="fa-IR"/>
              </w:rPr>
              <w:t xml:space="preserve"> </w:t>
            </w:r>
            <w:r w:rsidRPr="00775583">
              <w:rPr>
                <w:rFonts w:ascii="MB Lateefi" w:hAnsi="MB Lateefi" w:cs="MB Lateefi" w:hint="eastAsia"/>
                <w:rtl/>
                <w:lang w:bidi="fa-IR"/>
              </w:rPr>
              <w:t>ن</w:t>
            </w:r>
            <w:r w:rsidRPr="00775583">
              <w:rPr>
                <w:rFonts w:ascii="MB Lateefi" w:hAnsi="MB Lateefi" w:cs="MB Lateefi"/>
                <w:rtl/>
                <w:lang w:bidi="fa-IR"/>
              </w:rPr>
              <w:t>ئي</w:t>
            </w:r>
            <w:r w:rsidRPr="00775583">
              <w:rPr>
                <w:rFonts w:ascii="MB Lateefi" w:hAnsi="MB Lateefi" w:cs="MB Lateefi" w:hint="eastAsia"/>
                <w:rtl/>
                <w:lang w:bidi="fa-IR"/>
              </w:rPr>
              <w:t>ن</w:t>
            </w:r>
            <w:r w:rsidRPr="00775583">
              <w:rPr>
                <w:rStyle w:val="FontStyle85"/>
                <w:rFonts w:ascii="MB Lateefi" w:hAnsi="MB Lateefi" w:cs="MB Lateefi"/>
                <w:b/>
                <w:i w:val="0"/>
                <w:iCs w:val="0"/>
                <w:sz w:val="22"/>
                <w:szCs w:val="22"/>
                <w:rtl/>
              </w:rPr>
              <w:t xml:space="preserve"> صحت مر</w:t>
            </w:r>
            <w:r w:rsidRPr="00775583">
              <w:rPr>
                <w:rStyle w:val="FontStyle85"/>
                <w:rFonts w:ascii="MB Lateefi" w:hAnsi="MB Lateefi" w:cs="MB Lateefi" w:hint="cs"/>
                <w:b/>
                <w:i w:val="0"/>
                <w:iCs w:val="0"/>
                <w:sz w:val="22"/>
                <w:szCs w:val="22"/>
                <w:rtl/>
              </w:rPr>
              <w:t>ڪ</w:t>
            </w:r>
            <w:r w:rsidRPr="00775583">
              <w:rPr>
                <w:rStyle w:val="FontStyle85"/>
                <w:rFonts w:ascii="MB Lateefi" w:hAnsi="MB Lateefi" w:cs="MB Lateefi" w:hint="eastAsia"/>
                <w:b/>
                <w:i w:val="0"/>
                <w:iCs w:val="0"/>
                <w:sz w:val="22"/>
                <w:szCs w:val="22"/>
                <w:rtl/>
              </w:rPr>
              <w:t>ز</w:t>
            </w:r>
            <w:r w:rsidRPr="00775583">
              <w:rPr>
                <w:rFonts w:ascii="MB Lateefi" w:hAnsi="MB Lateefi" w:cs="MB Lateefi"/>
                <w:rtl/>
                <w:lang w:bidi="fa-IR"/>
              </w:rPr>
              <w:t xml:space="preserve"> ۾داخل </w:t>
            </w:r>
            <w:r w:rsidRPr="00775583">
              <w:rPr>
                <w:rFonts w:ascii="MB Lateefi" w:hAnsi="MB Lateefi" w:cs="MB Lateefi" w:hint="cs"/>
                <w:rtl/>
                <w:lang w:bidi="fa-IR"/>
              </w:rPr>
              <w:t>ڪ</w:t>
            </w:r>
            <w:r w:rsidRPr="00775583">
              <w:rPr>
                <w:rFonts w:ascii="MB Lateefi" w:hAnsi="MB Lateefi" w:cs="MB Lateefi" w:hint="eastAsia"/>
                <w:rtl/>
                <w:lang w:bidi="fa-IR"/>
              </w:rPr>
              <w:t>يوويو؟</w:t>
            </w:r>
          </w:p>
        </w:tc>
        <w:tc>
          <w:tcPr>
            <w:tcW w:w="4567" w:type="dxa"/>
            <w:gridSpan w:val="2"/>
            <w:vAlign w:val="center"/>
          </w:tcPr>
          <w:p w14:paraId="7C6724A2" w14:textId="77777777"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67"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BF5640C" w14:textId="4ACE324C" w:rsidR="008422D6" w:rsidRPr="00775583" w:rsidRDefault="003006DB"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hint="eastAsia"/>
                <w:b/>
                <w:i w:val="0"/>
                <w:iCs w:val="0"/>
                <w:sz w:val="20"/>
                <w:szCs w:val="20"/>
                <w:rtl/>
                <w:lang w:bidi="sd-Arab-PK"/>
              </w:rPr>
              <w:t>،دواخانو</w:t>
            </w:r>
            <w:r w:rsidR="008422D6" w:rsidRPr="00775583">
              <w:rPr>
                <w:rStyle w:val="FontStyle85"/>
                <w:rFonts w:ascii="MB Lateefi" w:hAnsi="MB Lateefi" w:cs="MB Lateefi"/>
                <w:b/>
                <w:i w:val="0"/>
                <w:iCs w:val="0"/>
                <w:sz w:val="20"/>
                <w:szCs w:val="20"/>
              </w:rPr>
              <w:tab/>
            </w:r>
            <w:r w:rsidR="008422D6" w:rsidRPr="00775583">
              <w:rPr>
                <w:rStyle w:val="FontStyle85"/>
                <w:rFonts w:ascii="MB Lateefi" w:hAnsi="MB Lateefi" w:cs="MB Lateefi"/>
                <w:b/>
                <w:i w:val="0"/>
                <w:iCs w:val="0"/>
                <w:sz w:val="20"/>
                <w:szCs w:val="20"/>
                <w:rtl/>
              </w:rPr>
              <w:t xml:space="preserve"> 2</w:t>
            </w:r>
          </w:p>
          <w:p w14:paraId="706FD5DA" w14:textId="300BEA51"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b/>
                <w:i w:val="0"/>
                <w:iCs w:val="0"/>
                <w:sz w:val="20"/>
                <w:szCs w:val="20"/>
                <w:rtl/>
              </w:rPr>
              <w:t xml:space="preserve">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tc>
        <w:tc>
          <w:tcPr>
            <w:tcW w:w="1099" w:type="dxa"/>
            <w:vAlign w:val="center"/>
          </w:tcPr>
          <w:p w14:paraId="0D6C0EB9" w14:textId="77777777" w:rsidR="008422D6" w:rsidRPr="00775583" w:rsidRDefault="008422D6" w:rsidP="008422D6">
            <w:pPr>
              <w:tabs>
                <w:tab w:val="left" w:pos="6330"/>
              </w:tabs>
              <w:bidi/>
              <w:rPr>
                <w:rFonts w:ascii="MB Lateefi" w:hAnsi="MB Lateefi" w:cs="MB Lateefi"/>
                <w:sz w:val="20"/>
                <w:szCs w:val="20"/>
                <w:rtl/>
                <w:lang w:bidi="fa-IR"/>
              </w:rPr>
            </w:pPr>
          </w:p>
        </w:tc>
      </w:tr>
      <w:tr w:rsidR="00D42CEC" w:rsidRPr="00775583" w14:paraId="2695F60A" w14:textId="77777777" w:rsidTr="00FA6281">
        <w:trPr>
          <w:trHeight w:val="710"/>
          <w:jc w:val="center"/>
        </w:trPr>
        <w:tc>
          <w:tcPr>
            <w:tcW w:w="892" w:type="dxa"/>
            <w:vAlign w:val="center"/>
          </w:tcPr>
          <w:p w14:paraId="7ED4303D" w14:textId="7B1252C5" w:rsidR="00D42CEC" w:rsidRPr="00775583" w:rsidRDefault="00440304" w:rsidP="00C1236B">
            <w:pPr>
              <w:pStyle w:val="Title"/>
              <w:spacing w:before="120" w:after="120"/>
              <w:rPr>
                <w:rFonts w:asciiTheme="minorHAnsi" w:hAnsiTheme="minorHAnsi" w:cstheme="minorHAnsi"/>
                <w:b w:val="0"/>
                <w:sz w:val="20"/>
                <w:szCs w:val="20"/>
              </w:rPr>
            </w:pPr>
            <w:r w:rsidRPr="00775583">
              <w:rPr>
                <w:rFonts w:asciiTheme="minorHAnsi" w:hAnsiTheme="minorHAnsi" w:cstheme="minorHAnsi"/>
                <w:b w:val="0"/>
                <w:sz w:val="20"/>
                <w:szCs w:val="20"/>
              </w:rPr>
              <w:t>G18</w:t>
            </w:r>
          </w:p>
        </w:tc>
        <w:tc>
          <w:tcPr>
            <w:tcW w:w="4861" w:type="dxa"/>
            <w:gridSpan w:val="2"/>
            <w:vAlign w:val="center"/>
          </w:tcPr>
          <w:p w14:paraId="2D4B9E41" w14:textId="6A4236FF"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دستن جي داخلي دوران علاج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w:t>
            </w:r>
            <w:r w:rsidRPr="00775583">
              <w:rPr>
                <w:rFonts w:ascii="MB Lateefi" w:hAnsi="MB Lateefi" w:cs="MB Lateefi" w:hint="cs"/>
                <w:rtl/>
                <w:lang w:bidi="fa-IR"/>
              </w:rPr>
              <w:t>ڪ</w:t>
            </w:r>
            <w:r w:rsidRPr="00775583">
              <w:rPr>
                <w:rFonts w:ascii="MB Lateefi" w:hAnsi="MB Lateefi" w:cs="MB Lateefi" w:hint="eastAsia"/>
                <w:rtl/>
                <w:lang w:bidi="fa-IR"/>
              </w:rPr>
              <w:t>يو؟</w:t>
            </w:r>
          </w:p>
        </w:tc>
        <w:tc>
          <w:tcPr>
            <w:tcW w:w="4567" w:type="dxa"/>
            <w:gridSpan w:val="2"/>
            <w:vAlign w:val="center"/>
          </w:tcPr>
          <w:p w14:paraId="4902F476"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68"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1 </w:t>
            </w:r>
          </w:p>
          <w:p w14:paraId="11692C56"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ايل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وي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وزي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0AD68E13"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نرس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64153688"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سي ايم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ميون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م</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وائف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p w14:paraId="1CD9F220"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سپينسر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tc>
        <w:tc>
          <w:tcPr>
            <w:tcW w:w="1099" w:type="dxa"/>
          </w:tcPr>
          <w:p w14:paraId="702A6C9F" w14:textId="77777777" w:rsidR="00D42CEC" w:rsidRPr="00775583" w:rsidRDefault="00D42CEC" w:rsidP="00D42CEC">
            <w:pPr>
              <w:tabs>
                <w:tab w:val="left" w:pos="6330"/>
              </w:tabs>
              <w:bidi/>
              <w:rPr>
                <w:rFonts w:ascii="MB Lateefi" w:hAnsi="MB Lateefi" w:cs="MB Lateefi"/>
                <w:sz w:val="20"/>
                <w:szCs w:val="20"/>
                <w:rtl/>
                <w:lang w:bidi="fa-IR"/>
              </w:rPr>
            </w:pPr>
          </w:p>
        </w:tc>
      </w:tr>
      <w:tr w:rsidR="00D42CEC" w:rsidRPr="00775583" w14:paraId="415F5B61" w14:textId="77777777" w:rsidTr="00FA6281">
        <w:trPr>
          <w:trHeight w:val="710"/>
          <w:jc w:val="center"/>
        </w:trPr>
        <w:tc>
          <w:tcPr>
            <w:tcW w:w="892" w:type="dxa"/>
            <w:vAlign w:val="center"/>
          </w:tcPr>
          <w:p w14:paraId="620CB539" w14:textId="2C4FEBC8" w:rsidR="00D42CEC" w:rsidRPr="00775583" w:rsidRDefault="00440304" w:rsidP="00C1236B">
            <w:pPr>
              <w:pStyle w:val="Title"/>
              <w:spacing w:before="120" w:after="120"/>
              <w:ind w:left="12"/>
              <w:rPr>
                <w:rFonts w:asciiTheme="minorHAnsi" w:hAnsiTheme="minorHAnsi" w:cstheme="minorHAnsi"/>
                <w:b w:val="0"/>
                <w:sz w:val="20"/>
                <w:szCs w:val="20"/>
                <w:lang w:bidi="sd-Arab-PK"/>
              </w:rPr>
            </w:pPr>
            <w:r w:rsidRPr="00775583">
              <w:rPr>
                <w:rFonts w:asciiTheme="minorHAnsi" w:hAnsiTheme="minorHAnsi" w:cstheme="minorHAnsi"/>
                <w:b w:val="0"/>
                <w:sz w:val="20"/>
                <w:szCs w:val="20"/>
              </w:rPr>
              <w:lastRenderedPageBreak/>
              <w:t>G</w:t>
            </w:r>
            <w:r w:rsidR="00573FC6" w:rsidRPr="00775583">
              <w:rPr>
                <w:rFonts w:asciiTheme="minorHAnsi" w:hAnsiTheme="minorHAnsi" w:cstheme="minorHAnsi"/>
                <w:b w:val="0"/>
                <w:sz w:val="20"/>
                <w:szCs w:val="20"/>
              </w:rPr>
              <w:t>1</w:t>
            </w:r>
            <w:r w:rsidR="00C1236B" w:rsidRPr="00775583">
              <w:rPr>
                <w:rFonts w:asciiTheme="minorHAnsi" w:hAnsiTheme="minorHAnsi" w:cstheme="minorHAnsi"/>
                <w:bCs w:val="0"/>
                <w:sz w:val="20"/>
                <w:szCs w:val="20"/>
                <w:rtl/>
                <w:lang w:bidi="sd-Arab-PK"/>
              </w:rPr>
              <w:t>9</w:t>
            </w:r>
          </w:p>
        </w:tc>
        <w:tc>
          <w:tcPr>
            <w:tcW w:w="4861" w:type="dxa"/>
            <w:gridSpan w:val="2"/>
            <w:vAlign w:val="center"/>
          </w:tcPr>
          <w:p w14:paraId="1C913283" w14:textId="77777777"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کي داخلي دوران لاءِ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وعلاج</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نوويو؟</w:t>
            </w:r>
          </w:p>
        </w:tc>
        <w:tc>
          <w:tcPr>
            <w:tcW w:w="4567" w:type="dxa"/>
            <w:gridSpan w:val="2"/>
            <w:vAlign w:val="center"/>
          </w:tcPr>
          <w:p w14:paraId="3AFD9221" w14:textId="184183C3" w:rsidR="00D42CEC" w:rsidRPr="00775583" w:rsidRDefault="00255928"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Change w:id="769" w:author="Iqbal Ameerali" w:date="2020-10-08T11:45:00Z">
                  <w:rPr>
                    <w:rStyle w:val="FontStyle85"/>
                    <w:rFonts w:ascii="MB Lateefi" w:hAnsi="MB Lateefi" w:cs="MB Lateefi" w:hint="eastAsia"/>
                    <w:b/>
                    <w:i w:val="0"/>
                    <w:iCs w:val="0"/>
                    <w:sz w:val="20"/>
                    <w:szCs w:val="20"/>
                    <w:highlight w:val="yellow"/>
                    <w:rtl/>
                    <w:lang w:bidi="sd-Arab-PK"/>
                  </w:rPr>
                </w:rPrChange>
              </w:rPr>
              <w:t>تجويز</w:t>
            </w:r>
            <w:r w:rsidRPr="00775583">
              <w:rPr>
                <w:rStyle w:val="FontStyle85"/>
                <w:rFonts w:ascii="MB Lateefi" w:hAnsi="MB Lateefi" w:cs="MB Lateefi"/>
                <w:b/>
                <w:i w:val="0"/>
                <w:iCs w:val="0"/>
                <w:sz w:val="20"/>
                <w:szCs w:val="20"/>
                <w:rtl/>
                <w:lang w:bidi="sd-Arab-PK"/>
                <w:rPrChange w:id="770" w:author="Iqbal Ameerali" w:date="2020-10-08T11:45:00Z">
                  <w:rPr>
                    <w:rStyle w:val="FontStyle85"/>
                    <w:rFonts w:ascii="MB Lateefi" w:hAnsi="MB Lateefi" w:cs="MB Lateefi"/>
                    <w:b/>
                    <w:i w:val="0"/>
                    <w:iCs w:val="0"/>
                    <w:sz w:val="20"/>
                    <w:szCs w:val="20"/>
                    <w:highlight w:val="yellow"/>
                    <w:rtl/>
                    <w:lang w:bidi="sd-Arab-PK"/>
                  </w:rPr>
                </w:rPrChange>
              </w:rPr>
              <w:t xml:space="preserve"> </w:t>
            </w:r>
            <w:r w:rsidRPr="00775583">
              <w:rPr>
                <w:rStyle w:val="FontStyle85"/>
                <w:rFonts w:ascii="MB Lateefi" w:hAnsi="MB Lateefi" w:cs="MB Lateefi" w:hint="cs"/>
                <w:b/>
                <w:i w:val="0"/>
                <w:iCs w:val="0"/>
                <w:sz w:val="20"/>
                <w:szCs w:val="20"/>
                <w:rtl/>
                <w:lang w:bidi="sd-Arab-PK"/>
                <w:rPrChange w:id="771" w:author="Iqbal Ameerali" w:date="2020-10-08T11:45:00Z">
                  <w:rPr>
                    <w:rStyle w:val="FontStyle85"/>
                    <w:rFonts w:ascii="MB Lateefi" w:hAnsi="MB Lateefi" w:cs="MB Lateefi" w:hint="cs"/>
                    <w:b/>
                    <w:i w:val="0"/>
                    <w:iCs w:val="0"/>
                    <w:sz w:val="20"/>
                    <w:szCs w:val="20"/>
                    <w:highlight w:val="yellow"/>
                    <w:rtl/>
                    <w:lang w:bidi="sd-Arab-PK"/>
                  </w:rPr>
                </w:rPrChange>
              </w:rPr>
              <w:t>ڪ</w:t>
            </w:r>
            <w:r w:rsidRPr="00775583">
              <w:rPr>
                <w:rStyle w:val="FontStyle85"/>
                <w:rFonts w:ascii="MB Lateefi" w:hAnsi="MB Lateefi" w:cs="MB Lateefi" w:hint="eastAsia"/>
                <w:b/>
                <w:i w:val="0"/>
                <w:iCs w:val="0"/>
                <w:sz w:val="20"/>
                <w:szCs w:val="20"/>
                <w:rtl/>
                <w:lang w:bidi="sd-Arab-PK"/>
                <w:rPrChange w:id="772" w:author="Iqbal Ameerali" w:date="2020-10-08T11:45:00Z">
                  <w:rPr>
                    <w:rStyle w:val="FontStyle85"/>
                    <w:rFonts w:ascii="MB Lateefi" w:hAnsi="MB Lateefi" w:cs="MB Lateefi" w:hint="eastAsia"/>
                    <w:b/>
                    <w:i w:val="0"/>
                    <w:iCs w:val="0"/>
                    <w:sz w:val="20"/>
                    <w:szCs w:val="20"/>
                    <w:highlight w:val="yellow"/>
                    <w:rtl/>
                    <w:lang w:bidi="sd-Arab-PK"/>
                  </w:rPr>
                </w:rPrChange>
              </w:rPr>
              <w:t>يل</w:t>
            </w:r>
            <w:r w:rsidRPr="00775583">
              <w:rPr>
                <w:rStyle w:val="FontStyle85"/>
                <w:rFonts w:ascii="MB Lateefi" w:hAnsi="MB Lateefi" w:cs="MB Lateefi"/>
                <w:b/>
                <w:i w:val="0"/>
                <w:iCs w:val="0"/>
                <w:sz w:val="20"/>
                <w:szCs w:val="20"/>
                <w:rtl/>
                <w:lang w:bidi="sd-Arab-PK"/>
                <w:rPrChange w:id="773" w:author="Iqbal Ameerali" w:date="2020-10-08T11:45:00Z">
                  <w:rPr>
                    <w:rStyle w:val="FontStyle85"/>
                    <w:rFonts w:ascii="MB Lateefi" w:hAnsi="MB Lateefi" w:cs="MB Lateefi"/>
                    <w:b/>
                    <w:i w:val="0"/>
                    <w:iCs w:val="0"/>
                    <w:sz w:val="20"/>
                    <w:szCs w:val="20"/>
                    <w:highlight w:val="yellow"/>
                    <w:rtl/>
                    <w:lang w:bidi="sd-Arab-PK"/>
                  </w:rPr>
                </w:rPrChange>
              </w:rPr>
              <w:t xml:space="preserve"> گھريلو پا</w:t>
            </w:r>
            <w:r w:rsidRPr="00775583">
              <w:rPr>
                <w:rStyle w:val="FontStyle85"/>
                <w:rFonts w:ascii="MB Lateefi" w:hAnsi="MB Lateefi" w:cs="MB Lateefi" w:hint="cs"/>
                <w:b/>
                <w:i w:val="0"/>
                <w:iCs w:val="0"/>
                <w:sz w:val="20"/>
                <w:szCs w:val="20"/>
                <w:rtl/>
                <w:lang w:bidi="sd-Arab-PK"/>
                <w:rPrChange w:id="774" w:author="Iqbal Ameerali" w:date="2020-10-08T11:45:00Z">
                  <w:rPr>
                    <w:rStyle w:val="FontStyle85"/>
                    <w:rFonts w:ascii="MB Lateefi" w:hAnsi="MB Lateefi" w:cs="MB Lateefi" w:hint="cs"/>
                    <w:b/>
                    <w:i w:val="0"/>
                    <w:iCs w:val="0"/>
                    <w:sz w:val="20"/>
                    <w:szCs w:val="20"/>
                    <w:highlight w:val="yellow"/>
                    <w:rtl/>
                    <w:lang w:bidi="sd-Arab-PK"/>
                  </w:rPr>
                </w:rPrChange>
              </w:rPr>
              <w:t>ڻ</w:t>
            </w:r>
            <w:r w:rsidRPr="00775583">
              <w:rPr>
                <w:rStyle w:val="FontStyle85"/>
                <w:rFonts w:ascii="MB Lateefi" w:hAnsi="MB Lateefi" w:cs="MB Lateefi" w:hint="eastAsia"/>
                <w:b/>
                <w:i w:val="0"/>
                <w:iCs w:val="0"/>
                <w:sz w:val="20"/>
                <w:szCs w:val="20"/>
                <w:rtl/>
                <w:lang w:bidi="sd-Arab-PK"/>
                <w:rPrChange w:id="775" w:author="Iqbal Ameerali" w:date="2020-10-08T11:45:00Z">
                  <w:rPr>
                    <w:rStyle w:val="FontStyle85"/>
                    <w:rFonts w:ascii="MB Lateefi" w:hAnsi="MB Lateefi" w:cs="MB Lateefi" w:hint="eastAsia"/>
                    <w:b/>
                    <w:i w:val="0"/>
                    <w:iCs w:val="0"/>
                    <w:sz w:val="20"/>
                    <w:szCs w:val="20"/>
                    <w:highlight w:val="yellow"/>
                    <w:rtl/>
                    <w:lang w:bidi="sd-Arab-PK"/>
                  </w:rPr>
                </w:rPrChange>
              </w:rPr>
              <w:t>يا</w:t>
            </w:r>
            <w:r w:rsidRPr="00775583">
              <w:rPr>
                <w:rStyle w:val="FontStyle85"/>
                <w:rFonts w:ascii="MB Lateefi" w:hAnsi="MB Lateefi" w:cs="MB Lateefi" w:hint="cs"/>
                <w:b/>
                <w:i w:val="0"/>
                <w:iCs w:val="0"/>
                <w:sz w:val="20"/>
                <w:szCs w:val="20"/>
                <w:rtl/>
                <w:lang w:bidi="sd-Arab-PK"/>
                <w:rPrChange w:id="776" w:author="Iqbal Ameerali" w:date="2020-10-08T11:45:00Z">
                  <w:rPr>
                    <w:rStyle w:val="FontStyle85"/>
                    <w:rFonts w:ascii="MB Lateefi" w:hAnsi="MB Lateefi" w:cs="MB Lateefi" w:hint="cs"/>
                    <w:b/>
                    <w:i w:val="0"/>
                    <w:iCs w:val="0"/>
                    <w:sz w:val="20"/>
                    <w:szCs w:val="20"/>
                    <w:highlight w:val="yellow"/>
                    <w:rtl/>
                    <w:lang w:bidi="sd-Arab-PK"/>
                  </w:rPr>
                </w:rPrChange>
              </w:rPr>
              <w:t>ٺ</w:t>
            </w:r>
            <w:r w:rsidRPr="00775583">
              <w:rPr>
                <w:rStyle w:val="FontStyle85"/>
                <w:rFonts w:ascii="MB Lateefi" w:hAnsi="MB Lateefi" w:cs="MB Lateefi" w:hint="eastAsia"/>
                <w:b/>
                <w:i w:val="0"/>
                <w:iCs w:val="0"/>
                <w:sz w:val="20"/>
                <w:szCs w:val="20"/>
                <w:rtl/>
                <w:lang w:bidi="sd-Arab-PK"/>
                <w:rPrChange w:id="777" w:author="Iqbal Ameerali" w:date="2020-10-08T11:45:00Z">
                  <w:rPr>
                    <w:rStyle w:val="FontStyle85"/>
                    <w:rFonts w:ascii="MB Lateefi" w:hAnsi="MB Lateefi" w:cs="MB Lateefi" w:hint="eastAsia"/>
                    <w:b/>
                    <w:i w:val="0"/>
                    <w:iCs w:val="0"/>
                    <w:sz w:val="20"/>
                    <w:szCs w:val="20"/>
                    <w:highlight w:val="yellow"/>
                    <w:rtl/>
                    <w:lang w:bidi="sd-Arab-PK"/>
                  </w:rPr>
                </w:rPrChange>
              </w:rPr>
              <w:t>يون</w:t>
            </w:r>
            <w:r w:rsidRPr="00775583">
              <w:rPr>
                <w:rStyle w:val="FontStyle85"/>
                <w:rFonts w:ascii="MB Lateefi" w:hAnsi="MB Lateefi" w:cs="MB Lateefi"/>
                <w:b/>
                <w:i w:val="0"/>
                <w:iCs w:val="0"/>
                <w:sz w:val="20"/>
                <w:szCs w:val="20"/>
                <w:rtl/>
                <w:lang w:bidi="sd-Arab-PK"/>
                <w:rPrChange w:id="778" w:author="Iqbal Ameerali" w:date="2020-10-08T11:45:00Z">
                  <w:rPr>
                    <w:rStyle w:val="FontStyle85"/>
                    <w:rFonts w:ascii="MB Lateefi" w:hAnsi="MB Lateefi" w:cs="MB Lateefi"/>
                    <w:b/>
                    <w:i w:val="0"/>
                    <w:iCs w:val="0"/>
                    <w:sz w:val="20"/>
                    <w:szCs w:val="20"/>
                    <w:highlight w:val="yellow"/>
                    <w:rtl/>
                    <w:lang w:bidi="sd-Arab-PK"/>
                  </w:rPr>
                </w:rPrChange>
              </w:rPr>
              <w:t xml:space="preserve"> شيون </w:t>
            </w:r>
            <w:r w:rsidRPr="00775583">
              <w:rPr>
                <w:rStyle w:val="FontStyle85"/>
                <w:rFonts w:ascii="MB Lateefi" w:hAnsi="MB Lateefi" w:cs="MB Lateefi"/>
                <w:b/>
                <w:i w:val="0"/>
                <w:iCs w:val="0"/>
                <w:sz w:val="20"/>
                <w:szCs w:val="20"/>
                <w:rPrChange w:id="779"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MB Lateefi" w:hAnsi="MB Lateefi" w:cs="MB Lateefi"/>
                <w:b/>
                <w:i w:val="0"/>
                <w:iCs w:val="0"/>
                <w:sz w:val="20"/>
                <w:szCs w:val="20"/>
                <w:rtl/>
                <w:lang w:bidi="sd-Arab-PK"/>
                <w:rPrChange w:id="780" w:author="Iqbal Ameerali" w:date="2020-10-08T11:45:00Z">
                  <w:rPr>
                    <w:rStyle w:val="FontStyle85"/>
                    <w:rFonts w:ascii="MB Lateefi" w:hAnsi="MB Lateefi" w:cs="MB Lateefi"/>
                    <w:b/>
                    <w:i w:val="0"/>
                    <w:iCs w:val="0"/>
                    <w:sz w:val="20"/>
                    <w:szCs w:val="20"/>
                    <w:highlight w:val="yellow"/>
                    <w:rtl/>
                    <w:lang w:bidi="sd-Arab-PK"/>
                  </w:rPr>
                </w:rPrChange>
              </w:rPr>
              <w:t>1</w:t>
            </w:r>
          </w:p>
          <w:p w14:paraId="2CDBCDE3" w14:textId="3B9F595F" w:rsidR="006E274C" w:rsidRPr="00B14A4A" w:rsidRDefault="006E274C" w:rsidP="006E274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B14A4A">
              <w:rPr>
                <w:rStyle w:val="FontStyle85"/>
                <w:rFonts w:ascii="MB Lateefi" w:hAnsi="MB Lateefi" w:cs="MB Lateefi"/>
                <w:b/>
                <w:i w:val="0"/>
                <w:iCs w:val="0"/>
                <w:sz w:val="20"/>
                <w:szCs w:val="20"/>
                <w:rtl/>
              </w:rPr>
              <w:t>او آر ايس مان ٺھيل پاڻي</w:t>
            </w:r>
            <w:r w:rsidRPr="00B14A4A">
              <w:rPr>
                <w:rStyle w:val="FontStyle85"/>
                <w:rFonts w:ascii="MB Lateefi" w:hAnsi="MB Lateefi" w:cs="MB Lateefi"/>
                <w:b/>
                <w:i w:val="0"/>
                <w:iCs w:val="0"/>
                <w:sz w:val="20"/>
                <w:szCs w:val="20"/>
                <w:rtl/>
                <w:lang w:bidi="fa-IR"/>
              </w:rPr>
              <w:t>اٺ</w:t>
            </w:r>
            <w:r w:rsidRPr="00B14A4A">
              <w:rPr>
                <w:rStyle w:val="FontStyle85"/>
                <w:rFonts w:ascii="MB Lateefi" w:hAnsi="MB Lateefi" w:cs="MB Lateefi"/>
                <w:b/>
                <w:i w:val="0"/>
                <w:iCs w:val="0"/>
                <w:sz w:val="20"/>
                <w:szCs w:val="20"/>
              </w:rPr>
              <w:tab/>
            </w:r>
            <w:r w:rsidR="00255928" w:rsidRPr="00B14A4A">
              <w:rPr>
                <w:rStyle w:val="FontStyle85"/>
                <w:rFonts w:ascii="MB Lateefi" w:hAnsi="MB Lateefi" w:cs="MB Lateefi" w:hint="cs"/>
                <w:b/>
                <w:i w:val="0"/>
                <w:iCs w:val="0"/>
                <w:sz w:val="20"/>
                <w:szCs w:val="20"/>
                <w:rtl/>
                <w:lang w:bidi="sd-Arab-PK"/>
              </w:rPr>
              <w:t>2</w:t>
            </w:r>
          </w:p>
          <w:p w14:paraId="07764566" w14:textId="533B420F" w:rsidR="006E274C" w:rsidRPr="00775583" w:rsidRDefault="006E274C" w:rsidP="006E274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01555D">
              <w:rPr>
                <w:rStyle w:val="FontStyle85"/>
                <w:rFonts w:ascii="MB Lateefi" w:hAnsi="MB Lateefi" w:cs="MB Lateefi"/>
                <w:b/>
                <w:i w:val="0"/>
                <w:iCs w:val="0"/>
                <w:sz w:val="20"/>
                <w:szCs w:val="20"/>
                <w:rtl/>
              </w:rPr>
              <w:t xml:space="preserve">اينٽي بائيوٽڪ دوا  </w:t>
            </w:r>
            <w:r w:rsidRPr="0001555D">
              <w:rPr>
                <w:rStyle w:val="FontStyle85"/>
                <w:rFonts w:ascii="MB Lateefi" w:hAnsi="MB Lateefi" w:cs="MB Lateefi"/>
                <w:b/>
                <w:i w:val="0"/>
                <w:iCs w:val="0"/>
                <w:sz w:val="20"/>
                <w:szCs w:val="20"/>
              </w:rPr>
              <w:tab/>
            </w:r>
            <w:r w:rsidR="00255928" w:rsidRPr="00775583">
              <w:rPr>
                <w:rStyle w:val="FontStyle85"/>
                <w:rFonts w:ascii="MB Lateefi" w:hAnsi="MB Lateefi" w:cs="MB Lateefi"/>
                <w:b/>
                <w:i w:val="0"/>
                <w:iCs w:val="0"/>
                <w:sz w:val="20"/>
                <w:szCs w:val="20"/>
                <w:rtl/>
                <w:lang w:bidi="sd-Arab-PK"/>
              </w:rPr>
              <w:t>3</w:t>
            </w:r>
          </w:p>
          <w:p w14:paraId="5F511BEA" w14:textId="059343A9" w:rsidR="006E274C" w:rsidRPr="00775583" w:rsidRDefault="006E274C" w:rsidP="006E274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مو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255928" w:rsidRPr="00775583">
              <w:rPr>
                <w:rStyle w:val="FontStyle85"/>
                <w:rFonts w:ascii="MB Lateefi" w:hAnsi="MB Lateefi" w:cs="MB Lateefi"/>
                <w:b/>
                <w:i w:val="0"/>
                <w:iCs w:val="0"/>
                <w:sz w:val="20"/>
                <w:szCs w:val="20"/>
                <w:rtl/>
                <w:lang w:bidi="sd-Arab-PK"/>
              </w:rPr>
              <w:t>4</w:t>
            </w:r>
          </w:p>
          <w:p w14:paraId="45A8D33F" w14:textId="33943EB3" w:rsidR="006E274C" w:rsidRPr="00775583" w:rsidRDefault="006E274C" w:rsidP="006E274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زن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سپليمين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255928" w:rsidRPr="00775583">
              <w:rPr>
                <w:rStyle w:val="FontStyle85"/>
                <w:rFonts w:ascii="MB Lateefi" w:hAnsi="MB Lateefi" w:cs="MB Lateefi"/>
                <w:b/>
                <w:i w:val="0"/>
                <w:iCs w:val="0"/>
                <w:sz w:val="20"/>
                <w:szCs w:val="20"/>
                <w:rtl/>
                <w:lang w:bidi="sd-Arab-PK"/>
              </w:rPr>
              <w:t>5</w:t>
            </w:r>
          </w:p>
          <w:p w14:paraId="78BCFFA9" w14:textId="105E33E9" w:rsidR="006E274C" w:rsidRPr="00775583" w:rsidRDefault="006E274C" w:rsidP="006E274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 xml:space="preserve">فليجل </w:t>
            </w:r>
            <w:r w:rsidRPr="00775583">
              <w:rPr>
                <w:rStyle w:val="FontStyle85"/>
                <w:rFonts w:ascii="MB Lateefi" w:hAnsi="MB Lateefi" w:cs="MB Lateefi"/>
                <w:b/>
                <w:i w:val="0"/>
                <w:iCs w:val="0"/>
                <w:sz w:val="20"/>
                <w:szCs w:val="20"/>
              </w:rPr>
              <w:tab/>
            </w:r>
            <w:r w:rsidR="00255928" w:rsidRPr="00775583">
              <w:rPr>
                <w:rStyle w:val="FontStyle85"/>
                <w:rFonts w:ascii="MB Lateefi" w:hAnsi="MB Lateefi" w:cs="MB Lateefi"/>
                <w:b/>
                <w:i w:val="0"/>
                <w:iCs w:val="0"/>
                <w:sz w:val="20"/>
                <w:szCs w:val="20"/>
                <w:rtl/>
                <w:lang w:bidi="sd-Arab-PK"/>
              </w:rPr>
              <w:t>6</w:t>
            </w:r>
          </w:p>
          <w:p w14:paraId="05A8E631" w14:textId="7D91BD66" w:rsidR="006E274C" w:rsidRPr="00775583" w:rsidRDefault="006E274C" w:rsidP="006E274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lang w:bidi="sd-Arab-PK"/>
              </w:rPr>
              <w:t>ي</w:t>
            </w:r>
            <w:r w:rsidRPr="00775583">
              <w:rPr>
                <w:rStyle w:val="FontStyle85"/>
                <w:rFonts w:ascii="MB Lateefi" w:hAnsi="MB Lateefi" w:cs="MB Lateefi"/>
                <w:b/>
                <w:i w:val="0"/>
                <w:iCs w:val="0"/>
                <w:sz w:val="20"/>
                <w:szCs w:val="20"/>
                <w:rtl/>
              </w:rPr>
              <w:t>ل</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يون</w:t>
            </w:r>
            <w:r w:rsidRPr="00775583">
              <w:rPr>
                <w:rStyle w:val="FontStyle85"/>
                <w:rFonts w:ascii="MB Lateefi" w:hAnsi="MB Lateefi" w:cs="MB Lateefi"/>
                <w:b/>
                <w:i w:val="0"/>
                <w:iCs w:val="0"/>
                <w:sz w:val="20"/>
                <w:szCs w:val="20"/>
                <w:lang w:bidi="sd-Arab-PK"/>
              </w:rPr>
              <w:t xml:space="preserve">/ </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رپ</w:t>
            </w:r>
            <w:r w:rsidRPr="00775583">
              <w:rPr>
                <w:rStyle w:val="FontStyle85"/>
                <w:rFonts w:ascii="MB Lateefi" w:hAnsi="MB Lateefi" w:cs="MB Lateefi"/>
                <w:b/>
                <w:i w:val="0"/>
                <w:iCs w:val="0"/>
                <w:sz w:val="20"/>
                <w:szCs w:val="20"/>
              </w:rPr>
              <w:tab/>
            </w:r>
            <w:r w:rsidR="00255928" w:rsidRPr="00775583">
              <w:rPr>
                <w:rStyle w:val="FontStyle85"/>
                <w:rFonts w:ascii="MB Lateefi" w:hAnsi="MB Lateefi" w:cs="MB Lateefi"/>
                <w:b/>
                <w:i w:val="0"/>
                <w:iCs w:val="0"/>
                <w:sz w:val="20"/>
                <w:szCs w:val="20"/>
                <w:rtl/>
                <w:lang w:bidi="sd-Arab-PK"/>
              </w:rPr>
              <w:t>7</w:t>
            </w:r>
          </w:p>
          <w:p w14:paraId="3B939994" w14:textId="59212B9F" w:rsidR="006E274C" w:rsidRPr="00775583" w:rsidRDefault="006E274C" w:rsidP="006E274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ڻڄ</w:t>
            </w:r>
            <w:r w:rsidRPr="00775583">
              <w:rPr>
                <w:rStyle w:val="FontStyle85"/>
                <w:rFonts w:ascii="MB Lateefi" w:hAnsi="MB Lateefi" w:cs="MB Lateefi" w:hint="eastAsia"/>
                <w:b/>
                <w:i w:val="0"/>
                <w:iCs w:val="0"/>
                <w:sz w:val="20"/>
                <w:szCs w:val="20"/>
                <w:rtl/>
              </w:rPr>
              <w:t>اتل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گوري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شربت</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00255928" w:rsidRPr="00775583">
              <w:rPr>
                <w:rStyle w:val="FontStyle85"/>
                <w:rFonts w:ascii="MB Lateefi" w:hAnsi="MB Lateefi" w:cs="MB Lateefi"/>
                <w:b/>
                <w:i w:val="0"/>
                <w:iCs w:val="0"/>
                <w:sz w:val="20"/>
                <w:szCs w:val="20"/>
                <w:rtl/>
                <w:lang w:bidi="sd-Arab-PK"/>
              </w:rPr>
              <w:t>8</w:t>
            </w:r>
            <w:r w:rsidRPr="00775583">
              <w:rPr>
                <w:rStyle w:val="FontStyle85"/>
                <w:rFonts w:ascii="MB Lateefi" w:hAnsi="MB Lateefi" w:cs="MB Lateefi"/>
                <w:b/>
                <w:i w:val="0"/>
                <w:iCs w:val="0"/>
                <w:sz w:val="20"/>
                <w:szCs w:val="20"/>
                <w:rtl/>
              </w:rPr>
              <w:t xml:space="preserve"> </w:t>
            </w:r>
          </w:p>
          <w:p w14:paraId="43BB3663" w14:textId="763C1E1F" w:rsidR="006E274C" w:rsidRPr="00775583" w:rsidRDefault="006E274C" w:rsidP="006E274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ڻڄ</w:t>
            </w:r>
            <w:r w:rsidRPr="00775583">
              <w:rPr>
                <w:rStyle w:val="FontStyle85"/>
                <w:rFonts w:ascii="MB Lateefi" w:hAnsi="MB Lateefi" w:cs="MB Lateefi" w:hint="eastAsia"/>
                <w:b/>
                <w:i w:val="0"/>
                <w:iCs w:val="0"/>
                <w:sz w:val="20"/>
                <w:szCs w:val="20"/>
                <w:rtl/>
              </w:rPr>
              <w:t>اتل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سوئي</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00255928" w:rsidRPr="00775583">
              <w:rPr>
                <w:rStyle w:val="FontStyle85"/>
                <w:rFonts w:ascii="MB Lateefi" w:hAnsi="MB Lateefi" w:cs="MB Lateefi"/>
                <w:b/>
                <w:i w:val="0"/>
                <w:iCs w:val="0"/>
                <w:sz w:val="20"/>
                <w:szCs w:val="20"/>
                <w:rtl/>
                <w:lang w:bidi="sd-Arab-PK"/>
              </w:rPr>
              <w:t>9</w:t>
            </w:r>
          </w:p>
        </w:tc>
        <w:tc>
          <w:tcPr>
            <w:tcW w:w="1099" w:type="dxa"/>
            <w:vAlign w:val="center"/>
          </w:tcPr>
          <w:p w14:paraId="0022487D" w14:textId="77777777" w:rsidR="00D42CEC" w:rsidRPr="00775583" w:rsidRDefault="00D42CEC" w:rsidP="00D42C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3E4392B1" w14:textId="77777777" w:rsidR="00D42CEC" w:rsidRPr="00775583" w:rsidRDefault="00D42CEC" w:rsidP="00D42CEC">
            <w:pPr>
              <w:tabs>
                <w:tab w:val="left" w:pos="6330"/>
              </w:tabs>
              <w:bidi/>
              <w:jc w:val="center"/>
              <w:rPr>
                <w:rFonts w:ascii="MB Lateefi" w:hAnsi="MB Lateefi" w:cs="MB Lateefi"/>
                <w:sz w:val="16"/>
                <w:szCs w:val="16"/>
                <w:rtl/>
                <w:lang w:bidi="fa-IR"/>
              </w:rPr>
            </w:pPr>
          </w:p>
        </w:tc>
      </w:tr>
      <w:tr w:rsidR="00D42CEC" w:rsidRPr="00775583" w14:paraId="3FD8D782" w14:textId="77777777" w:rsidTr="00FA6281">
        <w:trPr>
          <w:trHeight w:val="710"/>
          <w:jc w:val="center"/>
        </w:trPr>
        <w:tc>
          <w:tcPr>
            <w:tcW w:w="892" w:type="dxa"/>
            <w:vAlign w:val="center"/>
          </w:tcPr>
          <w:p w14:paraId="0241809E" w14:textId="0360F3A5" w:rsidR="00D42CEC" w:rsidRPr="00775583" w:rsidRDefault="007A1941" w:rsidP="00897F12">
            <w:pPr>
              <w:pStyle w:val="Title"/>
              <w:spacing w:before="120" w:after="120"/>
              <w:ind w:left="12"/>
              <w:rPr>
                <w:rFonts w:asciiTheme="minorHAnsi" w:hAnsiTheme="minorHAnsi" w:cs="MB Lateefi"/>
                <w:b w:val="0"/>
                <w:sz w:val="20"/>
                <w:szCs w:val="20"/>
              </w:rPr>
            </w:pPr>
            <w:r w:rsidRPr="00775583">
              <w:rPr>
                <w:rFonts w:asciiTheme="minorHAnsi" w:hAnsiTheme="minorHAnsi" w:cs="MB Lateefi"/>
                <w:b w:val="0"/>
                <w:sz w:val="20"/>
                <w:szCs w:val="20"/>
              </w:rPr>
              <w:t>G20</w:t>
            </w:r>
          </w:p>
        </w:tc>
        <w:tc>
          <w:tcPr>
            <w:tcW w:w="4861" w:type="dxa"/>
            <w:gridSpan w:val="2"/>
            <w:vAlign w:val="center"/>
          </w:tcPr>
          <w:p w14:paraId="25EFE1DA" w14:textId="0944CDCD"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دستن جي بيماري جي علاج لاءِ </w:t>
            </w:r>
            <w:r w:rsidRPr="00775583">
              <w:rPr>
                <w:rFonts w:ascii="MB Lateefi" w:hAnsi="MB Lateefi" w:cs="MB Lateefi" w:hint="cs"/>
                <w:rtl/>
                <w:lang w:bidi="fa-IR"/>
              </w:rPr>
              <w:t>ڪ</w:t>
            </w:r>
            <w:r w:rsidRPr="00775583">
              <w:rPr>
                <w:rFonts w:ascii="MB Lateefi" w:hAnsi="MB Lateefi" w:cs="MB Lateefi" w:hint="eastAsia"/>
                <w:rtl/>
                <w:lang w:bidi="fa-IR"/>
              </w:rPr>
              <w:t>يترا</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w:t>
            </w:r>
            <w:r w:rsidR="00E9230D" w:rsidRPr="00775583">
              <w:rPr>
                <w:rFonts w:ascii="MB Lateefi" w:hAnsi="MB Lateefi" w:cs="MB Lateefi"/>
                <w:rtl/>
                <w:lang w:bidi="fa-IR"/>
              </w:rPr>
              <w:t>نه</w:t>
            </w:r>
            <w:r w:rsidRPr="00775583">
              <w:rPr>
                <w:rFonts w:ascii="MB Lateefi" w:hAnsi="MB Lateefi" w:cs="MB Lateefi"/>
                <w:rtl/>
                <w:lang w:bidi="fa-IR"/>
              </w:rPr>
              <w:t>ن اسپتال ۾ داخل ھيو؟</w:t>
            </w:r>
          </w:p>
        </w:tc>
        <w:tc>
          <w:tcPr>
            <w:tcW w:w="4567" w:type="dxa"/>
            <w:gridSpan w:val="2"/>
            <w:vAlign w:val="center"/>
          </w:tcPr>
          <w:p w14:paraId="7EB8215D"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81"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Pr>
              <w:tab/>
            </w:r>
            <w:r w:rsidRPr="00A764C3">
              <w:rPr>
                <w:rFonts w:ascii="MB Lateefi" w:hAnsi="MB Lateefi" w:cs="MB Lateefi"/>
                <w:sz w:val="20"/>
                <w:szCs w:val="20"/>
              </w:rPr>
              <w:fldChar w:fldCharType="begin">
                <w:ffData>
                  <w:name w:val="Check189"/>
                  <w:enabled/>
                  <w:calcOnExit w:val="0"/>
                  <w:checkBox>
                    <w:sizeAuto/>
                    <w:default w:val="0"/>
                  </w:checkBox>
                </w:ffData>
              </w:fldChar>
            </w:r>
            <w:r w:rsidRPr="00775583">
              <w:rPr>
                <w:rFonts w:ascii="MB Lateefi" w:hAnsi="MB Lateefi" w:cs="MB Lateefi"/>
                <w:sz w:val="20"/>
                <w:szCs w:val="20"/>
              </w:rPr>
              <w:instrText xml:space="preserve"> FORMCHECKBOX </w:instrText>
            </w:r>
            <w:r w:rsidR="00477FCF">
              <w:rPr>
                <w:rFonts w:ascii="MB Lateefi" w:hAnsi="MB Lateefi" w:cs="MB Lateefi"/>
                <w:sz w:val="20"/>
                <w:szCs w:val="20"/>
                <w:rPrChange w:id="782" w:author="Iqbal Ameerali" w:date="2020-10-08T11:45:00Z">
                  <w:rPr>
                    <w:rFonts w:ascii="MB Lateefi" w:hAnsi="MB Lateefi" w:cs="MB Lateefi"/>
                    <w:sz w:val="20"/>
                    <w:szCs w:val="20"/>
                  </w:rPr>
                </w:rPrChange>
              </w:rPr>
            </w:r>
            <w:r w:rsidR="00477FCF">
              <w:rPr>
                <w:rFonts w:ascii="MB Lateefi" w:hAnsi="MB Lateefi" w:cs="MB Lateefi"/>
                <w:sz w:val="20"/>
                <w:szCs w:val="20"/>
                <w:rPrChange w:id="783" w:author="Iqbal Ameerali" w:date="2020-10-08T11:45:00Z">
                  <w:rPr>
                    <w:rFonts w:ascii="MB Lateefi" w:hAnsi="MB Lateefi" w:cs="MB Lateefi"/>
                    <w:sz w:val="20"/>
                    <w:szCs w:val="20"/>
                  </w:rPr>
                </w:rPrChange>
              </w:rPr>
              <w:fldChar w:fldCharType="separate"/>
            </w:r>
            <w:r w:rsidRPr="00775583">
              <w:rPr>
                <w:rFonts w:ascii="MB Lateefi" w:hAnsi="MB Lateefi" w:cs="MB Lateefi"/>
                <w:sz w:val="20"/>
                <w:szCs w:val="20"/>
                <w:rPrChange w:id="784" w:author="Iqbal Ameerali" w:date="2020-10-08T11:45:00Z">
                  <w:rPr>
                    <w:rFonts w:ascii="MB Lateefi" w:hAnsi="MB Lateefi" w:cs="MB Lateefi"/>
                    <w:sz w:val="20"/>
                    <w:szCs w:val="20"/>
                  </w:rPr>
                </w:rPrChange>
              </w:rPr>
              <w:fldChar w:fldCharType="end"/>
            </w:r>
          </w:p>
          <w:p w14:paraId="78E4F454" w14:textId="2F97D9EF" w:rsidR="00D42CEC" w:rsidRPr="00775583" w:rsidRDefault="00D42CEC" w:rsidP="00D42CEC">
            <w:pPr>
              <w:pStyle w:val="Style39"/>
              <w:widowControl/>
              <w:tabs>
                <w:tab w:val="right" w:leader="hyphen" w:pos="4320"/>
                <w:tab w:val="left" w:pos="4752"/>
              </w:tabs>
              <w:bidi/>
              <w:spacing w:line="240" w:lineRule="auto"/>
              <w:ind w:right="-115"/>
              <w:rPr>
                <w:rFonts w:ascii="MB Lateefi" w:hAnsi="MB Lateefi" w:cs="MB Lateefi"/>
                <w:sz w:val="20"/>
                <w:szCs w:val="20"/>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00E9230D" w:rsidRPr="00775583">
              <w:rPr>
                <w:rStyle w:val="FontStyle85"/>
                <w:rFonts w:ascii="MB Lateefi" w:hAnsi="MB Lateefi" w:cs="MB Lateefi"/>
                <w:b/>
                <w:i w:val="0"/>
                <w:iCs w:val="0"/>
                <w:sz w:val="20"/>
                <w:szCs w:val="20"/>
                <w:rtl/>
              </w:rPr>
              <w:t>نه</w:t>
            </w:r>
            <w:r w:rsidRPr="00775583">
              <w:rPr>
                <w:rStyle w:val="FontStyle85"/>
                <w:rFonts w:ascii="MB Lateefi" w:hAnsi="MB Lateefi" w:cs="MB Lateefi"/>
                <w:b/>
                <w:i w:val="0"/>
                <w:iCs w:val="0"/>
                <w:sz w:val="20"/>
                <w:szCs w:val="20"/>
                <w:rtl/>
              </w:rPr>
              <w:t>ن</w:t>
            </w:r>
            <w:r w:rsidRPr="00775583">
              <w:rPr>
                <w:rStyle w:val="FontStyle85"/>
                <w:rFonts w:ascii="MB Lateefi" w:hAnsi="MB Lateefi" w:cs="MB Lateefi"/>
                <w:b/>
                <w:i w:val="0"/>
                <w:iCs w:val="0"/>
                <w:sz w:val="20"/>
                <w:szCs w:val="20"/>
              </w:rPr>
              <w:tab/>
            </w:r>
            <w:r w:rsidRPr="00A764C3">
              <w:rPr>
                <w:rFonts w:ascii="MB Lateefi" w:hAnsi="MB Lateefi" w:cs="MB Lateefi"/>
                <w:sz w:val="20"/>
                <w:szCs w:val="20"/>
              </w:rPr>
              <w:fldChar w:fldCharType="begin">
                <w:ffData>
                  <w:name w:val="Check189"/>
                  <w:enabled/>
                  <w:calcOnExit w:val="0"/>
                  <w:checkBox>
                    <w:sizeAuto/>
                    <w:default w:val="0"/>
                  </w:checkBox>
                </w:ffData>
              </w:fldChar>
            </w:r>
            <w:r w:rsidRPr="00775583">
              <w:rPr>
                <w:rFonts w:ascii="MB Lateefi" w:hAnsi="MB Lateefi" w:cs="MB Lateefi"/>
                <w:sz w:val="20"/>
                <w:szCs w:val="20"/>
              </w:rPr>
              <w:instrText xml:space="preserve"> FORMCHECKBOX </w:instrText>
            </w:r>
            <w:r w:rsidR="00477FCF">
              <w:rPr>
                <w:rFonts w:ascii="MB Lateefi" w:hAnsi="MB Lateefi" w:cs="MB Lateefi"/>
                <w:sz w:val="20"/>
                <w:szCs w:val="20"/>
                <w:rPrChange w:id="785" w:author="Iqbal Ameerali" w:date="2020-10-08T11:45:00Z">
                  <w:rPr>
                    <w:rFonts w:ascii="MB Lateefi" w:hAnsi="MB Lateefi" w:cs="MB Lateefi"/>
                    <w:sz w:val="20"/>
                    <w:szCs w:val="20"/>
                  </w:rPr>
                </w:rPrChange>
              </w:rPr>
            </w:r>
            <w:r w:rsidR="00477FCF">
              <w:rPr>
                <w:rFonts w:ascii="MB Lateefi" w:hAnsi="MB Lateefi" w:cs="MB Lateefi"/>
                <w:sz w:val="20"/>
                <w:szCs w:val="20"/>
                <w:rPrChange w:id="786" w:author="Iqbal Ameerali" w:date="2020-10-08T11:45:00Z">
                  <w:rPr>
                    <w:rFonts w:ascii="MB Lateefi" w:hAnsi="MB Lateefi" w:cs="MB Lateefi"/>
                    <w:sz w:val="20"/>
                    <w:szCs w:val="20"/>
                  </w:rPr>
                </w:rPrChange>
              </w:rPr>
              <w:fldChar w:fldCharType="separate"/>
            </w:r>
            <w:r w:rsidRPr="00775583">
              <w:rPr>
                <w:rFonts w:ascii="MB Lateefi" w:hAnsi="MB Lateefi" w:cs="MB Lateefi"/>
                <w:sz w:val="20"/>
                <w:szCs w:val="20"/>
                <w:rPrChange w:id="787" w:author="Iqbal Ameerali" w:date="2020-10-08T11:45:00Z">
                  <w:rPr>
                    <w:rFonts w:ascii="MB Lateefi" w:hAnsi="MB Lateefi" w:cs="MB Lateefi"/>
                    <w:sz w:val="20"/>
                    <w:szCs w:val="20"/>
                  </w:rPr>
                </w:rPrChange>
              </w:rPr>
              <w:fldChar w:fldCharType="end"/>
            </w:r>
          </w:p>
          <w:p w14:paraId="027E2AFD"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ڃ</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داخل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p>
        </w:tc>
        <w:tc>
          <w:tcPr>
            <w:tcW w:w="1099" w:type="dxa"/>
            <w:vAlign w:val="center"/>
          </w:tcPr>
          <w:p w14:paraId="6DD2822D" w14:textId="44F81569" w:rsidR="00D42CEC" w:rsidRPr="00775583" w:rsidRDefault="009179EE" w:rsidP="00D42CEC">
            <w:pPr>
              <w:tabs>
                <w:tab w:val="left" w:pos="6330"/>
              </w:tabs>
              <w:bidi/>
              <w:jc w:val="center"/>
              <w:rPr>
                <w:rFonts w:ascii="MB Lateefi" w:hAnsi="MB Lateefi" w:cs="MB Lateefi"/>
                <w:sz w:val="16"/>
                <w:szCs w:val="16"/>
                <w:lang w:bidi="fa-IR"/>
              </w:rPr>
            </w:pPr>
            <w:r w:rsidRPr="00775583">
              <w:rPr>
                <w:rFonts w:ascii="MB Lateefi" w:hAnsi="MB Lateefi" w:cs="MB Lateefi" w:hint="eastAsia"/>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ا</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ا</w:t>
            </w:r>
            <w:r w:rsidRPr="00775583">
              <w:rPr>
                <w:rFonts w:ascii="MB Lateefi" w:hAnsi="MB Lateefi" w:cs="MB Lateefi"/>
                <w:sz w:val="16"/>
                <w:szCs w:val="16"/>
                <w:rtl/>
                <w:lang w:bidi="sd-Arab-PK"/>
              </w:rPr>
              <w:t xml:space="preserve"> داخل آھي </w:t>
            </w:r>
            <w:r w:rsidR="00E9230D" w:rsidRPr="00775583">
              <w:rPr>
                <w:rFonts w:ascii="MB Lateefi" w:hAnsi="MB Lateefi" w:cs="MB Lateefi" w:hint="eastAsia"/>
                <w:sz w:val="16"/>
                <w:szCs w:val="16"/>
                <w:rtl/>
                <w:lang w:bidi="sd-Arab-PK"/>
              </w:rPr>
              <w:t>ته</w:t>
            </w:r>
            <w:r w:rsidR="00E9230D" w:rsidRPr="00775583">
              <w:rPr>
                <w:rFonts w:ascii="MB Lateefi" w:hAnsi="MB Lateefi" w:cs="MB Lateefi"/>
                <w:sz w:val="16"/>
                <w:szCs w:val="16"/>
                <w:rtl/>
                <w:lang w:bidi="sd-Arab-PK"/>
              </w:rPr>
              <w:t xml:space="preserve"> </w:t>
            </w:r>
            <w:r w:rsidRPr="00775583">
              <w:rPr>
                <w:rFonts w:ascii="MB Lateefi" w:hAnsi="MB Lateefi" w:cs="MB Lateefi"/>
                <w:sz w:val="16"/>
                <w:szCs w:val="16"/>
                <w:rtl/>
                <w:lang w:bidi="sd-Arab-PK"/>
              </w:rPr>
              <w:t xml:space="preserve"> </w:t>
            </w:r>
            <w:r w:rsidRPr="00775583">
              <w:rPr>
                <w:rFonts w:cstheme="minorHAnsi"/>
                <w:sz w:val="16"/>
                <w:szCs w:val="16"/>
                <w:lang w:bidi="sd-Arab-PK"/>
              </w:rPr>
              <w:t>G26</w:t>
            </w:r>
            <w:r w:rsidRPr="00775583">
              <w:rPr>
                <w:rFonts w:ascii="MB Lateefi" w:hAnsi="MB Lateefi" w:cs="MB Lateefi"/>
                <w:sz w:val="16"/>
                <w:szCs w:val="16"/>
                <w:lang w:bidi="sd-Arab-PK"/>
              </w:rPr>
              <w:t xml:space="preserve"> </w:t>
            </w:r>
            <w:r w:rsidRPr="00775583">
              <w:rPr>
                <w:rFonts w:ascii="MB Lateefi" w:hAnsi="MB Lateefi" w:cs="MB Lateefi"/>
                <w:sz w:val="16"/>
                <w:szCs w:val="16"/>
                <w:rtl/>
                <w:lang w:bidi="sd-Arab-PK"/>
              </w:rPr>
              <w:t xml:space="preserve"> 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r w:rsidR="00D42CEC" w:rsidRPr="00775583">
              <w:rPr>
                <w:rFonts w:ascii="MB Lateefi" w:hAnsi="MB Lateefi" w:cs="MB Lateefi"/>
                <w:sz w:val="16"/>
                <w:szCs w:val="16"/>
                <w:lang w:bidi="fa-IR"/>
              </w:rPr>
              <w:t xml:space="preserve"> </w:t>
            </w:r>
          </w:p>
        </w:tc>
      </w:tr>
      <w:tr w:rsidR="007C4A8F" w:rsidRPr="00775583" w14:paraId="3B1B38FD" w14:textId="77777777" w:rsidTr="00FA6281">
        <w:trPr>
          <w:trHeight w:val="710"/>
          <w:jc w:val="center"/>
        </w:trPr>
        <w:tc>
          <w:tcPr>
            <w:tcW w:w="892" w:type="dxa"/>
            <w:vAlign w:val="center"/>
          </w:tcPr>
          <w:p w14:paraId="34258131" w14:textId="0193D9CF" w:rsidR="007C4A8F" w:rsidRPr="00775583" w:rsidRDefault="007C4A8F" w:rsidP="007C4A8F">
            <w:pPr>
              <w:tabs>
                <w:tab w:val="right" w:pos="10469"/>
              </w:tabs>
              <w:autoSpaceDE w:val="0"/>
              <w:autoSpaceDN w:val="0"/>
              <w:adjustRightInd w:val="0"/>
              <w:jc w:val="center"/>
              <w:rPr>
                <w:rFonts w:cs="MB Lateefi"/>
                <w:sz w:val="20"/>
                <w:szCs w:val="20"/>
              </w:rPr>
            </w:pPr>
            <w:r w:rsidRPr="00775583">
              <w:rPr>
                <w:rFonts w:cstheme="minorHAnsi"/>
                <w:sz w:val="18"/>
                <w:szCs w:val="18"/>
              </w:rPr>
              <w:t>G21</w:t>
            </w:r>
          </w:p>
        </w:tc>
        <w:tc>
          <w:tcPr>
            <w:tcW w:w="4861" w:type="dxa"/>
            <w:gridSpan w:val="2"/>
            <w:vAlign w:val="center"/>
          </w:tcPr>
          <w:p w14:paraId="1DD9F88A" w14:textId="71F6A503" w:rsidR="007C4A8F" w:rsidRPr="00775583" w:rsidRDefault="007C4A8F" w:rsidP="007C4A8F">
            <w:pPr>
              <w:tabs>
                <w:tab w:val="left" w:pos="6330"/>
              </w:tabs>
              <w:bidi/>
              <w:jc w:val="both"/>
              <w:rPr>
                <w:rFonts w:ascii="MB Lateefi" w:hAnsi="MB Lateefi" w:cs="MB Lateefi"/>
                <w:rtl/>
                <w:lang w:bidi="fa-IR"/>
              </w:rPr>
            </w:pPr>
            <w:r w:rsidRPr="00775583">
              <w:rPr>
                <w:rFonts w:ascii="MB Lateefi" w:hAnsi="MB Lateefi" w:cs="MB Lateefi"/>
                <w:rtl/>
                <w:lang w:bidi="fa-IR"/>
              </w:rPr>
              <w:t>مو</w:t>
            </w:r>
            <w:r w:rsidRPr="00775583">
              <w:rPr>
                <w:rFonts w:ascii="MB Lateefi" w:hAnsi="MB Lateefi" w:cs="MB Lateefi" w:hint="cs"/>
                <w:rtl/>
                <w:lang w:bidi="fa-IR"/>
              </w:rPr>
              <w:t>ڪ</w:t>
            </w:r>
            <w:r w:rsidRPr="00775583">
              <w:rPr>
                <w:rFonts w:ascii="MB Lateefi" w:hAnsi="MB Lateefi" w:cs="MB Lateefi" w:hint="eastAsia"/>
                <w:rtl/>
                <w:lang w:bidi="fa-IR"/>
              </w:rPr>
              <w:t>ل</w:t>
            </w:r>
            <w:r w:rsidRPr="00775583">
              <w:rPr>
                <w:rFonts w:ascii="MB Lateefi" w:hAnsi="MB Lateefi" w:cs="MB Lateefi"/>
                <w:rtl/>
                <w:lang w:bidi="fa-IR"/>
              </w:rPr>
              <w:t xml:space="preserve"> </w:t>
            </w:r>
            <w:r w:rsidRPr="00775583">
              <w:rPr>
                <w:rFonts w:ascii="MB Lateefi" w:hAnsi="MB Lateefi" w:cs="MB Lateefi" w:hint="eastAsia"/>
                <w:rtl/>
                <w:lang w:bidi="fa-IR"/>
              </w:rPr>
              <w:t>مل</w:t>
            </w:r>
            <w:r w:rsidRPr="00775583">
              <w:rPr>
                <w:rFonts w:ascii="MB Lateefi" w:hAnsi="MB Lateefi" w:cs="MB Lateefi" w:hint="cs"/>
                <w:rtl/>
                <w:lang w:bidi="fa-IR"/>
              </w:rPr>
              <w:t>ڻ</w:t>
            </w:r>
            <w:r w:rsidRPr="00775583">
              <w:rPr>
                <w:rFonts w:ascii="MB Lateefi" w:hAnsi="MB Lateefi" w:cs="MB Lateefi"/>
                <w:rtl/>
                <w:lang w:bidi="fa-IR"/>
              </w:rPr>
              <w:t xml:space="preserve"> کان پوءِ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کي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صلاح </w:t>
            </w:r>
            <w:r w:rsidRPr="00775583">
              <w:rPr>
                <w:rFonts w:ascii="MB Lateefi" w:hAnsi="MB Lateefi" w:cs="MB Lateefi" w:hint="cs"/>
                <w:rtl/>
                <w:lang w:bidi="fa-IR"/>
              </w:rPr>
              <w:t>ڏ</w:t>
            </w:r>
            <w:r w:rsidRPr="00775583">
              <w:rPr>
                <w:rFonts w:ascii="MB Lateefi" w:hAnsi="MB Lateefi" w:cs="MB Lateefi" w:hint="eastAsia"/>
                <w:rtl/>
                <w:lang w:bidi="fa-IR"/>
              </w:rPr>
              <w:t>ني</w:t>
            </w:r>
            <w:r w:rsidRPr="00775583">
              <w:rPr>
                <w:rFonts w:ascii="MB Lateefi" w:hAnsi="MB Lateefi" w:cs="MB Lateefi"/>
                <w:rtl/>
                <w:lang w:bidi="fa-IR"/>
              </w:rPr>
              <w:t xml:space="preserve"> وئي هئي</w:t>
            </w:r>
            <w:r w:rsidRPr="00775583">
              <w:rPr>
                <w:rFonts w:ascii="MB Lateefi" w:hAnsi="MB Lateefi" w:cs="MB Lateefi" w:hint="eastAsia"/>
                <w:rtl/>
                <w:lang w:bidi="fa-IR"/>
              </w:rPr>
              <w:t>؟</w:t>
            </w:r>
          </w:p>
        </w:tc>
        <w:tc>
          <w:tcPr>
            <w:tcW w:w="4567" w:type="dxa"/>
            <w:gridSpan w:val="2"/>
            <w:vAlign w:val="center"/>
          </w:tcPr>
          <w:p w14:paraId="3FDFD756"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88" w:author="Iqbal Ameerali" w:date="2020-10-08T11:45:00Z">
                  <w:rPr>
                    <w:rStyle w:val="FontStyle85"/>
                    <w:rFonts w:ascii="MB Lateefi" w:eastAsiaTheme="minorHAnsi" w:hAnsi="MB Lateefi" w:cs="MB Lateefi"/>
                    <w:b/>
                    <w:i w:val="0"/>
                    <w:iCs w:val="0"/>
                    <w:sz w:val="20"/>
                    <w:szCs w:val="20"/>
                    <w:highlight w:val="yellow"/>
                    <w:rtl/>
                  </w:rPr>
                </w:rPrChange>
              </w:rPr>
            </w:pPr>
            <w:r w:rsidRPr="00775583">
              <w:rPr>
                <w:rStyle w:val="FontStyle85"/>
                <w:rFonts w:ascii="MB Lateefi" w:hAnsi="MB Lateefi" w:cs="MB Lateefi" w:hint="eastAsia"/>
                <w:b/>
                <w:i w:val="0"/>
                <w:iCs w:val="0"/>
                <w:sz w:val="20"/>
                <w:szCs w:val="20"/>
                <w:rtl/>
                <w:rPrChange w:id="789" w:author="Iqbal Ameerali" w:date="2020-10-08T11:45:00Z">
                  <w:rPr>
                    <w:rStyle w:val="FontStyle85"/>
                    <w:rFonts w:ascii="MB Lateefi" w:hAnsi="MB Lateefi" w:cs="MB Lateefi" w:hint="eastAsia"/>
                    <w:b/>
                    <w:i w:val="0"/>
                    <w:iCs w:val="0"/>
                    <w:sz w:val="20"/>
                    <w:szCs w:val="20"/>
                    <w:highlight w:val="yellow"/>
                    <w:rtl/>
                  </w:rPr>
                </w:rPrChange>
              </w:rPr>
              <w:t>ھا</w:t>
            </w:r>
            <w:r w:rsidRPr="00775583">
              <w:rPr>
                <w:rStyle w:val="FontStyle85"/>
                <w:rFonts w:ascii="MB Lateefi" w:hAnsi="MB Lateefi" w:cs="MB Lateefi"/>
                <w:b/>
                <w:i w:val="0"/>
                <w:iCs w:val="0"/>
                <w:sz w:val="20"/>
                <w:szCs w:val="20"/>
                <w:rtl/>
                <w:rPrChange w:id="790"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b/>
                <w:i w:val="0"/>
                <w:iCs w:val="0"/>
                <w:sz w:val="20"/>
                <w:szCs w:val="20"/>
                <w:rPrChange w:id="791"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MB Lateefi" w:hAnsi="MB Lateefi" w:cs="MB Lateefi"/>
                <w:b/>
                <w:i w:val="0"/>
                <w:iCs w:val="0"/>
                <w:sz w:val="20"/>
                <w:szCs w:val="20"/>
                <w:rtl/>
                <w:rPrChange w:id="792" w:author="Iqbal Ameerali" w:date="2020-10-08T11:45:00Z">
                  <w:rPr>
                    <w:rStyle w:val="FontStyle85"/>
                    <w:rFonts w:ascii="MB Lateefi" w:hAnsi="MB Lateefi" w:cs="MB Lateefi"/>
                    <w:b/>
                    <w:i w:val="0"/>
                    <w:iCs w:val="0"/>
                    <w:sz w:val="20"/>
                    <w:szCs w:val="20"/>
                    <w:highlight w:val="yellow"/>
                    <w:rtl/>
                  </w:rPr>
                </w:rPrChange>
              </w:rPr>
              <w:t>1</w:t>
            </w:r>
          </w:p>
          <w:p w14:paraId="4E208167" w14:textId="0954CD1C"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Change w:id="793" w:author="Iqbal Ameerali" w:date="2020-10-08T11:45:00Z">
                  <w:rPr>
                    <w:rStyle w:val="FontStyle85"/>
                    <w:rFonts w:ascii="MB Lateefi" w:hAnsi="MB Lateefi" w:cs="MB Lateefi" w:hint="eastAsia"/>
                    <w:b/>
                    <w:i w:val="0"/>
                    <w:iCs w:val="0"/>
                    <w:sz w:val="20"/>
                    <w:szCs w:val="20"/>
                    <w:highlight w:val="yellow"/>
                    <w:rtl/>
                  </w:rPr>
                </w:rPrChange>
              </w:rPr>
              <w:t>نه</w:t>
            </w:r>
            <w:r w:rsidRPr="00775583">
              <w:rPr>
                <w:rStyle w:val="FontStyle85"/>
                <w:rFonts w:ascii="MB Lateefi" w:hAnsi="MB Lateefi" w:cs="MB Lateefi"/>
                <w:b/>
                <w:i w:val="0"/>
                <w:iCs w:val="0"/>
                <w:sz w:val="20"/>
                <w:szCs w:val="20"/>
                <w:rtl/>
                <w:rPrChange w:id="794"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b/>
                <w:i w:val="0"/>
                <w:iCs w:val="0"/>
                <w:sz w:val="20"/>
                <w:szCs w:val="20"/>
                <w:rPrChange w:id="795"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MB Lateefi" w:hAnsi="MB Lateefi" w:cs="MB Lateefi"/>
                <w:b/>
                <w:i w:val="0"/>
                <w:iCs w:val="0"/>
                <w:sz w:val="20"/>
                <w:szCs w:val="20"/>
                <w:rtl/>
                <w:rPrChange w:id="796" w:author="Iqbal Ameerali" w:date="2020-10-08T11:45:00Z">
                  <w:rPr>
                    <w:rStyle w:val="FontStyle85"/>
                    <w:rFonts w:ascii="MB Lateefi" w:hAnsi="MB Lateefi" w:cs="MB Lateefi"/>
                    <w:b/>
                    <w:i w:val="0"/>
                    <w:iCs w:val="0"/>
                    <w:sz w:val="20"/>
                    <w:szCs w:val="20"/>
                    <w:highlight w:val="yellow"/>
                    <w:rtl/>
                  </w:rPr>
                </w:rPrChange>
              </w:rPr>
              <w:t>2</w:t>
            </w:r>
          </w:p>
        </w:tc>
        <w:tc>
          <w:tcPr>
            <w:tcW w:w="1099" w:type="dxa"/>
          </w:tcPr>
          <w:p w14:paraId="501119E5" w14:textId="2AABE25A" w:rsidR="007C4A8F" w:rsidRPr="00775583" w:rsidRDefault="00C2333B" w:rsidP="007C4A8F">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sz w:val="16"/>
                <w:szCs w:val="16"/>
                <w:rtl/>
                <w:lang w:bidi="sd-Arab-PK"/>
              </w:rPr>
            </w:pPr>
            <w:r w:rsidRPr="00B14A4A">
              <w:rPr>
                <w:rStyle w:val="FontStyle85"/>
                <w:rFonts w:ascii="MB Lateefi" w:hAnsi="MB Lateefi" w:cs="MB Lateefi"/>
                <w:b/>
                <w:i w:val="0"/>
                <w:iCs w:val="0"/>
                <w:sz w:val="16"/>
                <w:szCs w:val="16"/>
                <w:rtl/>
                <w:lang w:bidi="sd-Arab-PK"/>
              </w:rPr>
              <w:t xml:space="preserve">جيڪڌھن </w:t>
            </w:r>
            <w:r w:rsidR="00E9230D" w:rsidRPr="00B14A4A">
              <w:rPr>
                <w:rStyle w:val="FontStyle85"/>
                <w:rFonts w:ascii="MB Lateefi" w:hAnsi="MB Lateefi" w:cs="MB Lateefi"/>
                <w:b/>
                <w:i w:val="0"/>
                <w:iCs w:val="0"/>
                <w:sz w:val="16"/>
                <w:szCs w:val="16"/>
                <w:rtl/>
                <w:lang w:bidi="sd-Arab-PK"/>
              </w:rPr>
              <w:t xml:space="preserve">نه </w:t>
            </w:r>
            <w:r w:rsidRPr="00B14A4A">
              <w:rPr>
                <w:rStyle w:val="FontStyle85"/>
                <w:rFonts w:ascii="MB Lateefi" w:hAnsi="MB Lateefi" w:cs="MB Lateefi"/>
                <w:b/>
                <w:i w:val="0"/>
                <w:iCs w:val="0"/>
                <w:sz w:val="16"/>
                <w:szCs w:val="16"/>
                <w:rtl/>
                <w:lang w:bidi="sd-Arab-PK"/>
              </w:rPr>
              <w:t xml:space="preserve"> </w:t>
            </w:r>
            <w:r w:rsidR="00E9230D" w:rsidRPr="00B14A4A">
              <w:rPr>
                <w:rStyle w:val="FontStyle85"/>
                <w:rFonts w:ascii="MB Lateefi" w:hAnsi="MB Lateefi" w:cs="MB Lateefi"/>
                <w:b/>
                <w:i w:val="0"/>
                <w:iCs w:val="0"/>
                <w:sz w:val="16"/>
                <w:szCs w:val="16"/>
                <w:rtl/>
                <w:lang w:bidi="sd-Arab-PK"/>
              </w:rPr>
              <w:t xml:space="preserve">ته </w:t>
            </w:r>
            <w:r w:rsidRPr="00B14A4A">
              <w:rPr>
                <w:rStyle w:val="FontStyle85"/>
                <w:rFonts w:ascii="MB Lateefi" w:hAnsi="MB Lateefi" w:cs="MB Lateefi"/>
                <w:b/>
                <w:i w:val="0"/>
                <w:iCs w:val="0"/>
                <w:sz w:val="16"/>
                <w:szCs w:val="16"/>
                <w:rtl/>
                <w:lang w:bidi="sd-Arab-PK"/>
              </w:rPr>
              <w:t xml:space="preserve"> </w:t>
            </w:r>
            <w:r w:rsidRPr="0001555D">
              <w:rPr>
                <w:rStyle w:val="FontStyle85"/>
                <w:rFonts w:asciiTheme="minorHAnsi" w:hAnsiTheme="minorHAnsi" w:cstheme="minorHAnsi"/>
                <w:b/>
                <w:i w:val="0"/>
                <w:iCs w:val="0"/>
                <w:sz w:val="16"/>
                <w:szCs w:val="16"/>
                <w:lang w:bidi="sd-Arab-PK"/>
              </w:rPr>
              <w:t>G25</w:t>
            </w:r>
            <w:r w:rsidRPr="0001555D">
              <w:rPr>
                <w:rStyle w:val="FontStyle85"/>
                <w:rFonts w:ascii="MB Lateefi" w:hAnsi="MB Lateefi" w:cs="MB Lateefi"/>
                <w:b/>
                <w:i w:val="0"/>
                <w:iCs w:val="0"/>
                <w:sz w:val="16"/>
                <w:szCs w:val="16"/>
                <w:rtl/>
                <w:lang w:bidi="sd-Arab-PK"/>
              </w:rPr>
              <w:t xml:space="preserve"> تي وڃو</w:t>
            </w:r>
          </w:p>
        </w:tc>
      </w:tr>
      <w:tr w:rsidR="007C4A8F" w:rsidRPr="00775583" w14:paraId="107F8B35" w14:textId="77777777" w:rsidTr="00FA6281">
        <w:trPr>
          <w:trHeight w:val="710"/>
          <w:jc w:val="center"/>
        </w:trPr>
        <w:tc>
          <w:tcPr>
            <w:tcW w:w="892" w:type="dxa"/>
            <w:vAlign w:val="center"/>
          </w:tcPr>
          <w:p w14:paraId="1E6610BD" w14:textId="76EC2B3F" w:rsidR="007C4A8F" w:rsidRPr="00775583" w:rsidRDefault="007C4A8F" w:rsidP="007C4A8F">
            <w:pPr>
              <w:tabs>
                <w:tab w:val="right" w:pos="10469"/>
              </w:tabs>
              <w:autoSpaceDE w:val="0"/>
              <w:autoSpaceDN w:val="0"/>
              <w:adjustRightInd w:val="0"/>
              <w:jc w:val="center"/>
              <w:rPr>
                <w:rFonts w:cs="MB Lateefi"/>
                <w:sz w:val="20"/>
                <w:szCs w:val="20"/>
              </w:rPr>
            </w:pPr>
            <w:r w:rsidRPr="00775583">
              <w:rPr>
                <w:rFonts w:cstheme="minorHAnsi"/>
                <w:sz w:val="20"/>
                <w:szCs w:val="20"/>
              </w:rPr>
              <w:t>G22</w:t>
            </w:r>
          </w:p>
        </w:tc>
        <w:tc>
          <w:tcPr>
            <w:tcW w:w="4861" w:type="dxa"/>
            <w:gridSpan w:val="2"/>
            <w:vAlign w:val="center"/>
          </w:tcPr>
          <w:p w14:paraId="4C9CD96F" w14:textId="62D6376F" w:rsidR="007C4A8F" w:rsidRPr="00775583" w:rsidRDefault="007C4A8F" w:rsidP="007C4A8F">
            <w:pPr>
              <w:tabs>
                <w:tab w:val="left" w:pos="6330"/>
              </w:tabs>
              <w:bidi/>
              <w:jc w:val="both"/>
              <w:rPr>
                <w:rFonts w:ascii="MB Lateefi" w:hAnsi="MB Lateefi" w:cs="MB Lateefi"/>
                <w:rtl/>
                <w:lang w:bidi="fa-IR"/>
              </w:rPr>
            </w:pPr>
            <w:r w:rsidRPr="00775583">
              <w:rPr>
                <w:rFonts w:ascii="MB Lateefi" w:hAnsi="MB Lateefi" w:cs="MB Lateefi"/>
                <w:rtl/>
                <w:lang w:bidi="fa-IR"/>
              </w:rPr>
              <w:t>اسپتال مان مو</w:t>
            </w:r>
            <w:r w:rsidRPr="00775583">
              <w:rPr>
                <w:rFonts w:ascii="MB Lateefi" w:hAnsi="MB Lateefi" w:cs="MB Lateefi" w:hint="cs"/>
                <w:rtl/>
                <w:lang w:bidi="fa-IR"/>
              </w:rPr>
              <w:t>ڪ</w:t>
            </w:r>
            <w:r w:rsidRPr="00775583">
              <w:rPr>
                <w:rFonts w:ascii="MB Lateefi" w:hAnsi="MB Lateefi" w:cs="MB Lateefi" w:hint="eastAsia"/>
                <w:rtl/>
                <w:lang w:bidi="fa-IR"/>
              </w:rPr>
              <w:t>ل</w:t>
            </w:r>
            <w:r w:rsidRPr="00775583">
              <w:rPr>
                <w:rFonts w:ascii="MB Lateefi" w:hAnsi="MB Lateefi" w:cs="MB Lateefi"/>
                <w:rtl/>
                <w:lang w:bidi="fa-IR"/>
              </w:rPr>
              <w:t xml:space="preserve"> </w:t>
            </w:r>
            <w:r w:rsidRPr="00775583">
              <w:rPr>
                <w:rFonts w:ascii="MB Lateefi" w:hAnsi="MB Lateefi" w:cs="MB Lateefi" w:hint="eastAsia"/>
                <w:rtl/>
                <w:lang w:bidi="fa-IR"/>
              </w:rPr>
              <w:t>مل</w:t>
            </w:r>
            <w:r w:rsidRPr="00775583">
              <w:rPr>
                <w:rStyle w:val="FontStyle85"/>
                <w:rFonts w:ascii="MB Lateefi" w:hAnsi="MB Lateefi" w:cs="MB Lateefi" w:hint="cs"/>
                <w:b/>
                <w:i w:val="0"/>
                <w:iCs w:val="0"/>
                <w:sz w:val="22"/>
                <w:szCs w:val="22"/>
                <w:rtl/>
              </w:rPr>
              <w:t>ڻ</w:t>
            </w:r>
            <w:r w:rsidRPr="00775583">
              <w:rPr>
                <w:rStyle w:val="FontStyle85"/>
                <w:rFonts w:ascii="MB Lateefi" w:hAnsi="MB Lateefi" w:cs="MB Lateefi"/>
                <w:b/>
                <w:i w:val="0"/>
                <w:iCs w:val="0"/>
                <w:sz w:val="22"/>
                <w:szCs w:val="22"/>
                <w:rtl/>
              </w:rPr>
              <w:t xml:space="preserve"> </w:t>
            </w:r>
            <w:r w:rsidRPr="00775583">
              <w:rPr>
                <w:rFonts w:ascii="MB Lateefi" w:hAnsi="MB Lateefi" w:cs="MB Lateefi"/>
                <w:rtl/>
                <w:lang w:bidi="fa-IR"/>
              </w:rPr>
              <w:t xml:space="preserve">کان پوءِ (نالو) کي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بعد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صلاح </w:t>
            </w:r>
            <w:r w:rsidRPr="00775583">
              <w:rPr>
                <w:rFonts w:ascii="MB Lateefi" w:hAnsi="MB Lateefi" w:cs="MB Lateefi" w:hint="cs"/>
                <w:rtl/>
                <w:lang w:bidi="fa-IR"/>
              </w:rPr>
              <w:t>ڏ</w:t>
            </w:r>
            <w:r w:rsidRPr="00775583">
              <w:rPr>
                <w:rFonts w:ascii="MB Lateefi" w:hAnsi="MB Lateefi" w:cs="MB Lateefi" w:hint="eastAsia"/>
                <w:rtl/>
                <w:lang w:bidi="fa-IR"/>
              </w:rPr>
              <w:t>ني</w:t>
            </w:r>
            <w:r w:rsidRPr="00775583">
              <w:rPr>
                <w:rFonts w:ascii="MB Lateefi" w:hAnsi="MB Lateefi" w:cs="MB Lateefi"/>
                <w:rtl/>
                <w:lang w:bidi="fa-IR"/>
              </w:rPr>
              <w:t xml:space="preserve"> وئي هئي</w:t>
            </w:r>
            <w:r w:rsidRPr="00775583">
              <w:rPr>
                <w:rFonts w:ascii="MB Lateefi" w:hAnsi="MB Lateefi" w:cs="MB Lateefi" w:hint="eastAsia"/>
                <w:rtl/>
                <w:lang w:bidi="fa-IR"/>
              </w:rPr>
              <w:t>؟</w:t>
            </w:r>
          </w:p>
        </w:tc>
        <w:tc>
          <w:tcPr>
            <w:tcW w:w="4567" w:type="dxa"/>
            <w:gridSpan w:val="2"/>
            <w:vAlign w:val="center"/>
          </w:tcPr>
          <w:p w14:paraId="384E48B2" w14:textId="43573061" w:rsidR="007C4A8F" w:rsidRPr="00775583" w:rsidRDefault="00B27412" w:rsidP="00F82D13">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797"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lang w:bidi="sd-Arab-PK"/>
                <w:rPrChange w:id="798" w:author="Iqbal Ameerali" w:date="2020-10-08T11:45:00Z">
                  <w:rPr>
                    <w:rStyle w:val="FontStyle85"/>
                    <w:rFonts w:ascii="MB Lateefi" w:hAnsi="MB Lateefi" w:cs="MB Lateefi" w:hint="cs"/>
                    <w:b/>
                    <w:i w:val="0"/>
                    <w:iCs w:val="0"/>
                    <w:sz w:val="20"/>
                    <w:szCs w:val="20"/>
                    <w:highlight w:val="cyan"/>
                    <w:rtl/>
                    <w:lang w:bidi="sd-Arab-PK"/>
                  </w:rPr>
                </w:rPrChange>
              </w:rPr>
              <w:t>ڏ</w:t>
            </w:r>
            <w:r w:rsidRPr="00775583">
              <w:rPr>
                <w:rStyle w:val="FontStyle85"/>
                <w:rFonts w:ascii="MB Lateefi" w:hAnsi="MB Lateefi" w:cs="MB Lateefi" w:hint="eastAsia"/>
                <w:b/>
                <w:i w:val="0"/>
                <w:iCs w:val="0"/>
                <w:sz w:val="20"/>
                <w:szCs w:val="20"/>
                <w:rtl/>
                <w:lang w:bidi="sd-Arab-PK"/>
                <w:rPrChange w:id="799" w:author="Iqbal Ameerali" w:date="2020-10-08T11:45:00Z">
                  <w:rPr>
                    <w:rStyle w:val="FontStyle85"/>
                    <w:rFonts w:ascii="MB Lateefi" w:hAnsi="MB Lateefi" w:cs="MB Lateefi" w:hint="eastAsia"/>
                    <w:b/>
                    <w:i w:val="0"/>
                    <w:iCs w:val="0"/>
                    <w:sz w:val="20"/>
                    <w:szCs w:val="20"/>
                    <w:highlight w:val="cyan"/>
                    <w:rtl/>
                    <w:lang w:bidi="sd-Arab-PK"/>
                  </w:rPr>
                </w:rPrChange>
              </w:rPr>
              <w:t>ينھن</w:t>
            </w:r>
            <w:r w:rsidR="00F82D13" w:rsidRPr="00775583">
              <w:rPr>
                <w:rStyle w:val="FontStyle85"/>
                <w:rFonts w:ascii="MB Lateefi" w:hAnsi="MB Lateefi" w:cs="MB Lateefi"/>
                <w:b/>
                <w:i w:val="0"/>
                <w:iCs w:val="0"/>
                <w:sz w:val="20"/>
                <w:szCs w:val="20"/>
              </w:rPr>
              <w:tab/>
            </w:r>
            <w:r w:rsidR="00F82D13" w:rsidRPr="00775583">
              <w:rPr>
                <w:rFonts w:ascii="MB Lateefi" w:hAnsi="MB Lateefi" w:cs="MB Lateefi"/>
                <w:sz w:val="20"/>
                <w:szCs w:val="20"/>
              </w:rPr>
              <w:fldChar w:fldCharType="begin">
                <w:ffData>
                  <w:name w:val="Check189"/>
                  <w:enabled/>
                  <w:calcOnExit w:val="0"/>
                  <w:checkBox>
                    <w:sizeAuto/>
                    <w:default w:val="0"/>
                  </w:checkBox>
                </w:ffData>
              </w:fldChar>
            </w:r>
            <w:r w:rsidR="00F82D13" w:rsidRPr="00775583">
              <w:rPr>
                <w:rFonts w:ascii="MB Lateefi" w:hAnsi="MB Lateefi" w:cs="MB Lateefi"/>
                <w:sz w:val="20"/>
                <w:szCs w:val="20"/>
              </w:rPr>
              <w:instrText xml:space="preserve"> FORMCHECKBOX </w:instrText>
            </w:r>
            <w:r w:rsidR="00477FCF">
              <w:rPr>
                <w:rFonts w:ascii="MB Lateefi" w:hAnsi="MB Lateefi" w:cs="MB Lateefi"/>
                <w:sz w:val="20"/>
                <w:szCs w:val="20"/>
                <w:rPrChange w:id="800" w:author="Iqbal Ameerali" w:date="2020-10-08T11:45:00Z">
                  <w:rPr>
                    <w:rFonts w:ascii="MB Lateefi" w:hAnsi="MB Lateefi" w:cs="MB Lateefi"/>
                    <w:sz w:val="20"/>
                    <w:szCs w:val="20"/>
                  </w:rPr>
                </w:rPrChange>
              </w:rPr>
            </w:r>
            <w:r w:rsidR="00477FCF">
              <w:rPr>
                <w:rFonts w:ascii="MB Lateefi" w:hAnsi="MB Lateefi" w:cs="MB Lateefi"/>
                <w:sz w:val="20"/>
                <w:szCs w:val="20"/>
                <w:rPrChange w:id="801" w:author="Iqbal Ameerali" w:date="2020-10-08T11:45:00Z">
                  <w:rPr>
                    <w:rFonts w:ascii="MB Lateefi" w:hAnsi="MB Lateefi" w:cs="MB Lateefi"/>
                    <w:sz w:val="20"/>
                    <w:szCs w:val="20"/>
                  </w:rPr>
                </w:rPrChange>
              </w:rPr>
              <w:fldChar w:fldCharType="separate"/>
            </w:r>
            <w:r w:rsidR="00F82D13" w:rsidRPr="00775583">
              <w:rPr>
                <w:rFonts w:ascii="MB Lateefi" w:hAnsi="MB Lateefi" w:cs="MB Lateefi"/>
                <w:sz w:val="20"/>
                <w:szCs w:val="20"/>
                <w:rPrChange w:id="802" w:author="Iqbal Ameerali" w:date="2020-10-08T11:45:00Z">
                  <w:rPr>
                    <w:rFonts w:ascii="MB Lateefi" w:hAnsi="MB Lateefi" w:cs="MB Lateefi"/>
                    <w:sz w:val="20"/>
                    <w:szCs w:val="20"/>
                  </w:rPr>
                </w:rPrChange>
              </w:rPr>
              <w:fldChar w:fldCharType="end"/>
            </w:r>
          </w:p>
        </w:tc>
        <w:tc>
          <w:tcPr>
            <w:tcW w:w="1099" w:type="dxa"/>
            <w:vAlign w:val="center"/>
          </w:tcPr>
          <w:p w14:paraId="2E47B88B"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p>
        </w:tc>
      </w:tr>
      <w:tr w:rsidR="007C4A8F" w:rsidRPr="00775583" w14:paraId="507D778A" w14:textId="77777777" w:rsidTr="00FA6281">
        <w:trPr>
          <w:trHeight w:val="710"/>
          <w:jc w:val="center"/>
        </w:trPr>
        <w:tc>
          <w:tcPr>
            <w:tcW w:w="892" w:type="dxa"/>
            <w:vAlign w:val="center"/>
          </w:tcPr>
          <w:p w14:paraId="080C3A83" w14:textId="386C3CFE" w:rsidR="007C4A8F" w:rsidRPr="00775583" w:rsidRDefault="007C4A8F" w:rsidP="007C4A8F">
            <w:pPr>
              <w:tabs>
                <w:tab w:val="right" w:pos="10469"/>
              </w:tabs>
              <w:autoSpaceDE w:val="0"/>
              <w:autoSpaceDN w:val="0"/>
              <w:adjustRightInd w:val="0"/>
              <w:jc w:val="center"/>
              <w:rPr>
                <w:rFonts w:cs="MB Lateefi"/>
                <w:sz w:val="20"/>
                <w:szCs w:val="20"/>
              </w:rPr>
            </w:pPr>
            <w:r w:rsidRPr="00775583">
              <w:rPr>
                <w:rFonts w:cstheme="minorHAnsi"/>
                <w:sz w:val="20"/>
                <w:szCs w:val="20"/>
                <w:rPrChange w:id="803" w:author="Iqbal Ameerali" w:date="2020-10-08T11:45:00Z">
                  <w:rPr>
                    <w:rFonts w:ascii="Calibri" w:hAnsi="Calibri" w:cstheme="minorHAnsi"/>
                    <w:i/>
                    <w:iCs/>
                    <w:sz w:val="20"/>
                    <w:szCs w:val="20"/>
                  </w:rPr>
                </w:rPrChange>
              </w:rPr>
              <w:t>G23</w:t>
            </w:r>
          </w:p>
        </w:tc>
        <w:tc>
          <w:tcPr>
            <w:tcW w:w="4861" w:type="dxa"/>
            <w:gridSpan w:val="2"/>
            <w:vAlign w:val="center"/>
          </w:tcPr>
          <w:p w14:paraId="2B6CB6DD" w14:textId="4647C2EA" w:rsidR="007C4A8F" w:rsidRPr="00775583" w:rsidRDefault="007C4A8F" w:rsidP="00E01961">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کي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w:t>
            </w:r>
            <w:r w:rsidRPr="00775583">
              <w:rPr>
                <w:rFonts w:ascii="MB Lateefi" w:hAnsi="MB Lateefi" w:cs="MB Lateefi"/>
                <w:rtl/>
                <w:lang w:bidi="fa-IR"/>
              </w:rPr>
              <w:t xml:space="preserve"> اسپتال و</w:t>
            </w:r>
            <w:r w:rsidRPr="00775583">
              <w:rPr>
                <w:rFonts w:ascii="MB Lateefi" w:hAnsi="MB Lateefi" w:cs="MB Lateefi" w:hint="cs"/>
                <w:rtl/>
                <w:lang w:bidi="fa-IR"/>
              </w:rPr>
              <w:t>ٺ</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ويا</w:t>
            </w:r>
            <w:r w:rsidRPr="00775583">
              <w:rPr>
                <w:rFonts w:ascii="MB Lateefi" w:hAnsi="MB Lateefi" w:cs="MB Lateefi"/>
                <w:rtl/>
                <w:lang w:bidi="fa-IR"/>
              </w:rPr>
              <w:t xml:space="preserve"> </w:t>
            </w:r>
            <w:r w:rsidRPr="00775583">
              <w:rPr>
                <w:rFonts w:ascii="MB Lateefi" w:hAnsi="MB Lateefi" w:cs="MB Lateefi" w:hint="eastAsia"/>
                <w:rtl/>
                <w:lang w:bidi="fa-IR"/>
              </w:rPr>
              <w:t>هئ</w:t>
            </w:r>
            <w:r w:rsidR="00F82D13" w:rsidRPr="00775583">
              <w:rPr>
                <w:rFonts w:ascii="MB Lateefi" w:hAnsi="MB Lateefi" w:cs="MB Lateefi" w:hint="eastAsia"/>
                <w:rtl/>
                <w:lang w:bidi="sd-Arab-PK"/>
              </w:rPr>
              <w:t>ا</w:t>
            </w:r>
            <w:r w:rsidRPr="00775583">
              <w:rPr>
                <w:rFonts w:ascii="MB Lateefi" w:hAnsi="MB Lateefi" w:cs="MB Lateefi" w:hint="eastAsia"/>
                <w:rtl/>
                <w:lang w:bidi="fa-IR"/>
              </w:rPr>
              <w:t>؟</w:t>
            </w:r>
          </w:p>
          <w:p w14:paraId="582D674A" w14:textId="77777777" w:rsidR="007C4A8F" w:rsidRPr="00775583" w:rsidRDefault="007C4A8F" w:rsidP="007C4A8F">
            <w:pPr>
              <w:tabs>
                <w:tab w:val="left" w:pos="6330"/>
              </w:tabs>
              <w:bidi/>
              <w:jc w:val="both"/>
              <w:rPr>
                <w:rFonts w:ascii="MB Lateefi" w:hAnsi="MB Lateefi" w:cs="MB Lateefi"/>
                <w:rtl/>
                <w:lang w:bidi="fa-IR"/>
              </w:rPr>
            </w:pPr>
          </w:p>
        </w:tc>
        <w:tc>
          <w:tcPr>
            <w:tcW w:w="4567" w:type="dxa"/>
            <w:gridSpan w:val="2"/>
            <w:vAlign w:val="center"/>
          </w:tcPr>
          <w:p w14:paraId="04B006EB"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04"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41BD204" w14:textId="77777777" w:rsidR="001C2D35" w:rsidRPr="00775583" w:rsidRDefault="007C4A8F" w:rsidP="004647AC">
            <w:pPr>
              <w:pStyle w:val="Style39"/>
              <w:widowControl/>
              <w:tabs>
                <w:tab w:val="right" w:leader="hyphen" w:pos="4320"/>
                <w:tab w:val="left" w:pos="4752"/>
              </w:tabs>
              <w:bidi/>
              <w:spacing w:line="240" w:lineRule="auto"/>
              <w:ind w:right="-115"/>
              <w:rPr>
                <w:ins w:id="805" w:author="Iqbal Ameerali" w:date="2020-10-07T15:18:00Z"/>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60E06875" w14:textId="2A54A65E" w:rsidR="00F82802" w:rsidRPr="00775583" w:rsidRDefault="00F82802" w:rsidP="00F8280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ins w:id="806" w:author="Iqbal Ameerali" w:date="2020-10-07T15:18:00Z">
              <w:r w:rsidRPr="00775583">
                <w:rPr>
                  <w:rStyle w:val="FontStyle85"/>
                  <w:rFonts w:ascii="MB Lateefi" w:hAnsi="MB Lateefi" w:cs="MB Lateefi" w:hint="eastAsia"/>
                  <w:b/>
                  <w:i w:val="0"/>
                  <w:iCs w:val="0"/>
                  <w:sz w:val="20"/>
                  <w:szCs w:val="20"/>
                  <w:rtl/>
                  <w:lang w:bidi="sd-Arab-PK"/>
                  <w:rPrChange w:id="807" w:author="Iqbal Ameerali" w:date="2020-10-08T11:45:00Z">
                    <w:rPr>
                      <w:rStyle w:val="FontStyle85"/>
                      <w:rFonts w:ascii="MB Lateefi" w:hAnsi="MB Lateefi" w:cs="MB Lateefi" w:hint="eastAsia"/>
                      <w:b/>
                      <w:i w:val="0"/>
                      <w:iCs w:val="0"/>
                      <w:sz w:val="20"/>
                      <w:szCs w:val="20"/>
                      <w:highlight w:val="yellow"/>
                      <w:rtl/>
                      <w:lang w:bidi="sd-Arab-PK"/>
                    </w:rPr>
                  </w:rPrChange>
                </w:rPr>
                <w:t>مشورو</w:t>
              </w:r>
              <w:r w:rsidRPr="00775583">
                <w:rPr>
                  <w:rStyle w:val="FontStyle85"/>
                  <w:rFonts w:ascii="MB Lateefi" w:hAnsi="MB Lateefi" w:cs="MB Lateefi"/>
                  <w:b/>
                  <w:i w:val="0"/>
                  <w:iCs w:val="0"/>
                  <w:sz w:val="20"/>
                  <w:szCs w:val="20"/>
                  <w:rtl/>
                  <w:lang w:bidi="sd-Arab-PK"/>
                  <w:rPrChange w:id="808" w:author="Iqbal Ameerali" w:date="2020-10-08T11:45:00Z">
                    <w:rPr>
                      <w:rStyle w:val="FontStyle85"/>
                      <w:rFonts w:ascii="MB Lateefi" w:hAnsi="MB Lateefi" w:cs="MB Lateefi"/>
                      <w:b/>
                      <w:i w:val="0"/>
                      <w:iCs w:val="0"/>
                      <w:sz w:val="20"/>
                      <w:szCs w:val="20"/>
                      <w:highlight w:val="yellow"/>
                      <w:rtl/>
                      <w:lang w:bidi="sd-Arab-PK"/>
                    </w:rPr>
                  </w:rPrChange>
                </w:rPr>
                <w:t xml:space="preserve"> </w:t>
              </w:r>
              <w:r w:rsidRPr="00775583">
                <w:rPr>
                  <w:rStyle w:val="FontStyle85"/>
                  <w:rFonts w:ascii="MB Lateefi" w:hAnsi="MB Lateefi" w:cs="MB Lateefi" w:hint="eastAsia"/>
                  <w:b/>
                  <w:i w:val="0"/>
                  <w:iCs w:val="0"/>
                  <w:sz w:val="20"/>
                  <w:szCs w:val="20"/>
                  <w:rtl/>
                  <w:rPrChange w:id="809" w:author="Iqbal Ameerali" w:date="2020-10-08T11:45:00Z">
                    <w:rPr>
                      <w:rStyle w:val="FontStyle85"/>
                      <w:rFonts w:ascii="MB Lateefi" w:hAnsi="MB Lateefi" w:cs="MB Lateefi" w:hint="eastAsia"/>
                      <w:b/>
                      <w:i w:val="0"/>
                      <w:iCs w:val="0"/>
                      <w:sz w:val="20"/>
                      <w:szCs w:val="20"/>
                      <w:highlight w:val="yellow"/>
                      <w:rtl/>
                    </w:rPr>
                  </w:rPrChange>
                </w:rPr>
                <w:t>نه</w:t>
              </w:r>
              <w:r w:rsidRPr="00775583">
                <w:rPr>
                  <w:rStyle w:val="FontStyle85"/>
                  <w:rFonts w:ascii="MB Lateefi" w:hAnsi="MB Lateefi" w:cs="MB Lateefi"/>
                  <w:b/>
                  <w:i w:val="0"/>
                  <w:iCs w:val="0"/>
                  <w:sz w:val="20"/>
                  <w:szCs w:val="20"/>
                  <w:rtl/>
                  <w:lang w:bidi="sd-Arab-PK"/>
                  <w:rPrChange w:id="810" w:author="Iqbal Ameerali" w:date="2020-10-08T11:45:00Z">
                    <w:rPr>
                      <w:rStyle w:val="FontStyle85"/>
                      <w:rFonts w:ascii="MB Lateefi" w:hAnsi="MB Lateefi" w:cs="MB Lateefi"/>
                      <w:b/>
                      <w:i w:val="0"/>
                      <w:iCs w:val="0"/>
                      <w:sz w:val="20"/>
                      <w:szCs w:val="20"/>
                      <w:highlight w:val="yellow"/>
                      <w:rtl/>
                      <w:lang w:bidi="sd-Arab-PK"/>
                    </w:rPr>
                  </w:rPrChange>
                </w:rPr>
                <w:t xml:space="preserve"> مليو </w:t>
              </w:r>
              <w:r w:rsidRPr="00775583">
                <w:rPr>
                  <w:rStyle w:val="FontStyle85"/>
                  <w:rFonts w:ascii="MB Lateefi" w:hAnsi="MB Lateefi" w:cs="MB Lateefi"/>
                  <w:b/>
                  <w:i w:val="0"/>
                  <w:iCs w:val="0"/>
                  <w:sz w:val="20"/>
                  <w:szCs w:val="20"/>
                  <w:rPrChange w:id="811"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MB Lateefi" w:hAnsi="MB Lateefi" w:cs="MB Lateefi"/>
                  <w:b/>
                  <w:i w:val="0"/>
                  <w:iCs w:val="0"/>
                  <w:sz w:val="20"/>
                  <w:szCs w:val="20"/>
                  <w:rtl/>
                  <w:lang w:bidi="sd-Arab-PK"/>
                  <w:rPrChange w:id="812" w:author="Iqbal Ameerali" w:date="2020-10-08T11:45:00Z">
                    <w:rPr>
                      <w:rStyle w:val="FontStyle85"/>
                      <w:rFonts w:ascii="MB Lateefi" w:hAnsi="MB Lateefi" w:cs="MB Lateefi"/>
                      <w:b/>
                      <w:i w:val="0"/>
                      <w:iCs w:val="0"/>
                      <w:sz w:val="20"/>
                      <w:szCs w:val="20"/>
                      <w:highlight w:val="yellow"/>
                      <w:rtl/>
                      <w:lang w:bidi="sd-Arab-PK"/>
                    </w:rPr>
                  </w:rPrChange>
                </w:rPr>
                <w:t>3</w:t>
              </w:r>
            </w:ins>
          </w:p>
        </w:tc>
        <w:tc>
          <w:tcPr>
            <w:tcW w:w="1099" w:type="dxa"/>
          </w:tcPr>
          <w:p w14:paraId="1C1443E5" w14:textId="5EBB66AB" w:rsidR="007C4A8F" w:rsidRPr="00775583" w:rsidRDefault="0028683B"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B14A4A">
              <w:rPr>
                <w:rStyle w:val="FontStyle85"/>
                <w:rFonts w:ascii="MB Lateefi" w:hAnsi="MB Lateefi" w:cs="MB Lateefi"/>
                <w:b/>
                <w:i w:val="0"/>
                <w:iCs w:val="0"/>
                <w:sz w:val="16"/>
                <w:szCs w:val="16"/>
                <w:rtl/>
                <w:lang w:bidi="sd-Arab-PK"/>
              </w:rPr>
              <w:t xml:space="preserve">جيڪڌھن </w:t>
            </w:r>
            <w:r w:rsidRPr="00B14A4A">
              <w:rPr>
                <w:rStyle w:val="FontStyle85"/>
                <w:rFonts w:ascii="MB Lateefi" w:hAnsi="MB Lateefi" w:cs="MB Lateefi" w:hint="cs"/>
                <w:b/>
                <w:i w:val="0"/>
                <w:iCs w:val="0"/>
                <w:sz w:val="16"/>
                <w:szCs w:val="16"/>
                <w:rtl/>
                <w:lang w:bidi="sd-Arab-PK"/>
              </w:rPr>
              <w:t>ھا</w:t>
            </w:r>
            <w:r w:rsidRPr="00B14A4A">
              <w:rPr>
                <w:rStyle w:val="FontStyle85"/>
                <w:rFonts w:ascii="MB Lateefi" w:hAnsi="MB Lateefi" w:cs="MB Lateefi"/>
                <w:b/>
                <w:i w:val="0"/>
                <w:iCs w:val="0"/>
                <w:sz w:val="16"/>
                <w:szCs w:val="16"/>
                <w:rtl/>
                <w:lang w:bidi="sd-Arab-PK"/>
              </w:rPr>
              <w:t xml:space="preserve"> </w:t>
            </w:r>
            <w:r w:rsidR="00E9230D" w:rsidRPr="00B14A4A">
              <w:rPr>
                <w:rStyle w:val="FontStyle85"/>
                <w:rFonts w:ascii="MB Lateefi" w:hAnsi="MB Lateefi" w:cs="MB Lateefi"/>
                <w:b/>
                <w:i w:val="0"/>
                <w:iCs w:val="0"/>
                <w:sz w:val="16"/>
                <w:szCs w:val="16"/>
                <w:rtl/>
                <w:lang w:bidi="sd-Arab-PK"/>
              </w:rPr>
              <w:t xml:space="preserve">ته </w:t>
            </w:r>
            <w:r w:rsidRPr="00B14A4A">
              <w:rPr>
                <w:rStyle w:val="FontStyle85"/>
                <w:rFonts w:ascii="MB Lateefi" w:hAnsi="MB Lateefi" w:cs="MB Lateefi"/>
                <w:b/>
                <w:i w:val="0"/>
                <w:iCs w:val="0"/>
                <w:sz w:val="16"/>
                <w:szCs w:val="16"/>
                <w:rtl/>
                <w:lang w:bidi="sd-Arab-PK"/>
              </w:rPr>
              <w:t xml:space="preserve"> </w:t>
            </w:r>
            <w:r w:rsidRPr="0001555D">
              <w:rPr>
                <w:rStyle w:val="FontStyle85"/>
                <w:rFonts w:asciiTheme="minorHAnsi" w:hAnsiTheme="minorHAnsi" w:cstheme="minorHAnsi"/>
                <w:b/>
                <w:i w:val="0"/>
                <w:iCs w:val="0"/>
                <w:sz w:val="16"/>
                <w:szCs w:val="16"/>
                <w:lang w:bidi="sd-Arab-PK"/>
              </w:rPr>
              <w:t>G25</w:t>
            </w:r>
            <w:r w:rsidRPr="0001555D">
              <w:rPr>
                <w:rStyle w:val="FontStyle85"/>
                <w:rFonts w:ascii="MB Lateefi" w:hAnsi="MB Lateefi" w:cs="MB Lateefi"/>
                <w:b/>
                <w:i w:val="0"/>
                <w:iCs w:val="0"/>
                <w:sz w:val="16"/>
                <w:szCs w:val="16"/>
                <w:rtl/>
                <w:lang w:bidi="sd-Arab-PK"/>
              </w:rPr>
              <w:t xml:space="preserve"> تي وڃو</w:t>
            </w:r>
          </w:p>
        </w:tc>
      </w:tr>
      <w:tr w:rsidR="007C4A8F" w:rsidRPr="00775583" w14:paraId="4CD50966" w14:textId="77777777" w:rsidTr="00FA6281">
        <w:trPr>
          <w:trHeight w:val="710"/>
          <w:jc w:val="center"/>
        </w:trPr>
        <w:tc>
          <w:tcPr>
            <w:tcW w:w="892" w:type="dxa"/>
            <w:vAlign w:val="center"/>
          </w:tcPr>
          <w:p w14:paraId="785FD0AE" w14:textId="5F7836A8" w:rsidR="007C4A8F" w:rsidRPr="00775583" w:rsidRDefault="007C4A8F" w:rsidP="007C4A8F">
            <w:pPr>
              <w:tabs>
                <w:tab w:val="right" w:pos="10469"/>
              </w:tabs>
              <w:autoSpaceDE w:val="0"/>
              <w:autoSpaceDN w:val="0"/>
              <w:adjustRightInd w:val="0"/>
              <w:jc w:val="center"/>
              <w:rPr>
                <w:rFonts w:cs="MB Lateefi"/>
                <w:sz w:val="20"/>
                <w:szCs w:val="20"/>
              </w:rPr>
            </w:pPr>
            <w:r w:rsidRPr="00775583">
              <w:rPr>
                <w:rFonts w:cstheme="minorHAnsi"/>
                <w:sz w:val="20"/>
                <w:szCs w:val="20"/>
              </w:rPr>
              <w:t>G24</w:t>
            </w:r>
          </w:p>
        </w:tc>
        <w:tc>
          <w:tcPr>
            <w:tcW w:w="4861" w:type="dxa"/>
            <w:gridSpan w:val="2"/>
            <w:vAlign w:val="center"/>
          </w:tcPr>
          <w:p w14:paraId="0ED5A477" w14:textId="218F9503" w:rsidR="007C4A8F" w:rsidRPr="00775583" w:rsidRDefault="007C4A8F" w:rsidP="007C4A8F">
            <w:pPr>
              <w:tabs>
                <w:tab w:val="left" w:pos="6330"/>
              </w:tabs>
              <w:bidi/>
              <w:jc w:val="both"/>
              <w:rPr>
                <w:rFonts w:ascii="MB Lateefi" w:hAnsi="MB Lateefi" w:cs="MB Lateefi"/>
                <w:rtl/>
                <w:lang w:bidi="fa-IR"/>
              </w:rPr>
            </w:pPr>
            <w:r w:rsidRPr="00775583">
              <w:rPr>
                <w:rFonts w:ascii="MB Lateefi" w:hAnsi="MB Lateefi" w:cs="MB Lateefi" w:hint="cs"/>
                <w:rtl/>
                <w:lang w:bidi="fa-IR"/>
              </w:rPr>
              <w:t>ٻ</w:t>
            </w:r>
            <w:r w:rsidRPr="00775583">
              <w:rPr>
                <w:rFonts w:ascii="MB Lateefi" w:hAnsi="MB Lateefi" w:cs="MB Lateefi" w:hint="eastAsia"/>
                <w:rtl/>
                <w:lang w:bidi="fa-IR"/>
              </w:rPr>
              <w:t>يهر</w:t>
            </w:r>
            <w:r w:rsidR="0028683B" w:rsidRPr="00775583">
              <w:rPr>
                <w:rFonts w:ascii="MB Lateefi" w:hAnsi="MB Lateefi" w:cs="MB Lateefi"/>
                <w:rtl/>
                <w:lang w:bidi="sd-Arab-PK"/>
              </w:rPr>
              <w:t xml:space="preserve"> </w:t>
            </w:r>
            <w:r w:rsidR="0028683B" w:rsidRPr="00775583">
              <w:rPr>
                <w:rFonts w:ascii="MB Lateefi" w:hAnsi="MB Lateefi" w:cs="MB Lateefi" w:hint="eastAsia"/>
                <w:rtl/>
                <w:lang w:bidi="fa-IR"/>
              </w:rPr>
              <w:t>فالواپ</w:t>
            </w:r>
            <w:r w:rsidR="0028683B" w:rsidRPr="00775583">
              <w:rPr>
                <w:rFonts w:ascii="MB Lateefi" w:hAnsi="MB Lateefi" w:cs="MB Lateefi"/>
                <w:rtl/>
                <w:lang w:bidi="fa-IR"/>
              </w:rPr>
              <w:t xml:space="preserve"> لا۽ </w:t>
            </w:r>
            <w:r w:rsidRPr="00775583">
              <w:rPr>
                <w:rFonts w:ascii="MB Lateefi" w:hAnsi="MB Lateefi" w:cs="MB Lateefi"/>
                <w:rtl/>
                <w:lang w:bidi="fa-IR"/>
              </w:rPr>
              <w:t xml:space="preserve">اسپتال </w:t>
            </w:r>
            <w:r w:rsidR="008419C2" w:rsidRPr="00775583">
              <w:rPr>
                <w:rFonts w:ascii="MB Lateefi" w:hAnsi="MB Lateefi" w:cs="MB Lateefi"/>
                <w:rtl/>
                <w:lang w:bidi="sd-Arab-PK"/>
              </w:rPr>
              <w:t xml:space="preserve"> </w:t>
            </w:r>
            <w:r w:rsidR="00E9230D" w:rsidRPr="00775583">
              <w:rPr>
                <w:rFonts w:ascii="MB Lateefi" w:hAnsi="MB Lateefi" w:cs="MB Lateefi" w:hint="eastAsia"/>
                <w:rtl/>
                <w:lang w:bidi="sd-Arab-PK"/>
              </w:rPr>
              <w:t>نه</w:t>
            </w:r>
            <w:r w:rsidR="00E9230D" w:rsidRPr="00775583">
              <w:rPr>
                <w:rFonts w:ascii="MB Lateefi" w:hAnsi="MB Lateefi" w:cs="MB Lateefi"/>
                <w:rtl/>
                <w:lang w:bidi="sd-Arab-PK"/>
              </w:rPr>
              <w:t xml:space="preserve"> </w:t>
            </w:r>
            <w:r w:rsidR="008419C2" w:rsidRPr="00775583">
              <w:rPr>
                <w:rFonts w:ascii="MB Lateefi" w:hAnsi="MB Lateefi" w:cs="MB Lateefi"/>
                <w:rtl/>
                <w:lang w:bidi="sd-Arab-PK"/>
              </w:rPr>
              <w:t xml:space="preserve"> </w:t>
            </w:r>
            <w:r w:rsidRPr="00775583">
              <w:rPr>
                <w:rFonts w:ascii="MB Lateefi" w:hAnsi="MB Lateefi" w:cs="MB Lateefi"/>
                <w:rtl/>
                <w:lang w:bidi="fa-IR"/>
              </w:rPr>
              <w:t>و</w:t>
            </w:r>
            <w:r w:rsidRPr="00775583">
              <w:rPr>
                <w:rFonts w:ascii="MB Lateefi" w:hAnsi="MB Lateefi" w:cs="MB Lateefi" w:hint="cs"/>
                <w:rtl/>
                <w:lang w:bidi="fa-IR"/>
              </w:rPr>
              <w:t>ٺ</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ڃڻ</w:t>
            </w:r>
            <w:r w:rsidRPr="00775583">
              <w:rPr>
                <w:rFonts w:ascii="MB Lateefi" w:hAnsi="MB Lateefi" w:cs="MB Lateefi"/>
                <w:rtl/>
                <w:lang w:bidi="fa-IR"/>
              </w:rPr>
              <w:t xml:space="preserve"> جا سبب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هئا؟</w:t>
            </w:r>
          </w:p>
        </w:tc>
        <w:tc>
          <w:tcPr>
            <w:tcW w:w="4567" w:type="dxa"/>
            <w:gridSpan w:val="2"/>
            <w:vAlign w:val="center"/>
          </w:tcPr>
          <w:p w14:paraId="1EC3726C" w14:textId="6B892400"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813"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فالواپ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005D4219" w:rsidRPr="00775583">
              <w:rPr>
                <w:rStyle w:val="FontStyle85"/>
                <w:rFonts w:ascii="MB Lateefi" w:hAnsi="MB Lateefi" w:cs="MB Lateefi"/>
                <w:b/>
                <w:i w:val="0"/>
                <w:iCs w:val="0"/>
                <w:sz w:val="20"/>
                <w:szCs w:val="20"/>
                <w:rtl/>
                <w:lang w:bidi="sd-Arab-PK"/>
              </w:rPr>
              <w:t xml:space="preserve"> </w:t>
            </w:r>
            <w:r w:rsidRPr="00775583">
              <w:rPr>
                <w:rFonts w:ascii="MB Lateefi" w:hAnsi="MB Lateefi" w:cs="MB Lateefi" w:hint="eastAsia"/>
                <w:sz w:val="20"/>
                <w:szCs w:val="20"/>
                <w:rtl/>
                <w:lang w:bidi="fa-IR"/>
              </w:rPr>
              <w:t>آ</w:t>
            </w:r>
            <w:r w:rsidRPr="00775583">
              <w:rPr>
                <w:rFonts w:ascii="MB Lateefi" w:hAnsi="MB Lateefi" w:cs="MB Lateefi"/>
                <w:sz w:val="20"/>
                <w:szCs w:val="20"/>
                <w:rtl/>
                <w:lang w:bidi="fa-IR"/>
              </w:rPr>
              <w:t>يو</w:t>
            </w:r>
            <w:r w:rsidRPr="00775583">
              <w:rPr>
                <w:rFonts w:ascii="MB Lateefi" w:hAnsi="MB Lateefi" w:cs="MB Lateefi" w:hint="eastAsia"/>
                <w:sz w:val="20"/>
                <w:szCs w:val="20"/>
                <w:rtl/>
                <w:lang w:bidi="fa-IR"/>
              </w:rPr>
              <w:t>آ</w:t>
            </w:r>
            <w:r w:rsidRPr="00775583">
              <w:rPr>
                <w:rStyle w:val="FontStyle85"/>
                <w:rFonts w:ascii="MB Lateefi" w:hAnsi="MB Lateefi" w:cs="MB Lateefi"/>
                <w:b/>
                <w:i w:val="0"/>
                <w:iCs w:val="0"/>
                <w:sz w:val="20"/>
                <w:szCs w:val="20"/>
                <w:rtl/>
              </w:rPr>
              <w:t>هي</w:t>
            </w:r>
            <w:r w:rsidR="001D53FC" w:rsidRPr="00775583">
              <w:rPr>
                <w:rStyle w:val="FontStyle85"/>
                <w:rFonts w:ascii="MB Lateefi" w:hAnsi="MB Lateefi" w:cs="MB Lateefi"/>
                <w:b/>
                <w:i w:val="0"/>
                <w:iCs w:val="0"/>
                <w:sz w:val="20"/>
                <w:szCs w:val="20"/>
                <w:rtl/>
                <w:lang w:bidi="sd-Arab-PK"/>
              </w:rPr>
              <w:t xml:space="preserve"> </w:t>
            </w:r>
            <w:r w:rsidR="001D53FC" w:rsidRPr="00775583">
              <w:rPr>
                <w:rStyle w:val="FontStyle85"/>
                <w:rFonts w:ascii="MB Lateefi" w:hAnsi="MB Lateefi" w:cs="MB Lateefi"/>
                <w:b/>
                <w:i w:val="0"/>
                <w:iCs w:val="0"/>
                <w:sz w:val="20"/>
                <w:szCs w:val="20"/>
              </w:rPr>
              <w:tab/>
            </w:r>
            <w:r w:rsidR="001D53FC" w:rsidRPr="00775583">
              <w:rPr>
                <w:rStyle w:val="FontStyle85"/>
                <w:rFonts w:ascii="MB Lateefi" w:hAnsi="MB Lateefi" w:cs="MB Lateefi"/>
                <w:b/>
                <w:i w:val="0"/>
                <w:iCs w:val="0"/>
                <w:sz w:val="20"/>
                <w:szCs w:val="20"/>
                <w:rtl/>
                <w:lang w:bidi="sd-Arab-PK"/>
              </w:rPr>
              <w:t>1</w:t>
            </w:r>
          </w:p>
          <w:p w14:paraId="4B096D61"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مسئلو نه ھو جو و</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فالواپ</w:t>
            </w:r>
            <w:r w:rsidRPr="00775583">
              <w:rPr>
                <w:rStyle w:val="FontStyle85"/>
                <w:rFonts w:ascii="MB Lateefi" w:hAnsi="MB Lateefi" w:cs="MB Lateefi"/>
                <w:b/>
                <w:i w:val="0"/>
                <w:iCs w:val="0"/>
                <w:sz w:val="20"/>
                <w:szCs w:val="20"/>
                <w:rtl/>
              </w:rPr>
              <w:t xml:space="preserve"> لا۽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يهراچجي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43B5FB67"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پئسا</w:t>
            </w:r>
            <w:r w:rsidRPr="00775583">
              <w:rPr>
                <w:rStyle w:val="FontStyle85"/>
                <w:rFonts w:ascii="MB Lateefi" w:hAnsi="MB Lateefi" w:cs="MB Lateefi"/>
                <w:b/>
                <w:i w:val="0"/>
                <w:iCs w:val="0"/>
                <w:sz w:val="20"/>
                <w:szCs w:val="20"/>
                <w:rtl/>
              </w:rPr>
              <w:t xml:space="preserve"> نه ھئا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 </w:t>
            </w:r>
          </w:p>
          <w:p w14:paraId="377A7E1A"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سواري</w:t>
            </w:r>
            <w:r w:rsidRPr="00775583">
              <w:rPr>
                <w:rStyle w:val="FontStyle85"/>
                <w:rFonts w:ascii="MB Lateefi" w:hAnsi="MB Lateefi" w:cs="MB Lateefi"/>
                <w:b/>
                <w:i w:val="0"/>
                <w:iCs w:val="0"/>
                <w:sz w:val="20"/>
                <w:szCs w:val="20"/>
                <w:rtl/>
              </w:rPr>
              <w:t xml:space="preserve">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 </w:t>
            </w:r>
          </w:p>
          <w:p w14:paraId="7144838F"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tl/>
              </w:rPr>
              <w:t xml:space="preserve"> جي غيرموجودگي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 </w:t>
            </w:r>
          </w:p>
          <w:p w14:paraId="6C77F62A"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سربراھ/م</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س</w:t>
            </w:r>
            <w:r w:rsidRPr="00775583">
              <w:rPr>
                <w:rStyle w:val="FontStyle85"/>
                <w:rFonts w:ascii="MB Lateefi" w:hAnsi="MB Lateefi" w:cs="MB Lateefi"/>
                <w:b/>
                <w:i w:val="0"/>
                <w:iCs w:val="0"/>
                <w:sz w:val="20"/>
                <w:szCs w:val="20"/>
                <w:rtl/>
              </w:rPr>
              <w:t xml:space="preserve">/سس جي اجازت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6</w:t>
            </w:r>
          </w:p>
          <w:p w14:paraId="35132972" w14:textId="512B94C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پري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tc>
        <w:tc>
          <w:tcPr>
            <w:tcW w:w="1099" w:type="dxa"/>
            <w:vAlign w:val="center"/>
          </w:tcPr>
          <w:p w14:paraId="0FF78950" w14:textId="77777777" w:rsidR="007C4A8F" w:rsidRPr="00775583" w:rsidRDefault="007C4A8F" w:rsidP="007C4A8F">
            <w:pPr>
              <w:jc w:val="center"/>
              <w:rPr>
                <w:rFonts w:ascii="MB Lateefi" w:hAnsi="MB Lateefi" w:cs="MB Lateefi"/>
                <w:sz w:val="16"/>
                <w:szCs w:val="16"/>
                <w:rtl/>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3B29C771"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Change w:id="814" w:author="Iqbal Ameerali" w:date="2020-10-08T11:45:00Z">
                  <w:rPr>
                    <w:rStyle w:val="FontStyle85"/>
                    <w:rFonts w:ascii="MB Lateefi" w:eastAsiaTheme="minorHAnsi" w:hAnsi="MB Lateefi" w:cs="MB Lateefi"/>
                    <w:b/>
                    <w:i w:val="0"/>
                    <w:iCs w:val="0"/>
                    <w:sz w:val="20"/>
                    <w:szCs w:val="20"/>
                  </w:rPr>
                </w:rPrChange>
              </w:rPr>
            </w:pPr>
          </w:p>
        </w:tc>
      </w:tr>
      <w:tr w:rsidR="00D42CEC" w:rsidRPr="00775583" w14:paraId="521F0FEA" w14:textId="77777777" w:rsidTr="00FA6281">
        <w:trPr>
          <w:trHeight w:val="710"/>
          <w:jc w:val="center"/>
        </w:trPr>
        <w:tc>
          <w:tcPr>
            <w:tcW w:w="892" w:type="dxa"/>
            <w:vAlign w:val="center"/>
          </w:tcPr>
          <w:p w14:paraId="7CD06413" w14:textId="46AE43B0" w:rsidR="00D42CEC" w:rsidRPr="00775583" w:rsidRDefault="001D53FC" w:rsidP="00897F12">
            <w:pPr>
              <w:tabs>
                <w:tab w:val="right" w:pos="10469"/>
              </w:tabs>
              <w:autoSpaceDE w:val="0"/>
              <w:autoSpaceDN w:val="0"/>
              <w:adjustRightInd w:val="0"/>
              <w:jc w:val="center"/>
              <w:rPr>
                <w:rFonts w:cs="MB Lateefi"/>
                <w:sz w:val="20"/>
                <w:szCs w:val="20"/>
              </w:rPr>
            </w:pPr>
            <w:r w:rsidRPr="00775583">
              <w:rPr>
                <w:rFonts w:cs="MB Lateefi"/>
                <w:sz w:val="20"/>
                <w:szCs w:val="20"/>
                <w:rPrChange w:id="815" w:author="Iqbal Ameerali" w:date="2020-10-08T11:45:00Z">
                  <w:rPr>
                    <w:rFonts w:ascii="Calibri" w:hAnsi="Calibri" w:cs="MB Lateefi"/>
                    <w:i/>
                    <w:iCs/>
                    <w:sz w:val="20"/>
                    <w:szCs w:val="20"/>
                  </w:rPr>
                </w:rPrChange>
              </w:rPr>
              <w:t>G25</w:t>
            </w:r>
          </w:p>
        </w:tc>
        <w:tc>
          <w:tcPr>
            <w:tcW w:w="4861" w:type="dxa"/>
            <w:gridSpan w:val="2"/>
            <w:vAlign w:val="center"/>
          </w:tcPr>
          <w:p w14:paraId="3DE5E8DE" w14:textId="2C4C5F6E" w:rsidR="00D42CEC" w:rsidRPr="00775583" w:rsidRDefault="00D42CEC" w:rsidP="00E24A27">
            <w:pPr>
              <w:tabs>
                <w:tab w:val="left" w:pos="6330"/>
              </w:tabs>
              <w:bidi/>
              <w:jc w:val="both"/>
              <w:rPr>
                <w:rFonts w:ascii="MB Lateefi" w:hAnsi="MB Lateefi" w:cs="MB Lateefi"/>
                <w:lang w:bidi="fa-IR"/>
              </w:rPr>
            </w:pP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نتيجو</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ن</w:t>
            </w:r>
            <w:r w:rsidRPr="00775583">
              <w:rPr>
                <w:rFonts w:ascii="MB Lateefi" w:hAnsi="MB Lateefi" w:cs="MB Lateefi" w:hint="cs"/>
                <w:rtl/>
                <w:lang w:bidi="fa-IR"/>
              </w:rPr>
              <w:t>ڪ</w:t>
            </w:r>
            <w:r w:rsidRPr="00775583">
              <w:rPr>
                <w:rFonts w:ascii="MB Lateefi" w:hAnsi="MB Lateefi" w:cs="MB Lateefi" w:hint="eastAsia"/>
                <w:rtl/>
                <w:lang w:bidi="fa-IR"/>
              </w:rPr>
              <w:t>تو؟</w:t>
            </w:r>
          </w:p>
        </w:tc>
        <w:tc>
          <w:tcPr>
            <w:tcW w:w="4567" w:type="dxa"/>
            <w:gridSpan w:val="2"/>
            <w:vAlign w:val="center"/>
          </w:tcPr>
          <w:p w14:paraId="3823533B"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816"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b/>
                <w:i w:val="0"/>
                <w:iCs w:val="0"/>
                <w:sz w:val="20"/>
                <w:szCs w:val="20"/>
                <w:rtl/>
              </w:rPr>
              <w:t xml:space="preserve">تندرست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ويوهو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3E3CDC5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Fonts w:ascii="MB Lateefi" w:hAnsi="MB Lateefi" w:cs="MB Lateefi"/>
                <w:sz w:val="20"/>
                <w:szCs w:val="20"/>
                <w:rtl/>
                <w:lang w:bidi="fa-IR"/>
                <w:rPrChange w:id="817" w:author="Iqbal Ameerali" w:date="2020-10-08T11:45:00Z">
                  <w:rPr>
                    <w:rFonts w:ascii="MB Lateefi" w:hAnsi="MB Lateefi" w:cs="MB Lateefi"/>
                    <w:i/>
                    <w:iCs/>
                    <w:sz w:val="20"/>
                    <w:szCs w:val="20"/>
                    <w:rtl/>
                    <w:lang w:bidi="fa-IR"/>
                  </w:rPr>
                </w:rPrChange>
              </w:rPr>
              <w:t>ا</w:t>
            </w:r>
            <w:r w:rsidRPr="00775583">
              <w:rPr>
                <w:rFonts w:ascii="MB Lateefi" w:hAnsi="MB Lateefi" w:cs="MB Lateefi" w:hint="cs"/>
                <w:sz w:val="20"/>
                <w:szCs w:val="20"/>
                <w:rtl/>
                <w:lang w:bidi="fa-IR"/>
                <w:rPrChange w:id="818" w:author="Iqbal Ameerali" w:date="2020-10-08T11:45:00Z">
                  <w:rPr>
                    <w:rFonts w:ascii="MB Lateefi" w:hAnsi="MB Lateefi" w:cs="MB Lateefi" w:hint="cs"/>
                    <w:i/>
                    <w:iCs/>
                    <w:sz w:val="20"/>
                    <w:szCs w:val="20"/>
                    <w:rtl/>
                    <w:lang w:bidi="fa-IR"/>
                  </w:rPr>
                </w:rPrChange>
              </w:rPr>
              <w:t>ڃ</w:t>
            </w:r>
            <w:r w:rsidRPr="00775583">
              <w:rPr>
                <w:rFonts w:ascii="MB Lateefi" w:hAnsi="MB Lateefi" w:cs="MB Lateefi" w:hint="eastAsia"/>
                <w:sz w:val="20"/>
                <w:szCs w:val="20"/>
                <w:rtl/>
                <w:lang w:bidi="fa-IR"/>
                <w:rPrChange w:id="819" w:author="Iqbal Ameerali" w:date="2020-10-08T11:45:00Z">
                  <w:rPr>
                    <w:rFonts w:ascii="MB Lateefi" w:hAnsi="MB Lateefi" w:cs="MB Lateefi" w:hint="eastAsia"/>
                    <w:i/>
                    <w:iCs/>
                    <w:sz w:val="20"/>
                    <w:szCs w:val="20"/>
                    <w:rtl/>
                    <w:lang w:bidi="fa-IR"/>
                  </w:rPr>
                </w:rPrChange>
              </w:rPr>
              <w:t>ا</w:t>
            </w:r>
            <w:r w:rsidRPr="00775583">
              <w:rPr>
                <w:rFonts w:ascii="MB Lateefi" w:hAnsi="MB Lateefi" w:cs="MB Lateefi"/>
                <w:sz w:val="20"/>
                <w:szCs w:val="20"/>
                <w:rtl/>
                <w:lang w:bidi="fa-IR"/>
                <w:rPrChange w:id="820" w:author="Iqbal Ameerali" w:date="2020-10-08T11:45:00Z">
                  <w:rPr>
                    <w:rFonts w:ascii="MB Lateefi" w:hAnsi="MB Lateefi" w:cs="MB Lateefi"/>
                    <w:i/>
                    <w:iCs/>
                    <w:sz w:val="20"/>
                    <w:szCs w:val="20"/>
                    <w:rtl/>
                    <w:lang w:bidi="fa-IR"/>
                  </w:rPr>
                </w:rPrChange>
              </w:rPr>
              <w:t xml:space="preserve"> </w:t>
            </w:r>
            <w:r w:rsidRPr="00775583">
              <w:rPr>
                <w:rFonts w:ascii="MB Lateefi" w:hAnsi="MB Lateefi" w:cs="MB Lateefi" w:hint="eastAsia"/>
                <w:sz w:val="20"/>
                <w:szCs w:val="20"/>
                <w:rtl/>
                <w:lang w:bidi="fa-IR"/>
                <w:rPrChange w:id="821" w:author="Iqbal Ameerali" w:date="2020-10-08T11:45:00Z">
                  <w:rPr>
                    <w:rFonts w:ascii="MB Lateefi" w:hAnsi="MB Lateefi" w:cs="MB Lateefi" w:hint="eastAsia"/>
                    <w:i/>
                    <w:iCs/>
                    <w:sz w:val="20"/>
                    <w:szCs w:val="20"/>
                    <w:rtl/>
                    <w:lang w:bidi="fa-IR"/>
                  </w:rPr>
                </w:rPrChange>
              </w:rPr>
              <w:t>بيمار</w:t>
            </w:r>
            <w:r w:rsidRPr="00775583">
              <w:rPr>
                <w:rStyle w:val="FontStyle85"/>
                <w:rFonts w:ascii="MB Lateefi" w:hAnsi="MB Lateefi" w:cs="MB Lateefi"/>
                <w:b/>
                <w:i w:val="0"/>
                <w:iCs w:val="0"/>
                <w:sz w:val="20"/>
                <w:szCs w:val="20"/>
                <w:rtl/>
              </w:rPr>
              <w:t xml:space="preserve"> 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3FDD001E" w14:textId="3CC8E69A" w:rsidR="00D42CEC" w:rsidRPr="00775583" w:rsidRDefault="00BC644F"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lang w:bidi="sd-Arab-PK"/>
              </w:rPr>
              <w:t>وفات</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ري</w:t>
            </w:r>
            <w:r w:rsidR="00D42CEC" w:rsidRPr="00775583">
              <w:rPr>
                <w:rStyle w:val="FontStyle85"/>
                <w:rFonts w:ascii="MB Lateefi" w:hAnsi="MB Lateefi" w:cs="MB Lateefi"/>
                <w:b/>
                <w:i w:val="0"/>
                <w:iCs w:val="0"/>
                <w:sz w:val="20"/>
                <w:szCs w:val="20"/>
                <w:rtl/>
              </w:rPr>
              <w:t xml:space="preserve"> ويو</w:t>
            </w:r>
            <w:r w:rsidR="00D42CEC" w:rsidRPr="00775583">
              <w:rPr>
                <w:rStyle w:val="FontStyle85"/>
                <w:rFonts w:ascii="MB Lateefi" w:hAnsi="MB Lateefi" w:cs="MB Lateefi"/>
                <w:b/>
                <w:i w:val="0"/>
                <w:iCs w:val="0"/>
                <w:sz w:val="20"/>
                <w:szCs w:val="20"/>
                <w:rtl/>
                <w:lang w:bidi="sd-Arab-PK"/>
              </w:rPr>
              <w:t xml:space="preserve"> </w:t>
            </w:r>
            <w:r w:rsidR="00D42CEC" w:rsidRPr="00775583">
              <w:rPr>
                <w:rStyle w:val="FontStyle85"/>
                <w:rFonts w:ascii="MB Lateefi" w:hAnsi="MB Lateefi" w:cs="MB Lateefi"/>
                <w:b/>
                <w:i w:val="0"/>
                <w:iCs w:val="0"/>
                <w:sz w:val="20"/>
                <w:szCs w:val="20"/>
              </w:rPr>
              <w:tab/>
            </w:r>
            <w:r w:rsidR="00D42CEC" w:rsidRPr="00775583">
              <w:rPr>
                <w:rStyle w:val="FontStyle85"/>
                <w:rFonts w:ascii="MB Lateefi" w:hAnsi="MB Lateefi" w:cs="MB Lateefi"/>
                <w:b/>
                <w:i w:val="0"/>
                <w:iCs w:val="0"/>
                <w:sz w:val="20"/>
                <w:szCs w:val="20"/>
                <w:rtl/>
                <w:lang w:bidi="sd-Arab-PK"/>
              </w:rPr>
              <w:t>3</w:t>
            </w:r>
          </w:p>
        </w:tc>
        <w:tc>
          <w:tcPr>
            <w:tcW w:w="1099" w:type="dxa"/>
            <w:vAlign w:val="center"/>
          </w:tcPr>
          <w:p w14:paraId="1C5A5FEF"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p>
        </w:tc>
      </w:tr>
      <w:tr w:rsidR="00FD76EB" w:rsidRPr="00775583" w14:paraId="70562A37" w14:textId="77777777" w:rsidTr="00FA6281">
        <w:trPr>
          <w:trHeight w:val="64"/>
          <w:jc w:val="center"/>
        </w:trPr>
        <w:tc>
          <w:tcPr>
            <w:tcW w:w="892" w:type="dxa"/>
            <w:vAlign w:val="center"/>
          </w:tcPr>
          <w:p w14:paraId="2B206F6A" w14:textId="0A36C701" w:rsidR="00FD76EB" w:rsidRPr="00775583" w:rsidRDefault="00FD76EB" w:rsidP="00FD76EB">
            <w:pPr>
              <w:tabs>
                <w:tab w:val="right" w:pos="10469"/>
              </w:tabs>
              <w:autoSpaceDE w:val="0"/>
              <w:autoSpaceDN w:val="0"/>
              <w:adjustRightInd w:val="0"/>
              <w:jc w:val="center"/>
              <w:rPr>
                <w:rFonts w:cs="MB Lateefi"/>
                <w:sz w:val="20"/>
                <w:szCs w:val="20"/>
              </w:rPr>
            </w:pPr>
            <w:r w:rsidRPr="00775583">
              <w:rPr>
                <w:rFonts w:cstheme="minorHAnsi"/>
                <w:sz w:val="20"/>
                <w:szCs w:val="20"/>
                <w:rPrChange w:id="822" w:author="Iqbal Ameerali" w:date="2020-10-08T11:45:00Z">
                  <w:rPr>
                    <w:rFonts w:ascii="Calibri" w:hAnsi="Calibri" w:cstheme="minorHAnsi"/>
                    <w:i/>
                    <w:iCs/>
                    <w:sz w:val="20"/>
                    <w:szCs w:val="20"/>
                  </w:rPr>
                </w:rPrChange>
              </w:rPr>
              <w:t>G26</w:t>
            </w:r>
          </w:p>
        </w:tc>
        <w:tc>
          <w:tcPr>
            <w:tcW w:w="4861" w:type="dxa"/>
            <w:gridSpan w:val="2"/>
            <w:vAlign w:val="center"/>
          </w:tcPr>
          <w:p w14:paraId="165F0143" w14:textId="727D2DE7" w:rsidR="00FD76EB" w:rsidRPr="00775583" w:rsidRDefault="00FD76EB" w:rsidP="00FD76EB">
            <w:pPr>
              <w:tabs>
                <w:tab w:val="left" w:pos="6330"/>
              </w:tabs>
              <w:bidi/>
              <w:jc w:val="both"/>
              <w:rPr>
                <w:rFonts w:ascii="MB Lateefi" w:hAnsi="MB Lateefi" w:cs="MB Lateefi"/>
                <w:rtl/>
                <w:lang w:bidi="fa-IR"/>
              </w:rPr>
            </w:pP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w:t>
            </w:r>
            <w:r w:rsidRPr="00775583">
              <w:rPr>
                <w:rFonts w:ascii="MB Lateefi" w:hAnsi="MB Lateefi" w:cs="MB Lateefi" w:hint="eastAsia"/>
                <w:rtl/>
                <w:lang w:bidi="fa-IR"/>
              </w:rPr>
              <w:t>پري</w:t>
            </w:r>
            <w:r w:rsidRPr="00775583">
              <w:rPr>
                <w:rFonts w:ascii="MB Lateefi" w:hAnsi="MB Lateefi" w:cs="MB Lateefi"/>
                <w:rtl/>
                <w:lang w:bidi="fa-IR"/>
              </w:rPr>
              <w:t xml:space="preserve"> </w:t>
            </w:r>
            <w:r w:rsidRPr="00775583">
              <w:rPr>
                <w:rFonts w:ascii="MB Lateefi" w:hAnsi="MB Lateefi" w:cs="MB Lateefi" w:hint="eastAsia"/>
                <w:rtl/>
                <w:lang w:bidi="fa-IR"/>
              </w:rPr>
              <w:t>آھي،</w:t>
            </w:r>
            <w:r w:rsidRPr="00775583">
              <w:rPr>
                <w:rFonts w:ascii="MB Lateefi" w:hAnsi="MB Lateefi" w:cs="MB Lateefi"/>
                <w:rtl/>
                <w:lang w:bidi="fa-IR"/>
              </w:rPr>
              <w:t xml:space="preserve"> </w:t>
            </w:r>
            <w:r w:rsidRPr="00775583">
              <w:rPr>
                <w:rFonts w:ascii="MB Lateefi" w:hAnsi="MB Lateefi" w:cs="MB Lateefi" w:hint="eastAsia"/>
                <w:rtl/>
                <w:lang w:bidi="fa-IR"/>
              </w:rPr>
              <w:t>جتان</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2"/>
            <w:vAlign w:val="center"/>
          </w:tcPr>
          <w:p w14:paraId="4756EE21" w14:textId="77777777" w:rsidR="00FD76EB" w:rsidRPr="00775583"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23"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لومي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A764C3">
              <w:rPr>
                <w:rFonts w:cstheme="minorHAnsi"/>
                <w:sz w:val="28"/>
                <w:szCs w:val="28"/>
              </w:rPr>
              <w:fldChar w:fldCharType="begin">
                <w:ffData>
                  <w:name w:val="Check189"/>
                  <w:enabled/>
                  <w:calcOnExit w:val="0"/>
                  <w:checkBox>
                    <w:sizeAuto/>
                    <w:default w:val="0"/>
                  </w:checkBox>
                </w:ffData>
              </w:fldChar>
            </w:r>
            <w:r w:rsidRPr="00775583">
              <w:rPr>
                <w:rFonts w:cstheme="minorHAnsi"/>
                <w:sz w:val="28"/>
                <w:szCs w:val="28"/>
              </w:rPr>
              <w:instrText xml:space="preserve"> FORMCHECKBOX </w:instrText>
            </w:r>
            <w:r w:rsidR="00477FCF">
              <w:rPr>
                <w:rFonts w:cstheme="minorHAnsi"/>
                <w:sz w:val="28"/>
                <w:szCs w:val="28"/>
                <w:rPrChange w:id="824" w:author="Iqbal Ameerali" w:date="2020-10-08T11:45:00Z">
                  <w:rPr>
                    <w:rFonts w:cstheme="minorHAnsi"/>
                    <w:sz w:val="28"/>
                    <w:szCs w:val="28"/>
                  </w:rPr>
                </w:rPrChange>
              </w:rPr>
            </w:r>
            <w:r w:rsidR="00477FCF">
              <w:rPr>
                <w:rFonts w:cstheme="minorHAnsi"/>
                <w:sz w:val="28"/>
                <w:szCs w:val="28"/>
                <w:rPrChange w:id="825" w:author="Iqbal Ameerali" w:date="2020-10-08T11:45:00Z">
                  <w:rPr>
                    <w:rFonts w:cstheme="minorHAnsi"/>
                    <w:sz w:val="28"/>
                    <w:szCs w:val="28"/>
                  </w:rPr>
                </w:rPrChange>
              </w:rPr>
              <w:fldChar w:fldCharType="separate"/>
            </w:r>
            <w:r w:rsidRPr="00775583">
              <w:rPr>
                <w:rFonts w:cstheme="minorHAnsi"/>
                <w:sz w:val="28"/>
                <w:szCs w:val="28"/>
                <w:rPrChange w:id="826" w:author="Iqbal Ameerali" w:date="2020-10-08T11:45:00Z">
                  <w:rPr>
                    <w:rFonts w:cstheme="minorHAnsi"/>
                    <w:sz w:val="28"/>
                    <w:szCs w:val="28"/>
                  </w:rPr>
                </w:rPrChange>
              </w:rPr>
              <w:fldChar w:fldCharType="end"/>
            </w:r>
          </w:p>
          <w:p w14:paraId="55C03351" w14:textId="50F7AB15" w:rsidR="00FD76EB" w:rsidRPr="00775583"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98</w:t>
            </w:r>
          </w:p>
        </w:tc>
        <w:tc>
          <w:tcPr>
            <w:tcW w:w="1099" w:type="dxa"/>
          </w:tcPr>
          <w:p w14:paraId="497D8B4F"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FD76EB" w:rsidRPr="00775583" w14:paraId="70CB119B" w14:textId="77777777" w:rsidTr="00FA6281">
        <w:trPr>
          <w:trHeight w:val="64"/>
          <w:jc w:val="center"/>
        </w:trPr>
        <w:tc>
          <w:tcPr>
            <w:tcW w:w="892" w:type="dxa"/>
            <w:vAlign w:val="center"/>
          </w:tcPr>
          <w:p w14:paraId="349E7BFD" w14:textId="57B0B434" w:rsidR="00FD76EB" w:rsidRPr="00775583" w:rsidRDefault="00FD76EB" w:rsidP="00FD76EB">
            <w:pPr>
              <w:tabs>
                <w:tab w:val="right" w:pos="10469"/>
              </w:tabs>
              <w:autoSpaceDE w:val="0"/>
              <w:autoSpaceDN w:val="0"/>
              <w:adjustRightInd w:val="0"/>
              <w:jc w:val="center"/>
              <w:rPr>
                <w:rFonts w:cs="MB Lateefi"/>
                <w:sz w:val="20"/>
                <w:szCs w:val="20"/>
              </w:rPr>
            </w:pPr>
            <w:r w:rsidRPr="00775583">
              <w:rPr>
                <w:rFonts w:cstheme="minorHAnsi"/>
                <w:sz w:val="20"/>
                <w:szCs w:val="20"/>
              </w:rPr>
              <w:t>G27</w:t>
            </w:r>
          </w:p>
        </w:tc>
        <w:tc>
          <w:tcPr>
            <w:tcW w:w="4861" w:type="dxa"/>
            <w:gridSpan w:val="2"/>
            <w:vAlign w:val="center"/>
          </w:tcPr>
          <w:p w14:paraId="3F076410" w14:textId="42DEBF27" w:rsidR="00FD76EB" w:rsidRPr="00775583" w:rsidRDefault="00FD76EB" w:rsidP="00FD76EB">
            <w:pPr>
              <w:tabs>
                <w:tab w:val="left" w:pos="6330"/>
              </w:tabs>
              <w:bidi/>
              <w:jc w:val="both"/>
              <w:rPr>
                <w:rFonts w:ascii="MB Lateefi" w:hAnsi="MB Lateefi" w:cs="MB Lateefi"/>
                <w:rtl/>
                <w:lang w:bidi="sd-Arab-PK"/>
              </w:rPr>
            </w:pPr>
            <w:r w:rsidRPr="00775583">
              <w:rPr>
                <w:rFonts w:ascii="MB Lateefi" w:hAnsi="MB Lateefi" w:cs="MB Lateefi" w:hint="eastAsia"/>
                <w:rtl/>
                <w:lang w:bidi="fa-IR"/>
              </w:rPr>
              <w:t>اسپتال</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ڃڻ</w:t>
            </w:r>
            <w:r w:rsidRPr="00775583">
              <w:rPr>
                <w:rFonts w:ascii="MB Lateefi" w:hAnsi="MB Lateefi" w:cs="MB Lateefi"/>
                <w:rtl/>
                <w:lang w:bidi="fa-IR"/>
              </w:rPr>
              <w:t xml:space="preserve"> </w:t>
            </w:r>
            <w:r w:rsidRPr="00775583">
              <w:rPr>
                <w:rFonts w:ascii="MB Lateefi" w:hAnsi="MB Lateefi" w:cs="MB Lateefi" w:hint="eastAsia"/>
                <w:rtl/>
                <w:lang w:bidi="fa-IR"/>
              </w:rPr>
              <w:t>لا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سواري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استعمال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w:t>
            </w:r>
            <w:r w:rsidRPr="00775583">
              <w:rPr>
                <w:rFonts w:ascii="MB Lateefi" w:hAnsi="MB Lateefi" w:cs="MB Lateefi" w:hint="eastAsia"/>
                <w:rtl/>
                <w:lang w:bidi="fa-IR"/>
              </w:rPr>
              <w:t>ويو</w:t>
            </w:r>
            <w:r w:rsidR="00994062" w:rsidRPr="00775583">
              <w:rPr>
                <w:rFonts w:ascii="MB Lateefi" w:hAnsi="MB Lateefi" w:cs="MB Lateefi" w:hint="eastAsia"/>
                <w:rtl/>
                <w:lang w:bidi="sd-Arab-PK"/>
              </w:rPr>
              <w:t>؟</w:t>
            </w:r>
          </w:p>
        </w:tc>
        <w:tc>
          <w:tcPr>
            <w:tcW w:w="4567" w:type="dxa"/>
            <w:gridSpan w:val="2"/>
            <w:vAlign w:val="center"/>
          </w:tcPr>
          <w:p w14:paraId="1F0EA3AC" w14:textId="792BD668" w:rsidR="00FD76EB" w:rsidRPr="00775583"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827"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لو</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سواري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بس</w:t>
            </w:r>
            <w:r w:rsidR="00B13EB0"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1</w:t>
            </w:r>
          </w:p>
          <w:p w14:paraId="0FA9CF16" w14:textId="21CD5496" w:rsidR="00FD76EB" w:rsidRPr="00775583"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شا</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hint="eastAsia"/>
                <w:b/>
                <w:i w:val="0"/>
                <w:iCs w:val="0"/>
                <w:sz w:val="20"/>
                <w:szCs w:val="20"/>
                <w:rtl/>
              </w:rPr>
              <w:t>چنگچي</w:t>
            </w:r>
            <w:r w:rsidR="00283EBC"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2</w:t>
            </w:r>
          </w:p>
          <w:p w14:paraId="007A2B0E" w14:textId="5D32BB42" w:rsidR="00FD76EB" w:rsidRPr="00775583"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مو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سائي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w:t>
            </w:r>
            <w:r w:rsidR="00283EBC"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3</w:t>
            </w:r>
          </w:p>
          <w:p w14:paraId="1A125AE2" w14:textId="7E46B8BA" w:rsidR="00CD6AA9" w:rsidRPr="00775583"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00283EBC"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4</w:t>
            </w:r>
          </w:p>
          <w:p w14:paraId="1148A11A" w14:textId="7A29AB08" w:rsidR="00CD6AA9" w:rsidRPr="00775583" w:rsidRDefault="00FD76EB" w:rsidP="00CD6AA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سي</w:t>
            </w:r>
            <w:r w:rsidR="00283EBC"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5</w:t>
            </w:r>
          </w:p>
          <w:p w14:paraId="382EDEF3" w14:textId="2B934EAA" w:rsidR="00CD6AA9" w:rsidRPr="00775583" w:rsidRDefault="00FD76EB" w:rsidP="00CD6AA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ايمبولنس</w:t>
            </w:r>
            <w:r w:rsidR="00283EBC"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6</w:t>
            </w:r>
          </w:p>
          <w:p w14:paraId="6AEA4D59" w14:textId="4D3D93DE" w:rsidR="00FD76EB" w:rsidRPr="00775583" w:rsidRDefault="00FD76EB" w:rsidP="00CD6AA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سائي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w:t>
            </w:r>
            <w:r w:rsidR="00283EBC" w:rsidRPr="00775583">
              <w:rPr>
                <w:rStyle w:val="FontStyle85"/>
                <w:rFonts w:ascii="MB Lateefi" w:hAnsi="MB Lateefi" w:cs="MB Lateefi"/>
                <w:b/>
                <w:i w:val="0"/>
                <w:iCs w:val="0"/>
                <w:sz w:val="20"/>
                <w:szCs w:val="20"/>
                <w:rtl/>
              </w:rPr>
              <w:t xml:space="preserve"> </w:t>
            </w:r>
            <w:r w:rsidR="00243470"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7</w:t>
            </w:r>
          </w:p>
          <w:p w14:paraId="39A637A2" w14:textId="4E5E89C2" w:rsidR="00FD76EB" w:rsidRPr="00775583"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پن</w:t>
            </w:r>
            <w:r w:rsidRPr="00775583">
              <w:rPr>
                <w:rStyle w:val="FontStyle85"/>
                <w:rFonts w:ascii="MB Lateefi" w:hAnsi="MB Lateefi" w:cs="MB Lateefi" w:hint="cs"/>
                <w:b/>
                <w:i w:val="0"/>
                <w:iCs w:val="0"/>
                <w:sz w:val="20"/>
                <w:szCs w:val="20"/>
                <w:rtl/>
              </w:rPr>
              <w:t>ڌ</w:t>
            </w:r>
            <w:r w:rsidR="00243470" w:rsidRPr="00775583">
              <w:rPr>
                <w:rStyle w:val="FontStyle85"/>
                <w:rFonts w:ascii="MB Lateefi" w:hAnsi="MB Lateefi" w:cs="MB Lateefi"/>
                <w:b/>
                <w:i w:val="0"/>
                <w:iCs w:val="0"/>
                <w:sz w:val="20"/>
                <w:szCs w:val="20"/>
                <w:rtl/>
              </w:rPr>
              <w:t xml:space="preserve"> </w:t>
            </w:r>
            <w:r w:rsidR="00243470"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8</w:t>
            </w:r>
          </w:p>
          <w:p w14:paraId="38B115B2" w14:textId="1BD7B6B7" w:rsidR="00FD76EB" w:rsidRPr="00775583"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۾علاج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w:t>
            </w:r>
            <w:r w:rsidR="00243470" w:rsidRPr="00775583">
              <w:rPr>
                <w:rStyle w:val="FontStyle85"/>
                <w:rFonts w:ascii="MB Lateefi" w:hAnsi="MB Lateefi" w:cs="MB Lateefi"/>
                <w:b/>
                <w:i w:val="0"/>
                <w:iCs w:val="0"/>
                <w:sz w:val="20"/>
                <w:szCs w:val="20"/>
                <w:rtl/>
              </w:rPr>
              <w:t xml:space="preserve"> </w:t>
            </w:r>
            <w:r w:rsidR="00243470"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9</w:t>
            </w:r>
          </w:p>
          <w:p w14:paraId="19969AC6" w14:textId="59347DFF" w:rsidR="00FD76EB" w:rsidRPr="00775583" w:rsidRDefault="00FD76EB" w:rsidP="004F324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00243470" w:rsidRPr="00775583">
              <w:rPr>
                <w:rStyle w:val="FontStyle85"/>
                <w:rFonts w:ascii="MB Lateefi" w:hAnsi="MB Lateefi" w:cs="MB Lateefi"/>
                <w:b/>
                <w:i w:val="0"/>
                <w:iCs w:val="0"/>
                <w:sz w:val="20"/>
                <w:szCs w:val="20"/>
              </w:rPr>
              <w:tab/>
            </w:r>
            <w:del w:id="828" w:author="Iqbal Ameerali" w:date="2020-10-07T15:20:00Z">
              <w:r w:rsidR="00CD6AA9" w:rsidRPr="00775583" w:rsidDel="004F324A">
                <w:rPr>
                  <w:rStyle w:val="FontStyle85"/>
                  <w:rFonts w:ascii="MB Lateefi" w:hAnsi="MB Lateefi" w:cs="MB Lateefi"/>
                  <w:b/>
                  <w:i w:val="0"/>
                  <w:iCs w:val="0"/>
                  <w:sz w:val="20"/>
                  <w:szCs w:val="20"/>
                  <w:rtl/>
                  <w:lang w:bidi="sd-Arab-PK"/>
                </w:rPr>
                <w:delText>98</w:delText>
              </w:r>
            </w:del>
            <w:ins w:id="829" w:author="Iqbal Ameerali" w:date="2020-10-07T15:20:00Z">
              <w:r w:rsidR="004F324A" w:rsidRPr="00775583">
                <w:rPr>
                  <w:rStyle w:val="FontStyle85"/>
                  <w:rFonts w:ascii="MB Lateefi" w:hAnsi="MB Lateefi" w:cs="MB Lateefi"/>
                  <w:b/>
                  <w:i w:val="0"/>
                  <w:iCs w:val="0"/>
                  <w:sz w:val="20"/>
                  <w:szCs w:val="20"/>
                  <w:rtl/>
                  <w:lang w:bidi="fa-IR"/>
                </w:rPr>
                <w:t>96</w:t>
              </w:r>
            </w:ins>
          </w:p>
        </w:tc>
        <w:tc>
          <w:tcPr>
            <w:tcW w:w="1099" w:type="dxa"/>
          </w:tcPr>
          <w:p w14:paraId="41BC530E"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FD76EB" w:rsidRPr="00775583" w14:paraId="76621855" w14:textId="77777777" w:rsidTr="00FA6281">
        <w:trPr>
          <w:trHeight w:val="64"/>
          <w:jc w:val="center"/>
        </w:trPr>
        <w:tc>
          <w:tcPr>
            <w:tcW w:w="892" w:type="dxa"/>
            <w:vAlign w:val="center"/>
          </w:tcPr>
          <w:p w14:paraId="41247EB5" w14:textId="4262E098" w:rsidR="00FD76EB" w:rsidRPr="00775583" w:rsidRDefault="00FD76EB" w:rsidP="00FD76EB">
            <w:pPr>
              <w:tabs>
                <w:tab w:val="right" w:pos="10469"/>
              </w:tabs>
              <w:autoSpaceDE w:val="0"/>
              <w:autoSpaceDN w:val="0"/>
              <w:adjustRightInd w:val="0"/>
              <w:jc w:val="center"/>
              <w:rPr>
                <w:rFonts w:cs="MB Lateefi"/>
                <w:sz w:val="20"/>
                <w:szCs w:val="20"/>
              </w:rPr>
            </w:pPr>
            <w:r w:rsidRPr="00775583">
              <w:rPr>
                <w:rFonts w:cstheme="minorHAnsi"/>
                <w:sz w:val="20"/>
                <w:szCs w:val="20"/>
              </w:rPr>
              <w:t>G28</w:t>
            </w:r>
          </w:p>
        </w:tc>
        <w:tc>
          <w:tcPr>
            <w:tcW w:w="4861" w:type="dxa"/>
            <w:gridSpan w:val="2"/>
            <w:vAlign w:val="center"/>
          </w:tcPr>
          <w:p w14:paraId="301DB93A" w14:textId="664EFDE9" w:rsidR="00FD76EB" w:rsidRPr="00775583" w:rsidRDefault="00FD76EB" w:rsidP="00FD76EB">
            <w:pPr>
              <w:tabs>
                <w:tab w:val="left" w:pos="6330"/>
              </w:tabs>
              <w:bidi/>
              <w:jc w:val="both"/>
              <w:rPr>
                <w:rFonts w:ascii="MB Lateefi" w:hAnsi="MB Lateefi" w:cs="MB Lateefi"/>
                <w:rtl/>
                <w:lang w:bidi="fa-IR"/>
              </w:rPr>
            </w:pP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eastAsia"/>
                <w:rtl/>
                <w:lang w:bidi="fa-IR"/>
              </w:rPr>
              <w:t>تي</w:t>
            </w:r>
            <w:r w:rsidRPr="00775583">
              <w:rPr>
                <w:rFonts w:ascii="MB Lateefi" w:hAnsi="MB Lateefi" w:cs="MB Lateefi"/>
                <w:rtl/>
                <w:lang w:bidi="fa-IR"/>
              </w:rPr>
              <w:t xml:space="preserve"> </w:t>
            </w:r>
            <w:r w:rsidRPr="00775583">
              <w:rPr>
                <w:rFonts w:ascii="MB Lateefi" w:hAnsi="MB Lateefi" w:cs="MB Lateefi" w:hint="eastAsia"/>
                <w:rtl/>
                <w:lang w:bidi="fa-IR"/>
              </w:rPr>
              <w:t>پھچ</w:t>
            </w:r>
            <w:r w:rsidRPr="00775583">
              <w:rPr>
                <w:rFonts w:ascii="MB Lateefi" w:hAnsi="MB Lateefi" w:cs="MB Lateefi" w:hint="cs"/>
                <w:rtl/>
                <w:lang w:bidi="fa-IR"/>
              </w:rPr>
              <w:t>ڻ</w:t>
            </w:r>
            <w:r w:rsidRPr="00775583">
              <w:rPr>
                <w:rFonts w:ascii="MB Lateefi" w:hAnsi="MB Lateefi" w:cs="MB Lateefi"/>
                <w:rtl/>
                <w:lang w:bidi="fa-IR"/>
              </w:rPr>
              <w:t xml:space="preserve"> ۾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ل</w:t>
            </w:r>
            <w:r w:rsidRPr="00775583">
              <w:rPr>
                <w:rFonts w:ascii="MB Lateefi" w:hAnsi="MB Lateefi" w:cs="MB Lateefi" w:hint="cs"/>
                <w:rtl/>
                <w:lang w:bidi="fa-IR"/>
              </w:rPr>
              <w:t>ڳ</w:t>
            </w:r>
            <w:r w:rsidRPr="00775583">
              <w:rPr>
                <w:rFonts w:ascii="MB Lateefi" w:hAnsi="MB Lateefi" w:cs="MB Lateefi" w:hint="eastAsia"/>
                <w:rtl/>
                <w:lang w:bidi="sd-Arab-PK"/>
              </w:rPr>
              <w:t>ندو</w:t>
            </w:r>
            <w:r w:rsidRPr="00775583">
              <w:rPr>
                <w:rFonts w:ascii="MB Lateefi" w:hAnsi="MB Lateefi" w:cs="MB Lateefi"/>
                <w:rtl/>
                <w:lang w:bidi="sd-Arab-PK"/>
              </w:rPr>
              <w:t xml:space="preserve"> آهي </w:t>
            </w:r>
            <w:r w:rsidRPr="00775583">
              <w:rPr>
                <w:rFonts w:ascii="MB Lateefi" w:hAnsi="MB Lateefi" w:cs="MB Lateefi" w:hint="eastAsia"/>
                <w:rtl/>
                <w:lang w:bidi="fa-IR"/>
              </w:rPr>
              <w:t>،</w:t>
            </w:r>
            <w:r w:rsidRPr="00775583">
              <w:rPr>
                <w:rFonts w:ascii="MB Lateefi" w:hAnsi="MB Lateefi" w:cs="MB Lateefi"/>
                <w:rtl/>
                <w:lang w:bidi="fa-IR"/>
              </w:rPr>
              <w:t xml:space="preserve"> </w:t>
            </w:r>
            <w:r w:rsidRPr="00775583">
              <w:rPr>
                <w:rFonts w:ascii="MB Lateefi" w:hAnsi="MB Lateefi" w:cs="MB Lateefi" w:hint="eastAsia"/>
                <w:rtl/>
                <w:lang w:bidi="fa-IR"/>
              </w:rPr>
              <w:t>جتان</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دوران</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2"/>
            <w:vAlign w:val="center"/>
          </w:tcPr>
          <w:p w14:paraId="7F6FB38D" w14:textId="62B7D7AF" w:rsidR="00FD76EB" w:rsidRPr="00775583"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30"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من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p>
          <w:p w14:paraId="7F57A6E1" w14:textId="11DB397C" w:rsidR="00FD76EB" w:rsidRPr="00775583"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41091B" w:rsidRPr="00775583">
              <w:rPr>
                <w:rStyle w:val="FontStyle85"/>
                <w:rFonts w:ascii="MB Lateefi" w:hAnsi="MB Lateefi" w:cs="MB Lateefi"/>
                <w:bCs/>
                <w:i w:val="0"/>
                <w:iCs w:val="0"/>
                <w:sz w:val="20"/>
                <w:szCs w:val="20"/>
              </w:rPr>
              <w:t>98</w:t>
            </w:r>
          </w:p>
        </w:tc>
        <w:tc>
          <w:tcPr>
            <w:tcW w:w="1099" w:type="dxa"/>
          </w:tcPr>
          <w:p w14:paraId="60AA0A82"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FD76EB" w:rsidRPr="00775583" w14:paraId="7AC664B1" w14:textId="77777777" w:rsidTr="00FA6281">
        <w:trPr>
          <w:trHeight w:val="64"/>
          <w:jc w:val="center"/>
        </w:trPr>
        <w:tc>
          <w:tcPr>
            <w:tcW w:w="892" w:type="dxa"/>
            <w:vAlign w:val="center"/>
          </w:tcPr>
          <w:p w14:paraId="33AFB580" w14:textId="1763D074" w:rsidR="00FD76EB" w:rsidRPr="00775583" w:rsidRDefault="00FD76EB" w:rsidP="00FD76EB">
            <w:pPr>
              <w:tabs>
                <w:tab w:val="right" w:pos="10469"/>
              </w:tabs>
              <w:autoSpaceDE w:val="0"/>
              <w:autoSpaceDN w:val="0"/>
              <w:adjustRightInd w:val="0"/>
              <w:jc w:val="center"/>
              <w:rPr>
                <w:rFonts w:cs="MB Lateefi"/>
                <w:sz w:val="20"/>
                <w:szCs w:val="20"/>
              </w:rPr>
            </w:pPr>
            <w:r w:rsidRPr="00775583">
              <w:rPr>
                <w:rFonts w:cstheme="minorHAnsi"/>
                <w:sz w:val="20"/>
                <w:szCs w:val="20"/>
              </w:rPr>
              <w:lastRenderedPageBreak/>
              <w:t>G29</w:t>
            </w:r>
          </w:p>
        </w:tc>
        <w:tc>
          <w:tcPr>
            <w:tcW w:w="4861" w:type="dxa"/>
            <w:gridSpan w:val="2"/>
            <w:vAlign w:val="center"/>
          </w:tcPr>
          <w:p w14:paraId="76D2BE65" w14:textId="6B40BF64" w:rsidR="00FD76EB" w:rsidRPr="00775583" w:rsidRDefault="00FD76EB" w:rsidP="00FD76EB">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بيماريءَ</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eastAsia"/>
                <w:rtl/>
                <w:lang w:bidi="fa-IR"/>
              </w:rPr>
              <w:t>سواري</w:t>
            </w:r>
            <w:r w:rsidRPr="00775583">
              <w:rPr>
                <w:rFonts w:ascii="MB Lateefi" w:hAnsi="MB Lateefi" w:cs="MB Lateefi"/>
                <w:rtl/>
                <w:lang w:bidi="fa-IR"/>
              </w:rPr>
              <w:t xml:space="preserve"> </w:t>
            </w:r>
            <w:r w:rsidRPr="00775583">
              <w:rPr>
                <w:rFonts w:ascii="MB Lateefi" w:hAnsi="MB Lateefi" w:cs="MB Lateefi" w:hint="eastAsia"/>
                <w:rtl/>
                <w:lang w:bidi="fa-IR"/>
              </w:rPr>
              <w:t>تي</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جا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يترا</w:t>
            </w:r>
            <w:r w:rsidRPr="00775583">
              <w:rPr>
                <w:rFonts w:ascii="MB Lateefi" w:hAnsi="MB Lateefi" w:cs="MB Lateefi"/>
                <w:rtl/>
                <w:lang w:bidi="fa-IR"/>
              </w:rPr>
              <w:t xml:space="preserve"> </w:t>
            </w:r>
            <w:r w:rsidRPr="00775583">
              <w:rPr>
                <w:rFonts w:ascii="MB Lateefi" w:hAnsi="MB Lateefi" w:cs="MB Lateefi" w:hint="eastAsia"/>
                <w:rtl/>
                <w:lang w:bidi="fa-IR"/>
              </w:rPr>
              <w:t>پئسا</w:t>
            </w:r>
            <w:r w:rsidRPr="00775583">
              <w:rPr>
                <w:rFonts w:ascii="MB Lateefi" w:hAnsi="MB Lateefi" w:cs="MB Lateefi"/>
                <w:rtl/>
                <w:lang w:bidi="fa-IR"/>
              </w:rPr>
              <w:t xml:space="preserve"> </w:t>
            </w:r>
            <w:r w:rsidRPr="00775583">
              <w:rPr>
                <w:rFonts w:ascii="MB Lateefi" w:hAnsi="MB Lateefi" w:cs="MB Lateefi" w:hint="eastAsia"/>
                <w:rtl/>
                <w:lang w:bidi="fa-IR"/>
              </w:rPr>
              <w:t>خرچ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يا؟</w:t>
            </w:r>
          </w:p>
        </w:tc>
        <w:tc>
          <w:tcPr>
            <w:tcW w:w="4567" w:type="dxa"/>
            <w:gridSpan w:val="2"/>
            <w:vAlign w:val="center"/>
          </w:tcPr>
          <w:p w14:paraId="2DFB4395" w14:textId="41DA3C80" w:rsidR="00FD76EB" w:rsidRPr="00775583" w:rsidRDefault="00FD76EB" w:rsidP="00FD76EB">
            <w:pPr>
              <w:pStyle w:val="Style39"/>
              <w:widowControl/>
              <w:tabs>
                <w:tab w:val="right" w:leader="hyphen" w:pos="4320"/>
                <w:tab w:val="left" w:pos="4752"/>
              </w:tabs>
              <w:bidi/>
              <w:spacing w:line="240" w:lineRule="auto"/>
              <w:ind w:right="-115"/>
              <w:rPr>
                <w:rFonts w:cstheme="minorHAnsi"/>
                <w:sz w:val="28"/>
                <w:szCs w:val="28"/>
              </w:rPr>
            </w:pPr>
            <w:r w:rsidRPr="00775583">
              <w:rPr>
                <w:rStyle w:val="FontStyle85"/>
                <w:rFonts w:ascii="MB Lateefi" w:hAnsi="MB Lateefi" w:cs="MB Lateefi" w:hint="eastAsia"/>
                <w:b/>
                <w:i w:val="0"/>
                <w:iCs w:val="0"/>
                <w:sz w:val="20"/>
                <w:szCs w:val="20"/>
                <w:rtl/>
              </w:rPr>
              <w:t>روپيا</w:t>
            </w:r>
            <w:r w:rsidRPr="00775583">
              <w:rPr>
                <w:rStyle w:val="FontStyle85"/>
                <w:rFonts w:ascii="MB Lateefi" w:hAnsi="MB Lateefi" w:cs="MB Lateefi"/>
                <w:b/>
                <w:i w:val="0"/>
                <w:iCs w:val="0"/>
                <w:sz w:val="20"/>
                <w:szCs w:val="20"/>
              </w:rPr>
              <w:tab/>
            </w:r>
          </w:p>
          <w:p w14:paraId="0DDF332A" w14:textId="65273AD3" w:rsidR="00FD76EB" w:rsidRPr="00775583"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41091B" w:rsidRPr="00775583">
              <w:rPr>
                <w:rStyle w:val="FontStyle85"/>
                <w:rFonts w:ascii="MB Lateefi" w:hAnsi="MB Lateefi" w:cs="MB Lateefi"/>
                <w:bCs/>
                <w:i w:val="0"/>
                <w:iCs w:val="0"/>
                <w:sz w:val="20"/>
                <w:szCs w:val="20"/>
              </w:rPr>
              <w:t>98</w:t>
            </w:r>
          </w:p>
        </w:tc>
        <w:tc>
          <w:tcPr>
            <w:tcW w:w="1099" w:type="dxa"/>
            <w:vAlign w:val="center"/>
          </w:tcPr>
          <w:p w14:paraId="46BA7925"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FD76EB" w:rsidRPr="00775583" w14:paraId="290D0DDC" w14:textId="77777777" w:rsidTr="00FA6281">
        <w:trPr>
          <w:trHeight w:val="64"/>
          <w:jc w:val="center"/>
        </w:trPr>
        <w:tc>
          <w:tcPr>
            <w:tcW w:w="892" w:type="dxa"/>
            <w:vAlign w:val="center"/>
          </w:tcPr>
          <w:p w14:paraId="2811DBDB" w14:textId="479F6D2E" w:rsidR="00FD76EB" w:rsidRPr="00775583" w:rsidRDefault="00FD76EB" w:rsidP="00FD76EB">
            <w:pPr>
              <w:tabs>
                <w:tab w:val="right" w:pos="10469"/>
              </w:tabs>
              <w:autoSpaceDE w:val="0"/>
              <w:autoSpaceDN w:val="0"/>
              <w:adjustRightInd w:val="0"/>
              <w:jc w:val="center"/>
              <w:rPr>
                <w:rFonts w:cs="MB Lateefi"/>
                <w:sz w:val="20"/>
                <w:szCs w:val="20"/>
              </w:rPr>
            </w:pPr>
            <w:r w:rsidRPr="00775583">
              <w:rPr>
                <w:rFonts w:cstheme="minorHAnsi"/>
                <w:sz w:val="20"/>
                <w:szCs w:val="20"/>
              </w:rPr>
              <w:t>G30</w:t>
            </w:r>
          </w:p>
        </w:tc>
        <w:tc>
          <w:tcPr>
            <w:tcW w:w="4861" w:type="dxa"/>
            <w:gridSpan w:val="2"/>
            <w:vAlign w:val="center"/>
          </w:tcPr>
          <w:p w14:paraId="502C1648" w14:textId="4A2C5168" w:rsidR="00FD76EB" w:rsidRPr="00775583" w:rsidRDefault="00FD76EB" w:rsidP="00FD76EB">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بيماريءَ</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eastAsia"/>
                <w:rtl/>
                <w:lang w:bidi="fa-IR"/>
              </w:rPr>
              <w:t>دوائن</w:t>
            </w:r>
            <w:r w:rsidRPr="00775583">
              <w:rPr>
                <w:rFonts w:ascii="MB Lateefi" w:hAnsi="MB Lateefi" w:cs="MB Lateefi"/>
                <w:rtl/>
                <w:lang w:bidi="fa-IR"/>
              </w:rPr>
              <w:t xml:space="preserve"> </w:t>
            </w:r>
            <w:r w:rsidRPr="00775583">
              <w:rPr>
                <w:rFonts w:ascii="MB Lateefi" w:hAnsi="MB Lateefi" w:cs="MB Lateefi"/>
                <w:lang w:bidi="fa-IR"/>
              </w:rPr>
              <w:t>/</w:t>
            </w:r>
            <w:r w:rsidRPr="00775583">
              <w:rPr>
                <w:rFonts w:ascii="MB Lateefi" w:hAnsi="MB Lateefi" w:cs="MB Lateefi" w:hint="eastAsia"/>
                <w:rtl/>
                <w:lang w:bidi="fa-IR"/>
              </w:rPr>
              <w:t>داخلي</w:t>
            </w:r>
            <w:r w:rsidRPr="00775583">
              <w:rPr>
                <w:rFonts w:ascii="MB Lateefi" w:hAnsi="MB Lateefi" w:cs="MB Lateefi"/>
                <w:lang w:bidi="fa-IR"/>
              </w:rPr>
              <w:t>/</w:t>
            </w:r>
            <w:r w:rsidRPr="00775583">
              <w:rPr>
                <w:rFonts w:ascii="MB Lateefi" w:hAnsi="MB Lateefi" w:cs="MB Lateefi"/>
                <w:rtl/>
                <w:lang w:bidi="fa-IR"/>
              </w:rPr>
              <w:t xml:space="preserve"> </w:t>
            </w:r>
            <w:r w:rsidRPr="00775583">
              <w:rPr>
                <w:rFonts w:ascii="MB Lateefi" w:hAnsi="MB Lateefi" w:cs="MB Lateefi" w:hint="cs"/>
                <w:rtl/>
                <w:lang w:bidi="sd-Arab-PK"/>
              </w:rPr>
              <w:t>ڊ</w:t>
            </w:r>
            <w:r w:rsidRPr="00775583">
              <w:rPr>
                <w:rFonts w:ascii="MB Lateefi" w:hAnsi="MB Lateefi" w:cs="MB Lateefi" w:hint="eastAsia"/>
                <w:rtl/>
                <w:lang w:bidi="sd-Arab-PK"/>
              </w:rPr>
              <w:t>ا</w:t>
            </w:r>
            <w:r w:rsidRPr="00775583">
              <w:rPr>
                <w:rFonts w:ascii="MB Lateefi" w:hAnsi="MB Lateefi" w:cs="MB Lateefi" w:hint="cs"/>
                <w:rtl/>
                <w:lang w:bidi="sd-Arab-PK"/>
              </w:rPr>
              <w:t>ڪٽ</w:t>
            </w:r>
            <w:r w:rsidRPr="00775583">
              <w:rPr>
                <w:rFonts w:ascii="MB Lateefi" w:hAnsi="MB Lateefi" w:cs="MB Lateefi" w:hint="eastAsia"/>
                <w:rtl/>
                <w:lang w:bidi="sd-Arab-PK"/>
              </w:rPr>
              <w:t>ر</w:t>
            </w:r>
            <w:r w:rsidRPr="00775583">
              <w:rPr>
                <w:rFonts w:ascii="MB Lateefi" w:hAnsi="MB Lateefi" w:cs="MB Lateefi"/>
                <w:rtl/>
                <w:lang w:bidi="sd-Arab-PK"/>
              </w:rPr>
              <w:t xml:space="preserve"> جي فيس </w:t>
            </w:r>
            <w:r w:rsidRPr="00775583">
              <w:rPr>
                <w:rFonts w:ascii="MB Lateefi" w:hAnsi="MB Lateefi" w:cs="MB Lateefi" w:hint="eastAsia"/>
                <w:rtl/>
                <w:lang w:bidi="fa-IR"/>
              </w:rPr>
              <w:t>تي</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جا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يترا</w:t>
            </w:r>
            <w:r w:rsidRPr="00775583">
              <w:rPr>
                <w:rFonts w:ascii="MB Lateefi" w:hAnsi="MB Lateefi" w:cs="MB Lateefi"/>
                <w:rtl/>
                <w:lang w:bidi="fa-IR"/>
              </w:rPr>
              <w:t xml:space="preserve"> </w:t>
            </w:r>
            <w:r w:rsidRPr="00775583">
              <w:rPr>
                <w:rFonts w:ascii="MB Lateefi" w:hAnsi="MB Lateefi" w:cs="MB Lateefi" w:hint="eastAsia"/>
                <w:rtl/>
                <w:lang w:bidi="fa-IR"/>
              </w:rPr>
              <w:t>پئسا</w:t>
            </w:r>
            <w:r w:rsidRPr="00775583">
              <w:rPr>
                <w:rFonts w:ascii="MB Lateefi" w:hAnsi="MB Lateefi" w:cs="MB Lateefi"/>
                <w:rtl/>
                <w:lang w:bidi="fa-IR"/>
              </w:rPr>
              <w:t xml:space="preserve"> </w:t>
            </w:r>
            <w:r w:rsidRPr="00775583">
              <w:rPr>
                <w:rFonts w:ascii="MB Lateefi" w:hAnsi="MB Lateefi" w:cs="MB Lateefi" w:hint="eastAsia"/>
                <w:rtl/>
                <w:lang w:bidi="fa-IR"/>
              </w:rPr>
              <w:t>خرچ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يا؟</w:t>
            </w:r>
          </w:p>
        </w:tc>
        <w:tc>
          <w:tcPr>
            <w:tcW w:w="4567" w:type="dxa"/>
            <w:gridSpan w:val="2"/>
            <w:vAlign w:val="center"/>
          </w:tcPr>
          <w:p w14:paraId="213BD880" w14:textId="6C4FD1DD" w:rsidR="00FD76EB" w:rsidRPr="00775583" w:rsidRDefault="00FD76EB" w:rsidP="00FD76EB">
            <w:pPr>
              <w:pStyle w:val="Style39"/>
              <w:widowControl/>
              <w:tabs>
                <w:tab w:val="right" w:leader="hyphen" w:pos="4320"/>
                <w:tab w:val="left" w:pos="4752"/>
              </w:tabs>
              <w:bidi/>
              <w:spacing w:line="240" w:lineRule="auto"/>
              <w:ind w:right="-115"/>
              <w:rPr>
                <w:rFonts w:cstheme="minorHAnsi"/>
                <w:sz w:val="28"/>
                <w:szCs w:val="28"/>
              </w:rPr>
            </w:pPr>
            <w:r w:rsidRPr="00775583">
              <w:rPr>
                <w:rStyle w:val="FontStyle85"/>
                <w:rFonts w:ascii="MB Lateefi" w:hAnsi="MB Lateefi" w:cs="MB Lateefi" w:hint="eastAsia"/>
                <w:b/>
                <w:i w:val="0"/>
                <w:iCs w:val="0"/>
                <w:sz w:val="20"/>
                <w:szCs w:val="20"/>
                <w:rtl/>
              </w:rPr>
              <w:t>روپيا</w:t>
            </w:r>
            <w:r w:rsidRPr="00775583">
              <w:rPr>
                <w:rStyle w:val="FontStyle85"/>
                <w:rFonts w:ascii="MB Lateefi" w:hAnsi="MB Lateefi" w:cs="MB Lateefi"/>
                <w:b/>
                <w:i w:val="0"/>
                <w:iCs w:val="0"/>
                <w:sz w:val="20"/>
                <w:szCs w:val="20"/>
              </w:rPr>
              <w:tab/>
            </w:r>
          </w:p>
          <w:p w14:paraId="465FAB10" w14:textId="0145B1D5" w:rsidR="00FD76EB" w:rsidRPr="00775583"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41091B" w:rsidRPr="00775583">
              <w:rPr>
                <w:rStyle w:val="FontStyle85"/>
                <w:rFonts w:ascii="MB Lateefi" w:hAnsi="MB Lateefi" w:cs="MB Lateefi"/>
                <w:bCs/>
                <w:i w:val="0"/>
                <w:iCs w:val="0"/>
                <w:sz w:val="20"/>
                <w:szCs w:val="20"/>
              </w:rPr>
              <w:t>98</w:t>
            </w:r>
          </w:p>
        </w:tc>
        <w:tc>
          <w:tcPr>
            <w:tcW w:w="1099" w:type="dxa"/>
          </w:tcPr>
          <w:p w14:paraId="5F3255A9"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FD76EB" w:rsidRPr="00775583" w14:paraId="73AEE404" w14:textId="77777777" w:rsidTr="00FA6281">
        <w:trPr>
          <w:trHeight w:val="64"/>
          <w:jc w:val="center"/>
        </w:trPr>
        <w:tc>
          <w:tcPr>
            <w:tcW w:w="892" w:type="dxa"/>
            <w:vAlign w:val="center"/>
          </w:tcPr>
          <w:p w14:paraId="74D9861D" w14:textId="243668BB" w:rsidR="00FD76EB" w:rsidRPr="00775583" w:rsidRDefault="00FD76EB" w:rsidP="00FD76EB">
            <w:pPr>
              <w:tabs>
                <w:tab w:val="right" w:pos="10469"/>
              </w:tabs>
              <w:autoSpaceDE w:val="0"/>
              <w:autoSpaceDN w:val="0"/>
              <w:adjustRightInd w:val="0"/>
              <w:jc w:val="center"/>
              <w:rPr>
                <w:rFonts w:cs="MB Lateefi"/>
                <w:sz w:val="20"/>
                <w:szCs w:val="20"/>
              </w:rPr>
            </w:pPr>
            <w:r w:rsidRPr="00775583">
              <w:rPr>
                <w:rFonts w:cstheme="minorHAnsi"/>
                <w:sz w:val="20"/>
                <w:szCs w:val="20"/>
              </w:rPr>
              <w:t>G31</w:t>
            </w:r>
          </w:p>
        </w:tc>
        <w:tc>
          <w:tcPr>
            <w:tcW w:w="4861" w:type="dxa"/>
            <w:gridSpan w:val="2"/>
            <w:vAlign w:val="center"/>
          </w:tcPr>
          <w:p w14:paraId="57FAF487" w14:textId="565C878D" w:rsidR="00FD76EB" w:rsidRPr="00775583" w:rsidRDefault="00FD76EB" w:rsidP="00FD76EB">
            <w:pPr>
              <w:tabs>
                <w:tab w:val="left" w:pos="6330"/>
              </w:tabs>
              <w:bidi/>
              <w:jc w:val="both"/>
              <w:rPr>
                <w:rFonts w:ascii="MB Lateefi" w:hAnsi="MB Lateefi" w:cs="MB Lateefi"/>
                <w:rtl/>
                <w:lang w:bidi="fa-IR"/>
              </w:rPr>
            </w:pPr>
            <w:r w:rsidRPr="00775583">
              <w:rPr>
                <w:rFonts w:ascii="MB Lateefi" w:hAnsi="MB Lateefi" w:cs="MB Lateefi"/>
                <w:rtl/>
                <w:lang w:bidi="fa-IR"/>
              </w:rPr>
              <w:t>(نالو)جي</w:t>
            </w:r>
            <w:r w:rsidRPr="00775583">
              <w:rPr>
                <w:rFonts w:ascii="MB Lateefi" w:hAnsi="MB Lateefi" w:cs="MB Lateefi"/>
                <w:rtl/>
                <w:lang w:bidi="sd-Arab-PK"/>
              </w:rPr>
              <w:t xml:space="preserve"> دستن جي</w:t>
            </w:r>
            <w:r w:rsidRPr="00775583">
              <w:rPr>
                <w:rFonts w:ascii="MB Lateefi" w:hAnsi="MB Lateefi" w:cs="MB Lateefi"/>
                <w:rtl/>
                <w:lang w:bidi="fa-IR"/>
              </w:rPr>
              <w:t xml:space="preserve"> علاج جو خر</w:t>
            </w:r>
            <w:r w:rsidRPr="00775583">
              <w:rPr>
                <w:rFonts w:ascii="MB Lateefi" w:hAnsi="MB Lateefi" w:cs="MB Lateefi" w:hint="eastAsia"/>
                <w:rtl/>
                <w:lang w:bidi="sd-Arab-PK"/>
              </w:rPr>
              <w:t>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نهن</w:t>
            </w:r>
            <w:r w:rsidRPr="00775583">
              <w:rPr>
                <w:rFonts w:ascii="MB Lateefi" w:hAnsi="MB Lateefi" w:cs="MB Lateefi"/>
                <w:rtl/>
                <w:lang w:bidi="fa-IR"/>
              </w:rPr>
              <w:t xml:space="preserve"> </w:t>
            </w:r>
            <w:r w:rsidRPr="00775583">
              <w:rPr>
                <w:rFonts w:ascii="MB Lateefi" w:hAnsi="MB Lateefi" w:cs="MB Lateefi" w:hint="cs"/>
                <w:rtl/>
                <w:lang w:bidi="sd-Arab-PK"/>
              </w:rPr>
              <w:t>ڀ</w:t>
            </w:r>
            <w:r w:rsidRPr="00775583">
              <w:rPr>
                <w:rFonts w:ascii="MB Lateefi" w:hAnsi="MB Lateefi" w:cs="MB Lateefi" w:hint="eastAsia"/>
                <w:rtl/>
                <w:lang w:bidi="sd-Arab-PK"/>
              </w:rPr>
              <w:t>ريو</w:t>
            </w:r>
            <w:r w:rsidRPr="00775583">
              <w:rPr>
                <w:rFonts w:ascii="MB Lateefi" w:hAnsi="MB Lateefi" w:cs="MB Lateefi" w:hint="eastAsia"/>
                <w:rtl/>
                <w:lang w:bidi="fa-IR"/>
              </w:rPr>
              <w:t>؟</w:t>
            </w:r>
          </w:p>
        </w:tc>
        <w:tc>
          <w:tcPr>
            <w:tcW w:w="4567" w:type="dxa"/>
            <w:gridSpan w:val="2"/>
            <w:vAlign w:val="center"/>
          </w:tcPr>
          <w:p w14:paraId="36C92036" w14:textId="6FCBC09A" w:rsidR="00FD76EB" w:rsidRPr="00775583" w:rsidRDefault="00FD76EB" w:rsidP="00224D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831"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b/>
                <w:i w:val="0"/>
                <w:iCs w:val="0"/>
                <w:sz w:val="20"/>
                <w:szCs w:val="20"/>
                <w:rtl/>
              </w:rPr>
              <w:t>پا</w:t>
            </w:r>
            <w:r w:rsidRPr="00775583">
              <w:rPr>
                <w:rStyle w:val="FontStyle85"/>
                <w:rFonts w:ascii="MB Lateefi" w:hAnsi="MB Lateefi" w:cs="MB Lateefi" w:hint="cs"/>
                <w:b/>
                <w:i w:val="0"/>
                <w:iCs w:val="0"/>
                <w:sz w:val="20"/>
                <w:szCs w:val="20"/>
                <w:rtl/>
              </w:rPr>
              <w:t>ڻ</w:t>
            </w:r>
            <w:r w:rsidR="00CD6AA9" w:rsidRPr="00775583">
              <w:rPr>
                <w:rStyle w:val="FontStyle85"/>
                <w:rFonts w:ascii="MB Lateefi" w:hAnsi="MB Lateefi" w:cs="MB Lateefi"/>
                <w:b/>
                <w:i w:val="0"/>
                <w:iCs w:val="0"/>
                <w:sz w:val="20"/>
                <w:szCs w:val="20"/>
                <w:rtl/>
              </w:rPr>
              <w:t xml:space="preserve"> </w:t>
            </w:r>
            <w:r w:rsidR="00CD6AA9" w:rsidRPr="00775583">
              <w:rPr>
                <w:rStyle w:val="FontStyle85"/>
                <w:rFonts w:ascii="MB Lateefi" w:hAnsi="MB Lateefi" w:cs="MB Lateefi"/>
                <w:b/>
                <w:i w:val="0"/>
                <w:iCs w:val="0"/>
                <w:sz w:val="20"/>
                <w:szCs w:val="20"/>
              </w:rPr>
              <w:tab/>
            </w:r>
            <w:r w:rsidR="00224DCD" w:rsidRPr="00775583">
              <w:rPr>
                <w:rStyle w:val="FontStyle85"/>
                <w:rFonts w:ascii="MB Lateefi" w:hAnsi="MB Lateefi" w:cs="MB Lateefi"/>
                <w:b/>
                <w:i w:val="0"/>
                <w:iCs w:val="0"/>
                <w:sz w:val="20"/>
                <w:szCs w:val="20"/>
                <w:rtl/>
                <w:lang w:bidi="sd-Arab-PK"/>
              </w:rPr>
              <w:t>1</w:t>
            </w:r>
          </w:p>
          <w:p w14:paraId="5CE59859" w14:textId="76A8CBAD" w:rsidR="00FD76EB" w:rsidRPr="00775583" w:rsidRDefault="00FD76EB" w:rsidP="00224D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اسپتال</w:t>
            </w:r>
            <w:r w:rsidR="00CD6AA9"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rPr>
              <w:t>..</w:t>
            </w:r>
            <w:r w:rsidR="00CD6AA9" w:rsidRPr="00775583">
              <w:rPr>
                <w:rStyle w:val="FontStyle85"/>
                <w:rFonts w:ascii="MB Lateefi" w:hAnsi="MB Lateefi" w:cs="MB Lateefi"/>
                <w:b/>
                <w:i w:val="0"/>
                <w:iCs w:val="0"/>
                <w:sz w:val="20"/>
                <w:szCs w:val="20"/>
              </w:rPr>
              <w:t xml:space="preserve"> </w:t>
            </w:r>
            <w:r w:rsidR="00CD6AA9" w:rsidRPr="00775583">
              <w:rPr>
                <w:rStyle w:val="FontStyle85"/>
                <w:rFonts w:ascii="MB Lateefi" w:hAnsi="MB Lateefi" w:cs="MB Lateefi"/>
                <w:b/>
                <w:i w:val="0"/>
                <w:iCs w:val="0"/>
                <w:sz w:val="20"/>
                <w:szCs w:val="20"/>
              </w:rPr>
              <w:tab/>
            </w:r>
            <w:r w:rsidR="00224DCD" w:rsidRPr="00775583">
              <w:rPr>
                <w:rStyle w:val="FontStyle85"/>
                <w:rFonts w:ascii="MB Lateefi" w:hAnsi="MB Lateefi" w:cs="MB Lateefi"/>
                <w:b/>
                <w:i w:val="0"/>
                <w:iCs w:val="0"/>
                <w:sz w:val="20"/>
                <w:szCs w:val="20"/>
                <w:rtl/>
                <w:lang w:bidi="sd-Arab-PK"/>
              </w:rPr>
              <w:t>2</w:t>
            </w:r>
          </w:p>
          <w:p w14:paraId="486AC2E5" w14:textId="449AB63E" w:rsidR="00224DCD" w:rsidRPr="00775583" w:rsidRDefault="00FD76EB" w:rsidP="00C85D3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ڌ</w:t>
            </w:r>
            <w:r w:rsidR="00BE52B2"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سپتال۽ 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00224DCD" w:rsidRPr="00775583">
              <w:rPr>
                <w:rStyle w:val="FontStyle85"/>
                <w:rFonts w:ascii="MB Lateefi" w:hAnsi="MB Lateefi" w:cs="MB Lateefi"/>
                <w:b/>
                <w:i w:val="0"/>
                <w:iCs w:val="0"/>
                <w:sz w:val="20"/>
                <w:szCs w:val="20"/>
                <w:rtl/>
              </w:rPr>
              <w:t xml:space="preserve"> </w:t>
            </w:r>
            <w:r w:rsidR="00224DCD" w:rsidRPr="00775583">
              <w:rPr>
                <w:rStyle w:val="FontStyle85"/>
                <w:rFonts w:ascii="MB Lateefi" w:hAnsi="MB Lateefi" w:cs="MB Lateefi"/>
                <w:b/>
                <w:i w:val="0"/>
                <w:iCs w:val="0"/>
                <w:sz w:val="20"/>
                <w:szCs w:val="20"/>
              </w:rPr>
              <w:tab/>
            </w:r>
            <w:r w:rsidR="00224DCD" w:rsidRPr="00775583">
              <w:rPr>
                <w:rStyle w:val="FontStyle85"/>
                <w:rFonts w:ascii="MB Lateefi" w:hAnsi="MB Lateefi" w:cs="MB Lateefi"/>
                <w:b/>
                <w:i w:val="0"/>
                <w:iCs w:val="0"/>
                <w:sz w:val="20"/>
                <w:szCs w:val="20"/>
                <w:rtl/>
                <w:lang w:bidi="sd-Arab-PK"/>
              </w:rPr>
              <w:t>3</w:t>
            </w:r>
          </w:p>
          <w:p w14:paraId="5A9F8EB4" w14:textId="4CD87CDF" w:rsidR="00496F49" w:rsidRPr="00775583" w:rsidRDefault="00496F49" w:rsidP="00496F4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مائ</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دوست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5183D1C2" w14:textId="05A817BC" w:rsidR="00C85D31" w:rsidRPr="00775583" w:rsidRDefault="00C85D31" w:rsidP="00496F4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00224DCD" w:rsidRPr="00775583">
              <w:rPr>
                <w:rStyle w:val="FontStyle85"/>
                <w:rFonts w:ascii="MB Lateefi" w:hAnsi="MB Lateefi" w:cs="MB Lateefi"/>
                <w:b/>
                <w:i w:val="0"/>
                <w:iCs w:val="0"/>
                <w:sz w:val="20"/>
                <w:szCs w:val="20"/>
              </w:rPr>
              <w:tab/>
            </w:r>
            <w:r w:rsidR="00496F49" w:rsidRPr="00775583">
              <w:rPr>
                <w:rStyle w:val="FontStyle85"/>
                <w:rFonts w:ascii="MB Lateefi" w:hAnsi="MB Lateefi" w:cs="MB Lateefi"/>
                <w:b/>
                <w:i w:val="0"/>
                <w:iCs w:val="0"/>
                <w:sz w:val="20"/>
                <w:szCs w:val="20"/>
                <w:rtl/>
                <w:lang w:bidi="sd-Arab-PK"/>
              </w:rPr>
              <w:t>98</w:t>
            </w:r>
          </w:p>
        </w:tc>
        <w:tc>
          <w:tcPr>
            <w:tcW w:w="1099" w:type="dxa"/>
            <w:vAlign w:val="center"/>
          </w:tcPr>
          <w:p w14:paraId="4912DCD6"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D42CEC" w:rsidRPr="00775583" w14:paraId="581CA087" w14:textId="77777777" w:rsidTr="00FA6281">
        <w:trPr>
          <w:trHeight w:val="64"/>
          <w:jc w:val="center"/>
        </w:trPr>
        <w:tc>
          <w:tcPr>
            <w:tcW w:w="892" w:type="dxa"/>
            <w:vAlign w:val="center"/>
          </w:tcPr>
          <w:p w14:paraId="0CB277C7" w14:textId="6588C739" w:rsidR="00D42CEC" w:rsidRPr="00775583" w:rsidRDefault="009A28EB" w:rsidP="00897F12">
            <w:pPr>
              <w:tabs>
                <w:tab w:val="right" w:pos="10469"/>
              </w:tabs>
              <w:autoSpaceDE w:val="0"/>
              <w:autoSpaceDN w:val="0"/>
              <w:adjustRightInd w:val="0"/>
              <w:jc w:val="center"/>
              <w:rPr>
                <w:rFonts w:cs="MB Lateefi"/>
                <w:sz w:val="20"/>
                <w:szCs w:val="20"/>
                <w:lang w:bidi="sd-Arab-PK"/>
              </w:rPr>
            </w:pPr>
            <w:r w:rsidRPr="00775583">
              <w:rPr>
                <w:rFonts w:cs="MB Lateefi"/>
                <w:sz w:val="20"/>
                <w:szCs w:val="20"/>
                <w:lang w:bidi="sd-Arab-PK"/>
              </w:rPr>
              <w:t>G32</w:t>
            </w:r>
          </w:p>
        </w:tc>
        <w:tc>
          <w:tcPr>
            <w:tcW w:w="4861" w:type="dxa"/>
            <w:gridSpan w:val="2"/>
            <w:vAlign w:val="center"/>
          </w:tcPr>
          <w:p w14:paraId="35A9B2C2" w14:textId="09A66190" w:rsidR="00D42CEC" w:rsidRPr="00775583" w:rsidRDefault="00D42CEC" w:rsidP="00D42CEC">
            <w:pPr>
              <w:tabs>
                <w:tab w:val="left" w:pos="6330"/>
              </w:tabs>
              <w:bidi/>
              <w:jc w:val="both"/>
              <w:rPr>
                <w:rFonts w:ascii="MB Lateefi" w:hAnsi="MB Lateefi" w:cs="MB Lateefi"/>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توھان </w:t>
            </w:r>
            <w:r w:rsidRPr="00775583">
              <w:rPr>
                <w:rFonts w:ascii="MB Lateefi" w:hAnsi="MB Lateefi" w:cs="MB Lateefi" w:hint="cs"/>
                <w:rtl/>
                <w:lang w:bidi="fa-IR"/>
              </w:rPr>
              <w:t>ڪڏ</w:t>
            </w:r>
            <w:r w:rsidRPr="00775583">
              <w:rPr>
                <w:rFonts w:ascii="MB Lateefi" w:hAnsi="MB Lateefi" w:cs="MB Lateefi" w:hint="eastAsia"/>
                <w:rtl/>
                <w:lang w:bidi="fa-IR"/>
              </w:rPr>
              <w:t>ھن</w:t>
            </w:r>
            <w:r w:rsidRPr="00775583">
              <w:rPr>
                <w:rFonts w:ascii="MB Lateefi" w:hAnsi="MB Lateefi" w:cs="MB Lateefi"/>
                <w:rtl/>
                <w:lang w:bidi="fa-IR"/>
              </w:rPr>
              <w:t xml:space="preserve"> او آر ايس </w:t>
            </w:r>
            <w:r w:rsidRPr="00775583">
              <w:rPr>
                <w:rFonts w:ascii="MB Lateefi" w:hAnsi="MB Lateefi" w:cs="MB Lateefi"/>
                <w:lang w:bidi="fa-IR"/>
              </w:rPr>
              <w:t>(ORS)</w:t>
            </w:r>
            <w:r w:rsidR="00D67D13" w:rsidRPr="00775583">
              <w:rPr>
                <w:rFonts w:ascii="MB Lateefi" w:hAnsi="MB Lateefi" w:cs="MB Lateefi"/>
                <w:lang w:bidi="fa-IR"/>
              </w:rPr>
              <w:t xml:space="preserve"> </w:t>
            </w:r>
            <w:r w:rsidR="00D67D13" w:rsidRPr="00775583">
              <w:rPr>
                <w:rFonts w:ascii="MB Lateefi" w:hAnsi="MB Lateefi" w:cs="MB Lateefi"/>
                <w:rtl/>
                <w:lang w:bidi="sd-Arab-PK"/>
              </w:rPr>
              <w:t xml:space="preserve"> </w:t>
            </w:r>
            <w:r w:rsidR="00D67D13" w:rsidRPr="00775583">
              <w:rPr>
                <w:rFonts w:ascii="MB Lateefi" w:hAnsi="MB Lateefi" w:cs="MB Lateefi"/>
                <w:lang w:bidi="sd-Arab-PK"/>
              </w:rPr>
              <w:t>/</w:t>
            </w:r>
            <w:r w:rsidR="00D67D13" w:rsidRPr="00775583">
              <w:rPr>
                <w:rFonts w:ascii="MB Lateefi" w:hAnsi="MB Lateefi" w:cs="MB Lateefi"/>
                <w:rtl/>
                <w:lang w:bidi="sd-Arab-PK"/>
              </w:rPr>
              <w:t xml:space="preserve"> نم</w:t>
            </w:r>
            <w:r w:rsidR="00D67D13" w:rsidRPr="00775583">
              <w:rPr>
                <w:rFonts w:ascii="MB Lateefi" w:hAnsi="MB Lateefi" w:cs="MB Lateefi" w:hint="cs"/>
                <w:rtl/>
                <w:lang w:bidi="sd-Arab-PK"/>
              </w:rPr>
              <w:t>ڪ</w:t>
            </w:r>
            <w:r w:rsidR="00D67D13" w:rsidRPr="00775583">
              <w:rPr>
                <w:rFonts w:ascii="MB Lateefi" w:hAnsi="MB Lateefi" w:cs="MB Lateefi" w:hint="eastAsia"/>
                <w:rtl/>
                <w:lang w:bidi="sd-Arab-PK"/>
              </w:rPr>
              <w:t>ول</w:t>
            </w:r>
            <w:r w:rsidR="00D67D13" w:rsidRPr="00775583">
              <w:rPr>
                <w:rFonts w:ascii="MB Lateefi" w:hAnsi="MB Lateefi" w:cs="MB Lateefi"/>
                <w:rtl/>
                <w:lang w:bidi="sd-Arab-PK"/>
              </w:rPr>
              <w:t xml:space="preserve"> </w:t>
            </w:r>
            <w:r w:rsidRPr="00775583">
              <w:rPr>
                <w:rFonts w:ascii="MB Lateefi" w:hAnsi="MB Lateefi" w:cs="MB Lateefi"/>
                <w:rtl/>
                <w:lang w:bidi="fa-IR"/>
              </w:rPr>
              <w:t xml:space="preserve">جي باري ۾ </w:t>
            </w:r>
            <w:r w:rsidRPr="00775583">
              <w:rPr>
                <w:rFonts w:ascii="MB Lateefi" w:hAnsi="MB Lateefi" w:cs="MB Lateefi" w:hint="cs"/>
                <w:rtl/>
                <w:lang w:bidi="fa-IR"/>
              </w:rPr>
              <w:t>ٻڌ</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67" w:type="dxa"/>
            <w:gridSpan w:val="2"/>
            <w:vAlign w:val="center"/>
          </w:tcPr>
          <w:p w14:paraId="4A3B8F6C"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32"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9F9FEFE"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vAlign w:val="center"/>
          </w:tcPr>
          <w:p w14:paraId="36B85188" w14:textId="750DE338" w:rsidR="00D42CEC" w:rsidRPr="00775583" w:rsidRDefault="00D42CEC" w:rsidP="00D42CEC">
            <w:pPr>
              <w:tabs>
                <w:tab w:val="left" w:pos="6330"/>
              </w:tabs>
              <w:bidi/>
              <w:jc w:val="center"/>
              <w:rPr>
                <w:rFonts w:ascii="MB Lateefi" w:hAnsi="MB Lateefi" w:cs="MB Lateefi"/>
                <w:sz w:val="20"/>
                <w:szCs w:val="20"/>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3376AA" w:rsidRPr="00775583">
              <w:rPr>
                <w:rFonts w:cs="MB Lateefi" w:hint="eastAsia"/>
                <w:sz w:val="16"/>
                <w:szCs w:val="16"/>
                <w:rtl/>
                <w:lang w:bidi="sd-Arab-PK"/>
              </w:rPr>
              <w:t>سي</w:t>
            </w:r>
            <w:r w:rsidR="003376AA" w:rsidRPr="00775583">
              <w:rPr>
                <w:rFonts w:cs="MB Lateefi" w:hint="cs"/>
                <w:sz w:val="16"/>
                <w:szCs w:val="16"/>
                <w:rtl/>
                <w:lang w:bidi="sd-Arab-PK"/>
              </w:rPr>
              <w:t>ڪ</w:t>
            </w:r>
            <w:r w:rsidR="003376AA" w:rsidRPr="00775583">
              <w:rPr>
                <w:rFonts w:cs="MB Lateefi" w:hint="eastAsia"/>
                <w:sz w:val="16"/>
                <w:szCs w:val="16"/>
                <w:rtl/>
                <w:lang w:bidi="sd-Arab-PK"/>
              </w:rPr>
              <w:t>شن</w:t>
            </w:r>
            <w:r w:rsidR="003376AA" w:rsidRPr="00775583">
              <w:rPr>
                <w:rFonts w:cs="MB Lateefi"/>
                <w:sz w:val="16"/>
                <w:szCs w:val="16"/>
                <w:rtl/>
                <w:lang w:bidi="sd-Arab-PK"/>
              </w:rPr>
              <w:t xml:space="preserve"> </w:t>
            </w:r>
            <w:r w:rsidR="003376AA" w:rsidRPr="00775583">
              <w:rPr>
                <w:rFonts w:cstheme="minorHAnsi"/>
                <w:sz w:val="16"/>
                <w:szCs w:val="16"/>
                <w:lang w:bidi="sd-Arab-PK"/>
              </w:rPr>
              <w:t>H</w:t>
            </w:r>
            <w:r w:rsidR="003376AA" w:rsidRPr="00775583">
              <w:rPr>
                <w:rFonts w:cs="MB Lateefi"/>
                <w:sz w:val="16"/>
                <w:szCs w:val="16"/>
                <w:rtl/>
                <w:lang w:bidi="sd-Arab-PK"/>
              </w:rPr>
              <w:t xml:space="preserve"> </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42CEC" w:rsidRPr="00775583" w14:paraId="26B45691" w14:textId="77777777" w:rsidTr="00FA6281">
        <w:trPr>
          <w:trHeight w:val="64"/>
          <w:jc w:val="center"/>
        </w:trPr>
        <w:tc>
          <w:tcPr>
            <w:tcW w:w="892" w:type="dxa"/>
            <w:vAlign w:val="center"/>
          </w:tcPr>
          <w:p w14:paraId="5D4737E1" w14:textId="37647BD9" w:rsidR="00D42CEC" w:rsidRPr="00775583" w:rsidRDefault="009A28EB" w:rsidP="00897F12">
            <w:pPr>
              <w:tabs>
                <w:tab w:val="right" w:pos="10469"/>
              </w:tabs>
              <w:autoSpaceDE w:val="0"/>
              <w:autoSpaceDN w:val="0"/>
              <w:adjustRightInd w:val="0"/>
              <w:jc w:val="center"/>
              <w:rPr>
                <w:rFonts w:cs="MB Lateefi"/>
                <w:sz w:val="20"/>
                <w:szCs w:val="20"/>
              </w:rPr>
            </w:pPr>
            <w:r w:rsidRPr="00775583">
              <w:rPr>
                <w:rFonts w:cs="MB Lateefi"/>
                <w:sz w:val="20"/>
                <w:szCs w:val="20"/>
              </w:rPr>
              <w:t>G33</w:t>
            </w:r>
          </w:p>
        </w:tc>
        <w:tc>
          <w:tcPr>
            <w:tcW w:w="4861" w:type="dxa"/>
            <w:gridSpan w:val="2"/>
            <w:vAlign w:val="center"/>
          </w:tcPr>
          <w:p w14:paraId="10378E9B" w14:textId="79D2B345" w:rsidR="00D42CEC" w:rsidRPr="00775583" w:rsidRDefault="00D42CEC" w:rsidP="00D42CEC">
            <w:pPr>
              <w:tabs>
                <w:tab w:val="left" w:pos="6330"/>
              </w:tabs>
              <w:bidi/>
              <w:jc w:val="both"/>
              <w:rPr>
                <w:rFonts w:ascii="MB Lateefi" w:hAnsi="MB Lateefi" w:cs="MB Lateefi"/>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توھان کي او آر ايس </w:t>
            </w:r>
            <w:r w:rsidRPr="00775583">
              <w:rPr>
                <w:rFonts w:ascii="MB Lateefi" w:hAnsi="MB Lateefi" w:cs="MB Lateefi"/>
                <w:lang w:bidi="fa-IR"/>
              </w:rPr>
              <w:t>(ORS)</w:t>
            </w:r>
            <w:r w:rsidRPr="00775583">
              <w:rPr>
                <w:rFonts w:ascii="MB Lateefi" w:hAnsi="MB Lateefi" w:cs="MB Lateefi"/>
                <w:rtl/>
                <w:lang w:bidi="fa-IR"/>
              </w:rPr>
              <w:t xml:space="preserve"> </w:t>
            </w:r>
            <w:r w:rsidR="003376AA" w:rsidRPr="00775583">
              <w:rPr>
                <w:rFonts w:ascii="MB Lateefi" w:hAnsi="MB Lateefi" w:cs="MB Lateefi"/>
                <w:lang w:bidi="sd-Arab-PK"/>
              </w:rPr>
              <w:t>/</w:t>
            </w:r>
            <w:r w:rsidR="003376AA" w:rsidRPr="00775583">
              <w:rPr>
                <w:rFonts w:ascii="MB Lateefi" w:hAnsi="MB Lateefi" w:cs="MB Lateefi"/>
                <w:rtl/>
                <w:lang w:bidi="sd-Arab-PK"/>
              </w:rPr>
              <w:t xml:space="preserve"> نم</w:t>
            </w:r>
            <w:r w:rsidR="003376AA" w:rsidRPr="00775583">
              <w:rPr>
                <w:rFonts w:ascii="MB Lateefi" w:hAnsi="MB Lateefi" w:cs="MB Lateefi" w:hint="cs"/>
                <w:rtl/>
                <w:lang w:bidi="sd-Arab-PK"/>
              </w:rPr>
              <w:t>ڪ</w:t>
            </w:r>
            <w:r w:rsidR="003376AA" w:rsidRPr="00775583">
              <w:rPr>
                <w:rFonts w:ascii="MB Lateefi" w:hAnsi="MB Lateefi" w:cs="MB Lateefi" w:hint="eastAsia"/>
                <w:rtl/>
                <w:lang w:bidi="sd-Arab-PK"/>
              </w:rPr>
              <w:t>ول</w:t>
            </w:r>
            <w:r w:rsidR="003376AA" w:rsidRPr="00775583">
              <w:rPr>
                <w:rFonts w:ascii="MB Lateefi" w:hAnsi="MB Lateefi" w:cs="MB Lateefi"/>
                <w:rtl/>
                <w:lang w:bidi="fa-IR"/>
              </w:rPr>
              <w:t xml:space="preserve"> </w:t>
            </w:r>
            <w:r w:rsidRPr="00775583">
              <w:rPr>
                <w:rFonts w:ascii="MB Lateefi" w:hAnsi="MB Lateefi" w:cs="MB Lateefi"/>
                <w:rtl/>
                <w:lang w:bidi="fa-IR"/>
              </w:rPr>
              <w:t xml:space="preserve">تيار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طريقي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خبر</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67" w:type="dxa"/>
            <w:gridSpan w:val="2"/>
            <w:vAlign w:val="center"/>
          </w:tcPr>
          <w:p w14:paraId="3E6677F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33"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C145C1F"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vAlign w:val="center"/>
          </w:tcPr>
          <w:p w14:paraId="341F0FF7" w14:textId="54F895B3" w:rsidR="00D42CEC" w:rsidRPr="00775583" w:rsidRDefault="003376AA" w:rsidP="00D42CEC">
            <w:pPr>
              <w:tabs>
                <w:tab w:val="left" w:pos="6330"/>
              </w:tabs>
              <w:bidi/>
              <w:jc w:val="center"/>
              <w:rPr>
                <w:rFonts w:ascii="MB Lateefi" w:hAnsi="MB Lateefi" w:cs="MB Lateefi"/>
                <w:sz w:val="20"/>
                <w:szCs w:val="20"/>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Pr="00775583">
              <w:rPr>
                <w:rFonts w:cs="MB Lateefi" w:hint="eastAsia"/>
                <w:sz w:val="16"/>
                <w:szCs w:val="16"/>
                <w:rtl/>
                <w:lang w:bidi="sd-Arab-PK"/>
              </w:rPr>
              <w:t>سي</w:t>
            </w:r>
            <w:r w:rsidRPr="00775583">
              <w:rPr>
                <w:rFonts w:cs="MB Lateefi" w:hint="cs"/>
                <w:sz w:val="16"/>
                <w:szCs w:val="16"/>
                <w:rtl/>
                <w:lang w:bidi="sd-Arab-PK"/>
              </w:rPr>
              <w:t>ڪ</w:t>
            </w:r>
            <w:r w:rsidRPr="00775583">
              <w:rPr>
                <w:rFonts w:cs="MB Lateefi" w:hint="eastAsia"/>
                <w:sz w:val="16"/>
                <w:szCs w:val="16"/>
                <w:rtl/>
                <w:lang w:bidi="sd-Arab-PK"/>
              </w:rPr>
              <w:t>شن</w:t>
            </w:r>
            <w:r w:rsidRPr="00775583">
              <w:rPr>
                <w:rFonts w:cs="MB Lateefi"/>
                <w:sz w:val="16"/>
                <w:szCs w:val="16"/>
                <w:rtl/>
                <w:lang w:bidi="sd-Arab-PK"/>
              </w:rPr>
              <w:t xml:space="preserve"> </w:t>
            </w:r>
            <w:r w:rsidRPr="00775583">
              <w:rPr>
                <w:rFonts w:cstheme="minorHAnsi"/>
                <w:sz w:val="16"/>
                <w:szCs w:val="16"/>
                <w:lang w:bidi="sd-Arab-PK"/>
              </w:rPr>
              <w:t>H</w:t>
            </w:r>
            <w:r w:rsidRPr="00775583">
              <w:rPr>
                <w:rFonts w:cs="MB Lateefi"/>
                <w:sz w:val="16"/>
                <w:szCs w:val="16"/>
                <w:rtl/>
                <w:lang w:bidi="sd-Arab-PK"/>
              </w:rPr>
              <w:t xml:space="preserve"> </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42CEC" w:rsidRPr="00775583" w14:paraId="59A5E48B" w14:textId="77777777" w:rsidTr="00FA6281">
        <w:trPr>
          <w:trHeight w:val="64"/>
          <w:jc w:val="center"/>
        </w:trPr>
        <w:tc>
          <w:tcPr>
            <w:tcW w:w="892" w:type="dxa"/>
            <w:vAlign w:val="center"/>
          </w:tcPr>
          <w:p w14:paraId="6F69B85D" w14:textId="2C89C82A" w:rsidR="00D42CEC" w:rsidRPr="00775583" w:rsidRDefault="009A28EB" w:rsidP="00897F12">
            <w:pPr>
              <w:tabs>
                <w:tab w:val="right" w:pos="10469"/>
              </w:tabs>
              <w:autoSpaceDE w:val="0"/>
              <w:autoSpaceDN w:val="0"/>
              <w:adjustRightInd w:val="0"/>
              <w:jc w:val="center"/>
              <w:rPr>
                <w:rFonts w:cs="MB Lateefi"/>
                <w:sz w:val="20"/>
                <w:szCs w:val="20"/>
              </w:rPr>
            </w:pPr>
            <w:r w:rsidRPr="00775583">
              <w:rPr>
                <w:rFonts w:cs="MB Lateefi"/>
                <w:sz w:val="20"/>
                <w:szCs w:val="20"/>
              </w:rPr>
              <w:t>G34</w:t>
            </w:r>
          </w:p>
        </w:tc>
        <w:tc>
          <w:tcPr>
            <w:tcW w:w="4861" w:type="dxa"/>
            <w:gridSpan w:val="2"/>
            <w:vAlign w:val="center"/>
          </w:tcPr>
          <w:p w14:paraId="76BF06C1" w14:textId="72C6270B" w:rsidR="00C44DA8" w:rsidRPr="00775583" w:rsidRDefault="00D42CEC" w:rsidP="00824D9E">
            <w:pPr>
              <w:tabs>
                <w:tab w:val="left" w:pos="6330"/>
              </w:tabs>
              <w:bidi/>
              <w:jc w:val="both"/>
              <w:rPr>
                <w:rFonts w:ascii="MB Lateefi" w:hAnsi="MB Lateefi" w:cs="MB Lateefi"/>
                <w:rtl/>
                <w:lang w:bidi="fa-IR"/>
              </w:rPr>
            </w:pPr>
            <w:r w:rsidRPr="00775583">
              <w:rPr>
                <w:rFonts w:ascii="MB Lateefi" w:hAnsi="MB Lateefi" w:cs="MB Lateefi"/>
                <w:rtl/>
                <w:lang w:bidi="fa-IR"/>
              </w:rPr>
              <w:t xml:space="preserve">توھان او آر ايس </w:t>
            </w:r>
            <w:r w:rsidRPr="00775583">
              <w:rPr>
                <w:rFonts w:ascii="MB Lateefi" w:hAnsi="MB Lateefi" w:cs="MB Lateefi" w:hint="cs"/>
                <w:rtl/>
                <w:lang w:bidi="fa-IR"/>
              </w:rPr>
              <w:t>ٺ</w:t>
            </w:r>
            <w:r w:rsidRPr="00775583">
              <w:rPr>
                <w:rFonts w:ascii="MB Lateefi" w:hAnsi="MB Lateefi" w:cs="MB Lateefi" w:hint="eastAsia"/>
                <w:rtl/>
                <w:lang w:bidi="fa-IR"/>
              </w:rPr>
              <w:t>اھ</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cs"/>
                <w:rtl/>
                <w:lang w:bidi="fa-IR"/>
              </w:rPr>
              <w:t>ڪٿ</w:t>
            </w:r>
            <w:r w:rsidRPr="00775583">
              <w:rPr>
                <w:rFonts w:ascii="MB Lateefi" w:hAnsi="MB Lateefi" w:cs="MB Lateefi" w:hint="eastAsia"/>
                <w:rtl/>
                <w:lang w:bidi="fa-IR"/>
              </w:rPr>
              <w:t>ا</w:t>
            </w:r>
            <w:r w:rsidRPr="00775583">
              <w:rPr>
                <w:rFonts w:ascii="MB Lateefi" w:hAnsi="MB Lateefi" w:cs="MB Lateefi"/>
                <w:rtl/>
                <w:lang w:bidi="sd-Arab-PK"/>
              </w:rPr>
              <w:t>ن</w:t>
            </w:r>
            <w:r w:rsidRPr="00775583">
              <w:rPr>
                <w:rFonts w:ascii="MB Lateefi" w:hAnsi="MB Lateefi" w:cs="MB Lateefi"/>
                <w:rtl/>
                <w:lang w:bidi="fa-IR"/>
              </w:rPr>
              <w:t xml:space="preserve"> سکيو؟</w:t>
            </w:r>
          </w:p>
          <w:p w14:paraId="45D2B0C2" w14:textId="52D935D4" w:rsidR="00A53B06" w:rsidRPr="00775583" w:rsidRDefault="00A53B06" w:rsidP="00A53B06">
            <w:pPr>
              <w:tabs>
                <w:tab w:val="left" w:pos="6330"/>
              </w:tabs>
              <w:bidi/>
              <w:jc w:val="both"/>
              <w:rPr>
                <w:rFonts w:ascii="MB Lateefi" w:hAnsi="MB Lateefi" w:cs="MB Lateefi"/>
                <w:rtl/>
                <w:lang w:bidi="sd-Arab-PK"/>
              </w:rPr>
            </w:pPr>
            <w:r w:rsidRPr="00775583">
              <w:rPr>
                <w:rFonts w:ascii="MB Lateefi" w:hAnsi="MB Lateefi" w:cs="MB Lateefi"/>
                <w:rtl/>
                <w:lang w:bidi="sd-Arab-PK"/>
              </w:rPr>
              <w:t>(ھ</w:t>
            </w:r>
            <w:r w:rsidRPr="00775583">
              <w:rPr>
                <w:rFonts w:ascii="MB Lateefi" w:hAnsi="MB Lateefi" w:cs="MB Lateefi" w:hint="cs"/>
                <w:rtl/>
                <w:lang w:bidi="sd-Arab-PK"/>
              </w:rPr>
              <w:t>ڪ</w:t>
            </w:r>
            <w:r w:rsidRPr="00775583">
              <w:rPr>
                <w:rFonts w:ascii="MB Lateefi" w:hAnsi="MB Lateefi" w:cs="MB Lateefi"/>
                <w:rtl/>
                <w:lang w:bidi="sd-Arab-PK"/>
              </w:rPr>
              <w:t xml:space="preserve"> کان و</w:t>
            </w:r>
            <w:r w:rsidRPr="00775583">
              <w:rPr>
                <w:rFonts w:ascii="MB Lateefi" w:hAnsi="MB Lateefi" w:cs="MB Lateefi" w:hint="cs"/>
                <w:rtl/>
                <w:lang w:bidi="sd-Arab-PK"/>
              </w:rPr>
              <w:t>ڌ</w:t>
            </w:r>
            <w:r w:rsidRPr="00775583">
              <w:rPr>
                <w:rFonts w:ascii="MB Lateefi" w:hAnsi="MB Lateefi" w:cs="MB Lateefi" w:hint="eastAsia"/>
                <w:rtl/>
                <w:lang w:bidi="sd-Arab-PK"/>
              </w:rPr>
              <w:t>ي</w:t>
            </w:r>
            <w:r w:rsidRPr="00775583">
              <w:rPr>
                <w:rFonts w:ascii="MB Lateefi" w:hAnsi="MB Lateefi" w:cs="MB Lateefi" w:hint="cs"/>
                <w:rtl/>
                <w:lang w:bidi="sd-Arab-PK"/>
              </w:rPr>
              <w:t>ڪ</w:t>
            </w:r>
            <w:r w:rsidRPr="00775583">
              <w:rPr>
                <w:rFonts w:ascii="MB Lateefi" w:hAnsi="MB Lateefi" w:cs="MB Lateefi"/>
                <w:rtl/>
                <w:lang w:bidi="sd-Arab-PK"/>
              </w:rPr>
              <w:t xml:space="preserve"> </w:t>
            </w:r>
            <w:r w:rsidRPr="00775583">
              <w:rPr>
                <w:rFonts w:ascii="MB Lateefi" w:hAnsi="MB Lateefi" w:cs="MB Lateefi" w:hint="eastAsia"/>
                <w:rtl/>
                <w:lang w:bidi="sd-Arab-PK"/>
              </w:rPr>
              <w:t>جواب</w:t>
            </w:r>
            <w:r w:rsidRPr="00775583">
              <w:rPr>
                <w:rFonts w:ascii="MB Lateefi" w:hAnsi="MB Lateefi" w:cs="MB Lateefi"/>
                <w:rtl/>
                <w:lang w:bidi="sd-Arab-PK"/>
              </w:rPr>
              <w:t xml:space="preserve"> </w:t>
            </w:r>
            <w:r w:rsidRPr="00775583">
              <w:rPr>
                <w:rFonts w:ascii="MB Lateefi" w:hAnsi="MB Lateefi" w:cs="MB Lateefi" w:hint="eastAsia"/>
                <w:rtl/>
                <w:lang w:bidi="sd-Arab-PK"/>
              </w:rPr>
              <w:t>اچي</w:t>
            </w:r>
            <w:r w:rsidRPr="00775583">
              <w:rPr>
                <w:rFonts w:ascii="MB Lateefi" w:hAnsi="MB Lateefi" w:cs="MB Lateefi"/>
                <w:rtl/>
                <w:lang w:bidi="sd-Arab-PK"/>
              </w:rPr>
              <w:t xml:space="preserve"> </w:t>
            </w:r>
            <w:r w:rsidRPr="00775583">
              <w:rPr>
                <w:rFonts w:ascii="MB Lateefi" w:hAnsi="MB Lateefi" w:cs="MB Lateefi" w:hint="eastAsia"/>
                <w:rtl/>
                <w:lang w:bidi="sd-Arab-PK"/>
              </w:rPr>
              <w:t>سگھن</w:t>
            </w:r>
            <w:r w:rsidRPr="00775583">
              <w:rPr>
                <w:rFonts w:ascii="MB Lateefi" w:hAnsi="MB Lateefi" w:cs="MB Lateefi"/>
                <w:rtl/>
                <w:lang w:bidi="sd-Arab-PK"/>
              </w:rPr>
              <w:t xml:space="preserve"> </w:t>
            </w:r>
            <w:r w:rsidRPr="00775583">
              <w:rPr>
                <w:rFonts w:ascii="MB Lateefi" w:hAnsi="MB Lateefi" w:cs="MB Lateefi" w:hint="cs"/>
                <w:rtl/>
                <w:lang w:bidi="sd-Arab-PK"/>
              </w:rPr>
              <w:t>ٿ</w:t>
            </w:r>
            <w:r w:rsidRPr="00775583">
              <w:rPr>
                <w:rFonts w:ascii="MB Lateefi" w:hAnsi="MB Lateefi" w:cs="MB Lateefi" w:hint="eastAsia"/>
                <w:rtl/>
                <w:lang w:bidi="sd-Arab-PK"/>
              </w:rPr>
              <w:t>ا</w:t>
            </w:r>
            <w:r w:rsidRPr="00775583">
              <w:rPr>
                <w:rFonts w:ascii="MB Lateefi" w:hAnsi="MB Lateefi" w:cs="MB Lateefi"/>
                <w:rtl/>
                <w:lang w:bidi="sd-Arab-PK"/>
              </w:rPr>
              <w:t>)</w:t>
            </w:r>
          </w:p>
        </w:tc>
        <w:tc>
          <w:tcPr>
            <w:tcW w:w="4567" w:type="dxa"/>
            <w:gridSpan w:val="2"/>
            <w:vAlign w:val="center"/>
          </w:tcPr>
          <w:p w14:paraId="3ED3EEC0"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Change w:id="834" w:author="Iqbal Ameerali" w:date="2020-10-08T11:45:00Z">
                  <w:rPr>
                    <w:rStyle w:val="FontStyle85"/>
                    <w:rFonts w:ascii="MB Lateefi" w:eastAsiaTheme="minorHAnsi" w:hAnsi="MB Lateefi" w:cs="MB Lateefi"/>
                    <w:b/>
                    <w:i w:val="0"/>
                    <w:iCs w:val="0"/>
                    <w:sz w:val="20"/>
                    <w:szCs w:val="20"/>
                  </w:rPr>
                </w:rPrChange>
              </w:rPr>
            </w:pPr>
            <w:r w:rsidRPr="00775583">
              <w:rPr>
                <w:rStyle w:val="FontStyle85"/>
                <w:rFonts w:ascii="MB Lateefi" w:hAnsi="MB Lateefi" w:cs="MB Lateefi"/>
                <w:b/>
                <w:i w:val="0"/>
                <w:iCs w:val="0"/>
                <w:sz w:val="20"/>
                <w:szCs w:val="20"/>
                <w:rtl/>
              </w:rPr>
              <w:t>خاندان جي فرد/دوست کان</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w:t>
            </w:r>
          </w:p>
          <w:p w14:paraId="637B0148"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ايل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2</w:t>
            </w:r>
          </w:p>
          <w:p w14:paraId="00ED169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3</w:t>
            </w:r>
          </w:p>
          <w:p w14:paraId="2287E311"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نرس</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4</w:t>
            </w:r>
          </w:p>
          <w:p w14:paraId="521EB89A"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سپينسر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5</w:t>
            </w:r>
          </w:p>
          <w:p w14:paraId="7F9CBE7A"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يمس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6</w:t>
            </w:r>
          </w:p>
          <w:p w14:paraId="3B443E4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ايل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وي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وزي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7</w:t>
            </w:r>
          </w:p>
          <w:p w14:paraId="44157891"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ھوميوپي</w:t>
            </w:r>
            <w:r w:rsidRPr="00775583">
              <w:rPr>
                <w:rStyle w:val="FontStyle85"/>
                <w:rFonts w:ascii="MB Lateefi" w:hAnsi="MB Lateefi" w:cs="MB Lateefi" w:hint="cs"/>
                <w:b/>
                <w:i w:val="0"/>
                <w:iCs w:val="0"/>
                <w:sz w:val="20"/>
                <w:szCs w:val="20"/>
                <w:rtl/>
              </w:rPr>
              <w:t>ٿڪ</w:t>
            </w:r>
            <w:r w:rsidRPr="00775583">
              <w:rPr>
                <w:rStyle w:val="FontStyle85"/>
                <w:rFonts w:ascii="MB Lateefi" w:hAnsi="MB Lateefi" w:cs="MB Lateefi"/>
                <w:b/>
                <w:i w:val="0"/>
                <w:iCs w:val="0"/>
                <w:sz w:val="20"/>
                <w:szCs w:val="20"/>
                <w:rtl/>
              </w:rPr>
              <w:t xml:space="preserve"> / ح</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يم</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8</w:t>
            </w:r>
          </w:p>
          <w:p w14:paraId="06BF1F8E"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غير 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تنظيم</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عملو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w:t>
            </w:r>
          </w:p>
          <w:p w14:paraId="6D2A4BFF"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 xml:space="preserve">سي ايم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ميون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وائف</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10</w:t>
            </w:r>
          </w:p>
          <w:p w14:paraId="0AB2656F" w14:textId="017535F8"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rtl/>
              </w:rPr>
            </w:pPr>
            <w:r w:rsidRPr="00775583">
              <w:rPr>
                <w:rStyle w:val="FontStyle85"/>
                <w:rFonts w:ascii="MB Lateefi" w:hAnsi="MB Lateefi" w:cs="MB Lateefi"/>
                <w:b/>
                <w:i w:val="0"/>
                <w:iCs w:val="0"/>
                <w:sz w:val="20"/>
                <w:szCs w:val="20"/>
                <w:rtl/>
              </w:rPr>
              <w:t xml:space="preserve">دائي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اي</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11</w:t>
            </w:r>
          </w:p>
          <w:p w14:paraId="08A40DDD" w14:textId="44F35954" w:rsidR="00B448D9" w:rsidRPr="00775583" w:rsidRDefault="00B448D9" w:rsidP="00B448D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lang w:bidi="sd-Arab-PK"/>
              </w:rPr>
              <w:t>آغا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خان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اس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اف</w:t>
            </w:r>
            <w:r w:rsidRPr="00775583">
              <w:rPr>
                <w:rStyle w:val="FontStyle85"/>
                <w:rFonts w:ascii="MB Lateefi" w:hAnsi="MB Lateefi" w:cs="MB Lateefi"/>
                <w:bCs/>
                <w:i w:val="0"/>
                <w:iCs w:val="0"/>
                <w:sz w:val="20"/>
                <w:szCs w:val="20"/>
                <w:rtl/>
                <w:lang w:bidi="sd-Arab-PK"/>
              </w:rPr>
              <w:t xml:space="preserve"> </w:t>
            </w:r>
            <w:r w:rsidRPr="00775583">
              <w:rPr>
                <w:rStyle w:val="FontStyle85"/>
                <w:rFonts w:ascii="MB Lateefi" w:hAnsi="MB Lateefi" w:cs="MB Lateefi"/>
                <w:b/>
                <w:i w:val="0"/>
                <w:iCs w:val="0"/>
                <w:sz w:val="20"/>
                <w:szCs w:val="20"/>
              </w:rPr>
              <w:tab/>
            </w:r>
            <w:r w:rsidR="00C44DA8" w:rsidRPr="00775583">
              <w:rPr>
                <w:rStyle w:val="FontStyle85"/>
                <w:rFonts w:ascii="MB Lateefi" w:hAnsi="MB Lateefi" w:cs="MB Lateefi"/>
                <w:b/>
                <w:i w:val="0"/>
                <w:iCs w:val="0"/>
                <w:sz w:val="20"/>
                <w:szCs w:val="20"/>
                <w:rtl/>
                <w:lang w:bidi="sd-Arab-PK"/>
              </w:rPr>
              <w:t>12</w:t>
            </w:r>
          </w:p>
          <w:p w14:paraId="78EA0719" w14:textId="062090E3"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i w:val="0"/>
                <w:iCs w:val="0"/>
                <w:sz w:val="20"/>
                <w:szCs w:val="20"/>
                <w:rtl/>
              </w:rPr>
              <w:t>ٻ</w:t>
            </w:r>
            <w:r w:rsidRPr="00775583">
              <w:rPr>
                <w:rStyle w:val="FontStyle85"/>
                <w:rFonts w:ascii="MB Lateefi" w:hAnsi="MB Lateefi" w:cs="MB Lateefi" w:hint="eastAsia"/>
                <w:i w:val="0"/>
                <w:iCs w:val="0"/>
                <w:sz w:val="20"/>
                <w:szCs w:val="20"/>
                <w:rtl/>
              </w:rPr>
              <w:t>يو</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و</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وضاحت </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ريو</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b/>
                <w:i w:val="0"/>
                <w:iCs w:val="0"/>
                <w:sz w:val="20"/>
                <w:szCs w:val="20"/>
              </w:rPr>
              <w:tab/>
            </w:r>
            <w:r w:rsidR="003A04A8" w:rsidRPr="00775583">
              <w:rPr>
                <w:rStyle w:val="FontStyle85"/>
                <w:rFonts w:ascii="MB Lateefi" w:hAnsi="MB Lateefi" w:cs="MB Lateefi"/>
                <w:b/>
                <w:i w:val="0"/>
                <w:iCs w:val="0"/>
                <w:sz w:val="20"/>
                <w:szCs w:val="20"/>
                <w:rtl/>
                <w:lang w:bidi="sd-Arab-PK"/>
              </w:rPr>
              <w:t>96</w:t>
            </w:r>
          </w:p>
        </w:tc>
        <w:tc>
          <w:tcPr>
            <w:tcW w:w="1099" w:type="dxa"/>
            <w:vAlign w:val="center"/>
          </w:tcPr>
          <w:p w14:paraId="451F37A1" w14:textId="77777777" w:rsidR="00D42CEC" w:rsidRPr="00775583" w:rsidRDefault="00D42CEC" w:rsidP="00D42CEC">
            <w:pPr>
              <w:tabs>
                <w:tab w:val="left" w:pos="6330"/>
              </w:tabs>
              <w:bidi/>
              <w:jc w:val="center"/>
              <w:rPr>
                <w:rFonts w:ascii="MB Lateefi" w:hAnsi="MB Lateefi" w:cs="MB Lateefi"/>
                <w:sz w:val="20"/>
                <w:szCs w:val="20"/>
                <w:rtl/>
                <w:lang w:bidi="fa-IR"/>
              </w:rPr>
            </w:pPr>
          </w:p>
        </w:tc>
      </w:tr>
    </w:tbl>
    <w:p w14:paraId="65E049E9" w14:textId="628491FD" w:rsidR="00987178" w:rsidRPr="00775583" w:rsidRDefault="00987178" w:rsidP="00987178">
      <w:pPr>
        <w:bidi/>
        <w:rPr>
          <w:rtl/>
        </w:rPr>
      </w:pPr>
    </w:p>
    <w:p w14:paraId="12E18163" w14:textId="0288387C" w:rsidR="009974F1" w:rsidRPr="00775583" w:rsidRDefault="009974F1" w:rsidP="009974F1">
      <w:pPr>
        <w:bidi/>
        <w:rPr>
          <w:rtl/>
        </w:rPr>
      </w:pPr>
    </w:p>
    <w:p w14:paraId="3EEB8EC4" w14:textId="4F321F71" w:rsidR="009974F1" w:rsidRPr="00775583" w:rsidRDefault="009974F1" w:rsidP="009974F1">
      <w:pPr>
        <w:bidi/>
        <w:rPr>
          <w:rtl/>
        </w:rPr>
      </w:pPr>
    </w:p>
    <w:p w14:paraId="50ED2404" w14:textId="67238EF4" w:rsidR="009974F1" w:rsidRPr="00775583" w:rsidRDefault="009974F1" w:rsidP="009974F1">
      <w:pPr>
        <w:bidi/>
        <w:rPr>
          <w:rtl/>
        </w:rPr>
      </w:pPr>
    </w:p>
    <w:p w14:paraId="5A30233F" w14:textId="7AC33552" w:rsidR="009974F1" w:rsidRPr="00775583" w:rsidRDefault="009974F1" w:rsidP="009974F1">
      <w:pPr>
        <w:bidi/>
        <w:rPr>
          <w:rtl/>
        </w:rPr>
      </w:pPr>
    </w:p>
    <w:p w14:paraId="2DE19123" w14:textId="59F4677B" w:rsidR="009974F1" w:rsidRPr="00775583" w:rsidRDefault="009974F1" w:rsidP="009974F1">
      <w:pPr>
        <w:bidi/>
        <w:rPr>
          <w:rtl/>
        </w:rPr>
      </w:pPr>
    </w:p>
    <w:p w14:paraId="1032B600" w14:textId="78652FF8" w:rsidR="009974F1" w:rsidRPr="00775583" w:rsidRDefault="009974F1" w:rsidP="009974F1">
      <w:pPr>
        <w:bidi/>
        <w:rPr>
          <w:rtl/>
        </w:rPr>
      </w:pPr>
    </w:p>
    <w:p w14:paraId="5CEE356D" w14:textId="6435D683" w:rsidR="009974F1" w:rsidRPr="00775583" w:rsidDel="00D1501F" w:rsidRDefault="009974F1" w:rsidP="009974F1">
      <w:pPr>
        <w:bidi/>
        <w:rPr>
          <w:del w:id="835" w:author="Iqbal Ameerali" w:date="2020-10-08T12:57:00Z"/>
          <w:rtl/>
        </w:rPr>
      </w:pPr>
    </w:p>
    <w:p w14:paraId="06264C2D" w14:textId="00735A54" w:rsidR="009974F1" w:rsidRPr="00775583" w:rsidDel="00D1501F" w:rsidRDefault="009974F1" w:rsidP="009974F1">
      <w:pPr>
        <w:bidi/>
        <w:rPr>
          <w:del w:id="836" w:author="Iqbal Ameerali" w:date="2020-10-08T12:57:00Z"/>
          <w:rtl/>
        </w:rPr>
      </w:pPr>
    </w:p>
    <w:p w14:paraId="2EBDDA6A" w14:textId="645D00DC" w:rsidR="009974F1" w:rsidRPr="00775583" w:rsidDel="00D1501F" w:rsidRDefault="009974F1" w:rsidP="009974F1">
      <w:pPr>
        <w:bidi/>
        <w:rPr>
          <w:del w:id="837" w:author="Iqbal Ameerali" w:date="2020-10-08T12:57:00Z"/>
          <w:rtl/>
        </w:rPr>
      </w:pPr>
    </w:p>
    <w:p w14:paraId="2BD8CA7B" w14:textId="5EF6E88A" w:rsidR="002E2F27" w:rsidRPr="00775583" w:rsidDel="00D1501F" w:rsidRDefault="002E2F27" w:rsidP="002E2F27">
      <w:pPr>
        <w:bidi/>
        <w:rPr>
          <w:del w:id="838" w:author="Iqbal Ameerali" w:date="2020-10-08T12:57:00Z"/>
          <w:rtl/>
        </w:rPr>
      </w:pPr>
    </w:p>
    <w:tbl>
      <w:tblPr>
        <w:tblStyle w:val="TableGrid"/>
        <w:bidiVisual/>
        <w:tblW w:w="11512" w:type="dxa"/>
        <w:jc w:val="center"/>
        <w:tblLayout w:type="fixed"/>
        <w:tblLook w:val="04A0" w:firstRow="1" w:lastRow="0" w:firstColumn="1" w:lastColumn="0" w:noHBand="0" w:noVBand="1"/>
      </w:tblPr>
      <w:tblGrid>
        <w:gridCol w:w="984"/>
        <w:gridCol w:w="4772"/>
        <w:gridCol w:w="90"/>
        <w:gridCol w:w="2700"/>
        <w:gridCol w:w="1867"/>
        <w:gridCol w:w="1099"/>
      </w:tblGrid>
      <w:tr w:rsidR="003F72AF" w:rsidRPr="00775583" w14:paraId="69DD3152" w14:textId="77777777" w:rsidTr="000F63FE">
        <w:trPr>
          <w:trHeight w:val="64"/>
          <w:jc w:val="center"/>
        </w:trPr>
        <w:tc>
          <w:tcPr>
            <w:tcW w:w="5756"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53201539" w14:textId="5E6DF3C8" w:rsidR="003F72AF" w:rsidRPr="00775583" w:rsidRDefault="003F72AF" w:rsidP="003F72AF">
            <w:pPr>
              <w:tabs>
                <w:tab w:val="left" w:pos="6330"/>
              </w:tabs>
              <w:bidi/>
              <w:rPr>
                <w:rFonts w:ascii="MB Lateefi" w:hAnsi="MB Lateefi" w:cs="MB Lateefi"/>
                <w:sz w:val="24"/>
                <w:szCs w:val="24"/>
                <w:rtl/>
                <w:lang w:bidi="sd-Arab-PK"/>
              </w:rPr>
            </w:pPr>
            <w:r w:rsidRPr="0001555D">
              <w:rPr>
                <w:rFonts w:ascii="MB Lateefi" w:hAnsi="MB Lateefi" w:cs="MB Lateefi" w:hint="cs"/>
                <w:sz w:val="24"/>
                <w:szCs w:val="24"/>
                <w:rtl/>
                <w:lang w:bidi="sd-Arab-PK"/>
              </w:rPr>
              <w:lastRenderedPageBreak/>
              <w:t xml:space="preserve">سيڪشن </w:t>
            </w:r>
            <w:r w:rsidR="00504F63" w:rsidRPr="0001555D">
              <w:rPr>
                <w:rFonts w:ascii="MB Lateefi" w:hAnsi="MB Lateefi" w:cs="MB Lateefi" w:hint="cs"/>
                <w:sz w:val="24"/>
                <w:szCs w:val="24"/>
                <w:rtl/>
                <w:lang w:bidi="sd-Arab-PK"/>
              </w:rPr>
              <w:t>ايڇ</w:t>
            </w:r>
            <w:r w:rsidR="00483DB1" w:rsidRPr="0001555D">
              <w:rPr>
                <w:rFonts w:ascii="MB Lateefi" w:hAnsi="MB Lateefi" w:cs="MB Lateefi" w:hint="cs"/>
                <w:sz w:val="24"/>
                <w:szCs w:val="24"/>
                <w:rtl/>
                <w:lang w:bidi="sd-Arab-PK"/>
              </w:rPr>
              <w:t xml:space="preserve">؛ </w:t>
            </w:r>
            <w:r w:rsidRPr="00775583">
              <w:rPr>
                <w:rFonts w:ascii="MB Lateefi" w:hAnsi="MB Lateefi" w:cs="MB Lateefi" w:hint="eastAsia"/>
                <w:sz w:val="24"/>
                <w:szCs w:val="24"/>
                <w:rtl/>
                <w:lang w:bidi="fa-IR"/>
              </w:rPr>
              <w:t>ساھ</w:t>
            </w:r>
            <w:r w:rsidRPr="00775583">
              <w:rPr>
                <w:rFonts w:ascii="MB Lateefi" w:hAnsi="MB Lateefi" w:cs="MB Lateefi"/>
                <w:sz w:val="24"/>
                <w:szCs w:val="24"/>
                <w:rtl/>
                <w:lang w:bidi="fa-IR"/>
              </w:rPr>
              <w:t xml:space="preserve"> </w:t>
            </w:r>
            <w:r w:rsidRPr="00775583">
              <w:rPr>
                <w:rFonts w:ascii="MB Lateefi" w:hAnsi="MB Lateefi" w:cs="MB Lateefi" w:hint="eastAsia"/>
                <w:sz w:val="24"/>
                <w:szCs w:val="24"/>
                <w:rtl/>
                <w:lang w:bidi="fa-IR"/>
              </w:rPr>
              <w:t>ک</w:t>
            </w:r>
            <w:r w:rsidRPr="00775583">
              <w:rPr>
                <w:rFonts w:ascii="MB Lateefi" w:hAnsi="MB Lateefi" w:cs="MB Lateefi" w:hint="cs"/>
                <w:sz w:val="24"/>
                <w:szCs w:val="24"/>
                <w:rtl/>
                <w:lang w:bidi="fa-IR"/>
              </w:rPr>
              <w:t>ڻڻ</w:t>
            </w:r>
            <w:r w:rsidRPr="00775583">
              <w:rPr>
                <w:rFonts w:ascii="MB Lateefi" w:hAnsi="MB Lateefi" w:cs="MB Lateefi"/>
                <w:sz w:val="24"/>
                <w:szCs w:val="24"/>
                <w:rtl/>
                <w:lang w:bidi="fa-IR"/>
              </w:rPr>
              <w:t xml:space="preserve"> ۾ </w:t>
            </w:r>
            <w:r w:rsidRPr="00775583">
              <w:rPr>
                <w:rFonts w:ascii="MB Lateefi" w:hAnsi="MB Lateefi" w:cs="MB Lateefi" w:hint="eastAsia"/>
                <w:sz w:val="24"/>
                <w:szCs w:val="24"/>
                <w:rtl/>
                <w:lang w:bidi="fa-IR"/>
              </w:rPr>
              <w:t>ت</w:t>
            </w:r>
            <w:r w:rsidRPr="00775583">
              <w:rPr>
                <w:rFonts w:ascii="MB Lateefi" w:hAnsi="MB Lateefi" w:cs="MB Lateefi" w:hint="cs"/>
                <w:sz w:val="24"/>
                <w:szCs w:val="24"/>
                <w:rtl/>
                <w:lang w:bidi="fa-IR"/>
              </w:rPr>
              <w:t>ڪ</w:t>
            </w:r>
            <w:r w:rsidRPr="00775583">
              <w:rPr>
                <w:rFonts w:ascii="MB Lateefi" w:hAnsi="MB Lateefi" w:cs="MB Lateefi" w:hint="eastAsia"/>
                <w:sz w:val="24"/>
                <w:szCs w:val="24"/>
                <w:rtl/>
                <w:lang w:bidi="fa-IR"/>
              </w:rPr>
              <w:t>ليف</w:t>
            </w:r>
            <w:r w:rsidR="00745790" w:rsidRPr="00775583">
              <w:rPr>
                <w:rFonts w:ascii="MB Lateefi" w:hAnsi="MB Lateefi" w:cs="MB Lateefi"/>
                <w:sz w:val="24"/>
                <w:szCs w:val="24"/>
                <w:lang w:bidi="fa-IR"/>
              </w:rPr>
              <w:t xml:space="preserve"> </w:t>
            </w:r>
            <w:r w:rsidR="00745790" w:rsidRPr="00775583">
              <w:rPr>
                <w:rFonts w:ascii="MB Lateefi" w:hAnsi="MB Lateefi" w:cs="MB Lateefi"/>
                <w:sz w:val="24"/>
                <w:szCs w:val="24"/>
                <w:rtl/>
                <w:lang w:bidi="sd-Arab-PK"/>
              </w:rPr>
              <w:t xml:space="preserve"> (نمونيا)</w:t>
            </w:r>
          </w:p>
        </w:tc>
        <w:tc>
          <w:tcPr>
            <w:tcW w:w="5756" w:type="dxa"/>
            <w:gridSpan w:val="4"/>
            <w:tcBorders>
              <w:top w:val="single" w:sz="4" w:space="0" w:color="auto"/>
              <w:left w:val="nil"/>
              <w:bottom w:val="single" w:sz="4" w:space="0" w:color="auto"/>
              <w:right w:val="single" w:sz="4" w:space="0" w:color="auto"/>
            </w:tcBorders>
            <w:shd w:val="clear" w:color="auto" w:fill="BFBFBF" w:themeFill="background1" w:themeFillShade="BF"/>
          </w:tcPr>
          <w:p w14:paraId="4BED4E2F" w14:textId="000F38DF" w:rsidR="003F72AF" w:rsidRPr="00775583" w:rsidRDefault="00483DB1" w:rsidP="00483DB1">
            <w:pPr>
              <w:tabs>
                <w:tab w:val="left" w:pos="6330"/>
              </w:tabs>
              <w:rPr>
                <w:rFonts w:ascii="MB Lateefi" w:hAnsi="MB Lateefi" w:cs="MB Lateefi"/>
                <w:sz w:val="24"/>
                <w:szCs w:val="24"/>
                <w:rtl/>
                <w:lang w:bidi="fa-IR"/>
              </w:rPr>
            </w:pPr>
            <w:r w:rsidRPr="00775583">
              <w:rPr>
                <w:rFonts w:cstheme="minorHAnsi"/>
                <w:b/>
                <w:caps/>
                <w:lang w:val="en-GB"/>
              </w:rPr>
              <w:t xml:space="preserve">section </w:t>
            </w:r>
            <w:r w:rsidR="007D46E9" w:rsidRPr="00775583">
              <w:rPr>
                <w:rFonts w:cstheme="minorHAnsi"/>
                <w:b/>
                <w:caps/>
                <w:lang w:val="en-GB"/>
              </w:rPr>
              <w:t>H</w:t>
            </w:r>
            <w:r w:rsidRPr="00775583">
              <w:rPr>
                <w:rFonts w:cstheme="minorHAnsi"/>
                <w:b/>
                <w:caps/>
                <w:lang w:val="en-GB"/>
              </w:rPr>
              <w:t>: Acute Respiratory Infection</w:t>
            </w:r>
          </w:p>
        </w:tc>
      </w:tr>
      <w:tr w:rsidR="003C2E2E" w:rsidRPr="00775583" w14:paraId="57F5B932" w14:textId="77777777" w:rsidTr="000F63FE">
        <w:trPr>
          <w:trHeight w:val="64"/>
          <w:jc w:val="center"/>
        </w:trPr>
        <w:tc>
          <w:tcPr>
            <w:tcW w:w="11512" w:type="dxa"/>
            <w:gridSpan w:val="6"/>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4A03E063" w14:textId="11398394" w:rsidR="000C4EB7" w:rsidRPr="00775583" w:rsidRDefault="000C4EB7" w:rsidP="000C4EB7">
            <w:pPr>
              <w:tabs>
                <w:tab w:val="left" w:pos="6330"/>
              </w:tabs>
              <w:rPr>
                <w:rFonts w:cstheme="minorHAnsi"/>
                <w:b/>
                <w:bCs/>
                <w:iCs/>
                <w:sz w:val="20"/>
                <w:szCs w:val="20"/>
                <w:lang w:bidi="sd-Arab-PK"/>
              </w:rPr>
            </w:pPr>
            <w:r w:rsidRPr="00775583">
              <w:rPr>
                <w:rFonts w:cstheme="minorHAnsi"/>
                <w:iCs/>
                <w:sz w:val="20"/>
                <w:szCs w:val="20"/>
                <w:lang w:val="en-GB"/>
              </w:rPr>
              <w:t>This section relates to diarrheal episodes, and care related to</w:t>
            </w:r>
            <w:r w:rsidR="00D614CF" w:rsidRPr="00775583">
              <w:rPr>
                <w:rFonts w:cstheme="minorHAnsi"/>
                <w:iCs/>
                <w:sz w:val="20"/>
                <w:szCs w:val="20"/>
                <w:lang w:val="en-GB"/>
              </w:rPr>
              <w:t xml:space="preserve"> Acute Respiratory Infection</w:t>
            </w:r>
            <w:r w:rsidR="00D614CF" w:rsidRPr="00775583">
              <w:rPr>
                <w:rFonts w:cstheme="minorHAnsi"/>
                <w:b/>
                <w:bCs/>
                <w:iCs/>
              </w:rPr>
              <w:t xml:space="preserve"> </w:t>
            </w:r>
            <w:r w:rsidRPr="00775583">
              <w:rPr>
                <w:rFonts w:cstheme="minorHAnsi"/>
                <w:iCs/>
                <w:sz w:val="20"/>
                <w:szCs w:val="20"/>
                <w:lang w:val="en-GB"/>
              </w:rPr>
              <w:t>especially for children younger than five years and will be asked from Index Mother</w:t>
            </w:r>
            <w:r w:rsidRPr="00775583">
              <w:rPr>
                <w:rFonts w:cstheme="minorHAnsi"/>
                <w:iCs/>
                <w:sz w:val="20"/>
                <w:szCs w:val="20"/>
                <w:rtl/>
                <w:lang w:val="en-GB" w:bidi="sd-Arab-PK"/>
              </w:rPr>
              <w:t>.</w:t>
            </w:r>
          </w:p>
          <w:p w14:paraId="31384D2E" w14:textId="4C1172FC" w:rsidR="003C2E2E" w:rsidRPr="00775583" w:rsidRDefault="003C2E2E" w:rsidP="003C2E2E">
            <w:pPr>
              <w:tabs>
                <w:tab w:val="left" w:pos="6330"/>
              </w:tabs>
              <w:bidi/>
              <w:rPr>
                <w:rFonts w:cstheme="minorHAnsi"/>
                <w:b/>
                <w:bCs/>
                <w:iCs/>
                <w:lang w:bidi="sd-Arab-PK"/>
              </w:rPr>
            </w:pPr>
            <w:r w:rsidRPr="00775583">
              <w:rPr>
                <w:rFonts w:ascii="MB Lateefi" w:hAnsi="MB Lateefi" w:cs="MB Lateefi"/>
                <w:rtl/>
                <w:lang w:bidi="fa-IR"/>
              </w:rPr>
              <w:t>هن سي</w:t>
            </w:r>
            <w:r w:rsidRPr="00775583">
              <w:rPr>
                <w:rFonts w:ascii="MB Lateefi" w:hAnsi="MB Lateefi" w:cs="MB Lateefi" w:hint="cs"/>
                <w:rtl/>
                <w:lang w:bidi="fa-IR"/>
              </w:rPr>
              <w:t>ڪ</w:t>
            </w:r>
            <w:r w:rsidRPr="00775583">
              <w:rPr>
                <w:rFonts w:ascii="MB Lateefi" w:hAnsi="MB Lateefi" w:cs="MB Lateefi" w:hint="eastAsia"/>
                <w:rtl/>
                <w:lang w:bidi="fa-IR"/>
              </w:rPr>
              <w:t>شن</w:t>
            </w:r>
            <w:r w:rsidRPr="00775583">
              <w:rPr>
                <w:rFonts w:ascii="MB Lateefi" w:hAnsi="MB Lateefi" w:cs="MB Lateefi"/>
                <w:rtl/>
                <w:lang w:bidi="fa-IR"/>
              </w:rPr>
              <w:t xml:space="preserve"> ۾ جنهن </w:t>
            </w:r>
            <w:r w:rsidRPr="00775583">
              <w:rPr>
                <w:rFonts w:ascii="MB Lateefi" w:hAnsi="MB Lateefi" w:cs="MB Lateefi" w:hint="cs"/>
                <w:rtl/>
                <w:lang w:bidi="fa-IR"/>
              </w:rPr>
              <w:t>ٻ</w:t>
            </w:r>
            <w:r w:rsidRPr="00775583">
              <w:rPr>
                <w:rFonts w:ascii="MB Lateefi" w:hAnsi="MB Lateefi" w:cs="MB Lateefi" w:hint="eastAsia"/>
                <w:rtl/>
                <w:lang w:bidi="fa-IR"/>
              </w:rPr>
              <w:t>ارکي</w:t>
            </w:r>
            <w:r w:rsidRPr="00775583">
              <w:rPr>
                <w:rFonts w:ascii="MB Lateefi" w:hAnsi="MB Lateefi" w:cs="MB Lateefi"/>
                <w:rtl/>
                <w:lang w:bidi="fa-IR"/>
              </w:rPr>
              <w:t xml:space="preserve"> </w:t>
            </w:r>
            <w:r w:rsidRPr="00775583">
              <w:rPr>
                <w:rFonts w:ascii="MB Lateefi" w:hAnsi="MB Lateefi" w:cs="MB Lateefi" w:hint="eastAsia"/>
                <w:rtl/>
                <w:lang w:bidi="sd-Arab-PK"/>
              </w:rPr>
              <w:t>نمونيا</w:t>
            </w:r>
            <w:r w:rsidRPr="00775583">
              <w:rPr>
                <w:rFonts w:ascii="MB Lateefi" w:hAnsi="MB Lateefi" w:cs="MB Lateefi"/>
                <w:rtl/>
                <w:lang w:bidi="fa-IR"/>
              </w:rPr>
              <w:t xml:space="preserve"> جي بيماري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ان جي باري ۾ </w:t>
            </w:r>
            <w:r w:rsidR="000C4EB7" w:rsidRPr="00775583">
              <w:rPr>
                <w:rFonts w:ascii="MB Lateefi" w:hAnsi="MB Lateefi" w:cs="MB Lateefi" w:hint="eastAsia"/>
                <w:rtl/>
                <w:lang w:bidi="sd-Arab-PK"/>
              </w:rPr>
              <w:t>ان</w:t>
            </w:r>
            <w:r w:rsidR="000C4EB7" w:rsidRPr="00775583">
              <w:rPr>
                <w:rFonts w:ascii="MB Lateefi" w:hAnsi="MB Lateefi" w:cs="MB Lateefi" w:hint="cs"/>
                <w:rtl/>
                <w:lang w:bidi="sd-Arab-PK"/>
              </w:rPr>
              <w:t>ڊ</w:t>
            </w:r>
            <w:r w:rsidR="000C4EB7" w:rsidRPr="00775583">
              <w:rPr>
                <w:rFonts w:ascii="MB Lateefi" w:hAnsi="MB Lateefi" w:cs="MB Lateefi" w:hint="eastAsia"/>
                <w:rtl/>
                <w:lang w:bidi="sd-Arab-PK"/>
              </w:rPr>
              <w:t>ي</w:t>
            </w:r>
            <w:r w:rsidR="000C4EB7" w:rsidRPr="00775583">
              <w:rPr>
                <w:rFonts w:ascii="MB Lateefi" w:hAnsi="MB Lateefi" w:cs="MB Lateefi" w:hint="cs"/>
                <w:rtl/>
                <w:lang w:bidi="sd-Arab-PK"/>
              </w:rPr>
              <w:t>ڪ</w:t>
            </w:r>
            <w:r w:rsidR="000C4EB7" w:rsidRPr="00775583">
              <w:rPr>
                <w:rFonts w:ascii="MB Lateefi" w:hAnsi="MB Lateefi" w:cs="MB Lateefi" w:hint="eastAsia"/>
                <w:rtl/>
                <w:lang w:bidi="sd-Arab-PK"/>
              </w:rPr>
              <w:t>س</w:t>
            </w:r>
            <w:r w:rsidR="000C4EB7" w:rsidRPr="00775583">
              <w:rPr>
                <w:rFonts w:ascii="MB Lateefi" w:hAnsi="MB Lateefi" w:cs="MB Lateefi"/>
                <w:rtl/>
                <w:lang w:bidi="sd-Arab-PK"/>
              </w:rPr>
              <w:t xml:space="preserve"> ماءُ کان </w:t>
            </w:r>
            <w:r w:rsidRPr="00775583">
              <w:rPr>
                <w:rFonts w:ascii="MB Lateefi" w:hAnsi="MB Lateefi" w:cs="MB Lateefi"/>
                <w:rtl/>
                <w:lang w:bidi="fa-IR"/>
              </w:rPr>
              <w:t>سوال پ</w:t>
            </w:r>
            <w:r w:rsidRPr="00775583">
              <w:rPr>
                <w:rFonts w:ascii="MB Lateefi" w:hAnsi="MB Lateefi" w:cs="MB Lateefi" w:hint="cs"/>
                <w:rtl/>
                <w:lang w:bidi="fa-IR"/>
              </w:rPr>
              <w:t>ڇ</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eastAsia"/>
                <w:rtl/>
                <w:lang w:bidi="fa-IR"/>
              </w:rPr>
              <w:t>ويندا</w:t>
            </w:r>
            <w:r w:rsidRPr="00775583">
              <w:rPr>
                <w:rFonts w:ascii="MB Lateefi" w:hAnsi="MB Lateefi" w:cs="MB Lateefi"/>
                <w:rtl/>
                <w:lang w:bidi="sd-Arab-PK"/>
              </w:rPr>
              <w:t>.</w:t>
            </w:r>
          </w:p>
        </w:tc>
      </w:tr>
      <w:tr w:rsidR="00D94F4C" w:rsidRPr="00775583" w14:paraId="7495AB39" w14:textId="77777777" w:rsidTr="000F63FE">
        <w:trPr>
          <w:trHeight w:val="64"/>
          <w:jc w:val="center"/>
        </w:trPr>
        <w:tc>
          <w:tcPr>
            <w:tcW w:w="11512"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0A8310" w14:textId="77777777" w:rsidR="00D94F4C" w:rsidRPr="00775583" w:rsidRDefault="00D94F4C" w:rsidP="00D94F4C">
            <w:pPr>
              <w:tabs>
                <w:tab w:val="left" w:pos="6330"/>
              </w:tabs>
              <w:rPr>
                <w:rFonts w:cstheme="minorHAnsi"/>
                <w:b/>
                <w:bCs/>
                <w:iCs/>
                <w:rtl/>
              </w:rPr>
            </w:pPr>
            <w:r w:rsidRPr="00775583">
              <w:rPr>
                <w:rFonts w:cstheme="minorHAnsi"/>
                <w:b/>
                <w:bCs/>
                <w:iCs/>
              </w:rPr>
              <w:t>Now I would like to ask you some questions related to Acute Respiratory Infection (ARI) in the last two weeks for children less than 5 years of age in your household.</w:t>
            </w:r>
          </w:p>
          <w:p w14:paraId="36EE71EF" w14:textId="4452B5D5" w:rsidR="000F63FE" w:rsidRPr="00775583" w:rsidRDefault="000F63FE" w:rsidP="000F63FE">
            <w:pPr>
              <w:tabs>
                <w:tab w:val="left" w:pos="6330"/>
              </w:tabs>
              <w:bidi/>
              <w:rPr>
                <w:rFonts w:cstheme="minorHAnsi"/>
                <w:b/>
                <w:caps/>
                <w:lang w:val="en-GB"/>
              </w:rPr>
            </w:pPr>
            <w:r w:rsidRPr="00775583">
              <w:rPr>
                <w:rFonts w:ascii="MB Lateefi" w:hAnsi="MB Lateefi" w:cs="MB Lateefi" w:hint="eastAsia"/>
                <w:rtl/>
                <w:lang w:bidi="fa-IR"/>
              </w:rPr>
              <w:t>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آ</w:t>
            </w:r>
            <w:r w:rsidRPr="00775583">
              <w:rPr>
                <w:rFonts w:ascii="MB Lateefi" w:hAnsi="MB Lateefi" w:cs="MB Lateefi" w:hint="eastAsia"/>
                <w:rtl/>
                <w:lang w:bidi="sd-Arab-PK"/>
              </w:rPr>
              <w:t>ئون</w:t>
            </w:r>
            <w:r w:rsidRPr="00775583">
              <w:rPr>
                <w:rFonts w:ascii="MB Lateefi" w:hAnsi="MB Lateefi" w:cs="MB Lateefi"/>
                <w:rtl/>
                <w:lang w:bidi="fa-IR"/>
              </w:rPr>
              <w:t xml:space="preserve"> توھان کان توھان جي 5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واري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جي باري ۾ </w:t>
            </w:r>
            <w:r w:rsidRPr="00775583">
              <w:rPr>
                <w:rFonts w:ascii="MB Lateefi" w:hAnsi="MB Lateefi" w:cs="MB Lateefi" w:hint="cs"/>
                <w:rtl/>
                <w:lang w:bidi="fa-IR"/>
              </w:rPr>
              <w:t>ڪ</w:t>
            </w:r>
            <w:r w:rsidRPr="00775583">
              <w:rPr>
                <w:rFonts w:ascii="MB Lateefi" w:hAnsi="MB Lateefi" w:cs="MB Lateefi" w:hint="eastAsia"/>
                <w:rtl/>
                <w:lang w:bidi="fa-IR"/>
              </w:rPr>
              <w:t>جھ</w:t>
            </w:r>
            <w:r w:rsidRPr="00775583">
              <w:rPr>
                <w:rFonts w:ascii="MB Lateefi" w:hAnsi="MB Lateefi" w:cs="MB Lateefi"/>
                <w:rtl/>
                <w:lang w:bidi="fa-IR"/>
              </w:rPr>
              <w:t xml:space="preserve"> سوال پ</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ندس</w:t>
            </w:r>
            <w:r w:rsidRPr="00775583">
              <w:rPr>
                <w:rFonts w:ascii="MB Lateefi" w:hAnsi="MB Lateefi" w:cs="MB Lateefi"/>
                <w:rtl/>
                <w:lang w:bidi="fa-IR"/>
              </w:rPr>
              <w:t xml:space="preserve"> جي</w:t>
            </w:r>
            <w:r w:rsidRPr="00775583">
              <w:rPr>
                <w:rFonts w:ascii="MB Lateefi" w:hAnsi="MB Lateefi" w:cs="MB Lateefi" w:hint="cs"/>
                <w:rtl/>
                <w:lang w:bidi="fa-IR"/>
              </w:rPr>
              <w:t>ڪ</w:t>
            </w:r>
            <w:r w:rsidRPr="00775583">
              <w:rPr>
                <w:rFonts w:ascii="MB Lateefi" w:hAnsi="MB Lateefi" w:cs="MB Lateefi" w:hint="eastAsia"/>
                <w:rtl/>
                <w:lang w:bidi="fa-IR"/>
              </w:rPr>
              <w:t>ي</w:t>
            </w:r>
            <w:r w:rsidRPr="00775583">
              <w:rPr>
                <w:rFonts w:ascii="MB Lateefi" w:hAnsi="MB Lateefi" w:cs="MB Lateefi"/>
                <w:rtl/>
                <w:lang w:bidi="fa-IR"/>
              </w:rPr>
              <w:t xml:space="preserve"> گذريل </w:t>
            </w:r>
            <w:r w:rsidRPr="00775583">
              <w:rPr>
                <w:rFonts w:ascii="MB Lateefi" w:hAnsi="MB Lateefi" w:cs="MB Lateefi" w:hint="cs"/>
                <w:rtl/>
                <w:lang w:bidi="fa-IR"/>
              </w:rPr>
              <w:t>ٻ</w:t>
            </w:r>
            <w:r w:rsidRPr="00775583">
              <w:rPr>
                <w:rFonts w:ascii="MB Lateefi" w:hAnsi="MB Lateefi" w:cs="MB Lateefi" w:hint="eastAsia"/>
                <w:rtl/>
                <w:lang w:bidi="fa-IR"/>
              </w:rPr>
              <w:t>ن</w:t>
            </w:r>
            <w:r w:rsidRPr="00775583">
              <w:rPr>
                <w:rFonts w:ascii="MB Lateefi" w:hAnsi="MB Lateefi" w:cs="MB Lateefi"/>
                <w:rtl/>
                <w:lang w:bidi="fa-IR"/>
              </w:rPr>
              <w:t xml:space="preserve"> ھفتن دوران </w:t>
            </w:r>
            <w:r w:rsidRPr="00775583">
              <w:rPr>
                <w:rFonts w:ascii="MB Lateefi" w:hAnsi="MB Lateefi" w:cs="MB Lateefi" w:hint="eastAsia"/>
                <w:rtl/>
                <w:lang w:bidi="sd-Arab-PK"/>
              </w:rPr>
              <w:t>ساھ</w:t>
            </w:r>
            <w:r w:rsidRPr="00775583">
              <w:rPr>
                <w:rFonts w:ascii="MB Lateefi" w:hAnsi="MB Lateefi" w:cs="MB Lateefi"/>
                <w:rtl/>
                <w:lang w:bidi="sd-Arab-PK"/>
              </w:rPr>
              <w:t xml:space="preserve"> ۾ </w:t>
            </w:r>
            <w:r w:rsidRPr="00775583">
              <w:rPr>
                <w:rFonts w:ascii="MB Lateefi" w:hAnsi="MB Lateefi" w:cs="MB Lateefi" w:hint="eastAsia"/>
                <w:rtl/>
                <w:lang w:bidi="sd-Arab-PK"/>
              </w:rPr>
              <w:t>ت</w:t>
            </w:r>
            <w:r w:rsidRPr="00775583">
              <w:rPr>
                <w:rFonts w:ascii="MB Lateefi" w:hAnsi="MB Lateefi" w:cs="MB Lateefi" w:hint="cs"/>
                <w:rtl/>
                <w:lang w:bidi="sd-Arab-PK"/>
              </w:rPr>
              <w:t>ڪ</w:t>
            </w:r>
            <w:r w:rsidRPr="00775583">
              <w:rPr>
                <w:rFonts w:ascii="MB Lateefi" w:hAnsi="MB Lateefi" w:cs="MB Lateefi" w:hint="eastAsia"/>
                <w:rtl/>
                <w:lang w:bidi="sd-Arab-PK"/>
              </w:rPr>
              <w:t>ليف</w:t>
            </w:r>
            <w:r w:rsidRPr="00775583">
              <w:rPr>
                <w:rFonts w:ascii="MB Lateefi" w:hAnsi="MB Lateefi" w:cs="MB Lateefi"/>
                <w:rtl/>
                <w:lang w:bidi="sd-Arab-PK"/>
              </w:rPr>
              <w:t xml:space="preserve"> (نمونيا)</w:t>
            </w:r>
            <w:r w:rsidRPr="00775583">
              <w:rPr>
                <w:rFonts w:ascii="MB Lateefi" w:hAnsi="MB Lateefi" w:cs="MB Lateefi"/>
                <w:rtl/>
                <w:lang w:bidi="fa-IR"/>
              </w:rPr>
              <w:t xml:space="preserve"> جي بيماري جي حوالي سان ھوندا:</w:t>
            </w:r>
          </w:p>
        </w:tc>
      </w:tr>
      <w:tr w:rsidR="00CB7D82" w:rsidRPr="00775583" w14:paraId="52AE7AD0" w14:textId="77777777" w:rsidTr="000F63FE">
        <w:trPr>
          <w:trHeight w:val="494"/>
          <w:jc w:val="center"/>
        </w:trPr>
        <w:tc>
          <w:tcPr>
            <w:tcW w:w="984" w:type="dxa"/>
            <w:tcBorders>
              <w:top w:val="single" w:sz="4" w:space="0" w:color="auto"/>
            </w:tcBorders>
            <w:vAlign w:val="center"/>
          </w:tcPr>
          <w:p w14:paraId="4B7DD554" w14:textId="7F337931" w:rsidR="00CB7D82" w:rsidRPr="00775583" w:rsidRDefault="00004E38" w:rsidP="00767B59">
            <w:pPr>
              <w:pStyle w:val="Title"/>
              <w:spacing w:before="120" w:after="120"/>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H1</w:t>
            </w:r>
          </w:p>
        </w:tc>
        <w:tc>
          <w:tcPr>
            <w:tcW w:w="4862" w:type="dxa"/>
            <w:gridSpan w:val="2"/>
            <w:tcBorders>
              <w:top w:val="single" w:sz="4" w:space="0" w:color="auto"/>
            </w:tcBorders>
            <w:vAlign w:val="center"/>
          </w:tcPr>
          <w:p w14:paraId="356DD973" w14:textId="1823ADFE"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توھان جي گھر ۾ 5 سالن کان گھ</w:t>
            </w:r>
            <w:r w:rsidRPr="00775583">
              <w:rPr>
                <w:rFonts w:ascii="MB Lateefi" w:hAnsi="MB Lateefi" w:cs="MB Lateefi" w:hint="cs"/>
                <w:color w:val="000000" w:themeColor="text1"/>
                <w:rtl/>
                <w:lang w:bidi="fa-IR"/>
              </w:rPr>
              <w:t>ٽ</w:t>
            </w:r>
            <w:r w:rsidRPr="00775583">
              <w:rPr>
                <w:rFonts w:ascii="MB Lateefi" w:hAnsi="MB Lateefi" w:cs="MB Lateefi"/>
                <w:color w:val="000000" w:themeColor="text1"/>
                <w:rtl/>
                <w:lang w:bidi="fa-IR"/>
              </w:rPr>
              <w:t xml:space="preserve"> عمر وارن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ارن</w:t>
            </w:r>
            <w:r w:rsidRPr="00775583">
              <w:rPr>
                <w:rFonts w:ascii="MB Lateefi" w:hAnsi="MB Lateefi" w:cs="MB Lateefi"/>
                <w:color w:val="000000" w:themeColor="text1"/>
                <w:rtl/>
                <w:lang w:bidi="fa-IR"/>
              </w:rPr>
              <w:t xml:space="preserve"> کي گذريل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ن</w:t>
            </w:r>
            <w:r w:rsidRPr="00775583">
              <w:rPr>
                <w:rFonts w:ascii="MB Lateefi" w:hAnsi="MB Lateefi" w:cs="MB Lateefi"/>
                <w:color w:val="000000" w:themeColor="text1"/>
                <w:rtl/>
                <w:lang w:bidi="fa-IR"/>
              </w:rPr>
              <w:t xml:space="preserve"> ھفتن </w:t>
            </w:r>
            <w:r w:rsidRPr="00775583">
              <w:rPr>
                <w:rFonts w:ascii="MB Lateefi" w:hAnsi="MB Lateefi" w:cs="MB Lateefi"/>
                <w:color w:val="000000" w:themeColor="text1"/>
                <w:rtl/>
                <w:lang w:bidi="sd-Arab-PK"/>
              </w:rPr>
              <w:t>(چو</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ھن</w:t>
            </w:r>
            <w:r w:rsidRPr="00775583">
              <w:rPr>
                <w:rFonts w:ascii="MB Lateefi" w:hAnsi="MB Lateefi" w:cs="MB Lateefi"/>
                <w:color w:val="000000" w:themeColor="text1"/>
                <w:rtl/>
                <w:lang w:bidi="sd-Arab-PK"/>
              </w:rPr>
              <w:t xml:space="preserve"> </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ي</w:t>
            </w:r>
            <w:r w:rsidR="00E9230D" w:rsidRPr="00775583">
              <w:rPr>
                <w:rFonts w:ascii="MB Lateefi" w:hAnsi="MB Lateefi" w:cs="MB Lateefi"/>
                <w:color w:val="000000" w:themeColor="text1"/>
                <w:rtl/>
                <w:lang w:bidi="sd-Arab-PK"/>
              </w:rPr>
              <w:t>نه</w:t>
            </w:r>
            <w:r w:rsidRPr="00775583">
              <w:rPr>
                <w:rFonts w:ascii="MB Lateefi" w:hAnsi="MB Lateefi" w:cs="MB Lateefi"/>
                <w:color w:val="000000" w:themeColor="text1"/>
                <w:rtl/>
                <w:lang w:bidi="sd-Arab-PK"/>
              </w:rPr>
              <w:t xml:space="preserve">ن) </w:t>
            </w:r>
            <w:r w:rsidRPr="00775583">
              <w:rPr>
                <w:rFonts w:ascii="MB Lateefi" w:hAnsi="MB Lateefi" w:cs="MB Lateefi"/>
                <w:color w:val="000000" w:themeColor="text1"/>
                <w:rtl/>
                <w:lang w:bidi="fa-IR"/>
              </w:rPr>
              <w:t xml:space="preserve">۾ بخار </w:t>
            </w:r>
            <w:r w:rsidRPr="00775583">
              <w:rPr>
                <w:rFonts w:ascii="MB Lateefi" w:hAnsi="MB Lateefi" w:cs="MB Lateefi" w:hint="cs"/>
                <w:color w:val="000000" w:themeColor="text1"/>
                <w:rtl/>
                <w:lang w:bidi="fa-IR"/>
              </w:rPr>
              <w:t>ٿ</w:t>
            </w:r>
            <w:r w:rsidRPr="00775583">
              <w:rPr>
                <w:rFonts w:ascii="MB Lateefi" w:hAnsi="MB Lateefi" w:cs="MB Lateefi" w:hint="eastAsia"/>
                <w:color w:val="000000" w:themeColor="text1"/>
                <w:rtl/>
                <w:lang w:bidi="fa-IR"/>
              </w:rPr>
              <w:t>يو؟</w:t>
            </w:r>
          </w:p>
        </w:tc>
        <w:tc>
          <w:tcPr>
            <w:tcW w:w="4567" w:type="dxa"/>
            <w:gridSpan w:val="2"/>
            <w:tcBorders>
              <w:top w:val="single" w:sz="4" w:space="0" w:color="auto"/>
            </w:tcBorders>
            <w:vAlign w:val="center"/>
          </w:tcPr>
          <w:p w14:paraId="523BD3C3"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39"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C37C883"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63144046" w14:textId="2CCD5998"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BF039D" w:rsidRPr="00775583">
              <w:rPr>
                <w:rStyle w:val="FontStyle85"/>
                <w:rFonts w:ascii="MB Lateefi" w:hAnsi="MB Lateefi" w:cs="MB Lateefi"/>
                <w:b/>
                <w:i w:val="0"/>
                <w:iCs w:val="0"/>
                <w:sz w:val="20"/>
                <w:szCs w:val="20"/>
                <w:rtl/>
                <w:lang w:bidi="sd-Arab-PK"/>
              </w:rPr>
              <w:t>98</w:t>
            </w:r>
          </w:p>
        </w:tc>
        <w:tc>
          <w:tcPr>
            <w:tcW w:w="1099" w:type="dxa"/>
            <w:tcBorders>
              <w:top w:val="single" w:sz="4" w:space="0" w:color="auto"/>
            </w:tcBorders>
            <w:vAlign w:val="center"/>
          </w:tcPr>
          <w:p w14:paraId="1AF2B2D8" w14:textId="33AD059F" w:rsidR="00CB7D82" w:rsidRPr="00775583" w:rsidRDefault="00CB7D82" w:rsidP="00767B59">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004E38" w:rsidRPr="00775583">
              <w:rPr>
                <w:rFonts w:cs="MB Sindhi Web"/>
                <w:sz w:val="16"/>
                <w:szCs w:val="16"/>
                <w:lang w:bidi="fa-IR"/>
              </w:rPr>
              <w:t>H3</w:t>
            </w:r>
          </w:p>
          <w:p w14:paraId="6BC3D425" w14:textId="77777777" w:rsidR="00CB7D82" w:rsidRPr="00775583" w:rsidRDefault="00CB7D82" w:rsidP="00767B59">
            <w:pPr>
              <w:tabs>
                <w:tab w:val="left" w:pos="6330"/>
              </w:tabs>
              <w:bidi/>
              <w:jc w:val="center"/>
              <w:rPr>
                <w:rFonts w:ascii="MB Lateefi" w:hAnsi="MB Lateefi" w:cs="MB Lateefi"/>
                <w:sz w:val="16"/>
                <w:szCs w:val="16"/>
                <w:lang w:bidi="fa-IR"/>
              </w:rPr>
            </w:pP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CB7D82" w:rsidRPr="00775583" w14:paraId="092E4C24" w14:textId="77777777" w:rsidTr="000F63FE">
        <w:trPr>
          <w:trHeight w:val="64"/>
          <w:jc w:val="center"/>
        </w:trPr>
        <w:tc>
          <w:tcPr>
            <w:tcW w:w="984" w:type="dxa"/>
            <w:vAlign w:val="center"/>
          </w:tcPr>
          <w:p w14:paraId="0AAA62A5" w14:textId="56A2DA13" w:rsidR="00CB7D82" w:rsidRPr="00775583" w:rsidRDefault="00004E38" w:rsidP="00767B59">
            <w:pPr>
              <w:pStyle w:val="Title"/>
              <w:spacing w:before="120" w:after="120"/>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H2</w:t>
            </w:r>
          </w:p>
        </w:tc>
        <w:tc>
          <w:tcPr>
            <w:tcW w:w="4862" w:type="dxa"/>
            <w:gridSpan w:val="2"/>
            <w:vAlign w:val="center"/>
          </w:tcPr>
          <w:p w14:paraId="459708B1" w14:textId="2BD6A225"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color w:val="000000" w:themeColor="text1"/>
                <w:rtl/>
                <w:lang w:bidi="fa-IR"/>
              </w:rPr>
              <w:t xml:space="preserve">گذريل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ن</w:t>
            </w:r>
            <w:r w:rsidRPr="00775583">
              <w:rPr>
                <w:rFonts w:ascii="MB Lateefi" w:hAnsi="MB Lateefi" w:cs="MB Lateefi"/>
                <w:color w:val="000000" w:themeColor="text1"/>
                <w:rtl/>
                <w:lang w:bidi="fa-IR"/>
              </w:rPr>
              <w:t xml:space="preserve"> ھفتن </w:t>
            </w:r>
            <w:r w:rsidRPr="00775583">
              <w:rPr>
                <w:rFonts w:ascii="MB Lateefi" w:hAnsi="MB Lateefi" w:cs="MB Lateefi"/>
                <w:color w:val="000000" w:themeColor="text1"/>
                <w:rtl/>
                <w:lang w:bidi="sd-Arab-PK"/>
              </w:rPr>
              <w:t>(چو</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ھن</w:t>
            </w:r>
            <w:r w:rsidRPr="00775583">
              <w:rPr>
                <w:rFonts w:ascii="MB Lateefi" w:hAnsi="MB Lateefi" w:cs="MB Lateefi"/>
                <w:color w:val="000000" w:themeColor="text1"/>
                <w:rtl/>
                <w:lang w:bidi="sd-Arab-PK"/>
              </w:rPr>
              <w:t xml:space="preserve"> </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ي</w:t>
            </w:r>
            <w:r w:rsidR="00E9230D" w:rsidRPr="00775583">
              <w:rPr>
                <w:rFonts w:ascii="MB Lateefi" w:hAnsi="MB Lateefi" w:cs="MB Lateefi"/>
                <w:color w:val="000000" w:themeColor="text1"/>
                <w:rtl/>
                <w:lang w:bidi="sd-Arab-PK"/>
              </w:rPr>
              <w:t>نه</w:t>
            </w:r>
            <w:r w:rsidRPr="00775583">
              <w:rPr>
                <w:rFonts w:ascii="MB Lateefi" w:hAnsi="MB Lateefi" w:cs="MB Lateefi"/>
                <w:color w:val="000000" w:themeColor="text1"/>
                <w:rtl/>
                <w:lang w:bidi="sd-Arab-PK"/>
              </w:rPr>
              <w:t xml:space="preserve">ن) </w:t>
            </w:r>
            <w:r w:rsidRPr="00775583">
              <w:rPr>
                <w:rFonts w:ascii="MB Lateefi" w:hAnsi="MB Lateefi" w:cs="MB Lateefi"/>
                <w:color w:val="000000" w:themeColor="text1"/>
                <w:rtl/>
                <w:lang w:bidi="fa-IR"/>
              </w:rPr>
              <w:t xml:space="preserve">جي دوران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يترن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بخار</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ٿ</w:t>
            </w:r>
            <w:r w:rsidRPr="00775583">
              <w:rPr>
                <w:rFonts w:ascii="MB Lateefi" w:hAnsi="MB Lateefi" w:cs="MB Lateefi" w:hint="eastAsia"/>
                <w:color w:val="000000" w:themeColor="text1"/>
                <w:rtl/>
                <w:lang w:bidi="fa-IR"/>
              </w:rPr>
              <w:t>يو؟</w:t>
            </w:r>
          </w:p>
        </w:tc>
        <w:tc>
          <w:tcPr>
            <w:tcW w:w="4567" w:type="dxa"/>
            <w:gridSpan w:val="2"/>
            <w:vAlign w:val="center"/>
          </w:tcPr>
          <w:p w14:paraId="4E35435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40"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A764C3">
              <w:rPr>
                <w:rFonts w:cstheme="minorHAnsi"/>
                <w:sz w:val="28"/>
                <w:szCs w:val="28"/>
              </w:rPr>
              <w:fldChar w:fldCharType="begin">
                <w:ffData>
                  <w:name w:val="Check189"/>
                  <w:enabled/>
                  <w:calcOnExit w:val="0"/>
                  <w:checkBox>
                    <w:sizeAuto/>
                    <w:default w:val="0"/>
                  </w:checkBox>
                </w:ffData>
              </w:fldChar>
            </w:r>
            <w:r w:rsidRPr="00775583">
              <w:rPr>
                <w:rFonts w:cstheme="minorHAnsi"/>
                <w:sz w:val="28"/>
                <w:szCs w:val="28"/>
              </w:rPr>
              <w:instrText xml:space="preserve"> FORMCHECKBOX </w:instrText>
            </w:r>
            <w:r w:rsidR="00477FCF">
              <w:rPr>
                <w:rFonts w:cstheme="minorHAnsi"/>
                <w:sz w:val="28"/>
                <w:szCs w:val="28"/>
                <w:rPrChange w:id="841" w:author="Iqbal Ameerali" w:date="2020-10-08T11:45:00Z">
                  <w:rPr>
                    <w:rFonts w:cstheme="minorHAnsi"/>
                    <w:sz w:val="28"/>
                    <w:szCs w:val="28"/>
                  </w:rPr>
                </w:rPrChange>
              </w:rPr>
            </w:r>
            <w:r w:rsidR="00477FCF">
              <w:rPr>
                <w:rFonts w:cstheme="minorHAnsi"/>
                <w:sz w:val="28"/>
                <w:szCs w:val="28"/>
                <w:rPrChange w:id="842" w:author="Iqbal Ameerali" w:date="2020-10-08T11:45:00Z">
                  <w:rPr>
                    <w:rFonts w:cstheme="minorHAnsi"/>
                    <w:sz w:val="28"/>
                    <w:szCs w:val="28"/>
                  </w:rPr>
                </w:rPrChange>
              </w:rPr>
              <w:fldChar w:fldCharType="separate"/>
            </w:r>
            <w:r w:rsidRPr="00775583">
              <w:rPr>
                <w:rFonts w:cstheme="minorHAnsi"/>
                <w:sz w:val="28"/>
                <w:szCs w:val="28"/>
                <w:rPrChange w:id="843" w:author="Iqbal Ameerali" w:date="2020-10-08T11:45:00Z">
                  <w:rPr>
                    <w:rFonts w:cstheme="minorHAnsi"/>
                    <w:sz w:val="28"/>
                    <w:szCs w:val="28"/>
                  </w:rPr>
                </w:rPrChange>
              </w:rPr>
              <w:fldChar w:fldCharType="end"/>
            </w:r>
          </w:p>
        </w:tc>
        <w:tc>
          <w:tcPr>
            <w:tcW w:w="1099" w:type="dxa"/>
          </w:tcPr>
          <w:p w14:paraId="6C656706" w14:textId="77777777" w:rsidR="00CB7D82" w:rsidRPr="00775583" w:rsidRDefault="00CB7D82" w:rsidP="00767B59">
            <w:pPr>
              <w:tabs>
                <w:tab w:val="left" w:pos="6330"/>
              </w:tabs>
              <w:bidi/>
              <w:rPr>
                <w:rFonts w:ascii="MB Lateefi" w:hAnsi="MB Lateefi" w:cs="MB Lateefi"/>
                <w:sz w:val="20"/>
                <w:szCs w:val="20"/>
                <w:rtl/>
                <w:lang w:bidi="fa-IR"/>
              </w:rPr>
            </w:pPr>
          </w:p>
        </w:tc>
      </w:tr>
      <w:tr w:rsidR="00CB7D82" w:rsidRPr="00775583" w14:paraId="3DA5A6FC" w14:textId="77777777" w:rsidTr="000F63FE">
        <w:trPr>
          <w:trHeight w:val="64"/>
          <w:jc w:val="center"/>
        </w:trPr>
        <w:tc>
          <w:tcPr>
            <w:tcW w:w="984" w:type="dxa"/>
            <w:vAlign w:val="center"/>
          </w:tcPr>
          <w:p w14:paraId="502BB767" w14:textId="0B0DC08F" w:rsidR="00CB7D82" w:rsidRPr="00775583" w:rsidRDefault="00004E38" w:rsidP="00767B59">
            <w:pPr>
              <w:pStyle w:val="Title"/>
              <w:spacing w:before="120" w:after="120"/>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H3</w:t>
            </w:r>
          </w:p>
        </w:tc>
        <w:tc>
          <w:tcPr>
            <w:tcW w:w="4862" w:type="dxa"/>
            <w:gridSpan w:val="2"/>
            <w:vAlign w:val="center"/>
          </w:tcPr>
          <w:p w14:paraId="3827B858" w14:textId="64173A1C"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توھان جي گھر ۾ 5 سالن کان گھ</w:t>
            </w:r>
            <w:r w:rsidRPr="00775583">
              <w:rPr>
                <w:rFonts w:ascii="MB Lateefi" w:hAnsi="MB Lateefi" w:cs="MB Lateefi" w:hint="cs"/>
                <w:color w:val="000000" w:themeColor="text1"/>
                <w:rtl/>
                <w:lang w:bidi="fa-IR"/>
              </w:rPr>
              <w:t>ٽ</w:t>
            </w:r>
            <w:r w:rsidRPr="00775583">
              <w:rPr>
                <w:rFonts w:ascii="MB Lateefi" w:hAnsi="MB Lateefi" w:cs="MB Lateefi"/>
                <w:color w:val="000000" w:themeColor="text1"/>
                <w:rtl/>
                <w:lang w:bidi="fa-IR"/>
              </w:rPr>
              <w:t xml:space="preserve"> عمر وارن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ارن</w:t>
            </w:r>
            <w:r w:rsidRPr="00775583">
              <w:rPr>
                <w:rFonts w:ascii="MB Lateefi" w:hAnsi="MB Lateefi" w:cs="MB Lateefi"/>
                <w:color w:val="000000" w:themeColor="text1"/>
                <w:rtl/>
                <w:lang w:bidi="fa-IR"/>
              </w:rPr>
              <w:t xml:space="preserve"> کي گذريل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ن</w:t>
            </w:r>
            <w:r w:rsidRPr="00775583">
              <w:rPr>
                <w:rFonts w:ascii="MB Lateefi" w:hAnsi="MB Lateefi" w:cs="MB Lateefi"/>
                <w:color w:val="000000" w:themeColor="text1"/>
                <w:rtl/>
                <w:lang w:bidi="fa-IR"/>
              </w:rPr>
              <w:t xml:space="preserve"> ھفتن </w:t>
            </w:r>
            <w:r w:rsidRPr="00775583">
              <w:rPr>
                <w:rFonts w:ascii="MB Lateefi" w:hAnsi="MB Lateefi" w:cs="MB Lateefi"/>
                <w:color w:val="000000" w:themeColor="text1"/>
                <w:rtl/>
                <w:lang w:bidi="sd-Arab-PK"/>
              </w:rPr>
              <w:t>(چو</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ھن</w:t>
            </w:r>
            <w:r w:rsidRPr="00775583">
              <w:rPr>
                <w:rFonts w:ascii="MB Lateefi" w:hAnsi="MB Lateefi" w:cs="MB Lateefi"/>
                <w:color w:val="000000" w:themeColor="text1"/>
                <w:rtl/>
                <w:lang w:bidi="sd-Arab-PK"/>
              </w:rPr>
              <w:t xml:space="preserve"> </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ي</w:t>
            </w:r>
            <w:r w:rsidR="00E9230D" w:rsidRPr="00775583">
              <w:rPr>
                <w:rFonts w:ascii="MB Lateefi" w:hAnsi="MB Lateefi" w:cs="MB Lateefi"/>
                <w:color w:val="000000" w:themeColor="text1"/>
                <w:rtl/>
                <w:lang w:bidi="sd-Arab-PK"/>
              </w:rPr>
              <w:t>نه</w:t>
            </w:r>
            <w:r w:rsidRPr="00775583">
              <w:rPr>
                <w:rFonts w:ascii="MB Lateefi" w:hAnsi="MB Lateefi" w:cs="MB Lateefi"/>
                <w:color w:val="000000" w:themeColor="text1"/>
                <w:rtl/>
                <w:lang w:bidi="sd-Arab-PK"/>
              </w:rPr>
              <w:t xml:space="preserve">ن) </w:t>
            </w:r>
            <w:r w:rsidRPr="00775583">
              <w:rPr>
                <w:rFonts w:ascii="MB Lateefi" w:hAnsi="MB Lateefi" w:cs="MB Lateefi"/>
                <w:color w:val="000000" w:themeColor="text1"/>
                <w:rtl/>
                <w:lang w:bidi="fa-IR"/>
              </w:rPr>
              <w:t>۾ کنگھ، 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پسرا</w:t>
            </w:r>
            <w:r w:rsidRPr="00775583">
              <w:rPr>
                <w:rFonts w:ascii="MB Lateefi" w:hAnsi="MB Lateefi" w:cs="MB Lateefi" w:hint="cs"/>
                <w:color w:val="000000" w:themeColor="text1"/>
                <w:rtl/>
                <w:lang w:bidi="sd-Arab-PK"/>
              </w:rPr>
              <w:t>ٽ</w:t>
            </w:r>
            <w:r w:rsidRPr="00775583">
              <w:rPr>
                <w:rFonts w:ascii="MB Lateefi" w:hAnsi="MB Lateefi" w:cs="MB Lateefi" w:hint="eastAsia"/>
                <w:color w:val="000000" w:themeColor="text1"/>
                <w:rtl/>
                <w:lang w:bidi="sd-Arab-PK"/>
              </w:rPr>
              <w:t>يون</w:t>
            </w:r>
            <w:r w:rsidRPr="00775583">
              <w:rPr>
                <w:rFonts w:ascii="MB Lateefi" w:hAnsi="MB Lateefi" w:cs="MB Lateefi"/>
                <w:color w:val="000000" w:themeColor="text1"/>
                <w:rtl/>
                <w:lang w:bidi="sd-Arab-PK"/>
              </w:rPr>
              <w:t xml:space="preserve"> ل</w:t>
            </w:r>
            <w:r w:rsidRPr="00775583">
              <w:rPr>
                <w:rFonts w:ascii="MB Lateefi" w:hAnsi="MB Lateefi" w:cs="MB Lateefi" w:hint="cs"/>
                <w:color w:val="000000" w:themeColor="text1"/>
                <w:rtl/>
                <w:lang w:bidi="sd-Arab-PK"/>
              </w:rPr>
              <w:t>ڳڻ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w:t>
            </w:r>
            <w:r w:rsidRPr="00775583">
              <w:rPr>
                <w:rFonts w:ascii="MB Lateefi" w:hAnsi="MB Lateefi" w:cs="MB Lateefi"/>
                <w:color w:val="000000" w:themeColor="text1"/>
                <w:rtl/>
                <w:lang w:bidi="fa-IR"/>
              </w:rPr>
              <w:t>يا ساھ 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 ت</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ليف</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ٿ</w:t>
            </w:r>
            <w:r w:rsidRPr="00775583">
              <w:rPr>
                <w:rFonts w:ascii="MB Lateefi" w:hAnsi="MB Lateefi" w:cs="MB Lateefi" w:hint="eastAsia"/>
                <w:color w:val="000000" w:themeColor="text1"/>
                <w:rtl/>
                <w:lang w:bidi="fa-IR"/>
              </w:rPr>
              <w:t>ي؟</w:t>
            </w:r>
          </w:p>
        </w:tc>
        <w:tc>
          <w:tcPr>
            <w:tcW w:w="4567" w:type="dxa"/>
            <w:gridSpan w:val="2"/>
            <w:vAlign w:val="center"/>
          </w:tcPr>
          <w:p w14:paraId="66D7DE3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44"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2749A15"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4E47D0A6" w14:textId="4A9654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BF039D" w:rsidRPr="00775583">
              <w:rPr>
                <w:rStyle w:val="FontStyle85"/>
                <w:rFonts w:ascii="MB Lateefi" w:hAnsi="MB Lateefi" w:cs="MB Lateefi"/>
                <w:b/>
                <w:i w:val="0"/>
                <w:iCs w:val="0"/>
                <w:sz w:val="20"/>
                <w:szCs w:val="20"/>
                <w:rtl/>
                <w:lang w:bidi="sd-Arab-PK"/>
              </w:rPr>
              <w:t>98</w:t>
            </w:r>
          </w:p>
        </w:tc>
        <w:tc>
          <w:tcPr>
            <w:tcW w:w="1099" w:type="dxa"/>
            <w:vAlign w:val="center"/>
          </w:tcPr>
          <w:p w14:paraId="341C52EA" w14:textId="404B52E3" w:rsidR="00CB7D82" w:rsidRPr="00775583" w:rsidRDefault="00CB7D82" w:rsidP="00767B59">
            <w:pPr>
              <w:tabs>
                <w:tab w:val="left" w:pos="6330"/>
              </w:tabs>
              <w:bidi/>
              <w:jc w:val="center"/>
              <w:rPr>
                <w:rFonts w:ascii="MB Lateefi" w:hAnsi="MB Lateefi" w:cs="MB Lateefi"/>
                <w:sz w:val="20"/>
                <w:szCs w:val="20"/>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سي</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شن</w:t>
            </w:r>
            <w:r w:rsidR="000B4C97" w:rsidRPr="00775583">
              <w:rPr>
                <w:rFonts w:ascii="MB Lateefi" w:hAnsi="MB Lateefi" w:cs="MB Lateefi"/>
                <w:sz w:val="16"/>
                <w:szCs w:val="16"/>
                <w:rtl/>
                <w:lang w:bidi="sd-Arab-PK"/>
              </w:rPr>
              <w:t xml:space="preserve"> </w:t>
            </w:r>
            <w:r w:rsidR="000B4C97" w:rsidRPr="00775583">
              <w:rPr>
                <w:rFonts w:ascii="MB Lateefi" w:hAnsi="MB Lateefi" w:cs="MB Lateefi"/>
                <w:sz w:val="16"/>
                <w:szCs w:val="16"/>
                <w:lang w:bidi="sd-Arab-PK"/>
              </w:rPr>
              <w:t>I</w:t>
            </w:r>
            <w:r w:rsidR="000B4C97" w:rsidRPr="00775583">
              <w:rPr>
                <w:rFonts w:ascii="MB Lateefi" w:hAnsi="MB Lateefi" w:cs="MB Lateefi"/>
                <w:sz w:val="16"/>
                <w:szCs w:val="16"/>
                <w:rtl/>
                <w:lang w:bidi="sd-Arab-PK"/>
              </w:rPr>
              <w:t xml:space="preserve"> تي و</w:t>
            </w:r>
            <w:r w:rsidR="000B4C97" w:rsidRPr="00775583">
              <w:rPr>
                <w:rFonts w:ascii="MB Lateefi" w:hAnsi="MB Lateefi" w:cs="MB Lateefi" w:hint="cs"/>
                <w:sz w:val="16"/>
                <w:szCs w:val="16"/>
                <w:rtl/>
                <w:lang w:bidi="sd-Arab-PK"/>
              </w:rPr>
              <w:t>ڃ</w:t>
            </w:r>
            <w:r w:rsidR="000B4C97" w:rsidRPr="00775583">
              <w:rPr>
                <w:rFonts w:ascii="MB Lateefi" w:hAnsi="MB Lateefi" w:cs="MB Lateefi" w:hint="eastAsia"/>
                <w:sz w:val="16"/>
                <w:szCs w:val="16"/>
                <w:rtl/>
                <w:lang w:bidi="sd-Arab-PK"/>
              </w:rPr>
              <w:t>و</w:t>
            </w:r>
          </w:p>
        </w:tc>
      </w:tr>
      <w:tr w:rsidR="00CB7D82" w:rsidRPr="00775583" w14:paraId="532B6435" w14:textId="77777777" w:rsidTr="000F63FE">
        <w:trPr>
          <w:trHeight w:val="64"/>
          <w:jc w:val="center"/>
        </w:trPr>
        <w:tc>
          <w:tcPr>
            <w:tcW w:w="984" w:type="dxa"/>
            <w:vAlign w:val="center"/>
          </w:tcPr>
          <w:p w14:paraId="1703F26F" w14:textId="21304103" w:rsidR="00CB7D82" w:rsidRPr="00775583" w:rsidRDefault="00004E38" w:rsidP="00767B59">
            <w:pPr>
              <w:pStyle w:val="Title"/>
              <w:spacing w:before="120" w:after="120"/>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H4</w:t>
            </w:r>
          </w:p>
        </w:tc>
        <w:tc>
          <w:tcPr>
            <w:tcW w:w="4862" w:type="dxa"/>
            <w:gridSpan w:val="2"/>
            <w:vAlign w:val="center"/>
          </w:tcPr>
          <w:p w14:paraId="0D783A7C" w14:textId="77777777"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يترن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گذريل</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ھفتن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دوران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کنگھ،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پسرا</w:t>
            </w:r>
            <w:r w:rsidRPr="00775583">
              <w:rPr>
                <w:rFonts w:ascii="MB Lateefi" w:hAnsi="MB Lateefi" w:cs="MB Lateefi" w:hint="cs"/>
                <w:color w:val="000000" w:themeColor="text1"/>
                <w:rtl/>
                <w:lang w:bidi="sd-Arab-PK"/>
              </w:rPr>
              <w:t>ٽ</w:t>
            </w:r>
            <w:r w:rsidRPr="00775583">
              <w:rPr>
                <w:rFonts w:ascii="MB Lateefi" w:hAnsi="MB Lateefi" w:cs="MB Lateefi" w:hint="eastAsia"/>
                <w:color w:val="000000" w:themeColor="text1"/>
                <w:rtl/>
                <w:lang w:bidi="sd-Arab-PK"/>
              </w:rPr>
              <w:t>يون</w:t>
            </w:r>
            <w:r w:rsidRPr="00775583">
              <w:rPr>
                <w:rFonts w:ascii="MB Lateefi" w:hAnsi="MB Lateefi" w:cs="MB Lateefi"/>
                <w:color w:val="000000" w:themeColor="text1"/>
                <w:rtl/>
                <w:lang w:bidi="sd-Arab-PK"/>
              </w:rPr>
              <w:t xml:space="preserve"> ل</w:t>
            </w:r>
            <w:r w:rsidRPr="00775583">
              <w:rPr>
                <w:rFonts w:ascii="MB Lateefi" w:hAnsi="MB Lateefi" w:cs="MB Lateefi" w:hint="cs"/>
                <w:color w:val="000000" w:themeColor="text1"/>
                <w:rtl/>
                <w:lang w:bidi="sd-Arab-PK"/>
              </w:rPr>
              <w:t>ڳڻ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w:t>
            </w:r>
            <w:r w:rsidRPr="00775583">
              <w:rPr>
                <w:rFonts w:ascii="MB Lateefi" w:hAnsi="MB Lateefi" w:cs="MB Lateefi"/>
                <w:color w:val="000000" w:themeColor="text1"/>
                <w:rtl/>
                <w:lang w:bidi="fa-IR"/>
              </w:rPr>
              <w:t>يا ساھ 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 ت</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ليف</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ھئي؟</w:t>
            </w:r>
          </w:p>
        </w:tc>
        <w:tc>
          <w:tcPr>
            <w:tcW w:w="4567" w:type="dxa"/>
            <w:gridSpan w:val="2"/>
            <w:vAlign w:val="center"/>
          </w:tcPr>
          <w:p w14:paraId="58685653"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45"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A764C3">
              <w:rPr>
                <w:rFonts w:cstheme="minorHAnsi"/>
                <w:sz w:val="28"/>
                <w:szCs w:val="28"/>
              </w:rPr>
              <w:fldChar w:fldCharType="begin">
                <w:ffData>
                  <w:name w:val="Check189"/>
                  <w:enabled/>
                  <w:calcOnExit w:val="0"/>
                  <w:checkBox>
                    <w:sizeAuto/>
                    <w:default w:val="0"/>
                  </w:checkBox>
                </w:ffData>
              </w:fldChar>
            </w:r>
            <w:r w:rsidRPr="00775583">
              <w:rPr>
                <w:rFonts w:cstheme="minorHAnsi"/>
                <w:sz w:val="28"/>
                <w:szCs w:val="28"/>
              </w:rPr>
              <w:instrText xml:space="preserve"> FORMCHECKBOX </w:instrText>
            </w:r>
            <w:r w:rsidR="00477FCF">
              <w:rPr>
                <w:rFonts w:cstheme="minorHAnsi"/>
                <w:sz w:val="28"/>
                <w:szCs w:val="28"/>
                <w:rPrChange w:id="846" w:author="Iqbal Ameerali" w:date="2020-10-08T11:45:00Z">
                  <w:rPr>
                    <w:rFonts w:cstheme="minorHAnsi"/>
                    <w:sz w:val="28"/>
                    <w:szCs w:val="28"/>
                  </w:rPr>
                </w:rPrChange>
              </w:rPr>
            </w:r>
            <w:r w:rsidR="00477FCF">
              <w:rPr>
                <w:rFonts w:cstheme="minorHAnsi"/>
                <w:sz w:val="28"/>
                <w:szCs w:val="28"/>
                <w:rPrChange w:id="847" w:author="Iqbal Ameerali" w:date="2020-10-08T11:45:00Z">
                  <w:rPr>
                    <w:rFonts w:cstheme="minorHAnsi"/>
                    <w:sz w:val="28"/>
                    <w:szCs w:val="28"/>
                  </w:rPr>
                </w:rPrChange>
              </w:rPr>
              <w:fldChar w:fldCharType="separate"/>
            </w:r>
            <w:r w:rsidRPr="00775583">
              <w:rPr>
                <w:rFonts w:cstheme="minorHAnsi"/>
                <w:sz w:val="28"/>
                <w:szCs w:val="28"/>
                <w:rPrChange w:id="848" w:author="Iqbal Ameerali" w:date="2020-10-08T11:45:00Z">
                  <w:rPr>
                    <w:rFonts w:cstheme="minorHAnsi"/>
                    <w:sz w:val="28"/>
                    <w:szCs w:val="28"/>
                  </w:rPr>
                </w:rPrChange>
              </w:rPr>
              <w:fldChar w:fldCharType="end"/>
            </w:r>
          </w:p>
        </w:tc>
        <w:tc>
          <w:tcPr>
            <w:tcW w:w="1099" w:type="dxa"/>
          </w:tcPr>
          <w:p w14:paraId="35C49F98" w14:textId="77777777" w:rsidR="00CB7D82" w:rsidRPr="00775583" w:rsidRDefault="00CB7D82" w:rsidP="00767B59">
            <w:pPr>
              <w:tabs>
                <w:tab w:val="left" w:pos="6330"/>
              </w:tabs>
              <w:bidi/>
              <w:rPr>
                <w:rFonts w:ascii="MB Lateefi" w:hAnsi="MB Lateefi" w:cs="MB Lateefi"/>
                <w:sz w:val="20"/>
                <w:szCs w:val="20"/>
                <w:rtl/>
                <w:lang w:bidi="fa-IR"/>
              </w:rPr>
            </w:pPr>
          </w:p>
        </w:tc>
      </w:tr>
      <w:tr w:rsidR="00CB7D82" w:rsidRPr="00775583" w14:paraId="1C06E073" w14:textId="77777777" w:rsidTr="000F63FE">
        <w:trPr>
          <w:trHeight w:val="64"/>
          <w:jc w:val="center"/>
        </w:trPr>
        <w:tc>
          <w:tcPr>
            <w:tcW w:w="984" w:type="dxa"/>
            <w:vAlign w:val="center"/>
          </w:tcPr>
          <w:p w14:paraId="42B024DD" w14:textId="1499BE9C" w:rsidR="00CB7D82" w:rsidRPr="00775583" w:rsidRDefault="001614D5" w:rsidP="00767B59">
            <w:pPr>
              <w:pStyle w:val="Title"/>
              <w:spacing w:before="120" w:after="120"/>
              <w:rPr>
                <w:rFonts w:asciiTheme="minorHAnsi" w:hAnsiTheme="minorHAnsi" w:cstheme="minorHAnsi"/>
                <w:b w:val="0"/>
                <w:bCs w:val="0"/>
                <w:color w:val="auto"/>
                <w:sz w:val="20"/>
                <w:szCs w:val="20"/>
                <w:lang w:val="en-US" w:bidi="sd-Arab-PK"/>
              </w:rPr>
            </w:pPr>
            <w:r w:rsidRPr="00775583">
              <w:rPr>
                <w:rFonts w:asciiTheme="minorHAnsi" w:hAnsiTheme="minorHAnsi" w:cstheme="minorHAnsi"/>
                <w:b w:val="0"/>
                <w:bCs w:val="0"/>
                <w:color w:val="auto"/>
                <w:sz w:val="20"/>
                <w:szCs w:val="20"/>
                <w:lang w:val="en-US" w:bidi="sd-Arab-PK"/>
              </w:rPr>
              <w:t>H5</w:t>
            </w:r>
          </w:p>
        </w:tc>
        <w:tc>
          <w:tcPr>
            <w:tcW w:w="4862" w:type="dxa"/>
            <w:gridSpan w:val="2"/>
            <w:vAlign w:val="center"/>
          </w:tcPr>
          <w:p w14:paraId="7A83036E" w14:textId="77777777" w:rsidR="00CB7D82" w:rsidRPr="00775583" w:rsidRDefault="00CB7D82" w:rsidP="00767B59">
            <w:pPr>
              <w:tabs>
                <w:tab w:val="left" w:pos="6330"/>
              </w:tabs>
              <w:bidi/>
              <w:rPr>
                <w:rFonts w:ascii="MB Lateefi" w:hAnsi="MB Lateefi" w:cs="MB Lateefi"/>
                <w:color w:val="000000" w:themeColor="text1"/>
                <w:rtl/>
                <w:lang w:bidi="fa-IR"/>
              </w:rPr>
            </w:pPr>
            <w:r w:rsidRPr="00775583">
              <w:rPr>
                <w:rFonts w:ascii="MB Lateefi" w:hAnsi="MB Lateefi" w:cs="MB Lateefi"/>
                <w:color w:val="000000" w:themeColor="text1"/>
                <w:rtl/>
                <w:lang w:bidi="fa-IR"/>
              </w:rPr>
              <w:t xml:space="preserve">گذريل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ن</w:t>
            </w:r>
            <w:r w:rsidRPr="00775583">
              <w:rPr>
                <w:rFonts w:ascii="MB Lateefi" w:hAnsi="MB Lateefi" w:cs="MB Lateefi"/>
                <w:color w:val="000000" w:themeColor="text1"/>
                <w:rtl/>
                <w:lang w:bidi="fa-IR"/>
              </w:rPr>
              <w:t xml:space="preserve"> ھفتن جي دوران توھان جي گھر ۾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ھ</w:t>
            </w:r>
            <w:r w:rsidRPr="00775583">
              <w:rPr>
                <w:rFonts w:ascii="MB Lateefi" w:hAnsi="MB Lateefi" w:cs="MB Lateefi" w:hint="cs"/>
                <w:color w:val="000000" w:themeColor="text1"/>
                <w:rtl/>
                <w:lang w:bidi="fa-IR"/>
              </w:rPr>
              <w:t>ڙ</w:t>
            </w:r>
            <w:r w:rsidRPr="00775583">
              <w:rPr>
                <w:rFonts w:ascii="MB Lateefi" w:hAnsi="MB Lateefi" w:cs="MB Lateefi" w:hint="eastAsia"/>
                <w:color w:val="000000" w:themeColor="text1"/>
                <w:rtl/>
                <w:lang w:bidi="fa-IR"/>
              </w:rPr>
              <w:t>ي</w:t>
            </w:r>
            <w:r w:rsidRPr="00775583">
              <w:rPr>
                <w:rFonts w:ascii="MB Lateefi" w:hAnsi="MB Lateefi" w:cs="MB Lateefi"/>
                <w:color w:val="000000" w:themeColor="text1"/>
                <w:rtl/>
                <w:lang w:bidi="fa-IR"/>
              </w:rPr>
              <w:t xml:space="preserve"> </w:t>
            </w:r>
            <w:r w:rsidRPr="00775583">
              <w:rPr>
                <w:rStyle w:val="FontStyle85"/>
                <w:rFonts w:ascii="MB Lateefi" w:hAnsi="MB Lateefi" w:cs="MB Lateefi" w:hint="cs"/>
                <w:b/>
                <w:i w:val="0"/>
                <w:iCs w:val="0"/>
                <w:color w:val="000000" w:themeColor="text1"/>
                <w:sz w:val="22"/>
                <w:szCs w:val="22"/>
                <w:rtl/>
              </w:rPr>
              <w:t>ٻ</w:t>
            </w:r>
            <w:r w:rsidRPr="00775583">
              <w:rPr>
                <w:rStyle w:val="FontStyle85"/>
                <w:rFonts w:ascii="MB Lateefi" w:hAnsi="MB Lateefi" w:cs="MB Lateefi" w:hint="eastAsia"/>
                <w:b/>
                <w:i w:val="0"/>
                <w:iCs w:val="0"/>
                <w:color w:val="000000" w:themeColor="text1"/>
                <w:sz w:val="22"/>
                <w:szCs w:val="22"/>
                <w:rtl/>
              </w:rPr>
              <w:t>ار</w:t>
            </w:r>
            <w:r w:rsidRPr="00775583">
              <w:rPr>
                <w:rFonts w:ascii="MB Lateefi" w:hAnsi="MB Lateefi" w:cs="MB Lateefi"/>
                <w:color w:val="000000" w:themeColor="text1"/>
                <w:rtl/>
                <w:lang w:bidi="fa-IR"/>
              </w:rPr>
              <w:t>کي س</w:t>
            </w:r>
            <w:r w:rsidRPr="00775583">
              <w:rPr>
                <w:rFonts w:ascii="MB Lateefi" w:hAnsi="MB Lateefi" w:cs="MB Lateefi" w:hint="cs"/>
                <w:color w:val="000000" w:themeColor="text1"/>
                <w:rtl/>
                <w:lang w:bidi="fa-IR"/>
              </w:rPr>
              <w:t>ڀ</w:t>
            </w:r>
            <w:r w:rsidRPr="00775583">
              <w:rPr>
                <w:rFonts w:ascii="MB Lateefi" w:hAnsi="MB Lateefi" w:cs="MB Lateefi" w:hint="eastAsia"/>
                <w:color w:val="000000" w:themeColor="text1"/>
                <w:rtl/>
                <w:lang w:bidi="fa-IR"/>
              </w:rPr>
              <w:t>ني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آخر</w:t>
            </w:r>
            <w:r w:rsidRPr="00775583">
              <w:rPr>
                <w:rFonts w:ascii="MB Lateefi" w:hAnsi="MB Lateefi" w:cs="MB Lateefi"/>
                <w:color w:val="000000" w:themeColor="text1"/>
                <w:rtl/>
                <w:lang w:bidi="fa-IR"/>
              </w:rPr>
              <w:t xml:space="preserve">۾يا </w:t>
            </w:r>
            <w:r w:rsidRPr="00775583">
              <w:rPr>
                <w:rFonts w:ascii="MB Lateefi" w:hAnsi="MB Lateefi" w:cs="MB Lateefi" w:hint="eastAsia"/>
                <w:color w:val="000000" w:themeColor="text1"/>
                <w:rtl/>
                <w:lang w:bidi="fa-IR"/>
              </w:rPr>
              <w:t>ويجھي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عرصي</w:t>
            </w:r>
            <w:r w:rsidRPr="00775583">
              <w:rPr>
                <w:rFonts w:ascii="MB Lateefi" w:hAnsi="MB Lateefi" w:cs="MB Lateefi"/>
                <w:color w:val="000000" w:themeColor="text1"/>
                <w:rtl/>
                <w:lang w:bidi="fa-IR"/>
              </w:rPr>
              <w:t xml:space="preserve"> ۾ </w:t>
            </w:r>
            <w:r w:rsidRPr="00775583">
              <w:rPr>
                <w:rFonts w:ascii="MB Lateefi" w:hAnsi="MB Lateefi" w:cs="MB Lateefi" w:hint="eastAsia"/>
                <w:color w:val="000000" w:themeColor="text1"/>
                <w:rtl/>
                <w:lang w:bidi="fa-IR"/>
              </w:rPr>
              <w:t>کنگھ،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پسرا</w:t>
            </w:r>
            <w:r w:rsidRPr="00775583">
              <w:rPr>
                <w:rFonts w:ascii="MB Lateefi" w:hAnsi="MB Lateefi" w:cs="MB Lateefi" w:hint="cs"/>
                <w:color w:val="000000" w:themeColor="text1"/>
                <w:rtl/>
                <w:lang w:bidi="sd-Arab-PK"/>
              </w:rPr>
              <w:t>ٽ</w:t>
            </w:r>
            <w:r w:rsidRPr="00775583">
              <w:rPr>
                <w:rFonts w:ascii="MB Lateefi" w:hAnsi="MB Lateefi" w:cs="MB Lateefi" w:hint="eastAsia"/>
                <w:color w:val="000000" w:themeColor="text1"/>
                <w:rtl/>
                <w:lang w:bidi="sd-Arab-PK"/>
              </w:rPr>
              <w:t>يون</w:t>
            </w:r>
            <w:r w:rsidRPr="00775583">
              <w:rPr>
                <w:rFonts w:ascii="MB Lateefi" w:hAnsi="MB Lateefi" w:cs="MB Lateefi"/>
                <w:color w:val="000000" w:themeColor="text1"/>
                <w:rtl/>
                <w:lang w:bidi="sd-Arab-PK"/>
              </w:rPr>
              <w:t xml:space="preserve"> ل</w:t>
            </w:r>
            <w:r w:rsidRPr="00775583">
              <w:rPr>
                <w:rFonts w:ascii="MB Lateefi" w:hAnsi="MB Lateefi" w:cs="MB Lateefi" w:hint="cs"/>
                <w:color w:val="000000" w:themeColor="text1"/>
                <w:rtl/>
                <w:lang w:bidi="sd-Arab-PK"/>
              </w:rPr>
              <w:t>ڳڻ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w:t>
            </w:r>
            <w:r w:rsidRPr="00775583">
              <w:rPr>
                <w:rFonts w:ascii="MB Lateefi" w:hAnsi="MB Lateefi" w:cs="MB Lateefi"/>
                <w:color w:val="000000" w:themeColor="text1"/>
                <w:rtl/>
                <w:lang w:bidi="fa-IR"/>
              </w:rPr>
              <w:t>يا ساھ 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 ت</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ليف</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بيماري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ٿ</w:t>
            </w:r>
            <w:r w:rsidRPr="00775583">
              <w:rPr>
                <w:rFonts w:ascii="MB Lateefi" w:hAnsi="MB Lateefi" w:cs="MB Lateefi" w:hint="eastAsia"/>
                <w:color w:val="000000" w:themeColor="text1"/>
                <w:rtl/>
                <w:lang w:bidi="fa-IR"/>
              </w:rPr>
              <w:t>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ھئي؟</w:t>
            </w:r>
          </w:p>
        </w:tc>
        <w:tc>
          <w:tcPr>
            <w:tcW w:w="2700" w:type="dxa"/>
            <w:vAlign w:val="center"/>
          </w:tcPr>
          <w:p w14:paraId="1F45E697" w14:textId="26E87303" w:rsidR="004F324A" w:rsidRPr="00775583" w:rsidRDefault="004F324A">
            <w:pPr>
              <w:pStyle w:val="Style39"/>
              <w:widowControl/>
              <w:tabs>
                <w:tab w:val="right" w:leader="hyphen" w:pos="4320"/>
                <w:tab w:val="left" w:pos="4752"/>
              </w:tabs>
              <w:bidi/>
              <w:spacing w:line="240" w:lineRule="auto"/>
              <w:ind w:right="-115"/>
              <w:rPr>
                <w:ins w:id="849" w:author="Iqbal Ameerali" w:date="2020-10-07T15:29:00Z"/>
                <w:rStyle w:val="FontStyle85"/>
                <w:rFonts w:ascii="MB Lateefi" w:eastAsiaTheme="minorHAnsi" w:hAnsi="MB Lateefi" w:cs="MB Lateefi"/>
                <w:b/>
                <w:i w:val="0"/>
                <w:iCs w:val="0"/>
                <w:sz w:val="20"/>
                <w:szCs w:val="20"/>
                <w:rtl/>
                <w:rPrChange w:id="850" w:author="Iqbal Ameerali" w:date="2020-10-08T11:45:00Z">
                  <w:rPr>
                    <w:ins w:id="851" w:author="Iqbal Ameerali" w:date="2020-10-07T15:29:00Z"/>
                    <w:rStyle w:val="FontStyle85"/>
                    <w:rFonts w:ascii="MB Lateefi" w:eastAsiaTheme="minorHAnsi" w:hAnsi="MB Lateefi" w:cs="MB Lateefi"/>
                    <w:b/>
                    <w:i w:val="0"/>
                    <w:iCs w:val="0"/>
                    <w:sz w:val="20"/>
                    <w:szCs w:val="20"/>
                    <w:highlight w:val="yellow"/>
                    <w:rtl/>
                  </w:rPr>
                </w:rPrChange>
              </w:rPr>
              <w:pPrChange w:id="852" w:author="Iqbal Ameerali" w:date="2020-10-07T15:30:00Z">
                <w:pPr>
                  <w:pStyle w:val="Style39"/>
                  <w:widowControl/>
                  <w:tabs>
                    <w:tab w:val="right" w:leader="hyphen" w:pos="4320"/>
                    <w:tab w:val="left" w:pos="4752"/>
                  </w:tabs>
                  <w:bidi/>
                  <w:spacing w:line="240" w:lineRule="auto"/>
                  <w:ind w:right="-115"/>
                  <w:jc w:val="center"/>
                </w:pPr>
              </w:pPrChange>
            </w:pPr>
            <w:ins w:id="853" w:author="Iqbal Ameerali" w:date="2020-10-07T15:29:00Z">
              <w:r w:rsidRPr="00775583">
                <w:rPr>
                  <w:rStyle w:val="FontStyle85"/>
                  <w:rFonts w:ascii="MB Lateefi" w:hAnsi="MB Lateefi" w:cs="MB Lateefi" w:hint="cs"/>
                  <w:b/>
                  <w:i w:val="0"/>
                  <w:iCs w:val="0"/>
                  <w:sz w:val="20"/>
                  <w:szCs w:val="20"/>
                  <w:rtl/>
                  <w:rPrChange w:id="854" w:author="Iqbal Ameerali" w:date="2020-10-08T11:45:00Z">
                    <w:rPr>
                      <w:rStyle w:val="FontStyle85"/>
                      <w:rFonts w:ascii="MB Lateefi" w:hAnsi="MB Lateefi" w:cs="MB Lateefi" w:hint="cs"/>
                      <w:b/>
                      <w:i w:val="0"/>
                      <w:iCs w:val="0"/>
                      <w:sz w:val="20"/>
                      <w:szCs w:val="20"/>
                      <w:highlight w:val="yellow"/>
                      <w:rtl/>
                    </w:rPr>
                  </w:rPrChange>
                </w:rPr>
                <w:t>ٻ</w:t>
              </w:r>
              <w:r w:rsidRPr="00775583">
                <w:rPr>
                  <w:rStyle w:val="FontStyle85"/>
                  <w:rFonts w:ascii="MB Lateefi" w:hAnsi="MB Lateefi" w:cs="MB Lateefi" w:hint="eastAsia"/>
                  <w:b/>
                  <w:i w:val="0"/>
                  <w:iCs w:val="0"/>
                  <w:sz w:val="20"/>
                  <w:szCs w:val="20"/>
                  <w:rtl/>
                  <w:rPrChange w:id="855" w:author="Iqbal Ameerali" w:date="2020-10-08T11:45:00Z">
                    <w:rPr>
                      <w:rStyle w:val="FontStyle85"/>
                      <w:rFonts w:ascii="MB Lateefi" w:hAnsi="MB Lateefi" w:cs="MB Lateefi" w:hint="eastAsia"/>
                      <w:b/>
                      <w:i w:val="0"/>
                      <w:iCs w:val="0"/>
                      <w:sz w:val="20"/>
                      <w:szCs w:val="20"/>
                      <w:highlight w:val="yellow"/>
                      <w:rtl/>
                    </w:rPr>
                  </w:rPrChange>
                </w:rPr>
                <w:t>ار</w:t>
              </w:r>
              <w:r w:rsidRPr="00775583">
                <w:rPr>
                  <w:rStyle w:val="FontStyle85"/>
                  <w:rFonts w:ascii="MB Lateefi" w:hAnsi="MB Lateefi" w:cs="MB Lateefi"/>
                  <w:b/>
                  <w:i w:val="0"/>
                  <w:iCs w:val="0"/>
                  <w:sz w:val="20"/>
                  <w:szCs w:val="20"/>
                  <w:rtl/>
                  <w:rPrChange w:id="856"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eastAsia"/>
                  <w:b/>
                  <w:i w:val="0"/>
                  <w:iCs w:val="0"/>
                  <w:sz w:val="20"/>
                  <w:szCs w:val="20"/>
                  <w:rtl/>
                  <w:rPrChange w:id="857" w:author="Iqbal Ameerali" w:date="2020-10-08T11:45:00Z">
                    <w:rPr>
                      <w:rStyle w:val="FontStyle85"/>
                      <w:rFonts w:ascii="MB Lateefi" w:hAnsi="MB Lateefi" w:cs="MB Lateefi" w:hint="eastAsia"/>
                      <w:b/>
                      <w:i w:val="0"/>
                      <w:iCs w:val="0"/>
                      <w:sz w:val="20"/>
                      <w:szCs w:val="20"/>
                      <w:highlight w:val="yellow"/>
                      <w:rtl/>
                    </w:rPr>
                  </w:rPrChange>
                </w:rPr>
                <w:t>جو</w:t>
              </w:r>
              <w:r w:rsidRPr="00775583">
                <w:rPr>
                  <w:rStyle w:val="FontStyle85"/>
                  <w:rFonts w:ascii="MB Lateefi" w:hAnsi="MB Lateefi" w:cs="MB Lateefi"/>
                  <w:b/>
                  <w:i w:val="0"/>
                  <w:iCs w:val="0"/>
                  <w:sz w:val="20"/>
                  <w:szCs w:val="20"/>
                  <w:rtl/>
                  <w:rPrChange w:id="858"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eastAsia"/>
                  <w:b/>
                  <w:i w:val="0"/>
                  <w:iCs w:val="0"/>
                  <w:sz w:val="20"/>
                  <w:szCs w:val="20"/>
                  <w:rtl/>
                  <w:rPrChange w:id="859" w:author="Iqbal Ameerali" w:date="2020-10-08T11:45:00Z">
                    <w:rPr>
                      <w:rStyle w:val="FontStyle85"/>
                      <w:rFonts w:ascii="MB Lateefi" w:hAnsi="MB Lateefi" w:cs="MB Lateefi" w:hint="eastAsia"/>
                      <w:b/>
                      <w:i w:val="0"/>
                      <w:iCs w:val="0"/>
                      <w:sz w:val="20"/>
                      <w:szCs w:val="20"/>
                      <w:highlight w:val="yellow"/>
                      <w:rtl/>
                    </w:rPr>
                  </w:rPrChange>
                </w:rPr>
                <w:t>نالو</w:t>
              </w:r>
            </w:ins>
            <w:ins w:id="860" w:author="Iqbal Ameerali" w:date="2020-10-07T15:30:00Z">
              <w:r w:rsidRPr="00775583">
                <w:rPr>
                  <w:rFonts w:ascii="MB Lateefi" w:hAnsi="MB Lateefi" w:cs="MB Lateefi"/>
                  <w:sz w:val="20"/>
                  <w:szCs w:val="20"/>
                  <w:rtl/>
                  <w:lang w:bidi="fa-IR"/>
                  <w:rPrChange w:id="861" w:author="Iqbal Ameerali" w:date="2020-10-08T11:45:00Z">
                    <w:rPr>
                      <w:rFonts w:ascii="MB Lateefi" w:hAnsi="MB Lateefi" w:cs="MB Lateefi"/>
                      <w:sz w:val="20"/>
                      <w:szCs w:val="20"/>
                      <w:highlight w:val="yellow"/>
                      <w:rtl/>
                      <w:lang w:bidi="fa-IR"/>
                    </w:rPr>
                  </w:rPrChange>
                </w:rPr>
                <w:t>------------------------------</w:t>
              </w:r>
            </w:ins>
          </w:p>
          <w:p w14:paraId="0F27884D" w14:textId="4DD27E58" w:rsidR="00CB7D82" w:rsidRPr="00775583" w:rsidRDefault="00CB7D82" w:rsidP="004F324A">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sz w:val="20"/>
                <w:szCs w:val="20"/>
                <w:rtl/>
                <w:rPrChange w:id="862" w:author="Iqbal Ameerali" w:date="2020-10-08T11:45:00Z">
                  <w:rPr>
                    <w:rStyle w:val="FontStyle85"/>
                    <w:rFonts w:ascii="MB Lateefi" w:hAnsi="MB Lateefi" w:cs="MB Lateefi"/>
                    <w:b/>
                    <w:i w:val="0"/>
                    <w:iCs w:val="0"/>
                    <w:sz w:val="20"/>
                    <w:szCs w:val="20"/>
                    <w:highlight w:val="yellow"/>
                    <w:rtl/>
                  </w:rPr>
                </w:rPrChange>
              </w:rPr>
            </w:pPr>
            <w:r w:rsidRPr="00775583">
              <w:rPr>
                <w:rStyle w:val="FontStyle85"/>
                <w:rFonts w:ascii="MB Lateefi" w:hAnsi="MB Lateefi" w:cs="MB Lateefi" w:hint="cs"/>
                <w:b/>
                <w:i w:val="0"/>
                <w:iCs w:val="0"/>
                <w:sz w:val="20"/>
                <w:szCs w:val="20"/>
                <w:rtl/>
                <w:rPrChange w:id="863" w:author="Iqbal Ameerali" w:date="2020-10-08T11:45:00Z">
                  <w:rPr>
                    <w:rStyle w:val="FontStyle85"/>
                    <w:rFonts w:ascii="MB Lateefi" w:hAnsi="MB Lateefi" w:cs="MB Lateefi" w:hint="cs"/>
                    <w:b/>
                    <w:i w:val="0"/>
                    <w:iCs w:val="0"/>
                    <w:sz w:val="20"/>
                    <w:szCs w:val="20"/>
                    <w:highlight w:val="yellow"/>
                    <w:rtl/>
                  </w:rPr>
                </w:rPrChange>
              </w:rPr>
              <w:t>ٻ</w:t>
            </w:r>
            <w:r w:rsidRPr="00775583">
              <w:rPr>
                <w:rStyle w:val="FontStyle85"/>
                <w:rFonts w:ascii="MB Lateefi" w:hAnsi="MB Lateefi" w:cs="MB Lateefi" w:hint="eastAsia"/>
                <w:b/>
                <w:i w:val="0"/>
                <w:iCs w:val="0"/>
                <w:sz w:val="20"/>
                <w:szCs w:val="20"/>
                <w:rtl/>
                <w:rPrChange w:id="864" w:author="Iqbal Ameerali" w:date="2020-10-08T11:45:00Z">
                  <w:rPr>
                    <w:rStyle w:val="FontStyle85"/>
                    <w:rFonts w:ascii="MB Lateefi" w:hAnsi="MB Lateefi" w:cs="MB Lateefi" w:hint="eastAsia"/>
                    <w:b/>
                    <w:i w:val="0"/>
                    <w:iCs w:val="0"/>
                    <w:sz w:val="20"/>
                    <w:szCs w:val="20"/>
                    <w:highlight w:val="yellow"/>
                    <w:rtl/>
                  </w:rPr>
                </w:rPrChange>
              </w:rPr>
              <w:t>ار</w:t>
            </w:r>
            <w:r w:rsidR="002A7E0F" w:rsidRPr="00775583">
              <w:rPr>
                <w:rStyle w:val="FontStyle85"/>
                <w:rFonts w:ascii="MB Lateefi" w:hAnsi="MB Lateefi" w:cs="MB Lateefi" w:hint="eastAsia"/>
                <w:b/>
                <w:i w:val="0"/>
                <w:iCs w:val="0"/>
                <w:sz w:val="20"/>
                <w:szCs w:val="20"/>
                <w:rtl/>
                <w:lang w:bidi="sd-Arab-PK"/>
                <w:rPrChange w:id="865" w:author="Iqbal Ameerali" w:date="2020-10-08T11:45:00Z">
                  <w:rPr>
                    <w:rStyle w:val="FontStyle85"/>
                    <w:rFonts w:ascii="MB Lateefi" w:hAnsi="MB Lateefi" w:cs="MB Lateefi" w:hint="eastAsia"/>
                    <w:b/>
                    <w:i w:val="0"/>
                    <w:iCs w:val="0"/>
                    <w:sz w:val="20"/>
                    <w:szCs w:val="20"/>
                    <w:highlight w:val="yellow"/>
                    <w:rtl/>
                    <w:lang w:bidi="sd-Arab-PK"/>
                  </w:rPr>
                </w:rPrChange>
              </w:rPr>
              <w:t>جو</w:t>
            </w:r>
            <w:r w:rsidR="002A7E0F" w:rsidRPr="00775583">
              <w:rPr>
                <w:rStyle w:val="FontStyle85"/>
                <w:rFonts w:ascii="MB Lateefi" w:hAnsi="MB Lateefi" w:cs="MB Lateefi"/>
                <w:b/>
                <w:i w:val="0"/>
                <w:iCs w:val="0"/>
                <w:sz w:val="20"/>
                <w:szCs w:val="20"/>
                <w:rtl/>
                <w:lang w:bidi="sd-Arab-PK"/>
                <w:rPrChange w:id="866" w:author="Iqbal Ameerali" w:date="2020-10-08T11:45:00Z">
                  <w:rPr>
                    <w:rStyle w:val="FontStyle85"/>
                    <w:rFonts w:ascii="MB Lateefi" w:hAnsi="MB Lateefi" w:cs="MB Lateefi"/>
                    <w:b/>
                    <w:i w:val="0"/>
                    <w:iCs w:val="0"/>
                    <w:sz w:val="20"/>
                    <w:szCs w:val="20"/>
                    <w:highlight w:val="yellow"/>
                    <w:rtl/>
                    <w:lang w:bidi="sd-Arab-PK"/>
                  </w:rPr>
                </w:rPrChange>
              </w:rPr>
              <w:t xml:space="preserve"> </w:t>
            </w:r>
            <w:r w:rsidR="00585B07" w:rsidRPr="00775583">
              <w:rPr>
                <w:rFonts w:ascii="MB Lateefi" w:hAnsi="MB Lateefi" w:cs="MB Lateefi" w:hint="eastAsia"/>
                <w:sz w:val="20"/>
                <w:szCs w:val="20"/>
                <w:rtl/>
                <w:lang w:bidi="sd-Arab-PK"/>
                <w:rPrChange w:id="867" w:author="Iqbal Ameerali" w:date="2020-10-08T11:45:00Z">
                  <w:rPr>
                    <w:rFonts w:ascii="MB Lateefi" w:hAnsi="MB Lateefi" w:cs="MB Lateefi" w:hint="eastAsia"/>
                    <w:sz w:val="20"/>
                    <w:szCs w:val="20"/>
                    <w:highlight w:val="yellow"/>
                    <w:rtl/>
                    <w:lang w:bidi="sd-Arab-PK"/>
                  </w:rPr>
                </w:rPrChange>
              </w:rPr>
              <w:t>سيريل</w:t>
            </w:r>
            <w:r w:rsidR="00585B07" w:rsidRPr="00775583">
              <w:rPr>
                <w:rFonts w:ascii="MB Lateefi" w:hAnsi="MB Lateefi" w:cs="MB Lateefi"/>
                <w:sz w:val="20"/>
                <w:szCs w:val="20"/>
                <w:rtl/>
                <w:lang w:bidi="sd-Arab-PK"/>
                <w:rPrChange w:id="868" w:author="Iqbal Ameerali" w:date="2020-10-08T11:45:00Z">
                  <w:rPr>
                    <w:rFonts w:ascii="MB Lateefi" w:hAnsi="MB Lateefi" w:cs="MB Lateefi"/>
                    <w:sz w:val="20"/>
                    <w:szCs w:val="20"/>
                    <w:highlight w:val="yellow"/>
                    <w:rtl/>
                    <w:lang w:bidi="sd-Arab-PK"/>
                  </w:rPr>
                </w:rPrChange>
              </w:rPr>
              <w:t xml:space="preserve"> </w:t>
            </w:r>
            <w:r w:rsidR="00585B07" w:rsidRPr="00775583">
              <w:rPr>
                <w:rFonts w:ascii="MB Lateefi" w:hAnsi="MB Lateefi" w:cs="MB Lateefi" w:hint="eastAsia"/>
                <w:sz w:val="20"/>
                <w:szCs w:val="20"/>
                <w:rtl/>
                <w:lang w:bidi="sd-Arab-PK"/>
                <w:rPrChange w:id="869" w:author="Iqbal Ameerali" w:date="2020-10-08T11:45:00Z">
                  <w:rPr>
                    <w:rFonts w:ascii="MB Lateefi" w:hAnsi="MB Lateefi" w:cs="MB Lateefi" w:hint="eastAsia"/>
                    <w:sz w:val="20"/>
                    <w:szCs w:val="20"/>
                    <w:highlight w:val="yellow"/>
                    <w:rtl/>
                    <w:lang w:bidi="sd-Arab-PK"/>
                  </w:rPr>
                </w:rPrChange>
              </w:rPr>
              <w:t>نمبر</w:t>
            </w:r>
            <w:r w:rsidRPr="00775583">
              <w:rPr>
                <w:rFonts w:ascii="MB Lateefi" w:hAnsi="MB Lateefi" w:cs="MB Lateefi"/>
                <w:sz w:val="20"/>
                <w:szCs w:val="20"/>
                <w:rtl/>
                <w:lang w:bidi="fa-IR"/>
                <w:rPrChange w:id="870" w:author="Iqbal Ameerali" w:date="2020-10-08T11:45:00Z">
                  <w:rPr>
                    <w:rFonts w:ascii="MB Lateefi" w:hAnsi="MB Lateefi" w:cs="MB Lateefi"/>
                    <w:sz w:val="20"/>
                    <w:szCs w:val="20"/>
                    <w:highlight w:val="yellow"/>
                    <w:rtl/>
                    <w:lang w:bidi="fa-IR"/>
                  </w:rPr>
                </w:rPrChange>
              </w:rPr>
              <w:t>----------------------------</w:t>
            </w:r>
            <w:del w:id="871" w:author="Iqbal Ameerali" w:date="2020-10-07T15:29:00Z">
              <w:r w:rsidRPr="00775583" w:rsidDel="004F324A">
                <w:rPr>
                  <w:rFonts w:ascii="MB Lateefi" w:hAnsi="MB Lateefi" w:cs="MB Lateefi"/>
                  <w:sz w:val="20"/>
                  <w:szCs w:val="20"/>
                  <w:rtl/>
                  <w:lang w:bidi="fa-IR"/>
                  <w:rPrChange w:id="872" w:author="Iqbal Ameerali" w:date="2020-10-08T11:45:00Z">
                    <w:rPr>
                      <w:rFonts w:ascii="MB Lateefi" w:hAnsi="MB Lateefi" w:cs="MB Lateefi"/>
                      <w:sz w:val="20"/>
                      <w:szCs w:val="20"/>
                      <w:highlight w:val="yellow"/>
                      <w:rtl/>
                      <w:lang w:bidi="fa-IR"/>
                    </w:rPr>
                  </w:rPrChange>
                </w:rPr>
                <w:delText>--</w:delText>
              </w:r>
            </w:del>
          </w:p>
        </w:tc>
        <w:tc>
          <w:tcPr>
            <w:tcW w:w="2966" w:type="dxa"/>
            <w:gridSpan w:val="2"/>
            <w:vAlign w:val="center"/>
          </w:tcPr>
          <w:p w14:paraId="39585BD5" w14:textId="77777777" w:rsidR="00CB7D82" w:rsidRPr="00775583" w:rsidRDefault="00CB7D82">
            <w:pPr>
              <w:tabs>
                <w:tab w:val="left" w:pos="6330"/>
              </w:tabs>
              <w:bidi/>
              <w:rPr>
                <w:ins w:id="873" w:author="Iqbal Ameerali" w:date="2020-10-07T15:30:00Z"/>
                <w:rStyle w:val="FontStyle85"/>
                <w:rFonts w:ascii="MB Lateefi" w:eastAsiaTheme="minorEastAsia" w:hAnsi="MB Lateefi" w:cs="MB Lateefi"/>
                <w:b/>
                <w:i w:val="0"/>
                <w:iCs w:val="0"/>
                <w:sz w:val="20"/>
                <w:szCs w:val="20"/>
                <w:rtl/>
                <w:rPrChange w:id="874" w:author="Iqbal Ameerali" w:date="2020-10-08T11:45:00Z">
                  <w:rPr>
                    <w:ins w:id="875" w:author="Iqbal Ameerali" w:date="2020-10-07T15:30:00Z"/>
                    <w:rStyle w:val="FontStyle85"/>
                    <w:rFonts w:ascii="MB Lateefi" w:eastAsiaTheme="minorEastAsia" w:hAnsi="MB Lateefi" w:cs="MB Lateefi"/>
                    <w:b/>
                    <w:i w:val="0"/>
                    <w:iCs w:val="0"/>
                    <w:sz w:val="20"/>
                    <w:szCs w:val="20"/>
                    <w:highlight w:val="yellow"/>
                    <w:rtl/>
                  </w:rPr>
                </w:rPrChange>
              </w:rPr>
              <w:pPrChange w:id="876" w:author="Iqbal Ameerali" w:date="2020-10-07T15:31:00Z">
                <w:pPr>
                  <w:tabs>
                    <w:tab w:val="left" w:pos="6330"/>
                  </w:tabs>
                  <w:bidi/>
                  <w:jc w:val="center"/>
                </w:pPr>
              </w:pPrChange>
            </w:pPr>
            <w:r w:rsidRPr="00775583">
              <w:rPr>
                <w:rStyle w:val="FontStyle85"/>
                <w:rFonts w:ascii="MB Lateefi" w:hAnsi="MB Lateefi" w:cs="MB Lateefi" w:hint="eastAsia"/>
                <w:b/>
                <w:i w:val="0"/>
                <w:iCs w:val="0"/>
                <w:sz w:val="20"/>
                <w:szCs w:val="20"/>
                <w:rtl/>
                <w:rPrChange w:id="877" w:author="Iqbal Ameerali" w:date="2020-10-08T11:45:00Z">
                  <w:rPr>
                    <w:rStyle w:val="FontStyle85"/>
                    <w:rFonts w:ascii="MB Lateefi" w:hAnsi="MB Lateefi" w:cs="MB Lateefi" w:hint="eastAsia"/>
                    <w:b/>
                    <w:i w:val="0"/>
                    <w:iCs w:val="0"/>
                    <w:sz w:val="20"/>
                    <w:szCs w:val="20"/>
                    <w:highlight w:val="yellow"/>
                    <w:rtl/>
                  </w:rPr>
                </w:rPrChange>
              </w:rPr>
              <w:t>ماءُجونالو</w:t>
            </w:r>
            <w:r w:rsidRPr="00775583">
              <w:rPr>
                <w:rStyle w:val="FontStyle85"/>
                <w:rFonts w:ascii="MB Lateefi" w:hAnsi="MB Lateefi" w:cs="MB Lateefi"/>
                <w:b/>
                <w:i w:val="0"/>
                <w:iCs w:val="0"/>
                <w:sz w:val="20"/>
                <w:szCs w:val="20"/>
                <w:rtl/>
                <w:rPrChange w:id="878" w:author="Iqbal Ameerali" w:date="2020-10-08T11:45:00Z">
                  <w:rPr>
                    <w:rStyle w:val="FontStyle85"/>
                    <w:rFonts w:ascii="MB Lateefi" w:hAnsi="MB Lateefi" w:cs="MB Lateefi"/>
                    <w:b/>
                    <w:i w:val="0"/>
                    <w:iCs w:val="0"/>
                    <w:sz w:val="20"/>
                    <w:szCs w:val="20"/>
                    <w:highlight w:val="yellow"/>
                    <w:rtl/>
                  </w:rPr>
                </w:rPrChange>
              </w:rPr>
              <w:t>--------------------------</w:t>
            </w:r>
          </w:p>
          <w:p w14:paraId="7AA4B6D4" w14:textId="458CE314" w:rsidR="004D421E" w:rsidRPr="00775583" w:rsidRDefault="004D421E">
            <w:pPr>
              <w:tabs>
                <w:tab w:val="left" w:pos="6330"/>
              </w:tabs>
              <w:bidi/>
              <w:rPr>
                <w:rFonts w:ascii="MB Lateefi" w:hAnsi="MB Lateefi" w:cs="MB Lateefi"/>
                <w:sz w:val="20"/>
                <w:szCs w:val="20"/>
                <w:rtl/>
                <w:lang w:bidi="fa-IR"/>
                <w:rPrChange w:id="879" w:author="Iqbal Ameerali" w:date="2020-10-08T11:45:00Z">
                  <w:rPr>
                    <w:rFonts w:ascii="MB Lateefi" w:hAnsi="MB Lateefi" w:cs="MB Lateefi"/>
                    <w:sz w:val="20"/>
                    <w:szCs w:val="20"/>
                    <w:highlight w:val="yellow"/>
                    <w:rtl/>
                    <w:lang w:bidi="fa-IR"/>
                  </w:rPr>
                </w:rPrChange>
              </w:rPr>
              <w:pPrChange w:id="880" w:author="Iqbal Ameerali" w:date="2020-10-07T15:31:00Z">
                <w:pPr>
                  <w:tabs>
                    <w:tab w:val="left" w:pos="6330"/>
                  </w:tabs>
                  <w:bidi/>
                  <w:jc w:val="center"/>
                </w:pPr>
              </w:pPrChange>
            </w:pPr>
            <w:ins w:id="881" w:author="Iqbal Ameerali" w:date="2020-10-07T15:30:00Z">
              <w:r w:rsidRPr="00775583">
                <w:rPr>
                  <w:rStyle w:val="FontStyle85"/>
                  <w:rFonts w:ascii="MB Lateefi" w:hAnsi="MB Lateefi" w:cs="MB Lateefi" w:hint="eastAsia"/>
                  <w:b/>
                  <w:i w:val="0"/>
                  <w:iCs w:val="0"/>
                  <w:sz w:val="20"/>
                  <w:szCs w:val="20"/>
                  <w:rtl/>
                  <w:rPrChange w:id="882" w:author="Iqbal Ameerali" w:date="2020-10-08T11:45:00Z">
                    <w:rPr>
                      <w:rStyle w:val="FontStyle85"/>
                      <w:rFonts w:ascii="MB Lateefi" w:hAnsi="MB Lateefi" w:cs="MB Lateefi" w:hint="eastAsia"/>
                      <w:b/>
                      <w:i w:val="0"/>
                      <w:iCs w:val="0"/>
                      <w:sz w:val="20"/>
                      <w:szCs w:val="20"/>
                      <w:highlight w:val="yellow"/>
                      <w:rtl/>
                    </w:rPr>
                  </w:rPrChange>
                </w:rPr>
                <w:t>ماءُ</w:t>
              </w:r>
              <w:r w:rsidRPr="00775583">
                <w:rPr>
                  <w:rStyle w:val="FontStyle85"/>
                  <w:rFonts w:ascii="MB Lateefi" w:hAnsi="MB Lateefi" w:cs="MB Lateefi"/>
                  <w:b/>
                  <w:i w:val="0"/>
                  <w:iCs w:val="0"/>
                  <w:sz w:val="20"/>
                  <w:szCs w:val="20"/>
                  <w:rtl/>
                  <w:rPrChange w:id="883" w:author="Iqbal Ameerali" w:date="2020-10-08T11:45:00Z">
                    <w:rPr>
                      <w:rStyle w:val="FontStyle85"/>
                      <w:rFonts w:ascii="MB Lateefi" w:hAnsi="MB Lateefi" w:cs="MB Lateefi"/>
                      <w:b/>
                      <w:i w:val="0"/>
                      <w:iCs w:val="0"/>
                      <w:sz w:val="20"/>
                      <w:szCs w:val="20"/>
                      <w:highlight w:val="yellow"/>
                      <w:rtl/>
                    </w:rPr>
                  </w:rPrChange>
                </w:rPr>
                <w:t xml:space="preserve"> </w:t>
              </w:r>
            </w:ins>
            <w:ins w:id="884" w:author="Iqbal Ameerali" w:date="2020-10-07T15:31:00Z">
              <w:r w:rsidRPr="00775583">
                <w:rPr>
                  <w:rStyle w:val="FontStyle85"/>
                  <w:rFonts w:ascii="MB Lateefi" w:hAnsi="MB Lateefi" w:cs="MB Lateefi" w:hint="eastAsia"/>
                  <w:b/>
                  <w:i w:val="0"/>
                  <w:iCs w:val="0"/>
                  <w:sz w:val="20"/>
                  <w:szCs w:val="20"/>
                  <w:rtl/>
                  <w:rPrChange w:id="885" w:author="Iqbal Ameerali" w:date="2020-10-08T11:45:00Z">
                    <w:rPr>
                      <w:rStyle w:val="FontStyle85"/>
                      <w:rFonts w:ascii="MB Lateefi" w:hAnsi="MB Lateefi" w:cs="MB Lateefi" w:hint="eastAsia"/>
                      <w:b/>
                      <w:i w:val="0"/>
                      <w:iCs w:val="0"/>
                      <w:sz w:val="20"/>
                      <w:szCs w:val="20"/>
                      <w:highlight w:val="yellow"/>
                      <w:rtl/>
                    </w:rPr>
                  </w:rPrChange>
                </w:rPr>
                <w:t>جو</w:t>
              </w:r>
              <w:r w:rsidRPr="00775583">
                <w:rPr>
                  <w:rStyle w:val="FontStyle85"/>
                  <w:rFonts w:ascii="MB Lateefi" w:hAnsi="MB Lateefi" w:cs="MB Lateefi"/>
                  <w:b/>
                  <w:i w:val="0"/>
                  <w:iCs w:val="0"/>
                  <w:sz w:val="20"/>
                  <w:szCs w:val="20"/>
                  <w:rtl/>
                  <w:rPrChange w:id="886"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eastAsia"/>
                  <w:b/>
                  <w:i w:val="0"/>
                  <w:iCs w:val="0"/>
                  <w:sz w:val="20"/>
                  <w:szCs w:val="20"/>
                  <w:rtl/>
                  <w:rPrChange w:id="887" w:author="Iqbal Ameerali" w:date="2020-10-08T11:45:00Z">
                    <w:rPr>
                      <w:rStyle w:val="FontStyle85"/>
                      <w:rFonts w:ascii="MB Lateefi" w:hAnsi="MB Lateefi" w:cs="MB Lateefi" w:hint="eastAsia"/>
                      <w:b/>
                      <w:i w:val="0"/>
                      <w:iCs w:val="0"/>
                      <w:sz w:val="20"/>
                      <w:szCs w:val="20"/>
                      <w:highlight w:val="yellow"/>
                      <w:rtl/>
                    </w:rPr>
                  </w:rPrChange>
                </w:rPr>
                <w:t>سيريل</w:t>
              </w:r>
              <w:r w:rsidRPr="00775583">
                <w:rPr>
                  <w:rStyle w:val="FontStyle85"/>
                  <w:rFonts w:ascii="MB Lateefi" w:hAnsi="MB Lateefi" w:cs="MB Lateefi"/>
                  <w:b/>
                  <w:i w:val="0"/>
                  <w:iCs w:val="0"/>
                  <w:sz w:val="20"/>
                  <w:szCs w:val="20"/>
                  <w:rtl/>
                  <w:rPrChange w:id="888"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eastAsia"/>
                  <w:b/>
                  <w:i w:val="0"/>
                  <w:iCs w:val="0"/>
                  <w:sz w:val="20"/>
                  <w:szCs w:val="20"/>
                  <w:rtl/>
                  <w:rPrChange w:id="889" w:author="Iqbal Ameerali" w:date="2020-10-08T11:45:00Z">
                    <w:rPr>
                      <w:rStyle w:val="FontStyle85"/>
                      <w:rFonts w:ascii="MB Lateefi" w:hAnsi="MB Lateefi" w:cs="MB Lateefi" w:hint="eastAsia"/>
                      <w:b/>
                      <w:i w:val="0"/>
                      <w:iCs w:val="0"/>
                      <w:sz w:val="20"/>
                      <w:szCs w:val="20"/>
                      <w:highlight w:val="yellow"/>
                      <w:rtl/>
                    </w:rPr>
                  </w:rPrChange>
                </w:rPr>
                <w:t>نمبر</w:t>
              </w:r>
              <w:r w:rsidRPr="00775583">
                <w:rPr>
                  <w:rStyle w:val="FontStyle85"/>
                  <w:rFonts w:ascii="MB Lateefi" w:hAnsi="MB Lateefi" w:cs="MB Lateefi"/>
                  <w:b/>
                  <w:i w:val="0"/>
                  <w:iCs w:val="0"/>
                  <w:sz w:val="20"/>
                  <w:szCs w:val="20"/>
                  <w:rtl/>
                  <w:rPrChange w:id="890" w:author="Iqbal Ameerali" w:date="2020-10-08T11:45:00Z">
                    <w:rPr>
                      <w:rStyle w:val="FontStyle85"/>
                      <w:rFonts w:ascii="MB Lateefi" w:hAnsi="MB Lateefi" w:cs="MB Lateefi"/>
                      <w:b/>
                      <w:i w:val="0"/>
                      <w:iCs w:val="0"/>
                      <w:sz w:val="20"/>
                      <w:szCs w:val="20"/>
                      <w:highlight w:val="yellow"/>
                      <w:rtl/>
                    </w:rPr>
                  </w:rPrChange>
                </w:rPr>
                <w:t>--------------------------</w:t>
              </w:r>
            </w:ins>
          </w:p>
        </w:tc>
      </w:tr>
      <w:tr w:rsidR="00CB7D82" w:rsidRPr="00775583" w14:paraId="1D23730D" w14:textId="77777777" w:rsidTr="000F63FE">
        <w:trPr>
          <w:trHeight w:val="64"/>
          <w:jc w:val="center"/>
        </w:trPr>
        <w:tc>
          <w:tcPr>
            <w:tcW w:w="984" w:type="dxa"/>
            <w:vAlign w:val="center"/>
          </w:tcPr>
          <w:p w14:paraId="4EDD51F3" w14:textId="1058DE12" w:rsidR="00CB7D82" w:rsidRPr="00775583" w:rsidRDefault="001614D5"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H6</w:t>
            </w:r>
          </w:p>
        </w:tc>
        <w:tc>
          <w:tcPr>
            <w:tcW w:w="4862" w:type="dxa"/>
            <w:gridSpan w:val="2"/>
            <w:vAlign w:val="center"/>
          </w:tcPr>
          <w:p w14:paraId="1B9DBDA2" w14:textId="6A1D27C0"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color w:val="000000" w:themeColor="text1"/>
                <w:rtl/>
                <w:lang w:bidi="fa-IR"/>
              </w:rPr>
              <w:t xml:space="preserve">(نالو) </w:t>
            </w:r>
            <w:r w:rsidRPr="00775583">
              <w:rPr>
                <w:rFonts w:ascii="MB Lateefi" w:hAnsi="MB Lateefi" w:cs="MB Lateefi"/>
                <w:color w:val="000000" w:themeColor="text1"/>
                <w:rtl/>
                <w:lang w:bidi="sd-Arab-PK"/>
              </w:rPr>
              <w:t xml:space="preserve">کي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يترا</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ڏ</w:t>
            </w:r>
            <w:r w:rsidRPr="00775583">
              <w:rPr>
                <w:rFonts w:ascii="MB Lateefi" w:hAnsi="MB Lateefi" w:cs="MB Lateefi" w:hint="eastAsia"/>
                <w:color w:val="000000" w:themeColor="text1"/>
                <w:rtl/>
                <w:lang w:bidi="fa-IR"/>
              </w:rPr>
              <w:t>ي</w:t>
            </w:r>
            <w:r w:rsidR="00E9230D" w:rsidRPr="00775583">
              <w:rPr>
                <w:rFonts w:ascii="MB Lateefi" w:hAnsi="MB Lateefi" w:cs="MB Lateefi"/>
                <w:color w:val="000000" w:themeColor="text1"/>
                <w:rtl/>
                <w:lang w:bidi="fa-IR"/>
              </w:rPr>
              <w:t>نه</w:t>
            </w:r>
            <w:r w:rsidRPr="00775583">
              <w:rPr>
                <w:rFonts w:ascii="MB Lateefi" w:hAnsi="MB Lateefi" w:cs="MB Lateefi"/>
                <w:color w:val="000000" w:themeColor="text1"/>
                <w:rtl/>
                <w:lang w:bidi="fa-IR"/>
              </w:rPr>
              <w:t>ن کنگھ، 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پسرا</w:t>
            </w:r>
            <w:r w:rsidRPr="00775583">
              <w:rPr>
                <w:rFonts w:ascii="MB Lateefi" w:hAnsi="MB Lateefi" w:cs="MB Lateefi" w:hint="cs"/>
                <w:color w:val="000000" w:themeColor="text1"/>
                <w:rtl/>
                <w:lang w:bidi="sd-Arab-PK"/>
              </w:rPr>
              <w:t>ٽ</w:t>
            </w:r>
            <w:r w:rsidRPr="00775583">
              <w:rPr>
                <w:rFonts w:ascii="MB Lateefi" w:hAnsi="MB Lateefi" w:cs="MB Lateefi" w:hint="eastAsia"/>
                <w:color w:val="000000" w:themeColor="text1"/>
                <w:rtl/>
                <w:lang w:bidi="sd-Arab-PK"/>
              </w:rPr>
              <w:t>يون</w:t>
            </w:r>
            <w:r w:rsidRPr="00775583">
              <w:rPr>
                <w:rFonts w:ascii="MB Lateefi" w:hAnsi="MB Lateefi" w:cs="MB Lateefi"/>
                <w:color w:val="000000" w:themeColor="text1"/>
                <w:rtl/>
                <w:lang w:bidi="sd-Arab-PK"/>
              </w:rPr>
              <w:t xml:space="preserve"> ل</w:t>
            </w:r>
            <w:r w:rsidRPr="00775583">
              <w:rPr>
                <w:rFonts w:ascii="MB Lateefi" w:hAnsi="MB Lateefi" w:cs="MB Lateefi" w:hint="cs"/>
                <w:color w:val="000000" w:themeColor="text1"/>
                <w:rtl/>
                <w:lang w:bidi="sd-Arab-PK"/>
              </w:rPr>
              <w:t>ڳڻ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w:t>
            </w:r>
            <w:r w:rsidRPr="00775583">
              <w:rPr>
                <w:rFonts w:ascii="MB Lateefi" w:hAnsi="MB Lateefi" w:cs="MB Lateefi"/>
                <w:color w:val="000000" w:themeColor="text1"/>
                <w:rtl/>
                <w:lang w:bidi="fa-IR"/>
              </w:rPr>
              <w:t>يا ساھ 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 ت</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ليف</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بيماري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ھئي؟</w:t>
            </w:r>
          </w:p>
        </w:tc>
        <w:tc>
          <w:tcPr>
            <w:tcW w:w="4567" w:type="dxa"/>
            <w:gridSpan w:val="2"/>
            <w:vAlign w:val="center"/>
          </w:tcPr>
          <w:p w14:paraId="0D80A7FA" w14:textId="7B8AD9F2"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91"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00E9230D"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hint="eastAsia"/>
                <w:b/>
                <w:i w:val="0"/>
                <w:iCs w:val="0"/>
                <w:sz w:val="20"/>
                <w:szCs w:val="20"/>
                <w:rtl/>
              </w:rPr>
              <w:t>ن</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A764C3">
              <w:rPr>
                <w:rFonts w:cstheme="minorHAnsi"/>
                <w:sz w:val="28"/>
                <w:szCs w:val="28"/>
              </w:rPr>
              <w:fldChar w:fldCharType="begin">
                <w:ffData>
                  <w:name w:val="Check189"/>
                  <w:enabled/>
                  <w:calcOnExit w:val="0"/>
                  <w:checkBox>
                    <w:sizeAuto/>
                    <w:default w:val="0"/>
                  </w:checkBox>
                </w:ffData>
              </w:fldChar>
            </w:r>
            <w:r w:rsidRPr="00775583">
              <w:rPr>
                <w:rFonts w:cstheme="minorHAnsi"/>
                <w:sz w:val="28"/>
                <w:szCs w:val="28"/>
              </w:rPr>
              <w:instrText xml:space="preserve"> FORMCHECKBOX </w:instrText>
            </w:r>
            <w:r w:rsidR="00477FCF">
              <w:rPr>
                <w:rFonts w:cstheme="minorHAnsi"/>
                <w:sz w:val="28"/>
                <w:szCs w:val="28"/>
                <w:rPrChange w:id="892" w:author="Iqbal Ameerali" w:date="2020-10-08T11:45:00Z">
                  <w:rPr>
                    <w:rFonts w:cstheme="minorHAnsi"/>
                    <w:sz w:val="28"/>
                    <w:szCs w:val="28"/>
                  </w:rPr>
                </w:rPrChange>
              </w:rPr>
            </w:r>
            <w:r w:rsidR="00477FCF">
              <w:rPr>
                <w:rFonts w:cstheme="minorHAnsi"/>
                <w:sz w:val="28"/>
                <w:szCs w:val="28"/>
                <w:rPrChange w:id="893" w:author="Iqbal Ameerali" w:date="2020-10-08T11:45:00Z">
                  <w:rPr>
                    <w:rFonts w:cstheme="minorHAnsi"/>
                    <w:sz w:val="28"/>
                    <w:szCs w:val="28"/>
                  </w:rPr>
                </w:rPrChange>
              </w:rPr>
              <w:fldChar w:fldCharType="separate"/>
            </w:r>
            <w:r w:rsidRPr="00775583">
              <w:rPr>
                <w:rFonts w:cstheme="minorHAnsi"/>
                <w:sz w:val="28"/>
                <w:szCs w:val="28"/>
                <w:rPrChange w:id="894" w:author="Iqbal Ameerali" w:date="2020-10-08T11:45:00Z">
                  <w:rPr>
                    <w:rFonts w:cstheme="minorHAnsi"/>
                    <w:sz w:val="28"/>
                    <w:szCs w:val="28"/>
                  </w:rPr>
                </w:rPrChange>
              </w:rPr>
              <w:fldChar w:fldCharType="end"/>
            </w:r>
          </w:p>
        </w:tc>
        <w:tc>
          <w:tcPr>
            <w:tcW w:w="1099" w:type="dxa"/>
          </w:tcPr>
          <w:p w14:paraId="1BB8D72C" w14:textId="77777777" w:rsidR="00CB7D82" w:rsidRPr="00775583" w:rsidRDefault="00CB7D82" w:rsidP="00767B59">
            <w:pPr>
              <w:tabs>
                <w:tab w:val="left" w:pos="6330"/>
              </w:tabs>
              <w:bidi/>
              <w:rPr>
                <w:rFonts w:ascii="MB Lateefi" w:hAnsi="MB Lateefi" w:cs="MB Lateefi"/>
                <w:sz w:val="20"/>
                <w:szCs w:val="20"/>
                <w:rtl/>
                <w:lang w:bidi="fa-IR"/>
              </w:rPr>
            </w:pPr>
          </w:p>
        </w:tc>
      </w:tr>
      <w:tr w:rsidR="00CB7D82" w:rsidRPr="00775583" w14:paraId="17ACA1BE" w14:textId="77777777" w:rsidTr="000F63FE">
        <w:trPr>
          <w:trHeight w:val="64"/>
          <w:jc w:val="center"/>
        </w:trPr>
        <w:tc>
          <w:tcPr>
            <w:tcW w:w="984" w:type="dxa"/>
            <w:vAlign w:val="center"/>
          </w:tcPr>
          <w:p w14:paraId="740178CF" w14:textId="07F3702C" w:rsidR="00CB7D82" w:rsidRPr="00775583" w:rsidRDefault="004E59B7"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H7</w:t>
            </w:r>
          </w:p>
        </w:tc>
        <w:tc>
          <w:tcPr>
            <w:tcW w:w="4862" w:type="dxa"/>
            <w:gridSpan w:val="2"/>
            <w:vAlign w:val="center"/>
          </w:tcPr>
          <w:p w14:paraId="77849B27" w14:textId="77777777"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(نالو) </w:t>
            </w:r>
            <w:r w:rsidRPr="00775583">
              <w:rPr>
                <w:rFonts w:ascii="MB Lateefi" w:hAnsi="MB Lateefi" w:cs="MB Lateefi" w:hint="eastAsia"/>
                <w:color w:val="000000" w:themeColor="text1"/>
                <w:rtl/>
                <w:lang w:bidi="fa-IR"/>
              </w:rPr>
              <w:t>جو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توھان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کنگھ،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پسرا</w:t>
            </w:r>
            <w:r w:rsidRPr="00775583">
              <w:rPr>
                <w:rFonts w:ascii="MB Lateefi" w:hAnsi="MB Lateefi" w:cs="MB Lateefi" w:hint="cs"/>
                <w:color w:val="000000" w:themeColor="text1"/>
                <w:rtl/>
                <w:lang w:bidi="sd-Arab-PK"/>
              </w:rPr>
              <w:t>ٽ</w:t>
            </w:r>
            <w:r w:rsidRPr="00775583">
              <w:rPr>
                <w:rFonts w:ascii="MB Lateefi" w:hAnsi="MB Lateefi" w:cs="MB Lateefi" w:hint="eastAsia"/>
                <w:color w:val="000000" w:themeColor="text1"/>
                <w:rtl/>
                <w:lang w:bidi="sd-Arab-PK"/>
              </w:rPr>
              <w:t>يون</w:t>
            </w:r>
            <w:r w:rsidRPr="00775583">
              <w:rPr>
                <w:rFonts w:ascii="MB Lateefi" w:hAnsi="MB Lateefi" w:cs="MB Lateefi"/>
                <w:color w:val="000000" w:themeColor="text1"/>
                <w:rtl/>
                <w:lang w:bidi="sd-Arab-PK"/>
              </w:rPr>
              <w:t xml:space="preserve"> ل</w:t>
            </w:r>
            <w:r w:rsidRPr="00775583">
              <w:rPr>
                <w:rFonts w:ascii="MB Lateefi" w:hAnsi="MB Lateefi" w:cs="MB Lateefi" w:hint="cs"/>
                <w:color w:val="000000" w:themeColor="text1"/>
                <w:rtl/>
                <w:lang w:bidi="sd-Arab-PK"/>
              </w:rPr>
              <w:t>ڳڻ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w:t>
            </w:r>
            <w:r w:rsidRPr="00775583">
              <w:rPr>
                <w:rFonts w:ascii="MB Lateefi" w:hAnsi="MB Lateefi" w:cs="MB Lateefi"/>
                <w:color w:val="000000" w:themeColor="text1"/>
                <w:rtl/>
                <w:lang w:bidi="fa-IR"/>
              </w:rPr>
              <w:t>يا ساھ 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 ت</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ليف</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شرو</w:t>
            </w:r>
            <w:r w:rsidRPr="00775583">
              <w:rPr>
                <w:rStyle w:val="FontStyle85"/>
                <w:rFonts w:ascii="MB Lateefi" w:hAnsi="MB Lateefi" w:cs="MB Lateefi"/>
                <w:b/>
                <w:i w:val="0"/>
                <w:iCs w:val="0"/>
                <w:color w:val="000000" w:themeColor="text1"/>
                <w:sz w:val="22"/>
                <w:szCs w:val="22"/>
                <w:rtl/>
              </w:rPr>
              <w:t>عا</w:t>
            </w:r>
            <w:r w:rsidRPr="00775583">
              <w:rPr>
                <w:rFonts w:ascii="MB Lateefi" w:hAnsi="MB Lateefi" w:cs="MB Lateefi"/>
                <w:color w:val="000000" w:themeColor="text1"/>
                <w:rtl/>
                <w:lang w:bidi="fa-IR"/>
              </w:rPr>
              <w:t xml:space="preserve">تي علاج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رايو؟</w:t>
            </w:r>
          </w:p>
        </w:tc>
        <w:tc>
          <w:tcPr>
            <w:tcW w:w="4567" w:type="dxa"/>
            <w:gridSpan w:val="2"/>
            <w:vAlign w:val="center"/>
          </w:tcPr>
          <w:p w14:paraId="35410E0C"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95"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BC4A4F9"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61F9AA4A" w14:textId="6C1F833A"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del w:id="896" w:author="Iqbal Ameerali" w:date="2020-10-07T15:42:00Z">
              <w:r w:rsidRPr="00775583" w:rsidDel="008660B8">
                <w:rPr>
                  <w:rStyle w:val="FontStyle85"/>
                  <w:rFonts w:ascii="MB Lateefi" w:hAnsi="MB Lateefi" w:cs="MB Lateefi" w:hint="eastAsia"/>
                  <w:b/>
                  <w:i w:val="0"/>
                  <w:iCs w:val="0"/>
                  <w:sz w:val="20"/>
                  <w:szCs w:val="20"/>
                  <w:rtl/>
                </w:rPr>
                <w:delText>خبر</w:delText>
              </w:r>
              <w:r w:rsidRPr="00775583" w:rsidDel="008660B8">
                <w:rPr>
                  <w:rStyle w:val="FontStyle85"/>
                  <w:rFonts w:ascii="MB Lateefi" w:hAnsi="MB Lateefi" w:cs="MB Lateefi"/>
                  <w:b/>
                  <w:i w:val="0"/>
                  <w:iCs w:val="0"/>
                  <w:sz w:val="20"/>
                  <w:szCs w:val="20"/>
                  <w:rtl/>
                </w:rPr>
                <w:delText xml:space="preserve"> نه آھي </w:delText>
              </w:r>
              <w:r w:rsidRPr="00775583" w:rsidDel="008660B8">
                <w:rPr>
                  <w:rStyle w:val="FontStyle85"/>
                  <w:rFonts w:ascii="MB Lateefi" w:hAnsi="MB Lateefi" w:cs="MB Lateefi"/>
                  <w:b/>
                  <w:i w:val="0"/>
                  <w:iCs w:val="0"/>
                  <w:sz w:val="20"/>
                  <w:szCs w:val="20"/>
                </w:rPr>
                <w:tab/>
              </w:r>
              <w:r w:rsidR="003A04A8" w:rsidRPr="00775583" w:rsidDel="008660B8">
                <w:rPr>
                  <w:rStyle w:val="FontStyle85"/>
                  <w:rFonts w:ascii="MB Lateefi" w:hAnsi="MB Lateefi" w:cs="MB Lateefi"/>
                  <w:b/>
                  <w:i w:val="0"/>
                  <w:iCs w:val="0"/>
                  <w:sz w:val="20"/>
                  <w:szCs w:val="20"/>
                  <w:rtl/>
                  <w:lang w:bidi="sd-Arab-PK"/>
                </w:rPr>
                <w:delText>98</w:delText>
              </w:r>
            </w:del>
          </w:p>
        </w:tc>
        <w:tc>
          <w:tcPr>
            <w:tcW w:w="1099" w:type="dxa"/>
            <w:vAlign w:val="center"/>
          </w:tcPr>
          <w:p w14:paraId="4206BDD0" w14:textId="189EC334" w:rsidR="00CB7D82" w:rsidRPr="00775583" w:rsidRDefault="00CB7D82" w:rsidP="00767B59">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ھا</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009A25B8" w:rsidRPr="00775583">
              <w:rPr>
                <w:rFonts w:ascii="MB Lateefi" w:hAnsi="MB Lateefi" w:cs="MB Lateefi"/>
                <w:sz w:val="16"/>
                <w:szCs w:val="16"/>
                <w:rtl/>
                <w:lang w:bidi="sd-Arab-PK"/>
              </w:rPr>
              <w:t xml:space="preserve"> </w:t>
            </w:r>
            <w:r w:rsidR="004E59B7" w:rsidRPr="00775583">
              <w:rPr>
                <w:rFonts w:cs="MB Lateefi"/>
                <w:sz w:val="16"/>
                <w:szCs w:val="16"/>
                <w:lang w:bidi="fa-IR"/>
              </w:rPr>
              <w:t>H9</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CB7D82" w:rsidRPr="00775583" w14:paraId="01852B00" w14:textId="77777777" w:rsidTr="000F63FE">
        <w:trPr>
          <w:trHeight w:val="64"/>
          <w:jc w:val="center"/>
        </w:trPr>
        <w:tc>
          <w:tcPr>
            <w:tcW w:w="984" w:type="dxa"/>
            <w:vAlign w:val="center"/>
          </w:tcPr>
          <w:p w14:paraId="54C5ACF2" w14:textId="41826001" w:rsidR="00CB7D82" w:rsidRPr="00775583" w:rsidRDefault="004E59B7"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H8</w:t>
            </w:r>
          </w:p>
        </w:tc>
        <w:tc>
          <w:tcPr>
            <w:tcW w:w="4862" w:type="dxa"/>
            <w:gridSpan w:val="2"/>
            <w:vAlign w:val="center"/>
          </w:tcPr>
          <w:p w14:paraId="0C500C51" w14:textId="7D74318C" w:rsidR="00CB7D82" w:rsidRPr="00775583" w:rsidRDefault="00CB7D82" w:rsidP="00767B59">
            <w:pPr>
              <w:tabs>
                <w:tab w:val="left" w:pos="6330"/>
              </w:tabs>
              <w:bidi/>
              <w:jc w:val="both"/>
              <w:rPr>
                <w:rFonts w:ascii="MB Lateefi" w:hAnsi="MB Lateefi" w:cs="MB Lateefi"/>
                <w:lang w:bidi="fa-IR"/>
              </w:rPr>
            </w:pPr>
            <w:r w:rsidRPr="00775583">
              <w:rPr>
                <w:rFonts w:ascii="MB Lateefi" w:hAnsi="MB Lateefi" w:cs="MB Lateefi"/>
                <w:rtl/>
                <w:lang w:bidi="fa-IR"/>
              </w:rPr>
              <w:t>توھان (نالو)</w:t>
            </w:r>
            <w:r w:rsidRPr="00775583">
              <w:rPr>
                <w:rFonts w:ascii="MB Lateefi" w:hAnsi="MB Lateefi" w:cs="MB Lateefi"/>
                <w:rtl/>
                <w:lang w:bidi="sd-Arab-PK"/>
              </w:rPr>
              <w:t xml:space="preserve"> جو</w:t>
            </w:r>
            <w:r w:rsidRPr="00775583">
              <w:rPr>
                <w:rFonts w:ascii="MB Lateefi" w:hAnsi="MB Lateefi" w:cs="MB Lateefi"/>
                <w:rtl/>
                <w:lang w:bidi="fa-IR"/>
              </w:rPr>
              <w:t xml:space="preserve"> بخار،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ساھ ک</w:t>
            </w:r>
            <w:r w:rsidRPr="00775583">
              <w:rPr>
                <w:rFonts w:ascii="MB Lateefi" w:hAnsi="MB Lateefi" w:cs="MB Lateefi" w:hint="cs"/>
                <w:rtl/>
                <w:lang w:bidi="fa-IR"/>
              </w:rPr>
              <w:t>ڻڻ</w:t>
            </w:r>
            <w:r w:rsidRPr="00775583">
              <w:rPr>
                <w:rFonts w:ascii="MB Lateefi" w:hAnsi="MB Lateefi" w:cs="MB Lateefi"/>
                <w:rtl/>
                <w:lang w:bidi="fa-IR"/>
              </w:rPr>
              <w:t xml:space="preserve"> جي بيماري جو </w:t>
            </w:r>
            <w:r w:rsidR="004A1328" w:rsidRPr="00775583">
              <w:rPr>
                <w:rFonts w:ascii="MB Lateefi" w:hAnsi="MB Lateefi" w:cs="MB Lateefi" w:hint="eastAsia"/>
                <w:rtl/>
                <w:lang w:bidi="sd-Arab-PK"/>
              </w:rPr>
              <w:t>شروعاتي</w:t>
            </w:r>
            <w:r w:rsidR="004A1328" w:rsidRPr="00775583">
              <w:rPr>
                <w:rFonts w:ascii="MB Lateefi" w:hAnsi="MB Lateefi" w:cs="MB Lateefi"/>
                <w:rtl/>
                <w:lang w:bidi="sd-Arab-PK"/>
              </w:rPr>
              <w:t xml:space="preserve"> </w:t>
            </w:r>
            <w:r w:rsidRPr="00775583">
              <w:rPr>
                <w:rFonts w:ascii="MB Lateefi" w:hAnsi="MB Lateefi" w:cs="MB Lateefi"/>
                <w:rtl/>
                <w:lang w:bidi="fa-IR"/>
              </w:rPr>
              <w:t xml:space="preserve">علاج </w:t>
            </w:r>
            <w:r w:rsidRPr="00775583">
              <w:rPr>
                <w:rFonts w:ascii="MB Lateefi" w:hAnsi="MB Lateefi" w:cs="MB Lateefi" w:hint="cs"/>
                <w:rtl/>
                <w:lang w:bidi="fa-IR"/>
              </w:rPr>
              <w:t>ڇ</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نه</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p w14:paraId="3E889F39" w14:textId="58074DEA" w:rsidR="00500238" w:rsidRPr="00775583" w:rsidRDefault="00970BC5" w:rsidP="00500238">
            <w:pPr>
              <w:tabs>
                <w:tab w:val="left" w:pos="6330"/>
              </w:tabs>
              <w:bidi/>
              <w:jc w:val="both"/>
              <w:rPr>
                <w:rFonts w:ascii="MB Lateefi" w:hAnsi="MB Lateefi" w:cs="MB Lateefi"/>
                <w:rtl/>
                <w:lang w:bidi="fa-IR"/>
              </w:rPr>
            </w:pPr>
            <w:r w:rsidRPr="00775583">
              <w:rPr>
                <w:rFonts w:ascii="MB Lateefi" w:hAnsi="MB Lateefi" w:cs="MB Lateefi"/>
                <w:lang w:bidi="fa-IR"/>
              </w:rPr>
              <w:t>)</w:t>
            </w:r>
            <w:r w:rsidRPr="00775583">
              <w:rPr>
                <w:rFonts w:ascii="MB Lateefi" w:hAnsi="MB Lateefi" w:cs="MB Lateefi"/>
                <w:rtl/>
                <w:lang w:bidi="fa-IR"/>
              </w:rPr>
              <w:t xml:space="preserve"> ه</w:t>
            </w:r>
            <w:r w:rsidRPr="00775583">
              <w:rPr>
                <w:rFonts w:ascii="MB Lateefi" w:hAnsi="MB Lateefi" w:cs="MB Lateefi" w:hint="cs"/>
                <w:rtl/>
                <w:lang w:bidi="fa-IR"/>
              </w:rPr>
              <w:t>ڪ</w:t>
            </w:r>
            <w:r w:rsidR="00500238" w:rsidRPr="00775583">
              <w:rPr>
                <w:rFonts w:ascii="MB Lateefi" w:hAnsi="MB Lateefi" w:cs="MB Lateefi"/>
                <w:rtl/>
                <w:lang w:bidi="fa-IR"/>
              </w:rPr>
              <w:t xml:space="preserve"> کان و</w:t>
            </w:r>
            <w:r w:rsidR="00500238" w:rsidRPr="00775583">
              <w:rPr>
                <w:rFonts w:ascii="MB Lateefi" w:hAnsi="MB Lateefi" w:cs="MB Lateefi" w:hint="cs"/>
                <w:rtl/>
                <w:lang w:bidi="fa-IR"/>
              </w:rPr>
              <w:t>ڌ</w:t>
            </w:r>
            <w:r w:rsidR="00500238" w:rsidRPr="00775583">
              <w:rPr>
                <w:rFonts w:ascii="MB Lateefi" w:hAnsi="MB Lateefi" w:cs="MB Lateefi" w:hint="eastAsia"/>
                <w:rtl/>
                <w:lang w:bidi="fa-IR"/>
              </w:rPr>
              <w:t>ي</w:t>
            </w:r>
            <w:r w:rsidR="00500238" w:rsidRPr="00775583">
              <w:rPr>
                <w:rFonts w:ascii="MB Lateefi" w:hAnsi="MB Lateefi" w:cs="MB Lateefi" w:hint="cs"/>
                <w:rtl/>
                <w:lang w:bidi="fa-IR"/>
              </w:rPr>
              <w:t>ڪ</w:t>
            </w:r>
            <w:r w:rsidR="00500238" w:rsidRPr="00775583">
              <w:rPr>
                <w:rFonts w:ascii="MB Lateefi" w:hAnsi="MB Lateefi" w:cs="MB Lateefi"/>
                <w:rtl/>
                <w:lang w:bidi="fa-IR"/>
              </w:rPr>
              <w:t xml:space="preserve"> جواب اچي سگهن </w:t>
            </w:r>
            <w:r w:rsidR="00500238" w:rsidRPr="00775583">
              <w:rPr>
                <w:rFonts w:ascii="MB Lateefi" w:hAnsi="MB Lateefi" w:cs="MB Lateefi" w:hint="cs"/>
                <w:rtl/>
                <w:lang w:bidi="fa-IR"/>
              </w:rPr>
              <w:t>ٿ</w:t>
            </w:r>
            <w:r w:rsidR="00500238" w:rsidRPr="00775583">
              <w:rPr>
                <w:rFonts w:ascii="MB Lateefi" w:hAnsi="MB Lateefi" w:cs="MB Lateefi" w:hint="eastAsia"/>
                <w:rtl/>
                <w:lang w:bidi="fa-IR"/>
              </w:rPr>
              <w:t>ا</w:t>
            </w:r>
            <w:r w:rsidR="00500238" w:rsidRPr="00775583">
              <w:rPr>
                <w:rFonts w:ascii="MB Lateefi" w:hAnsi="MB Lateefi" w:cs="MB Lateefi"/>
                <w:lang w:bidi="fa-IR"/>
              </w:rPr>
              <w:t>(</w:t>
            </w:r>
          </w:p>
        </w:tc>
        <w:tc>
          <w:tcPr>
            <w:tcW w:w="4567" w:type="dxa"/>
            <w:gridSpan w:val="2"/>
            <w:vAlign w:val="center"/>
          </w:tcPr>
          <w:p w14:paraId="1A512959"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897"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اي</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مسئلو نه ھو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36ABF46E"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پئسا</w:t>
            </w:r>
            <w:r w:rsidRPr="00775583">
              <w:rPr>
                <w:rStyle w:val="FontStyle85"/>
                <w:rFonts w:ascii="MB Lateefi" w:hAnsi="MB Lateefi" w:cs="MB Lateefi"/>
                <w:b/>
                <w:i w:val="0"/>
                <w:iCs w:val="0"/>
                <w:sz w:val="20"/>
                <w:szCs w:val="20"/>
                <w:rtl/>
              </w:rPr>
              <w:t xml:space="preserve"> نه ھئا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 </w:t>
            </w:r>
          </w:p>
          <w:p w14:paraId="7DCCE32B"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سواري</w:t>
            </w:r>
            <w:r w:rsidRPr="00775583">
              <w:rPr>
                <w:rStyle w:val="FontStyle85"/>
                <w:rFonts w:ascii="MB Lateefi" w:hAnsi="MB Lateefi" w:cs="MB Lateefi"/>
                <w:b/>
                <w:i w:val="0"/>
                <w:iCs w:val="0"/>
                <w:sz w:val="20"/>
                <w:szCs w:val="20"/>
                <w:rtl/>
              </w:rPr>
              <w:t xml:space="preserve">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 </w:t>
            </w:r>
          </w:p>
          <w:p w14:paraId="3833E634"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tl/>
              </w:rPr>
              <w:t xml:space="preserve"> جي غيرموجودگي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 </w:t>
            </w:r>
          </w:p>
          <w:p w14:paraId="3A131CDA"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سربراھ/م</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س</w:t>
            </w:r>
            <w:r w:rsidRPr="00775583">
              <w:rPr>
                <w:rStyle w:val="FontStyle85"/>
                <w:rFonts w:ascii="MB Lateefi" w:hAnsi="MB Lateefi" w:cs="MB Lateefi"/>
                <w:b/>
                <w:i w:val="0"/>
                <w:iCs w:val="0"/>
                <w:sz w:val="20"/>
                <w:szCs w:val="20"/>
                <w:rtl/>
              </w:rPr>
              <w:t xml:space="preserve">/سس جي اجازت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w:t>
            </w:r>
          </w:p>
          <w:p w14:paraId="0A46A75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پري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6</w:t>
            </w:r>
          </w:p>
          <w:p w14:paraId="538FA8A0"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fa-IR"/>
              </w:rPr>
              <w:t>کليل</w:t>
            </w:r>
            <w:r w:rsidRPr="00775583">
              <w:rPr>
                <w:rStyle w:val="FontStyle85"/>
                <w:rFonts w:ascii="MB Lateefi" w:hAnsi="MB Lateefi" w:cs="MB Lateefi"/>
                <w:b/>
                <w:i w:val="0"/>
                <w:iCs w:val="0"/>
                <w:sz w:val="20"/>
                <w:szCs w:val="20"/>
                <w:rtl/>
                <w:lang w:bidi="fa-IR"/>
              </w:rPr>
              <w:t xml:space="preserve"> </w:t>
            </w:r>
            <w:r w:rsidRPr="00775583">
              <w:rPr>
                <w:rStyle w:val="FontStyle85"/>
                <w:rFonts w:ascii="MB Lateefi" w:hAnsi="MB Lateefi" w:cs="MB Lateefi" w:hint="eastAsia"/>
                <w:b/>
                <w:i w:val="0"/>
                <w:iCs w:val="0"/>
                <w:sz w:val="20"/>
                <w:szCs w:val="20"/>
                <w:rtl/>
                <w:lang w:bidi="fa-IR"/>
              </w:rPr>
              <w:t>نه</w:t>
            </w:r>
            <w:r w:rsidRPr="00775583">
              <w:rPr>
                <w:rStyle w:val="FontStyle85"/>
                <w:rFonts w:ascii="MB Lateefi" w:hAnsi="MB Lateefi" w:cs="MB Lateefi"/>
                <w:b/>
                <w:i w:val="0"/>
                <w:iCs w:val="0"/>
                <w:sz w:val="20"/>
                <w:szCs w:val="20"/>
                <w:rtl/>
                <w:lang w:bidi="fa-IR"/>
              </w:rPr>
              <w:t xml:space="preserve"> </w:t>
            </w:r>
            <w:r w:rsidRPr="00775583">
              <w:rPr>
                <w:rStyle w:val="FontStyle85"/>
                <w:rFonts w:ascii="MB Lateefi" w:hAnsi="MB Lateefi" w:cs="MB Lateefi" w:hint="eastAsia"/>
                <w:b/>
                <w:i w:val="0"/>
                <w:iCs w:val="0"/>
                <w:sz w:val="20"/>
                <w:szCs w:val="20"/>
                <w:rtl/>
                <w:lang w:bidi="fa-IR"/>
              </w:rPr>
              <w:t>ھو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p w14:paraId="4944D60B"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غير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معياري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سھولتون</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8</w:t>
            </w:r>
          </w:p>
          <w:p w14:paraId="70D44E9E" w14:textId="72B132DB"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Fonts w:ascii="MB Lateefi" w:hAnsi="MB Lateefi" w:cs="MB Lateefi" w:hint="cs"/>
                <w:sz w:val="20"/>
                <w:szCs w:val="20"/>
                <w:rtl/>
                <w:lang w:bidi="fa-IR"/>
                <w:rPrChange w:id="898" w:author="Iqbal Ameerali" w:date="2020-10-08T11:45:00Z">
                  <w:rPr>
                    <w:rFonts w:ascii="MB Lateefi" w:hAnsi="MB Lateefi" w:cs="MB Lateefi" w:hint="cs"/>
                    <w:i/>
                    <w:iCs/>
                    <w:sz w:val="20"/>
                    <w:szCs w:val="20"/>
                    <w:rtl/>
                    <w:lang w:bidi="fa-IR"/>
                  </w:rPr>
                </w:rPrChange>
              </w:rPr>
              <w:t>ٻ</w:t>
            </w:r>
            <w:r w:rsidRPr="00775583">
              <w:rPr>
                <w:rFonts w:ascii="MB Lateefi" w:hAnsi="MB Lateefi" w:cs="MB Lateefi" w:hint="eastAsia"/>
                <w:sz w:val="20"/>
                <w:szCs w:val="20"/>
                <w:rtl/>
                <w:lang w:bidi="fa-IR"/>
                <w:rPrChange w:id="899" w:author="Iqbal Ameerali" w:date="2020-10-08T11:45:00Z">
                  <w:rPr>
                    <w:rFonts w:ascii="MB Lateefi" w:hAnsi="MB Lateefi" w:cs="MB Lateefi" w:hint="eastAsia"/>
                    <w:i/>
                    <w:iCs/>
                    <w:sz w:val="20"/>
                    <w:szCs w:val="20"/>
                    <w:rtl/>
                    <w:lang w:bidi="fa-IR"/>
                  </w:rPr>
                </w:rPrChange>
              </w:rPr>
              <w:t>يو</w:t>
            </w:r>
            <w:r w:rsidRPr="00775583">
              <w:rPr>
                <w:rFonts w:ascii="MB Lateefi" w:hAnsi="MB Lateefi" w:cs="MB Lateefi"/>
                <w:sz w:val="20"/>
                <w:szCs w:val="20"/>
                <w:rtl/>
                <w:lang w:bidi="fa-IR"/>
                <w:rPrChange w:id="900" w:author="Iqbal Ameerali" w:date="2020-10-08T11:45:00Z">
                  <w:rPr>
                    <w:rFonts w:ascii="MB Lateefi" w:hAnsi="MB Lateefi" w:cs="MB Lateefi"/>
                    <w:i/>
                    <w:iCs/>
                    <w:sz w:val="20"/>
                    <w:szCs w:val="20"/>
                    <w:rtl/>
                    <w:lang w:bidi="fa-IR"/>
                  </w:rPr>
                </w:rPrChange>
              </w:rPr>
              <w:t xml:space="preserve"> </w:t>
            </w:r>
            <w:r w:rsidRPr="00775583">
              <w:rPr>
                <w:rFonts w:ascii="MB Lateefi" w:hAnsi="MB Lateefi" w:cs="MB Lateefi" w:hint="cs"/>
                <w:sz w:val="20"/>
                <w:szCs w:val="20"/>
                <w:rtl/>
                <w:lang w:bidi="fa-IR"/>
                <w:rPrChange w:id="901" w:author="Iqbal Ameerali" w:date="2020-10-08T11:45:00Z">
                  <w:rPr>
                    <w:rFonts w:ascii="MB Lateefi" w:hAnsi="MB Lateefi" w:cs="MB Lateefi" w:hint="cs"/>
                    <w:i/>
                    <w:iCs/>
                    <w:sz w:val="20"/>
                    <w:szCs w:val="20"/>
                    <w:rtl/>
                    <w:lang w:bidi="fa-IR"/>
                  </w:rPr>
                </w:rPrChange>
              </w:rPr>
              <w:t>ڪ</w:t>
            </w:r>
            <w:r w:rsidRPr="00775583">
              <w:rPr>
                <w:rFonts w:ascii="MB Lateefi" w:hAnsi="MB Lateefi" w:cs="MB Lateefi" w:hint="eastAsia"/>
                <w:sz w:val="20"/>
                <w:szCs w:val="20"/>
                <w:rtl/>
                <w:lang w:bidi="fa-IR"/>
                <w:rPrChange w:id="902" w:author="Iqbal Ameerali" w:date="2020-10-08T11:45:00Z">
                  <w:rPr>
                    <w:rFonts w:ascii="MB Lateefi" w:hAnsi="MB Lateefi" w:cs="MB Lateefi" w:hint="eastAsia"/>
                    <w:i/>
                    <w:iCs/>
                    <w:sz w:val="20"/>
                    <w:szCs w:val="20"/>
                    <w:rtl/>
                    <w:lang w:bidi="fa-IR"/>
                  </w:rPr>
                </w:rPrChange>
              </w:rPr>
              <w:t>و</w:t>
            </w:r>
            <w:r w:rsidRPr="00775583">
              <w:rPr>
                <w:rFonts w:ascii="MB Lateefi" w:hAnsi="MB Lateefi" w:cs="MB Lateefi"/>
                <w:sz w:val="20"/>
                <w:szCs w:val="20"/>
                <w:rtl/>
                <w:lang w:bidi="fa-IR"/>
                <w:rPrChange w:id="903" w:author="Iqbal Ameerali" w:date="2020-10-08T11:45:00Z">
                  <w:rPr>
                    <w:rFonts w:ascii="MB Lateefi" w:hAnsi="MB Lateefi" w:cs="MB Lateefi"/>
                    <w:i/>
                    <w:iCs/>
                    <w:sz w:val="20"/>
                    <w:szCs w:val="20"/>
                    <w:rtl/>
                    <w:lang w:bidi="fa-IR"/>
                  </w:rPr>
                </w:rPrChange>
              </w:rPr>
              <w:t xml:space="preserve"> وضاحت </w:t>
            </w:r>
            <w:r w:rsidRPr="00775583">
              <w:rPr>
                <w:rFonts w:ascii="MB Lateefi" w:hAnsi="MB Lateefi" w:cs="MB Lateefi" w:hint="cs"/>
                <w:sz w:val="20"/>
                <w:szCs w:val="20"/>
                <w:rtl/>
                <w:lang w:bidi="fa-IR"/>
                <w:rPrChange w:id="904" w:author="Iqbal Ameerali" w:date="2020-10-08T11:45:00Z">
                  <w:rPr>
                    <w:rFonts w:ascii="MB Lateefi" w:hAnsi="MB Lateefi" w:cs="MB Lateefi" w:hint="cs"/>
                    <w:i/>
                    <w:iCs/>
                    <w:sz w:val="20"/>
                    <w:szCs w:val="20"/>
                    <w:rtl/>
                    <w:lang w:bidi="fa-IR"/>
                  </w:rPr>
                </w:rPrChange>
              </w:rPr>
              <w:t>ڪ</w:t>
            </w:r>
            <w:r w:rsidRPr="00775583">
              <w:rPr>
                <w:rFonts w:ascii="MB Lateefi" w:hAnsi="MB Lateefi" w:cs="MB Lateefi" w:hint="eastAsia"/>
                <w:sz w:val="20"/>
                <w:szCs w:val="20"/>
                <w:rtl/>
                <w:lang w:bidi="fa-IR"/>
                <w:rPrChange w:id="905" w:author="Iqbal Ameerali" w:date="2020-10-08T11:45:00Z">
                  <w:rPr>
                    <w:rFonts w:ascii="MB Lateefi" w:hAnsi="MB Lateefi" w:cs="MB Lateefi" w:hint="eastAsia"/>
                    <w:i/>
                    <w:iCs/>
                    <w:sz w:val="20"/>
                    <w:szCs w:val="20"/>
                    <w:rtl/>
                    <w:lang w:bidi="fa-IR"/>
                  </w:rPr>
                </w:rPrChange>
              </w:rPr>
              <w:t>ريو</w:t>
            </w:r>
            <w:r w:rsidRPr="00775583">
              <w:rPr>
                <w:rFonts w:ascii="MB Lateefi" w:hAnsi="MB Lateefi" w:cs="MB Lateefi"/>
                <w:sz w:val="20"/>
                <w:szCs w:val="20"/>
                <w:rtl/>
                <w:lang w:bidi="fa-IR"/>
                <w:rPrChange w:id="906" w:author="Iqbal Ameerali" w:date="2020-10-08T11:45:00Z">
                  <w:rPr>
                    <w:rFonts w:ascii="MB Lateefi" w:hAnsi="MB Lateefi" w:cs="MB Lateefi"/>
                    <w:i/>
                    <w:iCs/>
                    <w:sz w:val="20"/>
                    <w:szCs w:val="20"/>
                    <w:rtl/>
                    <w:lang w:bidi="fa-IR"/>
                  </w:rPr>
                </w:rPrChange>
              </w:rPr>
              <w:t xml:space="preserve"> </w:t>
            </w:r>
            <w:r w:rsidRPr="00775583">
              <w:rPr>
                <w:rStyle w:val="FontStyle85"/>
                <w:rFonts w:ascii="MB Lateefi" w:hAnsi="MB Lateefi" w:cs="MB Lateefi"/>
                <w:b/>
                <w:i w:val="0"/>
                <w:iCs w:val="0"/>
                <w:sz w:val="20"/>
                <w:szCs w:val="20"/>
              </w:rPr>
              <w:tab/>
            </w:r>
            <w:r w:rsidR="003A04A8" w:rsidRPr="00775583">
              <w:rPr>
                <w:rStyle w:val="FontStyle85"/>
                <w:rFonts w:ascii="MB Lateefi" w:hAnsi="MB Lateefi" w:cs="MB Lateefi"/>
                <w:b/>
                <w:i w:val="0"/>
                <w:iCs w:val="0"/>
                <w:sz w:val="20"/>
                <w:szCs w:val="20"/>
                <w:rtl/>
                <w:lang w:bidi="sd-Arab-PK"/>
              </w:rPr>
              <w:t>96</w:t>
            </w:r>
          </w:p>
        </w:tc>
        <w:tc>
          <w:tcPr>
            <w:tcW w:w="1099" w:type="dxa"/>
            <w:vAlign w:val="center"/>
          </w:tcPr>
          <w:p w14:paraId="3CCF8DF1" w14:textId="0B78EA89" w:rsidR="00CB7D82" w:rsidRPr="00775583" w:rsidRDefault="00C00E5B" w:rsidP="00767B59">
            <w:pPr>
              <w:tabs>
                <w:tab w:val="left" w:pos="6330"/>
              </w:tabs>
              <w:bidi/>
              <w:jc w:val="center"/>
              <w:rPr>
                <w:rFonts w:ascii="MB Lateefi" w:hAnsi="MB Lateefi" w:cs="MB Lateefi"/>
                <w:sz w:val="16"/>
                <w:szCs w:val="16"/>
                <w:rtl/>
                <w:lang w:bidi="sd-Arab-PK"/>
              </w:rPr>
            </w:pPr>
            <w:r w:rsidRPr="00775583">
              <w:rPr>
                <w:rFonts w:cs="MB Lateefi" w:hint="eastAsia"/>
                <w:sz w:val="16"/>
                <w:szCs w:val="16"/>
                <w:rtl/>
                <w:lang w:bidi="sd-Arab-PK"/>
              </w:rPr>
              <w:t>سي</w:t>
            </w:r>
            <w:r w:rsidRPr="00775583">
              <w:rPr>
                <w:rFonts w:cs="MB Lateefi" w:hint="cs"/>
                <w:sz w:val="16"/>
                <w:szCs w:val="16"/>
                <w:rtl/>
                <w:lang w:bidi="sd-Arab-PK"/>
              </w:rPr>
              <w:t>ڪ</w:t>
            </w:r>
            <w:r w:rsidRPr="00775583">
              <w:rPr>
                <w:rFonts w:cs="MB Lateefi" w:hint="eastAsia"/>
                <w:sz w:val="16"/>
                <w:szCs w:val="16"/>
                <w:rtl/>
                <w:lang w:bidi="sd-Arab-PK"/>
              </w:rPr>
              <w:t>شن</w:t>
            </w:r>
            <w:r w:rsidRPr="00775583">
              <w:rPr>
                <w:rFonts w:cs="MB Lateefi"/>
                <w:sz w:val="16"/>
                <w:szCs w:val="16"/>
                <w:rtl/>
                <w:lang w:bidi="sd-Arab-PK"/>
              </w:rPr>
              <w:t xml:space="preserve"> </w:t>
            </w:r>
            <w:r w:rsidRPr="00775583">
              <w:rPr>
                <w:rFonts w:cstheme="minorHAnsi"/>
                <w:sz w:val="16"/>
                <w:szCs w:val="16"/>
                <w:lang w:bidi="sd-Arab-PK"/>
              </w:rPr>
              <w:t>I</w:t>
            </w:r>
            <w:r w:rsidRPr="00775583">
              <w:rPr>
                <w:rFonts w:cs="MB Lateefi"/>
                <w:sz w:val="16"/>
                <w:szCs w:val="16"/>
                <w:rtl/>
                <w:lang w:bidi="sd-Arab-PK"/>
              </w:rPr>
              <w:t xml:space="preserve"> تي و</w:t>
            </w:r>
            <w:r w:rsidRPr="00775583">
              <w:rPr>
                <w:rFonts w:cs="MB Lateefi" w:hint="cs"/>
                <w:sz w:val="16"/>
                <w:szCs w:val="16"/>
                <w:rtl/>
                <w:lang w:bidi="sd-Arab-PK"/>
              </w:rPr>
              <w:t>ڃ</w:t>
            </w:r>
            <w:r w:rsidRPr="00775583">
              <w:rPr>
                <w:rFonts w:cs="MB Lateefi" w:hint="eastAsia"/>
                <w:sz w:val="16"/>
                <w:szCs w:val="16"/>
                <w:rtl/>
                <w:lang w:bidi="sd-Arab-PK"/>
              </w:rPr>
              <w:t>و</w:t>
            </w:r>
          </w:p>
        </w:tc>
      </w:tr>
      <w:tr w:rsidR="00CB7D82" w:rsidRPr="00775583" w14:paraId="450A7D5F" w14:textId="77777777" w:rsidTr="000F63FE">
        <w:trPr>
          <w:trHeight w:val="64"/>
          <w:jc w:val="center"/>
        </w:trPr>
        <w:tc>
          <w:tcPr>
            <w:tcW w:w="984" w:type="dxa"/>
            <w:vAlign w:val="center"/>
          </w:tcPr>
          <w:p w14:paraId="6CCF474F" w14:textId="257AA3B0" w:rsidR="00CB7D82" w:rsidRPr="00775583" w:rsidRDefault="00970BC5"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H9</w:t>
            </w:r>
          </w:p>
        </w:tc>
        <w:tc>
          <w:tcPr>
            <w:tcW w:w="4862" w:type="dxa"/>
            <w:gridSpan w:val="2"/>
            <w:vAlign w:val="center"/>
          </w:tcPr>
          <w:p w14:paraId="66EF9743" w14:textId="18D81A05" w:rsidR="00CB7D82" w:rsidRPr="00775583" w:rsidRDefault="00CB7D82" w:rsidP="00767B59">
            <w:pPr>
              <w:tabs>
                <w:tab w:val="left" w:pos="6330"/>
              </w:tabs>
              <w:bidi/>
              <w:jc w:val="both"/>
              <w:rPr>
                <w:rFonts w:ascii="MB Lateefi" w:eastAsia="Times New Roman" w:hAnsi="MB Lateefi" w:cs="MB Lateefi"/>
                <w:bCs/>
                <w:color w:val="000000"/>
                <w:rtl/>
                <w:lang w:val="en-GB"/>
              </w:rPr>
            </w:pPr>
            <w:r w:rsidRPr="00775583">
              <w:rPr>
                <w:rFonts w:ascii="MB Lateefi" w:eastAsia="Times New Roman" w:hAnsi="MB Lateefi" w:cs="MB Lateefi"/>
                <w:bCs/>
                <w:color w:val="000000"/>
                <w:rtl/>
                <w:lang w:val="en-GB"/>
              </w:rPr>
              <w:t>(</w:t>
            </w:r>
            <w:r w:rsidRPr="00775583">
              <w:rPr>
                <w:rFonts w:ascii="MB Lateefi" w:hAnsi="MB Lateefi" w:cs="MB Lateefi"/>
                <w:rtl/>
                <w:lang w:bidi="fa-IR"/>
              </w:rPr>
              <w:t>نالو) کي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w:t>
            </w:r>
            <w:r w:rsidR="00E9230D" w:rsidRPr="00775583">
              <w:rPr>
                <w:rFonts w:ascii="MB Lateefi" w:hAnsi="MB Lateefi" w:cs="MB Lateefi"/>
                <w:rtl/>
                <w:lang w:bidi="fa-IR"/>
              </w:rPr>
              <w:t>نه</w:t>
            </w:r>
            <w:r w:rsidRPr="00775583">
              <w:rPr>
                <w:rFonts w:ascii="MB Lateefi" w:hAnsi="MB Lateefi" w:cs="MB Lateefi"/>
                <w:rtl/>
                <w:lang w:bidi="fa-IR"/>
              </w:rPr>
              <w:t xml:space="preserve">ن کان پوءِ علاج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tc>
        <w:tc>
          <w:tcPr>
            <w:tcW w:w="4567" w:type="dxa"/>
            <w:gridSpan w:val="2"/>
            <w:vAlign w:val="center"/>
          </w:tcPr>
          <w:p w14:paraId="108ACA92" w14:textId="356AE418"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07"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00E9230D"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hint="eastAsia"/>
                <w:b/>
                <w:i w:val="0"/>
                <w:iCs w:val="0"/>
                <w:sz w:val="20"/>
                <w:szCs w:val="20"/>
                <w:rtl/>
              </w:rPr>
              <w:t>ن</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A764C3">
              <w:rPr>
                <w:rFonts w:cstheme="minorHAnsi"/>
                <w:sz w:val="28"/>
                <w:szCs w:val="28"/>
              </w:rPr>
              <w:fldChar w:fldCharType="begin">
                <w:ffData>
                  <w:name w:val="Check189"/>
                  <w:enabled/>
                  <w:calcOnExit w:val="0"/>
                  <w:checkBox>
                    <w:sizeAuto/>
                    <w:default w:val="0"/>
                  </w:checkBox>
                </w:ffData>
              </w:fldChar>
            </w:r>
            <w:r w:rsidRPr="00775583">
              <w:rPr>
                <w:rFonts w:cstheme="minorHAnsi"/>
                <w:sz w:val="28"/>
                <w:szCs w:val="28"/>
              </w:rPr>
              <w:instrText xml:space="preserve"> FORMCHECKBOX </w:instrText>
            </w:r>
            <w:r w:rsidR="00477FCF">
              <w:rPr>
                <w:rFonts w:cstheme="minorHAnsi"/>
                <w:sz w:val="28"/>
                <w:szCs w:val="28"/>
                <w:rPrChange w:id="908" w:author="Iqbal Ameerali" w:date="2020-10-08T11:45:00Z">
                  <w:rPr>
                    <w:rFonts w:cstheme="minorHAnsi"/>
                    <w:sz w:val="28"/>
                    <w:szCs w:val="28"/>
                  </w:rPr>
                </w:rPrChange>
              </w:rPr>
            </w:r>
            <w:r w:rsidR="00477FCF">
              <w:rPr>
                <w:rFonts w:cstheme="minorHAnsi"/>
                <w:sz w:val="28"/>
                <w:szCs w:val="28"/>
                <w:rPrChange w:id="909" w:author="Iqbal Ameerali" w:date="2020-10-08T11:45:00Z">
                  <w:rPr>
                    <w:rFonts w:cstheme="minorHAnsi"/>
                    <w:sz w:val="28"/>
                    <w:szCs w:val="28"/>
                  </w:rPr>
                </w:rPrChange>
              </w:rPr>
              <w:fldChar w:fldCharType="separate"/>
            </w:r>
            <w:r w:rsidRPr="00775583">
              <w:rPr>
                <w:rFonts w:cstheme="minorHAnsi"/>
                <w:sz w:val="28"/>
                <w:szCs w:val="28"/>
                <w:rPrChange w:id="910" w:author="Iqbal Ameerali" w:date="2020-10-08T11:45:00Z">
                  <w:rPr>
                    <w:rFonts w:cstheme="minorHAnsi"/>
                    <w:sz w:val="28"/>
                    <w:szCs w:val="28"/>
                  </w:rPr>
                </w:rPrChange>
              </w:rPr>
              <w:fldChar w:fldCharType="end"/>
            </w:r>
          </w:p>
        </w:tc>
        <w:tc>
          <w:tcPr>
            <w:tcW w:w="1099" w:type="dxa"/>
          </w:tcPr>
          <w:p w14:paraId="378A05BA" w14:textId="77777777" w:rsidR="00CB7D82" w:rsidRPr="00775583" w:rsidRDefault="00CB7D82" w:rsidP="00767B59">
            <w:pPr>
              <w:tabs>
                <w:tab w:val="left" w:pos="6330"/>
              </w:tabs>
              <w:bidi/>
              <w:rPr>
                <w:rFonts w:ascii="MB Lateefi" w:hAnsi="MB Lateefi" w:cs="MB Lateefi"/>
                <w:sz w:val="20"/>
                <w:szCs w:val="20"/>
                <w:rtl/>
                <w:lang w:bidi="fa-IR"/>
              </w:rPr>
            </w:pPr>
          </w:p>
        </w:tc>
      </w:tr>
      <w:tr w:rsidR="00CB7D82" w:rsidRPr="00775583" w14:paraId="04D137A4" w14:textId="77777777" w:rsidTr="000F63FE">
        <w:trPr>
          <w:trHeight w:val="64"/>
          <w:jc w:val="center"/>
        </w:trPr>
        <w:tc>
          <w:tcPr>
            <w:tcW w:w="984" w:type="dxa"/>
            <w:vAlign w:val="center"/>
          </w:tcPr>
          <w:p w14:paraId="3E788652" w14:textId="4BE6D848" w:rsidR="00CB7D82" w:rsidRPr="00775583" w:rsidRDefault="001457F1"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bidi="sd-Arab-PK"/>
              </w:rPr>
              <w:t>H</w:t>
            </w:r>
            <w:r w:rsidR="004D3CCB" w:rsidRPr="00775583">
              <w:rPr>
                <w:rFonts w:asciiTheme="minorHAnsi" w:hAnsiTheme="minorHAnsi" w:cstheme="minorHAnsi"/>
                <w:b w:val="0"/>
                <w:bCs w:val="0"/>
                <w:color w:val="auto"/>
                <w:sz w:val="20"/>
                <w:szCs w:val="20"/>
                <w:lang w:val="en-US"/>
              </w:rPr>
              <w:t>10</w:t>
            </w:r>
          </w:p>
        </w:tc>
        <w:tc>
          <w:tcPr>
            <w:tcW w:w="4862" w:type="dxa"/>
            <w:gridSpan w:val="2"/>
            <w:vAlign w:val="center"/>
          </w:tcPr>
          <w:p w14:paraId="30C5C557" w14:textId="77777777" w:rsidR="00CB7D82" w:rsidRPr="00775583" w:rsidRDefault="00CB7D82" w:rsidP="00767B59">
            <w:pPr>
              <w:tabs>
                <w:tab w:val="left" w:pos="6330"/>
              </w:tabs>
              <w:bidi/>
              <w:jc w:val="both"/>
              <w:rPr>
                <w:rFonts w:ascii="MB Lateefi" w:hAnsi="MB Lateefi" w:cs="MB Lateefi"/>
                <w:rtl/>
                <w:lang w:bidi="fa-IR"/>
              </w:rPr>
            </w:pPr>
            <w:r w:rsidRPr="00775583">
              <w:rPr>
                <w:rFonts w:ascii="MB Lateefi" w:hAnsi="MB Lateefi" w:cs="MB Lateefi"/>
                <w:rtl/>
                <w:lang w:bidi="fa-IR"/>
              </w:rPr>
              <w:t>(نالو) جو توھان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w:t>
            </w:r>
            <w:r w:rsidRPr="00775583">
              <w:rPr>
                <w:rFonts w:ascii="MB Lateefi" w:hAnsi="MB Lateefi" w:cs="MB Lateefi" w:hint="cs"/>
                <w:rtl/>
                <w:lang w:bidi="fa-IR"/>
              </w:rPr>
              <w:t>ڪٿ</w:t>
            </w:r>
            <w:r w:rsidRPr="00775583">
              <w:rPr>
                <w:rFonts w:ascii="MB Lateefi" w:hAnsi="MB Lateefi" w:cs="MB Lateefi" w:hint="eastAsia"/>
                <w:rtl/>
                <w:lang w:bidi="fa-IR"/>
              </w:rPr>
              <w:t>ان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2"/>
            <w:vAlign w:val="center"/>
          </w:tcPr>
          <w:p w14:paraId="2E30745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11"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13ED2B3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0C9FBA7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66C2419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b/>
                <w:i w:val="0"/>
                <w:iCs w:val="0"/>
                <w:sz w:val="20"/>
                <w:szCs w:val="20"/>
                <w:rtl/>
              </w:rPr>
              <w:t xml:space="preserve">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tc>
        <w:tc>
          <w:tcPr>
            <w:tcW w:w="1099" w:type="dxa"/>
            <w:vAlign w:val="center"/>
          </w:tcPr>
          <w:p w14:paraId="455C6666" w14:textId="77777777" w:rsidR="00CB7D82" w:rsidRPr="00775583" w:rsidRDefault="00CB7D82" w:rsidP="00767B59">
            <w:pPr>
              <w:tabs>
                <w:tab w:val="left" w:pos="6330"/>
              </w:tabs>
              <w:bidi/>
              <w:jc w:val="center"/>
              <w:rPr>
                <w:rFonts w:ascii="MB Lateefi" w:hAnsi="MB Lateefi" w:cs="MB Lateefi"/>
                <w:sz w:val="20"/>
                <w:szCs w:val="20"/>
                <w:rtl/>
                <w:lang w:bidi="fa-IR"/>
              </w:rPr>
            </w:pPr>
          </w:p>
        </w:tc>
      </w:tr>
      <w:tr w:rsidR="00CB7D82" w:rsidRPr="00775583" w14:paraId="7B72014E" w14:textId="77777777" w:rsidTr="000F63FE">
        <w:trPr>
          <w:trHeight w:val="3185"/>
          <w:jc w:val="center"/>
        </w:trPr>
        <w:tc>
          <w:tcPr>
            <w:tcW w:w="984" w:type="dxa"/>
            <w:vAlign w:val="center"/>
          </w:tcPr>
          <w:p w14:paraId="69504739" w14:textId="4750A919" w:rsidR="00CB7D82" w:rsidRPr="00775583" w:rsidRDefault="004D3CCB"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lastRenderedPageBreak/>
              <w:t>H11</w:t>
            </w:r>
          </w:p>
        </w:tc>
        <w:tc>
          <w:tcPr>
            <w:tcW w:w="4862" w:type="dxa"/>
            <w:gridSpan w:val="2"/>
            <w:vAlign w:val="center"/>
          </w:tcPr>
          <w:p w14:paraId="47C93BD6" w14:textId="60BD41FC" w:rsidR="00CB7D82" w:rsidRPr="00775583" w:rsidRDefault="00CB7D82" w:rsidP="00767B59">
            <w:pPr>
              <w:tabs>
                <w:tab w:val="left" w:pos="6330"/>
              </w:tabs>
              <w:bidi/>
              <w:jc w:val="both"/>
              <w:rPr>
                <w:rFonts w:ascii="MB Lateefi" w:hAnsi="MB Lateefi" w:cs="MB Lateefi"/>
                <w:rtl/>
                <w:lang w:bidi="fa-IR"/>
              </w:rPr>
            </w:pPr>
            <w:r w:rsidRPr="00775583">
              <w:rPr>
                <w:rFonts w:ascii="MB Lateefi" w:hAnsi="MB Lateefi" w:cs="MB Lateefi"/>
                <w:rtl/>
                <w:lang w:bidi="fa-IR"/>
              </w:rPr>
              <w:t>توھان (نالو) کي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لاءِ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کان </w:t>
            </w:r>
            <w:r w:rsidRPr="00775583">
              <w:rPr>
                <w:rFonts w:ascii="MB Lateefi" w:hAnsi="MB Lateefi" w:cs="MB Lateefi" w:hint="cs"/>
                <w:rtl/>
                <w:lang w:bidi="fa-IR"/>
              </w:rPr>
              <w:t>ڪ</w:t>
            </w:r>
            <w:r w:rsidRPr="00775583">
              <w:rPr>
                <w:rFonts w:ascii="MB Lateefi" w:hAnsi="MB Lateefi" w:cs="MB Lateefi" w:hint="eastAsia"/>
                <w:rtl/>
                <w:lang w:bidi="fa-IR"/>
              </w:rPr>
              <w:t>رايوويو؟</w:t>
            </w:r>
          </w:p>
        </w:tc>
        <w:tc>
          <w:tcPr>
            <w:tcW w:w="4567" w:type="dxa"/>
            <w:gridSpan w:val="2"/>
            <w:vAlign w:val="center"/>
          </w:tcPr>
          <w:p w14:paraId="0E094A53" w14:textId="57995582"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12"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پ</w:t>
            </w:r>
            <w:r w:rsidR="00E9230D"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hint="eastAsia"/>
                <w:b/>
                <w:i w:val="0"/>
                <w:iCs w:val="0"/>
                <w:sz w:val="20"/>
                <w:szCs w:val="20"/>
                <w:rtl/>
              </w:rPr>
              <w:t>نجو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57513DE"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ايل</w:t>
            </w:r>
            <w:r w:rsidRPr="00775583">
              <w:rPr>
                <w:rStyle w:val="FontStyle85"/>
                <w:rFonts w:ascii="MB Lateefi" w:hAnsi="MB Lateefi" w:cs="MB Lateefi"/>
                <w:b/>
                <w:i w:val="0"/>
                <w:iCs w:val="0"/>
                <w:sz w:val="20"/>
                <w:szCs w:val="20"/>
                <w:rtl/>
              </w:rPr>
              <w:t xml:space="preserve">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4787EA97"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443F6C83"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 نرس</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5032A645"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سپينسر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p w14:paraId="42218640"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يمس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مي</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ل</w:t>
            </w:r>
            <w:r w:rsidRPr="00775583">
              <w:rPr>
                <w:rStyle w:val="FontStyle85"/>
                <w:rFonts w:ascii="MB Lateefi" w:hAnsi="MB Lateefi" w:cs="MB Lateefi"/>
                <w:b/>
                <w:i w:val="0"/>
                <w:iCs w:val="0"/>
                <w:sz w:val="20"/>
                <w:szCs w:val="20"/>
                <w:rtl/>
                <w:lang w:bidi="sd-Arab-PK"/>
              </w:rPr>
              <w:t xml:space="preserve"> اس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ور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1B280F4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ايل</w:t>
            </w:r>
            <w:r w:rsidRPr="00775583">
              <w:rPr>
                <w:rStyle w:val="FontStyle85"/>
                <w:rFonts w:ascii="MB Lateefi" w:hAnsi="MB Lateefi" w:cs="MB Lateefi"/>
                <w:b/>
                <w:i w:val="0"/>
                <w:iCs w:val="0"/>
                <w:sz w:val="20"/>
                <w:szCs w:val="20"/>
                <w:rtl/>
              </w:rPr>
              <w:t xml:space="preserve">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وي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وزي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p w14:paraId="6ADF0250"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ھوميوپي</w:t>
            </w:r>
            <w:r w:rsidRPr="00775583">
              <w:rPr>
                <w:rStyle w:val="FontStyle85"/>
                <w:rFonts w:ascii="MB Lateefi" w:hAnsi="MB Lateefi" w:cs="MB Lateefi" w:hint="cs"/>
                <w:b/>
                <w:i w:val="0"/>
                <w:iCs w:val="0"/>
                <w:sz w:val="20"/>
                <w:szCs w:val="20"/>
                <w:rtl/>
              </w:rPr>
              <w:t>ٿڪ</w:t>
            </w:r>
            <w:r w:rsidRPr="00775583">
              <w:rPr>
                <w:rStyle w:val="FontStyle85"/>
                <w:rFonts w:ascii="MB Lateefi" w:hAnsi="MB Lateefi" w:cs="MB Lateefi"/>
                <w:b/>
                <w:i w:val="0"/>
                <w:iCs w:val="0"/>
                <w:sz w:val="20"/>
                <w:szCs w:val="20"/>
                <w:rtl/>
              </w:rPr>
              <w:t xml:space="preserve"> / ح</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يم</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8</w:t>
            </w:r>
          </w:p>
          <w:p w14:paraId="0868AA02"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غير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سر</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تنظيم</w:t>
            </w:r>
            <w:r w:rsidRPr="00775583">
              <w:rPr>
                <w:rStyle w:val="FontStyle85"/>
                <w:rFonts w:ascii="MB Lateefi" w:hAnsi="MB Lateefi" w:cs="MB Lateefi"/>
                <w:b/>
                <w:i w:val="0"/>
                <w:iCs w:val="0"/>
                <w:sz w:val="20"/>
                <w:szCs w:val="20"/>
                <w:rtl/>
                <w:lang w:bidi="sd-Arab-PK"/>
              </w:rPr>
              <w:t xml:space="preserve"> ( </w:t>
            </w:r>
            <w:r w:rsidRPr="00775583">
              <w:rPr>
                <w:rStyle w:val="FontStyle85"/>
                <w:rFonts w:ascii="MB Lateefi" w:hAnsi="MB Lateefi" w:cs="MB Lateefi" w:hint="eastAsia"/>
                <w:b/>
                <w:i w:val="0"/>
                <w:iCs w:val="0"/>
                <w:sz w:val="20"/>
                <w:szCs w:val="20"/>
                <w:rtl/>
                <w:lang w:bidi="sd-Arab-PK"/>
              </w:rPr>
              <w:t>اين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او</w:t>
            </w:r>
            <w:r w:rsidRPr="00775583">
              <w:rPr>
                <w:rStyle w:val="FontStyle85"/>
                <w:rFonts w:ascii="MB Lateefi" w:hAnsi="MB Lateefi" w:cs="MB Lateefi"/>
                <w:b/>
                <w:i w:val="0"/>
                <w:iCs w:val="0"/>
                <w:sz w:val="20"/>
                <w:szCs w:val="20"/>
                <w:u w:val="single"/>
                <w:rtl/>
                <w:lang w:bidi="sd-Arab-PK"/>
              </w:rPr>
              <w:t>)</w:t>
            </w:r>
            <w:r w:rsidRPr="00775583">
              <w:rPr>
                <w:rStyle w:val="FontStyle85"/>
                <w:rFonts w:ascii="MB Lateefi" w:hAnsi="MB Lateefi" w:cs="MB Lateefi"/>
                <w:b/>
                <w:i w:val="0"/>
                <w:iCs w:val="0"/>
                <w:sz w:val="20"/>
                <w:szCs w:val="20"/>
                <w:rtl/>
                <w:lang w:bidi="sd-Arab-PK"/>
              </w:rPr>
              <w:t xml:space="preserve"> جو عملو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324EB46B"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سي</w:t>
            </w:r>
            <w:r w:rsidRPr="00775583">
              <w:rPr>
                <w:rStyle w:val="FontStyle85"/>
                <w:rFonts w:ascii="MB Lateefi" w:hAnsi="MB Lateefi" w:cs="MB Lateefi"/>
                <w:b/>
                <w:i w:val="0"/>
                <w:iCs w:val="0"/>
                <w:sz w:val="20"/>
                <w:szCs w:val="20"/>
                <w:rtl/>
              </w:rPr>
              <w:t xml:space="preserve"> ايم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ميون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م</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وائف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10</w:t>
            </w:r>
          </w:p>
          <w:p w14:paraId="106C2E5D"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دائي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بي اي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11</w:t>
            </w:r>
          </w:p>
        </w:tc>
        <w:tc>
          <w:tcPr>
            <w:tcW w:w="1099" w:type="dxa"/>
            <w:vAlign w:val="center"/>
          </w:tcPr>
          <w:p w14:paraId="213B4FD2" w14:textId="77777777" w:rsidR="00CB7D82" w:rsidRPr="00775583" w:rsidRDefault="00CB7D82" w:rsidP="00767B59">
            <w:pPr>
              <w:tabs>
                <w:tab w:val="left" w:pos="6330"/>
              </w:tabs>
              <w:bidi/>
              <w:jc w:val="center"/>
              <w:rPr>
                <w:rFonts w:ascii="MB Lateefi" w:hAnsi="MB Lateefi" w:cs="MB Lateefi"/>
                <w:sz w:val="20"/>
                <w:szCs w:val="20"/>
                <w:rtl/>
                <w:lang w:bidi="fa-IR"/>
              </w:rPr>
            </w:pPr>
          </w:p>
        </w:tc>
      </w:tr>
      <w:tr w:rsidR="00CB7D82" w:rsidRPr="00775583" w14:paraId="22669903" w14:textId="77777777" w:rsidTr="000F63FE">
        <w:trPr>
          <w:trHeight w:val="2258"/>
          <w:jc w:val="center"/>
        </w:trPr>
        <w:tc>
          <w:tcPr>
            <w:tcW w:w="984" w:type="dxa"/>
            <w:vAlign w:val="center"/>
          </w:tcPr>
          <w:p w14:paraId="5FA8FB41" w14:textId="0263960B" w:rsidR="00CB7D82" w:rsidRPr="00775583" w:rsidRDefault="004D3CCB"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H12</w:t>
            </w:r>
          </w:p>
        </w:tc>
        <w:tc>
          <w:tcPr>
            <w:tcW w:w="4862" w:type="dxa"/>
            <w:gridSpan w:val="2"/>
            <w:vAlign w:val="center"/>
          </w:tcPr>
          <w:p w14:paraId="33899F40" w14:textId="77777777" w:rsidR="00CB7D82" w:rsidRPr="00775583" w:rsidRDefault="00CB7D82" w:rsidP="00767B59">
            <w:pPr>
              <w:tabs>
                <w:tab w:val="left" w:pos="6330"/>
              </w:tabs>
              <w:bidi/>
              <w:jc w:val="both"/>
              <w:rPr>
                <w:rFonts w:ascii="MB Lateefi" w:hAnsi="MB Lateefi" w:cs="MB Lateefi"/>
                <w:lang w:bidi="fa-IR"/>
              </w:rPr>
            </w:pPr>
            <w:r w:rsidRPr="00775583">
              <w:rPr>
                <w:rFonts w:ascii="MB Lateefi" w:hAnsi="MB Lateefi" w:cs="MB Lateefi"/>
                <w:rtl/>
                <w:lang w:bidi="fa-IR"/>
              </w:rPr>
              <w:t>(نالو) کي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شروعاتي</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w:t>
            </w:r>
            <w:r w:rsidRPr="00775583">
              <w:rPr>
                <w:rFonts w:ascii="MB Lateefi" w:hAnsi="MB Lateefi" w:cs="MB Lateefi" w:hint="eastAsia"/>
                <w:rtl/>
                <w:lang w:bidi="fa-IR"/>
              </w:rPr>
              <w:t>ويوھيو؟</w:t>
            </w:r>
          </w:p>
          <w:p w14:paraId="41AF1D29" w14:textId="1F8883AA" w:rsidR="00500238" w:rsidRPr="00775583" w:rsidRDefault="00500238" w:rsidP="00500238">
            <w:pPr>
              <w:tabs>
                <w:tab w:val="left" w:pos="6330"/>
              </w:tabs>
              <w:bidi/>
              <w:jc w:val="center"/>
              <w:rPr>
                <w:rFonts w:ascii="MB Lateefi" w:hAnsi="MB Lateefi" w:cs="MB Lateefi"/>
                <w:rtl/>
                <w:lang w:bidi="fa-IR"/>
              </w:rPr>
            </w:pPr>
            <w:r w:rsidRPr="00775583">
              <w:rPr>
                <w:rFonts w:ascii="MB Lateefi" w:hAnsi="MB Lateefi" w:cs="MB Lateefi"/>
                <w:sz w:val="16"/>
                <w:szCs w:val="16"/>
                <w:lang w:bidi="fa-IR"/>
              </w:rPr>
              <w:t>)</w:t>
            </w:r>
            <w:r w:rsidRPr="00775583">
              <w:rPr>
                <w:rFonts w:ascii="MB Lateefi" w:hAnsi="MB Lateefi" w:cs="MB Lateefi"/>
                <w:rtl/>
                <w:lang w:bidi="fa-IR"/>
              </w:rPr>
              <w:t xml:space="preserve"> ه</w:t>
            </w:r>
            <w:r w:rsidRPr="00775583">
              <w:rPr>
                <w:rFonts w:ascii="MB Lateefi" w:hAnsi="MB Lateefi" w:cs="MB Lateefi" w:hint="cs"/>
                <w:rtl/>
                <w:lang w:bidi="fa-IR"/>
              </w:rPr>
              <w:t>ڪ</w:t>
            </w:r>
            <w:r w:rsidRPr="00775583">
              <w:rPr>
                <w:rFonts w:ascii="MB Lateefi" w:hAnsi="MB Lateefi" w:cs="MB Lateefi"/>
                <w:rtl/>
                <w:lang w:bidi="fa-IR"/>
              </w:rPr>
              <w:t xml:space="preserve"> کان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جواب اچي سگهن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p w14:paraId="70BBD86F" w14:textId="22D72A97" w:rsidR="00500238" w:rsidRPr="00775583" w:rsidRDefault="00500238" w:rsidP="00500238">
            <w:pPr>
              <w:tabs>
                <w:tab w:val="left" w:pos="6330"/>
              </w:tabs>
              <w:bidi/>
              <w:jc w:val="both"/>
              <w:rPr>
                <w:rFonts w:ascii="MB Lateefi" w:hAnsi="MB Lateefi" w:cs="MB Lateefi"/>
                <w:rtl/>
                <w:lang w:bidi="fa-IR"/>
              </w:rPr>
            </w:pPr>
          </w:p>
        </w:tc>
        <w:tc>
          <w:tcPr>
            <w:tcW w:w="4567" w:type="dxa"/>
            <w:gridSpan w:val="2"/>
            <w:vAlign w:val="center"/>
          </w:tcPr>
          <w:p w14:paraId="716B02C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اين</w:t>
            </w:r>
            <w:r w:rsidRPr="00775583">
              <w:rPr>
                <w:rStyle w:val="FontStyle85"/>
                <w:rFonts w:ascii="MB Lateefi" w:eastAsiaTheme="minorHAnsi" w:hAnsi="MB Lateefi" w:cs="MB Lateefi" w:hint="cs"/>
                <w:b/>
                <w:i w:val="0"/>
                <w:iCs w:val="0"/>
                <w:sz w:val="20"/>
                <w:szCs w:val="20"/>
                <w:rtl/>
                <w:lang w:bidi="sd-Arab-PK"/>
              </w:rPr>
              <w:t>ٽ</w:t>
            </w:r>
            <w:r w:rsidRPr="00775583">
              <w:rPr>
                <w:rStyle w:val="FontStyle85"/>
                <w:rFonts w:ascii="MB Lateefi" w:eastAsiaTheme="minorHAnsi" w:hAnsi="MB Lateefi" w:cs="MB Lateefi" w:hint="eastAsia"/>
                <w:b/>
                <w:i w:val="0"/>
                <w:iCs w:val="0"/>
                <w:sz w:val="20"/>
                <w:szCs w:val="20"/>
                <w:rtl/>
                <w:lang w:bidi="sd-Arab-PK"/>
              </w:rPr>
              <w:t>ي</w:t>
            </w:r>
            <w:r w:rsidRPr="00775583">
              <w:rPr>
                <w:rStyle w:val="FontStyle85"/>
                <w:rFonts w:ascii="MB Lateefi" w:eastAsiaTheme="minorHAnsi" w:hAnsi="MB Lateefi" w:cs="MB Lateefi"/>
                <w:b/>
                <w:i w:val="0"/>
                <w:iCs w:val="0"/>
                <w:sz w:val="20"/>
                <w:szCs w:val="20"/>
                <w:rtl/>
                <w:lang w:bidi="sd-Arab-PK"/>
              </w:rPr>
              <w:t xml:space="preserve"> بائيو</w:t>
            </w:r>
            <w:r w:rsidRPr="00775583">
              <w:rPr>
                <w:rStyle w:val="FontStyle85"/>
                <w:rFonts w:ascii="MB Lateefi" w:eastAsiaTheme="minorHAnsi" w:hAnsi="MB Lateefi" w:cs="MB Lateefi" w:hint="cs"/>
                <w:b/>
                <w:i w:val="0"/>
                <w:iCs w:val="0"/>
                <w:sz w:val="20"/>
                <w:szCs w:val="20"/>
                <w:rtl/>
                <w:lang w:bidi="sd-Arab-PK"/>
              </w:rPr>
              <w:t>ٽڪ</w:t>
            </w:r>
            <w:r w:rsidRPr="00775583">
              <w:rPr>
                <w:rStyle w:val="FontStyle85"/>
                <w:rFonts w:ascii="MB Lateefi" w:eastAsiaTheme="minorHAnsi" w:hAnsi="MB Lateefi" w:cs="MB Lateefi"/>
                <w:b/>
                <w:i w:val="0"/>
                <w:iCs w:val="0"/>
                <w:sz w:val="20"/>
                <w:szCs w:val="20"/>
                <w:rtl/>
                <w:lang w:bidi="sd-Arab-PK"/>
              </w:rPr>
              <w:t xml:space="preserve"> گوريون/سيرپ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1</w:t>
            </w:r>
          </w:p>
          <w:p w14:paraId="315647DD"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اين</w:t>
            </w:r>
            <w:r w:rsidRPr="00775583">
              <w:rPr>
                <w:rStyle w:val="FontStyle85"/>
                <w:rFonts w:ascii="MB Lateefi" w:eastAsiaTheme="minorHAnsi" w:hAnsi="MB Lateefi" w:cs="MB Lateefi" w:hint="cs"/>
                <w:b/>
                <w:i w:val="0"/>
                <w:iCs w:val="0"/>
                <w:sz w:val="20"/>
                <w:szCs w:val="20"/>
                <w:rtl/>
                <w:lang w:bidi="sd-Arab-PK"/>
              </w:rPr>
              <w:t>ٽ</w:t>
            </w:r>
            <w:r w:rsidRPr="00775583">
              <w:rPr>
                <w:rStyle w:val="FontStyle85"/>
                <w:rFonts w:ascii="MB Lateefi" w:eastAsiaTheme="minorHAnsi" w:hAnsi="MB Lateefi" w:cs="MB Lateefi" w:hint="eastAsia"/>
                <w:b/>
                <w:i w:val="0"/>
                <w:iCs w:val="0"/>
                <w:sz w:val="20"/>
                <w:szCs w:val="20"/>
                <w:rtl/>
                <w:lang w:bidi="sd-Arab-PK"/>
              </w:rPr>
              <w:t>ي</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hint="eastAsia"/>
                <w:b/>
                <w:i w:val="0"/>
                <w:iCs w:val="0"/>
                <w:sz w:val="20"/>
                <w:szCs w:val="20"/>
                <w:rtl/>
                <w:lang w:bidi="sd-Arab-PK"/>
              </w:rPr>
              <w:t>بائيو</w:t>
            </w:r>
            <w:r w:rsidRPr="00775583">
              <w:rPr>
                <w:rStyle w:val="FontStyle85"/>
                <w:rFonts w:ascii="MB Lateefi" w:eastAsiaTheme="minorHAnsi" w:hAnsi="MB Lateefi" w:cs="MB Lateefi" w:hint="cs"/>
                <w:b/>
                <w:i w:val="0"/>
                <w:iCs w:val="0"/>
                <w:sz w:val="20"/>
                <w:szCs w:val="20"/>
                <w:rtl/>
                <w:lang w:bidi="sd-Arab-PK"/>
              </w:rPr>
              <w:t>ٽڪ</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hint="eastAsia"/>
                <w:b/>
                <w:i w:val="0"/>
                <w:iCs w:val="0"/>
                <w:sz w:val="20"/>
                <w:szCs w:val="20"/>
                <w:rtl/>
                <w:lang w:bidi="sd-Arab-PK"/>
              </w:rPr>
              <w:t>سئي</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2</w:t>
            </w:r>
          </w:p>
          <w:p w14:paraId="560FAC5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بخارگھ</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hint="cs"/>
                <w:b/>
                <w:i w:val="0"/>
                <w:iCs w:val="0"/>
                <w:sz w:val="20"/>
                <w:szCs w:val="20"/>
                <w:rtl/>
                <w:lang w:bidi="sd-Arab-PK"/>
              </w:rPr>
              <w:t>ڻ</w:t>
            </w:r>
            <w:r w:rsidRPr="00775583">
              <w:rPr>
                <w:rFonts w:ascii="MB Lateefi" w:hAnsi="MB Lateefi" w:cs="MB Lateefi"/>
                <w:sz w:val="20"/>
                <w:szCs w:val="20"/>
                <w:rtl/>
                <w:lang w:bidi="fa-IR"/>
              </w:rPr>
              <w:t xml:space="preserve"> و</w:t>
            </w:r>
            <w:r w:rsidRPr="00775583">
              <w:rPr>
                <w:rStyle w:val="FontStyle85"/>
                <w:rFonts w:ascii="MB Lateefi" w:hAnsi="MB Lateefi" w:cs="MB Lateefi" w:hint="eastAsia"/>
                <w:b/>
                <w:i w:val="0"/>
                <w:iCs w:val="0"/>
                <w:sz w:val="20"/>
                <w:szCs w:val="20"/>
                <w:rtl/>
                <w:lang w:bidi="sd-Arab-PK"/>
              </w:rPr>
              <w:t>ا</w:t>
            </w:r>
            <w:r w:rsidRPr="00775583">
              <w:rPr>
                <w:rFonts w:ascii="MB Lateefi" w:hAnsi="MB Lateefi" w:cs="MB Lateefi"/>
                <w:sz w:val="20"/>
                <w:szCs w:val="20"/>
                <w:rtl/>
                <w:lang w:bidi="fa-IR"/>
              </w:rPr>
              <w:t>ري</w:t>
            </w:r>
            <w:r w:rsidRPr="00775583">
              <w:rPr>
                <w:rStyle w:val="FontStyle85"/>
                <w:rFonts w:ascii="MB Lateefi" w:hAnsi="MB Lateefi" w:cs="MB Lateefi"/>
                <w:b/>
                <w:i w:val="0"/>
                <w:iCs w:val="0"/>
                <w:sz w:val="20"/>
                <w:szCs w:val="20"/>
                <w:rtl/>
                <w:lang w:bidi="sd-Arab-PK"/>
              </w:rPr>
              <w:t xml:space="preserve"> دوا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3</w:t>
            </w:r>
          </w:p>
          <w:p w14:paraId="32539B9D"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کنگھ</w:t>
            </w:r>
            <w:r w:rsidRPr="00775583">
              <w:rPr>
                <w:rStyle w:val="FontStyle85"/>
                <w:rFonts w:ascii="MB Lateefi" w:eastAsiaTheme="minorHAnsi" w:hAnsi="MB Lateefi" w:cs="MB Lateefi"/>
                <w:b/>
                <w:i w:val="0"/>
                <w:iCs w:val="0"/>
                <w:sz w:val="20"/>
                <w:szCs w:val="20"/>
                <w:rtl/>
                <w:lang w:bidi="sd-Arab-PK"/>
              </w:rPr>
              <w:t xml:space="preserve"> جو شربت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4</w:t>
            </w:r>
          </w:p>
          <w:p w14:paraId="4C85A23D"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lang w:bidi="sd-Arab-PK"/>
              </w:rPr>
            </w:pPr>
            <w:r w:rsidRPr="00775583">
              <w:rPr>
                <w:rStyle w:val="FontStyle85"/>
                <w:rFonts w:ascii="MB Lateefi" w:eastAsiaTheme="minorHAnsi" w:hAnsi="MB Lateefi" w:cs="MB Lateefi" w:hint="eastAsia"/>
                <w:b/>
                <w:i w:val="0"/>
                <w:iCs w:val="0"/>
                <w:sz w:val="20"/>
                <w:szCs w:val="20"/>
                <w:rtl/>
                <w:lang w:bidi="sd-Arab-PK"/>
              </w:rPr>
              <w:t>گھريلو</w:t>
            </w:r>
            <w:r w:rsidRPr="00775583">
              <w:rPr>
                <w:rStyle w:val="FontStyle85"/>
                <w:rFonts w:ascii="MB Lateefi" w:eastAsiaTheme="minorHAnsi" w:hAnsi="MB Lateefi" w:cs="MB Lateefi" w:hint="cs"/>
                <w:b/>
                <w:i w:val="0"/>
                <w:iCs w:val="0"/>
                <w:sz w:val="20"/>
                <w:szCs w:val="20"/>
                <w:rtl/>
                <w:lang w:bidi="sd-Arab-PK"/>
              </w:rPr>
              <w:t>ٽ</w:t>
            </w:r>
            <w:r w:rsidRPr="00775583">
              <w:rPr>
                <w:rStyle w:val="FontStyle85"/>
                <w:rFonts w:ascii="MB Lateefi" w:eastAsiaTheme="minorHAnsi" w:hAnsi="MB Lateefi" w:cs="MB Lateefi" w:hint="eastAsia"/>
                <w:b/>
                <w:i w:val="0"/>
                <w:iCs w:val="0"/>
                <w:sz w:val="20"/>
                <w:szCs w:val="20"/>
                <w:rtl/>
                <w:lang w:bidi="sd-Arab-PK"/>
              </w:rPr>
              <w:t>و</w:t>
            </w:r>
            <w:r w:rsidRPr="00775583">
              <w:rPr>
                <w:rStyle w:val="FontStyle85"/>
                <w:rFonts w:ascii="MB Lateefi" w:eastAsiaTheme="minorHAnsi" w:hAnsi="MB Lateefi" w:cs="MB Lateefi" w:hint="cs"/>
                <w:b/>
                <w:i w:val="0"/>
                <w:iCs w:val="0"/>
                <w:sz w:val="20"/>
                <w:szCs w:val="20"/>
                <w:rtl/>
                <w:lang w:bidi="sd-Arab-PK"/>
              </w:rPr>
              <w:t>ٽڪ</w:t>
            </w:r>
            <w:r w:rsidRPr="00775583">
              <w:rPr>
                <w:rStyle w:val="FontStyle85"/>
                <w:rFonts w:ascii="MB Lateefi" w:eastAsiaTheme="minorHAnsi" w:hAnsi="MB Lateefi" w:cs="MB Lateefi" w:hint="eastAsia"/>
                <w:b/>
                <w:i w:val="0"/>
                <w:iCs w:val="0"/>
                <w:sz w:val="20"/>
                <w:szCs w:val="20"/>
                <w:rtl/>
                <w:lang w:bidi="sd-Arab-PK"/>
              </w:rPr>
              <w:t>ا</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5</w:t>
            </w:r>
          </w:p>
          <w:p w14:paraId="3DADCD9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اين</w:t>
            </w:r>
            <w:r w:rsidRPr="00775583">
              <w:rPr>
                <w:rStyle w:val="FontStyle85"/>
                <w:rFonts w:ascii="MB Lateefi" w:eastAsiaTheme="minorHAnsi" w:hAnsi="MB Lateefi" w:cs="MB Lateefi" w:hint="cs"/>
                <w:b/>
                <w:i w:val="0"/>
                <w:iCs w:val="0"/>
                <w:sz w:val="20"/>
                <w:szCs w:val="20"/>
                <w:rtl/>
                <w:lang w:bidi="sd-Arab-PK"/>
              </w:rPr>
              <w:t>ٽ</w:t>
            </w:r>
            <w:r w:rsidRPr="00775583">
              <w:rPr>
                <w:rStyle w:val="FontStyle85"/>
                <w:rFonts w:ascii="MB Lateefi" w:eastAsiaTheme="minorHAnsi" w:hAnsi="MB Lateefi" w:cs="MB Lateefi" w:hint="eastAsia"/>
                <w:b/>
                <w:i w:val="0"/>
                <w:iCs w:val="0"/>
                <w:sz w:val="20"/>
                <w:szCs w:val="20"/>
                <w:rtl/>
                <w:lang w:bidi="sd-Arab-PK"/>
              </w:rPr>
              <w:t>ي</w:t>
            </w:r>
            <w:r w:rsidRPr="00775583">
              <w:rPr>
                <w:rStyle w:val="FontStyle85"/>
                <w:rFonts w:ascii="MB Lateefi" w:eastAsiaTheme="minorHAnsi" w:hAnsi="MB Lateefi" w:cs="MB Lateefi"/>
                <w:b/>
                <w:i w:val="0"/>
                <w:iCs w:val="0"/>
                <w:sz w:val="20"/>
                <w:szCs w:val="20"/>
                <w:rtl/>
                <w:lang w:bidi="sd-Arab-PK"/>
              </w:rPr>
              <w:t xml:space="preserve"> مليريا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6</w:t>
            </w:r>
          </w:p>
          <w:p w14:paraId="4FB4BBA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ا</w:t>
            </w:r>
            <w:r w:rsidRPr="00775583">
              <w:rPr>
                <w:rStyle w:val="FontStyle85"/>
                <w:rFonts w:ascii="MB Lateefi" w:eastAsiaTheme="minorHAnsi" w:hAnsi="MB Lateefi" w:cs="MB Lateefi" w:hint="cs"/>
                <w:b/>
                <w:i w:val="0"/>
                <w:iCs w:val="0"/>
                <w:sz w:val="20"/>
                <w:szCs w:val="20"/>
                <w:rtl/>
                <w:lang w:bidi="sd-Arab-PK"/>
              </w:rPr>
              <w:t>ڻڄ</w:t>
            </w:r>
            <w:r w:rsidRPr="00775583">
              <w:rPr>
                <w:rStyle w:val="FontStyle85"/>
                <w:rFonts w:ascii="MB Lateefi" w:eastAsiaTheme="minorHAnsi" w:hAnsi="MB Lateefi" w:cs="MB Lateefi" w:hint="eastAsia"/>
                <w:b/>
                <w:i w:val="0"/>
                <w:iCs w:val="0"/>
                <w:sz w:val="20"/>
                <w:szCs w:val="20"/>
                <w:rtl/>
                <w:lang w:bidi="sd-Arab-PK"/>
              </w:rPr>
              <w:t>اتل</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hint="eastAsia"/>
                <w:b/>
                <w:i w:val="0"/>
                <w:iCs w:val="0"/>
                <w:sz w:val="20"/>
                <w:szCs w:val="20"/>
                <w:rtl/>
                <w:lang w:bidi="sd-Arab-PK"/>
              </w:rPr>
              <w:t>گوري</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hint="eastAsia"/>
                <w:b/>
                <w:i w:val="0"/>
                <w:iCs w:val="0"/>
                <w:sz w:val="20"/>
                <w:szCs w:val="20"/>
                <w:rtl/>
                <w:lang w:bidi="sd-Arab-PK"/>
              </w:rPr>
              <w:t>شربت</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7</w:t>
            </w:r>
          </w:p>
          <w:p w14:paraId="638FA612"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ا</w:t>
            </w:r>
            <w:r w:rsidRPr="00775583">
              <w:rPr>
                <w:rStyle w:val="FontStyle85"/>
                <w:rFonts w:ascii="MB Lateefi" w:eastAsiaTheme="minorHAnsi" w:hAnsi="MB Lateefi" w:cs="MB Lateefi" w:hint="cs"/>
                <w:b/>
                <w:i w:val="0"/>
                <w:iCs w:val="0"/>
                <w:sz w:val="20"/>
                <w:szCs w:val="20"/>
                <w:rtl/>
                <w:lang w:bidi="sd-Arab-PK"/>
              </w:rPr>
              <w:t>ڻڄ</w:t>
            </w:r>
            <w:r w:rsidRPr="00775583">
              <w:rPr>
                <w:rStyle w:val="FontStyle85"/>
                <w:rFonts w:ascii="MB Lateefi" w:eastAsiaTheme="minorHAnsi" w:hAnsi="MB Lateefi" w:cs="MB Lateefi" w:hint="eastAsia"/>
                <w:b/>
                <w:i w:val="0"/>
                <w:iCs w:val="0"/>
                <w:sz w:val="20"/>
                <w:szCs w:val="20"/>
                <w:rtl/>
                <w:lang w:bidi="sd-Arab-PK"/>
              </w:rPr>
              <w:t>اتل</w:t>
            </w:r>
            <w:r w:rsidRPr="00775583">
              <w:rPr>
                <w:rStyle w:val="FontStyle85"/>
                <w:rFonts w:ascii="MB Lateefi" w:eastAsiaTheme="minorHAnsi" w:hAnsi="MB Lateefi" w:cs="MB Lateefi"/>
                <w:b/>
                <w:i w:val="0"/>
                <w:iCs w:val="0"/>
                <w:sz w:val="20"/>
                <w:szCs w:val="20"/>
                <w:rtl/>
                <w:lang w:bidi="sd-Arab-PK"/>
              </w:rPr>
              <w:t xml:space="preserve"> سوئيون (انجي</w:t>
            </w:r>
            <w:r w:rsidRPr="00775583">
              <w:rPr>
                <w:rStyle w:val="FontStyle85"/>
                <w:rFonts w:ascii="MB Lateefi" w:eastAsiaTheme="minorHAnsi" w:hAnsi="MB Lateefi" w:cs="MB Lateefi" w:hint="cs"/>
                <w:b/>
                <w:i w:val="0"/>
                <w:iCs w:val="0"/>
                <w:sz w:val="20"/>
                <w:szCs w:val="20"/>
                <w:rtl/>
                <w:lang w:bidi="sd-Arab-PK"/>
              </w:rPr>
              <w:t>ڪ</w:t>
            </w:r>
            <w:r w:rsidRPr="00775583">
              <w:rPr>
                <w:rStyle w:val="FontStyle85"/>
                <w:rFonts w:ascii="MB Lateefi" w:eastAsiaTheme="minorHAnsi" w:hAnsi="MB Lateefi" w:cs="MB Lateefi" w:hint="eastAsia"/>
                <w:b/>
                <w:i w:val="0"/>
                <w:iCs w:val="0"/>
                <w:sz w:val="20"/>
                <w:szCs w:val="20"/>
                <w:rtl/>
                <w:lang w:bidi="sd-Arab-PK"/>
              </w:rPr>
              <w:t>شن</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8</w:t>
            </w:r>
          </w:p>
        </w:tc>
        <w:tc>
          <w:tcPr>
            <w:tcW w:w="1099" w:type="dxa"/>
            <w:vAlign w:val="center"/>
          </w:tcPr>
          <w:p w14:paraId="18E2E76B" w14:textId="77777777" w:rsidR="00CB7D82" w:rsidRPr="00775583" w:rsidRDefault="00CB7D82" w:rsidP="00767B59">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53D4B668" w14:textId="77777777" w:rsidR="00CB7D82" w:rsidRPr="00775583" w:rsidRDefault="00CB7D82" w:rsidP="00767B59">
            <w:pPr>
              <w:tabs>
                <w:tab w:val="left" w:pos="6330"/>
              </w:tabs>
              <w:bidi/>
              <w:jc w:val="center"/>
              <w:rPr>
                <w:rFonts w:ascii="MB Lateefi" w:hAnsi="MB Lateefi" w:cs="MB Lateefi"/>
                <w:sz w:val="16"/>
                <w:szCs w:val="16"/>
                <w:rtl/>
                <w:lang w:bidi="fa-IR"/>
              </w:rPr>
            </w:pPr>
          </w:p>
        </w:tc>
      </w:tr>
      <w:tr w:rsidR="00CB7D82" w:rsidRPr="00775583" w14:paraId="29DC88C3" w14:textId="77777777" w:rsidTr="000F63FE">
        <w:trPr>
          <w:trHeight w:val="64"/>
          <w:jc w:val="center"/>
        </w:trPr>
        <w:tc>
          <w:tcPr>
            <w:tcW w:w="984" w:type="dxa"/>
            <w:vAlign w:val="center"/>
          </w:tcPr>
          <w:p w14:paraId="5508CAC6" w14:textId="1179439F" w:rsidR="00CB7D82" w:rsidRPr="00775583" w:rsidRDefault="00A001E1"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H13</w:t>
            </w:r>
          </w:p>
        </w:tc>
        <w:tc>
          <w:tcPr>
            <w:tcW w:w="4862" w:type="dxa"/>
            <w:gridSpan w:val="2"/>
            <w:vAlign w:val="center"/>
          </w:tcPr>
          <w:p w14:paraId="442ED687" w14:textId="30724AD2" w:rsidR="00CB7D82" w:rsidRPr="00775583" w:rsidRDefault="00CB7D82" w:rsidP="00A54520">
            <w:pPr>
              <w:tabs>
                <w:tab w:val="left" w:pos="6330"/>
              </w:tabs>
              <w:bidi/>
              <w:jc w:val="both"/>
              <w:rPr>
                <w:rFonts w:ascii="MB Lateefi" w:hAnsi="MB Lateefi" w:cs="MB Lateefi"/>
                <w:rtl/>
                <w:lang w:bidi="fa-IR"/>
              </w:rPr>
            </w:pPr>
            <w:r w:rsidRPr="00775583">
              <w:rPr>
                <w:rFonts w:ascii="MB Lateefi" w:hAnsi="MB Lateefi" w:cs="MB Lateefi"/>
                <w:rtl/>
                <w:lang w:bidi="fa-IR"/>
              </w:rPr>
              <w:t>(نالو) کي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w:t>
            </w:r>
            <w:r w:rsidRPr="00775583">
              <w:rPr>
                <w:rFonts w:ascii="MB Lateefi" w:hAnsi="MB Lateefi" w:cs="MB Lateefi" w:hint="cs"/>
                <w:rtl/>
                <w:lang w:bidi="fa-IR"/>
              </w:rPr>
              <w:t>ٻ</w:t>
            </w:r>
            <w:r w:rsidRPr="00775583">
              <w:rPr>
                <w:rFonts w:ascii="MB Lateefi" w:hAnsi="MB Lateefi" w:cs="MB Lateefi" w:hint="eastAsia"/>
                <w:rtl/>
                <w:lang w:bidi="fa-IR"/>
              </w:rPr>
              <w:t>ئي</w:t>
            </w:r>
            <w:r w:rsidRPr="00775583">
              <w:rPr>
                <w:rFonts w:ascii="MB Lateefi" w:hAnsi="MB Lateefi" w:cs="MB Lateefi"/>
                <w:rtl/>
                <w:lang w:bidi="fa-IR"/>
              </w:rPr>
              <w:t xml:space="preserve"> </w:t>
            </w:r>
            <w:r w:rsidRPr="00775583">
              <w:rPr>
                <w:rFonts w:ascii="MB Lateefi" w:hAnsi="MB Lateefi" w:cs="MB Lateefi" w:hint="eastAsia"/>
                <w:rtl/>
                <w:lang w:bidi="fa-IR"/>
              </w:rPr>
              <w:t>هن</w:t>
            </w:r>
            <w:r w:rsidRPr="00775583">
              <w:rPr>
                <w:rFonts w:ascii="MB Lateefi" w:hAnsi="MB Lateefi" w:cs="MB Lateefi" w:hint="cs"/>
                <w:rtl/>
                <w:lang w:bidi="fa-IR"/>
              </w:rPr>
              <w:t>ڌ</w:t>
            </w:r>
            <w:r w:rsidRPr="00775583">
              <w:rPr>
                <w:rFonts w:ascii="MB Lateefi" w:hAnsi="MB Lateefi" w:cs="MB Lateefi"/>
                <w:rtl/>
                <w:lang w:bidi="fa-IR"/>
              </w:rPr>
              <w:t xml:space="preserve"> </w:t>
            </w:r>
            <w:r w:rsidRPr="00775583">
              <w:rPr>
                <w:rFonts w:ascii="MB Lateefi" w:hAnsi="MB Lateefi" w:cs="MB Lateefi" w:hint="eastAsia"/>
                <w:rtl/>
                <w:lang w:bidi="fa-IR"/>
              </w:rPr>
              <w:t>مو</w:t>
            </w:r>
            <w:r w:rsidRPr="00775583">
              <w:rPr>
                <w:rFonts w:ascii="MB Lateefi" w:hAnsi="MB Lateefi" w:cs="MB Lateefi" w:hint="cs"/>
                <w:rtl/>
                <w:lang w:bidi="fa-IR"/>
              </w:rPr>
              <w:t>ڪ</w:t>
            </w:r>
            <w:r w:rsidRPr="00775583">
              <w:rPr>
                <w:rFonts w:ascii="MB Lateefi" w:hAnsi="MB Lateefi" w:cs="MB Lateefi" w:hint="eastAsia"/>
                <w:rtl/>
                <w:lang w:bidi="fa-IR"/>
              </w:rPr>
              <w:t>ليو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tc>
        <w:tc>
          <w:tcPr>
            <w:tcW w:w="4567" w:type="dxa"/>
            <w:gridSpan w:val="2"/>
            <w:vAlign w:val="center"/>
          </w:tcPr>
          <w:p w14:paraId="53E8C69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13"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4178EFC"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vAlign w:val="center"/>
          </w:tcPr>
          <w:p w14:paraId="36D52440" w14:textId="47AA9104" w:rsidR="00CB7D82" w:rsidRPr="00775583" w:rsidRDefault="00CB7D82" w:rsidP="00F81805">
            <w:pPr>
              <w:tabs>
                <w:tab w:val="left" w:pos="6330"/>
              </w:tabs>
              <w:bidi/>
              <w:jc w:val="center"/>
              <w:rPr>
                <w:rFonts w:ascii="MB Lateefi" w:hAnsi="MB Lateefi" w:cs="MB Lateefi"/>
                <w:sz w:val="20"/>
                <w:szCs w:val="20"/>
                <w:rtl/>
                <w:lang w:bidi="fa-IR"/>
              </w:rPr>
            </w:pPr>
          </w:p>
        </w:tc>
      </w:tr>
      <w:tr w:rsidR="00CB7D82" w:rsidRPr="00775583" w14:paraId="6E994A86" w14:textId="77777777" w:rsidTr="000F63FE">
        <w:trPr>
          <w:trHeight w:val="64"/>
          <w:jc w:val="center"/>
        </w:trPr>
        <w:tc>
          <w:tcPr>
            <w:tcW w:w="984" w:type="dxa"/>
            <w:vAlign w:val="center"/>
          </w:tcPr>
          <w:p w14:paraId="0C776EB2" w14:textId="6C186C45" w:rsidR="00CB7D82" w:rsidRPr="00775583" w:rsidRDefault="00A001E1"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w:t>
            </w:r>
            <w:r w:rsidR="0089052E" w:rsidRPr="00775583">
              <w:rPr>
                <w:rFonts w:asciiTheme="minorHAnsi" w:hAnsiTheme="minorHAnsi" w:cstheme="minorHAnsi"/>
                <w:b w:val="0"/>
                <w:bCs w:val="0"/>
                <w:color w:val="auto"/>
                <w:sz w:val="20"/>
                <w:szCs w:val="20"/>
                <w:lang w:val="en-US"/>
              </w:rPr>
              <w:t>1</w:t>
            </w:r>
            <w:r w:rsidRPr="00775583">
              <w:rPr>
                <w:rFonts w:asciiTheme="minorHAnsi" w:hAnsiTheme="minorHAnsi" w:cstheme="minorHAnsi"/>
                <w:b w:val="0"/>
                <w:bCs w:val="0"/>
                <w:color w:val="auto"/>
                <w:sz w:val="20"/>
                <w:szCs w:val="20"/>
                <w:lang w:val="en-US"/>
              </w:rPr>
              <w:t>4</w:t>
            </w:r>
          </w:p>
        </w:tc>
        <w:tc>
          <w:tcPr>
            <w:tcW w:w="4862" w:type="dxa"/>
            <w:gridSpan w:val="2"/>
            <w:vAlign w:val="center"/>
          </w:tcPr>
          <w:p w14:paraId="5CDE4B93" w14:textId="77777777" w:rsidR="00CB7D82" w:rsidRPr="00775583" w:rsidRDefault="00CB7D82" w:rsidP="00767B59">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کنگھ</w:t>
            </w:r>
            <w:r w:rsidRPr="00775583">
              <w:rPr>
                <w:rFonts w:ascii="MB Lateefi" w:hAnsi="MB Lateefi" w:cs="MB Lateefi"/>
                <w:rtl/>
                <w:lang w:bidi="fa-IR"/>
              </w:rPr>
              <w:t xml:space="preserve"> ۽ </w:t>
            </w:r>
            <w:r w:rsidRPr="00775583">
              <w:rPr>
                <w:rFonts w:ascii="MB Lateefi" w:hAnsi="MB Lateefi" w:cs="MB Lateefi" w:hint="eastAsia"/>
                <w:rtl/>
                <w:lang w:bidi="fa-IR"/>
              </w:rPr>
              <w:t>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w:t>
            </w:r>
            <w:r w:rsidRPr="00775583">
              <w:rPr>
                <w:rFonts w:ascii="MB Lateefi" w:hAnsi="MB Lateefi" w:cs="MB Lateefi" w:hint="eastAsia"/>
                <w:rtl/>
                <w:lang w:bidi="fa-IR"/>
              </w:rPr>
              <w:t>ويو</w:t>
            </w:r>
            <w:r w:rsidRPr="00775583">
              <w:rPr>
                <w:rFonts w:ascii="MB Lateefi" w:hAnsi="MB Lateefi" w:cs="MB Lateefi"/>
                <w:rtl/>
                <w:lang w:bidi="fa-IR"/>
              </w:rPr>
              <w:t xml:space="preserve"> </w:t>
            </w:r>
            <w:r w:rsidRPr="00775583">
              <w:rPr>
                <w:rFonts w:ascii="MB Lateefi" w:hAnsi="MB Lateefi" w:cs="MB Lateefi" w:hint="eastAsia"/>
                <w:rtl/>
                <w:lang w:bidi="fa-IR"/>
              </w:rPr>
              <w:t>ھو؟</w:t>
            </w:r>
          </w:p>
        </w:tc>
        <w:tc>
          <w:tcPr>
            <w:tcW w:w="4567" w:type="dxa"/>
            <w:gridSpan w:val="2"/>
            <w:vAlign w:val="center"/>
          </w:tcPr>
          <w:p w14:paraId="570626FC"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14"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212708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tcPr>
          <w:p w14:paraId="3874DDB7" w14:textId="1C4023E5" w:rsidR="00CB7D82" w:rsidRPr="00775583" w:rsidRDefault="00CB7D82" w:rsidP="00767B59">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A001E1" w:rsidRPr="00775583">
              <w:rPr>
                <w:rFonts w:cs="MB Lateefi"/>
                <w:sz w:val="16"/>
                <w:szCs w:val="16"/>
                <w:lang w:bidi="fa-IR"/>
              </w:rPr>
              <w:t>H26</w:t>
            </w:r>
          </w:p>
          <w:p w14:paraId="766A7F0F" w14:textId="77777777" w:rsidR="00CB7D82" w:rsidRPr="00775583" w:rsidRDefault="00CB7D82" w:rsidP="00767B59">
            <w:pPr>
              <w:tabs>
                <w:tab w:val="left" w:pos="6330"/>
              </w:tabs>
              <w:bidi/>
              <w:jc w:val="center"/>
              <w:rPr>
                <w:rFonts w:ascii="MB Lateefi" w:hAnsi="MB Lateefi" w:cs="MB Lateefi"/>
                <w:sz w:val="16"/>
                <w:szCs w:val="16"/>
                <w:lang w:bidi="fa-IR"/>
              </w:rPr>
            </w:pPr>
            <w:r w:rsidRPr="00775583">
              <w:rPr>
                <w:rFonts w:ascii="MB Lateefi" w:hAnsi="MB Lateefi" w:cs="MB Lateefi"/>
                <w:sz w:val="16"/>
                <w:szCs w:val="16"/>
                <w:lang w:bidi="fa-IR"/>
              </w:rPr>
              <w:t xml:space="preserve"> </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CB7D82" w:rsidRPr="00775583" w14:paraId="2E3A4FEE" w14:textId="77777777" w:rsidTr="000F63FE">
        <w:trPr>
          <w:trHeight w:val="64"/>
          <w:jc w:val="center"/>
        </w:trPr>
        <w:tc>
          <w:tcPr>
            <w:tcW w:w="984" w:type="dxa"/>
            <w:vAlign w:val="center"/>
          </w:tcPr>
          <w:p w14:paraId="09CCDC10" w14:textId="108DF986" w:rsidR="00CB7D82" w:rsidRPr="00775583" w:rsidRDefault="00A001E1"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H15</w:t>
            </w:r>
          </w:p>
        </w:tc>
        <w:tc>
          <w:tcPr>
            <w:tcW w:w="4862" w:type="dxa"/>
            <w:gridSpan w:val="2"/>
            <w:vAlign w:val="center"/>
          </w:tcPr>
          <w:p w14:paraId="1322FC26" w14:textId="77777777" w:rsidR="00CB7D82" w:rsidRPr="00775583" w:rsidRDefault="00CB7D82" w:rsidP="00767B59">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کي </w:t>
            </w:r>
            <w:r w:rsidRPr="00775583">
              <w:rPr>
                <w:rFonts w:ascii="MB Lateefi" w:hAnsi="MB Lateefi" w:cs="MB Lateefi" w:hint="cs"/>
                <w:rtl/>
                <w:lang w:bidi="fa-IR"/>
              </w:rPr>
              <w:t>ڪٿ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tc>
        <w:tc>
          <w:tcPr>
            <w:tcW w:w="4567" w:type="dxa"/>
            <w:gridSpan w:val="2"/>
            <w:vAlign w:val="center"/>
          </w:tcPr>
          <w:p w14:paraId="40300955"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15"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DE2DF51"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539DED4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b/>
                <w:i w:val="0"/>
                <w:iCs w:val="0"/>
                <w:sz w:val="20"/>
                <w:szCs w:val="20"/>
                <w:rtl/>
              </w:rPr>
              <w:t xml:space="preserve">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tc>
        <w:tc>
          <w:tcPr>
            <w:tcW w:w="1099" w:type="dxa"/>
            <w:vAlign w:val="center"/>
          </w:tcPr>
          <w:p w14:paraId="6CA5C318" w14:textId="77777777" w:rsidR="00CB7D82" w:rsidRPr="00775583" w:rsidRDefault="00CB7D82" w:rsidP="00767B59">
            <w:pPr>
              <w:tabs>
                <w:tab w:val="right" w:pos="10469"/>
              </w:tabs>
              <w:autoSpaceDE w:val="0"/>
              <w:autoSpaceDN w:val="0"/>
              <w:adjustRightInd w:val="0"/>
              <w:rPr>
                <w:rFonts w:cstheme="minorHAnsi"/>
                <w:bCs/>
                <w:sz w:val="20"/>
                <w:szCs w:val="20"/>
              </w:rPr>
            </w:pPr>
          </w:p>
        </w:tc>
      </w:tr>
      <w:tr w:rsidR="00383715" w:rsidRPr="00775583" w14:paraId="65E8D703" w14:textId="77777777" w:rsidTr="000F63FE">
        <w:trPr>
          <w:trHeight w:val="64"/>
          <w:jc w:val="center"/>
        </w:trPr>
        <w:tc>
          <w:tcPr>
            <w:tcW w:w="984" w:type="dxa"/>
            <w:vAlign w:val="center"/>
          </w:tcPr>
          <w:p w14:paraId="4D198323" w14:textId="1255EA01" w:rsidR="00383715" w:rsidRPr="00775583" w:rsidRDefault="00383715" w:rsidP="00383715">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H16</w:t>
            </w:r>
          </w:p>
        </w:tc>
        <w:tc>
          <w:tcPr>
            <w:tcW w:w="4862" w:type="dxa"/>
            <w:gridSpan w:val="2"/>
            <w:vAlign w:val="center"/>
          </w:tcPr>
          <w:p w14:paraId="66C8C654" w14:textId="04FEF58B" w:rsidR="00383715" w:rsidRPr="00775583" w:rsidRDefault="00383715" w:rsidP="00383715">
            <w:pPr>
              <w:tabs>
                <w:tab w:val="left" w:pos="6330"/>
              </w:tabs>
              <w:bidi/>
              <w:jc w:val="both"/>
              <w:rPr>
                <w:rFonts w:ascii="MB Lateefi" w:hAnsi="MB Lateefi" w:cs="MB Lateefi"/>
                <w:rtl/>
                <w:lang w:bidi="fa-IR"/>
              </w:rPr>
            </w:pP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کان پوءِ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توھان </w:t>
            </w:r>
            <w:r w:rsidRPr="00775583">
              <w:rPr>
                <w:rStyle w:val="FontStyle85"/>
                <w:rFonts w:ascii="MB Lateefi" w:hAnsi="MB Lateefi" w:cs="MB Lateefi" w:hint="eastAsia"/>
                <w:b/>
                <w:i w:val="0"/>
                <w:iCs w:val="0"/>
                <w:sz w:val="22"/>
                <w:szCs w:val="22"/>
                <w:rtl/>
              </w:rPr>
              <w:t>ا</w:t>
            </w:r>
            <w:r w:rsidRPr="00775583">
              <w:rPr>
                <w:rFonts w:ascii="MB Lateefi" w:hAnsi="MB Lateefi" w:cs="MB Lateefi"/>
                <w:rtl/>
                <w:lang w:bidi="fa-IR"/>
              </w:rPr>
              <w:t>سپتال م</w:t>
            </w:r>
            <w:r w:rsidRPr="00775583">
              <w:rPr>
                <w:rFonts w:ascii="MB Lateefi" w:hAnsi="MB Lateefi" w:cs="MB Lateefi" w:hint="cs"/>
                <w:rtl/>
                <w:lang w:bidi="fa-IR"/>
              </w:rPr>
              <w:t>ٽ</w:t>
            </w:r>
            <w:r w:rsidRPr="00775583">
              <w:rPr>
                <w:rFonts w:ascii="MB Lateefi" w:hAnsi="MB Lateefi" w:cs="MB Lateefi" w:hint="eastAsia"/>
                <w:rtl/>
                <w:lang w:bidi="fa-IR"/>
              </w:rPr>
              <w:t>ائي</w:t>
            </w:r>
            <w:r w:rsidRPr="00775583">
              <w:rPr>
                <w:rFonts w:ascii="MB Lateefi" w:hAnsi="MB Lateefi" w:cs="MB Lateefi"/>
                <w:rtl/>
                <w:lang w:bidi="fa-IR"/>
              </w:rPr>
              <w:t xml:space="preserve"> </w:t>
            </w:r>
            <w:r w:rsidRPr="00775583">
              <w:rPr>
                <w:rFonts w:ascii="MB Lateefi" w:hAnsi="MB Lateefi" w:cs="MB Lateefi" w:hint="eastAsia"/>
                <w:rtl/>
                <w:lang w:bidi="fa-IR"/>
              </w:rPr>
              <w:t>ھ</w:t>
            </w:r>
            <w:r w:rsidRPr="00775583">
              <w:rPr>
                <w:rFonts w:ascii="MB Lateefi" w:hAnsi="MB Lateefi" w:cs="MB Lateefi"/>
                <w:rtl/>
                <w:lang w:bidi="fa-IR"/>
              </w:rPr>
              <w:t>ئي</w:t>
            </w:r>
            <w:r w:rsidRPr="00775583">
              <w:rPr>
                <w:rFonts w:ascii="MB Lateefi" w:hAnsi="MB Lateefi" w:cs="MB Lateefi" w:hint="eastAsia"/>
                <w:rtl/>
                <w:lang w:bidi="fa-IR"/>
              </w:rPr>
              <w:t>؟</w:t>
            </w:r>
            <w:r w:rsidRPr="00775583">
              <w:rPr>
                <w:rFonts w:ascii="MB Lateefi" w:hAnsi="MB Lateefi" w:cs="MB Lateefi"/>
                <w:rtl/>
                <w:lang w:bidi="fa-IR"/>
              </w:rPr>
              <w:t xml:space="preserve"> </w:t>
            </w:r>
          </w:p>
        </w:tc>
        <w:tc>
          <w:tcPr>
            <w:tcW w:w="4567" w:type="dxa"/>
            <w:gridSpan w:val="2"/>
            <w:vAlign w:val="center"/>
          </w:tcPr>
          <w:p w14:paraId="441E8C6B" w14:textId="77777777" w:rsidR="00383715" w:rsidRPr="00775583"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16"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F6D84F1" w14:textId="62FDC42E" w:rsidR="00383715" w:rsidRPr="00775583"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tcPr>
          <w:p w14:paraId="6791F820" w14:textId="5173B6E9" w:rsidR="00383715" w:rsidRPr="00775583" w:rsidRDefault="00383715" w:rsidP="00383715">
            <w:pPr>
              <w:bidi/>
              <w:rPr>
                <w:rFonts w:ascii="MB Lateefi" w:hAnsi="MB Lateefi" w:cs="MB Lateefi"/>
                <w:sz w:val="20"/>
                <w:szCs w:val="20"/>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sd-Arab-PK"/>
              </w:rPr>
              <w:t xml:space="preserve"> </w:t>
            </w:r>
            <w:r w:rsidRPr="00775583">
              <w:rPr>
                <w:rFonts w:cstheme="minorHAnsi"/>
                <w:sz w:val="16"/>
                <w:szCs w:val="16"/>
                <w:lang w:bidi="sd-Arab-PK"/>
              </w:rPr>
              <w:t>H19</w:t>
            </w:r>
            <w:r w:rsidRPr="00775583">
              <w:rPr>
                <w:rFonts w:ascii="MB Lateefi" w:hAnsi="MB Lateefi" w:cs="MB Lateefi"/>
                <w:sz w:val="16"/>
                <w:szCs w:val="16"/>
                <w:rtl/>
                <w:lang w:bidi="sd-Arab-PK"/>
              </w:rPr>
              <w:t xml:space="preserve">  </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r w:rsidRPr="00775583">
              <w:rPr>
                <w:rFonts w:ascii="MB Lateefi" w:hAnsi="MB Lateefi" w:cs="MB Lateefi"/>
                <w:sz w:val="16"/>
                <w:szCs w:val="16"/>
                <w:lang w:bidi="fa-IR"/>
              </w:rPr>
              <w:t xml:space="preserve"> </w:t>
            </w:r>
          </w:p>
        </w:tc>
      </w:tr>
      <w:tr w:rsidR="00383715" w:rsidRPr="00775583" w14:paraId="0F0FDF46" w14:textId="77777777" w:rsidTr="000F63FE">
        <w:trPr>
          <w:trHeight w:val="64"/>
          <w:jc w:val="center"/>
        </w:trPr>
        <w:tc>
          <w:tcPr>
            <w:tcW w:w="984" w:type="dxa"/>
            <w:vAlign w:val="center"/>
          </w:tcPr>
          <w:p w14:paraId="308D83CE" w14:textId="2AE503F5" w:rsidR="00383715" w:rsidRPr="00775583" w:rsidRDefault="00383715" w:rsidP="00383715">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H17</w:t>
            </w:r>
          </w:p>
        </w:tc>
        <w:tc>
          <w:tcPr>
            <w:tcW w:w="4862" w:type="dxa"/>
            <w:gridSpan w:val="2"/>
            <w:vAlign w:val="center"/>
          </w:tcPr>
          <w:p w14:paraId="40063706" w14:textId="2ED5A539" w:rsidR="00383715" w:rsidRPr="00775583" w:rsidRDefault="00383715" w:rsidP="00383715">
            <w:pPr>
              <w:tabs>
                <w:tab w:val="left" w:pos="6330"/>
              </w:tabs>
              <w:bidi/>
              <w:jc w:val="both"/>
              <w:rPr>
                <w:rFonts w:ascii="MB Lateefi" w:hAnsi="MB Lateefi" w:cs="MB Lateefi"/>
                <w:rtl/>
                <w:lang w:bidi="fa-IR"/>
              </w:rPr>
            </w:pPr>
            <w:r w:rsidRPr="00775583">
              <w:rPr>
                <w:rFonts w:ascii="MB Lateefi" w:hAnsi="MB Lateefi" w:cs="MB Lateefi"/>
                <w:rtl/>
                <w:lang w:bidi="fa-IR"/>
              </w:rPr>
              <w:t>صحت 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eastAsia"/>
                <w:rtl/>
                <w:lang w:bidi="fa-IR"/>
              </w:rPr>
              <w:t>م</w:t>
            </w:r>
            <w:r w:rsidRPr="00775583">
              <w:rPr>
                <w:rFonts w:ascii="MB Lateefi" w:hAnsi="MB Lateefi" w:cs="MB Lateefi" w:hint="cs"/>
                <w:rtl/>
                <w:lang w:bidi="fa-IR"/>
              </w:rPr>
              <w:t>ٽ</w:t>
            </w:r>
            <w:r w:rsidRPr="00775583">
              <w:rPr>
                <w:rFonts w:ascii="MB Lateefi" w:hAnsi="MB Lateefi" w:cs="MB Lateefi" w:hint="eastAsia"/>
                <w:rtl/>
                <w:lang w:bidi="fa-IR"/>
              </w:rPr>
              <w:t>ائ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سبب</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هو؟</w:t>
            </w:r>
          </w:p>
        </w:tc>
        <w:tc>
          <w:tcPr>
            <w:tcW w:w="4567" w:type="dxa"/>
            <w:gridSpan w:val="2"/>
            <w:vAlign w:val="center"/>
          </w:tcPr>
          <w:p w14:paraId="55303FAB" w14:textId="076FD52F" w:rsidR="00383715" w:rsidRPr="00775583"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917"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گھ</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خرچ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9C61F5" w:rsidRPr="00775583">
              <w:rPr>
                <w:rStyle w:val="FontStyle85"/>
                <w:rFonts w:ascii="MB Lateefi" w:hAnsi="MB Lateefi" w:cs="MB Lateefi"/>
                <w:b/>
                <w:i w:val="0"/>
                <w:iCs w:val="0"/>
                <w:sz w:val="20"/>
                <w:szCs w:val="20"/>
                <w:rtl/>
              </w:rPr>
              <w:t xml:space="preserve"> </w:t>
            </w:r>
            <w:r w:rsidR="009C61F5" w:rsidRPr="00775583">
              <w:rPr>
                <w:rStyle w:val="FontStyle85"/>
                <w:rFonts w:ascii="MB Lateefi" w:hAnsi="MB Lateefi" w:cs="MB Lateefi"/>
                <w:b/>
                <w:i w:val="0"/>
                <w:iCs w:val="0"/>
                <w:sz w:val="20"/>
                <w:szCs w:val="20"/>
              </w:rPr>
              <w:tab/>
            </w:r>
            <w:r w:rsidR="00EB7612" w:rsidRPr="00775583">
              <w:rPr>
                <w:rStyle w:val="FontStyle85"/>
                <w:rFonts w:ascii="MB Lateefi" w:hAnsi="MB Lateefi" w:cs="MB Lateefi"/>
                <w:b/>
                <w:i w:val="0"/>
                <w:iCs w:val="0"/>
                <w:sz w:val="20"/>
                <w:szCs w:val="20"/>
                <w:rtl/>
                <w:lang w:bidi="sd-Arab-PK"/>
              </w:rPr>
              <w:t>1</w:t>
            </w:r>
          </w:p>
          <w:p w14:paraId="3707534C" w14:textId="68522641" w:rsidR="00383715" w:rsidRPr="00775583"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سپتال۾ ملازمن جي 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هوند</w:t>
            </w:r>
            <w:r w:rsidRPr="00775583">
              <w:rPr>
                <w:rStyle w:val="FontStyle85"/>
                <w:rFonts w:ascii="MB Lateefi" w:hAnsi="MB Lateefi" w:cs="MB Lateefi"/>
                <w:b/>
                <w:i w:val="0"/>
                <w:iCs w:val="0"/>
                <w:sz w:val="20"/>
                <w:szCs w:val="20"/>
                <w:rtl/>
              </w:rPr>
              <w:t xml:space="preserve">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9C61F5" w:rsidRPr="00775583">
              <w:rPr>
                <w:rStyle w:val="FontStyle85"/>
                <w:rFonts w:ascii="MB Lateefi" w:hAnsi="MB Lateefi" w:cs="MB Lateefi"/>
                <w:b/>
                <w:i w:val="0"/>
                <w:iCs w:val="0"/>
                <w:sz w:val="20"/>
                <w:szCs w:val="20"/>
                <w:rtl/>
                <w:lang w:bidi="sd-Arab-PK"/>
              </w:rPr>
              <w:t xml:space="preserve"> </w:t>
            </w:r>
            <w:r w:rsidR="009C61F5" w:rsidRPr="00775583">
              <w:rPr>
                <w:rStyle w:val="FontStyle85"/>
                <w:rFonts w:ascii="MB Lateefi" w:hAnsi="MB Lateefi" w:cs="MB Lateefi"/>
                <w:b/>
                <w:i w:val="0"/>
                <w:iCs w:val="0"/>
                <w:sz w:val="20"/>
                <w:szCs w:val="20"/>
              </w:rPr>
              <w:tab/>
            </w:r>
            <w:r w:rsidR="00EB7612" w:rsidRPr="00775583">
              <w:rPr>
                <w:rStyle w:val="FontStyle85"/>
                <w:rFonts w:ascii="MB Lateefi" w:hAnsi="MB Lateefi" w:cs="MB Lateefi"/>
                <w:b/>
                <w:i w:val="0"/>
                <w:iCs w:val="0"/>
                <w:sz w:val="20"/>
                <w:szCs w:val="20"/>
                <w:rtl/>
                <w:lang w:bidi="sd-Arab-PK"/>
              </w:rPr>
              <w:t>2</w:t>
            </w:r>
          </w:p>
          <w:p w14:paraId="7A639B34" w14:textId="32927A52" w:rsidR="009C61F5" w:rsidRPr="00775583"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سپتال۾ </w:t>
            </w:r>
            <w:r w:rsidRPr="00775583">
              <w:rPr>
                <w:rStyle w:val="FontStyle85"/>
                <w:rFonts w:ascii="MB Lateefi" w:hAnsi="MB Lateefi" w:cs="MB Lateefi" w:hint="eastAsia"/>
                <w:b/>
                <w:i w:val="0"/>
                <w:iCs w:val="0"/>
                <w:sz w:val="20"/>
                <w:szCs w:val="20"/>
                <w:rtl/>
              </w:rPr>
              <w:t>دوا</w:t>
            </w:r>
            <w:r w:rsidRPr="00775583">
              <w:rPr>
                <w:rStyle w:val="FontStyle85"/>
                <w:rFonts w:ascii="MB Lateefi" w:hAnsi="MB Lateefi" w:cs="MB Lateefi"/>
                <w:b/>
                <w:i w:val="0"/>
                <w:iCs w:val="0"/>
                <w:sz w:val="20"/>
                <w:szCs w:val="20"/>
                <w:rtl/>
              </w:rPr>
              <w:t>ئن جي 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هوند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9C61F5" w:rsidRPr="00775583">
              <w:rPr>
                <w:rStyle w:val="FontStyle85"/>
                <w:rFonts w:ascii="MB Lateefi" w:hAnsi="MB Lateefi" w:cs="MB Lateefi"/>
                <w:b/>
                <w:i w:val="0"/>
                <w:iCs w:val="0"/>
                <w:sz w:val="20"/>
                <w:szCs w:val="20"/>
                <w:rtl/>
                <w:lang w:bidi="sd-Arab-PK"/>
              </w:rPr>
              <w:t xml:space="preserve"> </w:t>
            </w:r>
            <w:r w:rsidR="009C61F5" w:rsidRPr="00775583">
              <w:rPr>
                <w:rStyle w:val="FontStyle85"/>
                <w:rFonts w:ascii="MB Lateefi" w:hAnsi="MB Lateefi" w:cs="MB Lateefi"/>
                <w:b/>
                <w:i w:val="0"/>
                <w:iCs w:val="0"/>
                <w:sz w:val="20"/>
                <w:szCs w:val="20"/>
              </w:rPr>
              <w:tab/>
            </w:r>
            <w:r w:rsidR="00EB7612" w:rsidRPr="00775583">
              <w:rPr>
                <w:rStyle w:val="FontStyle85"/>
                <w:rFonts w:ascii="MB Lateefi" w:hAnsi="MB Lateefi" w:cs="MB Lateefi"/>
                <w:b/>
                <w:i w:val="0"/>
                <w:iCs w:val="0"/>
                <w:sz w:val="20"/>
                <w:szCs w:val="20"/>
                <w:rtl/>
                <w:lang w:bidi="sd-Arab-PK"/>
              </w:rPr>
              <w:t>3</w:t>
            </w:r>
          </w:p>
          <w:p w14:paraId="124CCC21" w14:textId="50269FF5" w:rsidR="00383715" w:rsidRPr="00775583"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سپتال۾ملازمن جو رو</w:t>
            </w:r>
            <w:r w:rsidR="00032CB1"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rPr>
              <w:t xml:space="preserve">ي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9C61F5" w:rsidRPr="00775583">
              <w:rPr>
                <w:rStyle w:val="FontStyle85"/>
                <w:rFonts w:ascii="MB Lateefi" w:hAnsi="MB Lateefi" w:cs="MB Lateefi"/>
                <w:b/>
                <w:i w:val="0"/>
                <w:iCs w:val="0"/>
                <w:sz w:val="20"/>
                <w:szCs w:val="20"/>
                <w:rtl/>
                <w:lang w:bidi="sd-Arab-PK"/>
              </w:rPr>
              <w:t xml:space="preserve"> </w:t>
            </w:r>
            <w:r w:rsidR="00EB7612" w:rsidRPr="00775583">
              <w:rPr>
                <w:rStyle w:val="FontStyle85"/>
                <w:rFonts w:ascii="MB Lateefi" w:hAnsi="MB Lateefi" w:cs="MB Lateefi"/>
                <w:b/>
                <w:i w:val="0"/>
                <w:iCs w:val="0"/>
                <w:sz w:val="20"/>
                <w:szCs w:val="20"/>
              </w:rPr>
              <w:tab/>
            </w:r>
            <w:r w:rsidR="00EB7612" w:rsidRPr="00775583">
              <w:rPr>
                <w:rStyle w:val="FontStyle85"/>
                <w:rFonts w:ascii="MB Lateefi" w:hAnsi="MB Lateefi" w:cs="MB Lateefi"/>
                <w:b/>
                <w:i w:val="0"/>
                <w:iCs w:val="0"/>
                <w:sz w:val="20"/>
                <w:szCs w:val="20"/>
                <w:rtl/>
                <w:lang w:bidi="sd-Arab-PK"/>
              </w:rPr>
              <w:t>4</w:t>
            </w:r>
          </w:p>
          <w:p w14:paraId="4979BC11" w14:textId="7707D8D5" w:rsidR="00383715" w:rsidRPr="00775583"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00EB7612" w:rsidRPr="00775583">
              <w:rPr>
                <w:rStyle w:val="FontStyle85"/>
                <w:rFonts w:ascii="MB Lateefi" w:hAnsi="MB Lateefi" w:cs="MB Lateefi"/>
                <w:b/>
                <w:i w:val="0"/>
                <w:iCs w:val="0"/>
                <w:sz w:val="20"/>
                <w:szCs w:val="20"/>
              </w:rPr>
              <w:tab/>
            </w:r>
            <w:r w:rsidR="003918A4" w:rsidRPr="00775583">
              <w:rPr>
                <w:rStyle w:val="FontStyle85"/>
                <w:rFonts w:ascii="MB Lateefi" w:hAnsi="MB Lateefi" w:cs="MB Lateefi"/>
                <w:b/>
                <w:i w:val="0"/>
                <w:iCs w:val="0"/>
                <w:sz w:val="20"/>
                <w:szCs w:val="20"/>
                <w:rtl/>
                <w:lang w:bidi="sd-Arab-PK"/>
              </w:rPr>
              <w:t>96</w:t>
            </w:r>
          </w:p>
        </w:tc>
        <w:tc>
          <w:tcPr>
            <w:tcW w:w="1099" w:type="dxa"/>
            <w:vAlign w:val="center"/>
          </w:tcPr>
          <w:p w14:paraId="5E30BEAD" w14:textId="77777777" w:rsidR="00383715" w:rsidRPr="00775583" w:rsidRDefault="00383715" w:rsidP="00383715">
            <w:pPr>
              <w:tabs>
                <w:tab w:val="left" w:pos="6330"/>
              </w:tabs>
              <w:bidi/>
              <w:rPr>
                <w:rFonts w:ascii="MB Lateefi" w:hAnsi="MB Lateefi" w:cs="MB Lateefi"/>
                <w:sz w:val="20"/>
                <w:szCs w:val="20"/>
                <w:rtl/>
                <w:lang w:bidi="fa-IR"/>
              </w:rPr>
            </w:pPr>
          </w:p>
        </w:tc>
      </w:tr>
      <w:tr w:rsidR="00383715" w:rsidRPr="00775583" w14:paraId="4A44EEA1" w14:textId="77777777" w:rsidTr="000F63FE">
        <w:trPr>
          <w:trHeight w:val="64"/>
          <w:jc w:val="center"/>
        </w:trPr>
        <w:tc>
          <w:tcPr>
            <w:tcW w:w="984" w:type="dxa"/>
            <w:vAlign w:val="center"/>
          </w:tcPr>
          <w:p w14:paraId="6EF52D89" w14:textId="5671A6EF" w:rsidR="00383715" w:rsidRPr="00775583" w:rsidRDefault="00383715" w:rsidP="00383715">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H18</w:t>
            </w:r>
          </w:p>
        </w:tc>
        <w:tc>
          <w:tcPr>
            <w:tcW w:w="4862" w:type="dxa"/>
            <w:gridSpan w:val="2"/>
            <w:vAlign w:val="center"/>
          </w:tcPr>
          <w:p w14:paraId="4EE0C7F2" w14:textId="611DF5D0" w:rsidR="00383715" w:rsidRPr="00775583" w:rsidRDefault="00383715" w:rsidP="00383715">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lang w:bidi="fa-IR"/>
              </w:rPr>
              <w:t xml:space="preserve"> </w:t>
            </w:r>
            <w:r w:rsidRPr="00775583">
              <w:rPr>
                <w:rFonts w:ascii="MB Lateefi" w:hAnsi="MB Lateefi" w:cs="MB Lateefi" w:hint="eastAsia"/>
                <w:rtl/>
                <w:lang w:bidi="fa-IR"/>
              </w:rPr>
              <w:t>ن</w:t>
            </w:r>
            <w:r w:rsidRPr="00775583">
              <w:rPr>
                <w:rFonts w:ascii="MB Lateefi" w:hAnsi="MB Lateefi" w:cs="MB Lateefi"/>
                <w:rtl/>
                <w:lang w:bidi="fa-IR"/>
              </w:rPr>
              <w:t>ئي</w:t>
            </w:r>
            <w:r w:rsidRPr="00775583">
              <w:rPr>
                <w:rFonts w:ascii="MB Lateefi" w:hAnsi="MB Lateefi" w:cs="MB Lateefi" w:hint="eastAsia"/>
                <w:rtl/>
                <w:lang w:bidi="fa-IR"/>
              </w:rPr>
              <w:t>ن</w:t>
            </w:r>
            <w:r w:rsidRPr="00775583">
              <w:rPr>
                <w:rStyle w:val="FontStyle85"/>
                <w:rFonts w:ascii="MB Lateefi" w:hAnsi="MB Lateefi" w:cs="MB Lateefi"/>
                <w:b/>
                <w:i w:val="0"/>
                <w:iCs w:val="0"/>
                <w:sz w:val="22"/>
                <w:szCs w:val="22"/>
                <w:rtl/>
              </w:rPr>
              <w:t xml:space="preserve"> صحت مر</w:t>
            </w:r>
            <w:r w:rsidRPr="00775583">
              <w:rPr>
                <w:rStyle w:val="FontStyle85"/>
                <w:rFonts w:ascii="MB Lateefi" w:hAnsi="MB Lateefi" w:cs="MB Lateefi" w:hint="cs"/>
                <w:b/>
                <w:i w:val="0"/>
                <w:iCs w:val="0"/>
                <w:sz w:val="22"/>
                <w:szCs w:val="22"/>
                <w:rtl/>
              </w:rPr>
              <w:t>ڪ</w:t>
            </w:r>
            <w:r w:rsidRPr="00775583">
              <w:rPr>
                <w:rStyle w:val="FontStyle85"/>
                <w:rFonts w:ascii="MB Lateefi" w:hAnsi="MB Lateefi" w:cs="MB Lateefi" w:hint="eastAsia"/>
                <w:b/>
                <w:i w:val="0"/>
                <w:iCs w:val="0"/>
                <w:sz w:val="22"/>
                <w:szCs w:val="22"/>
                <w:rtl/>
              </w:rPr>
              <w:t>ز</w:t>
            </w:r>
            <w:r w:rsidRPr="00775583">
              <w:rPr>
                <w:rFonts w:ascii="MB Lateefi" w:hAnsi="MB Lateefi" w:cs="MB Lateefi"/>
                <w:rtl/>
                <w:lang w:bidi="fa-IR"/>
              </w:rPr>
              <w:t xml:space="preserve"> ۾داخل </w:t>
            </w:r>
            <w:r w:rsidRPr="00775583">
              <w:rPr>
                <w:rFonts w:ascii="MB Lateefi" w:hAnsi="MB Lateefi" w:cs="MB Lateefi" w:hint="cs"/>
                <w:rtl/>
                <w:lang w:bidi="fa-IR"/>
              </w:rPr>
              <w:t>ڪ</w:t>
            </w:r>
            <w:r w:rsidRPr="00775583">
              <w:rPr>
                <w:rFonts w:ascii="MB Lateefi" w:hAnsi="MB Lateefi" w:cs="MB Lateefi" w:hint="eastAsia"/>
                <w:rtl/>
                <w:lang w:bidi="fa-IR"/>
              </w:rPr>
              <w:t>يوويوھو؟</w:t>
            </w:r>
          </w:p>
        </w:tc>
        <w:tc>
          <w:tcPr>
            <w:tcW w:w="4567" w:type="dxa"/>
            <w:gridSpan w:val="2"/>
            <w:vAlign w:val="center"/>
          </w:tcPr>
          <w:p w14:paraId="556C2858" w14:textId="77777777" w:rsidR="00383715" w:rsidRPr="00775583"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18"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1549482" w14:textId="77777777" w:rsidR="00383715" w:rsidRPr="00775583"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20636D67" w14:textId="14D1FF38" w:rsidR="00383715" w:rsidRPr="00775583"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b/>
                <w:i w:val="0"/>
                <w:iCs w:val="0"/>
                <w:sz w:val="20"/>
                <w:szCs w:val="20"/>
                <w:rtl/>
              </w:rPr>
              <w:t xml:space="preserve">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tc>
        <w:tc>
          <w:tcPr>
            <w:tcW w:w="1099" w:type="dxa"/>
            <w:vAlign w:val="center"/>
          </w:tcPr>
          <w:p w14:paraId="2168BDC5" w14:textId="77777777" w:rsidR="00383715" w:rsidRPr="00775583" w:rsidRDefault="00383715" w:rsidP="00383715">
            <w:pPr>
              <w:tabs>
                <w:tab w:val="left" w:pos="6330"/>
              </w:tabs>
              <w:bidi/>
              <w:rPr>
                <w:rFonts w:ascii="MB Lateefi" w:hAnsi="MB Lateefi" w:cs="MB Lateefi"/>
                <w:sz w:val="20"/>
                <w:szCs w:val="20"/>
                <w:rtl/>
                <w:lang w:bidi="fa-IR"/>
              </w:rPr>
            </w:pPr>
          </w:p>
        </w:tc>
      </w:tr>
      <w:tr w:rsidR="00CB7D82" w:rsidRPr="00775583" w14:paraId="380765D2" w14:textId="77777777" w:rsidTr="000F63FE">
        <w:trPr>
          <w:trHeight w:val="64"/>
          <w:jc w:val="center"/>
        </w:trPr>
        <w:tc>
          <w:tcPr>
            <w:tcW w:w="984" w:type="dxa"/>
            <w:vAlign w:val="center"/>
          </w:tcPr>
          <w:p w14:paraId="0E1919A2" w14:textId="4D437569" w:rsidR="00CB7D82" w:rsidRPr="00775583" w:rsidRDefault="00776094"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H19</w:t>
            </w:r>
          </w:p>
        </w:tc>
        <w:tc>
          <w:tcPr>
            <w:tcW w:w="4862" w:type="dxa"/>
            <w:gridSpan w:val="2"/>
            <w:vAlign w:val="center"/>
          </w:tcPr>
          <w:p w14:paraId="73F909DB" w14:textId="7C39E34D" w:rsidR="00CB7D82" w:rsidRPr="00775583" w:rsidRDefault="00CB7D82" w:rsidP="00767B59">
            <w:pPr>
              <w:tabs>
                <w:tab w:val="left" w:pos="6330"/>
              </w:tabs>
              <w:bidi/>
              <w:jc w:val="both"/>
              <w:rPr>
                <w:rFonts w:ascii="MB Lateefi" w:hAnsi="MB Lateefi" w:cs="MB Lateefi"/>
                <w:rtl/>
                <w:lang w:bidi="fa-IR"/>
              </w:rPr>
            </w:pPr>
            <w:r w:rsidRPr="00775583">
              <w:rPr>
                <w:rFonts w:ascii="MB Lateefi" w:hAnsi="MB Lateefi" w:cs="MB Lateefi"/>
                <w:rtl/>
                <w:lang w:bidi="fa-IR"/>
              </w:rPr>
              <w:t>(نالو) داخلي دوران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w:t>
            </w:r>
            <w:r w:rsidRPr="00775583">
              <w:rPr>
                <w:rFonts w:ascii="MB Lateefi" w:hAnsi="MB Lateefi" w:cs="MB Lateefi" w:hint="cs"/>
                <w:rtl/>
                <w:lang w:bidi="fa-IR"/>
              </w:rPr>
              <w:t>ڪ</w:t>
            </w:r>
            <w:r w:rsidRPr="00775583">
              <w:rPr>
                <w:rFonts w:ascii="MB Lateefi" w:hAnsi="MB Lateefi" w:cs="MB Lateefi" w:hint="eastAsia"/>
                <w:rtl/>
                <w:lang w:bidi="fa-IR"/>
              </w:rPr>
              <w:t>يو؟</w:t>
            </w:r>
          </w:p>
        </w:tc>
        <w:tc>
          <w:tcPr>
            <w:tcW w:w="4567" w:type="dxa"/>
            <w:gridSpan w:val="2"/>
            <w:vAlign w:val="center"/>
          </w:tcPr>
          <w:p w14:paraId="33FC04A1"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19"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1 </w:t>
            </w:r>
          </w:p>
          <w:p w14:paraId="664A67E2"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ايل</w:t>
            </w:r>
            <w:r w:rsidRPr="00775583">
              <w:rPr>
                <w:rStyle w:val="FontStyle85"/>
                <w:rFonts w:ascii="MB Lateefi" w:hAnsi="MB Lateefi" w:cs="MB Lateefi"/>
                <w:b/>
                <w:i w:val="0"/>
                <w:iCs w:val="0"/>
                <w:sz w:val="20"/>
                <w:szCs w:val="20"/>
                <w:rtl/>
              </w:rPr>
              <w:t xml:space="preserve">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وي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وزي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4F80294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نرس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02BD9E3C"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سي</w:t>
            </w:r>
            <w:r w:rsidRPr="00775583">
              <w:rPr>
                <w:rStyle w:val="FontStyle85"/>
                <w:rFonts w:ascii="MB Lateefi" w:hAnsi="MB Lateefi" w:cs="MB Lateefi"/>
                <w:b/>
                <w:i w:val="0"/>
                <w:iCs w:val="0"/>
                <w:sz w:val="20"/>
                <w:szCs w:val="20"/>
                <w:rtl/>
              </w:rPr>
              <w:t xml:space="preserve"> ايم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ميون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م</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وائف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p w14:paraId="3F6C11CE"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سپينسر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tc>
        <w:tc>
          <w:tcPr>
            <w:tcW w:w="1099" w:type="dxa"/>
          </w:tcPr>
          <w:p w14:paraId="2FF3D38C" w14:textId="77777777" w:rsidR="00CB7D82" w:rsidRPr="00775583" w:rsidRDefault="00CB7D82" w:rsidP="00767B59">
            <w:pPr>
              <w:tabs>
                <w:tab w:val="left" w:pos="6330"/>
              </w:tabs>
              <w:bidi/>
              <w:rPr>
                <w:rFonts w:ascii="MB Lateefi" w:hAnsi="MB Lateefi" w:cs="MB Lateefi"/>
                <w:sz w:val="20"/>
                <w:szCs w:val="20"/>
                <w:rtl/>
                <w:lang w:bidi="fa-IR"/>
              </w:rPr>
            </w:pPr>
          </w:p>
        </w:tc>
      </w:tr>
      <w:tr w:rsidR="00CB7D82" w:rsidRPr="00775583" w14:paraId="3A527031" w14:textId="77777777" w:rsidTr="000F63FE">
        <w:trPr>
          <w:trHeight w:val="2087"/>
          <w:jc w:val="center"/>
        </w:trPr>
        <w:tc>
          <w:tcPr>
            <w:tcW w:w="984" w:type="dxa"/>
            <w:vAlign w:val="center"/>
          </w:tcPr>
          <w:p w14:paraId="0ED9F977" w14:textId="35E7714D" w:rsidR="00CB7D82" w:rsidRPr="00775583" w:rsidRDefault="00776094" w:rsidP="00767B59">
            <w:pPr>
              <w:pStyle w:val="Title"/>
              <w:spacing w:before="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lastRenderedPageBreak/>
              <w:t>H20</w:t>
            </w:r>
          </w:p>
        </w:tc>
        <w:tc>
          <w:tcPr>
            <w:tcW w:w="4862" w:type="dxa"/>
            <w:gridSpan w:val="2"/>
            <w:vAlign w:val="center"/>
          </w:tcPr>
          <w:p w14:paraId="5CB031E7" w14:textId="77777777" w:rsidR="00CB7D82" w:rsidRPr="00775583" w:rsidRDefault="00CB7D82" w:rsidP="00767B59">
            <w:pPr>
              <w:tabs>
                <w:tab w:val="left" w:pos="6330"/>
              </w:tabs>
              <w:bidi/>
              <w:jc w:val="both"/>
              <w:rPr>
                <w:rFonts w:ascii="MB Lateefi" w:hAnsi="MB Lateefi" w:cs="MB Lateefi"/>
                <w:lang w:bidi="fa-IR"/>
              </w:rPr>
            </w:pPr>
            <w:r w:rsidRPr="00775583">
              <w:rPr>
                <w:rFonts w:ascii="MB Lateefi" w:hAnsi="MB Lateefi" w:cs="MB Lateefi"/>
                <w:rtl/>
                <w:lang w:bidi="fa-IR"/>
              </w:rPr>
              <w:t>داخلي دوران (نالو) کي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p w14:paraId="74DFA6BE" w14:textId="59A1BDE8" w:rsidR="00F81805" w:rsidRPr="00775583" w:rsidRDefault="00F81805" w:rsidP="00F81805">
            <w:pPr>
              <w:tabs>
                <w:tab w:val="left" w:pos="6330"/>
              </w:tabs>
              <w:bidi/>
              <w:jc w:val="center"/>
              <w:rPr>
                <w:rFonts w:ascii="MB Lateefi" w:hAnsi="MB Lateefi" w:cs="MB Lateefi"/>
                <w:rtl/>
                <w:lang w:bidi="fa-IR"/>
              </w:rPr>
            </w:pPr>
            <w:r w:rsidRPr="00775583">
              <w:rPr>
                <w:rFonts w:ascii="MB Lateefi" w:hAnsi="MB Lateefi" w:cs="MB Lateefi"/>
                <w:lang w:bidi="fa-IR"/>
              </w:rPr>
              <w:t>)</w:t>
            </w:r>
            <w:r w:rsidRPr="00775583">
              <w:rPr>
                <w:rFonts w:ascii="MB Lateefi" w:hAnsi="MB Lateefi" w:cs="MB Lateefi"/>
                <w:rtl/>
                <w:lang w:bidi="fa-IR"/>
              </w:rPr>
              <w:t xml:space="preserve"> ه</w:t>
            </w:r>
            <w:r w:rsidRPr="00775583">
              <w:rPr>
                <w:rFonts w:ascii="MB Lateefi" w:hAnsi="MB Lateefi" w:cs="MB Lateefi" w:hint="cs"/>
                <w:rtl/>
                <w:lang w:bidi="fa-IR"/>
              </w:rPr>
              <w:t>ڪ</w:t>
            </w:r>
            <w:r w:rsidRPr="00775583">
              <w:rPr>
                <w:rFonts w:ascii="MB Lateefi" w:hAnsi="MB Lateefi" w:cs="MB Lateefi"/>
                <w:rtl/>
                <w:lang w:bidi="fa-IR"/>
              </w:rPr>
              <w:t xml:space="preserve"> کان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جواب اچي سگهن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p w14:paraId="5B440B58" w14:textId="430CC56D" w:rsidR="00F81805" w:rsidRPr="00775583" w:rsidRDefault="00F81805" w:rsidP="00F81805">
            <w:pPr>
              <w:tabs>
                <w:tab w:val="left" w:pos="6330"/>
              </w:tabs>
              <w:bidi/>
              <w:jc w:val="both"/>
              <w:rPr>
                <w:rFonts w:ascii="MB Lateefi" w:hAnsi="MB Lateefi" w:cs="MB Lateefi"/>
                <w:rtl/>
                <w:lang w:bidi="fa-IR"/>
              </w:rPr>
            </w:pPr>
          </w:p>
        </w:tc>
        <w:tc>
          <w:tcPr>
            <w:tcW w:w="4567" w:type="dxa"/>
            <w:gridSpan w:val="2"/>
            <w:vAlign w:val="center"/>
          </w:tcPr>
          <w:p w14:paraId="5C7402E3"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20"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بائيو</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b/>
                <w:i w:val="0"/>
                <w:iCs w:val="0"/>
                <w:sz w:val="20"/>
                <w:szCs w:val="20"/>
                <w:rtl/>
              </w:rPr>
              <w:t xml:space="preserve"> گوريون/سيرپ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99FA91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بائيو</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سئي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2D269D0A"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بخارگھ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sz w:val="20"/>
                <w:szCs w:val="20"/>
                <w:rtl/>
              </w:rPr>
              <w:t xml:space="preserve"> و</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sz w:val="20"/>
                <w:szCs w:val="20"/>
                <w:rtl/>
              </w:rPr>
              <w:t>ري</w:t>
            </w:r>
            <w:r w:rsidRPr="00775583">
              <w:rPr>
                <w:rStyle w:val="FontStyle85"/>
                <w:rFonts w:ascii="MB Lateefi" w:hAnsi="MB Lateefi" w:cs="MB Lateefi"/>
                <w:b/>
                <w:i w:val="0"/>
                <w:iCs w:val="0"/>
                <w:sz w:val="20"/>
                <w:szCs w:val="20"/>
                <w:rtl/>
              </w:rPr>
              <w:t xml:space="preserve"> دوا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3D635FA0"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کنگھ</w:t>
            </w:r>
            <w:r w:rsidRPr="00775583">
              <w:rPr>
                <w:rStyle w:val="FontStyle85"/>
                <w:rFonts w:ascii="MB Lateefi" w:hAnsi="MB Lateefi" w:cs="MB Lateefi"/>
                <w:b/>
                <w:i w:val="0"/>
                <w:iCs w:val="0"/>
                <w:sz w:val="20"/>
                <w:szCs w:val="20"/>
                <w:rtl/>
              </w:rPr>
              <w:t xml:space="preserve"> جو شربت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2858528C"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مليريا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5F637B0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ڻڄ</w:t>
            </w:r>
            <w:r w:rsidRPr="00775583">
              <w:rPr>
                <w:rStyle w:val="FontStyle85"/>
                <w:rFonts w:ascii="MB Lateefi" w:hAnsi="MB Lateefi" w:cs="MB Lateefi" w:hint="eastAsia"/>
                <w:b/>
                <w:i w:val="0"/>
                <w:iCs w:val="0"/>
                <w:sz w:val="20"/>
                <w:szCs w:val="20"/>
                <w:rtl/>
              </w:rPr>
              <w:t>اتل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گوري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شربت</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0673C843" w14:textId="60C2C82A" w:rsidR="00CB7D82" w:rsidRPr="00775583" w:rsidRDefault="00AA0F4B"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ا</w:t>
            </w:r>
            <w:r w:rsidR="00CB7D82" w:rsidRPr="00775583">
              <w:rPr>
                <w:rStyle w:val="FontStyle85"/>
                <w:rFonts w:ascii="MB Lateefi" w:hAnsi="MB Lateefi" w:cs="MB Lateefi" w:hint="cs"/>
                <w:b/>
                <w:i w:val="0"/>
                <w:iCs w:val="0"/>
                <w:sz w:val="20"/>
                <w:szCs w:val="20"/>
                <w:rtl/>
              </w:rPr>
              <w:t>ڻڄ</w:t>
            </w:r>
            <w:r w:rsidR="00CB7D82" w:rsidRPr="00775583">
              <w:rPr>
                <w:rStyle w:val="FontStyle85"/>
                <w:rFonts w:ascii="MB Lateefi" w:hAnsi="MB Lateefi" w:cs="MB Lateefi" w:hint="eastAsia"/>
                <w:b/>
                <w:i w:val="0"/>
                <w:iCs w:val="0"/>
                <w:sz w:val="20"/>
                <w:szCs w:val="20"/>
                <w:rtl/>
              </w:rPr>
              <w:t>اتل</w:t>
            </w:r>
            <w:r w:rsidR="00CB7D82" w:rsidRPr="00775583">
              <w:rPr>
                <w:rStyle w:val="FontStyle85"/>
                <w:rFonts w:ascii="MB Lateefi" w:hAnsi="MB Lateefi" w:cs="MB Lateefi"/>
                <w:b/>
                <w:i w:val="0"/>
                <w:iCs w:val="0"/>
                <w:sz w:val="20"/>
                <w:szCs w:val="20"/>
                <w:rtl/>
              </w:rPr>
              <w:t xml:space="preserve"> سوئيون (انجي</w:t>
            </w:r>
            <w:r w:rsidR="00CB7D82" w:rsidRPr="00775583">
              <w:rPr>
                <w:rStyle w:val="FontStyle85"/>
                <w:rFonts w:ascii="MB Lateefi" w:hAnsi="MB Lateefi" w:cs="MB Lateefi" w:hint="cs"/>
                <w:b/>
                <w:i w:val="0"/>
                <w:iCs w:val="0"/>
                <w:sz w:val="20"/>
                <w:szCs w:val="20"/>
                <w:rtl/>
              </w:rPr>
              <w:t>ڪ</w:t>
            </w:r>
            <w:r w:rsidR="00CB7D82" w:rsidRPr="00775583">
              <w:rPr>
                <w:rStyle w:val="FontStyle85"/>
                <w:rFonts w:ascii="MB Lateefi" w:hAnsi="MB Lateefi" w:cs="MB Lateefi" w:hint="eastAsia"/>
                <w:b/>
                <w:i w:val="0"/>
                <w:iCs w:val="0"/>
                <w:sz w:val="20"/>
                <w:szCs w:val="20"/>
                <w:rtl/>
              </w:rPr>
              <w:t>شن</w:t>
            </w:r>
            <w:r w:rsidR="00CB7D82" w:rsidRPr="00775583">
              <w:rPr>
                <w:rStyle w:val="FontStyle85"/>
                <w:rFonts w:ascii="MB Lateefi" w:hAnsi="MB Lateefi" w:cs="MB Lateefi"/>
                <w:b/>
                <w:i w:val="0"/>
                <w:iCs w:val="0"/>
                <w:sz w:val="20"/>
                <w:szCs w:val="20"/>
                <w:rtl/>
              </w:rPr>
              <w:t xml:space="preserve">) </w:t>
            </w:r>
            <w:r w:rsidR="00CB7D82" w:rsidRPr="00775583">
              <w:rPr>
                <w:rStyle w:val="FontStyle85"/>
                <w:rFonts w:ascii="MB Lateefi" w:hAnsi="MB Lateefi" w:cs="MB Lateefi"/>
                <w:b/>
                <w:i w:val="0"/>
                <w:iCs w:val="0"/>
                <w:sz w:val="20"/>
                <w:szCs w:val="20"/>
              </w:rPr>
              <w:tab/>
            </w:r>
            <w:r w:rsidR="00CB7D82" w:rsidRPr="00775583">
              <w:rPr>
                <w:rStyle w:val="FontStyle85"/>
                <w:rFonts w:ascii="MB Lateefi" w:hAnsi="MB Lateefi" w:cs="MB Lateefi"/>
                <w:b/>
                <w:i w:val="0"/>
                <w:iCs w:val="0"/>
                <w:sz w:val="20"/>
                <w:szCs w:val="20"/>
                <w:rtl/>
                <w:lang w:bidi="sd-Arab-PK"/>
              </w:rPr>
              <w:t>7</w:t>
            </w:r>
          </w:p>
        </w:tc>
        <w:tc>
          <w:tcPr>
            <w:tcW w:w="1099" w:type="dxa"/>
            <w:vAlign w:val="center"/>
          </w:tcPr>
          <w:p w14:paraId="22D66A77" w14:textId="77777777" w:rsidR="00CB7D82" w:rsidRPr="00775583" w:rsidRDefault="00CB7D82" w:rsidP="00767B59">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16BF0C95" w14:textId="77777777" w:rsidR="00CB7D82" w:rsidRPr="00775583" w:rsidRDefault="00CB7D82" w:rsidP="00767B59">
            <w:pPr>
              <w:tabs>
                <w:tab w:val="left" w:pos="6330"/>
              </w:tabs>
              <w:bidi/>
              <w:jc w:val="center"/>
              <w:rPr>
                <w:rFonts w:ascii="MB Lateefi" w:hAnsi="MB Lateefi" w:cs="MB Lateefi"/>
                <w:sz w:val="16"/>
                <w:szCs w:val="16"/>
                <w:rtl/>
                <w:lang w:bidi="fa-IR"/>
              </w:rPr>
            </w:pPr>
          </w:p>
        </w:tc>
      </w:tr>
      <w:tr w:rsidR="00CB7D82" w:rsidRPr="00775583" w14:paraId="7238A946" w14:textId="77777777" w:rsidTr="000F63FE">
        <w:trPr>
          <w:trHeight w:val="64"/>
          <w:jc w:val="center"/>
        </w:trPr>
        <w:tc>
          <w:tcPr>
            <w:tcW w:w="984" w:type="dxa"/>
            <w:vAlign w:val="center"/>
          </w:tcPr>
          <w:p w14:paraId="07A6ED42" w14:textId="54C050B6" w:rsidR="00CB7D82" w:rsidRPr="00775583" w:rsidRDefault="00AA0F4B" w:rsidP="00767B59">
            <w:pPr>
              <w:pStyle w:val="Title"/>
              <w:spacing w:before="120" w:after="120"/>
              <w:rPr>
                <w:rFonts w:asciiTheme="minorHAnsi" w:hAnsiTheme="minorHAnsi" w:cstheme="minorHAnsi"/>
                <w:b w:val="0"/>
                <w:bCs w:val="0"/>
                <w:color w:val="000000" w:themeColor="text1"/>
                <w:sz w:val="20"/>
                <w:szCs w:val="20"/>
                <w:lang w:val="en-US" w:bidi="sd-Arab-PK"/>
              </w:rPr>
            </w:pPr>
            <w:r w:rsidRPr="00775583">
              <w:rPr>
                <w:rFonts w:asciiTheme="minorHAnsi" w:hAnsiTheme="minorHAnsi" w:cstheme="minorHAnsi"/>
                <w:b w:val="0"/>
                <w:bCs w:val="0"/>
                <w:color w:val="000000" w:themeColor="text1"/>
                <w:sz w:val="20"/>
                <w:szCs w:val="20"/>
                <w:lang w:val="en-US" w:bidi="sd-Arab-PK"/>
              </w:rPr>
              <w:t>H21</w:t>
            </w:r>
          </w:p>
        </w:tc>
        <w:tc>
          <w:tcPr>
            <w:tcW w:w="4862" w:type="dxa"/>
            <w:gridSpan w:val="2"/>
            <w:vAlign w:val="center"/>
          </w:tcPr>
          <w:p w14:paraId="29E8AE35" w14:textId="53D1F915"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color w:val="000000" w:themeColor="text1"/>
                <w:rtl/>
                <w:lang w:bidi="fa-IR"/>
              </w:rPr>
              <w:t>(نالو) کنگھ ۽ 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بيماري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علاج</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لاءِ</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يترا</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ڏ</w:t>
            </w:r>
            <w:r w:rsidRPr="00775583">
              <w:rPr>
                <w:rFonts w:ascii="MB Lateefi" w:hAnsi="MB Lateefi" w:cs="MB Lateefi" w:hint="eastAsia"/>
                <w:color w:val="000000" w:themeColor="text1"/>
                <w:rtl/>
                <w:lang w:bidi="fa-IR"/>
              </w:rPr>
              <w:t>ي</w:t>
            </w:r>
            <w:r w:rsidR="00E9230D" w:rsidRPr="00775583">
              <w:rPr>
                <w:rFonts w:ascii="MB Lateefi" w:hAnsi="MB Lateefi" w:cs="MB Lateefi"/>
                <w:color w:val="000000" w:themeColor="text1"/>
                <w:rtl/>
                <w:lang w:bidi="fa-IR"/>
              </w:rPr>
              <w:t>نه</w:t>
            </w:r>
            <w:r w:rsidRPr="00775583">
              <w:rPr>
                <w:rFonts w:ascii="MB Lateefi" w:hAnsi="MB Lateefi" w:cs="MB Lateefi"/>
                <w:color w:val="000000" w:themeColor="text1"/>
                <w:rtl/>
                <w:lang w:bidi="fa-IR"/>
              </w:rPr>
              <w:t>ن اسپتال ۾ داخل ھيو؟</w:t>
            </w:r>
          </w:p>
        </w:tc>
        <w:tc>
          <w:tcPr>
            <w:tcW w:w="4567" w:type="dxa"/>
            <w:gridSpan w:val="2"/>
            <w:vAlign w:val="center"/>
          </w:tcPr>
          <w:p w14:paraId="0618533C" w14:textId="0FF09B77" w:rsidR="00CB7D82" w:rsidRPr="00775583" w:rsidRDefault="000E59DB" w:rsidP="00767B59">
            <w:pPr>
              <w:pStyle w:val="Style39"/>
              <w:widowControl/>
              <w:tabs>
                <w:tab w:val="right" w:leader="hyphen" w:pos="4320"/>
                <w:tab w:val="left" w:pos="4752"/>
              </w:tabs>
              <w:bidi/>
              <w:spacing w:line="240" w:lineRule="auto"/>
              <w:ind w:right="-115"/>
              <w:rPr>
                <w:rFonts w:cstheme="minorHAnsi"/>
                <w:color w:val="000000" w:themeColor="text1"/>
                <w:sz w:val="20"/>
                <w:szCs w:val="20"/>
                <w:rPrChange w:id="921" w:author="Iqbal Ameerali" w:date="2020-10-08T11:45:00Z">
                  <w:rPr>
                    <w:rFonts w:cstheme="minorHAnsi"/>
                    <w:color w:val="000000" w:themeColor="text1"/>
                    <w:sz w:val="20"/>
                    <w:szCs w:val="20"/>
                    <w:highlight w:val="cyan"/>
                  </w:rPr>
                </w:rPrChange>
              </w:rPr>
            </w:pPr>
            <w:r w:rsidRPr="00775583">
              <w:rPr>
                <w:rStyle w:val="FontStyle85"/>
                <w:rFonts w:ascii="MB Lateefi" w:hAnsi="MB Lateefi" w:cs="MB Lateefi" w:hint="cs"/>
                <w:b/>
                <w:i w:val="0"/>
                <w:iCs w:val="0"/>
                <w:color w:val="000000" w:themeColor="text1"/>
                <w:sz w:val="20"/>
                <w:szCs w:val="20"/>
                <w:rtl/>
                <w:lang w:bidi="sd-Arab-PK"/>
                <w:rPrChange w:id="922" w:author="Iqbal Ameerali" w:date="2020-10-08T11:45:00Z">
                  <w:rPr>
                    <w:rStyle w:val="FontStyle85"/>
                    <w:rFonts w:ascii="MB Lateefi" w:hAnsi="MB Lateefi" w:cs="MB Lateefi" w:hint="cs"/>
                    <w:b/>
                    <w:i w:val="0"/>
                    <w:iCs w:val="0"/>
                    <w:color w:val="000000" w:themeColor="text1"/>
                    <w:sz w:val="20"/>
                    <w:szCs w:val="20"/>
                    <w:highlight w:val="cyan"/>
                    <w:rtl/>
                    <w:lang w:bidi="sd-Arab-PK"/>
                  </w:rPr>
                </w:rPrChange>
              </w:rPr>
              <w:t>ڪ</w:t>
            </w:r>
            <w:r w:rsidRPr="00775583">
              <w:rPr>
                <w:rStyle w:val="FontStyle85"/>
                <w:rFonts w:ascii="MB Lateefi" w:hAnsi="MB Lateefi" w:cs="MB Lateefi" w:hint="eastAsia"/>
                <w:b/>
                <w:i w:val="0"/>
                <w:iCs w:val="0"/>
                <w:color w:val="000000" w:themeColor="text1"/>
                <w:sz w:val="20"/>
                <w:szCs w:val="20"/>
                <w:rtl/>
                <w:lang w:bidi="sd-Arab-PK"/>
                <w:rPrChange w:id="923" w:author="Iqbal Ameerali" w:date="2020-10-08T11:45:00Z">
                  <w:rPr>
                    <w:rStyle w:val="FontStyle85"/>
                    <w:rFonts w:ascii="MB Lateefi" w:hAnsi="MB Lateefi" w:cs="MB Lateefi" w:hint="eastAsia"/>
                    <w:b/>
                    <w:i w:val="0"/>
                    <w:iCs w:val="0"/>
                    <w:color w:val="000000" w:themeColor="text1"/>
                    <w:sz w:val="20"/>
                    <w:szCs w:val="20"/>
                    <w:highlight w:val="cyan"/>
                    <w:rtl/>
                    <w:lang w:bidi="sd-Arab-PK"/>
                  </w:rPr>
                </w:rPrChange>
              </w:rPr>
              <w:t>لا</w:t>
            </w:r>
            <w:r w:rsidRPr="00775583">
              <w:rPr>
                <w:rStyle w:val="FontStyle85"/>
                <w:rFonts w:ascii="MB Lateefi" w:hAnsi="MB Lateefi" w:cs="MB Lateefi" w:hint="cs"/>
                <w:b/>
                <w:i w:val="0"/>
                <w:iCs w:val="0"/>
                <w:color w:val="000000" w:themeColor="text1"/>
                <w:sz w:val="20"/>
                <w:szCs w:val="20"/>
                <w:rtl/>
                <w:lang w:bidi="sd-Arab-PK"/>
                <w:rPrChange w:id="924" w:author="Iqbal Ameerali" w:date="2020-10-08T11:45:00Z">
                  <w:rPr>
                    <w:rStyle w:val="FontStyle85"/>
                    <w:rFonts w:ascii="MB Lateefi" w:hAnsi="MB Lateefi" w:cs="MB Lateefi" w:hint="cs"/>
                    <w:b/>
                    <w:i w:val="0"/>
                    <w:iCs w:val="0"/>
                    <w:color w:val="000000" w:themeColor="text1"/>
                    <w:sz w:val="20"/>
                    <w:szCs w:val="20"/>
                    <w:highlight w:val="cyan"/>
                    <w:rtl/>
                    <w:lang w:bidi="sd-Arab-PK"/>
                  </w:rPr>
                </w:rPrChange>
              </w:rPr>
              <w:t>ڪ</w:t>
            </w:r>
            <w:r w:rsidR="00CB7D82" w:rsidRPr="00775583">
              <w:rPr>
                <w:rStyle w:val="FontStyle85"/>
                <w:rFonts w:ascii="MB Lateefi" w:hAnsi="MB Lateefi" w:cs="MB Lateefi"/>
                <w:b/>
                <w:i w:val="0"/>
                <w:iCs w:val="0"/>
                <w:color w:val="000000" w:themeColor="text1"/>
                <w:sz w:val="20"/>
                <w:szCs w:val="20"/>
                <w:rPrChange w:id="925" w:author="Iqbal Ameerali" w:date="2020-10-08T11:45:00Z">
                  <w:rPr>
                    <w:rStyle w:val="FontStyle85"/>
                    <w:rFonts w:ascii="MB Lateefi" w:hAnsi="MB Lateefi" w:cs="MB Lateefi"/>
                    <w:b/>
                    <w:i w:val="0"/>
                    <w:iCs w:val="0"/>
                    <w:color w:val="000000" w:themeColor="text1"/>
                    <w:sz w:val="20"/>
                    <w:szCs w:val="20"/>
                    <w:highlight w:val="cyan"/>
                  </w:rPr>
                </w:rPrChange>
              </w:rPr>
              <w:tab/>
            </w:r>
            <w:r w:rsidR="00CB7D82" w:rsidRPr="00775583">
              <w:rPr>
                <w:rFonts w:cstheme="minorHAnsi"/>
                <w:color w:val="000000" w:themeColor="text1"/>
                <w:sz w:val="20"/>
                <w:szCs w:val="20"/>
                <w:rPrChange w:id="926" w:author="Iqbal Ameerali" w:date="2020-10-08T11:45:00Z">
                  <w:rPr>
                    <w:rFonts w:cstheme="minorHAnsi"/>
                    <w:color w:val="000000" w:themeColor="text1"/>
                    <w:sz w:val="20"/>
                    <w:szCs w:val="20"/>
                    <w:highlight w:val="cyan"/>
                  </w:rPr>
                </w:rPrChange>
              </w:rPr>
              <w:fldChar w:fldCharType="begin">
                <w:ffData>
                  <w:name w:val="Check189"/>
                  <w:enabled/>
                  <w:calcOnExit w:val="0"/>
                  <w:checkBox>
                    <w:sizeAuto/>
                    <w:default w:val="0"/>
                  </w:checkBox>
                </w:ffData>
              </w:fldChar>
            </w:r>
            <w:r w:rsidR="00CB7D82" w:rsidRPr="00775583">
              <w:rPr>
                <w:rFonts w:cstheme="minorHAnsi"/>
                <w:color w:val="000000" w:themeColor="text1"/>
                <w:sz w:val="20"/>
                <w:szCs w:val="20"/>
                <w:rPrChange w:id="927" w:author="Iqbal Ameerali" w:date="2020-10-08T11:45:00Z">
                  <w:rPr>
                    <w:rFonts w:cstheme="minorHAnsi"/>
                    <w:color w:val="000000" w:themeColor="text1"/>
                    <w:sz w:val="20"/>
                    <w:szCs w:val="20"/>
                    <w:highlight w:val="cyan"/>
                  </w:rPr>
                </w:rPrChange>
              </w:rPr>
              <w:instrText xml:space="preserve"> FORMCHECKBOX </w:instrText>
            </w:r>
            <w:r w:rsidR="00477FCF">
              <w:rPr>
                <w:rFonts w:cstheme="minorHAnsi"/>
                <w:color w:val="000000" w:themeColor="text1"/>
                <w:sz w:val="20"/>
                <w:szCs w:val="20"/>
                <w:rPrChange w:id="928" w:author="Iqbal Ameerali" w:date="2020-10-08T11:45:00Z">
                  <w:rPr>
                    <w:rFonts w:cstheme="minorHAnsi"/>
                    <w:color w:val="000000" w:themeColor="text1"/>
                    <w:sz w:val="20"/>
                    <w:szCs w:val="20"/>
                  </w:rPr>
                </w:rPrChange>
              </w:rPr>
            </w:r>
            <w:r w:rsidR="00477FCF">
              <w:rPr>
                <w:rFonts w:cstheme="minorHAnsi"/>
                <w:color w:val="000000" w:themeColor="text1"/>
                <w:sz w:val="20"/>
                <w:szCs w:val="20"/>
                <w:rPrChange w:id="929" w:author="Iqbal Ameerali" w:date="2020-10-08T11:45:00Z">
                  <w:rPr>
                    <w:rFonts w:cstheme="minorHAnsi"/>
                    <w:color w:val="000000" w:themeColor="text1"/>
                    <w:sz w:val="20"/>
                    <w:szCs w:val="20"/>
                  </w:rPr>
                </w:rPrChange>
              </w:rPr>
              <w:fldChar w:fldCharType="separate"/>
            </w:r>
            <w:r w:rsidR="00CB7D82" w:rsidRPr="00775583">
              <w:rPr>
                <w:rFonts w:cstheme="minorHAnsi"/>
                <w:color w:val="000000" w:themeColor="text1"/>
                <w:sz w:val="20"/>
                <w:szCs w:val="20"/>
                <w:rPrChange w:id="930" w:author="Iqbal Ameerali" w:date="2020-10-08T11:45:00Z">
                  <w:rPr>
                    <w:rFonts w:cstheme="minorHAnsi"/>
                    <w:color w:val="000000" w:themeColor="text1"/>
                    <w:sz w:val="20"/>
                    <w:szCs w:val="20"/>
                    <w:highlight w:val="cyan"/>
                  </w:rPr>
                </w:rPrChange>
              </w:rPr>
              <w:fldChar w:fldCharType="end"/>
            </w:r>
          </w:p>
          <w:p w14:paraId="676B5290" w14:textId="341CCF25" w:rsidR="000E59DB" w:rsidRPr="00775583" w:rsidRDefault="000E59DB" w:rsidP="000E59DB">
            <w:pPr>
              <w:pStyle w:val="Style39"/>
              <w:widowControl/>
              <w:tabs>
                <w:tab w:val="right" w:leader="hyphen" w:pos="4320"/>
                <w:tab w:val="left" w:pos="4752"/>
              </w:tabs>
              <w:bidi/>
              <w:spacing w:line="240" w:lineRule="auto"/>
              <w:ind w:right="-115"/>
              <w:rPr>
                <w:rStyle w:val="FontStyle85"/>
                <w:rFonts w:cstheme="minorHAnsi"/>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Change w:id="931" w:author="Iqbal Ameerali" w:date="2020-10-08T11:45:00Z">
                  <w:rPr>
                    <w:rStyle w:val="FontStyle85"/>
                    <w:rFonts w:ascii="MB Lateefi" w:hAnsi="MB Lateefi" w:cs="MB Lateefi" w:hint="cs"/>
                    <w:b/>
                    <w:i w:val="0"/>
                    <w:iCs w:val="0"/>
                    <w:color w:val="000000" w:themeColor="text1"/>
                    <w:sz w:val="20"/>
                    <w:szCs w:val="20"/>
                    <w:highlight w:val="cyan"/>
                    <w:rtl/>
                  </w:rPr>
                </w:rPrChange>
              </w:rPr>
              <w:t>ڏ</w:t>
            </w:r>
            <w:r w:rsidRPr="00775583">
              <w:rPr>
                <w:rStyle w:val="FontStyle85"/>
                <w:rFonts w:ascii="MB Lateefi" w:hAnsi="MB Lateefi" w:cs="MB Lateefi" w:hint="eastAsia"/>
                <w:b/>
                <w:i w:val="0"/>
                <w:iCs w:val="0"/>
                <w:color w:val="000000" w:themeColor="text1"/>
                <w:sz w:val="20"/>
                <w:szCs w:val="20"/>
                <w:rtl/>
                <w:rPrChange w:id="932" w:author="Iqbal Ameerali" w:date="2020-10-08T11:45:00Z">
                  <w:rPr>
                    <w:rStyle w:val="FontStyle85"/>
                    <w:rFonts w:ascii="MB Lateefi" w:hAnsi="MB Lateefi" w:cs="MB Lateefi" w:hint="eastAsia"/>
                    <w:b/>
                    <w:i w:val="0"/>
                    <w:iCs w:val="0"/>
                    <w:color w:val="000000" w:themeColor="text1"/>
                    <w:sz w:val="20"/>
                    <w:szCs w:val="20"/>
                    <w:highlight w:val="cyan"/>
                    <w:rtl/>
                  </w:rPr>
                </w:rPrChange>
              </w:rPr>
              <w:t>ينهن</w:t>
            </w:r>
            <w:r w:rsidRPr="00775583">
              <w:rPr>
                <w:rStyle w:val="FontStyle85"/>
                <w:rFonts w:ascii="MB Lateefi" w:hAnsi="MB Lateefi" w:cs="MB Lateefi"/>
                <w:b/>
                <w:i w:val="0"/>
                <w:iCs w:val="0"/>
                <w:color w:val="000000" w:themeColor="text1"/>
                <w:sz w:val="20"/>
                <w:szCs w:val="20"/>
              </w:rPr>
              <w:tab/>
            </w:r>
            <w:r w:rsidRPr="00775583">
              <w:rPr>
                <w:rFonts w:cstheme="minorHAnsi"/>
                <w:color w:val="000000" w:themeColor="text1"/>
                <w:sz w:val="20"/>
                <w:szCs w:val="20"/>
              </w:rPr>
              <w:fldChar w:fldCharType="begin">
                <w:ffData>
                  <w:name w:val="Check189"/>
                  <w:enabled/>
                  <w:calcOnExit w:val="0"/>
                  <w:checkBox>
                    <w:sizeAuto/>
                    <w:default w:val="0"/>
                  </w:checkBox>
                </w:ffData>
              </w:fldChar>
            </w:r>
            <w:r w:rsidRPr="00775583">
              <w:rPr>
                <w:rFonts w:cstheme="minorHAnsi"/>
                <w:color w:val="000000" w:themeColor="text1"/>
                <w:sz w:val="20"/>
                <w:szCs w:val="20"/>
              </w:rPr>
              <w:instrText xml:space="preserve"> FORMCHECKBOX </w:instrText>
            </w:r>
            <w:r w:rsidR="00477FCF">
              <w:rPr>
                <w:rFonts w:cstheme="minorHAnsi"/>
                <w:color w:val="000000" w:themeColor="text1"/>
                <w:sz w:val="20"/>
                <w:szCs w:val="20"/>
                <w:rPrChange w:id="933" w:author="Iqbal Ameerali" w:date="2020-10-08T11:45:00Z">
                  <w:rPr>
                    <w:rFonts w:cstheme="minorHAnsi"/>
                    <w:color w:val="000000" w:themeColor="text1"/>
                    <w:sz w:val="20"/>
                    <w:szCs w:val="20"/>
                  </w:rPr>
                </w:rPrChange>
              </w:rPr>
            </w:r>
            <w:r w:rsidR="00477FCF">
              <w:rPr>
                <w:rFonts w:cstheme="minorHAnsi"/>
                <w:color w:val="000000" w:themeColor="text1"/>
                <w:sz w:val="20"/>
                <w:szCs w:val="20"/>
                <w:rPrChange w:id="934" w:author="Iqbal Ameerali" w:date="2020-10-08T11:45:00Z">
                  <w:rPr>
                    <w:rFonts w:cstheme="minorHAnsi"/>
                    <w:color w:val="000000" w:themeColor="text1"/>
                    <w:sz w:val="20"/>
                    <w:szCs w:val="20"/>
                  </w:rPr>
                </w:rPrChange>
              </w:rPr>
              <w:fldChar w:fldCharType="separate"/>
            </w:r>
            <w:r w:rsidRPr="00775583">
              <w:rPr>
                <w:rFonts w:cstheme="minorHAnsi"/>
                <w:color w:val="000000" w:themeColor="text1"/>
                <w:sz w:val="20"/>
                <w:szCs w:val="20"/>
                <w:rPrChange w:id="935" w:author="Iqbal Ameerali" w:date="2020-10-08T11:45:00Z">
                  <w:rPr>
                    <w:rFonts w:cstheme="minorHAnsi"/>
                    <w:color w:val="000000" w:themeColor="text1"/>
                    <w:sz w:val="20"/>
                    <w:szCs w:val="20"/>
                  </w:rPr>
                </w:rPrChange>
              </w:rPr>
              <w:fldChar w:fldCharType="end"/>
            </w:r>
          </w:p>
          <w:p w14:paraId="6E3DE7C8" w14:textId="540CD137" w:rsidR="00CB7D82" w:rsidRPr="00775583" w:rsidRDefault="00CB7D82" w:rsidP="000E59DB">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b/>
                <w:i w:val="0"/>
                <w:iCs w:val="0"/>
                <w:color w:val="000000" w:themeColor="text1"/>
                <w:sz w:val="20"/>
                <w:szCs w:val="20"/>
                <w:rtl/>
              </w:rPr>
              <w:t>ا</w:t>
            </w:r>
            <w:r w:rsidRPr="00775583">
              <w:rPr>
                <w:rStyle w:val="FontStyle85"/>
                <w:rFonts w:ascii="MB Lateefi" w:hAnsi="MB Lateefi" w:cs="MB Lateefi" w:hint="cs"/>
                <w:b/>
                <w:i w:val="0"/>
                <w:iCs w:val="0"/>
                <w:color w:val="000000" w:themeColor="text1"/>
                <w:sz w:val="20"/>
                <w:szCs w:val="20"/>
                <w:rtl/>
              </w:rPr>
              <w:t>ڃ</w:t>
            </w:r>
            <w:r w:rsidRPr="00775583">
              <w:rPr>
                <w:rStyle w:val="FontStyle85"/>
                <w:rFonts w:ascii="MB Lateefi" w:hAnsi="MB Lateefi" w:cs="MB Lateefi"/>
                <w:b/>
                <w:i w:val="0"/>
                <w:iCs w:val="0"/>
                <w:color w:val="000000" w:themeColor="text1"/>
                <w:sz w:val="20"/>
                <w:szCs w:val="20"/>
                <w:rtl/>
              </w:rPr>
              <w:t>ا</w:t>
            </w:r>
            <w:r w:rsidR="000E59DB" w:rsidRPr="00775583">
              <w:rPr>
                <w:rStyle w:val="FontStyle85"/>
                <w:rFonts w:ascii="MB Lateefi" w:hAnsi="MB Lateefi" w:cs="MB Lateefi" w:hint="eastAsia"/>
                <w:b/>
                <w:i w:val="0"/>
                <w:iCs w:val="0"/>
                <w:color w:val="000000" w:themeColor="text1"/>
                <w:sz w:val="20"/>
                <w:szCs w:val="20"/>
                <w:rtl/>
                <w:lang w:bidi="sd-Arab-PK"/>
              </w:rPr>
              <w:t>ن</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داخل</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آھي</w:t>
            </w:r>
            <w:r w:rsidRPr="00775583">
              <w:rPr>
                <w:rStyle w:val="FontStyle85"/>
                <w:rFonts w:ascii="MB Lateefi" w:hAnsi="MB Lateefi" w:cs="MB Lateefi"/>
                <w:b/>
                <w:i w:val="0"/>
                <w:iCs w:val="0"/>
                <w:color w:val="000000" w:themeColor="text1"/>
                <w:sz w:val="20"/>
                <w:szCs w:val="20"/>
                <w:rtl/>
                <w:lang w:bidi="sd-Arab-PK"/>
              </w:rPr>
              <w:t xml:space="preserve"> </w:t>
            </w:r>
            <w:r w:rsidRPr="00775583">
              <w:rPr>
                <w:rStyle w:val="FontStyle85"/>
                <w:rFonts w:ascii="MB Lateefi" w:hAnsi="MB Lateefi" w:cs="MB Lateefi"/>
                <w:b/>
                <w:i w:val="0"/>
                <w:iCs w:val="0"/>
                <w:color w:val="000000" w:themeColor="text1"/>
                <w:sz w:val="20"/>
                <w:szCs w:val="20"/>
              </w:rPr>
              <w:tab/>
            </w:r>
            <w:ins w:id="936" w:author="Iqbal Ameerali" w:date="2020-10-07T15:44:00Z">
              <w:r w:rsidR="005F3DD2" w:rsidRPr="00775583">
                <w:rPr>
                  <w:rStyle w:val="FontStyle85"/>
                  <w:rFonts w:ascii="MB Lateefi" w:hAnsi="MB Lateefi" w:cs="MB Lateefi"/>
                  <w:b/>
                  <w:i w:val="0"/>
                  <w:iCs w:val="0"/>
                  <w:color w:val="000000" w:themeColor="text1"/>
                  <w:sz w:val="20"/>
                  <w:szCs w:val="20"/>
                  <w:rtl/>
                </w:rPr>
                <w:t>666</w:t>
              </w:r>
            </w:ins>
          </w:p>
        </w:tc>
        <w:tc>
          <w:tcPr>
            <w:tcW w:w="1099" w:type="dxa"/>
            <w:vAlign w:val="center"/>
          </w:tcPr>
          <w:p w14:paraId="57F1CC54" w14:textId="2F4D141B" w:rsidR="00CB7D82" w:rsidRPr="00775583" w:rsidRDefault="00AA0F4B" w:rsidP="00767B59">
            <w:pPr>
              <w:tabs>
                <w:tab w:val="left" w:pos="6330"/>
              </w:tabs>
              <w:bidi/>
              <w:jc w:val="center"/>
              <w:rPr>
                <w:rFonts w:ascii="MB Lateefi" w:hAnsi="MB Lateefi" w:cs="MB Lateefi"/>
                <w:color w:val="000000" w:themeColor="text1"/>
                <w:sz w:val="16"/>
                <w:szCs w:val="16"/>
                <w:rtl/>
                <w:lang w:bidi="sd-Arab-PK"/>
              </w:rPr>
            </w:pPr>
            <w:r w:rsidRPr="00775583">
              <w:rPr>
                <w:rFonts w:ascii="MB Lateefi" w:hAnsi="MB Lateefi" w:cs="MB Lateefi" w:hint="eastAsia"/>
                <w:color w:val="000000" w:themeColor="text1"/>
                <w:sz w:val="16"/>
                <w:szCs w:val="16"/>
                <w:rtl/>
                <w:lang w:bidi="sd-Arab-PK"/>
              </w:rPr>
              <w:t>جي</w:t>
            </w:r>
            <w:r w:rsidRPr="00775583">
              <w:rPr>
                <w:rFonts w:ascii="MB Lateefi" w:hAnsi="MB Lateefi" w:cs="MB Lateefi" w:hint="cs"/>
                <w:color w:val="000000" w:themeColor="text1"/>
                <w:sz w:val="16"/>
                <w:szCs w:val="16"/>
                <w:rtl/>
                <w:lang w:bidi="sd-Arab-PK"/>
              </w:rPr>
              <w:t>ڪڏ</w:t>
            </w:r>
            <w:r w:rsidRPr="00775583">
              <w:rPr>
                <w:rFonts w:ascii="MB Lateefi" w:hAnsi="MB Lateefi" w:cs="MB Lateefi" w:hint="eastAsia"/>
                <w:color w:val="000000" w:themeColor="text1"/>
                <w:sz w:val="16"/>
                <w:szCs w:val="16"/>
                <w:rtl/>
                <w:lang w:bidi="sd-Arab-PK"/>
              </w:rPr>
              <w:t>ھن</w:t>
            </w:r>
            <w:r w:rsidRPr="00775583">
              <w:rPr>
                <w:rFonts w:ascii="MB Lateefi" w:hAnsi="MB Lateefi" w:cs="MB Lateefi"/>
                <w:color w:val="000000" w:themeColor="text1"/>
                <w:sz w:val="16"/>
                <w:szCs w:val="16"/>
                <w:rtl/>
                <w:lang w:bidi="sd-Arab-PK"/>
              </w:rPr>
              <w:t xml:space="preserve"> </w:t>
            </w:r>
            <w:r w:rsidRPr="00775583">
              <w:rPr>
                <w:rFonts w:ascii="MB Lateefi" w:hAnsi="MB Lateefi" w:cs="MB Lateefi" w:hint="eastAsia"/>
                <w:color w:val="000000" w:themeColor="text1"/>
                <w:sz w:val="16"/>
                <w:szCs w:val="16"/>
                <w:rtl/>
                <w:lang w:bidi="sd-Arab-PK"/>
              </w:rPr>
              <w:t>ا</w:t>
            </w:r>
            <w:r w:rsidRPr="00775583">
              <w:rPr>
                <w:rFonts w:ascii="MB Lateefi" w:hAnsi="MB Lateefi" w:cs="MB Lateefi" w:hint="cs"/>
                <w:color w:val="000000" w:themeColor="text1"/>
                <w:sz w:val="16"/>
                <w:szCs w:val="16"/>
                <w:rtl/>
                <w:lang w:bidi="sd-Arab-PK"/>
              </w:rPr>
              <w:t>ڃ</w:t>
            </w:r>
            <w:r w:rsidR="00597999" w:rsidRPr="00775583">
              <w:rPr>
                <w:rFonts w:ascii="MB Lateefi" w:hAnsi="MB Lateefi" w:cs="MB Lateefi" w:hint="eastAsia"/>
                <w:color w:val="000000" w:themeColor="text1"/>
                <w:sz w:val="16"/>
                <w:szCs w:val="16"/>
                <w:rtl/>
                <w:lang w:bidi="sd-Arab-PK"/>
              </w:rPr>
              <w:t>ا</w:t>
            </w:r>
            <w:r w:rsidRPr="00775583">
              <w:rPr>
                <w:rFonts w:ascii="MB Lateefi" w:hAnsi="MB Lateefi" w:cs="MB Lateefi" w:hint="eastAsia"/>
                <w:color w:val="000000" w:themeColor="text1"/>
                <w:sz w:val="16"/>
                <w:szCs w:val="16"/>
                <w:rtl/>
                <w:lang w:bidi="sd-Arab-PK"/>
              </w:rPr>
              <w:t>ن</w:t>
            </w:r>
            <w:r w:rsidRPr="00775583">
              <w:rPr>
                <w:rFonts w:ascii="MB Lateefi" w:hAnsi="MB Lateefi" w:cs="MB Lateefi"/>
                <w:color w:val="000000" w:themeColor="text1"/>
                <w:sz w:val="16"/>
                <w:szCs w:val="16"/>
                <w:rtl/>
                <w:lang w:bidi="sd-Arab-PK"/>
              </w:rPr>
              <w:t xml:space="preserve"> </w:t>
            </w:r>
            <w:r w:rsidRPr="00775583">
              <w:rPr>
                <w:rFonts w:ascii="MB Lateefi" w:hAnsi="MB Lateefi" w:cs="MB Lateefi" w:hint="eastAsia"/>
                <w:color w:val="000000" w:themeColor="text1"/>
                <w:sz w:val="16"/>
                <w:szCs w:val="16"/>
                <w:rtl/>
                <w:lang w:bidi="sd-Arab-PK"/>
              </w:rPr>
              <w:t>داخل</w:t>
            </w:r>
            <w:r w:rsidRPr="00775583">
              <w:rPr>
                <w:rFonts w:ascii="MB Lateefi" w:hAnsi="MB Lateefi" w:cs="MB Lateefi"/>
                <w:color w:val="000000" w:themeColor="text1"/>
                <w:sz w:val="16"/>
                <w:szCs w:val="16"/>
                <w:rtl/>
                <w:lang w:bidi="sd-Arab-PK"/>
              </w:rPr>
              <w:t xml:space="preserve"> </w:t>
            </w:r>
            <w:r w:rsidRPr="00775583">
              <w:rPr>
                <w:rFonts w:ascii="MB Lateefi" w:hAnsi="MB Lateefi" w:cs="MB Lateefi" w:hint="eastAsia"/>
                <w:color w:val="000000" w:themeColor="text1"/>
                <w:sz w:val="16"/>
                <w:szCs w:val="16"/>
                <w:rtl/>
                <w:lang w:bidi="sd-Arab-PK"/>
              </w:rPr>
              <w:t>آھي</w:t>
            </w:r>
            <w:r w:rsidR="0017342A" w:rsidRPr="00775583">
              <w:rPr>
                <w:rFonts w:ascii="MB Lateefi" w:hAnsi="MB Lateefi" w:cs="MB Lateefi"/>
                <w:color w:val="000000" w:themeColor="text1"/>
                <w:sz w:val="16"/>
                <w:szCs w:val="16"/>
                <w:rtl/>
                <w:lang w:bidi="sd-Arab-PK"/>
              </w:rPr>
              <w:t xml:space="preserve"> </w:t>
            </w:r>
            <w:r w:rsidR="0017342A" w:rsidRPr="00775583">
              <w:rPr>
                <w:rFonts w:cstheme="minorHAnsi"/>
                <w:color w:val="000000" w:themeColor="text1"/>
                <w:sz w:val="16"/>
                <w:szCs w:val="16"/>
                <w:lang w:bidi="sd-Arab-PK"/>
              </w:rPr>
              <w:t>H27</w:t>
            </w:r>
            <w:r w:rsidR="0017342A" w:rsidRPr="00775583">
              <w:rPr>
                <w:rFonts w:ascii="MB Lateefi" w:hAnsi="MB Lateefi" w:cs="MB Lateefi"/>
                <w:color w:val="000000" w:themeColor="text1"/>
                <w:sz w:val="16"/>
                <w:szCs w:val="16"/>
                <w:rtl/>
                <w:lang w:bidi="sd-Arab-PK"/>
              </w:rPr>
              <w:t xml:space="preserve"> تي و</w:t>
            </w:r>
            <w:r w:rsidR="0017342A" w:rsidRPr="00775583">
              <w:rPr>
                <w:rFonts w:ascii="MB Lateefi" w:hAnsi="MB Lateefi" w:cs="MB Lateefi" w:hint="cs"/>
                <w:color w:val="000000" w:themeColor="text1"/>
                <w:sz w:val="16"/>
                <w:szCs w:val="16"/>
                <w:rtl/>
                <w:lang w:bidi="sd-Arab-PK"/>
              </w:rPr>
              <w:t>ڃ</w:t>
            </w:r>
            <w:r w:rsidR="0017342A" w:rsidRPr="00775583">
              <w:rPr>
                <w:rFonts w:ascii="MB Lateefi" w:hAnsi="MB Lateefi" w:cs="MB Lateefi" w:hint="eastAsia"/>
                <w:color w:val="000000" w:themeColor="text1"/>
                <w:sz w:val="16"/>
                <w:szCs w:val="16"/>
                <w:rtl/>
                <w:lang w:bidi="sd-Arab-PK"/>
              </w:rPr>
              <w:t>و</w:t>
            </w:r>
          </w:p>
        </w:tc>
      </w:tr>
      <w:tr w:rsidR="005E421D" w:rsidRPr="00775583" w14:paraId="5ACFA074" w14:textId="77777777" w:rsidTr="000F63FE">
        <w:trPr>
          <w:trHeight w:val="64"/>
          <w:jc w:val="center"/>
        </w:trPr>
        <w:tc>
          <w:tcPr>
            <w:tcW w:w="984" w:type="dxa"/>
            <w:vAlign w:val="center"/>
          </w:tcPr>
          <w:p w14:paraId="69CE1644" w14:textId="52B5205F" w:rsidR="005E421D" w:rsidRPr="00775583"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H22</w:t>
            </w:r>
          </w:p>
        </w:tc>
        <w:tc>
          <w:tcPr>
            <w:tcW w:w="4862" w:type="dxa"/>
            <w:gridSpan w:val="2"/>
            <w:vAlign w:val="center"/>
          </w:tcPr>
          <w:p w14:paraId="22392CCF" w14:textId="624F23DD" w:rsidR="005E421D" w:rsidRPr="00775583" w:rsidRDefault="005E421D" w:rsidP="005E421D">
            <w:pPr>
              <w:tabs>
                <w:tab w:val="left" w:pos="6330"/>
              </w:tabs>
              <w:bidi/>
              <w:jc w:val="both"/>
              <w:rPr>
                <w:rFonts w:ascii="MB Lateefi" w:hAnsi="MB Lateefi" w:cs="MB Lateefi"/>
                <w:color w:val="000000" w:themeColor="text1"/>
                <w:rtl/>
                <w:lang w:bidi="fa-IR"/>
              </w:rPr>
            </w:pPr>
            <w:r w:rsidRPr="00775583">
              <w:rPr>
                <w:rFonts w:ascii="MB Lateefi" w:hAnsi="MB Lateefi" w:cs="MB Lateefi"/>
                <w:rtl/>
                <w:lang w:bidi="fa-IR"/>
              </w:rPr>
              <w:t>مو</w:t>
            </w:r>
            <w:r w:rsidRPr="00775583">
              <w:rPr>
                <w:rFonts w:ascii="MB Lateefi" w:hAnsi="MB Lateefi" w:cs="MB Lateefi" w:hint="cs"/>
                <w:rtl/>
                <w:lang w:bidi="fa-IR"/>
              </w:rPr>
              <w:t>ڪ</w:t>
            </w:r>
            <w:r w:rsidRPr="00775583">
              <w:rPr>
                <w:rFonts w:ascii="MB Lateefi" w:hAnsi="MB Lateefi" w:cs="MB Lateefi" w:hint="eastAsia"/>
                <w:rtl/>
                <w:lang w:bidi="fa-IR"/>
              </w:rPr>
              <w:t>ل</w:t>
            </w:r>
            <w:r w:rsidRPr="00775583">
              <w:rPr>
                <w:rFonts w:ascii="MB Lateefi" w:hAnsi="MB Lateefi" w:cs="MB Lateefi"/>
                <w:rtl/>
                <w:lang w:bidi="fa-IR"/>
              </w:rPr>
              <w:t xml:space="preserve"> </w:t>
            </w:r>
            <w:r w:rsidRPr="00775583">
              <w:rPr>
                <w:rFonts w:ascii="MB Lateefi" w:hAnsi="MB Lateefi" w:cs="MB Lateefi" w:hint="eastAsia"/>
                <w:rtl/>
                <w:lang w:bidi="fa-IR"/>
              </w:rPr>
              <w:t>مل</w:t>
            </w:r>
            <w:r w:rsidRPr="00775583">
              <w:rPr>
                <w:rFonts w:ascii="MB Lateefi" w:hAnsi="MB Lateefi" w:cs="MB Lateefi" w:hint="cs"/>
                <w:rtl/>
                <w:lang w:bidi="fa-IR"/>
              </w:rPr>
              <w:t>ڻ</w:t>
            </w:r>
            <w:r w:rsidRPr="00775583">
              <w:rPr>
                <w:rFonts w:ascii="MB Lateefi" w:hAnsi="MB Lateefi" w:cs="MB Lateefi"/>
                <w:rtl/>
                <w:lang w:bidi="fa-IR"/>
              </w:rPr>
              <w:t xml:space="preserve"> کان پوءِ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کي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صلاح </w:t>
            </w:r>
            <w:r w:rsidRPr="00775583">
              <w:rPr>
                <w:rFonts w:ascii="MB Lateefi" w:hAnsi="MB Lateefi" w:cs="MB Lateefi" w:hint="cs"/>
                <w:rtl/>
                <w:lang w:bidi="fa-IR"/>
              </w:rPr>
              <w:t>ڏ</w:t>
            </w:r>
            <w:r w:rsidRPr="00775583">
              <w:rPr>
                <w:rFonts w:ascii="MB Lateefi" w:hAnsi="MB Lateefi" w:cs="MB Lateefi" w:hint="eastAsia"/>
                <w:rtl/>
                <w:lang w:bidi="fa-IR"/>
              </w:rPr>
              <w:t>ني</w:t>
            </w:r>
            <w:r w:rsidRPr="00775583">
              <w:rPr>
                <w:rFonts w:ascii="MB Lateefi" w:hAnsi="MB Lateefi" w:cs="MB Lateefi"/>
                <w:rtl/>
                <w:lang w:bidi="fa-IR"/>
              </w:rPr>
              <w:t xml:space="preserve"> وئي هئي</w:t>
            </w:r>
            <w:r w:rsidRPr="00775583">
              <w:rPr>
                <w:rFonts w:ascii="MB Lateefi" w:hAnsi="MB Lateefi" w:cs="MB Lateefi" w:hint="eastAsia"/>
                <w:rtl/>
                <w:lang w:bidi="fa-IR"/>
              </w:rPr>
              <w:t>؟</w:t>
            </w:r>
          </w:p>
        </w:tc>
        <w:tc>
          <w:tcPr>
            <w:tcW w:w="4567" w:type="dxa"/>
            <w:gridSpan w:val="2"/>
            <w:vAlign w:val="center"/>
          </w:tcPr>
          <w:p w14:paraId="034A7E04"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37" w:author="Iqbal Ameerali" w:date="2020-10-08T11:45:00Z">
                  <w:rPr>
                    <w:rStyle w:val="FontStyle85"/>
                    <w:rFonts w:ascii="MB Lateefi" w:eastAsiaTheme="minorHAnsi" w:hAnsi="MB Lateefi" w:cs="MB Lateefi"/>
                    <w:b/>
                    <w:i w:val="0"/>
                    <w:iCs w:val="0"/>
                    <w:sz w:val="20"/>
                    <w:szCs w:val="20"/>
                    <w:highlight w:val="yellow"/>
                    <w:rtl/>
                  </w:rPr>
                </w:rPrChange>
              </w:rPr>
            </w:pPr>
            <w:r w:rsidRPr="00775583">
              <w:rPr>
                <w:rStyle w:val="FontStyle85"/>
                <w:rFonts w:ascii="MB Lateefi" w:hAnsi="MB Lateefi" w:cs="MB Lateefi" w:hint="eastAsia"/>
                <w:b/>
                <w:i w:val="0"/>
                <w:iCs w:val="0"/>
                <w:sz w:val="20"/>
                <w:szCs w:val="20"/>
                <w:rtl/>
                <w:rPrChange w:id="938" w:author="Iqbal Ameerali" w:date="2020-10-08T11:45:00Z">
                  <w:rPr>
                    <w:rStyle w:val="FontStyle85"/>
                    <w:rFonts w:ascii="MB Lateefi" w:hAnsi="MB Lateefi" w:cs="MB Lateefi" w:hint="eastAsia"/>
                    <w:b/>
                    <w:i w:val="0"/>
                    <w:iCs w:val="0"/>
                    <w:sz w:val="20"/>
                    <w:szCs w:val="20"/>
                    <w:highlight w:val="yellow"/>
                    <w:rtl/>
                  </w:rPr>
                </w:rPrChange>
              </w:rPr>
              <w:t>ھا</w:t>
            </w:r>
            <w:r w:rsidRPr="00775583">
              <w:rPr>
                <w:rStyle w:val="FontStyle85"/>
                <w:rFonts w:ascii="MB Lateefi" w:hAnsi="MB Lateefi" w:cs="MB Lateefi"/>
                <w:b/>
                <w:i w:val="0"/>
                <w:iCs w:val="0"/>
                <w:sz w:val="20"/>
                <w:szCs w:val="20"/>
                <w:rtl/>
                <w:rPrChange w:id="939"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b/>
                <w:i w:val="0"/>
                <w:iCs w:val="0"/>
                <w:sz w:val="20"/>
                <w:szCs w:val="20"/>
                <w:rPrChange w:id="940"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MB Lateefi" w:hAnsi="MB Lateefi" w:cs="MB Lateefi"/>
                <w:b/>
                <w:i w:val="0"/>
                <w:iCs w:val="0"/>
                <w:sz w:val="20"/>
                <w:szCs w:val="20"/>
                <w:rtl/>
                <w:rPrChange w:id="941" w:author="Iqbal Ameerali" w:date="2020-10-08T11:45:00Z">
                  <w:rPr>
                    <w:rStyle w:val="FontStyle85"/>
                    <w:rFonts w:ascii="MB Lateefi" w:hAnsi="MB Lateefi" w:cs="MB Lateefi"/>
                    <w:b/>
                    <w:i w:val="0"/>
                    <w:iCs w:val="0"/>
                    <w:sz w:val="20"/>
                    <w:szCs w:val="20"/>
                    <w:highlight w:val="yellow"/>
                    <w:rtl/>
                  </w:rPr>
                </w:rPrChange>
              </w:rPr>
              <w:t>1</w:t>
            </w:r>
          </w:p>
          <w:p w14:paraId="73C7BA00" w14:textId="77777777" w:rsidR="00F31EE3" w:rsidRPr="00775583" w:rsidRDefault="005E421D" w:rsidP="00CC3F4B">
            <w:pPr>
              <w:pStyle w:val="Style39"/>
              <w:widowControl/>
              <w:tabs>
                <w:tab w:val="right" w:leader="hyphen" w:pos="4320"/>
                <w:tab w:val="left" w:pos="4752"/>
              </w:tabs>
              <w:bidi/>
              <w:spacing w:line="240" w:lineRule="auto"/>
              <w:ind w:right="-115"/>
              <w:rPr>
                <w:ins w:id="942" w:author="Iqbal Ameerali" w:date="2020-10-07T15:46:00Z"/>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Change w:id="943" w:author="Iqbal Ameerali" w:date="2020-10-08T11:45:00Z">
                  <w:rPr>
                    <w:rStyle w:val="FontStyle85"/>
                    <w:rFonts w:ascii="MB Lateefi" w:hAnsi="MB Lateefi" w:cs="MB Lateefi" w:hint="eastAsia"/>
                    <w:b/>
                    <w:i w:val="0"/>
                    <w:iCs w:val="0"/>
                    <w:sz w:val="20"/>
                    <w:szCs w:val="20"/>
                    <w:highlight w:val="yellow"/>
                    <w:rtl/>
                  </w:rPr>
                </w:rPrChange>
              </w:rPr>
              <w:t>نه</w:t>
            </w:r>
            <w:r w:rsidRPr="00775583">
              <w:rPr>
                <w:rStyle w:val="FontStyle85"/>
                <w:rFonts w:ascii="MB Lateefi" w:hAnsi="MB Lateefi" w:cs="MB Lateefi"/>
                <w:b/>
                <w:i w:val="0"/>
                <w:iCs w:val="0"/>
                <w:sz w:val="20"/>
                <w:szCs w:val="20"/>
                <w:rtl/>
                <w:rPrChange w:id="944"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b/>
                <w:i w:val="0"/>
                <w:iCs w:val="0"/>
                <w:sz w:val="20"/>
                <w:szCs w:val="20"/>
                <w:rPrChange w:id="945"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MB Lateefi" w:hAnsi="MB Lateefi" w:cs="MB Lateefi"/>
                <w:b/>
                <w:i w:val="0"/>
                <w:iCs w:val="0"/>
                <w:sz w:val="20"/>
                <w:szCs w:val="20"/>
                <w:rtl/>
                <w:rPrChange w:id="946" w:author="Iqbal Ameerali" w:date="2020-10-08T11:45:00Z">
                  <w:rPr>
                    <w:rStyle w:val="FontStyle85"/>
                    <w:rFonts w:ascii="MB Lateefi" w:hAnsi="MB Lateefi" w:cs="MB Lateefi"/>
                    <w:b/>
                    <w:i w:val="0"/>
                    <w:iCs w:val="0"/>
                    <w:sz w:val="20"/>
                    <w:szCs w:val="20"/>
                    <w:highlight w:val="yellow"/>
                    <w:rtl/>
                  </w:rPr>
                </w:rPrChange>
              </w:rPr>
              <w:t>2</w:t>
            </w:r>
          </w:p>
          <w:p w14:paraId="0678CF94" w14:textId="5037975F" w:rsidR="005F3DD2" w:rsidRPr="00775583" w:rsidRDefault="005F3DD2" w:rsidP="005F3DD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ins w:id="947" w:author="Iqbal Ameerali" w:date="2020-10-07T15:46:00Z">
              <w:r w:rsidRPr="00775583">
                <w:rPr>
                  <w:rStyle w:val="FontStyle85"/>
                  <w:rFonts w:ascii="MB Lateefi" w:hAnsi="MB Lateefi" w:cs="MB Lateefi" w:hint="eastAsia"/>
                  <w:b/>
                  <w:i w:val="0"/>
                  <w:iCs w:val="0"/>
                  <w:sz w:val="20"/>
                  <w:szCs w:val="20"/>
                  <w:rtl/>
                  <w:lang w:bidi="sd-Arab-PK"/>
                  <w:rPrChange w:id="948" w:author="Iqbal Ameerali" w:date="2020-10-08T11:45:00Z">
                    <w:rPr>
                      <w:rStyle w:val="FontStyle85"/>
                      <w:rFonts w:ascii="MB Lateefi" w:hAnsi="MB Lateefi" w:cs="MB Lateefi" w:hint="eastAsia"/>
                      <w:b/>
                      <w:i w:val="0"/>
                      <w:iCs w:val="0"/>
                      <w:sz w:val="20"/>
                      <w:szCs w:val="20"/>
                      <w:highlight w:val="yellow"/>
                      <w:rtl/>
                      <w:lang w:bidi="sd-Arab-PK"/>
                    </w:rPr>
                  </w:rPrChange>
                </w:rPr>
                <w:t>مشورو</w:t>
              </w:r>
              <w:r w:rsidRPr="00775583">
                <w:rPr>
                  <w:rStyle w:val="FontStyle85"/>
                  <w:rFonts w:ascii="MB Lateefi" w:hAnsi="MB Lateefi" w:cs="MB Lateefi"/>
                  <w:b/>
                  <w:i w:val="0"/>
                  <w:iCs w:val="0"/>
                  <w:sz w:val="20"/>
                  <w:szCs w:val="20"/>
                  <w:rtl/>
                  <w:lang w:bidi="sd-Arab-PK"/>
                  <w:rPrChange w:id="949" w:author="Iqbal Ameerali" w:date="2020-10-08T11:45:00Z">
                    <w:rPr>
                      <w:rStyle w:val="FontStyle85"/>
                      <w:rFonts w:ascii="MB Lateefi" w:hAnsi="MB Lateefi" w:cs="MB Lateefi"/>
                      <w:b/>
                      <w:i w:val="0"/>
                      <w:iCs w:val="0"/>
                      <w:sz w:val="20"/>
                      <w:szCs w:val="20"/>
                      <w:highlight w:val="yellow"/>
                      <w:rtl/>
                      <w:lang w:bidi="sd-Arab-PK"/>
                    </w:rPr>
                  </w:rPrChange>
                </w:rPr>
                <w:t xml:space="preserve"> </w:t>
              </w:r>
              <w:r w:rsidRPr="00775583">
                <w:rPr>
                  <w:rStyle w:val="FontStyle85"/>
                  <w:rFonts w:ascii="MB Lateefi" w:hAnsi="MB Lateefi" w:cs="MB Lateefi" w:hint="eastAsia"/>
                  <w:b/>
                  <w:i w:val="0"/>
                  <w:iCs w:val="0"/>
                  <w:sz w:val="20"/>
                  <w:szCs w:val="20"/>
                  <w:rtl/>
                  <w:rPrChange w:id="950" w:author="Iqbal Ameerali" w:date="2020-10-08T11:45:00Z">
                    <w:rPr>
                      <w:rStyle w:val="FontStyle85"/>
                      <w:rFonts w:ascii="MB Lateefi" w:hAnsi="MB Lateefi" w:cs="MB Lateefi" w:hint="eastAsia"/>
                      <w:b/>
                      <w:i w:val="0"/>
                      <w:iCs w:val="0"/>
                      <w:sz w:val="20"/>
                      <w:szCs w:val="20"/>
                      <w:highlight w:val="yellow"/>
                      <w:rtl/>
                    </w:rPr>
                  </w:rPrChange>
                </w:rPr>
                <w:t>نه</w:t>
              </w:r>
              <w:r w:rsidRPr="00775583">
                <w:rPr>
                  <w:rStyle w:val="FontStyle85"/>
                  <w:rFonts w:ascii="MB Lateefi" w:hAnsi="MB Lateefi" w:cs="MB Lateefi"/>
                  <w:b/>
                  <w:i w:val="0"/>
                  <w:iCs w:val="0"/>
                  <w:sz w:val="20"/>
                  <w:szCs w:val="20"/>
                  <w:rtl/>
                  <w:lang w:bidi="sd-Arab-PK"/>
                  <w:rPrChange w:id="951" w:author="Iqbal Ameerali" w:date="2020-10-08T11:45:00Z">
                    <w:rPr>
                      <w:rStyle w:val="FontStyle85"/>
                      <w:rFonts w:ascii="MB Lateefi" w:hAnsi="MB Lateefi" w:cs="MB Lateefi"/>
                      <w:b/>
                      <w:i w:val="0"/>
                      <w:iCs w:val="0"/>
                      <w:sz w:val="20"/>
                      <w:szCs w:val="20"/>
                      <w:highlight w:val="yellow"/>
                      <w:rtl/>
                      <w:lang w:bidi="sd-Arab-PK"/>
                    </w:rPr>
                  </w:rPrChange>
                </w:rPr>
                <w:t xml:space="preserve"> مليو </w:t>
              </w:r>
              <w:r w:rsidRPr="00775583">
                <w:rPr>
                  <w:rStyle w:val="FontStyle85"/>
                  <w:rFonts w:ascii="MB Lateefi" w:hAnsi="MB Lateefi" w:cs="MB Lateefi"/>
                  <w:b/>
                  <w:i w:val="0"/>
                  <w:iCs w:val="0"/>
                  <w:sz w:val="20"/>
                  <w:szCs w:val="20"/>
                  <w:rPrChange w:id="952"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MB Lateefi" w:hAnsi="MB Lateefi" w:cs="MB Lateefi"/>
                  <w:b/>
                  <w:i w:val="0"/>
                  <w:iCs w:val="0"/>
                  <w:sz w:val="20"/>
                  <w:szCs w:val="20"/>
                  <w:rtl/>
                  <w:lang w:bidi="sd-Arab-PK"/>
                  <w:rPrChange w:id="953" w:author="Iqbal Ameerali" w:date="2020-10-08T11:45:00Z">
                    <w:rPr>
                      <w:rStyle w:val="FontStyle85"/>
                      <w:rFonts w:ascii="MB Lateefi" w:hAnsi="MB Lateefi" w:cs="MB Lateefi"/>
                      <w:b/>
                      <w:i w:val="0"/>
                      <w:iCs w:val="0"/>
                      <w:sz w:val="20"/>
                      <w:szCs w:val="20"/>
                      <w:highlight w:val="yellow"/>
                      <w:rtl/>
                      <w:lang w:bidi="sd-Arab-PK"/>
                    </w:rPr>
                  </w:rPrChange>
                </w:rPr>
                <w:t>3</w:t>
              </w:r>
            </w:ins>
          </w:p>
        </w:tc>
        <w:tc>
          <w:tcPr>
            <w:tcW w:w="1099" w:type="dxa"/>
          </w:tcPr>
          <w:p w14:paraId="7F2EE1DD" w14:textId="77777777" w:rsidR="005E421D" w:rsidRPr="00B14A4A" w:rsidRDefault="005E421D" w:rsidP="00597999">
            <w:pPr>
              <w:bidi/>
              <w:rPr>
                <w:rFonts w:ascii="MB Lateefi" w:hAnsi="MB Lateefi" w:cs="MB Lateefi"/>
                <w:sz w:val="16"/>
                <w:szCs w:val="16"/>
                <w:rtl/>
                <w:lang w:bidi="fa-IR"/>
              </w:rPr>
            </w:pPr>
            <w:r w:rsidRPr="00B14A4A">
              <w:rPr>
                <w:rFonts w:ascii="MB Lateefi" w:hAnsi="MB Lateefi" w:cs="MB Lateefi" w:hint="cs"/>
                <w:sz w:val="16"/>
                <w:szCs w:val="16"/>
                <w:rtl/>
                <w:lang w:bidi="fa-IR"/>
              </w:rPr>
              <w:t xml:space="preserve">جيڪڏھن نه ته </w:t>
            </w:r>
          </w:p>
          <w:p w14:paraId="63C01417" w14:textId="6F082570" w:rsidR="005E421D" w:rsidRPr="00775583" w:rsidRDefault="00863C06" w:rsidP="00597999">
            <w:pPr>
              <w:tabs>
                <w:tab w:val="left" w:pos="6330"/>
              </w:tabs>
              <w:bidi/>
              <w:rPr>
                <w:rFonts w:ascii="MB Lateefi" w:hAnsi="MB Lateefi" w:cs="MB Lateefi"/>
                <w:color w:val="000000" w:themeColor="text1"/>
                <w:sz w:val="20"/>
                <w:szCs w:val="20"/>
                <w:rtl/>
                <w:lang w:bidi="sd-Arab-PK"/>
              </w:rPr>
            </w:pPr>
            <w:r w:rsidRPr="0001555D">
              <w:rPr>
                <w:rFonts w:cstheme="minorHAnsi"/>
                <w:color w:val="000000" w:themeColor="text1"/>
                <w:sz w:val="16"/>
                <w:szCs w:val="16"/>
                <w:lang w:bidi="fa-IR"/>
              </w:rPr>
              <w:t>H26</w:t>
            </w:r>
            <w:r w:rsidRPr="0001555D">
              <w:rPr>
                <w:rFonts w:ascii="MB Lateefi" w:hAnsi="MB Lateefi" w:cs="MB Lateefi" w:hint="cs"/>
                <w:color w:val="000000" w:themeColor="text1"/>
                <w:sz w:val="16"/>
                <w:szCs w:val="16"/>
                <w:rtl/>
                <w:lang w:bidi="sd-Arab-PK"/>
              </w:rPr>
              <w:t xml:space="preserve"> تي وڃو</w:t>
            </w:r>
          </w:p>
        </w:tc>
      </w:tr>
      <w:tr w:rsidR="005E421D" w:rsidRPr="00775583" w14:paraId="24227E37" w14:textId="77777777" w:rsidTr="000F63FE">
        <w:trPr>
          <w:trHeight w:val="64"/>
          <w:jc w:val="center"/>
        </w:trPr>
        <w:tc>
          <w:tcPr>
            <w:tcW w:w="984" w:type="dxa"/>
            <w:vAlign w:val="center"/>
          </w:tcPr>
          <w:p w14:paraId="0AC10A6B" w14:textId="2A7F5950" w:rsidR="005E421D" w:rsidRPr="00775583"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H23</w:t>
            </w:r>
          </w:p>
        </w:tc>
        <w:tc>
          <w:tcPr>
            <w:tcW w:w="4862" w:type="dxa"/>
            <w:gridSpan w:val="2"/>
            <w:vAlign w:val="center"/>
          </w:tcPr>
          <w:p w14:paraId="2AB96B3C" w14:textId="7ADC7ED8" w:rsidR="005E421D" w:rsidRPr="00775583" w:rsidRDefault="005E421D" w:rsidP="005E421D">
            <w:pPr>
              <w:tabs>
                <w:tab w:val="left" w:pos="6330"/>
              </w:tabs>
              <w:bidi/>
              <w:jc w:val="both"/>
              <w:rPr>
                <w:rFonts w:ascii="MB Lateefi" w:hAnsi="MB Lateefi" w:cs="MB Lateefi"/>
                <w:color w:val="000000" w:themeColor="text1"/>
                <w:rtl/>
                <w:lang w:bidi="fa-IR"/>
              </w:rPr>
            </w:pPr>
            <w:r w:rsidRPr="00775583">
              <w:rPr>
                <w:rFonts w:ascii="MB Lateefi" w:hAnsi="MB Lateefi" w:cs="MB Lateefi"/>
                <w:rtl/>
                <w:lang w:bidi="fa-IR"/>
              </w:rPr>
              <w:t>اسپتال مان مو</w:t>
            </w:r>
            <w:r w:rsidRPr="00775583">
              <w:rPr>
                <w:rFonts w:ascii="MB Lateefi" w:hAnsi="MB Lateefi" w:cs="MB Lateefi" w:hint="cs"/>
                <w:rtl/>
                <w:lang w:bidi="fa-IR"/>
              </w:rPr>
              <w:t>ڪ</w:t>
            </w:r>
            <w:r w:rsidRPr="00775583">
              <w:rPr>
                <w:rFonts w:ascii="MB Lateefi" w:hAnsi="MB Lateefi" w:cs="MB Lateefi" w:hint="eastAsia"/>
                <w:rtl/>
                <w:lang w:bidi="fa-IR"/>
              </w:rPr>
              <w:t>ل</w:t>
            </w:r>
            <w:r w:rsidRPr="00775583">
              <w:rPr>
                <w:rFonts w:ascii="MB Lateefi" w:hAnsi="MB Lateefi" w:cs="MB Lateefi"/>
                <w:rtl/>
                <w:lang w:bidi="fa-IR"/>
              </w:rPr>
              <w:t xml:space="preserve"> </w:t>
            </w:r>
            <w:r w:rsidRPr="00775583">
              <w:rPr>
                <w:rFonts w:ascii="MB Lateefi" w:hAnsi="MB Lateefi" w:cs="MB Lateefi" w:hint="eastAsia"/>
                <w:rtl/>
                <w:lang w:bidi="fa-IR"/>
              </w:rPr>
              <w:t>مل</w:t>
            </w:r>
            <w:r w:rsidRPr="00775583">
              <w:rPr>
                <w:rStyle w:val="FontStyle85"/>
                <w:rFonts w:ascii="MB Lateefi" w:hAnsi="MB Lateefi" w:cs="MB Lateefi" w:hint="cs"/>
                <w:b/>
                <w:i w:val="0"/>
                <w:iCs w:val="0"/>
                <w:sz w:val="22"/>
                <w:szCs w:val="22"/>
                <w:rtl/>
              </w:rPr>
              <w:t>ڻ</w:t>
            </w:r>
            <w:r w:rsidRPr="00775583">
              <w:rPr>
                <w:rStyle w:val="FontStyle85"/>
                <w:rFonts w:ascii="MB Lateefi" w:hAnsi="MB Lateefi" w:cs="MB Lateefi"/>
                <w:b/>
                <w:i w:val="0"/>
                <w:iCs w:val="0"/>
                <w:sz w:val="22"/>
                <w:szCs w:val="22"/>
                <w:rtl/>
              </w:rPr>
              <w:t xml:space="preserve"> </w:t>
            </w:r>
            <w:r w:rsidRPr="00775583">
              <w:rPr>
                <w:rFonts w:ascii="MB Lateefi" w:hAnsi="MB Lateefi" w:cs="MB Lateefi"/>
                <w:rtl/>
                <w:lang w:bidi="fa-IR"/>
              </w:rPr>
              <w:t>کان پو</w:t>
            </w:r>
            <w:r w:rsidR="00FC4FDD" w:rsidRPr="00775583">
              <w:rPr>
                <w:rFonts w:ascii="MB Lateefi" w:hAnsi="MB Lateefi" w:cs="MB Lateefi"/>
                <w:lang w:bidi="fa-IR"/>
              </w:rPr>
              <w:t xml:space="preserve"> </w:t>
            </w:r>
            <w:r w:rsidR="00FC4FDD" w:rsidRPr="00775583">
              <w:rPr>
                <w:rFonts w:ascii="MB Lateefi" w:hAnsi="MB Lateefi" w:cs="MB Lateefi" w:hint="eastAsia"/>
                <w:rtl/>
                <w:lang w:bidi="sd-Arab-PK"/>
              </w:rPr>
              <w:t>ءِ</w:t>
            </w:r>
            <w:r w:rsidR="00FC4FDD" w:rsidRPr="00775583">
              <w:rPr>
                <w:rFonts w:ascii="MB Lateefi" w:hAnsi="MB Lateefi" w:cs="MB Lateefi"/>
                <w:rtl/>
                <w:lang w:bidi="sd-Arab-PK"/>
              </w:rPr>
              <w:t xml:space="preserve"> </w:t>
            </w:r>
            <w:r w:rsidRPr="00775583">
              <w:rPr>
                <w:rFonts w:ascii="MB Lateefi" w:hAnsi="MB Lateefi" w:cs="MB Lateefi"/>
                <w:rtl/>
                <w:lang w:bidi="fa-IR"/>
              </w:rPr>
              <w:t xml:space="preserve">(نالو) کي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بعد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صلاح </w:t>
            </w:r>
            <w:r w:rsidRPr="00775583">
              <w:rPr>
                <w:rFonts w:ascii="MB Lateefi" w:hAnsi="MB Lateefi" w:cs="MB Lateefi" w:hint="cs"/>
                <w:rtl/>
                <w:lang w:bidi="fa-IR"/>
              </w:rPr>
              <w:t>ڏ</w:t>
            </w:r>
            <w:r w:rsidRPr="00775583">
              <w:rPr>
                <w:rFonts w:ascii="MB Lateefi" w:hAnsi="MB Lateefi" w:cs="MB Lateefi" w:hint="eastAsia"/>
                <w:rtl/>
                <w:lang w:bidi="fa-IR"/>
              </w:rPr>
              <w:t>ني</w:t>
            </w:r>
            <w:r w:rsidRPr="00775583">
              <w:rPr>
                <w:rFonts w:ascii="MB Lateefi" w:hAnsi="MB Lateefi" w:cs="MB Lateefi"/>
                <w:rtl/>
                <w:lang w:bidi="fa-IR"/>
              </w:rPr>
              <w:t xml:space="preserve"> وئي هئ</w:t>
            </w:r>
            <w:r w:rsidRPr="00775583">
              <w:rPr>
                <w:rFonts w:ascii="MB Lateefi" w:hAnsi="MB Lateefi" w:cs="MB Lateefi" w:hint="eastAsia"/>
                <w:rtl/>
                <w:lang w:bidi="fa-IR"/>
              </w:rPr>
              <w:t>؟</w:t>
            </w:r>
          </w:p>
        </w:tc>
        <w:tc>
          <w:tcPr>
            <w:tcW w:w="4567" w:type="dxa"/>
            <w:gridSpan w:val="2"/>
            <w:vAlign w:val="center"/>
          </w:tcPr>
          <w:p w14:paraId="2653B7C3" w14:textId="3C400BDA"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Change w:id="954" w:author="Iqbal Ameerali" w:date="2020-10-08T11:45:00Z">
                  <w:rPr>
                    <w:rStyle w:val="FontStyle85"/>
                    <w:rFonts w:ascii="MB Lateefi" w:eastAsiaTheme="minorHAnsi" w:hAnsi="MB Lateefi" w:cs="MB Lateefi"/>
                    <w:b/>
                    <w:i w:val="0"/>
                    <w:iCs w:val="0"/>
                    <w:color w:val="000000" w:themeColor="text1"/>
                    <w:sz w:val="20"/>
                    <w:szCs w:val="20"/>
                    <w:rtl/>
                  </w:rPr>
                </w:rPrChange>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00E9230D"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hint="eastAsia"/>
                <w:b/>
                <w:i w:val="0"/>
                <w:iCs w:val="0"/>
                <w:sz w:val="20"/>
                <w:szCs w:val="20"/>
                <w:rtl/>
              </w:rPr>
              <w:t>ن</w:t>
            </w:r>
            <w:r w:rsidRPr="00775583">
              <w:rPr>
                <w:rStyle w:val="FontStyle85"/>
                <w:rFonts w:ascii="MB Lateefi" w:hAnsi="MB Lateefi" w:cs="MB Lateefi"/>
                <w:b/>
                <w:i w:val="0"/>
                <w:iCs w:val="0"/>
                <w:sz w:val="20"/>
                <w:szCs w:val="20"/>
              </w:rPr>
              <w:tab/>
            </w:r>
            <w:r w:rsidRPr="00A764C3">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477FCF">
              <w:rPr>
                <w:rFonts w:cstheme="minorHAnsi"/>
                <w:sz w:val="20"/>
                <w:szCs w:val="20"/>
                <w:rPrChange w:id="955" w:author="Iqbal Ameerali" w:date="2020-10-08T11:45:00Z">
                  <w:rPr>
                    <w:rFonts w:cstheme="minorHAnsi"/>
                    <w:sz w:val="20"/>
                    <w:szCs w:val="20"/>
                  </w:rPr>
                </w:rPrChange>
              </w:rPr>
            </w:r>
            <w:r w:rsidR="00477FCF">
              <w:rPr>
                <w:rFonts w:cstheme="minorHAnsi"/>
                <w:sz w:val="20"/>
                <w:szCs w:val="20"/>
                <w:rPrChange w:id="956" w:author="Iqbal Ameerali" w:date="2020-10-08T11:45:00Z">
                  <w:rPr>
                    <w:rFonts w:cstheme="minorHAnsi"/>
                    <w:sz w:val="20"/>
                    <w:szCs w:val="20"/>
                  </w:rPr>
                </w:rPrChange>
              </w:rPr>
              <w:fldChar w:fldCharType="separate"/>
            </w:r>
            <w:r w:rsidRPr="00775583">
              <w:rPr>
                <w:rFonts w:cstheme="minorHAnsi"/>
                <w:sz w:val="20"/>
                <w:szCs w:val="20"/>
                <w:rPrChange w:id="957" w:author="Iqbal Ameerali" w:date="2020-10-08T11:45:00Z">
                  <w:rPr>
                    <w:rFonts w:cstheme="minorHAnsi"/>
                    <w:sz w:val="20"/>
                    <w:szCs w:val="20"/>
                  </w:rPr>
                </w:rPrChange>
              </w:rPr>
              <w:fldChar w:fldCharType="end"/>
            </w:r>
          </w:p>
        </w:tc>
        <w:tc>
          <w:tcPr>
            <w:tcW w:w="1099" w:type="dxa"/>
            <w:vAlign w:val="center"/>
          </w:tcPr>
          <w:p w14:paraId="74BD7AF2" w14:textId="77777777" w:rsidR="005E421D" w:rsidRPr="00775583" w:rsidRDefault="005E421D" w:rsidP="005E421D">
            <w:pPr>
              <w:tabs>
                <w:tab w:val="left" w:pos="6330"/>
              </w:tabs>
              <w:bidi/>
              <w:rPr>
                <w:rFonts w:ascii="MB Lateefi" w:hAnsi="MB Lateefi" w:cs="MB Lateefi"/>
                <w:color w:val="000000" w:themeColor="text1"/>
                <w:sz w:val="20"/>
                <w:szCs w:val="20"/>
                <w:rtl/>
                <w:lang w:bidi="fa-IR"/>
              </w:rPr>
            </w:pPr>
          </w:p>
        </w:tc>
      </w:tr>
      <w:tr w:rsidR="005E421D" w:rsidRPr="00775583" w14:paraId="269597A0" w14:textId="77777777" w:rsidTr="000F63FE">
        <w:trPr>
          <w:trHeight w:val="64"/>
          <w:jc w:val="center"/>
        </w:trPr>
        <w:tc>
          <w:tcPr>
            <w:tcW w:w="984" w:type="dxa"/>
            <w:vAlign w:val="center"/>
          </w:tcPr>
          <w:p w14:paraId="5A50D7D3" w14:textId="54209D25" w:rsidR="005E421D" w:rsidRPr="00775583"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H24</w:t>
            </w:r>
          </w:p>
        </w:tc>
        <w:tc>
          <w:tcPr>
            <w:tcW w:w="4862" w:type="dxa"/>
            <w:gridSpan w:val="2"/>
            <w:vAlign w:val="center"/>
          </w:tcPr>
          <w:p w14:paraId="6A749D4E" w14:textId="02396AFD" w:rsidR="005E421D" w:rsidRPr="00775583" w:rsidRDefault="005E421D" w:rsidP="005E421D">
            <w:pPr>
              <w:tabs>
                <w:tab w:val="left" w:pos="6330"/>
              </w:tabs>
              <w:bidi/>
              <w:jc w:val="both"/>
              <w:rPr>
                <w:rFonts w:ascii="MB Lateefi" w:hAnsi="MB Lateefi" w:cs="MB Lateefi"/>
                <w:color w:val="000000" w:themeColor="text1"/>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کي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w:t>
            </w:r>
            <w:r w:rsidRPr="00775583">
              <w:rPr>
                <w:rFonts w:ascii="MB Lateefi" w:hAnsi="MB Lateefi" w:cs="MB Lateefi"/>
                <w:rtl/>
                <w:lang w:bidi="fa-IR"/>
              </w:rPr>
              <w:t xml:space="preserve"> اسپتال و</w:t>
            </w:r>
            <w:r w:rsidRPr="00775583">
              <w:rPr>
                <w:rFonts w:ascii="MB Lateefi" w:hAnsi="MB Lateefi" w:cs="MB Lateefi" w:hint="cs"/>
                <w:rtl/>
                <w:lang w:bidi="fa-IR"/>
              </w:rPr>
              <w:t>ٺ</w:t>
            </w:r>
            <w:r w:rsidRPr="00775583">
              <w:rPr>
                <w:rFonts w:ascii="MB Lateefi" w:hAnsi="MB Lateefi" w:cs="MB Lateefi" w:hint="eastAsia"/>
                <w:rtl/>
                <w:lang w:bidi="fa-IR"/>
              </w:rPr>
              <w:t>ي</w:t>
            </w:r>
            <w:r w:rsidRPr="00775583">
              <w:rPr>
                <w:rFonts w:ascii="MB Lateefi" w:hAnsi="MB Lateefi" w:cs="MB Lateefi"/>
                <w:rtl/>
                <w:lang w:bidi="fa-IR"/>
              </w:rPr>
              <w:t xml:space="preserve"> ويا </w:t>
            </w:r>
            <w:r w:rsidRPr="00775583">
              <w:rPr>
                <w:rFonts w:ascii="MB Lateefi" w:hAnsi="MB Lateefi" w:cs="MB Lateefi" w:hint="eastAsia"/>
                <w:rtl/>
                <w:lang w:bidi="fa-IR"/>
              </w:rPr>
              <w:t>؟</w:t>
            </w:r>
          </w:p>
        </w:tc>
        <w:tc>
          <w:tcPr>
            <w:tcW w:w="4567" w:type="dxa"/>
            <w:gridSpan w:val="2"/>
            <w:vAlign w:val="center"/>
          </w:tcPr>
          <w:p w14:paraId="6FCA1784"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958"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6C3A982" w14:textId="36F51838"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vAlign w:val="center"/>
          </w:tcPr>
          <w:p w14:paraId="6B4A907A" w14:textId="29E538D3" w:rsidR="005E421D" w:rsidRPr="00775583" w:rsidRDefault="005E421D" w:rsidP="005E421D">
            <w:pPr>
              <w:tabs>
                <w:tab w:val="left" w:pos="6330"/>
              </w:tabs>
              <w:bidi/>
              <w:rPr>
                <w:rFonts w:ascii="MB Lateefi" w:hAnsi="MB Lateefi" w:cs="MB Lateefi"/>
                <w:color w:val="000000" w:themeColor="text1"/>
                <w:sz w:val="20"/>
                <w:szCs w:val="20"/>
                <w:rtl/>
                <w:lang w:bidi="fa-IR"/>
              </w:rPr>
            </w:pPr>
            <w:r w:rsidRPr="00775583">
              <w:rPr>
                <w:rFonts w:ascii="MB Lateefi" w:hAnsi="MB Lateefi" w:cs="MB Lateefi" w:hint="eastAsia"/>
                <w:sz w:val="18"/>
                <w:szCs w:val="18"/>
                <w:rtl/>
                <w:lang w:bidi="fa-IR"/>
              </w:rPr>
              <w:t>جي</w:t>
            </w:r>
            <w:r w:rsidRPr="00775583">
              <w:rPr>
                <w:rFonts w:ascii="MB Lateefi" w:hAnsi="MB Lateefi" w:cs="MB Lateefi" w:hint="cs"/>
                <w:sz w:val="18"/>
                <w:szCs w:val="18"/>
                <w:rtl/>
                <w:lang w:bidi="fa-IR"/>
              </w:rPr>
              <w:t>ڪڏ</w:t>
            </w:r>
            <w:r w:rsidRPr="00775583">
              <w:rPr>
                <w:rFonts w:ascii="MB Lateefi" w:hAnsi="MB Lateefi" w:cs="MB Lateefi" w:hint="eastAsia"/>
                <w:sz w:val="18"/>
                <w:szCs w:val="18"/>
                <w:rtl/>
                <w:lang w:bidi="fa-IR"/>
              </w:rPr>
              <w:t>ھن</w:t>
            </w:r>
            <w:r w:rsidRPr="00775583">
              <w:rPr>
                <w:rFonts w:ascii="MB Lateefi" w:hAnsi="MB Lateefi" w:cs="MB Lateefi"/>
                <w:sz w:val="18"/>
                <w:szCs w:val="18"/>
                <w:rtl/>
                <w:lang w:bidi="fa-IR"/>
              </w:rPr>
              <w:t xml:space="preserve"> </w:t>
            </w:r>
            <w:r w:rsidRPr="00775583">
              <w:rPr>
                <w:rFonts w:ascii="MB Lateefi" w:hAnsi="MB Lateefi" w:cs="MB Lateefi" w:hint="eastAsia"/>
                <w:sz w:val="18"/>
                <w:szCs w:val="18"/>
                <w:rtl/>
                <w:lang w:bidi="fa-IR"/>
              </w:rPr>
              <w:t>ھا</w:t>
            </w:r>
            <w:r w:rsidRPr="00775583">
              <w:rPr>
                <w:rFonts w:ascii="MB Lateefi" w:hAnsi="MB Lateefi" w:cs="MB Lateefi"/>
                <w:sz w:val="18"/>
                <w:szCs w:val="18"/>
                <w:rtl/>
                <w:lang w:bidi="fa-IR"/>
              </w:rPr>
              <w:t xml:space="preserve"> </w:t>
            </w:r>
            <w:r w:rsidRPr="00775583">
              <w:rPr>
                <w:rFonts w:ascii="MB Lateefi" w:hAnsi="MB Lateefi" w:cs="MB Lateefi" w:hint="eastAsia"/>
                <w:sz w:val="18"/>
                <w:szCs w:val="18"/>
                <w:rtl/>
                <w:lang w:bidi="fa-IR"/>
              </w:rPr>
              <w:t>ته</w:t>
            </w:r>
            <w:r w:rsidR="008B0432" w:rsidRPr="00775583">
              <w:rPr>
                <w:rFonts w:ascii="MB Lateefi" w:hAnsi="MB Lateefi" w:cs="MB Lateefi"/>
                <w:sz w:val="18"/>
                <w:szCs w:val="18"/>
                <w:rtl/>
                <w:lang w:bidi="sd-Arab-PK"/>
              </w:rPr>
              <w:t xml:space="preserve"> </w:t>
            </w:r>
            <w:r w:rsidR="008B0432" w:rsidRPr="00775583">
              <w:rPr>
                <w:rFonts w:cstheme="minorHAnsi"/>
                <w:sz w:val="16"/>
                <w:szCs w:val="16"/>
                <w:lang w:bidi="sd-Arab-PK"/>
              </w:rPr>
              <w:t>H26</w:t>
            </w:r>
            <w:r w:rsidRPr="00775583">
              <w:rPr>
                <w:rFonts w:ascii="MB Lateefi" w:hAnsi="MB Lateefi" w:cs="MB Lateefi"/>
                <w:sz w:val="18"/>
                <w:szCs w:val="18"/>
                <w:rtl/>
                <w:lang w:bidi="fa-IR"/>
              </w:rPr>
              <w:t xml:space="preserve"> </w:t>
            </w:r>
            <w:r w:rsidRPr="00775583">
              <w:rPr>
                <w:rFonts w:ascii="MB Lateefi" w:hAnsi="MB Lateefi" w:cs="MB Lateefi" w:hint="eastAsia"/>
                <w:sz w:val="18"/>
                <w:szCs w:val="18"/>
                <w:rtl/>
                <w:lang w:bidi="fa-IR"/>
              </w:rPr>
              <w:t>تي</w:t>
            </w:r>
            <w:r w:rsidRPr="00775583">
              <w:rPr>
                <w:rFonts w:ascii="MB Lateefi" w:hAnsi="MB Lateefi" w:cs="MB Lateefi"/>
                <w:sz w:val="18"/>
                <w:szCs w:val="18"/>
                <w:rtl/>
                <w:lang w:bidi="fa-IR"/>
              </w:rPr>
              <w:t xml:space="preserve"> </w:t>
            </w:r>
            <w:r w:rsidRPr="00775583">
              <w:rPr>
                <w:rFonts w:ascii="MB Lateefi" w:hAnsi="MB Lateefi" w:cs="MB Lateefi" w:hint="eastAsia"/>
                <w:sz w:val="18"/>
                <w:szCs w:val="18"/>
                <w:rtl/>
                <w:lang w:bidi="fa-IR"/>
              </w:rPr>
              <w:t>و</w:t>
            </w:r>
            <w:r w:rsidRPr="00775583">
              <w:rPr>
                <w:rFonts w:ascii="MB Lateefi" w:hAnsi="MB Lateefi" w:cs="MB Lateefi" w:hint="cs"/>
                <w:sz w:val="18"/>
                <w:szCs w:val="18"/>
                <w:rtl/>
                <w:lang w:bidi="fa-IR"/>
              </w:rPr>
              <w:t>ڃ</w:t>
            </w:r>
            <w:r w:rsidRPr="00775583">
              <w:rPr>
                <w:rFonts w:ascii="MB Lateefi" w:hAnsi="MB Lateefi" w:cs="MB Lateefi" w:hint="eastAsia"/>
                <w:sz w:val="18"/>
                <w:szCs w:val="18"/>
                <w:rtl/>
                <w:lang w:bidi="fa-IR"/>
              </w:rPr>
              <w:t>و</w:t>
            </w:r>
          </w:p>
        </w:tc>
      </w:tr>
      <w:tr w:rsidR="005E421D" w:rsidRPr="00775583" w14:paraId="44C6458D" w14:textId="77777777" w:rsidTr="000F63FE">
        <w:trPr>
          <w:trHeight w:val="64"/>
          <w:jc w:val="center"/>
        </w:trPr>
        <w:tc>
          <w:tcPr>
            <w:tcW w:w="984" w:type="dxa"/>
            <w:vAlign w:val="center"/>
          </w:tcPr>
          <w:p w14:paraId="53E69FFA" w14:textId="1963C38B" w:rsidR="005E421D" w:rsidRPr="00775583"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H25</w:t>
            </w:r>
          </w:p>
        </w:tc>
        <w:tc>
          <w:tcPr>
            <w:tcW w:w="4862" w:type="dxa"/>
            <w:gridSpan w:val="2"/>
            <w:vAlign w:val="center"/>
          </w:tcPr>
          <w:p w14:paraId="51942544" w14:textId="2242649D" w:rsidR="005E421D" w:rsidRPr="00775583" w:rsidRDefault="005E421D" w:rsidP="005E421D">
            <w:pPr>
              <w:tabs>
                <w:tab w:val="left" w:pos="6330"/>
              </w:tabs>
              <w:bidi/>
              <w:jc w:val="both"/>
              <w:rPr>
                <w:rFonts w:ascii="MB Lateefi" w:hAnsi="MB Lateefi" w:cs="MB Lateefi"/>
                <w:color w:val="000000" w:themeColor="text1"/>
                <w:rtl/>
                <w:lang w:bidi="fa-IR"/>
              </w:rPr>
            </w:pPr>
            <w:r w:rsidRPr="00775583">
              <w:rPr>
                <w:rFonts w:ascii="MB Lateefi" w:hAnsi="MB Lateefi" w:cs="MB Lateefi" w:hint="cs"/>
                <w:rtl/>
                <w:lang w:bidi="fa-IR"/>
              </w:rPr>
              <w:t>ٻ</w:t>
            </w:r>
            <w:r w:rsidRPr="00775583">
              <w:rPr>
                <w:rFonts w:ascii="MB Lateefi" w:hAnsi="MB Lateefi" w:cs="MB Lateefi" w:hint="eastAsia"/>
                <w:rtl/>
                <w:lang w:bidi="fa-IR"/>
              </w:rPr>
              <w:t>يهر</w:t>
            </w:r>
            <w:r w:rsidRPr="00775583">
              <w:rPr>
                <w:rFonts w:ascii="MB Lateefi" w:hAnsi="MB Lateefi" w:cs="MB Lateefi"/>
                <w:rtl/>
                <w:lang w:bidi="fa-IR"/>
              </w:rPr>
              <w:t xml:space="preserve"> </w:t>
            </w:r>
            <w:r w:rsidR="00FC4FDD" w:rsidRPr="00775583">
              <w:rPr>
                <w:rFonts w:ascii="MB Lateefi" w:hAnsi="MB Lateefi" w:cs="MB Lateefi" w:hint="eastAsia"/>
                <w:rtl/>
                <w:lang w:bidi="fa-IR"/>
              </w:rPr>
              <w:t>فالواپ</w:t>
            </w:r>
            <w:r w:rsidR="00FC4FDD" w:rsidRPr="00775583">
              <w:rPr>
                <w:rFonts w:ascii="MB Lateefi" w:hAnsi="MB Lateefi" w:cs="MB Lateefi"/>
                <w:rtl/>
                <w:lang w:bidi="fa-IR"/>
              </w:rPr>
              <w:t xml:space="preserve"> لا</w:t>
            </w:r>
            <w:r w:rsidR="00FC4FDD" w:rsidRPr="00775583">
              <w:rPr>
                <w:rFonts w:ascii="MB Lateefi" w:hAnsi="MB Lateefi" w:cs="MB Lateefi" w:hint="eastAsia"/>
                <w:rtl/>
                <w:lang w:bidi="sd-Arab-PK"/>
              </w:rPr>
              <w:t>ءِ</w:t>
            </w:r>
            <w:r w:rsidR="00FC4FDD" w:rsidRPr="00775583">
              <w:rPr>
                <w:rFonts w:ascii="MB Lateefi" w:hAnsi="MB Lateefi" w:cs="MB Lateefi"/>
                <w:rtl/>
                <w:lang w:bidi="sd-Arab-PK"/>
              </w:rPr>
              <w:t xml:space="preserve"> </w:t>
            </w:r>
            <w:r w:rsidRPr="00775583">
              <w:rPr>
                <w:rFonts w:ascii="MB Lateefi" w:hAnsi="MB Lateefi" w:cs="MB Lateefi"/>
                <w:rtl/>
                <w:lang w:bidi="fa-IR"/>
              </w:rPr>
              <w:t xml:space="preserve">اسپتال </w:t>
            </w:r>
            <w:r w:rsidR="00E9230D" w:rsidRPr="00775583">
              <w:rPr>
                <w:rFonts w:ascii="MB Lateefi" w:hAnsi="MB Lateefi" w:cs="MB Lateefi" w:hint="eastAsia"/>
                <w:rtl/>
                <w:lang w:bidi="sd-Arab-PK"/>
              </w:rPr>
              <w:t>نه</w:t>
            </w:r>
            <w:r w:rsidR="00E9230D" w:rsidRPr="00775583">
              <w:rPr>
                <w:rFonts w:ascii="MB Lateefi" w:hAnsi="MB Lateefi" w:cs="MB Lateefi"/>
                <w:rtl/>
                <w:lang w:bidi="sd-Arab-PK"/>
              </w:rPr>
              <w:t xml:space="preserve"> </w:t>
            </w:r>
            <w:r w:rsidR="002133ED" w:rsidRPr="00775583">
              <w:rPr>
                <w:rFonts w:ascii="MB Lateefi" w:hAnsi="MB Lateefi" w:cs="MB Lateefi"/>
                <w:rtl/>
                <w:lang w:bidi="sd-Arab-PK"/>
              </w:rPr>
              <w:t xml:space="preserve"> </w:t>
            </w:r>
            <w:r w:rsidRPr="00775583">
              <w:rPr>
                <w:rFonts w:ascii="MB Lateefi" w:hAnsi="MB Lateefi" w:cs="MB Lateefi"/>
                <w:rtl/>
                <w:lang w:bidi="fa-IR"/>
              </w:rPr>
              <w:t>و</w:t>
            </w:r>
            <w:r w:rsidRPr="00775583">
              <w:rPr>
                <w:rFonts w:ascii="MB Lateefi" w:hAnsi="MB Lateefi" w:cs="MB Lateefi" w:hint="cs"/>
                <w:rtl/>
                <w:lang w:bidi="fa-IR"/>
              </w:rPr>
              <w:t>ٺ</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ڃڻ</w:t>
            </w:r>
            <w:r w:rsidRPr="00775583">
              <w:rPr>
                <w:rFonts w:ascii="MB Lateefi" w:hAnsi="MB Lateefi" w:cs="MB Lateefi"/>
                <w:rtl/>
                <w:lang w:bidi="fa-IR"/>
              </w:rPr>
              <w:t xml:space="preserve"> جا سبب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هئا؟</w:t>
            </w:r>
          </w:p>
        </w:tc>
        <w:tc>
          <w:tcPr>
            <w:tcW w:w="4567" w:type="dxa"/>
            <w:gridSpan w:val="2"/>
            <w:vAlign w:val="center"/>
          </w:tcPr>
          <w:p w14:paraId="056A347A" w14:textId="50C3EB49"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959"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فالواپ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00485A3C" w:rsidRPr="00775583">
              <w:rPr>
                <w:rStyle w:val="FontStyle85"/>
                <w:rFonts w:ascii="MB Lateefi" w:hAnsi="MB Lateefi" w:cs="MB Lateefi"/>
                <w:b/>
                <w:i w:val="0"/>
                <w:iCs w:val="0"/>
                <w:sz w:val="20"/>
                <w:szCs w:val="20"/>
                <w:rtl/>
                <w:lang w:bidi="sd-Arab-PK"/>
              </w:rPr>
              <w:t xml:space="preserve"> </w:t>
            </w:r>
            <w:r w:rsidRPr="00775583">
              <w:rPr>
                <w:rFonts w:ascii="MB Lateefi" w:hAnsi="MB Lateefi" w:cs="MB Lateefi" w:hint="eastAsia"/>
                <w:sz w:val="20"/>
                <w:szCs w:val="20"/>
                <w:rtl/>
                <w:lang w:bidi="fa-IR"/>
              </w:rPr>
              <w:t>آ</w:t>
            </w:r>
            <w:r w:rsidRPr="00775583">
              <w:rPr>
                <w:rFonts w:ascii="MB Lateefi" w:hAnsi="MB Lateefi" w:cs="MB Lateefi"/>
                <w:sz w:val="20"/>
                <w:szCs w:val="20"/>
                <w:rtl/>
                <w:lang w:bidi="fa-IR"/>
              </w:rPr>
              <w:t>يو</w:t>
            </w:r>
            <w:r w:rsidRPr="00775583">
              <w:rPr>
                <w:rFonts w:ascii="MB Lateefi" w:hAnsi="MB Lateefi" w:cs="MB Lateefi" w:hint="eastAsia"/>
                <w:sz w:val="20"/>
                <w:szCs w:val="20"/>
                <w:rtl/>
                <w:lang w:bidi="fa-IR"/>
              </w:rPr>
              <w:t>آ</w:t>
            </w:r>
            <w:r w:rsidRPr="00775583">
              <w:rPr>
                <w:rStyle w:val="FontStyle85"/>
                <w:rFonts w:ascii="MB Lateefi" w:hAnsi="MB Lateefi" w:cs="MB Lateefi"/>
                <w:b/>
                <w:i w:val="0"/>
                <w:iCs w:val="0"/>
                <w:sz w:val="20"/>
                <w:szCs w:val="20"/>
                <w:rtl/>
              </w:rPr>
              <w:t>هي</w:t>
            </w:r>
            <w:r w:rsidR="003918A4" w:rsidRPr="00775583">
              <w:rPr>
                <w:rStyle w:val="FontStyle85"/>
                <w:rFonts w:ascii="MB Lateefi" w:hAnsi="MB Lateefi" w:cs="MB Lateefi"/>
                <w:b/>
                <w:i w:val="0"/>
                <w:iCs w:val="0"/>
                <w:sz w:val="20"/>
                <w:szCs w:val="20"/>
                <w:rtl/>
                <w:lang w:bidi="sd-Arab-PK"/>
              </w:rPr>
              <w:t xml:space="preserve"> </w:t>
            </w:r>
            <w:r w:rsidR="003918A4" w:rsidRPr="00775583">
              <w:rPr>
                <w:rStyle w:val="FontStyle85"/>
                <w:rFonts w:ascii="MB Lateefi" w:hAnsi="MB Lateefi" w:cs="MB Lateefi"/>
                <w:b/>
                <w:i w:val="0"/>
                <w:iCs w:val="0"/>
                <w:sz w:val="20"/>
                <w:szCs w:val="20"/>
              </w:rPr>
              <w:tab/>
            </w:r>
            <w:r w:rsidR="003918A4" w:rsidRPr="00775583">
              <w:rPr>
                <w:rStyle w:val="FontStyle85"/>
                <w:rFonts w:ascii="MB Lateefi" w:hAnsi="MB Lateefi" w:cs="MB Lateefi"/>
                <w:b/>
                <w:i w:val="0"/>
                <w:iCs w:val="0"/>
                <w:sz w:val="20"/>
                <w:szCs w:val="20"/>
                <w:rtl/>
                <w:lang w:bidi="sd-Arab-PK"/>
              </w:rPr>
              <w:t>1</w:t>
            </w:r>
          </w:p>
          <w:p w14:paraId="566BD2C2"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مسئلو نه ھو جو و</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فالواپ</w:t>
            </w:r>
            <w:r w:rsidRPr="00775583">
              <w:rPr>
                <w:rStyle w:val="FontStyle85"/>
                <w:rFonts w:ascii="MB Lateefi" w:hAnsi="MB Lateefi" w:cs="MB Lateefi"/>
                <w:b/>
                <w:i w:val="0"/>
                <w:iCs w:val="0"/>
                <w:sz w:val="20"/>
                <w:szCs w:val="20"/>
                <w:rtl/>
              </w:rPr>
              <w:t xml:space="preserve"> لا۽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يهراچجي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01813D4A"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پئسا</w:t>
            </w:r>
            <w:r w:rsidRPr="00775583">
              <w:rPr>
                <w:rStyle w:val="FontStyle85"/>
                <w:rFonts w:ascii="MB Lateefi" w:hAnsi="MB Lateefi" w:cs="MB Lateefi"/>
                <w:b/>
                <w:i w:val="0"/>
                <w:iCs w:val="0"/>
                <w:sz w:val="20"/>
                <w:szCs w:val="20"/>
                <w:rtl/>
              </w:rPr>
              <w:t xml:space="preserve"> نه ھئا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 </w:t>
            </w:r>
          </w:p>
          <w:p w14:paraId="5618E712"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سواري</w:t>
            </w:r>
            <w:r w:rsidRPr="00775583">
              <w:rPr>
                <w:rStyle w:val="FontStyle85"/>
                <w:rFonts w:ascii="MB Lateefi" w:hAnsi="MB Lateefi" w:cs="MB Lateefi"/>
                <w:b/>
                <w:i w:val="0"/>
                <w:iCs w:val="0"/>
                <w:sz w:val="20"/>
                <w:szCs w:val="20"/>
                <w:rtl/>
              </w:rPr>
              <w:t xml:space="preserve">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 </w:t>
            </w:r>
          </w:p>
          <w:p w14:paraId="1465774F"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tl/>
              </w:rPr>
              <w:t xml:space="preserve"> جي غيرموجودگي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 </w:t>
            </w:r>
          </w:p>
          <w:p w14:paraId="139EC182"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سربراھ/م</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س</w:t>
            </w:r>
            <w:r w:rsidRPr="00775583">
              <w:rPr>
                <w:rStyle w:val="FontStyle85"/>
                <w:rFonts w:ascii="MB Lateefi" w:hAnsi="MB Lateefi" w:cs="MB Lateefi"/>
                <w:b/>
                <w:i w:val="0"/>
                <w:iCs w:val="0"/>
                <w:sz w:val="20"/>
                <w:szCs w:val="20"/>
                <w:rtl/>
              </w:rPr>
              <w:t xml:space="preserve">/سس جي اجازت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6</w:t>
            </w:r>
          </w:p>
          <w:p w14:paraId="3B668DAD" w14:textId="4C72475B"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پري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tc>
        <w:tc>
          <w:tcPr>
            <w:tcW w:w="1099" w:type="dxa"/>
          </w:tcPr>
          <w:p w14:paraId="6855F5DE" w14:textId="77777777" w:rsidR="005E421D" w:rsidRPr="00775583" w:rsidRDefault="005E421D" w:rsidP="005E421D">
            <w:pPr>
              <w:tabs>
                <w:tab w:val="left" w:pos="6330"/>
              </w:tabs>
              <w:bidi/>
              <w:rPr>
                <w:rFonts w:ascii="MB Lateefi" w:hAnsi="MB Lateefi" w:cs="MB Lateefi"/>
                <w:color w:val="000000" w:themeColor="text1"/>
                <w:sz w:val="20"/>
                <w:szCs w:val="20"/>
                <w:rtl/>
                <w:lang w:bidi="fa-IR"/>
              </w:rPr>
            </w:pPr>
          </w:p>
        </w:tc>
      </w:tr>
      <w:tr w:rsidR="003E126F" w:rsidRPr="00775583" w14:paraId="7A3A1E5F" w14:textId="77777777" w:rsidTr="000F63FE">
        <w:trPr>
          <w:trHeight w:val="64"/>
          <w:jc w:val="center"/>
        </w:trPr>
        <w:tc>
          <w:tcPr>
            <w:tcW w:w="984" w:type="dxa"/>
            <w:vAlign w:val="center"/>
          </w:tcPr>
          <w:p w14:paraId="548D91E1" w14:textId="61A425AB" w:rsidR="003E126F" w:rsidRPr="00775583" w:rsidRDefault="003E126F" w:rsidP="003E126F">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000000" w:themeColor="text1"/>
                <w:sz w:val="20"/>
                <w:szCs w:val="20"/>
                <w:lang w:val="en-US"/>
              </w:rPr>
              <w:t>H26</w:t>
            </w:r>
          </w:p>
        </w:tc>
        <w:tc>
          <w:tcPr>
            <w:tcW w:w="4862" w:type="dxa"/>
            <w:gridSpan w:val="2"/>
            <w:vAlign w:val="center"/>
          </w:tcPr>
          <w:p w14:paraId="349FF373" w14:textId="77777777" w:rsidR="003E126F" w:rsidRPr="00775583" w:rsidRDefault="003E126F" w:rsidP="003E126F">
            <w:pPr>
              <w:tabs>
                <w:tab w:val="left" w:pos="6330"/>
              </w:tabs>
              <w:bidi/>
              <w:jc w:val="both"/>
              <w:rPr>
                <w:rFonts w:ascii="MB Lateefi" w:hAnsi="MB Lateefi" w:cs="MB Lateefi"/>
                <w:color w:val="000000" w:themeColor="text1"/>
                <w:lang w:bidi="sd-Arab-PK"/>
              </w:rPr>
            </w:pPr>
          </w:p>
          <w:p w14:paraId="774B5844" w14:textId="77777777" w:rsidR="003E126F" w:rsidRPr="00775583" w:rsidRDefault="003E126F" w:rsidP="003E126F">
            <w:pPr>
              <w:tabs>
                <w:tab w:val="left" w:pos="6330"/>
              </w:tabs>
              <w:bidi/>
              <w:jc w:val="both"/>
              <w:rPr>
                <w:rFonts w:ascii="MB Lateefi" w:hAnsi="MB Lateefi" w:cs="MB Lateefi"/>
                <w:color w:val="000000" w:themeColor="text1"/>
                <w:rtl/>
                <w:lang w:bidi="fa-IR"/>
              </w:rPr>
            </w:pPr>
            <w:r w:rsidRPr="00775583">
              <w:rPr>
                <w:rFonts w:ascii="MB Lateefi" w:hAnsi="MB Lateefi" w:cs="MB Lateefi"/>
                <w:color w:val="000000" w:themeColor="text1"/>
                <w:rtl/>
                <w:lang w:bidi="sd-Arab-PK"/>
              </w:rPr>
              <w:t>(نالو)</w:t>
            </w:r>
            <w:r w:rsidRPr="00775583">
              <w:rPr>
                <w:rFonts w:ascii="MB Lateefi" w:hAnsi="MB Lateefi" w:cs="MB Lateefi"/>
                <w:color w:val="000000" w:themeColor="text1"/>
                <w:rtl/>
                <w:lang w:bidi="fa-IR"/>
              </w:rPr>
              <w:t xml:space="preserve"> جي بيماري جو نتيجو </w:t>
            </w: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ن</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تو؟</w:t>
            </w:r>
          </w:p>
          <w:p w14:paraId="562259DA" w14:textId="77777777" w:rsidR="003E126F" w:rsidRPr="00775583" w:rsidRDefault="003E126F" w:rsidP="003E126F">
            <w:pPr>
              <w:tabs>
                <w:tab w:val="left" w:pos="6330"/>
              </w:tabs>
              <w:bidi/>
              <w:jc w:val="both"/>
              <w:rPr>
                <w:rFonts w:ascii="MB Lateefi" w:hAnsi="MB Lateefi" w:cs="MB Lateefi"/>
                <w:color w:val="000000" w:themeColor="text1"/>
                <w:rtl/>
                <w:lang w:bidi="fa-IR"/>
              </w:rPr>
            </w:pPr>
          </w:p>
        </w:tc>
        <w:tc>
          <w:tcPr>
            <w:tcW w:w="4567" w:type="dxa"/>
            <w:gridSpan w:val="2"/>
            <w:vAlign w:val="center"/>
          </w:tcPr>
          <w:p w14:paraId="20863293" w14:textId="77777777" w:rsidR="003E126F" w:rsidRPr="00775583" w:rsidRDefault="003E126F" w:rsidP="003E126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960"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b/>
                <w:i w:val="0"/>
                <w:iCs w:val="0"/>
                <w:sz w:val="20"/>
                <w:szCs w:val="20"/>
                <w:rtl/>
              </w:rPr>
              <w:t xml:space="preserve">تندرست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ويوهو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574EED45" w14:textId="77777777" w:rsidR="003E126F" w:rsidRPr="00775583" w:rsidRDefault="003E126F" w:rsidP="003E126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Fonts w:ascii="MB Lateefi" w:hAnsi="MB Lateefi" w:cs="MB Lateefi"/>
                <w:sz w:val="20"/>
                <w:szCs w:val="20"/>
                <w:rtl/>
                <w:lang w:bidi="fa-IR"/>
                <w:rPrChange w:id="961" w:author="Iqbal Ameerali" w:date="2020-10-08T11:45:00Z">
                  <w:rPr>
                    <w:rFonts w:ascii="MB Lateefi" w:hAnsi="MB Lateefi" w:cs="MB Lateefi"/>
                    <w:i/>
                    <w:iCs/>
                    <w:sz w:val="20"/>
                    <w:szCs w:val="20"/>
                    <w:rtl/>
                    <w:lang w:bidi="fa-IR"/>
                  </w:rPr>
                </w:rPrChange>
              </w:rPr>
              <w:t>ا</w:t>
            </w:r>
            <w:r w:rsidRPr="00775583">
              <w:rPr>
                <w:rFonts w:ascii="MB Lateefi" w:hAnsi="MB Lateefi" w:cs="MB Lateefi" w:hint="cs"/>
                <w:sz w:val="20"/>
                <w:szCs w:val="20"/>
                <w:rtl/>
                <w:lang w:bidi="fa-IR"/>
                <w:rPrChange w:id="962" w:author="Iqbal Ameerali" w:date="2020-10-08T11:45:00Z">
                  <w:rPr>
                    <w:rFonts w:ascii="MB Lateefi" w:hAnsi="MB Lateefi" w:cs="MB Lateefi" w:hint="cs"/>
                    <w:i/>
                    <w:iCs/>
                    <w:sz w:val="20"/>
                    <w:szCs w:val="20"/>
                    <w:rtl/>
                    <w:lang w:bidi="fa-IR"/>
                  </w:rPr>
                </w:rPrChange>
              </w:rPr>
              <w:t>ڃ</w:t>
            </w:r>
            <w:r w:rsidRPr="00775583">
              <w:rPr>
                <w:rFonts w:ascii="MB Lateefi" w:hAnsi="MB Lateefi" w:cs="MB Lateefi" w:hint="eastAsia"/>
                <w:sz w:val="20"/>
                <w:szCs w:val="20"/>
                <w:rtl/>
                <w:lang w:bidi="fa-IR"/>
                <w:rPrChange w:id="963" w:author="Iqbal Ameerali" w:date="2020-10-08T11:45:00Z">
                  <w:rPr>
                    <w:rFonts w:ascii="MB Lateefi" w:hAnsi="MB Lateefi" w:cs="MB Lateefi" w:hint="eastAsia"/>
                    <w:i/>
                    <w:iCs/>
                    <w:sz w:val="20"/>
                    <w:szCs w:val="20"/>
                    <w:rtl/>
                    <w:lang w:bidi="fa-IR"/>
                  </w:rPr>
                </w:rPrChange>
              </w:rPr>
              <w:t>ا</w:t>
            </w:r>
            <w:r w:rsidRPr="00775583">
              <w:rPr>
                <w:rFonts w:ascii="MB Lateefi" w:hAnsi="MB Lateefi" w:cs="MB Lateefi"/>
                <w:sz w:val="20"/>
                <w:szCs w:val="20"/>
                <w:rtl/>
                <w:lang w:bidi="fa-IR"/>
                <w:rPrChange w:id="964" w:author="Iqbal Ameerali" w:date="2020-10-08T11:45:00Z">
                  <w:rPr>
                    <w:rFonts w:ascii="MB Lateefi" w:hAnsi="MB Lateefi" w:cs="MB Lateefi"/>
                    <w:i/>
                    <w:iCs/>
                    <w:sz w:val="20"/>
                    <w:szCs w:val="20"/>
                    <w:rtl/>
                    <w:lang w:bidi="fa-IR"/>
                  </w:rPr>
                </w:rPrChange>
              </w:rPr>
              <w:t xml:space="preserve"> </w:t>
            </w:r>
            <w:r w:rsidRPr="00775583">
              <w:rPr>
                <w:rFonts w:ascii="MB Lateefi" w:hAnsi="MB Lateefi" w:cs="MB Lateefi" w:hint="eastAsia"/>
                <w:sz w:val="20"/>
                <w:szCs w:val="20"/>
                <w:rtl/>
                <w:lang w:bidi="fa-IR"/>
                <w:rPrChange w:id="965" w:author="Iqbal Ameerali" w:date="2020-10-08T11:45:00Z">
                  <w:rPr>
                    <w:rFonts w:ascii="MB Lateefi" w:hAnsi="MB Lateefi" w:cs="MB Lateefi" w:hint="eastAsia"/>
                    <w:i/>
                    <w:iCs/>
                    <w:sz w:val="20"/>
                    <w:szCs w:val="20"/>
                    <w:rtl/>
                    <w:lang w:bidi="fa-IR"/>
                  </w:rPr>
                </w:rPrChange>
              </w:rPr>
              <w:t>بيمار</w:t>
            </w:r>
            <w:r w:rsidRPr="00775583">
              <w:rPr>
                <w:rStyle w:val="FontStyle85"/>
                <w:rFonts w:ascii="MB Lateefi" w:hAnsi="MB Lateefi" w:cs="MB Lateefi"/>
                <w:b/>
                <w:i w:val="0"/>
                <w:iCs w:val="0"/>
                <w:sz w:val="20"/>
                <w:szCs w:val="20"/>
                <w:rtl/>
              </w:rPr>
              <w:t xml:space="preserve"> 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EDDD65C" w14:textId="09F14EEE" w:rsidR="003E126F" w:rsidRPr="00775583" w:rsidRDefault="003E126F" w:rsidP="003E126F">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lang w:bidi="sd-Arab-PK"/>
              </w:rPr>
              <w:t>وفات</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ري</w:t>
            </w:r>
            <w:r w:rsidRPr="00775583">
              <w:rPr>
                <w:rStyle w:val="FontStyle85"/>
                <w:rFonts w:ascii="MB Lateefi" w:hAnsi="MB Lateefi" w:cs="MB Lateefi"/>
                <w:b/>
                <w:i w:val="0"/>
                <w:iCs w:val="0"/>
                <w:sz w:val="20"/>
                <w:szCs w:val="20"/>
                <w:rtl/>
              </w:rPr>
              <w:t xml:space="preserve"> ويو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tc>
        <w:tc>
          <w:tcPr>
            <w:tcW w:w="1099" w:type="dxa"/>
            <w:vAlign w:val="center"/>
          </w:tcPr>
          <w:p w14:paraId="1F758348" w14:textId="77777777" w:rsidR="003E126F" w:rsidRPr="00775583" w:rsidRDefault="003E126F" w:rsidP="003E126F">
            <w:pPr>
              <w:tabs>
                <w:tab w:val="left" w:pos="6330"/>
              </w:tabs>
              <w:bidi/>
              <w:rPr>
                <w:rFonts w:ascii="MB Lateefi" w:hAnsi="MB Lateefi" w:cs="MB Lateefi"/>
                <w:color w:val="000000" w:themeColor="text1"/>
                <w:sz w:val="20"/>
                <w:szCs w:val="20"/>
                <w:rtl/>
                <w:lang w:bidi="fa-IR"/>
              </w:rPr>
            </w:pPr>
          </w:p>
        </w:tc>
      </w:tr>
      <w:tr w:rsidR="004752F8" w:rsidRPr="00775583" w14:paraId="4DC30140" w14:textId="77777777" w:rsidTr="000F63FE">
        <w:trPr>
          <w:trHeight w:val="64"/>
          <w:jc w:val="center"/>
        </w:trPr>
        <w:tc>
          <w:tcPr>
            <w:tcW w:w="984" w:type="dxa"/>
            <w:vAlign w:val="center"/>
          </w:tcPr>
          <w:p w14:paraId="2CF1A536" w14:textId="469FFC97" w:rsidR="004752F8" w:rsidRPr="00775583" w:rsidRDefault="004752F8" w:rsidP="004752F8">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H27</w:t>
            </w:r>
          </w:p>
        </w:tc>
        <w:tc>
          <w:tcPr>
            <w:tcW w:w="4862" w:type="dxa"/>
            <w:gridSpan w:val="2"/>
            <w:vAlign w:val="center"/>
          </w:tcPr>
          <w:p w14:paraId="4D5BD139" w14:textId="02A9F9A9" w:rsidR="004752F8" w:rsidRPr="00775583" w:rsidRDefault="004752F8" w:rsidP="004752F8">
            <w:pPr>
              <w:tabs>
                <w:tab w:val="left" w:pos="6330"/>
              </w:tabs>
              <w:bidi/>
              <w:jc w:val="both"/>
              <w:rPr>
                <w:rFonts w:ascii="MB Lateefi" w:hAnsi="MB Lateefi" w:cs="MB Lateefi"/>
                <w:color w:val="000000" w:themeColor="text1"/>
                <w:rtl/>
                <w:lang w:bidi="fa-IR"/>
              </w:rPr>
            </w:pP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eastAsia"/>
                <w:rtl/>
                <w:lang w:bidi="fa-IR"/>
              </w:rPr>
              <w:t>تي</w:t>
            </w:r>
            <w:r w:rsidRPr="00775583">
              <w:rPr>
                <w:rFonts w:ascii="MB Lateefi" w:hAnsi="MB Lateefi" w:cs="MB Lateefi"/>
                <w:rtl/>
                <w:lang w:bidi="fa-IR"/>
              </w:rPr>
              <w:t xml:space="preserve"> </w:t>
            </w:r>
            <w:r w:rsidRPr="00775583">
              <w:rPr>
                <w:rFonts w:ascii="MB Lateefi" w:hAnsi="MB Lateefi" w:cs="MB Lateefi" w:hint="eastAsia"/>
                <w:rtl/>
                <w:lang w:bidi="fa-IR"/>
              </w:rPr>
              <w:t>پھچ</w:t>
            </w:r>
            <w:r w:rsidRPr="00775583">
              <w:rPr>
                <w:rFonts w:ascii="MB Lateefi" w:hAnsi="MB Lateefi" w:cs="MB Lateefi" w:hint="cs"/>
                <w:rtl/>
                <w:lang w:bidi="fa-IR"/>
              </w:rPr>
              <w:t>ڻ</w:t>
            </w:r>
            <w:r w:rsidRPr="00775583">
              <w:rPr>
                <w:rFonts w:ascii="MB Lateefi" w:hAnsi="MB Lateefi" w:cs="MB Lateefi"/>
                <w:rtl/>
                <w:lang w:bidi="fa-IR"/>
              </w:rPr>
              <w:t xml:space="preserve"> ۾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ل</w:t>
            </w:r>
            <w:r w:rsidRPr="00775583">
              <w:rPr>
                <w:rFonts w:ascii="MB Lateefi" w:hAnsi="MB Lateefi" w:cs="MB Lateefi" w:hint="cs"/>
                <w:rtl/>
                <w:lang w:bidi="fa-IR"/>
              </w:rPr>
              <w:t>ڳ</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جتان</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w:t>
            </w:r>
            <w:r w:rsidRPr="00775583">
              <w:rPr>
                <w:rFonts w:ascii="MB Lateefi" w:hAnsi="MB Lateefi" w:cs="MB Lateefi" w:hint="eastAsia"/>
                <w:rtl/>
                <w:lang w:bidi="fa-IR"/>
              </w:rPr>
              <w:t>بخار،</w:t>
            </w:r>
            <w:r w:rsidRPr="00775583">
              <w:rPr>
                <w:rFonts w:ascii="MB Lateefi" w:hAnsi="MB Lateefi" w:cs="MB Lateefi"/>
                <w:rtl/>
                <w:lang w:bidi="fa-IR"/>
              </w:rPr>
              <w:t xml:space="preserve"> </w:t>
            </w:r>
            <w:r w:rsidRPr="00775583">
              <w:rPr>
                <w:rFonts w:ascii="MB Lateefi" w:hAnsi="MB Lateefi" w:cs="MB Lateefi" w:hint="eastAsia"/>
                <w:rtl/>
                <w:lang w:bidi="fa-IR"/>
              </w:rPr>
              <w:t>کنگھ</w:t>
            </w:r>
            <w:r w:rsidRPr="00775583">
              <w:rPr>
                <w:rFonts w:ascii="MB Lateefi" w:hAnsi="MB Lateefi" w:cs="MB Lateefi"/>
                <w:rtl/>
                <w:lang w:bidi="fa-IR"/>
              </w:rPr>
              <w:t xml:space="preserve"> ۽ </w:t>
            </w:r>
            <w:r w:rsidRPr="00775583">
              <w:rPr>
                <w:rFonts w:ascii="MB Lateefi" w:hAnsi="MB Lateefi" w:cs="MB Lateefi" w:hint="eastAsia"/>
                <w:rtl/>
                <w:lang w:bidi="fa-IR"/>
              </w:rPr>
              <w:t>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دوران</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2"/>
            <w:vAlign w:val="center"/>
          </w:tcPr>
          <w:p w14:paraId="4DDB82D7" w14:textId="77777777" w:rsidR="004752F8" w:rsidRPr="00775583" w:rsidRDefault="004752F8" w:rsidP="004752F8">
            <w:pPr>
              <w:pStyle w:val="Style39"/>
              <w:widowControl/>
              <w:tabs>
                <w:tab w:val="right" w:leader="hyphen" w:pos="4320"/>
                <w:tab w:val="left" w:pos="4752"/>
              </w:tabs>
              <w:bidi/>
              <w:spacing w:line="240" w:lineRule="auto"/>
              <w:ind w:right="-115"/>
              <w:rPr>
                <w:rFonts w:cstheme="minorHAnsi"/>
                <w:sz w:val="28"/>
                <w:szCs w:val="28"/>
                <w:rtl/>
              </w:rPr>
            </w:pPr>
            <w:r w:rsidRPr="00775583">
              <w:rPr>
                <w:rStyle w:val="FontStyle85"/>
                <w:rFonts w:ascii="MB Lateefi" w:hAnsi="MB Lateefi" w:cs="MB Lateefi" w:hint="eastAsia"/>
                <w:b/>
                <w:i w:val="0"/>
                <w:iCs w:val="0"/>
                <w:sz w:val="20"/>
                <w:szCs w:val="20"/>
                <w:rtl/>
              </w:rPr>
              <w:t>من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A764C3">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477FCF">
              <w:rPr>
                <w:rFonts w:cstheme="minorHAnsi"/>
                <w:sz w:val="20"/>
                <w:szCs w:val="20"/>
                <w:rPrChange w:id="966" w:author="Iqbal Ameerali" w:date="2020-10-08T11:45:00Z">
                  <w:rPr>
                    <w:rFonts w:cstheme="minorHAnsi"/>
                    <w:sz w:val="20"/>
                    <w:szCs w:val="20"/>
                  </w:rPr>
                </w:rPrChange>
              </w:rPr>
            </w:r>
            <w:r w:rsidR="00477FCF">
              <w:rPr>
                <w:rFonts w:cstheme="minorHAnsi"/>
                <w:sz w:val="20"/>
                <w:szCs w:val="20"/>
                <w:rPrChange w:id="967" w:author="Iqbal Ameerali" w:date="2020-10-08T11:45:00Z">
                  <w:rPr>
                    <w:rFonts w:cstheme="minorHAnsi"/>
                    <w:sz w:val="20"/>
                    <w:szCs w:val="20"/>
                  </w:rPr>
                </w:rPrChange>
              </w:rPr>
              <w:fldChar w:fldCharType="separate"/>
            </w:r>
            <w:r w:rsidRPr="00775583">
              <w:rPr>
                <w:rFonts w:cstheme="minorHAnsi"/>
                <w:sz w:val="20"/>
                <w:szCs w:val="20"/>
                <w:rPrChange w:id="968" w:author="Iqbal Ameerali" w:date="2020-10-08T11:45:00Z">
                  <w:rPr>
                    <w:rFonts w:cstheme="minorHAnsi"/>
                    <w:sz w:val="20"/>
                    <w:szCs w:val="20"/>
                  </w:rPr>
                </w:rPrChange>
              </w:rPr>
              <w:fldChar w:fldCharType="end"/>
            </w:r>
          </w:p>
          <w:p w14:paraId="567651EB" w14:textId="4D125E5F" w:rsidR="004752F8" w:rsidRPr="00775583" w:rsidRDefault="004752F8" w:rsidP="004752F8">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D85440" w:rsidRPr="00775583">
              <w:rPr>
                <w:rStyle w:val="FontStyle85"/>
                <w:rFonts w:ascii="MB Lateefi" w:hAnsi="MB Lateefi" w:cs="MB Lateefi"/>
                <w:bCs/>
                <w:i w:val="0"/>
                <w:iCs w:val="0"/>
                <w:sz w:val="20"/>
                <w:szCs w:val="20"/>
              </w:rPr>
              <w:t>98</w:t>
            </w:r>
          </w:p>
        </w:tc>
        <w:tc>
          <w:tcPr>
            <w:tcW w:w="1099" w:type="dxa"/>
            <w:vAlign w:val="center"/>
          </w:tcPr>
          <w:p w14:paraId="143198E3" w14:textId="77777777" w:rsidR="004752F8" w:rsidRPr="00775583" w:rsidRDefault="004752F8" w:rsidP="004752F8">
            <w:pPr>
              <w:tabs>
                <w:tab w:val="left" w:pos="6330"/>
              </w:tabs>
              <w:bidi/>
              <w:rPr>
                <w:rFonts w:ascii="MB Lateefi" w:hAnsi="MB Lateefi" w:cs="MB Lateefi"/>
                <w:color w:val="000000" w:themeColor="text1"/>
                <w:sz w:val="20"/>
                <w:szCs w:val="20"/>
                <w:rtl/>
                <w:lang w:bidi="fa-IR"/>
              </w:rPr>
            </w:pPr>
          </w:p>
        </w:tc>
      </w:tr>
      <w:tr w:rsidR="004752F8" w:rsidRPr="00775583" w14:paraId="1E1D7282" w14:textId="77777777" w:rsidTr="000F63FE">
        <w:trPr>
          <w:trHeight w:val="64"/>
          <w:jc w:val="center"/>
        </w:trPr>
        <w:tc>
          <w:tcPr>
            <w:tcW w:w="984" w:type="dxa"/>
            <w:vAlign w:val="center"/>
          </w:tcPr>
          <w:p w14:paraId="4D13C459" w14:textId="579200CC" w:rsidR="004752F8" w:rsidRPr="00775583" w:rsidRDefault="004752F8" w:rsidP="004752F8">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H28</w:t>
            </w:r>
          </w:p>
        </w:tc>
        <w:tc>
          <w:tcPr>
            <w:tcW w:w="4862" w:type="dxa"/>
            <w:gridSpan w:val="2"/>
            <w:vAlign w:val="center"/>
          </w:tcPr>
          <w:p w14:paraId="0A606AD8" w14:textId="17357A30" w:rsidR="004752F8" w:rsidRPr="00775583" w:rsidRDefault="004752F8" w:rsidP="004752F8">
            <w:pPr>
              <w:tabs>
                <w:tab w:val="left" w:pos="6330"/>
              </w:tabs>
              <w:bidi/>
              <w:jc w:val="both"/>
              <w:rPr>
                <w:rFonts w:ascii="MB Lateefi" w:hAnsi="MB Lateefi" w:cs="MB Lateefi"/>
                <w:color w:val="000000" w:themeColor="text1"/>
                <w:rtl/>
                <w:lang w:bidi="fa-IR"/>
              </w:rPr>
            </w:pP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w:t>
            </w:r>
            <w:r w:rsidRPr="00775583">
              <w:rPr>
                <w:rFonts w:ascii="MB Lateefi" w:hAnsi="MB Lateefi" w:cs="MB Lateefi" w:hint="eastAsia"/>
                <w:rtl/>
                <w:lang w:bidi="fa-IR"/>
              </w:rPr>
              <w:t>پري</w:t>
            </w:r>
            <w:r w:rsidRPr="00775583">
              <w:rPr>
                <w:rFonts w:ascii="MB Lateefi" w:hAnsi="MB Lateefi" w:cs="MB Lateefi"/>
                <w:rtl/>
                <w:lang w:bidi="fa-IR"/>
              </w:rPr>
              <w:t xml:space="preserve"> </w:t>
            </w:r>
            <w:r w:rsidRPr="00775583">
              <w:rPr>
                <w:rFonts w:ascii="MB Lateefi" w:hAnsi="MB Lateefi" w:cs="MB Lateefi" w:hint="eastAsia"/>
                <w:rtl/>
                <w:lang w:bidi="fa-IR"/>
              </w:rPr>
              <w:t>آھي،</w:t>
            </w:r>
            <w:r w:rsidRPr="00775583">
              <w:rPr>
                <w:rFonts w:ascii="MB Lateefi" w:hAnsi="MB Lateefi" w:cs="MB Lateefi"/>
                <w:rtl/>
                <w:lang w:bidi="fa-IR"/>
              </w:rPr>
              <w:t xml:space="preserve"> </w:t>
            </w:r>
            <w:r w:rsidRPr="00775583">
              <w:rPr>
                <w:rFonts w:ascii="MB Lateefi" w:hAnsi="MB Lateefi" w:cs="MB Lateefi" w:hint="eastAsia"/>
                <w:rtl/>
                <w:lang w:bidi="fa-IR"/>
              </w:rPr>
              <w:t>جتان</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w:t>
            </w:r>
            <w:r w:rsidRPr="00775583">
              <w:rPr>
                <w:rFonts w:ascii="MB Lateefi" w:hAnsi="MB Lateefi" w:cs="MB Lateefi" w:hint="eastAsia"/>
                <w:rtl/>
                <w:lang w:bidi="fa-IR"/>
              </w:rPr>
              <w:t>بخار،</w:t>
            </w:r>
            <w:r w:rsidRPr="00775583">
              <w:rPr>
                <w:rFonts w:ascii="MB Lateefi" w:hAnsi="MB Lateefi" w:cs="MB Lateefi"/>
                <w:rtl/>
                <w:lang w:bidi="fa-IR"/>
              </w:rPr>
              <w:t xml:space="preserve"> </w:t>
            </w:r>
            <w:r w:rsidRPr="00775583">
              <w:rPr>
                <w:rFonts w:ascii="MB Lateefi" w:hAnsi="MB Lateefi" w:cs="MB Lateefi" w:hint="eastAsia"/>
                <w:rtl/>
                <w:lang w:bidi="fa-IR"/>
              </w:rPr>
              <w:t>کنگھ</w:t>
            </w:r>
            <w:r w:rsidRPr="00775583">
              <w:rPr>
                <w:rFonts w:ascii="MB Lateefi" w:hAnsi="MB Lateefi" w:cs="MB Lateefi"/>
                <w:rtl/>
                <w:lang w:bidi="fa-IR"/>
              </w:rPr>
              <w:t xml:space="preserve"> ۽ </w:t>
            </w:r>
            <w:r w:rsidRPr="00775583">
              <w:rPr>
                <w:rFonts w:ascii="MB Lateefi" w:hAnsi="MB Lateefi" w:cs="MB Lateefi" w:hint="eastAsia"/>
                <w:rtl/>
                <w:lang w:bidi="fa-IR"/>
              </w:rPr>
              <w:t>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دوران</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2"/>
            <w:vAlign w:val="center"/>
          </w:tcPr>
          <w:p w14:paraId="799D4260" w14:textId="77777777" w:rsidR="004752F8" w:rsidRPr="00775583" w:rsidRDefault="004752F8" w:rsidP="004752F8">
            <w:pPr>
              <w:pStyle w:val="Style39"/>
              <w:widowControl/>
              <w:tabs>
                <w:tab w:val="right" w:leader="hyphen" w:pos="4320"/>
                <w:tab w:val="left" w:pos="4752"/>
              </w:tabs>
              <w:bidi/>
              <w:spacing w:line="240" w:lineRule="auto"/>
              <w:ind w:right="-115"/>
              <w:rPr>
                <w:rFonts w:cstheme="minorHAnsi"/>
                <w:sz w:val="28"/>
                <w:szCs w:val="28"/>
                <w:rtl/>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لومي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A764C3">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477FCF">
              <w:rPr>
                <w:rFonts w:cstheme="minorHAnsi"/>
                <w:sz w:val="20"/>
                <w:szCs w:val="20"/>
                <w:rPrChange w:id="969" w:author="Iqbal Ameerali" w:date="2020-10-08T11:45:00Z">
                  <w:rPr>
                    <w:rFonts w:cstheme="minorHAnsi"/>
                    <w:sz w:val="20"/>
                    <w:szCs w:val="20"/>
                  </w:rPr>
                </w:rPrChange>
              </w:rPr>
            </w:r>
            <w:r w:rsidR="00477FCF">
              <w:rPr>
                <w:rFonts w:cstheme="minorHAnsi"/>
                <w:sz w:val="20"/>
                <w:szCs w:val="20"/>
                <w:rPrChange w:id="970" w:author="Iqbal Ameerali" w:date="2020-10-08T11:45:00Z">
                  <w:rPr>
                    <w:rFonts w:cstheme="minorHAnsi"/>
                    <w:sz w:val="20"/>
                    <w:szCs w:val="20"/>
                  </w:rPr>
                </w:rPrChange>
              </w:rPr>
              <w:fldChar w:fldCharType="separate"/>
            </w:r>
            <w:r w:rsidRPr="00775583">
              <w:rPr>
                <w:rFonts w:cstheme="minorHAnsi"/>
                <w:sz w:val="20"/>
                <w:szCs w:val="20"/>
                <w:rPrChange w:id="971" w:author="Iqbal Ameerali" w:date="2020-10-08T11:45:00Z">
                  <w:rPr>
                    <w:rFonts w:cstheme="minorHAnsi"/>
                    <w:sz w:val="20"/>
                    <w:szCs w:val="20"/>
                  </w:rPr>
                </w:rPrChange>
              </w:rPr>
              <w:fldChar w:fldCharType="end"/>
            </w:r>
          </w:p>
          <w:p w14:paraId="2FEF9226" w14:textId="2465B7A3" w:rsidR="004752F8" w:rsidRPr="00775583" w:rsidRDefault="004752F8" w:rsidP="004752F8">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D85440" w:rsidRPr="00775583">
              <w:rPr>
                <w:rStyle w:val="FontStyle85"/>
                <w:rFonts w:ascii="MB Lateefi" w:hAnsi="MB Lateefi" w:cs="MB Lateefi"/>
                <w:bCs/>
                <w:i w:val="0"/>
                <w:iCs w:val="0"/>
                <w:sz w:val="20"/>
                <w:szCs w:val="20"/>
              </w:rPr>
              <w:t>98</w:t>
            </w:r>
          </w:p>
        </w:tc>
        <w:tc>
          <w:tcPr>
            <w:tcW w:w="1099" w:type="dxa"/>
          </w:tcPr>
          <w:p w14:paraId="14C67FB1" w14:textId="77777777" w:rsidR="004752F8" w:rsidRPr="00775583" w:rsidRDefault="004752F8" w:rsidP="004752F8">
            <w:pPr>
              <w:tabs>
                <w:tab w:val="left" w:pos="6330"/>
              </w:tabs>
              <w:bidi/>
              <w:rPr>
                <w:rFonts w:ascii="MB Lateefi" w:hAnsi="MB Lateefi" w:cs="MB Lateefi"/>
                <w:color w:val="000000" w:themeColor="text1"/>
                <w:sz w:val="20"/>
                <w:szCs w:val="20"/>
                <w:rtl/>
                <w:lang w:bidi="fa-IR"/>
              </w:rPr>
            </w:pPr>
          </w:p>
        </w:tc>
      </w:tr>
      <w:tr w:rsidR="004752F8" w:rsidRPr="00775583" w14:paraId="68C6C81A" w14:textId="77777777" w:rsidTr="000F63FE">
        <w:trPr>
          <w:trHeight w:val="64"/>
          <w:jc w:val="center"/>
        </w:trPr>
        <w:tc>
          <w:tcPr>
            <w:tcW w:w="984" w:type="dxa"/>
            <w:vAlign w:val="center"/>
          </w:tcPr>
          <w:p w14:paraId="6ABEAA75" w14:textId="567AB5F2" w:rsidR="004752F8" w:rsidRPr="00775583" w:rsidRDefault="004752F8" w:rsidP="004752F8">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H29</w:t>
            </w:r>
          </w:p>
        </w:tc>
        <w:tc>
          <w:tcPr>
            <w:tcW w:w="4862" w:type="dxa"/>
            <w:gridSpan w:val="2"/>
            <w:vAlign w:val="center"/>
          </w:tcPr>
          <w:p w14:paraId="2F9E446A" w14:textId="3CA2ED11" w:rsidR="004752F8" w:rsidRPr="00775583" w:rsidRDefault="004752F8" w:rsidP="004752F8">
            <w:pPr>
              <w:tabs>
                <w:tab w:val="left" w:pos="6330"/>
              </w:tabs>
              <w:bidi/>
              <w:jc w:val="both"/>
              <w:rPr>
                <w:rFonts w:ascii="MB Lateefi" w:hAnsi="MB Lateefi" w:cs="MB Lateefi"/>
                <w:color w:val="000000" w:themeColor="text1"/>
                <w:rtl/>
                <w:lang w:bidi="fa-IR"/>
              </w:rPr>
            </w:pPr>
            <w:r w:rsidRPr="00775583">
              <w:rPr>
                <w:rFonts w:ascii="MB Lateefi" w:hAnsi="MB Lateefi" w:cs="MB Lateefi" w:hint="eastAsia"/>
                <w:rtl/>
                <w:lang w:bidi="fa-IR"/>
              </w:rPr>
              <w:t>اسپتال</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ڃڻ</w:t>
            </w:r>
            <w:r w:rsidRPr="00775583">
              <w:rPr>
                <w:rFonts w:ascii="MB Lateefi" w:hAnsi="MB Lateefi" w:cs="MB Lateefi"/>
                <w:rtl/>
                <w:lang w:bidi="fa-IR"/>
              </w:rPr>
              <w:t xml:space="preserve"> </w:t>
            </w:r>
            <w:r w:rsidRPr="00775583">
              <w:rPr>
                <w:rFonts w:ascii="MB Lateefi" w:hAnsi="MB Lateefi" w:cs="MB Lateefi" w:hint="eastAsia"/>
                <w:rtl/>
                <w:lang w:bidi="fa-IR"/>
              </w:rPr>
              <w:t>لا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سواري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استعمال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w:t>
            </w:r>
            <w:r w:rsidRPr="00775583">
              <w:rPr>
                <w:rFonts w:ascii="MB Lateefi" w:hAnsi="MB Lateefi" w:cs="MB Lateefi" w:hint="eastAsia"/>
                <w:rtl/>
                <w:lang w:bidi="fa-IR"/>
              </w:rPr>
              <w:t>ويو؟</w:t>
            </w:r>
            <w:r w:rsidRPr="00775583">
              <w:rPr>
                <w:rFonts w:ascii="MB Lateefi" w:hAnsi="MB Lateefi" w:cs="MB Lateefi"/>
                <w:rtl/>
                <w:lang w:bidi="fa-IR"/>
              </w:rPr>
              <w:t xml:space="preserve"> </w:t>
            </w:r>
          </w:p>
        </w:tc>
        <w:tc>
          <w:tcPr>
            <w:tcW w:w="4567" w:type="dxa"/>
            <w:gridSpan w:val="2"/>
            <w:vAlign w:val="center"/>
          </w:tcPr>
          <w:p w14:paraId="05E544FC" w14:textId="0E52B1FB" w:rsidR="00B64C16"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Change w:id="972" w:author="Iqbal Ameerali" w:date="2020-10-08T11:45:00Z">
                  <w:rPr>
                    <w:rStyle w:val="FontStyle85"/>
                    <w:rFonts w:ascii="MB Lateefi" w:eastAsiaTheme="minorHAnsi" w:hAnsi="MB Lateefi" w:cs="MB Lateefi"/>
                    <w:b/>
                    <w:i w:val="0"/>
                    <w:iCs w:val="0"/>
                    <w:color w:val="000000" w:themeColor="text1"/>
                    <w:sz w:val="20"/>
                    <w:szCs w:val="20"/>
                    <w:rtl/>
                    <w:lang w:bidi="sd-Arab-PK"/>
                  </w:rPr>
                </w:rPrChange>
              </w:rPr>
            </w:pPr>
            <w:r w:rsidRPr="00775583">
              <w:rPr>
                <w:rStyle w:val="FontStyle85"/>
                <w:rFonts w:ascii="MB Lateefi" w:hAnsi="MB Lateefi" w:cs="MB Lateefi" w:hint="eastAsia"/>
                <w:b/>
                <w:i w:val="0"/>
                <w:iCs w:val="0"/>
                <w:color w:val="000000" w:themeColor="text1"/>
                <w:sz w:val="20"/>
                <w:szCs w:val="20"/>
                <w:rtl/>
              </w:rPr>
              <w:t>لو</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ل</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سواري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بس</w:t>
            </w:r>
            <w:r w:rsidR="00B64C16" w:rsidRPr="00775583">
              <w:rPr>
                <w:rStyle w:val="FontStyle85"/>
                <w:rFonts w:ascii="MB Lateefi" w:hAnsi="MB Lateefi" w:cs="MB Lateefi"/>
                <w:b/>
                <w:i w:val="0"/>
                <w:iCs w:val="0"/>
                <w:color w:val="000000" w:themeColor="text1"/>
                <w:sz w:val="20"/>
                <w:szCs w:val="20"/>
                <w:rtl/>
              </w:rPr>
              <w:t xml:space="preserve"> </w:t>
            </w:r>
            <w:r w:rsidR="00B64C16"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1</w:t>
            </w:r>
          </w:p>
          <w:p w14:paraId="0D2BD804" w14:textId="1582A348" w:rsidR="00076CC1"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b/>
                <w:i w:val="0"/>
                <w:iCs w:val="0"/>
                <w:color w:val="000000" w:themeColor="text1"/>
                <w:sz w:val="20"/>
                <w:szCs w:val="20"/>
                <w:rtl/>
              </w:rPr>
              <w:t>ر</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شا</w:t>
            </w:r>
            <w:r w:rsidRPr="00775583">
              <w:rPr>
                <w:rStyle w:val="FontStyle85"/>
                <w:rFonts w:ascii="MB Lateefi" w:hAnsi="MB Lateefi" w:cs="MB Lateefi"/>
                <w:b/>
                <w:i w:val="0"/>
                <w:iCs w:val="0"/>
                <w:color w:val="000000" w:themeColor="text1"/>
                <w:sz w:val="20"/>
                <w:szCs w:val="20"/>
                <w:rtl/>
              </w:rPr>
              <w:t>/</w:t>
            </w:r>
            <w:r w:rsidRPr="00775583">
              <w:rPr>
                <w:rStyle w:val="FontStyle85"/>
                <w:rFonts w:ascii="MB Lateefi" w:hAnsi="MB Lateefi" w:cs="MB Lateefi" w:hint="eastAsia"/>
                <w:b/>
                <w:i w:val="0"/>
                <w:iCs w:val="0"/>
                <w:color w:val="000000" w:themeColor="text1"/>
                <w:sz w:val="20"/>
                <w:szCs w:val="20"/>
                <w:rtl/>
              </w:rPr>
              <w:t>چنگچي</w:t>
            </w:r>
            <w:r w:rsidR="00E8749E" w:rsidRPr="00775583">
              <w:rPr>
                <w:rStyle w:val="FontStyle85"/>
                <w:rFonts w:ascii="MB Lateefi" w:hAnsi="MB Lateefi" w:cs="MB Lateefi"/>
                <w:b/>
                <w:i w:val="0"/>
                <w:iCs w:val="0"/>
                <w:color w:val="000000" w:themeColor="text1"/>
                <w:sz w:val="20"/>
                <w:szCs w:val="20"/>
                <w:rtl/>
              </w:rPr>
              <w:t xml:space="preserve"> </w:t>
            </w:r>
            <w:r w:rsidR="00E8749E"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2</w:t>
            </w:r>
          </w:p>
          <w:p w14:paraId="61AC7D74" w14:textId="4FBEC45E" w:rsidR="00E8749E"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b/>
                <w:i w:val="0"/>
                <w:iCs w:val="0"/>
                <w:color w:val="000000" w:themeColor="text1"/>
                <w:sz w:val="20"/>
                <w:szCs w:val="20"/>
                <w:rtl/>
              </w:rPr>
              <w:t>مو</w:t>
            </w:r>
            <w:r w:rsidRPr="00775583">
              <w:rPr>
                <w:rStyle w:val="FontStyle85"/>
                <w:rFonts w:ascii="MB Lateefi" w:hAnsi="MB Lateefi" w:cs="MB Lateefi" w:hint="cs"/>
                <w:b/>
                <w:i w:val="0"/>
                <w:iCs w:val="0"/>
                <w:color w:val="000000" w:themeColor="text1"/>
                <w:sz w:val="20"/>
                <w:szCs w:val="20"/>
                <w:rtl/>
              </w:rPr>
              <w:t>ٽ</w:t>
            </w:r>
            <w:r w:rsidRPr="00775583">
              <w:rPr>
                <w:rStyle w:val="FontStyle85"/>
                <w:rFonts w:ascii="MB Lateefi" w:hAnsi="MB Lateefi" w:cs="MB Lateefi" w:hint="eastAsia"/>
                <w:b/>
                <w:i w:val="0"/>
                <w:iCs w:val="0"/>
                <w:color w:val="000000" w:themeColor="text1"/>
                <w:sz w:val="20"/>
                <w:szCs w:val="20"/>
                <w:rtl/>
              </w:rPr>
              <w:t>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سائي</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ل</w:t>
            </w:r>
            <w:r w:rsidR="00E8749E" w:rsidRPr="00775583">
              <w:rPr>
                <w:rStyle w:val="FontStyle85"/>
                <w:rFonts w:ascii="MB Lateefi" w:hAnsi="MB Lateefi" w:cs="MB Lateefi"/>
                <w:b/>
                <w:i w:val="0"/>
                <w:iCs w:val="0"/>
                <w:color w:val="000000" w:themeColor="text1"/>
                <w:sz w:val="20"/>
                <w:szCs w:val="20"/>
                <w:rtl/>
              </w:rPr>
              <w:t xml:space="preserve"> </w:t>
            </w:r>
            <w:r w:rsidR="00E8749E"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3</w:t>
            </w:r>
          </w:p>
          <w:p w14:paraId="1B46B84F" w14:textId="6480215D" w:rsidR="00E8749E"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eastAsia"/>
                <w:b/>
                <w:i w:val="0"/>
                <w:iCs w:val="0"/>
                <w:color w:val="000000" w:themeColor="text1"/>
                <w:sz w:val="20"/>
                <w:szCs w:val="20"/>
                <w:rtl/>
              </w:rPr>
              <w:t>پرائيوي</w:t>
            </w:r>
            <w:r w:rsidRPr="00775583">
              <w:rPr>
                <w:rStyle w:val="FontStyle85"/>
                <w:rFonts w:ascii="MB Lateefi" w:hAnsi="MB Lateefi" w:cs="MB Lateefi" w:hint="cs"/>
                <w:b/>
                <w:i w:val="0"/>
                <w:iCs w:val="0"/>
                <w:color w:val="000000" w:themeColor="text1"/>
                <w:sz w:val="20"/>
                <w:szCs w:val="20"/>
                <w:rtl/>
              </w:rPr>
              <w:t>ٽ</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ار</w:t>
            </w:r>
            <w:r w:rsidR="00E8749E" w:rsidRPr="00775583">
              <w:rPr>
                <w:rStyle w:val="FontStyle85"/>
                <w:rFonts w:ascii="MB Lateefi" w:hAnsi="MB Lateefi" w:cs="MB Lateefi"/>
                <w:b/>
                <w:i w:val="0"/>
                <w:iCs w:val="0"/>
                <w:color w:val="000000" w:themeColor="text1"/>
                <w:sz w:val="20"/>
                <w:szCs w:val="20"/>
                <w:rtl/>
              </w:rPr>
              <w:t xml:space="preserve"> </w:t>
            </w:r>
            <w:r w:rsidR="00E8749E"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4</w:t>
            </w:r>
          </w:p>
          <w:p w14:paraId="0836B4AF" w14:textId="228CD71C"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cs"/>
                <w:b/>
                <w:i w:val="0"/>
                <w:iCs w:val="0"/>
                <w:color w:val="000000" w:themeColor="text1"/>
                <w:sz w:val="20"/>
                <w:szCs w:val="20"/>
                <w:rtl/>
              </w:rPr>
              <w:t>ٽ</w:t>
            </w:r>
            <w:r w:rsidRPr="00775583">
              <w:rPr>
                <w:rStyle w:val="FontStyle85"/>
                <w:rFonts w:ascii="MB Lateefi" w:hAnsi="MB Lateefi" w:cs="MB Lateefi" w:hint="eastAsia"/>
                <w:b/>
                <w:i w:val="0"/>
                <w:iCs w:val="0"/>
                <w:color w:val="000000" w:themeColor="text1"/>
                <w:sz w:val="20"/>
                <w:szCs w:val="20"/>
                <w:rtl/>
              </w:rPr>
              <w:t>ي</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سي</w:t>
            </w:r>
            <w:r w:rsidR="00E8749E" w:rsidRPr="00775583">
              <w:rPr>
                <w:rStyle w:val="FontStyle85"/>
                <w:rFonts w:ascii="MB Lateefi" w:hAnsi="MB Lateefi" w:cs="MB Lateefi"/>
                <w:b/>
                <w:i w:val="0"/>
                <w:iCs w:val="0"/>
                <w:color w:val="000000" w:themeColor="text1"/>
                <w:sz w:val="20"/>
                <w:szCs w:val="20"/>
                <w:rtl/>
              </w:rPr>
              <w:t xml:space="preserve"> </w:t>
            </w:r>
            <w:r w:rsidR="00E8749E"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5</w:t>
            </w:r>
          </w:p>
          <w:p w14:paraId="35BE60A3" w14:textId="10251D59"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b/>
                <w:i w:val="0"/>
                <w:iCs w:val="0"/>
                <w:color w:val="000000" w:themeColor="text1"/>
                <w:sz w:val="20"/>
                <w:szCs w:val="20"/>
                <w:rtl/>
              </w:rPr>
              <w:t>ايمبولنس</w:t>
            </w:r>
            <w:r w:rsidR="00E8749E" w:rsidRPr="00775583">
              <w:rPr>
                <w:rStyle w:val="FontStyle85"/>
                <w:rFonts w:ascii="MB Lateefi" w:hAnsi="MB Lateefi" w:cs="MB Lateefi"/>
                <w:b/>
                <w:i w:val="0"/>
                <w:iCs w:val="0"/>
                <w:color w:val="000000" w:themeColor="text1"/>
                <w:sz w:val="20"/>
                <w:szCs w:val="20"/>
                <w:rtl/>
              </w:rPr>
              <w:t xml:space="preserve"> </w:t>
            </w:r>
            <w:r w:rsidR="00E8749E"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6</w:t>
            </w:r>
          </w:p>
          <w:p w14:paraId="638E167E" w14:textId="7AE3A071"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b/>
                <w:i w:val="0"/>
                <w:iCs w:val="0"/>
                <w:color w:val="000000" w:themeColor="text1"/>
                <w:sz w:val="20"/>
                <w:szCs w:val="20"/>
                <w:rtl/>
              </w:rPr>
              <w:t>سائي</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ل</w:t>
            </w:r>
            <w:r w:rsidR="00986C8D" w:rsidRPr="00775583">
              <w:rPr>
                <w:rStyle w:val="FontStyle85"/>
                <w:rFonts w:ascii="MB Lateefi" w:hAnsi="MB Lateefi" w:cs="MB Lateefi"/>
                <w:b/>
                <w:i w:val="0"/>
                <w:iCs w:val="0"/>
                <w:color w:val="000000" w:themeColor="text1"/>
                <w:sz w:val="20"/>
                <w:szCs w:val="20"/>
                <w:rtl/>
              </w:rPr>
              <w:t xml:space="preserve"> </w:t>
            </w:r>
            <w:r w:rsidR="00986C8D"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7</w:t>
            </w:r>
          </w:p>
          <w:p w14:paraId="5D01D256" w14:textId="098F0956"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b/>
                <w:i w:val="0"/>
                <w:iCs w:val="0"/>
                <w:color w:val="000000" w:themeColor="text1"/>
                <w:sz w:val="20"/>
                <w:szCs w:val="20"/>
                <w:rtl/>
              </w:rPr>
              <w:t>پن</w:t>
            </w:r>
            <w:r w:rsidRPr="00775583">
              <w:rPr>
                <w:rStyle w:val="FontStyle85"/>
                <w:rFonts w:ascii="MB Lateefi" w:hAnsi="MB Lateefi" w:cs="MB Lateefi" w:hint="cs"/>
                <w:b/>
                <w:i w:val="0"/>
                <w:iCs w:val="0"/>
                <w:color w:val="000000" w:themeColor="text1"/>
                <w:sz w:val="20"/>
                <w:szCs w:val="20"/>
                <w:rtl/>
              </w:rPr>
              <w:t>ڌ</w:t>
            </w:r>
            <w:r w:rsidR="00986C8D" w:rsidRPr="00775583">
              <w:rPr>
                <w:rStyle w:val="FontStyle85"/>
                <w:rFonts w:ascii="MB Lateefi" w:hAnsi="MB Lateefi" w:cs="MB Lateefi"/>
                <w:b/>
                <w:i w:val="0"/>
                <w:iCs w:val="0"/>
                <w:color w:val="000000" w:themeColor="text1"/>
                <w:sz w:val="20"/>
                <w:szCs w:val="20"/>
                <w:rtl/>
              </w:rPr>
              <w:t xml:space="preserve"> </w:t>
            </w:r>
            <w:r w:rsidR="00986C8D"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8</w:t>
            </w:r>
          </w:p>
          <w:p w14:paraId="29EF2308" w14:textId="4F65EC80"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جھ</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به</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نه</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گھر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علاج</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يو</w:t>
            </w:r>
            <w:r w:rsidRPr="00775583">
              <w:rPr>
                <w:rStyle w:val="FontStyle85"/>
                <w:rFonts w:ascii="MB Lateefi" w:hAnsi="MB Lateefi" w:cs="MB Lateefi"/>
                <w:b/>
                <w:i w:val="0"/>
                <w:iCs w:val="0"/>
                <w:color w:val="000000" w:themeColor="text1"/>
                <w:sz w:val="20"/>
                <w:szCs w:val="20"/>
                <w:rtl/>
              </w:rPr>
              <w:t>)</w:t>
            </w:r>
            <w:r w:rsidR="00986C8D" w:rsidRPr="00775583">
              <w:rPr>
                <w:rStyle w:val="FontStyle85"/>
                <w:rFonts w:ascii="MB Lateefi" w:hAnsi="MB Lateefi" w:cs="MB Lateefi"/>
                <w:b/>
                <w:i w:val="0"/>
                <w:iCs w:val="0"/>
                <w:color w:val="000000" w:themeColor="text1"/>
                <w:sz w:val="20"/>
                <w:szCs w:val="20"/>
                <w:rtl/>
              </w:rPr>
              <w:t xml:space="preserve"> </w:t>
            </w:r>
            <w:r w:rsidR="00222E72"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9</w:t>
            </w:r>
          </w:p>
          <w:p w14:paraId="65B35E4A" w14:textId="63E98FD9"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يو</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و</w:t>
            </w:r>
            <w:r w:rsidRPr="00775583">
              <w:rPr>
                <w:rStyle w:val="FontStyle85"/>
                <w:rFonts w:ascii="MB Lateefi" w:hAnsi="MB Lateefi" w:cs="MB Lateefi"/>
                <w:b/>
                <w:i w:val="0"/>
                <w:iCs w:val="0"/>
                <w:color w:val="000000" w:themeColor="text1"/>
                <w:sz w:val="20"/>
                <w:szCs w:val="20"/>
                <w:rtl/>
              </w:rPr>
              <w:t xml:space="preserve"> وضاحت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ريو</w:t>
            </w:r>
            <w:r w:rsidRPr="00775583">
              <w:rPr>
                <w:rStyle w:val="FontStyle85"/>
                <w:rFonts w:ascii="MB Lateefi" w:hAnsi="MB Lateefi" w:cs="MB Lateefi"/>
                <w:b/>
                <w:i w:val="0"/>
                <w:iCs w:val="0"/>
                <w:color w:val="000000" w:themeColor="text1"/>
                <w:sz w:val="20"/>
                <w:szCs w:val="20"/>
                <w:rtl/>
              </w:rPr>
              <w:t xml:space="preserve"> </w:t>
            </w:r>
            <w:r w:rsidR="00076CC1"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96</w:t>
            </w:r>
          </w:p>
        </w:tc>
        <w:tc>
          <w:tcPr>
            <w:tcW w:w="1099" w:type="dxa"/>
          </w:tcPr>
          <w:p w14:paraId="2D35172C" w14:textId="77777777" w:rsidR="004752F8" w:rsidRPr="00775583" w:rsidRDefault="004752F8" w:rsidP="004752F8">
            <w:pPr>
              <w:tabs>
                <w:tab w:val="left" w:pos="6330"/>
              </w:tabs>
              <w:bidi/>
              <w:rPr>
                <w:rFonts w:ascii="MB Lateefi" w:hAnsi="MB Lateefi" w:cs="MB Lateefi"/>
                <w:color w:val="000000" w:themeColor="text1"/>
                <w:sz w:val="20"/>
                <w:szCs w:val="20"/>
                <w:rtl/>
                <w:lang w:bidi="fa-IR"/>
              </w:rPr>
            </w:pPr>
          </w:p>
        </w:tc>
      </w:tr>
      <w:tr w:rsidR="00EE514D" w:rsidRPr="00775583" w14:paraId="3131D56E" w14:textId="77777777" w:rsidTr="000F63FE">
        <w:trPr>
          <w:trHeight w:val="64"/>
          <w:jc w:val="center"/>
        </w:trPr>
        <w:tc>
          <w:tcPr>
            <w:tcW w:w="984" w:type="dxa"/>
            <w:vAlign w:val="center"/>
          </w:tcPr>
          <w:p w14:paraId="6F80CA86" w14:textId="757F5458" w:rsidR="00EE514D" w:rsidRPr="00775583" w:rsidRDefault="00EE514D" w:rsidP="00EE514D">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H30</w:t>
            </w:r>
          </w:p>
        </w:tc>
        <w:tc>
          <w:tcPr>
            <w:tcW w:w="4862" w:type="dxa"/>
            <w:gridSpan w:val="2"/>
            <w:vAlign w:val="center"/>
          </w:tcPr>
          <w:p w14:paraId="3AE67250" w14:textId="30D39FA4" w:rsidR="00EE514D" w:rsidRPr="00775583" w:rsidRDefault="00EE514D" w:rsidP="00EE514D">
            <w:pPr>
              <w:tabs>
                <w:tab w:val="left" w:pos="6330"/>
              </w:tabs>
              <w:bidi/>
              <w:jc w:val="both"/>
              <w:rPr>
                <w:rFonts w:ascii="MB Lateefi" w:hAnsi="MB Lateefi" w:cs="MB Lateefi"/>
                <w:color w:val="000000" w:themeColor="text1"/>
                <w:rtl/>
                <w:lang w:bidi="fa-IR"/>
              </w:rPr>
            </w:pPr>
            <w:r w:rsidRPr="00775583">
              <w:rPr>
                <w:rFonts w:ascii="MB Lateefi" w:hAnsi="MB Lateefi" w:cs="MB Lateefi"/>
                <w:rtl/>
                <w:lang w:bidi="fa-IR"/>
              </w:rPr>
              <w:t xml:space="preserve">(نالو) </w:t>
            </w:r>
            <w:r w:rsidRPr="00775583">
              <w:rPr>
                <w:rFonts w:ascii="MB Lateefi" w:hAnsi="MB Lateefi" w:cs="MB Lateefi" w:hint="eastAsia"/>
                <w:rtl/>
                <w:lang w:bidi="fa-IR"/>
              </w:rPr>
              <w:t>جي</w:t>
            </w:r>
            <w:r w:rsidRPr="00775583">
              <w:rPr>
                <w:rFonts w:ascii="MB Lateefi" w:hAnsi="MB Lateefi" w:cs="MB Lateefi"/>
                <w:rtl/>
                <w:lang w:bidi="sd-Arab-PK"/>
              </w:rPr>
              <w:t xml:space="preserve"> بخار،کنگھ ۽ ت</w:t>
            </w:r>
            <w:r w:rsidRPr="00775583">
              <w:rPr>
                <w:rFonts w:ascii="MB Lateefi" w:hAnsi="MB Lateefi" w:cs="MB Lateefi" w:hint="cs"/>
                <w:rtl/>
                <w:lang w:bidi="sd-Arab-PK"/>
              </w:rPr>
              <w:t>ڪڙ</w:t>
            </w:r>
            <w:r w:rsidRPr="00775583">
              <w:rPr>
                <w:rFonts w:ascii="MB Lateefi" w:hAnsi="MB Lateefi" w:cs="MB Lateefi" w:hint="eastAsia"/>
                <w:rtl/>
                <w:lang w:bidi="sd-Arab-PK"/>
              </w:rPr>
              <w:t>ا</w:t>
            </w:r>
            <w:r w:rsidRPr="00775583">
              <w:rPr>
                <w:rFonts w:ascii="MB Lateefi" w:hAnsi="MB Lateefi" w:cs="MB Lateefi"/>
                <w:rtl/>
                <w:lang w:bidi="sd-Arab-PK"/>
              </w:rPr>
              <w:t xml:space="preserve"> ساه ک</w:t>
            </w:r>
            <w:r w:rsidRPr="00775583">
              <w:rPr>
                <w:rFonts w:ascii="MB Lateefi" w:hAnsi="MB Lateefi" w:cs="MB Lateefi" w:hint="cs"/>
                <w:rtl/>
                <w:lang w:bidi="sd-Arab-PK"/>
              </w:rPr>
              <w:t>ڻڻ</w:t>
            </w:r>
            <w:r w:rsidRPr="00775583">
              <w:rPr>
                <w:rFonts w:ascii="MB Lateefi" w:hAnsi="MB Lateefi" w:cs="MB Lateefi"/>
                <w:rtl/>
                <w:lang w:bidi="sd-Arab-PK"/>
              </w:rPr>
              <w:t xml:space="preserve"> جي</w:t>
            </w:r>
            <w:r w:rsidRPr="00775583">
              <w:rPr>
                <w:rFonts w:ascii="MB Lateefi" w:hAnsi="MB Lateefi" w:cs="MB Lateefi"/>
                <w:rtl/>
                <w:lang w:bidi="fa-IR"/>
              </w:rPr>
              <w:t xml:space="preserve"> بيماريءَ جي علاج لاءِ سواري تي توھان جا </w:t>
            </w:r>
            <w:r w:rsidRPr="00775583">
              <w:rPr>
                <w:rFonts w:ascii="MB Lateefi" w:hAnsi="MB Lateefi" w:cs="MB Lateefi" w:hint="cs"/>
                <w:rtl/>
                <w:lang w:bidi="fa-IR"/>
              </w:rPr>
              <w:t>ڪ</w:t>
            </w:r>
            <w:r w:rsidRPr="00775583">
              <w:rPr>
                <w:rFonts w:ascii="MB Lateefi" w:hAnsi="MB Lateefi" w:cs="MB Lateefi" w:hint="eastAsia"/>
                <w:rtl/>
                <w:lang w:bidi="fa-IR"/>
              </w:rPr>
              <w:t>يترا</w:t>
            </w:r>
            <w:r w:rsidRPr="00775583">
              <w:rPr>
                <w:rFonts w:ascii="MB Lateefi" w:hAnsi="MB Lateefi" w:cs="MB Lateefi"/>
                <w:rtl/>
                <w:lang w:bidi="fa-IR"/>
              </w:rPr>
              <w:t xml:space="preserve"> پئسا خرچ </w:t>
            </w:r>
            <w:r w:rsidRPr="00775583">
              <w:rPr>
                <w:rFonts w:ascii="MB Lateefi" w:hAnsi="MB Lateefi" w:cs="MB Lateefi" w:hint="cs"/>
                <w:rtl/>
                <w:lang w:bidi="fa-IR"/>
              </w:rPr>
              <w:t>ٿ</w:t>
            </w:r>
            <w:r w:rsidRPr="00775583">
              <w:rPr>
                <w:rFonts w:ascii="MB Lateefi" w:hAnsi="MB Lateefi" w:cs="MB Lateefi" w:hint="eastAsia"/>
                <w:rtl/>
                <w:lang w:bidi="fa-IR"/>
              </w:rPr>
              <w:t>يا؟</w:t>
            </w:r>
          </w:p>
        </w:tc>
        <w:tc>
          <w:tcPr>
            <w:tcW w:w="4567" w:type="dxa"/>
            <w:gridSpan w:val="2"/>
            <w:vAlign w:val="center"/>
          </w:tcPr>
          <w:p w14:paraId="41A0312B" w14:textId="77777777" w:rsidR="00EE514D" w:rsidRPr="00775583" w:rsidRDefault="00EE514D" w:rsidP="00EE514D">
            <w:pPr>
              <w:pStyle w:val="Style39"/>
              <w:widowControl/>
              <w:tabs>
                <w:tab w:val="right" w:leader="hyphen" w:pos="4320"/>
                <w:tab w:val="left" w:pos="4752"/>
              </w:tabs>
              <w:bidi/>
              <w:spacing w:line="240" w:lineRule="auto"/>
              <w:ind w:right="-115"/>
              <w:rPr>
                <w:rFonts w:cstheme="minorHAnsi"/>
                <w:sz w:val="28"/>
                <w:szCs w:val="28"/>
              </w:rPr>
            </w:pPr>
            <w:r w:rsidRPr="00775583">
              <w:rPr>
                <w:rStyle w:val="FontStyle85"/>
                <w:rFonts w:ascii="MB Lateefi" w:hAnsi="MB Lateefi" w:cs="MB Lateefi" w:hint="eastAsia"/>
                <w:b/>
                <w:i w:val="0"/>
                <w:iCs w:val="0"/>
                <w:sz w:val="20"/>
                <w:szCs w:val="20"/>
                <w:rtl/>
              </w:rPr>
              <w:t>روپيا</w:t>
            </w:r>
            <w:r w:rsidRPr="00775583">
              <w:rPr>
                <w:rStyle w:val="FontStyle85"/>
                <w:rFonts w:ascii="MB Lateefi" w:hAnsi="MB Lateefi" w:cs="MB Lateefi"/>
                <w:b/>
                <w:i w:val="0"/>
                <w:iCs w:val="0"/>
                <w:sz w:val="20"/>
                <w:szCs w:val="20"/>
              </w:rPr>
              <w:tab/>
            </w:r>
            <w:r w:rsidRPr="00A764C3">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477FCF">
              <w:rPr>
                <w:rFonts w:cstheme="minorHAnsi"/>
                <w:sz w:val="20"/>
                <w:szCs w:val="20"/>
                <w:rPrChange w:id="973" w:author="Iqbal Ameerali" w:date="2020-10-08T11:45:00Z">
                  <w:rPr>
                    <w:rFonts w:cstheme="minorHAnsi"/>
                    <w:sz w:val="20"/>
                    <w:szCs w:val="20"/>
                  </w:rPr>
                </w:rPrChange>
              </w:rPr>
            </w:r>
            <w:r w:rsidR="00477FCF">
              <w:rPr>
                <w:rFonts w:cstheme="minorHAnsi"/>
                <w:sz w:val="20"/>
                <w:szCs w:val="20"/>
                <w:rPrChange w:id="974" w:author="Iqbal Ameerali" w:date="2020-10-08T11:45:00Z">
                  <w:rPr>
                    <w:rFonts w:cstheme="minorHAnsi"/>
                    <w:sz w:val="20"/>
                    <w:szCs w:val="20"/>
                  </w:rPr>
                </w:rPrChange>
              </w:rPr>
              <w:fldChar w:fldCharType="separate"/>
            </w:r>
            <w:r w:rsidRPr="00775583">
              <w:rPr>
                <w:rFonts w:cstheme="minorHAnsi"/>
                <w:sz w:val="20"/>
                <w:szCs w:val="20"/>
                <w:rPrChange w:id="975" w:author="Iqbal Ameerali" w:date="2020-10-08T11:45:00Z">
                  <w:rPr>
                    <w:rFonts w:cstheme="minorHAnsi"/>
                    <w:sz w:val="20"/>
                    <w:szCs w:val="20"/>
                  </w:rPr>
                </w:rPrChange>
              </w:rPr>
              <w:fldChar w:fldCharType="end"/>
            </w:r>
          </w:p>
          <w:p w14:paraId="35BC35D0" w14:textId="0D7EF291" w:rsidR="00EE514D" w:rsidRPr="00775583" w:rsidRDefault="00EE514D" w:rsidP="00EE514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EB7612" w:rsidRPr="00775583">
              <w:rPr>
                <w:rStyle w:val="FontStyle85"/>
                <w:rFonts w:ascii="MB Lateefi" w:hAnsi="MB Lateefi" w:cs="MB Lateefi"/>
                <w:b/>
                <w:i w:val="0"/>
                <w:iCs w:val="0"/>
                <w:sz w:val="20"/>
                <w:szCs w:val="20"/>
                <w:rtl/>
                <w:lang w:bidi="sd-Arab-PK"/>
              </w:rPr>
              <w:t>98</w:t>
            </w:r>
          </w:p>
        </w:tc>
        <w:tc>
          <w:tcPr>
            <w:tcW w:w="1099" w:type="dxa"/>
            <w:vAlign w:val="center"/>
          </w:tcPr>
          <w:p w14:paraId="106942BC" w14:textId="77777777" w:rsidR="00EE514D" w:rsidRPr="00775583" w:rsidRDefault="00EE514D" w:rsidP="00EE514D">
            <w:pPr>
              <w:tabs>
                <w:tab w:val="left" w:pos="6330"/>
              </w:tabs>
              <w:bidi/>
              <w:rPr>
                <w:rFonts w:ascii="MB Lateefi" w:hAnsi="MB Lateefi" w:cs="MB Lateefi"/>
                <w:color w:val="000000" w:themeColor="text1"/>
                <w:sz w:val="20"/>
                <w:szCs w:val="20"/>
                <w:rtl/>
                <w:lang w:bidi="fa-IR"/>
              </w:rPr>
            </w:pPr>
          </w:p>
        </w:tc>
      </w:tr>
      <w:tr w:rsidR="00CB7D82" w:rsidRPr="00775583" w14:paraId="2F8D9809" w14:textId="77777777" w:rsidTr="000F63FE">
        <w:trPr>
          <w:trHeight w:val="64"/>
          <w:jc w:val="center"/>
        </w:trPr>
        <w:tc>
          <w:tcPr>
            <w:tcW w:w="984" w:type="dxa"/>
            <w:vAlign w:val="center"/>
          </w:tcPr>
          <w:p w14:paraId="706A7B38" w14:textId="7221EC69" w:rsidR="00CB7D82" w:rsidRPr="00775583" w:rsidRDefault="00EE514D" w:rsidP="00767B59">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000000" w:themeColor="text1"/>
                <w:sz w:val="20"/>
                <w:szCs w:val="20"/>
                <w:lang w:val="en-US"/>
              </w:rPr>
              <w:lastRenderedPageBreak/>
              <w:t>H31</w:t>
            </w:r>
          </w:p>
        </w:tc>
        <w:tc>
          <w:tcPr>
            <w:tcW w:w="4862" w:type="dxa"/>
            <w:gridSpan w:val="2"/>
            <w:vAlign w:val="center"/>
          </w:tcPr>
          <w:p w14:paraId="40060F80" w14:textId="77777777"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(نالو) کي </w:t>
            </w:r>
            <w:r w:rsidRPr="00775583">
              <w:rPr>
                <w:rFonts w:ascii="MB Lateefi" w:hAnsi="MB Lateefi" w:cs="MB Lateefi"/>
                <w:color w:val="000000" w:themeColor="text1"/>
                <w:rtl/>
                <w:lang w:bidi="sd-Arab-PK"/>
              </w:rPr>
              <w:t xml:space="preserve">اسپتال ۾ </w:t>
            </w:r>
            <w:r w:rsidRPr="00775583">
              <w:rPr>
                <w:rFonts w:ascii="MB Lateefi" w:hAnsi="MB Lateefi" w:cs="MB Lateefi"/>
                <w:color w:val="000000" w:themeColor="text1"/>
                <w:rtl/>
                <w:lang w:bidi="fa-IR"/>
              </w:rPr>
              <w:t xml:space="preserve">بيماري دوران </w:t>
            </w:r>
            <w:r w:rsidRPr="00775583">
              <w:rPr>
                <w:rStyle w:val="FontStyle85"/>
                <w:rFonts w:ascii="MB Lateefi" w:hAnsi="MB Lateefi" w:cs="MB Lateefi"/>
                <w:b/>
                <w:i w:val="0"/>
                <w:iCs w:val="0"/>
                <w:color w:val="000000" w:themeColor="text1"/>
                <w:sz w:val="22"/>
                <w:szCs w:val="22"/>
                <w:rtl/>
              </w:rPr>
              <w:t>آ</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سيجن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ل</w:t>
            </w:r>
            <w:r w:rsidRPr="00775583">
              <w:rPr>
                <w:rFonts w:ascii="MB Lateefi" w:hAnsi="MB Lateefi" w:cs="MB Lateefi" w:hint="cs"/>
                <w:color w:val="000000" w:themeColor="text1"/>
                <w:rtl/>
                <w:lang w:bidi="sd-Arab-PK"/>
              </w:rPr>
              <w:t>ڳ</w:t>
            </w:r>
            <w:r w:rsidRPr="00775583">
              <w:rPr>
                <w:rFonts w:ascii="MB Lateefi" w:hAnsi="MB Lateefi" w:cs="MB Lateefi"/>
                <w:color w:val="000000" w:themeColor="text1"/>
                <w:rtl/>
                <w:lang w:bidi="fa-IR"/>
              </w:rPr>
              <w:t>ائي وئي ھئي؟</w:t>
            </w:r>
          </w:p>
        </w:tc>
        <w:tc>
          <w:tcPr>
            <w:tcW w:w="4567" w:type="dxa"/>
            <w:gridSpan w:val="2"/>
            <w:vAlign w:val="center"/>
          </w:tcPr>
          <w:p w14:paraId="438D7A97"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Change w:id="976" w:author="Iqbal Ameerali" w:date="2020-10-08T11:45:00Z">
                  <w:rPr>
                    <w:rStyle w:val="FontStyle85"/>
                    <w:rFonts w:ascii="MB Lateefi" w:eastAsiaTheme="minorHAnsi" w:hAnsi="MB Lateefi" w:cs="MB Lateefi"/>
                    <w:b/>
                    <w:i w:val="0"/>
                    <w:iCs w:val="0"/>
                    <w:color w:val="000000" w:themeColor="text1"/>
                    <w:sz w:val="20"/>
                    <w:szCs w:val="20"/>
                    <w:rtl/>
                  </w:rPr>
                </w:rPrChange>
              </w:rPr>
            </w:pPr>
            <w:r w:rsidRPr="00775583">
              <w:rPr>
                <w:rStyle w:val="FontStyle85"/>
                <w:rFonts w:ascii="MB Lateefi" w:hAnsi="MB Lateefi" w:cs="MB Lateefi" w:hint="eastAsia"/>
                <w:b/>
                <w:i w:val="0"/>
                <w:iCs w:val="0"/>
                <w:color w:val="000000" w:themeColor="text1"/>
                <w:sz w:val="20"/>
                <w:szCs w:val="20"/>
                <w:rtl/>
              </w:rPr>
              <w:t>ھا</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w:t>
            </w:r>
          </w:p>
          <w:p w14:paraId="25A4CB93"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color w:val="000000" w:themeColor="text1"/>
                <w:sz w:val="20"/>
                <w:szCs w:val="20"/>
                <w:rtl/>
              </w:rPr>
              <w:t>نه</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2</w:t>
            </w:r>
          </w:p>
          <w:p w14:paraId="3E227C47" w14:textId="3FFFEE7B"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eastAsia"/>
                <w:b/>
                <w:i w:val="0"/>
                <w:iCs w:val="0"/>
                <w:color w:val="000000" w:themeColor="text1"/>
                <w:sz w:val="20"/>
                <w:szCs w:val="20"/>
                <w:rtl/>
              </w:rPr>
              <w:t>خبر</w:t>
            </w:r>
            <w:r w:rsidRPr="00775583">
              <w:rPr>
                <w:rStyle w:val="FontStyle85"/>
                <w:rFonts w:ascii="MB Lateefi" w:hAnsi="MB Lateefi" w:cs="MB Lateefi"/>
                <w:b/>
                <w:i w:val="0"/>
                <w:iCs w:val="0"/>
                <w:color w:val="000000" w:themeColor="text1"/>
                <w:sz w:val="20"/>
                <w:szCs w:val="20"/>
                <w:rtl/>
              </w:rPr>
              <w:t xml:space="preserve"> نه آھي </w:t>
            </w:r>
            <w:r w:rsidRPr="00775583">
              <w:rPr>
                <w:rStyle w:val="FontStyle85"/>
                <w:rFonts w:ascii="MB Lateefi" w:hAnsi="MB Lateefi" w:cs="MB Lateefi"/>
                <w:b/>
                <w:i w:val="0"/>
                <w:iCs w:val="0"/>
                <w:color w:val="000000" w:themeColor="text1"/>
                <w:sz w:val="20"/>
                <w:szCs w:val="20"/>
              </w:rPr>
              <w:tab/>
            </w:r>
            <w:r w:rsidR="00BF039D" w:rsidRPr="00775583">
              <w:rPr>
                <w:rStyle w:val="FontStyle85"/>
                <w:rFonts w:ascii="MB Lateefi" w:hAnsi="MB Lateefi" w:cs="MB Lateefi"/>
                <w:b/>
                <w:i w:val="0"/>
                <w:iCs w:val="0"/>
                <w:color w:val="000000" w:themeColor="text1"/>
                <w:sz w:val="20"/>
                <w:szCs w:val="20"/>
                <w:rtl/>
                <w:lang w:bidi="sd-Arab-PK"/>
              </w:rPr>
              <w:t>98</w:t>
            </w:r>
          </w:p>
        </w:tc>
        <w:tc>
          <w:tcPr>
            <w:tcW w:w="1099" w:type="dxa"/>
          </w:tcPr>
          <w:p w14:paraId="4C067A45" w14:textId="77777777" w:rsidR="00CB7D82" w:rsidRPr="00775583" w:rsidRDefault="00CB7D82" w:rsidP="00767B59">
            <w:pPr>
              <w:tabs>
                <w:tab w:val="left" w:pos="6330"/>
              </w:tabs>
              <w:bidi/>
              <w:rPr>
                <w:rFonts w:ascii="MB Lateefi" w:hAnsi="MB Lateefi" w:cs="MB Lateefi"/>
                <w:color w:val="000000" w:themeColor="text1"/>
                <w:sz w:val="20"/>
                <w:szCs w:val="20"/>
                <w:rtl/>
                <w:lang w:bidi="fa-IR"/>
              </w:rPr>
            </w:pPr>
          </w:p>
        </w:tc>
      </w:tr>
      <w:tr w:rsidR="00CB7D82" w:rsidRPr="00775583" w14:paraId="3735FED4" w14:textId="77777777" w:rsidTr="000F63FE">
        <w:trPr>
          <w:trHeight w:val="64"/>
          <w:jc w:val="center"/>
        </w:trPr>
        <w:tc>
          <w:tcPr>
            <w:tcW w:w="984" w:type="dxa"/>
            <w:vAlign w:val="center"/>
          </w:tcPr>
          <w:p w14:paraId="660E6B7B" w14:textId="2067693B" w:rsidR="00CB7D82" w:rsidRPr="00775583" w:rsidRDefault="00EE514D" w:rsidP="00767B59">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000000" w:themeColor="text1"/>
                <w:sz w:val="20"/>
                <w:szCs w:val="20"/>
                <w:lang w:val="en-US"/>
              </w:rPr>
              <w:t>H32</w:t>
            </w:r>
          </w:p>
        </w:tc>
        <w:tc>
          <w:tcPr>
            <w:tcW w:w="4862" w:type="dxa"/>
            <w:gridSpan w:val="2"/>
            <w:vAlign w:val="center"/>
          </w:tcPr>
          <w:p w14:paraId="523E4232" w14:textId="77777777"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(نالو)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اتي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بيماري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دوران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اي</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سري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يوويو؟</w:t>
            </w:r>
          </w:p>
        </w:tc>
        <w:tc>
          <w:tcPr>
            <w:tcW w:w="4567" w:type="dxa"/>
            <w:gridSpan w:val="2"/>
            <w:vAlign w:val="center"/>
          </w:tcPr>
          <w:p w14:paraId="397E6350"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Change w:id="977" w:author="Iqbal Ameerali" w:date="2020-10-08T11:45:00Z">
                  <w:rPr>
                    <w:rStyle w:val="FontStyle85"/>
                    <w:rFonts w:ascii="MB Lateefi" w:eastAsiaTheme="minorHAnsi" w:hAnsi="MB Lateefi" w:cs="MB Lateefi"/>
                    <w:b/>
                    <w:i w:val="0"/>
                    <w:iCs w:val="0"/>
                    <w:color w:val="000000" w:themeColor="text1"/>
                    <w:sz w:val="20"/>
                    <w:szCs w:val="20"/>
                    <w:rtl/>
                  </w:rPr>
                </w:rPrChange>
              </w:rPr>
            </w:pPr>
            <w:r w:rsidRPr="00775583">
              <w:rPr>
                <w:rStyle w:val="FontStyle85"/>
                <w:rFonts w:ascii="MB Lateefi" w:hAnsi="MB Lateefi" w:cs="MB Lateefi" w:hint="eastAsia"/>
                <w:b/>
                <w:i w:val="0"/>
                <w:iCs w:val="0"/>
                <w:color w:val="000000" w:themeColor="text1"/>
                <w:sz w:val="20"/>
                <w:szCs w:val="20"/>
                <w:rtl/>
              </w:rPr>
              <w:t>ھا</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w:t>
            </w:r>
          </w:p>
          <w:p w14:paraId="40B4C429"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color w:val="000000" w:themeColor="text1"/>
                <w:sz w:val="20"/>
                <w:szCs w:val="20"/>
                <w:rtl/>
              </w:rPr>
              <w:t>نه</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2</w:t>
            </w:r>
          </w:p>
          <w:p w14:paraId="71D63966" w14:textId="719C21D1"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eastAsia"/>
                <w:b/>
                <w:i w:val="0"/>
                <w:iCs w:val="0"/>
                <w:color w:val="000000" w:themeColor="text1"/>
                <w:sz w:val="20"/>
                <w:szCs w:val="20"/>
                <w:rtl/>
              </w:rPr>
              <w:t>خبر</w:t>
            </w:r>
            <w:r w:rsidRPr="00775583">
              <w:rPr>
                <w:rStyle w:val="FontStyle85"/>
                <w:rFonts w:ascii="MB Lateefi" w:hAnsi="MB Lateefi" w:cs="MB Lateefi"/>
                <w:b/>
                <w:i w:val="0"/>
                <w:iCs w:val="0"/>
                <w:color w:val="000000" w:themeColor="text1"/>
                <w:sz w:val="20"/>
                <w:szCs w:val="20"/>
                <w:rtl/>
              </w:rPr>
              <w:t xml:space="preserve"> نه آھي </w:t>
            </w:r>
            <w:r w:rsidRPr="00775583">
              <w:rPr>
                <w:rStyle w:val="FontStyle85"/>
                <w:rFonts w:ascii="MB Lateefi" w:hAnsi="MB Lateefi" w:cs="MB Lateefi"/>
                <w:b/>
                <w:i w:val="0"/>
                <w:iCs w:val="0"/>
                <w:color w:val="000000" w:themeColor="text1"/>
                <w:sz w:val="20"/>
                <w:szCs w:val="20"/>
              </w:rPr>
              <w:tab/>
            </w:r>
            <w:r w:rsidR="00BF039D" w:rsidRPr="00775583">
              <w:rPr>
                <w:rStyle w:val="FontStyle85"/>
                <w:rFonts w:ascii="MB Lateefi" w:hAnsi="MB Lateefi" w:cs="MB Lateefi"/>
                <w:b/>
                <w:i w:val="0"/>
                <w:iCs w:val="0"/>
                <w:color w:val="000000" w:themeColor="text1"/>
                <w:sz w:val="20"/>
                <w:szCs w:val="20"/>
                <w:rtl/>
                <w:lang w:bidi="sd-Arab-PK"/>
              </w:rPr>
              <w:t>98</w:t>
            </w:r>
          </w:p>
        </w:tc>
        <w:tc>
          <w:tcPr>
            <w:tcW w:w="1099" w:type="dxa"/>
          </w:tcPr>
          <w:p w14:paraId="4264FC75" w14:textId="77777777" w:rsidR="00CB7D82" w:rsidRPr="00775583" w:rsidRDefault="00CB7D82" w:rsidP="00767B59">
            <w:pPr>
              <w:tabs>
                <w:tab w:val="left" w:pos="6330"/>
              </w:tabs>
              <w:bidi/>
              <w:rPr>
                <w:rFonts w:ascii="MB Lateefi" w:hAnsi="MB Lateefi" w:cs="MB Lateefi"/>
                <w:color w:val="000000" w:themeColor="text1"/>
                <w:sz w:val="20"/>
                <w:szCs w:val="20"/>
                <w:rtl/>
                <w:lang w:bidi="fa-IR"/>
              </w:rPr>
            </w:pPr>
          </w:p>
        </w:tc>
      </w:tr>
      <w:tr w:rsidR="00CB7D82" w:rsidRPr="00775583" w14:paraId="39A8E799" w14:textId="77777777" w:rsidTr="000F63FE">
        <w:trPr>
          <w:trHeight w:val="64"/>
          <w:jc w:val="center"/>
        </w:trPr>
        <w:tc>
          <w:tcPr>
            <w:tcW w:w="984" w:type="dxa"/>
            <w:vAlign w:val="center"/>
          </w:tcPr>
          <w:p w14:paraId="2D7DDB31" w14:textId="7306E6EF" w:rsidR="00CB7D82" w:rsidRPr="00775583" w:rsidRDefault="00F03A1E" w:rsidP="00767B59">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000000" w:themeColor="text1"/>
                <w:sz w:val="20"/>
                <w:szCs w:val="20"/>
                <w:lang w:val="en-US"/>
              </w:rPr>
              <w:t>H33</w:t>
            </w:r>
          </w:p>
        </w:tc>
        <w:tc>
          <w:tcPr>
            <w:tcW w:w="4862" w:type="dxa"/>
            <w:gridSpan w:val="2"/>
            <w:vAlign w:val="center"/>
          </w:tcPr>
          <w:p w14:paraId="504EA7EA" w14:textId="77777777"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(نالو)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بيماري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دوران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ٽ</w:t>
            </w:r>
            <w:r w:rsidRPr="00775583">
              <w:rPr>
                <w:rFonts w:ascii="MB Lateefi" w:hAnsi="MB Lateefi" w:cs="MB Lateefi" w:hint="eastAsia"/>
                <w:color w:val="000000" w:themeColor="text1"/>
                <w:rtl/>
                <w:lang w:bidi="fa-IR"/>
              </w:rPr>
              <w:t>يس</w:t>
            </w:r>
            <w:r w:rsidRPr="00775583">
              <w:rPr>
                <w:rFonts w:ascii="MB Lateefi" w:hAnsi="MB Lateefi" w:cs="MB Lateefi" w:hint="cs"/>
                <w:color w:val="000000" w:themeColor="text1"/>
                <w:rtl/>
                <w:lang w:bidi="fa-IR"/>
              </w:rPr>
              <w:t>ٽ</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ر</w:t>
            </w:r>
            <w:r w:rsidRPr="00775583">
              <w:rPr>
                <w:rFonts w:ascii="MB Lateefi" w:hAnsi="MB Lateefi" w:cs="MB Lateefi" w:hint="cs"/>
                <w:color w:val="000000" w:themeColor="text1"/>
                <w:rtl/>
                <w:lang w:bidi="fa-IR"/>
              </w:rPr>
              <w:t>ڻ</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لاءِ</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آ</w:t>
            </w:r>
            <w:r w:rsidRPr="00775583">
              <w:rPr>
                <w:rFonts w:ascii="MB Lateefi" w:hAnsi="MB Lateefi" w:cs="MB Lateefi" w:hint="cs"/>
                <w:color w:val="000000" w:themeColor="text1"/>
                <w:rtl/>
                <w:lang w:bidi="fa-IR"/>
              </w:rPr>
              <w:t>ڱ</w:t>
            </w:r>
            <w:r w:rsidRPr="00775583">
              <w:rPr>
                <w:rFonts w:ascii="MB Lateefi" w:hAnsi="MB Lateefi" w:cs="MB Lateefi" w:hint="eastAsia"/>
                <w:color w:val="000000" w:themeColor="text1"/>
                <w:rtl/>
                <w:lang w:bidi="fa-IR"/>
              </w:rPr>
              <w:t>ر</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يا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پير</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ڙ</w:t>
            </w:r>
            <w:r w:rsidRPr="00775583">
              <w:rPr>
                <w:rFonts w:ascii="MB Lateefi" w:hAnsi="MB Lateefi" w:cs="MB Lateefi" w:hint="eastAsia"/>
                <w:color w:val="000000" w:themeColor="text1"/>
                <w:rtl/>
                <w:lang w:bidi="fa-IR"/>
              </w:rPr>
              <w:t>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مان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رت</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ڪڍ</w:t>
            </w:r>
            <w:r w:rsidRPr="00775583">
              <w:rPr>
                <w:rFonts w:ascii="MB Lateefi" w:hAnsi="MB Lateefi" w:cs="MB Lateefi" w:hint="eastAsia"/>
                <w:color w:val="000000" w:themeColor="text1"/>
                <w:rtl/>
                <w:lang w:bidi="fa-IR"/>
              </w:rPr>
              <w:t>يو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ويو؟</w:t>
            </w:r>
          </w:p>
        </w:tc>
        <w:tc>
          <w:tcPr>
            <w:tcW w:w="4567" w:type="dxa"/>
            <w:gridSpan w:val="2"/>
            <w:vAlign w:val="center"/>
          </w:tcPr>
          <w:p w14:paraId="748C8FED"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Change w:id="978" w:author="Iqbal Ameerali" w:date="2020-10-08T11:45:00Z">
                  <w:rPr>
                    <w:rStyle w:val="FontStyle85"/>
                    <w:rFonts w:ascii="MB Lateefi" w:eastAsiaTheme="minorHAnsi" w:hAnsi="MB Lateefi" w:cs="MB Lateefi"/>
                    <w:b/>
                    <w:i w:val="0"/>
                    <w:iCs w:val="0"/>
                    <w:color w:val="000000" w:themeColor="text1"/>
                    <w:sz w:val="20"/>
                    <w:szCs w:val="20"/>
                    <w:rtl/>
                  </w:rPr>
                </w:rPrChange>
              </w:rPr>
            </w:pPr>
            <w:r w:rsidRPr="00775583">
              <w:rPr>
                <w:rStyle w:val="FontStyle85"/>
                <w:rFonts w:ascii="MB Lateefi" w:hAnsi="MB Lateefi" w:cs="MB Lateefi" w:hint="eastAsia"/>
                <w:b/>
                <w:i w:val="0"/>
                <w:iCs w:val="0"/>
                <w:color w:val="000000" w:themeColor="text1"/>
                <w:sz w:val="20"/>
                <w:szCs w:val="20"/>
                <w:rtl/>
              </w:rPr>
              <w:t>ھا</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w:t>
            </w:r>
          </w:p>
          <w:p w14:paraId="4F7A61B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color w:val="000000" w:themeColor="text1"/>
                <w:sz w:val="20"/>
                <w:szCs w:val="20"/>
                <w:rtl/>
              </w:rPr>
              <w:t>نه</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2</w:t>
            </w:r>
          </w:p>
          <w:p w14:paraId="2503BBF8" w14:textId="3C6BC029"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eastAsia"/>
                <w:b/>
                <w:i w:val="0"/>
                <w:iCs w:val="0"/>
                <w:color w:val="000000" w:themeColor="text1"/>
                <w:sz w:val="20"/>
                <w:szCs w:val="20"/>
                <w:rtl/>
              </w:rPr>
              <w:t>خبر</w:t>
            </w:r>
            <w:r w:rsidRPr="00775583">
              <w:rPr>
                <w:rStyle w:val="FontStyle85"/>
                <w:rFonts w:ascii="MB Lateefi" w:hAnsi="MB Lateefi" w:cs="MB Lateefi"/>
                <w:b/>
                <w:i w:val="0"/>
                <w:iCs w:val="0"/>
                <w:color w:val="000000" w:themeColor="text1"/>
                <w:sz w:val="20"/>
                <w:szCs w:val="20"/>
                <w:rtl/>
              </w:rPr>
              <w:t xml:space="preserve"> نه آھي </w:t>
            </w:r>
            <w:r w:rsidRPr="00775583">
              <w:rPr>
                <w:rStyle w:val="FontStyle85"/>
                <w:rFonts w:ascii="MB Lateefi" w:hAnsi="MB Lateefi" w:cs="MB Lateefi"/>
                <w:b/>
                <w:i w:val="0"/>
                <w:iCs w:val="0"/>
                <w:color w:val="000000" w:themeColor="text1"/>
                <w:sz w:val="20"/>
                <w:szCs w:val="20"/>
              </w:rPr>
              <w:tab/>
            </w:r>
            <w:r w:rsidR="00BF039D" w:rsidRPr="00775583">
              <w:rPr>
                <w:rStyle w:val="FontStyle85"/>
                <w:rFonts w:ascii="MB Lateefi" w:hAnsi="MB Lateefi" w:cs="MB Lateefi"/>
                <w:b/>
                <w:i w:val="0"/>
                <w:iCs w:val="0"/>
                <w:color w:val="000000" w:themeColor="text1"/>
                <w:sz w:val="20"/>
                <w:szCs w:val="20"/>
                <w:rtl/>
                <w:lang w:bidi="sd-Arab-PK"/>
              </w:rPr>
              <w:t>98</w:t>
            </w:r>
          </w:p>
        </w:tc>
        <w:tc>
          <w:tcPr>
            <w:tcW w:w="1099" w:type="dxa"/>
            <w:vAlign w:val="center"/>
          </w:tcPr>
          <w:p w14:paraId="1B4ED0B1" w14:textId="77777777" w:rsidR="00CB7D82" w:rsidRPr="00775583" w:rsidRDefault="00CB7D82" w:rsidP="00767B59">
            <w:pPr>
              <w:tabs>
                <w:tab w:val="left" w:pos="6330"/>
              </w:tabs>
              <w:bidi/>
              <w:jc w:val="center"/>
              <w:rPr>
                <w:rFonts w:ascii="MB Lateefi" w:hAnsi="MB Lateefi" w:cs="MB Lateefi"/>
                <w:color w:val="000000" w:themeColor="text1"/>
                <w:sz w:val="20"/>
                <w:szCs w:val="20"/>
                <w:rtl/>
                <w:lang w:bidi="fa-IR"/>
              </w:rPr>
            </w:pPr>
          </w:p>
        </w:tc>
      </w:tr>
      <w:tr w:rsidR="00EA1E51" w:rsidRPr="00775583" w14:paraId="2AE04A54" w14:textId="77777777" w:rsidTr="000F63FE">
        <w:trPr>
          <w:trHeight w:val="64"/>
          <w:jc w:val="center"/>
        </w:trPr>
        <w:tc>
          <w:tcPr>
            <w:tcW w:w="984" w:type="dxa"/>
            <w:vAlign w:val="center"/>
          </w:tcPr>
          <w:p w14:paraId="2CF21736" w14:textId="6DC468C5" w:rsidR="00EA1E51" w:rsidRPr="00775583" w:rsidRDefault="00EA1E51" w:rsidP="00EA1E51">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H34</w:t>
            </w:r>
          </w:p>
        </w:tc>
        <w:tc>
          <w:tcPr>
            <w:tcW w:w="4862" w:type="dxa"/>
            <w:gridSpan w:val="2"/>
            <w:vAlign w:val="center"/>
          </w:tcPr>
          <w:p w14:paraId="5E7137ED" w14:textId="22F450FE" w:rsidR="00EA1E51" w:rsidRPr="00775583" w:rsidRDefault="00EA1E51" w:rsidP="00EA1E51">
            <w:pPr>
              <w:tabs>
                <w:tab w:val="left" w:pos="6330"/>
              </w:tabs>
              <w:bidi/>
              <w:jc w:val="both"/>
              <w:rPr>
                <w:rFonts w:ascii="MB Lateefi" w:hAnsi="MB Lateefi" w:cs="MB Lateefi"/>
                <w:color w:val="000000" w:themeColor="text1"/>
                <w:rtl/>
                <w:lang w:bidi="fa-IR"/>
              </w:rPr>
            </w:pPr>
            <w:r w:rsidRPr="00775583">
              <w:rPr>
                <w:rFonts w:ascii="MB Lateefi" w:hAnsi="MB Lateefi" w:cs="MB Lateefi"/>
                <w:rtl/>
                <w:lang w:bidi="fa-IR"/>
              </w:rPr>
              <w:t>(نالو) جي بخار،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ساھ ک</w:t>
            </w:r>
            <w:r w:rsidRPr="00775583">
              <w:rPr>
                <w:rFonts w:ascii="MB Lateefi" w:hAnsi="MB Lateefi" w:cs="MB Lateefi" w:hint="cs"/>
                <w:rtl/>
                <w:lang w:bidi="fa-IR"/>
              </w:rPr>
              <w:t>ڻڻ</w:t>
            </w:r>
            <w:r w:rsidRPr="00775583">
              <w:rPr>
                <w:rFonts w:ascii="MB Lateefi" w:hAnsi="MB Lateefi" w:cs="MB Lateefi"/>
                <w:rtl/>
                <w:lang w:bidi="fa-IR"/>
              </w:rPr>
              <w:t xml:space="preserve"> جي بيماري جي علاج لاءِ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خرچ </w:t>
            </w:r>
            <w:r w:rsidRPr="00775583">
              <w:rPr>
                <w:rFonts w:ascii="MB Lateefi" w:hAnsi="MB Lateefi" w:cs="MB Lateefi" w:hint="cs"/>
                <w:rtl/>
                <w:lang w:bidi="fa-IR"/>
              </w:rPr>
              <w:t>ٿ</w:t>
            </w:r>
            <w:r w:rsidRPr="00775583">
              <w:rPr>
                <w:rFonts w:ascii="MB Lateefi" w:hAnsi="MB Lateefi" w:cs="MB Lateefi" w:hint="eastAsia"/>
                <w:rtl/>
                <w:lang w:bidi="fa-IR"/>
              </w:rPr>
              <w:t>يو؟</w:t>
            </w:r>
            <w:r w:rsidRPr="00775583">
              <w:rPr>
                <w:rFonts w:ascii="MB Lateefi" w:hAnsi="MB Lateefi" w:cs="MB Lateefi"/>
                <w:rtl/>
                <w:lang w:bidi="fa-IR"/>
              </w:rPr>
              <w:t xml:space="preserve"> </w:t>
            </w:r>
          </w:p>
        </w:tc>
        <w:tc>
          <w:tcPr>
            <w:tcW w:w="4567" w:type="dxa"/>
            <w:gridSpan w:val="2"/>
            <w:vAlign w:val="center"/>
          </w:tcPr>
          <w:p w14:paraId="11D3EAD5" w14:textId="77777777" w:rsidR="00EA1E51" w:rsidRPr="00775583" w:rsidRDefault="00EA1E51" w:rsidP="00EA1E51">
            <w:pPr>
              <w:pStyle w:val="Style39"/>
              <w:widowControl/>
              <w:tabs>
                <w:tab w:val="right" w:leader="hyphen" w:pos="4320"/>
                <w:tab w:val="left" w:pos="4752"/>
              </w:tabs>
              <w:bidi/>
              <w:spacing w:line="240" w:lineRule="auto"/>
              <w:ind w:right="-115"/>
              <w:rPr>
                <w:rFonts w:cstheme="minorHAnsi"/>
                <w:sz w:val="28"/>
                <w:szCs w:val="28"/>
              </w:rPr>
            </w:pPr>
            <w:r w:rsidRPr="00775583">
              <w:rPr>
                <w:rStyle w:val="FontStyle85"/>
                <w:rFonts w:ascii="MB Lateefi" w:hAnsi="MB Lateefi" w:cs="MB Lateefi" w:hint="eastAsia"/>
                <w:b/>
                <w:i w:val="0"/>
                <w:iCs w:val="0"/>
                <w:sz w:val="20"/>
                <w:szCs w:val="20"/>
                <w:rtl/>
              </w:rPr>
              <w:t>روپيا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A764C3">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477FCF">
              <w:rPr>
                <w:rFonts w:cstheme="minorHAnsi"/>
                <w:sz w:val="20"/>
                <w:szCs w:val="20"/>
                <w:rPrChange w:id="979" w:author="Iqbal Ameerali" w:date="2020-10-08T11:45:00Z">
                  <w:rPr>
                    <w:rFonts w:cstheme="minorHAnsi"/>
                    <w:sz w:val="20"/>
                    <w:szCs w:val="20"/>
                  </w:rPr>
                </w:rPrChange>
              </w:rPr>
            </w:r>
            <w:r w:rsidR="00477FCF">
              <w:rPr>
                <w:rFonts w:cstheme="minorHAnsi"/>
                <w:sz w:val="20"/>
                <w:szCs w:val="20"/>
                <w:rPrChange w:id="980" w:author="Iqbal Ameerali" w:date="2020-10-08T11:45:00Z">
                  <w:rPr>
                    <w:rFonts w:cstheme="minorHAnsi"/>
                    <w:sz w:val="20"/>
                    <w:szCs w:val="20"/>
                  </w:rPr>
                </w:rPrChange>
              </w:rPr>
              <w:fldChar w:fldCharType="separate"/>
            </w:r>
            <w:r w:rsidRPr="00775583">
              <w:rPr>
                <w:rFonts w:cstheme="minorHAnsi"/>
                <w:sz w:val="20"/>
                <w:szCs w:val="20"/>
                <w:rPrChange w:id="981" w:author="Iqbal Ameerali" w:date="2020-10-08T11:45:00Z">
                  <w:rPr>
                    <w:rFonts w:cstheme="minorHAnsi"/>
                    <w:sz w:val="20"/>
                    <w:szCs w:val="20"/>
                  </w:rPr>
                </w:rPrChange>
              </w:rPr>
              <w:fldChar w:fldCharType="end"/>
            </w:r>
          </w:p>
          <w:p w14:paraId="387B599D" w14:textId="04A683E6" w:rsidR="00EA1E51" w:rsidRPr="00775583" w:rsidRDefault="00EA1E51" w:rsidP="00EA1E5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98</w:t>
            </w:r>
          </w:p>
        </w:tc>
        <w:tc>
          <w:tcPr>
            <w:tcW w:w="1099" w:type="dxa"/>
          </w:tcPr>
          <w:p w14:paraId="6F299FB1" w14:textId="77777777" w:rsidR="00EA1E51" w:rsidRPr="00775583" w:rsidRDefault="00EA1E51" w:rsidP="00EA1E51">
            <w:pPr>
              <w:tabs>
                <w:tab w:val="left" w:pos="6330"/>
              </w:tabs>
              <w:bidi/>
              <w:jc w:val="center"/>
              <w:rPr>
                <w:rFonts w:ascii="MB Lateefi" w:hAnsi="MB Lateefi" w:cs="MB Lateefi"/>
                <w:color w:val="000000" w:themeColor="text1"/>
                <w:sz w:val="16"/>
                <w:szCs w:val="16"/>
                <w:rtl/>
                <w:lang w:bidi="fa-IR"/>
              </w:rPr>
            </w:pPr>
          </w:p>
        </w:tc>
      </w:tr>
      <w:tr w:rsidR="00EA1E51" w:rsidRPr="00775583" w14:paraId="7174A9BE" w14:textId="77777777" w:rsidTr="000F63FE">
        <w:trPr>
          <w:trHeight w:val="64"/>
          <w:jc w:val="center"/>
        </w:trPr>
        <w:tc>
          <w:tcPr>
            <w:tcW w:w="984" w:type="dxa"/>
            <w:vAlign w:val="center"/>
          </w:tcPr>
          <w:p w14:paraId="733812B5" w14:textId="2171F4F3" w:rsidR="00EA1E51" w:rsidRPr="00775583" w:rsidRDefault="00EA1E51" w:rsidP="00EA1E51">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H35</w:t>
            </w:r>
          </w:p>
        </w:tc>
        <w:tc>
          <w:tcPr>
            <w:tcW w:w="4862" w:type="dxa"/>
            <w:gridSpan w:val="2"/>
            <w:vAlign w:val="center"/>
          </w:tcPr>
          <w:p w14:paraId="4932962D" w14:textId="2BCEDCCE" w:rsidR="00EA1E51" w:rsidRPr="00775583" w:rsidRDefault="00EA1E51" w:rsidP="00EA1E51">
            <w:pPr>
              <w:tabs>
                <w:tab w:val="left" w:pos="6330"/>
              </w:tabs>
              <w:bidi/>
              <w:jc w:val="both"/>
              <w:rPr>
                <w:rFonts w:ascii="MB Lateefi" w:hAnsi="MB Lateefi" w:cs="MB Lateefi"/>
                <w:color w:val="000000" w:themeColor="text1"/>
                <w:rtl/>
                <w:lang w:bidi="fa-IR"/>
              </w:rPr>
            </w:pPr>
            <w:r w:rsidRPr="00775583">
              <w:rPr>
                <w:rFonts w:ascii="MB Lateefi" w:hAnsi="MB Lateefi" w:cs="MB Lateefi"/>
                <w:rtl/>
                <w:lang w:bidi="fa-IR"/>
              </w:rPr>
              <w:t>(نالو)جي</w:t>
            </w:r>
            <w:r w:rsidRPr="00775583">
              <w:rPr>
                <w:rFonts w:ascii="MB Lateefi" w:hAnsi="MB Lateefi" w:cs="MB Lateefi"/>
                <w:rtl/>
                <w:lang w:bidi="sd-Arab-PK"/>
              </w:rPr>
              <w:t xml:space="preserve"> </w:t>
            </w:r>
            <w:r w:rsidRPr="00775583">
              <w:rPr>
                <w:rFonts w:ascii="MB Lateefi" w:hAnsi="MB Lateefi" w:cs="MB Lateefi" w:hint="eastAsia"/>
                <w:rtl/>
                <w:lang w:bidi="fa-IR"/>
              </w:rPr>
              <w:t>بخار،</w:t>
            </w:r>
            <w:r w:rsidRPr="00775583">
              <w:rPr>
                <w:rFonts w:ascii="MB Lateefi" w:hAnsi="MB Lateefi" w:cs="MB Lateefi"/>
                <w:rtl/>
                <w:lang w:bidi="fa-IR"/>
              </w:rPr>
              <w:t xml:space="preserve"> </w:t>
            </w:r>
            <w:r w:rsidRPr="00775583">
              <w:rPr>
                <w:rFonts w:ascii="MB Lateefi" w:hAnsi="MB Lateefi" w:cs="MB Lateefi" w:hint="eastAsia"/>
                <w:rtl/>
                <w:lang w:bidi="fa-IR"/>
              </w:rPr>
              <w:t>کنگھ</w:t>
            </w:r>
            <w:r w:rsidRPr="00775583">
              <w:rPr>
                <w:rFonts w:ascii="MB Lateefi" w:hAnsi="MB Lateefi" w:cs="MB Lateefi"/>
                <w:rtl/>
                <w:lang w:bidi="fa-IR"/>
              </w:rPr>
              <w:t xml:space="preserve"> ۽ </w:t>
            </w:r>
            <w:r w:rsidRPr="00775583">
              <w:rPr>
                <w:rFonts w:ascii="MB Lateefi" w:hAnsi="MB Lateefi" w:cs="MB Lateefi" w:hint="eastAsia"/>
                <w:rtl/>
                <w:lang w:bidi="fa-IR"/>
              </w:rPr>
              <w:t>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علاج جو خر</w:t>
            </w:r>
            <w:r w:rsidRPr="00775583">
              <w:rPr>
                <w:rStyle w:val="FontStyle85"/>
                <w:rFonts w:ascii="MB Lateefi" w:hAnsi="MB Lateefi" w:cs="MB Lateefi" w:hint="eastAsia"/>
                <w:b/>
                <w:i w:val="0"/>
                <w:iCs w:val="0"/>
                <w:sz w:val="22"/>
                <w:szCs w:val="22"/>
                <w:rtl/>
              </w:rPr>
              <w:t>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نهن</w:t>
            </w:r>
            <w:r w:rsidRPr="00775583">
              <w:rPr>
                <w:rFonts w:ascii="MB Lateefi" w:hAnsi="MB Lateefi" w:cs="MB Lateefi"/>
                <w:rtl/>
                <w:lang w:bidi="fa-IR"/>
              </w:rPr>
              <w:t xml:space="preserve"> </w:t>
            </w:r>
            <w:r w:rsidRPr="00775583">
              <w:rPr>
                <w:rFonts w:ascii="MB Lateefi" w:hAnsi="MB Lateefi" w:cs="MB Lateefi" w:hint="cs"/>
                <w:rtl/>
                <w:lang w:bidi="sd-Arab-PK"/>
              </w:rPr>
              <w:t>ڀ</w:t>
            </w:r>
            <w:r w:rsidRPr="00775583">
              <w:rPr>
                <w:rFonts w:ascii="MB Lateefi" w:hAnsi="MB Lateefi" w:cs="MB Lateefi" w:hint="eastAsia"/>
                <w:rtl/>
                <w:lang w:bidi="sd-Arab-PK"/>
              </w:rPr>
              <w:t>ريو</w:t>
            </w:r>
            <w:r w:rsidRPr="00775583">
              <w:rPr>
                <w:rFonts w:ascii="MB Lateefi" w:hAnsi="MB Lateefi" w:cs="MB Lateefi" w:hint="eastAsia"/>
                <w:rtl/>
                <w:lang w:bidi="fa-IR"/>
              </w:rPr>
              <w:t>؟</w:t>
            </w:r>
            <w:r w:rsidRPr="00775583">
              <w:rPr>
                <w:rFonts w:ascii="MB Lateefi" w:hAnsi="MB Lateefi" w:cs="MB Lateefi"/>
                <w:rtl/>
                <w:lang w:bidi="fa-IR"/>
              </w:rPr>
              <w:t xml:space="preserve"> </w:t>
            </w:r>
          </w:p>
        </w:tc>
        <w:tc>
          <w:tcPr>
            <w:tcW w:w="4567" w:type="dxa"/>
            <w:gridSpan w:val="2"/>
            <w:vAlign w:val="center"/>
          </w:tcPr>
          <w:p w14:paraId="39F98C19" w14:textId="755063B3" w:rsidR="00EA1E51" w:rsidRPr="00775583" w:rsidRDefault="00EA1E51" w:rsidP="009824F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982"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b/>
                <w:i w:val="0"/>
                <w:iCs w:val="0"/>
                <w:sz w:val="20"/>
                <w:szCs w:val="20"/>
                <w:rtl/>
              </w:rPr>
              <w:t>پا</w:t>
            </w:r>
            <w:r w:rsidRPr="00775583">
              <w:rPr>
                <w:rStyle w:val="FontStyle85"/>
                <w:rFonts w:ascii="MB Lateefi" w:hAnsi="MB Lateefi" w:cs="MB Lateefi" w:hint="cs"/>
                <w:b/>
                <w:i w:val="0"/>
                <w:iCs w:val="0"/>
                <w:sz w:val="20"/>
                <w:szCs w:val="20"/>
                <w:rtl/>
              </w:rPr>
              <w:t>ڻ</w:t>
            </w:r>
            <w:r w:rsidR="009824F8" w:rsidRPr="00775583">
              <w:rPr>
                <w:rStyle w:val="FontStyle85"/>
                <w:rFonts w:ascii="MB Lateefi" w:hAnsi="MB Lateefi" w:cs="MB Lateefi"/>
                <w:b/>
                <w:i w:val="0"/>
                <w:iCs w:val="0"/>
                <w:sz w:val="20"/>
                <w:szCs w:val="20"/>
                <w:rtl/>
              </w:rPr>
              <w:t xml:space="preserve"> </w:t>
            </w:r>
            <w:r w:rsidR="009824F8" w:rsidRPr="00775583">
              <w:rPr>
                <w:rStyle w:val="FontStyle85"/>
                <w:rFonts w:ascii="MB Lateefi" w:hAnsi="MB Lateefi" w:cs="MB Lateefi"/>
                <w:b/>
                <w:i w:val="0"/>
                <w:iCs w:val="0"/>
                <w:sz w:val="20"/>
                <w:szCs w:val="20"/>
              </w:rPr>
              <w:tab/>
            </w:r>
            <w:r w:rsidR="00705528" w:rsidRPr="00775583">
              <w:rPr>
                <w:rStyle w:val="FontStyle85"/>
                <w:rFonts w:ascii="MB Lateefi" w:hAnsi="MB Lateefi" w:cs="MB Lateefi"/>
                <w:b/>
                <w:i w:val="0"/>
                <w:iCs w:val="0"/>
                <w:sz w:val="20"/>
                <w:szCs w:val="20"/>
                <w:rtl/>
                <w:lang w:bidi="sd-Arab-PK"/>
              </w:rPr>
              <w:t>1</w:t>
            </w:r>
          </w:p>
          <w:p w14:paraId="35807CF0" w14:textId="280DC942" w:rsidR="00EA1E51" w:rsidRPr="00775583" w:rsidRDefault="00EA1E51" w:rsidP="009824F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اسپتال</w:t>
            </w:r>
            <w:r w:rsidR="009824F8" w:rsidRPr="00775583">
              <w:rPr>
                <w:rStyle w:val="FontStyle85"/>
                <w:rFonts w:ascii="MB Lateefi" w:hAnsi="MB Lateefi" w:cs="MB Lateefi"/>
                <w:b/>
                <w:i w:val="0"/>
                <w:iCs w:val="0"/>
                <w:sz w:val="20"/>
                <w:szCs w:val="20"/>
                <w:rtl/>
                <w:lang w:bidi="sd-Arab-PK"/>
              </w:rPr>
              <w:t xml:space="preserve"> </w:t>
            </w:r>
            <w:r w:rsidR="00705528" w:rsidRPr="00775583">
              <w:rPr>
                <w:rStyle w:val="FontStyle85"/>
                <w:rFonts w:ascii="MB Lateefi" w:hAnsi="MB Lateefi" w:cs="MB Lateefi"/>
                <w:b/>
                <w:i w:val="0"/>
                <w:iCs w:val="0"/>
                <w:sz w:val="20"/>
                <w:szCs w:val="20"/>
              </w:rPr>
              <w:tab/>
            </w:r>
            <w:r w:rsidR="00705528" w:rsidRPr="00775583">
              <w:rPr>
                <w:rStyle w:val="FontStyle85"/>
                <w:rFonts w:ascii="MB Lateefi" w:hAnsi="MB Lateefi" w:cs="MB Lateefi"/>
                <w:b/>
                <w:i w:val="0"/>
                <w:iCs w:val="0"/>
                <w:sz w:val="20"/>
                <w:szCs w:val="20"/>
                <w:rtl/>
                <w:lang w:bidi="sd-Arab-PK"/>
              </w:rPr>
              <w:t>2</w:t>
            </w:r>
          </w:p>
          <w:p w14:paraId="00E288C0" w14:textId="33EEACF0" w:rsidR="00705528" w:rsidRPr="00775583" w:rsidRDefault="00EA1E51" w:rsidP="009824F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b/>
                <w:i w:val="0"/>
                <w:iCs w:val="0"/>
                <w:sz w:val="20"/>
                <w:szCs w:val="20"/>
                <w:rtl/>
              </w:rPr>
              <w:t xml:space="preserve"> اسپتال۽ 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00705528" w:rsidRPr="00775583">
              <w:rPr>
                <w:rStyle w:val="FontStyle85"/>
                <w:rFonts w:ascii="MB Lateefi" w:hAnsi="MB Lateefi" w:cs="MB Lateefi"/>
                <w:b/>
                <w:i w:val="0"/>
                <w:iCs w:val="0"/>
                <w:sz w:val="20"/>
                <w:szCs w:val="20"/>
                <w:rtl/>
                <w:lang w:bidi="sd-Arab-PK"/>
              </w:rPr>
              <w:t xml:space="preserve"> </w:t>
            </w:r>
            <w:r w:rsidR="00705528" w:rsidRPr="00775583">
              <w:rPr>
                <w:rStyle w:val="FontStyle85"/>
                <w:rFonts w:ascii="MB Lateefi" w:hAnsi="MB Lateefi" w:cs="MB Lateefi"/>
                <w:b/>
                <w:i w:val="0"/>
                <w:iCs w:val="0"/>
                <w:sz w:val="20"/>
                <w:szCs w:val="20"/>
              </w:rPr>
              <w:tab/>
            </w:r>
            <w:r w:rsidR="00705528" w:rsidRPr="00775583">
              <w:rPr>
                <w:rStyle w:val="FontStyle85"/>
                <w:rFonts w:ascii="MB Lateefi" w:hAnsi="MB Lateefi" w:cs="MB Lateefi"/>
                <w:b/>
                <w:i w:val="0"/>
                <w:iCs w:val="0"/>
                <w:sz w:val="20"/>
                <w:szCs w:val="20"/>
                <w:rtl/>
                <w:lang w:bidi="sd-Arab-PK"/>
              </w:rPr>
              <w:t>3</w:t>
            </w:r>
          </w:p>
          <w:p w14:paraId="3381D82A" w14:textId="591B106F" w:rsidR="00497BA2" w:rsidRPr="00775583" w:rsidRDefault="00497BA2" w:rsidP="0070552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مائ</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دوست </w:t>
            </w:r>
            <w:r w:rsidR="003B593C" w:rsidRPr="00775583">
              <w:rPr>
                <w:rStyle w:val="FontStyle85"/>
                <w:rFonts w:ascii="MB Lateefi" w:hAnsi="MB Lateefi" w:cs="MB Lateefi"/>
                <w:b/>
                <w:i w:val="0"/>
                <w:iCs w:val="0"/>
                <w:sz w:val="20"/>
                <w:szCs w:val="20"/>
              </w:rPr>
              <w:tab/>
            </w:r>
            <w:r w:rsidR="003B593C" w:rsidRPr="00775583">
              <w:rPr>
                <w:rStyle w:val="FontStyle85"/>
                <w:rFonts w:ascii="MB Lateefi" w:hAnsi="MB Lateefi" w:cs="MB Lateefi"/>
                <w:b/>
                <w:i w:val="0"/>
                <w:iCs w:val="0"/>
                <w:sz w:val="20"/>
                <w:szCs w:val="20"/>
                <w:rtl/>
                <w:lang w:bidi="sd-Arab-PK"/>
              </w:rPr>
              <w:t>4</w:t>
            </w:r>
          </w:p>
          <w:p w14:paraId="34B80FE5" w14:textId="503C4723" w:rsidR="000E6DCA" w:rsidRPr="00775583" w:rsidRDefault="000E6DCA" w:rsidP="00497BA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00705528" w:rsidRPr="00775583">
              <w:rPr>
                <w:rStyle w:val="FontStyle85"/>
                <w:rFonts w:ascii="MB Lateefi" w:hAnsi="MB Lateefi" w:cs="MB Lateefi"/>
                <w:b/>
                <w:i w:val="0"/>
                <w:iCs w:val="0"/>
                <w:sz w:val="20"/>
                <w:szCs w:val="20"/>
                <w:rtl/>
                <w:lang w:bidi="sd-Arab-PK"/>
              </w:rPr>
              <w:t>96</w:t>
            </w:r>
          </w:p>
        </w:tc>
        <w:tc>
          <w:tcPr>
            <w:tcW w:w="1099" w:type="dxa"/>
            <w:vAlign w:val="center"/>
          </w:tcPr>
          <w:p w14:paraId="14468BFA" w14:textId="77777777" w:rsidR="00EA1E51" w:rsidRPr="00775583" w:rsidRDefault="00EA1E51" w:rsidP="00EA1E51">
            <w:pPr>
              <w:tabs>
                <w:tab w:val="left" w:pos="6330"/>
              </w:tabs>
              <w:bidi/>
              <w:jc w:val="center"/>
              <w:rPr>
                <w:rFonts w:ascii="MB Lateefi" w:hAnsi="MB Lateefi" w:cs="MB Lateefi"/>
                <w:color w:val="000000" w:themeColor="text1"/>
                <w:sz w:val="16"/>
                <w:szCs w:val="16"/>
                <w:rtl/>
                <w:lang w:bidi="fa-IR"/>
              </w:rPr>
            </w:pPr>
          </w:p>
        </w:tc>
      </w:tr>
      <w:tr w:rsidR="00CB7D82" w:rsidRPr="00775583" w14:paraId="6F79A63E" w14:textId="77777777" w:rsidTr="000F63FE">
        <w:trPr>
          <w:trHeight w:val="64"/>
          <w:jc w:val="center"/>
        </w:trPr>
        <w:tc>
          <w:tcPr>
            <w:tcW w:w="984" w:type="dxa"/>
            <w:vAlign w:val="center"/>
          </w:tcPr>
          <w:p w14:paraId="1FC9B57F" w14:textId="13ADD394" w:rsidR="00CB7D82" w:rsidRPr="00775583" w:rsidRDefault="000E6DCA" w:rsidP="00767B59">
            <w:pPr>
              <w:pStyle w:val="Title"/>
              <w:spacing w:before="120" w:after="120"/>
              <w:rPr>
                <w:rFonts w:asciiTheme="minorHAnsi" w:hAnsiTheme="minorHAnsi" w:cstheme="minorHAnsi"/>
                <w:b w:val="0"/>
                <w:bCs w:val="0"/>
                <w:color w:val="000000" w:themeColor="text1"/>
                <w:sz w:val="20"/>
                <w:szCs w:val="20"/>
                <w:lang w:val="en-US" w:bidi="sd-Arab-PK"/>
              </w:rPr>
            </w:pPr>
            <w:r w:rsidRPr="00775583">
              <w:rPr>
                <w:rFonts w:asciiTheme="minorHAnsi" w:hAnsiTheme="minorHAnsi" w:cstheme="minorHAnsi"/>
                <w:b w:val="0"/>
                <w:bCs w:val="0"/>
                <w:color w:val="000000" w:themeColor="text1"/>
                <w:sz w:val="20"/>
                <w:szCs w:val="20"/>
                <w:lang w:val="en-US" w:bidi="sd-Arab-PK"/>
              </w:rPr>
              <w:t>H36</w:t>
            </w:r>
          </w:p>
        </w:tc>
        <w:tc>
          <w:tcPr>
            <w:tcW w:w="4862" w:type="dxa"/>
            <w:gridSpan w:val="2"/>
            <w:vAlign w:val="center"/>
          </w:tcPr>
          <w:p w14:paraId="014E2D4E" w14:textId="6833BEC4" w:rsidR="00CB7D82" w:rsidRPr="00775583" w:rsidRDefault="00CB7D82" w:rsidP="00767B59">
            <w:pPr>
              <w:tabs>
                <w:tab w:val="left" w:pos="6330"/>
              </w:tabs>
              <w:bidi/>
              <w:jc w:val="both"/>
              <w:rPr>
                <w:rFonts w:ascii="MB Lateefi" w:hAnsi="MB Lateefi" w:cs="MB Lateefi"/>
                <w:color w:val="000000" w:themeColor="text1"/>
                <w:lang w:bidi="fa-IR"/>
              </w:rPr>
            </w:pPr>
            <w:r w:rsidRPr="00775583">
              <w:rPr>
                <w:rFonts w:ascii="MB Lateefi" w:hAnsi="MB Lateefi" w:cs="MB Lateefi" w:hint="cs"/>
                <w:color w:val="000000" w:themeColor="text1"/>
                <w:rtl/>
                <w:lang w:bidi="fa-IR"/>
              </w:rPr>
              <w:t>ڪڏ</w:t>
            </w:r>
            <w:r w:rsidRPr="00775583">
              <w:rPr>
                <w:rFonts w:ascii="MB Lateefi" w:hAnsi="MB Lateefi" w:cs="MB Lateefi" w:hint="eastAsia"/>
                <w:color w:val="000000" w:themeColor="text1"/>
                <w:rtl/>
                <w:lang w:bidi="fa-IR"/>
              </w:rPr>
              <w:t>ھن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ڪڏ</w:t>
            </w:r>
            <w:r w:rsidRPr="00775583">
              <w:rPr>
                <w:rFonts w:ascii="MB Lateefi" w:hAnsi="MB Lateefi" w:cs="MB Lateefi" w:hint="eastAsia"/>
                <w:color w:val="000000" w:themeColor="text1"/>
                <w:rtl/>
                <w:lang w:bidi="fa-IR"/>
              </w:rPr>
              <w:t>ھن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شديد</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بيماري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صحت</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مر</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ز</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ڏ</w:t>
            </w:r>
            <w:r w:rsidRPr="00775583">
              <w:rPr>
                <w:rFonts w:ascii="MB Lateefi" w:hAnsi="MB Lateefi" w:cs="MB Lateefi" w:hint="eastAsia"/>
                <w:color w:val="000000" w:themeColor="text1"/>
                <w:rtl/>
                <w:lang w:bidi="fa-IR"/>
              </w:rPr>
              <w:t>ا</w:t>
            </w:r>
            <w:r w:rsidR="00E9230D" w:rsidRPr="00775583">
              <w:rPr>
                <w:rFonts w:ascii="MB Lateefi" w:hAnsi="MB Lateefi" w:cs="MB Lateefi"/>
                <w:color w:val="000000" w:themeColor="text1"/>
                <w:rtl/>
                <w:lang w:bidi="fa-IR"/>
              </w:rPr>
              <w:t>نه</w:t>
            </w:r>
            <w:r w:rsidRPr="00775583">
              <w:rPr>
                <w:rFonts w:ascii="MB Lateefi" w:hAnsi="MB Lateefi" w:cs="MB Lateefi"/>
                <w:color w:val="000000" w:themeColor="text1"/>
                <w:rtl/>
                <w:lang w:bidi="fa-IR"/>
              </w:rPr>
              <w:t>ن و</w:t>
            </w:r>
            <w:r w:rsidRPr="00775583">
              <w:rPr>
                <w:rFonts w:ascii="MB Lateefi" w:hAnsi="MB Lateefi" w:cs="MB Lateefi" w:hint="cs"/>
                <w:color w:val="000000" w:themeColor="text1"/>
                <w:rtl/>
                <w:lang w:bidi="fa-IR"/>
              </w:rPr>
              <w:t>ٺ</w:t>
            </w:r>
            <w:r w:rsidRPr="00775583">
              <w:rPr>
                <w:rFonts w:ascii="MB Lateefi" w:hAnsi="MB Lateefi" w:cs="MB Lateefi" w:hint="eastAsia"/>
                <w:color w:val="000000" w:themeColor="text1"/>
                <w:rtl/>
                <w:lang w:bidi="fa-IR"/>
              </w:rPr>
              <w:t>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و</w:t>
            </w:r>
            <w:r w:rsidRPr="00775583">
              <w:rPr>
                <w:rFonts w:ascii="MB Lateefi" w:hAnsi="MB Lateefi" w:cs="MB Lateefi" w:hint="cs"/>
                <w:color w:val="000000" w:themeColor="text1"/>
                <w:rtl/>
                <w:lang w:bidi="fa-IR"/>
              </w:rPr>
              <w:t>ڃڻ</w:t>
            </w:r>
            <w:r w:rsidRPr="00775583">
              <w:rPr>
                <w:rFonts w:ascii="MB Lateefi" w:hAnsi="MB Lateefi" w:cs="MB Lateefi" w:hint="eastAsia"/>
                <w:color w:val="000000" w:themeColor="text1"/>
                <w:rtl/>
                <w:lang w:bidi="fa-IR"/>
              </w:rPr>
              <w:t>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پوندو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آھي،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اھي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ھ</w:t>
            </w:r>
            <w:r w:rsidRPr="00775583">
              <w:rPr>
                <w:rFonts w:ascii="MB Lateefi" w:hAnsi="MB Lateefi" w:cs="MB Lateefi" w:hint="cs"/>
                <w:color w:val="000000" w:themeColor="text1"/>
                <w:rtl/>
                <w:lang w:bidi="fa-IR"/>
              </w:rPr>
              <w:t>ڙ</w:t>
            </w:r>
            <w:r w:rsidRPr="00775583">
              <w:rPr>
                <w:rFonts w:ascii="MB Lateefi" w:hAnsi="MB Lateefi" w:cs="MB Lateefi" w:hint="eastAsia"/>
                <w:color w:val="000000" w:themeColor="text1"/>
                <w:rtl/>
                <w:lang w:bidi="fa-IR"/>
              </w:rPr>
              <w:t>يون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علامتن</w:t>
            </w:r>
            <w:r w:rsidRPr="00775583">
              <w:rPr>
                <w:rFonts w:ascii="MB Lateefi" w:hAnsi="MB Lateefi" w:cs="MB Lateefi"/>
                <w:color w:val="000000" w:themeColor="text1"/>
                <w:rtl/>
                <w:lang w:bidi="fa-IR"/>
              </w:rPr>
              <w:t xml:space="preserve">/بيمارين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توھان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پنجن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سالن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گھ</w:t>
            </w:r>
            <w:r w:rsidRPr="00775583">
              <w:rPr>
                <w:rFonts w:ascii="MB Lateefi" w:hAnsi="MB Lateefi" w:cs="MB Lateefi" w:hint="cs"/>
                <w:color w:val="000000" w:themeColor="text1"/>
                <w:rtl/>
                <w:lang w:bidi="fa-IR"/>
              </w:rPr>
              <w:t>ٽ</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عمر</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وارن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صحت</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مر</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ز</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w:t>
            </w:r>
            <w:r w:rsidRPr="00775583">
              <w:rPr>
                <w:rFonts w:ascii="MB Lateefi" w:hAnsi="MB Lateefi" w:cs="MB Lateefi" w:hint="eastAsia"/>
                <w:color w:val="000000" w:themeColor="text1"/>
                <w:rtl/>
                <w:lang w:bidi="fa-IR"/>
              </w:rPr>
              <w:t>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ويندا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آھيو؟</w:t>
            </w:r>
          </w:p>
          <w:p w14:paraId="2F2CB6F8" w14:textId="22AFDE9E" w:rsidR="00626E08" w:rsidRPr="00775583" w:rsidRDefault="00626E08" w:rsidP="00626E08">
            <w:pPr>
              <w:tabs>
                <w:tab w:val="left" w:pos="6330"/>
              </w:tabs>
              <w:bidi/>
              <w:jc w:val="center"/>
              <w:rPr>
                <w:rFonts w:ascii="MB Lateefi" w:hAnsi="MB Lateefi" w:cs="MB Lateefi"/>
                <w:color w:val="000000" w:themeColor="text1"/>
                <w:rtl/>
                <w:lang w:bidi="fa-IR"/>
              </w:rPr>
            </w:pPr>
            <w:r w:rsidRPr="00775583">
              <w:rPr>
                <w:rFonts w:ascii="MB Lateefi" w:hAnsi="MB Lateefi" w:cs="MB Lateefi"/>
                <w:color w:val="000000" w:themeColor="text1"/>
                <w:sz w:val="16"/>
                <w:szCs w:val="16"/>
                <w:lang w:bidi="fa-IR"/>
              </w:rPr>
              <w:t>)</w:t>
            </w:r>
            <w:r w:rsidRPr="00775583">
              <w:rPr>
                <w:rFonts w:ascii="MB Lateefi" w:hAnsi="MB Lateefi" w:cs="MB Lateefi"/>
                <w:color w:val="000000" w:themeColor="text1"/>
                <w:rtl/>
                <w:lang w:bidi="fa-IR"/>
              </w:rPr>
              <w:t xml:space="preserve"> ه</w:t>
            </w:r>
            <w:r w:rsidRPr="00775583">
              <w:rPr>
                <w:rFonts w:ascii="MB Lateefi" w:hAnsi="MB Lateefi" w:cs="MB Lateefi" w:hint="cs"/>
                <w:color w:val="000000" w:themeColor="text1"/>
                <w:rtl/>
                <w:lang w:bidi="fa-IR"/>
              </w:rPr>
              <w:t>ڪ</w:t>
            </w:r>
            <w:r w:rsidRPr="00775583">
              <w:rPr>
                <w:rFonts w:ascii="MB Lateefi" w:hAnsi="MB Lateefi" w:cs="MB Lateefi"/>
                <w:color w:val="000000" w:themeColor="text1"/>
                <w:rtl/>
                <w:lang w:bidi="fa-IR"/>
              </w:rPr>
              <w:t xml:space="preserve"> کان و</w:t>
            </w:r>
            <w:r w:rsidRPr="00775583">
              <w:rPr>
                <w:rFonts w:ascii="MB Lateefi" w:hAnsi="MB Lateefi" w:cs="MB Lateefi" w:hint="cs"/>
                <w:color w:val="000000" w:themeColor="text1"/>
                <w:rtl/>
                <w:lang w:bidi="fa-IR"/>
              </w:rPr>
              <w:t>ڌ</w:t>
            </w:r>
            <w:r w:rsidRPr="00775583">
              <w:rPr>
                <w:rFonts w:ascii="MB Lateefi" w:hAnsi="MB Lateefi" w:cs="MB Lateefi" w:hint="eastAsia"/>
                <w:color w:val="000000" w:themeColor="text1"/>
                <w:rtl/>
                <w:lang w:bidi="fa-IR"/>
              </w:rPr>
              <w:t>ي</w:t>
            </w:r>
            <w:r w:rsidRPr="00775583">
              <w:rPr>
                <w:rFonts w:ascii="MB Lateefi" w:hAnsi="MB Lateefi" w:cs="MB Lateefi" w:hint="cs"/>
                <w:color w:val="000000" w:themeColor="text1"/>
                <w:rtl/>
                <w:lang w:bidi="fa-IR"/>
              </w:rPr>
              <w:t>ڪ</w:t>
            </w:r>
            <w:r w:rsidRPr="00775583">
              <w:rPr>
                <w:rFonts w:ascii="MB Lateefi" w:hAnsi="MB Lateefi" w:cs="MB Lateefi"/>
                <w:color w:val="000000" w:themeColor="text1"/>
                <w:rtl/>
                <w:lang w:bidi="fa-IR"/>
              </w:rPr>
              <w:t xml:space="preserve"> جواب اچي سگهن </w:t>
            </w:r>
            <w:r w:rsidRPr="00775583">
              <w:rPr>
                <w:rFonts w:ascii="MB Lateefi" w:hAnsi="MB Lateefi" w:cs="MB Lateefi" w:hint="cs"/>
                <w:color w:val="000000" w:themeColor="text1"/>
                <w:rtl/>
                <w:lang w:bidi="fa-IR"/>
              </w:rPr>
              <w:t>ٿ</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lang w:bidi="fa-IR"/>
              </w:rPr>
              <w:t>(</w:t>
            </w:r>
          </w:p>
          <w:p w14:paraId="1844859B" w14:textId="205BEADF" w:rsidR="00626E08" w:rsidRPr="00775583" w:rsidRDefault="00626E08" w:rsidP="00626E08">
            <w:pPr>
              <w:tabs>
                <w:tab w:val="left" w:pos="6330"/>
              </w:tabs>
              <w:bidi/>
              <w:jc w:val="both"/>
              <w:rPr>
                <w:rFonts w:ascii="MB Lateefi" w:hAnsi="MB Lateefi" w:cs="MB Lateefi"/>
                <w:color w:val="000000" w:themeColor="text1"/>
                <w:rtl/>
                <w:lang w:bidi="fa-IR"/>
              </w:rPr>
            </w:pPr>
          </w:p>
        </w:tc>
        <w:tc>
          <w:tcPr>
            <w:tcW w:w="4567" w:type="dxa"/>
            <w:gridSpan w:val="2"/>
            <w:vAlign w:val="center"/>
          </w:tcPr>
          <w:p w14:paraId="17C65531"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Change w:id="983" w:author="Iqbal Ameerali" w:date="2020-10-08T11:45:00Z">
                  <w:rPr>
                    <w:rStyle w:val="FontStyle85"/>
                    <w:rFonts w:ascii="MB Lateefi" w:eastAsiaTheme="minorHAnsi" w:hAnsi="MB Lateefi" w:cs="MB Lateefi"/>
                    <w:b/>
                    <w:i w:val="0"/>
                    <w:iCs w:val="0"/>
                    <w:color w:val="000000" w:themeColor="text1"/>
                    <w:sz w:val="20"/>
                    <w:szCs w:val="20"/>
                    <w:rtl/>
                  </w:rPr>
                </w:rPrChange>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ٿڃ</w:t>
            </w:r>
            <w:r w:rsidRPr="00775583">
              <w:rPr>
                <w:rStyle w:val="FontStyle85"/>
                <w:rFonts w:ascii="MB Lateefi" w:hAnsi="MB Lateefi" w:cs="MB Lateefi"/>
                <w:b/>
                <w:i w:val="0"/>
                <w:iCs w:val="0"/>
                <w:color w:val="000000" w:themeColor="text1"/>
                <w:sz w:val="20"/>
                <w:szCs w:val="20"/>
                <w:rtl/>
              </w:rPr>
              <w:t xml:space="preserve"> پي نه سگھندو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w:t>
            </w:r>
          </w:p>
          <w:p w14:paraId="2EBEF00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چ</w:t>
            </w:r>
            <w:r w:rsidRPr="00775583">
              <w:rPr>
                <w:rStyle w:val="FontStyle85"/>
                <w:rFonts w:ascii="MB Lateefi" w:hAnsi="MB Lateefi" w:cs="MB Lateefi" w:hint="cs"/>
                <w:b/>
                <w:i w:val="0"/>
                <w:iCs w:val="0"/>
                <w:color w:val="000000" w:themeColor="text1"/>
                <w:sz w:val="20"/>
                <w:szCs w:val="20"/>
                <w:rtl/>
              </w:rPr>
              <w:t>ڙ</w:t>
            </w:r>
            <w:r w:rsidRPr="00775583">
              <w:rPr>
                <w:rStyle w:val="FontStyle85"/>
                <w:rFonts w:ascii="MB Lateefi" w:hAnsi="MB Lateefi" w:cs="MB Lateefi"/>
                <w:b/>
                <w:i w:val="0"/>
                <w:iCs w:val="0"/>
                <w:color w:val="000000" w:themeColor="text1"/>
                <w:sz w:val="20"/>
                <w:szCs w:val="20"/>
                <w:rtl/>
              </w:rPr>
              <w:t xml:space="preserve"> چ</w:t>
            </w:r>
            <w:r w:rsidRPr="00775583">
              <w:rPr>
                <w:rStyle w:val="FontStyle85"/>
                <w:rFonts w:ascii="MB Lateefi" w:hAnsi="MB Lateefi" w:cs="MB Lateefi" w:hint="cs"/>
                <w:b/>
                <w:i w:val="0"/>
                <w:iCs w:val="0"/>
                <w:color w:val="000000" w:themeColor="text1"/>
                <w:sz w:val="20"/>
                <w:szCs w:val="20"/>
                <w:rtl/>
              </w:rPr>
              <w:t>ڙ</w:t>
            </w:r>
            <w:r w:rsidRPr="00775583">
              <w:rPr>
                <w:rStyle w:val="FontStyle85"/>
                <w:rFonts w:ascii="MB Lateefi" w:hAnsi="MB Lateefi" w:cs="MB Lateefi" w:hint="eastAsia"/>
                <w:b/>
                <w:i w:val="0"/>
                <w:iCs w:val="0"/>
                <w:color w:val="000000" w:themeColor="text1"/>
                <w:sz w:val="20"/>
                <w:szCs w:val="20"/>
                <w:rtl/>
              </w:rPr>
              <w:t>و</w:t>
            </w:r>
            <w:r w:rsidRPr="00775583">
              <w:rPr>
                <w:rStyle w:val="FontStyle85"/>
                <w:rFonts w:ascii="MB Lateefi" w:hAnsi="MB Lateefi" w:cs="MB Lateefi"/>
                <w:b/>
                <w:i w:val="0"/>
                <w:iCs w:val="0"/>
                <w:color w:val="000000" w:themeColor="text1"/>
                <w:sz w:val="20"/>
                <w:szCs w:val="20"/>
                <w:rtl/>
              </w:rPr>
              <w:t xml:space="preserve"> ھوندو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2</w:t>
            </w:r>
          </w:p>
          <w:p w14:paraId="6E0AEAF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کي بخار ھوندو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3</w:t>
            </w:r>
          </w:p>
          <w:p w14:paraId="33E62A27"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ت</w:t>
            </w:r>
            <w:r w:rsidRPr="00775583">
              <w:rPr>
                <w:rStyle w:val="FontStyle85"/>
                <w:rFonts w:ascii="MB Lateefi" w:hAnsi="MB Lateefi" w:cs="MB Lateefi" w:hint="cs"/>
                <w:b/>
                <w:i w:val="0"/>
                <w:iCs w:val="0"/>
                <w:color w:val="000000" w:themeColor="text1"/>
                <w:sz w:val="20"/>
                <w:szCs w:val="20"/>
                <w:rtl/>
              </w:rPr>
              <w:t>ڪڙ</w:t>
            </w:r>
            <w:r w:rsidRPr="00775583">
              <w:rPr>
                <w:rStyle w:val="FontStyle85"/>
                <w:rFonts w:ascii="MB Lateefi" w:hAnsi="MB Lateefi" w:cs="MB Lateefi" w:hint="eastAsia"/>
                <w:b/>
                <w:i w:val="0"/>
                <w:iCs w:val="0"/>
                <w:color w:val="000000" w:themeColor="text1"/>
                <w:sz w:val="20"/>
                <w:szCs w:val="20"/>
                <w:rtl/>
              </w:rPr>
              <w:t>ا</w:t>
            </w:r>
            <w:r w:rsidRPr="00775583">
              <w:rPr>
                <w:rStyle w:val="FontStyle85"/>
                <w:rFonts w:ascii="MB Lateefi" w:hAnsi="MB Lateefi" w:cs="MB Lateefi"/>
                <w:b/>
                <w:i w:val="0"/>
                <w:iCs w:val="0"/>
                <w:color w:val="000000" w:themeColor="text1"/>
                <w:sz w:val="20"/>
                <w:szCs w:val="20"/>
                <w:rtl/>
              </w:rPr>
              <w:t xml:space="preserve"> ساھ ک</w:t>
            </w:r>
            <w:r w:rsidRPr="00775583">
              <w:rPr>
                <w:rStyle w:val="FontStyle85"/>
                <w:rFonts w:ascii="MB Lateefi" w:hAnsi="MB Lateefi" w:cs="MB Lateefi" w:hint="cs"/>
                <w:b/>
                <w:i w:val="0"/>
                <w:iCs w:val="0"/>
                <w:color w:val="000000" w:themeColor="text1"/>
                <w:sz w:val="20"/>
                <w:szCs w:val="20"/>
                <w:rtl/>
              </w:rPr>
              <w:t>ڻ</w:t>
            </w:r>
            <w:r w:rsidRPr="00775583">
              <w:rPr>
                <w:rStyle w:val="FontStyle85"/>
                <w:rFonts w:ascii="MB Lateefi" w:hAnsi="MB Lateefi" w:cs="MB Lateefi" w:hint="eastAsia"/>
                <w:b/>
                <w:i w:val="0"/>
                <w:iCs w:val="0"/>
                <w:color w:val="000000" w:themeColor="text1"/>
                <w:sz w:val="20"/>
                <w:szCs w:val="20"/>
                <w:rtl/>
              </w:rPr>
              <w:t>ندو</w:t>
            </w:r>
            <w:r w:rsidRPr="00775583">
              <w:rPr>
                <w:rStyle w:val="FontStyle85"/>
                <w:rFonts w:ascii="MB Lateefi" w:hAnsi="MB Lateefi" w:cs="MB Lateefi"/>
                <w:b/>
                <w:i w:val="0"/>
                <w:iCs w:val="0"/>
                <w:color w:val="000000" w:themeColor="text1"/>
                <w:sz w:val="20"/>
                <w:szCs w:val="20"/>
                <w:rtl/>
              </w:rPr>
              <w:t xml:space="preserve">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4</w:t>
            </w:r>
          </w:p>
          <w:p w14:paraId="1FEBFB34"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کي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ساھ</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ک</w:t>
            </w:r>
            <w:r w:rsidRPr="00775583">
              <w:rPr>
                <w:rStyle w:val="FontStyle85"/>
                <w:rFonts w:ascii="MB Lateefi" w:hAnsi="MB Lateefi" w:cs="MB Lateefi" w:hint="cs"/>
                <w:b/>
                <w:i w:val="0"/>
                <w:iCs w:val="0"/>
                <w:color w:val="000000" w:themeColor="text1"/>
                <w:sz w:val="20"/>
                <w:szCs w:val="20"/>
                <w:rtl/>
              </w:rPr>
              <w:t>ڻڻ</w:t>
            </w:r>
            <w:r w:rsidRPr="00775583">
              <w:rPr>
                <w:rStyle w:val="FontStyle85"/>
                <w:rFonts w:ascii="MB Lateefi" w:hAnsi="MB Lateefi" w:cs="MB Lateefi"/>
                <w:b/>
                <w:i w:val="0"/>
                <w:iCs w:val="0"/>
                <w:color w:val="000000" w:themeColor="text1"/>
                <w:sz w:val="20"/>
                <w:szCs w:val="20"/>
                <w:rtl/>
              </w:rPr>
              <w:t xml:space="preserve"> ۾ </w:t>
            </w:r>
            <w:r w:rsidRPr="00775583">
              <w:rPr>
                <w:rStyle w:val="FontStyle85"/>
                <w:rFonts w:ascii="MB Lateefi" w:hAnsi="MB Lateefi" w:cs="MB Lateefi" w:hint="eastAsia"/>
                <w:b/>
                <w:i w:val="0"/>
                <w:iCs w:val="0"/>
                <w:color w:val="000000" w:themeColor="text1"/>
                <w:sz w:val="20"/>
                <w:szCs w:val="20"/>
                <w:rtl/>
              </w:rPr>
              <w:t>ت</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ليف</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ھوندي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آھي</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5</w:t>
            </w:r>
          </w:p>
          <w:p w14:paraId="3B10B5FC"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lang w:bidi="sd-Arab-PK"/>
              </w:rPr>
              <w:t>جي</w:t>
            </w:r>
            <w:r w:rsidRPr="00775583">
              <w:rPr>
                <w:rStyle w:val="FontStyle85"/>
                <w:rFonts w:ascii="MB Lateefi" w:hAnsi="MB Lateefi" w:cs="MB Lateefi"/>
                <w:b/>
                <w:i w:val="0"/>
                <w:iCs w:val="0"/>
                <w:color w:val="000000" w:themeColor="text1"/>
                <w:sz w:val="20"/>
                <w:szCs w:val="20"/>
                <w:rtl/>
              </w:rPr>
              <w:t xml:space="preserve"> پ</w:t>
            </w:r>
            <w:r w:rsidRPr="00775583">
              <w:rPr>
                <w:rStyle w:val="FontStyle85"/>
                <w:rFonts w:ascii="MB Lateefi" w:hAnsi="MB Lateefi" w:cs="MB Lateefi" w:hint="eastAsia"/>
                <w:b/>
                <w:i w:val="0"/>
                <w:iCs w:val="0"/>
                <w:color w:val="000000" w:themeColor="text1"/>
                <w:sz w:val="20"/>
                <w:szCs w:val="20"/>
                <w:rtl/>
                <w:lang w:bidi="sd-Arab-PK"/>
              </w:rPr>
              <w:t>ا</w:t>
            </w:r>
            <w:r w:rsidRPr="00775583">
              <w:rPr>
                <w:rStyle w:val="FontStyle85"/>
                <w:rFonts w:ascii="MB Lateefi" w:hAnsi="MB Lateefi" w:cs="MB Lateefi" w:hint="eastAsia"/>
                <w:b/>
                <w:i w:val="0"/>
                <w:iCs w:val="0"/>
                <w:color w:val="000000" w:themeColor="text1"/>
                <w:sz w:val="20"/>
                <w:szCs w:val="20"/>
                <w:rtl/>
              </w:rPr>
              <w:t>ئخاني</w:t>
            </w:r>
            <w:r w:rsidRPr="00775583">
              <w:rPr>
                <w:rStyle w:val="FontStyle85"/>
                <w:rFonts w:ascii="MB Lateefi" w:hAnsi="MB Lateefi" w:cs="MB Lateefi"/>
                <w:b/>
                <w:i w:val="0"/>
                <w:iCs w:val="0"/>
                <w:color w:val="000000" w:themeColor="text1"/>
                <w:sz w:val="20"/>
                <w:szCs w:val="20"/>
              </w:rPr>
              <w:t>/</w:t>
            </w:r>
            <w:r w:rsidRPr="00775583">
              <w:rPr>
                <w:rStyle w:val="FontStyle85"/>
                <w:rFonts w:ascii="MB Lateefi" w:hAnsi="MB Lateefi" w:cs="MB Lateefi"/>
                <w:b/>
                <w:i w:val="0"/>
                <w:iCs w:val="0"/>
                <w:color w:val="000000" w:themeColor="text1"/>
                <w:sz w:val="20"/>
                <w:szCs w:val="20"/>
                <w:rtl/>
                <w:lang w:bidi="sd-Arab-PK"/>
              </w:rPr>
              <w:t xml:space="preserve"> </w:t>
            </w:r>
            <w:r w:rsidRPr="00775583">
              <w:rPr>
                <w:rStyle w:val="FontStyle85"/>
                <w:rFonts w:ascii="MB Lateefi" w:hAnsi="MB Lateefi" w:cs="MB Lateefi" w:hint="cs"/>
                <w:b/>
                <w:i w:val="0"/>
                <w:iCs w:val="0"/>
                <w:color w:val="000000" w:themeColor="text1"/>
                <w:sz w:val="20"/>
                <w:szCs w:val="20"/>
                <w:rtl/>
                <w:lang w:bidi="sd-Arab-PK"/>
              </w:rPr>
              <w:t>ڪ</w:t>
            </w:r>
            <w:r w:rsidRPr="00775583">
              <w:rPr>
                <w:rStyle w:val="FontStyle85"/>
                <w:rFonts w:ascii="MB Lateefi" w:hAnsi="MB Lateefi" w:cs="MB Lateefi" w:hint="eastAsia"/>
                <w:b/>
                <w:i w:val="0"/>
                <w:iCs w:val="0"/>
                <w:color w:val="000000" w:themeColor="text1"/>
                <w:sz w:val="20"/>
                <w:szCs w:val="20"/>
                <w:rtl/>
                <w:lang w:bidi="sd-Arab-PK"/>
              </w:rPr>
              <w:t>ا</w:t>
            </w:r>
            <w:r w:rsidRPr="00775583">
              <w:rPr>
                <w:rStyle w:val="FontStyle85"/>
                <w:rFonts w:ascii="MB Lateefi" w:hAnsi="MB Lateefi" w:cs="MB Lateefi" w:hint="cs"/>
                <w:b/>
                <w:i w:val="0"/>
                <w:iCs w:val="0"/>
                <w:color w:val="000000" w:themeColor="text1"/>
                <w:sz w:val="20"/>
                <w:szCs w:val="20"/>
                <w:rtl/>
                <w:lang w:bidi="sd-Arab-PK"/>
              </w:rPr>
              <w:t>ڪ</w:t>
            </w:r>
            <w:r w:rsidRPr="00775583">
              <w:rPr>
                <w:rStyle w:val="FontStyle85"/>
                <w:rFonts w:ascii="MB Lateefi" w:hAnsi="MB Lateefi" w:cs="MB Lateefi" w:hint="eastAsia"/>
                <w:b/>
                <w:i w:val="0"/>
                <w:iCs w:val="0"/>
                <w:color w:val="000000" w:themeColor="text1"/>
                <w:sz w:val="20"/>
                <w:szCs w:val="20"/>
                <w:rtl/>
                <w:lang w:bidi="sd-Arab-PK"/>
              </w:rPr>
              <w:t>وس</w:t>
            </w:r>
            <w:r w:rsidRPr="00775583">
              <w:rPr>
                <w:rStyle w:val="FontStyle85"/>
                <w:rFonts w:ascii="MB Lateefi" w:hAnsi="MB Lateefi" w:cs="MB Lateefi"/>
                <w:b/>
                <w:i w:val="0"/>
                <w:iCs w:val="0"/>
                <w:color w:val="000000" w:themeColor="text1"/>
                <w:sz w:val="20"/>
                <w:szCs w:val="20"/>
                <w:rtl/>
              </w:rPr>
              <w:t xml:space="preserve"> ۾ رت ايندو آھي</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6</w:t>
            </w:r>
          </w:p>
          <w:p w14:paraId="0B2251F4"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ال</w:t>
            </w:r>
            <w:r w:rsidRPr="00775583">
              <w:rPr>
                <w:rStyle w:val="FontStyle85"/>
                <w:rFonts w:ascii="MB Lateefi" w:hAnsi="MB Lateefi" w:cs="MB Lateefi" w:hint="cs"/>
                <w:b/>
                <w:i w:val="0"/>
                <w:iCs w:val="0"/>
                <w:color w:val="000000" w:themeColor="text1"/>
                <w:sz w:val="20"/>
                <w:szCs w:val="20"/>
                <w:rtl/>
              </w:rPr>
              <w:t>ٽ</w:t>
            </w:r>
            <w:r w:rsidRPr="00775583">
              <w:rPr>
                <w:rStyle w:val="FontStyle85"/>
                <w:rFonts w:ascii="MB Lateefi" w:hAnsi="MB Lateefi" w:cs="MB Lateefi" w:hint="eastAsia"/>
                <w:b/>
                <w:i w:val="0"/>
                <w:iCs w:val="0"/>
                <w:color w:val="000000" w:themeColor="text1"/>
                <w:sz w:val="20"/>
                <w:szCs w:val="20"/>
                <w:rtl/>
              </w:rPr>
              <w:t>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ندو</w:t>
            </w:r>
            <w:r w:rsidRPr="00775583">
              <w:rPr>
                <w:rStyle w:val="FontStyle85"/>
                <w:rFonts w:ascii="MB Lateefi" w:hAnsi="MB Lateefi" w:cs="MB Lateefi"/>
                <w:b/>
                <w:i w:val="0"/>
                <w:iCs w:val="0"/>
                <w:color w:val="000000" w:themeColor="text1"/>
                <w:sz w:val="20"/>
                <w:szCs w:val="20"/>
                <w:rtl/>
              </w:rPr>
              <w:t xml:space="preserve">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7</w:t>
            </w:r>
          </w:p>
          <w:p w14:paraId="3EAEA31B"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کي جھ</w:t>
            </w:r>
            <w:r w:rsidRPr="00775583">
              <w:rPr>
                <w:rStyle w:val="FontStyle85"/>
                <w:rFonts w:ascii="MB Lateefi" w:hAnsi="MB Lateefi" w:cs="MB Lateefi" w:hint="cs"/>
                <w:b/>
                <w:i w:val="0"/>
                <w:iCs w:val="0"/>
                <w:color w:val="000000" w:themeColor="text1"/>
                <w:sz w:val="20"/>
                <w:szCs w:val="20"/>
                <w:rtl/>
              </w:rPr>
              <w:t>ٽڪ</w:t>
            </w:r>
            <w:r w:rsidRPr="00775583">
              <w:rPr>
                <w:rStyle w:val="FontStyle85"/>
                <w:rFonts w:ascii="MB Lateefi" w:hAnsi="MB Lateefi" w:cs="MB Lateefi" w:hint="eastAsia"/>
                <w:b/>
                <w:i w:val="0"/>
                <w:iCs w:val="0"/>
                <w:color w:val="000000" w:themeColor="text1"/>
                <w:sz w:val="20"/>
                <w:szCs w:val="20"/>
                <w:rtl/>
              </w:rPr>
              <w:t>ا</w:t>
            </w:r>
            <w:r w:rsidRPr="00775583">
              <w:rPr>
                <w:rStyle w:val="FontStyle85"/>
                <w:rFonts w:ascii="MB Lateefi" w:hAnsi="MB Lateefi" w:cs="MB Lateefi"/>
                <w:b/>
                <w:i w:val="0"/>
                <w:iCs w:val="0"/>
                <w:color w:val="000000" w:themeColor="text1"/>
                <w:sz w:val="20"/>
                <w:szCs w:val="20"/>
                <w:rtl/>
              </w:rPr>
              <w:t xml:space="preserve"> ھوندا آھن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8</w:t>
            </w:r>
          </w:p>
          <w:p w14:paraId="4CB415C1"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سست</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ھوندو</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آھي</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9</w:t>
            </w:r>
          </w:p>
          <w:p w14:paraId="33B369E0"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بيھوش ھوندو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10</w:t>
            </w:r>
          </w:p>
          <w:p w14:paraId="04F18B4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جي چم</w:t>
            </w:r>
            <w:r w:rsidRPr="00775583">
              <w:rPr>
                <w:rStyle w:val="FontStyle85"/>
                <w:rFonts w:ascii="MB Lateefi" w:hAnsi="MB Lateefi" w:cs="MB Lateefi" w:hint="cs"/>
                <w:b/>
                <w:i w:val="0"/>
                <w:iCs w:val="0"/>
                <w:color w:val="000000" w:themeColor="text1"/>
                <w:sz w:val="20"/>
                <w:szCs w:val="20"/>
                <w:rtl/>
              </w:rPr>
              <w:t>ڙ</w:t>
            </w:r>
            <w:r w:rsidRPr="00775583">
              <w:rPr>
                <w:rStyle w:val="FontStyle85"/>
                <w:rFonts w:ascii="MB Lateefi" w:hAnsi="MB Lateefi" w:cs="MB Lateefi" w:hint="eastAsia"/>
                <w:b/>
                <w:i w:val="0"/>
                <w:iCs w:val="0"/>
                <w:color w:val="000000" w:themeColor="text1"/>
                <w:sz w:val="20"/>
                <w:szCs w:val="20"/>
                <w:rtl/>
              </w:rPr>
              <w:t>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ڦڪ</w:t>
            </w:r>
            <w:r w:rsidRPr="00775583">
              <w:rPr>
                <w:rStyle w:val="FontStyle85"/>
                <w:rFonts w:ascii="MB Lateefi" w:hAnsi="MB Lateefi" w:cs="MB Lateefi" w:hint="eastAsia"/>
                <w:b/>
                <w:i w:val="0"/>
                <w:iCs w:val="0"/>
                <w:color w:val="000000" w:themeColor="text1"/>
                <w:sz w:val="20"/>
                <w:szCs w:val="20"/>
                <w:rtl/>
              </w:rPr>
              <w:t>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ٿ</w:t>
            </w:r>
            <w:r w:rsidRPr="00775583">
              <w:rPr>
                <w:rStyle w:val="FontStyle85"/>
                <w:rFonts w:ascii="MB Lateefi" w:hAnsi="MB Lateefi" w:cs="MB Lateefi" w:hint="eastAsia"/>
                <w:b/>
                <w:i w:val="0"/>
                <w:iCs w:val="0"/>
                <w:color w:val="000000" w:themeColor="text1"/>
                <w:sz w:val="20"/>
                <w:szCs w:val="20"/>
                <w:rtl/>
              </w:rPr>
              <w:t>يندي</w:t>
            </w:r>
            <w:r w:rsidRPr="00775583">
              <w:rPr>
                <w:rStyle w:val="FontStyle85"/>
                <w:rFonts w:ascii="MB Lateefi" w:hAnsi="MB Lateefi" w:cs="MB Lateefi"/>
                <w:b/>
                <w:i w:val="0"/>
                <w:iCs w:val="0"/>
                <w:color w:val="000000" w:themeColor="text1"/>
                <w:sz w:val="20"/>
                <w:szCs w:val="20"/>
                <w:rtl/>
              </w:rPr>
              <w:t xml:space="preserve"> آھي</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11</w:t>
            </w:r>
          </w:p>
          <w:p w14:paraId="4178A830" w14:textId="75FBCCDB"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يو</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جھ</w:t>
            </w:r>
            <w:r w:rsidRPr="00775583">
              <w:rPr>
                <w:rStyle w:val="FontStyle85"/>
                <w:rFonts w:ascii="MB Lateefi" w:hAnsi="MB Lateefi" w:cs="MB Lateefi"/>
                <w:b/>
                <w:i w:val="0"/>
                <w:iCs w:val="0"/>
                <w:color w:val="000000" w:themeColor="text1"/>
                <w:sz w:val="20"/>
                <w:szCs w:val="20"/>
                <w:rtl/>
              </w:rPr>
              <w:t xml:space="preserve"> (وضاحت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ريو</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003A04A8" w:rsidRPr="00775583">
              <w:rPr>
                <w:rStyle w:val="FontStyle85"/>
                <w:rFonts w:ascii="MB Lateefi" w:hAnsi="MB Lateefi" w:cs="MB Lateefi"/>
                <w:b/>
                <w:i w:val="0"/>
                <w:iCs w:val="0"/>
                <w:color w:val="000000" w:themeColor="text1"/>
                <w:sz w:val="20"/>
                <w:szCs w:val="20"/>
                <w:rtl/>
                <w:lang w:bidi="sd-Arab-PK"/>
              </w:rPr>
              <w:t>96</w:t>
            </w:r>
          </w:p>
        </w:tc>
        <w:tc>
          <w:tcPr>
            <w:tcW w:w="1099" w:type="dxa"/>
            <w:vAlign w:val="center"/>
          </w:tcPr>
          <w:p w14:paraId="4CD91646" w14:textId="77777777" w:rsidR="00CB7D82" w:rsidRPr="00775583" w:rsidRDefault="00CB7D82" w:rsidP="00767B59">
            <w:pPr>
              <w:tabs>
                <w:tab w:val="left" w:pos="6330"/>
              </w:tabs>
              <w:bidi/>
              <w:jc w:val="center"/>
              <w:rPr>
                <w:rFonts w:ascii="MB Lateefi" w:hAnsi="MB Lateefi" w:cs="MB Lateefi"/>
                <w:color w:val="000000" w:themeColor="text1"/>
                <w:sz w:val="16"/>
                <w:szCs w:val="16"/>
                <w:rtl/>
                <w:lang w:bidi="fa-IR"/>
              </w:rPr>
            </w:pPr>
            <w:r w:rsidRPr="00775583">
              <w:rPr>
                <w:rFonts w:ascii="MB Lateefi" w:hAnsi="MB Lateefi" w:cs="MB Lateefi" w:hint="eastAsia"/>
                <w:color w:val="000000" w:themeColor="text1"/>
                <w:sz w:val="16"/>
                <w:szCs w:val="16"/>
                <w:rtl/>
                <w:lang w:bidi="fa-IR"/>
              </w:rPr>
              <w:t>ه</w:t>
            </w:r>
            <w:r w:rsidRPr="00775583">
              <w:rPr>
                <w:rFonts w:ascii="MB Lateefi" w:hAnsi="MB Lateefi" w:cs="MB Lateefi" w:hint="cs"/>
                <w:color w:val="000000" w:themeColor="text1"/>
                <w:sz w:val="16"/>
                <w:szCs w:val="16"/>
                <w:rtl/>
                <w:lang w:bidi="fa-IR"/>
              </w:rPr>
              <w:t>ڪ</w:t>
            </w:r>
            <w:r w:rsidRPr="00775583">
              <w:rPr>
                <w:rFonts w:ascii="MB Lateefi" w:hAnsi="MB Lateefi" w:cs="MB Lateefi"/>
                <w:color w:val="000000" w:themeColor="text1"/>
                <w:sz w:val="16"/>
                <w:szCs w:val="16"/>
                <w:rtl/>
                <w:lang w:bidi="fa-IR"/>
              </w:rPr>
              <w:t xml:space="preserve"> </w:t>
            </w:r>
            <w:r w:rsidRPr="00775583">
              <w:rPr>
                <w:rFonts w:ascii="MB Lateefi" w:hAnsi="MB Lateefi" w:cs="MB Lateefi" w:hint="eastAsia"/>
                <w:color w:val="000000" w:themeColor="text1"/>
                <w:sz w:val="16"/>
                <w:szCs w:val="16"/>
                <w:rtl/>
                <w:lang w:bidi="fa-IR"/>
              </w:rPr>
              <w:t>کان</w:t>
            </w:r>
            <w:r w:rsidRPr="00775583">
              <w:rPr>
                <w:rFonts w:ascii="MB Lateefi" w:hAnsi="MB Lateefi" w:cs="MB Lateefi"/>
                <w:color w:val="000000" w:themeColor="text1"/>
                <w:sz w:val="16"/>
                <w:szCs w:val="16"/>
                <w:rtl/>
                <w:lang w:bidi="fa-IR"/>
              </w:rPr>
              <w:t xml:space="preserve"> </w:t>
            </w:r>
            <w:r w:rsidRPr="00775583">
              <w:rPr>
                <w:rFonts w:ascii="MB Lateefi" w:hAnsi="MB Lateefi" w:cs="MB Lateefi" w:hint="eastAsia"/>
                <w:color w:val="000000" w:themeColor="text1"/>
                <w:sz w:val="16"/>
                <w:szCs w:val="16"/>
                <w:rtl/>
                <w:lang w:bidi="fa-IR"/>
              </w:rPr>
              <w:t>و</w:t>
            </w:r>
            <w:r w:rsidRPr="00775583">
              <w:rPr>
                <w:rFonts w:ascii="MB Lateefi" w:hAnsi="MB Lateefi" w:cs="MB Lateefi" w:hint="cs"/>
                <w:color w:val="000000" w:themeColor="text1"/>
                <w:sz w:val="16"/>
                <w:szCs w:val="16"/>
                <w:rtl/>
                <w:lang w:bidi="fa-IR"/>
              </w:rPr>
              <w:t>ڌ</w:t>
            </w:r>
            <w:r w:rsidRPr="00775583">
              <w:rPr>
                <w:rFonts w:ascii="MB Lateefi" w:hAnsi="MB Lateefi" w:cs="MB Lateefi" w:hint="eastAsia"/>
                <w:color w:val="000000" w:themeColor="text1"/>
                <w:sz w:val="16"/>
                <w:szCs w:val="16"/>
                <w:rtl/>
                <w:lang w:bidi="fa-IR"/>
              </w:rPr>
              <w:t>ي</w:t>
            </w:r>
            <w:r w:rsidRPr="00775583">
              <w:rPr>
                <w:rFonts w:ascii="MB Lateefi" w:hAnsi="MB Lateefi" w:cs="MB Lateefi" w:hint="cs"/>
                <w:color w:val="000000" w:themeColor="text1"/>
                <w:sz w:val="16"/>
                <w:szCs w:val="16"/>
                <w:rtl/>
                <w:lang w:bidi="fa-IR"/>
              </w:rPr>
              <w:t>ڪ</w:t>
            </w:r>
            <w:r w:rsidRPr="00775583">
              <w:rPr>
                <w:rFonts w:ascii="MB Lateefi" w:hAnsi="MB Lateefi" w:cs="MB Lateefi"/>
                <w:color w:val="000000" w:themeColor="text1"/>
                <w:sz w:val="16"/>
                <w:szCs w:val="16"/>
                <w:rtl/>
                <w:lang w:bidi="fa-IR"/>
              </w:rPr>
              <w:t xml:space="preserve"> </w:t>
            </w:r>
            <w:r w:rsidRPr="00775583">
              <w:rPr>
                <w:rFonts w:ascii="MB Lateefi" w:hAnsi="MB Lateefi" w:cs="MB Lateefi" w:hint="eastAsia"/>
                <w:color w:val="000000" w:themeColor="text1"/>
                <w:sz w:val="16"/>
                <w:szCs w:val="16"/>
                <w:rtl/>
                <w:lang w:bidi="fa-IR"/>
              </w:rPr>
              <w:t>جواب</w:t>
            </w:r>
            <w:r w:rsidRPr="00775583">
              <w:rPr>
                <w:rFonts w:ascii="MB Lateefi" w:hAnsi="MB Lateefi" w:cs="MB Lateefi"/>
                <w:color w:val="000000" w:themeColor="text1"/>
                <w:sz w:val="16"/>
                <w:szCs w:val="16"/>
                <w:rtl/>
                <w:lang w:bidi="fa-IR"/>
              </w:rPr>
              <w:t xml:space="preserve"> </w:t>
            </w:r>
            <w:r w:rsidRPr="00775583">
              <w:rPr>
                <w:rFonts w:ascii="MB Lateefi" w:hAnsi="MB Lateefi" w:cs="MB Lateefi" w:hint="eastAsia"/>
                <w:color w:val="000000" w:themeColor="text1"/>
                <w:sz w:val="16"/>
                <w:szCs w:val="16"/>
                <w:rtl/>
                <w:lang w:bidi="fa-IR"/>
              </w:rPr>
              <w:t>اچي</w:t>
            </w:r>
            <w:r w:rsidRPr="00775583">
              <w:rPr>
                <w:rFonts w:ascii="MB Lateefi" w:hAnsi="MB Lateefi" w:cs="MB Lateefi"/>
                <w:color w:val="000000" w:themeColor="text1"/>
                <w:sz w:val="16"/>
                <w:szCs w:val="16"/>
                <w:rtl/>
                <w:lang w:bidi="fa-IR"/>
              </w:rPr>
              <w:t xml:space="preserve"> </w:t>
            </w:r>
            <w:r w:rsidRPr="00775583">
              <w:rPr>
                <w:rFonts w:ascii="MB Lateefi" w:hAnsi="MB Lateefi" w:cs="MB Lateefi" w:hint="eastAsia"/>
                <w:color w:val="000000" w:themeColor="text1"/>
                <w:sz w:val="16"/>
                <w:szCs w:val="16"/>
                <w:rtl/>
                <w:lang w:bidi="fa-IR"/>
              </w:rPr>
              <w:t>سگهن</w:t>
            </w:r>
            <w:r w:rsidRPr="00775583">
              <w:rPr>
                <w:rFonts w:ascii="MB Lateefi" w:hAnsi="MB Lateefi" w:cs="MB Lateefi"/>
                <w:color w:val="000000" w:themeColor="text1"/>
                <w:sz w:val="16"/>
                <w:szCs w:val="16"/>
                <w:rtl/>
                <w:lang w:bidi="fa-IR"/>
              </w:rPr>
              <w:t xml:space="preserve"> </w:t>
            </w:r>
            <w:r w:rsidRPr="00775583">
              <w:rPr>
                <w:rFonts w:ascii="MB Lateefi" w:hAnsi="MB Lateefi" w:cs="MB Lateefi" w:hint="cs"/>
                <w:color w:val="000000" w:themeColor="text1"/>
                <w:sz w:val="16"/>
                <w:szCs w:val="16"/>
                <w:rtl/>
                <w:lang w:bidi="fa-IR"/>
              </w:rPr>
              <w:t>ٿ</w:t>
            </w:r>
            <w:r w:rsidRPr="00775583">
              <w:rPr>
                <w:rFonts w:ascii="MB Lateefi" w:hAnsi="MB Lateefi" w:cs="MB Lateefi" w:hint="eastAsia"/>
                <w:color w:val="000000" w:themeColor="text1"/>
                <w:sz w:val="16"/>
                <w:szCs w:val="16"/>
                <w:rtl/>
                <w:lang w:bidi="fa-IR"/>
              </w:rPr>
              <w:t>ا</w:t>
            </w:r>
          </w:p>
          <w:p w14:paraId="3F38574B" w14:textId="77777777" w:rsidR="00CB7D82" w:rsidRPr="00775583" w:rsidRDefault="00CB7D82" w:rsidP="00767B59">
            <w:pPr>
              <w:tabs>
                <w:tab w:val="left" w:pos="6330"/>
              </w:tabs>
              <w:bidi/>
              <w:jc w:val="center"/>
              <w:rPr>
                <w:rFonts w:ascii="MB Lateefi" w:hAnsi="MB Lateefi" w:cs="MB Lateefi"/>
                <w:color w:val="000000" w:themeColor="text1"/>
                <w:sz w:val="16"/>
                <w:szCs w:val="16"/>
                <w:rtl/>
                <w:lang w:bidi="fa-IR"/>
              </w:rPr>
            </w:pPr>
          </w:p>
        </w:tc>
      </w:tr>
    </w:tbl>
    <w:p w14:paraId="444BB91C" w14:textId="6B4C81A8" w:rsidR="00704F29" w:rsidRPr="00775583" w:rsidRDefault="00704F29" w:rsidP="008A4855">
      <w:pPr>
        <w:tabs>
          <w:tab w:val="left" w:pos="6330"/>
        </w:tabs>
        <w:bidi/>
        <w:spacing w:after="0"/>
        <w:rPr>
          <w:rFonts w:ascii="MB Lateefi" w:hAnsi="MB Lateefi" w:cs="MB Lateefi"/>
          <w:sz w:val="20"/>
          <w:szCs w:val="20"/>
          <w:rtl/>
          <w:lang w:bidi="fa-IR"/>
        </w:rPr>
      </w:pPr>
    </w:p>
    <w:p w14:paraId="711708E2" w14:textId="2CC4B892" w:rsidR="002E2F27" w:rsidRPr="00775583" w:rsidRDefault="002E2F27" w:rsidP="002E2F27">
      <w:pPr>
        <w:tabs>
          <w:tab w:val="left" w:pos="6330"/>
        </w:tabs>
        <w:bidi/>
        <w:spacing w:after="0"/>
        <w:rPr>
          <w:rFonts w:ascii="MB Lateefi" w:hAnsi="MB Lateefi" w:cs="MB Lateefi"/>
          <w:sz w:val="20"/>
          <w:szCs w:val="20"/>
          <w:rtl/>
          <w:lang w:bidi="fa-IR"/>
        </w:rPr>
      </w:pPr>
    </w:p>
    <w:p w14:paraId="11E99128" w14:textId="3E8838F1" w:rsidR="002E2F27" w:rsidRPr="00775583" w:rsidRDefault="002E2F27" w:rsidP="002E2F27">
      <w:pPr>
        <w:tabs>
          <w:tab w:val="left" w:pos="6330"/>
        </w:tabs>
        <w:bidi/>
        <w:spacing w:after="0"/>
        <w:rPr>
          <w:rFonts w:ascii="MB Lateefi" w:hAnsi="MB Lateefi" w:cs="MB Lateefi"/>
          <w:sz w:val="20"/>
          <w:szCs w:val="20"/>
          <w:rtl/>
          <w:lang w:bidi="fa-IR"/>
        </w:rPr>
      </w:pPr>
    </w:p>
    <w:p w14:paraId="0AFD4A4C" w14:textId="3C0034B4" w:rsidR="002E2F27" w:rsidRPr="00775583" w:rsidRDefault="002E2F27" w:rsidP="002E2F27">
      <w:pPr>
        <w:tabs>
          <w:tab w:val="left" w:pos="6330"/>
        </w:tabs>
        <w:bidi/>
        <w:spacing w:after="0"/>
        <w:rPr>
          <w:rFonts w:ascii="MB Lateefi" w:hAnsi="MB Lateefi" w:cs="MB Lateefi"/>
          <w:sz w:val="20"/>
          <w:szCs w:val="20"/>
          <w:rtl/>
          <w:lang w:bidi="fa-IR"/>
        </w:rPr>
      </w:pPr>
    </w:p>
    <w:p w14:paraId="6EF2AFE2" w14:textId="0ED9B7B0" w:rsidR="002E2F27" w:rsidRPr="00775583" w:rsidRDefault="002E2F27" w:rsidP="002E2F27">
      <w:pPr>
        <w:tabs>
          <w:tab w:val="left" w:pos="6330"/>
        </w:tabs>
        <w:bidi/>
        <w:spacing w:after="0"/>
        <w:rPr>
          <w:rFonts w:ascii="MB Lateefi" w:hAnsi="MB Lateefi" w:cs="MB Lateefi"/>
          <w:sz w:val="20"/>
          <w:szCs w:val="20"/>
          <w:rtl/>
          <w:lang w:bidi="fa-IR"/>
        </w:rPr>
      </w:pPr>
    </w:p>
    <w:p w14:paraId="51689E13" w14:textId="55464495" w:rsidR="002E2F27" w:rsidRPr="00775583" w:rsidRDefault="002E2F27" w:rsidP="002E2F27">
      <w:pPr>
        <w:tabs>
          <w:tab w:val="left" w:pos="6330"/>
        </w:tabs>
        <w:bidi/>
        <w:spacing w:after="0"/>
        <w:rPr>
          <w:rFonts w:ascii="MB Lateefi" w:hAnsi="MB Lateefi" w:cs="MB Lateefi"/>
          <w:sz w:val="20"/>
          <w:szCs w:val="20"/>
          <w:rtl/>
          <w:lang w:bidi="fa-IR"/>
        </w:rPr>
      </w:pPr>
    </w:p>
    <w:p w14:paraId="03C1F0E2" w14:textId="0C010DC7" w:rsidR="002E2F27" w:rsidRPr="00775583" w:rsidRDefault="002E2F27" w:rsidP="002E2F27">
      <w:pPr>
        <w:tabs>
          <w:tab w:val="left" w:pos="6330"/>
        </w:tabs>
        <w:bidi/>
        <w:spacing w:after="0"/>
        <w:rPr>
          <w:rFonts w:ascii="MB Lateefi" w:hAnsi="MB Lateefi" w:cs="MB Lateefi"/>
          <w:sz w:val="20"/>
          <w:szCs w:val="20"/>
          <w:rtl/>
          <w:lang w:bidi="fa-IR"/>
        </w:rPr>
      </w:pPr>
    </w:p>
    <w:p w14:paraId="1F7A4FC8" w14:textId="29341126" w:rsidR="002E2F27" w:rsidRPr="00775583" w:rsidRDefault="002E2F27" w:rsidP="002E2F27">
      <w:pPr>
        <w:tabs>
          <w:tab w:val="left" w:pos="6330"/>
        </w:tabs>
        <w:bidi/>
        <w:spacing w:after="0"/>
        <w:rPr>
          <w:rFonts w:ascii="MB Lateefi" w:hAnsi="MB Lateefi" w:cs="MB Lateefi"/>
          <w:sz w:val="20"/>
          <w:szCs w:val="20"/>
          <w:rtl/>
          <w:lang w:bidi="fa-IR"/>
        </w:rPr>
      </w:pPr>
    </w:p>
    <w:p w14:paraId="4D829C8C" w14:textId="76540FD7" w:rsidR="002E2F27" w:rsidRPr="00775583" w:rsidRDefault="002E2F27" w:rsidP="002E2F27">
      <w:pPr>
        <w:tabs>
          <w:tab w:val="left" w:pos="6330"/>
        </w:tabs>
        <w:bidi/>
        <w:spacing w:after="0"/>
        <w:rPr>
          <w:rFonts w:ascii="MB Lateefi" w:hAnsi="MB Lateefi" w:cs="MB Lateefi"/>
          <w:sz w:val="20"/>
          <w:szCs w:val="20"/>
          <w:rtl/>
          <w:lang w:bidi="fa-IR"/>
        </w:rPr>
      </w:pPr>
    </w:p>
    <w:p w14:paraId="11F0A671" w14:textId="56D293C4" w:rsidR="002E2F27" w:rsidRPr="00775583" w:rsidRDefault="002E2F27" w:rsidP="002E2F27">
      <w:pPr>
        <w:tabs>
          <w:tab w:val="left" w:pos="6330"/>
        </w:tabs>
        <w:bidi/>
        <w:spacing w:after="0"/>
        <w:rPr>
          <w:rFonts w:ascii="MB Lateefi" w:hAnsi="MB Lateefi" w:cs="MB Lateefi"/>
          <w:sz w:val="20"/>
          <w:szCs w:val="20"/>
          <w:rtl/>
          <w:lang w:bidi="fa-IR"/>
        </w:rPr>
      </w:pPr>
    </w:p>
    <w:p w14:paraId="677BA86F" w14:textId="29AF302B" w:rsidR="002E2F27" w:rsidRPr="00775583" w:rsidRDefault="002E2F27" w:rsidP="002E2F27">
      <w:pPr>
        <w:tabs>
          <w:tab w:val="left" w:pos="6330"/>
        </w:tabs>
        <w:bidi/>
        <w:spacing w:after="0"/>
        <w:rPr>
          <w:rFonts w:ascii="MB Lateefi" w:hAnsi="MB Lateefi" w:cs="MB Lateefi"/>
          <w:sz w:val="20"/>
          <w:szCs w:val="20"/>
          <w:rtl/>
          <w:lang w:bidi="fa-IR"/>
        </w:rPr>
      </w:pPr>
    </w:p>
    <w:p w14:paraId="40D7A74E" w14:textId="2D5F1169" w:rsidR="002E2F27" w:rsidRPr="00775583" w:rsidRDefault="002E2F27" w:rsidP="002E2F27">
      <w:pPr>
        <w:tabs>
          <w:tab w:val="left" w:pos="6330"/>
        </w:tabs>
        <w:bidi/>
        <w:spacing w:after="0"/>
        <w:rPr>
          <w:rFonts w:ascii="MB Lateefi" w:hAnsi="MB Lateefi" w:cs="MB Lateefi"/>
          <w:sz w:val="20"/>
          <w:szCs w:val="20"/>
          <w:rtl/>
          <w:lang w:bidi="fa-IR"/>
        </w:rPr>
      </w:pPr>
    </w:p>
    <w:p w14:paraId="332BB769" w14:textId="0C867D0B" w:rsidR="002E2F27" w:rsidRPr="00775583" w:rsidRDefault="002E2F27" w:rsidP="002E2F27">
      <w:pPr>
        <w:tabs>
          <w:tab w:val="left" w:pos="6330"/>
        </w:tabs>
        <w:bidi/>
        <w:spacing w:after="0"/>
        <w:rPr>
          <w:rFonts w:ascii="MB Lateefi" w:hAnsi="MB Lateefi" w:cs="MB Lateefi"/>
          <w:sz w:val="20"/>
          <w:szCs w:val="20"/>
          <w:rtl/>
          <w:lang w:bidi="fa-IR"/>
        </w:rPr>
      </w:pPr>
    </w:p>
    <w:p w14:paraId="1E77C878" w14:textId="034E0C2D" w:rsidR="002E2F27" w:rsidRPr="00775583" w:rsidDel="00D1501F" w:rsidRDefault="002E2F27" w:rsidP="002E2F27">
      <w:pPr>
        <w:tabs>
          <w:tab w:val="left" w:pos="6330"/>
        </w:tabs>
        <w:bidi/>
        <w:spacing w:after="0"/>
        <w:rPr>
          <w:del w:id="984" w:author="Iqbal Ameerali" w:date="2020-10-08T12:57:00Z"/>
          <w:rFonts w:ascii="MB Lateefi" w:hAnsi="MB Lateefi" w:cs="MB Lateefi"/>
          <w:sz w:val="20"/>
          <w:szCs w:val="20"/>
          <w:rtl/>
          <w:lang w:bidi="fa-IR"/>
        </w:rPr>
      </w:pPr>
    </w:p>
    <w:p w14:paraId="6887CCE2" w14:textId="3ACFD9C4" w:rsidR="002E2F27" w:rsidRPr="00775583" w:rsidDel="00D1501F" w:rsidRDefault="002E2F27" w:rsidP="002E2F27">
      <w:pPr>
        <w:tabs>
          <w:tab w:val="left" w:pos="6330"/>
        </w:tabs>
        <w:bidi/>
        <w:spacing w:after="0"/>
        <w:rPr>
          <w:del w:id="985" w:author="Iqbal Ameerali" w:date="2020-10-08T12:57:00Z"/>
          <w:rFonts w:ascii="MB Lateefi" w:hAnsi="MB Lateefi" w:cs="MB Lateefi"/>
          <w:sz w:val="20"/>
          <w:szCs w:val="20"/>
          <w:rtl/>
          <w:lang w:bidi="fa-IR"/>
        </w:rPr>
      </w:pPr>
    </w:p>
    <w:tbl>
      <w:tblPr>
        <w:tblStyle w:val="TableGrid"/>
        <w:bidiVisual/>
        <w:tblW w:w="11599" w:type="dxa"/>
        <w:jc w:val="center"/>
        <w:tblLayout w:type="fixed"/>
        <w:tblLook w:val="04A0" w:firstRow="1" w:lastRow="0" w:firstColumn="1" w:lastColumn="0" w:noHBand="0" w:noVBand="1"/>
      </w:tblPr>
      <w:tblGrid>
        <w:gridCol w:w="1072"/>
        <w:gridCol w:w="4727"/>
        <w:gridCol w:w="43"/>
        <w:gridCol w:w="4679"/>
        <w:gridCol w:w="1078"/>
      </w:tblGrid>
      <w:tr w:rsidR="009505B4" w:rsidRPr="00775583" w14:paraId="59C2988B" w14:textId="77777777" w:rsidTr="00FE01AE">
        <w:trPr>
          <w:jc w:val="center"/>
        </w:trPr>
        <w:tc>
          <w:tcPr>
            <w:tcW w:w="5799" w:type="dxa"/>
            <w:gridSpan w:val="2"/>
            <w:tcBorders>
              <w:top w:val="single" w:sz="4" w:space="0" w:color="000000" w:themeColor="text1"/>
              <w:left w:val="single" w:sz="4" w:space="0" w:color="000000" w:themeColor="text1"/>
              <w:bottom w:val="single" w:sz="4" w:space="0" w:color="000000" w:themeColor="text1"/>
              <w:right w:val="nil"/>
            </w:tcBorders>
            <w:shd w:val="clear" w:color="auto" w:fill="BFBFBF" w:themeFill="background1" w:themeFillShade="BF"/>
            <w:vAlign w:val="center"/>
          </w:tcPr>
          <w:p w14:paraId="6FCD23CF" w14:textId="013BBDE2" w:rsidR="009505B4" w:rsidRPr="00775583" w:rsidRDefault="009505B4" w:rsidP="009505B4">
            <w:pPr>
              <w:tabs>
                <w:tab w:val="left" w:pos="6330"/>
              </w:tabs>
              <w:bidi/>
              <w:rPr>
                <w:rFonts w:ascii="MB Lateefi" w:hAnsi="MB Lateefi" w:cs="MB Lateefi"/>
                <w:sz w:val="24"/>
                <w:szCs w:val="24"/>
                <w:rtl/>
                <w:lang w:bidi="fa-IR"/>
              </w:rPr>
            </w:pPr>
            <w:r w:rsidRPr="0001555D">
              <w:rPr>
                <w:rFonts w:ascii="MB Lateefi" w:hAnsi="MB Lateefi" w:cs="MB Lateefi" w:hint="cs"/>
                <w:sz w:val="24"/>
                <w:szCs w:val="24"/>
                <w:rtl/>
                <w:lang w:bidi="fa-IR"/>
              </w:rPr>
              <w:lastRenderedPageBreak/>
              <w:t xml:space="preserve">سيڪشن </w:t>
            </w:r>
            <w:r w:rsidR="00361B45" w:rsidRPr="0001555D">
              <w:rPr>
                <w:rFonts w:ascii="MB Lateefi" w:hAnsi="MB Lateefi" w:cs="MB Lateefi" w:hint="cs"/>
                <w:sz w:val="24"/>
                <w:szCs w:val="24"/>
                <w:rtl/>
                <w:lang w:bidi="sd-Arab-PK"/>
              </w:rPr>
              <w:t>آ</w:t>
            </w:r>
            <w:r w:rsidR="00EE38C8" w:rsidRPr="0001555D">
              <w:rPr>
                <w:rFonts w:ascii="MB Lateefi" w:hAnsi="MB Lateefi" w:cs="MB Lateefi" w:hint="cs"/>
                <w:sz w:val="24"/>
                <w:szCs w:val="24"/>
                <w:rtl/>
                <w:lang w:bidi="sd-Arab-PK"/>
              </w:rPr>
              <w:t>ئِي؛</w:t>
            </w:r>
            <w:r w:rsidRPr="00775583">
              <w:rPr>
                <w:rFonts w:ascii="MB Lateefi" w:hAnsi="MB Lateefi" w:cs="MB Lateefi"/>
                <w:sz w:val="24"/>
                <w:szCs w:val="24"/>
                <w:rtl/>
                <w:lang w:bidi="fa-IR"/>
              </w:rPr>
              <w:t xml:space="preserve"> حفاظتي </w:t>
            </w:r>
            <w:r w:rsidRPr="00775583">
              <w:rPr>
                <w:rFonts w:ascii="MB Lateefi" w:hAnsi="MB Lateefi" w:cs="MB Lateefi" w:hint="cs"/>
                <w:sz w:val="24"/>
                <w:szCs w:val="24"/>
                <w:rtl/>
                <w:lang w:bidi="fa-IR"/>
              </w:rPr>
              <w:t>ٽڪ</w:t>
            </w:r>
            <w:r w:rsidRPr="00775583">
              <w:rPr>
                <w:rFonts w:ascii="MB Lateefi" w:hAnsi="MB Lateefi" w:cs="MB Lateefi" w:hint="eastAsia"/>
                <w:sz w:val="24"/>
                <w:szCs w:val="24"/>
                <w:rtl/>
                <w:lang w:bidi="fa-IR"/>
              </w:rPr>
              <w:t>ن</w:t>
            </w:r>
            <w:r w:rsidRPr="00775583">
              <w:rPr>
                <w:rFonts w:ascii="MB Lateefi" w:hAnsi="MB Lateefi" w:cs="MB Lateefi"/>
                <w:sz w:val="24"/>
                <w:szCs w:val="24"/>
                <w:rtl/>
                <w:lang w:bidi="fa-IR"/>
              </w:rPr>
              <w:t xml:space="preserve"> جي معلومات</w:t>
            </w:r>
          </w:p>
        </w:tc>
        <w:tc>
          <w:tcPr>
            <w:tcW w:w="5800" w:type="dxa"/>
            <w:gridSpan w:val="3"/>
            <w:tcBorders>
              <w:top w:val="single" w:sz="4" w:space="0" w:color="000000" w:themeColor="text1"/>
              <w:left w:val="nil"/>
              <w:bottom w:val="single" w:sz="4" w:space="0" w:color="000000" w:themeColor="text1"/>
              <w:right w:val="single" w:sz="4" w:space="0" w:color="000000" w:themeColor="text1"/>
            </w:tcBorders>
            <w:shd w:val="clear" w:color="auto" w:fill="BFBFBF" w:themeFill="background1" w:themeFillShade="BF"/>
            <w:vAlign w:val="center"/>
          </w:tcPr>
          <w:p w14:paraId="2BE3B5CF" w14:textId="71997F2B" w:rsidR="009505B4" w:rsidRPr="00775583" w:rsidRDefault="009505B4" w:rsidP="009505B4">
            <w:pPr>
              <w:tabs>
                <w:tab w:val="left" w:pos="6330"/>
              </w:tabs>
              <w:jc w:val="both"/>
              <w:rPr>
                <w:rFonts w:ascii="MB Lateefi" w:hAnsi="MB Lateefi" w:cs="MB Lateefi"/>
                <w:sz w:val="20"/>
                <w:szCs w:val="20"/>
                <w:rtl/>
                <w:lang w:bidi="fa-IR"/>
              </w:rPr>
            </w:pPr>
            <w:r w:rsidRPr="00775583">
              <w:rPr>
                <w:rFonts w:cstheme="minorHAnsi"/>
                <w:b/>
                <w:caps/>
              </w:rPr>
              <w:t xml:space="preserve">section </w:t>
            </w:r>
            <w:r w:rsidR="00361B45" w:rsidRPr="00775583">
              <w:rPr>
                <w:rFonts w:cstheme="minorHAnsi"/>
                <w:b/>
                <w:caps/>
              </w:rPr>
              <w:t>i</w:t>
            </w:r>
            <w:r w:rsidRPr="00775583">
              <w:rPr>
                <w:rFonts w:cstheme="minorHAnsi"/>
                <w:b/>
                <w:caps/>
                <w:lang w:val="en-GB"/>
              </w:rPr>
              <w:t>: Immunization</w:t>
            </w:r>
          </w:p>
        </w:tc>
      </w:tr>
      <w:tr w:rsidR="00E33550" w:rsidRPr="00775583" w14:paraId="7AD99FED" w14:textId="77777777" w:rsidTr="006D0700">
        <w:trPr>
          <w:jc w:val="center"/>
        </w:trPr>
        <w:tc>
          <w:tcPr>
            <w:tcW w:w="11599" w:type="dxa"/>
            <w:gridSpan w:val="5"/>
            <w:tcBorders>
              <w:top w:val="single" w:sz="4" w:space="0" w:color="000000" w:themeColor="text1"/>
              <w:left w:val="single" w:sz="4" w:space="0" w:color="000000" w:themeColor="text1"/>
              <w:bottom w:val="single" w:sz="4" w:space="0" w:color="auto"/>
              <w:right w:val="single" w:sz="4" w:space="0" w:color="000000" w:themeColor="text1"/>
            </w:tcBorders>
            <w:shd w:val="clear" w:color="auto" w:fill="FBD4B4" w:themeFill="accent6" w:themeFillTint="66"/>
            <w:vAlign w:val="center"/>
          </w:tcPr>
          <w:p w14:paraId="24054FF8" w14:textId="71C02077" w:rsidR="00E33550" w:rsidRPr="00775583" w:rsidRDefault="00E33550" w:rsidP="00E33550">
            <w:pPr>
              <w:tabs>
                <w:tab w:val="left" w:pos="6330"/>
              </w:tabs>
              <w:bidi/>
              <w:jc w:val="both"/>
              <w:rPr>
                <w:rFonts w:cstheme="minorHAnsi"/>
                <w:iCs/>
                <w:color w:val="333333"/>
              </w:rPr>
            </w:pPr>
            <w:r w:rsidRPr="00775583">
              <w:rPr>
                <w:rFonts w:ascii="MB Lateefi" w:hAnsi="MB Lateefi" w:cs="MB Lateefi" w:hint="eastAsia"/>
                <w:sz w:val="20"/>
                <w:szCs w:val="20"/>
                <w:rtl/>
                <w:lang w:bidi="fa-IR"/>
              </w:rPr>
              <w:t>ھي</w:t>
            </w:r>
            <w:r w:rsidRPr="00775583">
              <w:rPr>
                <w:rFonts w:ascii="MB Lateefi" w:hAnsi="MB Lateefi" w:cs="MB Lateefi"/>
                <w:sz w:val="20"/>
                <w:szCs w:val="20"/>
                <w:rtl/>
                <w:lang w:bidi="fa-IR"/>
              </w:rPr>
              <w:t xml:space="preserve"> سي</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شن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sd-Arab-PK"/>
              </w:rPr>
              <w:t>گھرا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س</w:t>
            </w:r>
            <w:r w:rsidRPr="00775583">
              <w:rPr>
                <w:rFonts w:ascii="MB Lateefi" w:hAnsi="MB Lateefi" w:cs="MB Lateefi" w:hint="cs"/>
                <w:sz w:val="20"/>
                <w:szCs w:val="20"/>
                <w:rtl/>
                <w:lang w:bidi="sd-Arab-PK"/>
              </w:rPr>
              <w:t>ڀ</w:t>
            </w:r>
            <w:r w:rsidRPr="00775583">
              <w:rPr>
                <w:rFonts w:ascii="MB Lateefi" w:hAnsi="MB Lateefi" w:cs="MB Lateefi" w:hint="eastAsia"/>
                <w:sz w:val="20"/>
                <w:szCs w:val="20"/>
                <w:rtl/>
                <w:lang w:bidi="sd-Arab-PK"/>
              </w:rPr>
              <w:t>ني</w:t>
            </w:r>
            <w:r w:rsidRPr="00775583">
              <w:rPr>
                <w:rFonts w:ascii="MB Lateefi" w:hAnsi="MB Lateefi" w:cs="MB Lateefi"/>
                <w:sz w:val="20"/>
                <w:szCs w:val="20"/>
                <w:rtl/>
                <w:lang w:bidi="sd-Arab-PK"/>
              </w:rPr>
              <w:t xml:space="preserve"> 2 </w:t>
            </w:r>
            <w:r w:rsidRPr="00775583">
              <w:rPr>
                <w:rFonts w:ascii="MB Lateefi" w:hAnsi="MB Lateefi" w:cs="MB Lateefi" w:hint="eastAsia"/>
                <w:sz w:val="20"/>
                <w:szCs w:val="20"/>
                <w:rtl/>
                <w:lang w:bidi="sd-Arab-PK"/>
              </w:rPr>
              <w:t>سالان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کان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گھ</w:t>
            </w:r>
            <w:r w:rsidRPr="00775583">
              <w:rPr>
                <w:rFonts w:ascii="MB Lateefi" w:hAnsi="MB Lateefi" w:cs="MB Lateefi" w:hint="cs"/>
                <w:sz w:val="20"/>
                <w:szCs w:val="20"/>
                <w:rtl/>
                <w:lang w:bidi="sd-Arab-PK"/>
              </w:rPr>
              <w:t>ٽ</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عمر</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ٻ</w:t>
            </w:r>
            <w:r w:rsidRPr="00775583">
              <w:rPr>
                <w:rFonts w:ascii="MB Lateefi" w:hAnsi="MB Lateefi" w:cs="MB Lateefi" w:hint="eastAsia"/>
                <w:sz w:val="20"/>
                <w:szCs w:val="20"/>
                <w:rtl/>
                <w:lang w:bidi="sd-Arab-PK"/>
              </w:rPr>
              <w:t>ارن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لاءِ</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ان</w:t>
            </w:r>
            <w:r w:rsidRPr="00775583">
              <w:rPr>
                <w:rFonts w:ascii="MB Lateefi" w:hAnsi="MB Lateefi" w:cs="MB Lateefi" w:hint="cs"/>
                <w:sz w:val="20"/>
                <w:szCs w:val="20"/>
                <w:rtl/>
                <w:lang w:bidi="sd-Arab-PK"/>
              </w:rPr>
              <w:t>ڊ</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س</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ماءُ</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کان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ويندو</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006D0700" w:rsidRPr="00775583">
              <w:rPr>
                <w:rFonts w:ascii="MB Lateefi" w:hAnsi="MB Lateefi" w:cs="MB Lateefi" w:hint="eastAsia"/>
                <w:sz w:val="20"/>
                <w:szCs w:val="20"/>
                <w:rtl/>
                <w:lang w:bidi="sd-Arab-PK"/>
              </w:rPr>
              <w:t>ن</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جا</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نالا</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خاندان</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جي</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معلومات</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واري</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حصي</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مان</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پا</w:t>
            </w:r>
            <w:r w:rsidR="006D0700" w:rsidRPr="00775583">
              <w:rPr>
                <w:rFonts w:ascii="MB Lateefi" w:hAnsi="MB Lateefi" w:cs="MB Lateefi" w:hint="cs"/>
                <w:sz w:val="20"/>
                <w:szCs w:val="20"/>
                <w:rtl/>
                <w:lang w:bidi="sd-Arab-PK"/>
              </w:rPr>
              <w:t>ڻ</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مرادو</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ظاھر</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cs"/>
                <w:sz w:val="20"/>
                <w:szCs w:val="20"/>
                <w:rtl/>
                <w:lang w:bidi="sd-Arab-PK"/>
              </w:rPr>
              <w:t>ٿ</w:t>
            </w:r>
            <w:r w:rsidR="006D0700" w:rsidRPr="00775583">
              <w:rPr>
                <w:rFonts w:ascii="MB Lateefi" w:hAnsi="MB Lateefi" w:cs="MB Lateefi" w:hint="eastAsia"/>
                <w:sz w:val="20"/>
                <w:szCs w:val="20"/>
                <w:rtl/>
                <w:lang w:bidi="sd-Arab-PK"/>
              </w:rPr>
              <w:t>يندا</w:t>
            </w:r>
            <w:r w:rsidRPr="00775583">
              <w:rPr>
                <w:rFonts w:ascii="MB Lateefi" w:hAnsi="MB Lateefi" w:cs="MB Lateefi"/>
                <w:sz w:val="20"/>
                <w:szCs w:val="20"/>
                <w:rtl/>
                <w:lang w:bidi="fa-IR"/>
              </w:rPr>
              <w:t xml:space="preserve"> </w:t>
            </w:r>
          </w:p>
        </w:tc>
      </w:tr>
      <w:tr w:rsidR="009505B4" w:rsidRPr="00775583" w14:paraId="004C2CAC" w14:textId="77777777" w:rsidTr="006D0700">
        <w:trPr>
          <w:jc w:val="center"/>
        </w:trPr>
        <w:tc>
          <w:tcPr>
            <w:tcW w:w="11599" w:type="dxa"/>
            <w:gridSpan w:val="5"/>
            <w:tcBorders>
              <w:top w:val="single" w:sz="4" w:space="0" w:color="auto"/>
              <w:left w:val="single" w:sz="4" w:space="0" w:color="auto"/>
              <w:bottom w:val="nil"/>
              <w:right w:val="single" w:sz="4" w:space="0" w:color="auto"/>
            </w:tcBorders>
            <w:shd w:val="clear" w:color="auto" w:fill="F2F2F2" w:themeFill="background1" w:themeFillShade="F2"/>
            <w:vAlign w:val="center"/>
          </w:tcPr>
          <w:p w14:paraId="01A70A8B" w14:textId="1112A8E6" w:rsidR="009505B4" w:rsidRPr="00775583" w:rsidRDefault="00F572F4" w:rsidP="00F572F4">
            <w:pPr>
              <w:tabs>
                <w:tab w:val="left" w:pos="6330"/>
              </w:tabs>
              <w:jc w:val="both"/>
              <w:rPr>
                <w:rFonts w:ascii="MB Lateefi" w:hAnsi="MB Lateefi" w:cs="MB Lateefi"/>
                <w:sz w:val="20"/>
                <w:szCs w:val="20"/>
                <w:rtl/>
                <w:lang w:bidi="fa-IR"/>
              </w:rPr>
            </w:pPr>
            <w:r w:rsidRPr="00775583">
              <w:rPr>
                <w:rFonts w:cstheme="minorHAnsi"/>
                <w:iCs/>
                <w:color w:val="333333"/>
              </w:rPr>
              <w:t>This section relates to the history of immunization for the child. The immunization history of the selected child will be recorded. Preference will be given to the information from an immunization card; however, in case an immunization card is not available, then verbal history will be taken from the respondent. In case you have problems in understanding the card, please take a picture of the card and discuss with your supervisor. Please refer to the training manual for further instructions.</w:t>
            </w:r>
            <w:r w:rsidRPr="00775583">
              <w:rPr>
                <w:rFonts w:cstheme="minorHAnsi"/>
                <w:b/>
                <w:iCs/>
                <w:color w:val="333333"/>
              </w:rPr>
              <w:t xml:space="preserve"> </w:t>
            </w:r>
            <w:r w:rsidRPr="00775583">
              <w:rPr>
                <w:rFonts w:cstheme="minorHAnsi"/>
                <w:b/>
                <w:noProof/>
              </w:rPr>
              <w:t>(drop down from the list of total children of under 2 years age in household along with his/her mother Name)</w:t>
            </w:r>
          </w:p>
        </w:tc>
      </w:tr>
      <w:tr w:rsidR="00F572F4" w:rsidRPr="00775583" w14:paraId="35DEBF7B" w14:textId="77777777" w:rsidTr="006D0700">
        <w:trPr>
          <w:jc w:val="center"/>
        </w:trPr>
        <w:tc>
          <w:tcPr>
            <w:tcW w:w="11599" w:type="dxa"/>
            <w:gridSpan w:val="5"/>
            <w:tcBorders>
              <w:top w:val="nil"/>
              <w:left w:val="single" w:sz="4" w:space="0" w:color="auto"/>
              <w:bottom w:val="single" w:sz="4" w:space="0" w:color="auto"/>
              <w:right w:val="single" w:sz="4" w:space="0" w:color="auto"/>
            </w:tcBorders>
            <w:shd w:val="clear" w:color="auto" w:fill="F2F2F2" w:themeFill="background1" w:themeFillShade="F2"/>
            <w:vAlign w:val="center"/>
          </w:tcPr>
          <w:p w14:paraId="1E8A2CA0" w14:textId="07261FD9" w:rsidR="00F572F4" w:rsidRPr="00775583" w:rsidRDefault="00F572F4" w:rsidP="00DE3637">
            <w:pPr>
              <w:tabs>
                <w:tab w:val="left" w:pos="6330"/>
              </w:tabs>
              <w:bidi/>
              <w:jc w:val="both"/>
              <w:rPr>
                <w:rFonts w:ascii="MB Lateefi" w:hAnsi="MB Lateefi" w:cs="MB Lateefi"/>
                <w:sz w:val="20"/>
                <w:szCs w:val="20"/>
                <w:rtl/>
                <w:lang w:bidi="fa-IR"/>
              </w:rPr>
            </w:pPr>
            <w:r w:rsidRPr="00775583">
              <w:rPr>
                <w:rFonts w:ascii="MB Lateefi" w:hAnsi="MB Lateefi" w:cs="MB Lateefi" w:hint="eastAsia"/>
                <w:sz w:val="20"/>
                <w:szCs w:val="20"/>
                <w:rtl/>
                <w:lang w:bidi="fa-IR"/>
              </w:rPr>
              <w:t>ھي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سي</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شن</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4"/>
                <w:szCs w:val="24"/>
                <w:rtl/>
                <w:lang w:bidi="fa-IR"/>
              </w:rPr>
              <w:t xml:space="preserve"> </w:t>
            </w:r>
            <w:r w:rsidRPr="00775583">
              <w:rPr>
                <w:rFonts w:ascii="MB Lateefi" w:hAnsi="MB Lateefi" w:cs="MB Lateefi" w:hint="eastAsia"/>
                <w:sz w:val="20"/>
                <w:szCs w:val="20"/>
                <w:rtl/>
                <w:lang w:bidi="fa-IR"/>
              </w:rPr>
              <w:t>حفاظتي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معلومات</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حوالي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سان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آھي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معلومات</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ري</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معلومات</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واري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تان</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سو،</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hint="cs"/>
                <w:sz w:val="20"/>
                <w:szCs w:val="20"/>
                <w:rtl/>
                <w:lang w:bidi="fa-IR"/>
              </w:rPr>
              <w:t>ڪڏ</w:t>
            </w:r>
            <w:r w:rsidRPr="00775583">
              <w:rPr>
                <w:rFonts w:ascii="MB Lateefi" w:hAnsi="MB Lateefi" w:cs="MB Lateefi" w:hint="eastAsia"/>
                <w:sz w:val="20"/>
                <w:szCs w:val="20"/>
                <w:rtl/>
                <w:lang w:bidi="fa-IR"/>
              </w:rPr>
              <w:t>ھن</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وارو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موجود</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نه</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آھي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ته</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پوءِ</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جواب</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يند</w:t>
            </w:r>
            <w:r w:rsidRPr="00775583">
              <w:rPr>
                <w:rFonts w:ascii="MB Lateefi" w:hAnsi="MB Lateefi" w:cs="MB Lateefi" w:hint="cs"/>
                <w:sz w:val="20"/>
                <w:szCs w:val="20"/>
                <w:rtl/>
                <w:lang w:bidi="fa-IR"/>
              </w:rPr>
              <w:t>ڙ</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کان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زباني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w:t>
            </w:r>
            <w:r w:rsidRPr="00775583">
              <w:rPr>
                <w:rFonts w:ascii="MB Lateefi" w:hAnsi="MB Lateefi" w:cs="MB Lateefi" w:hint="cs"/>
                <w:sz w:val="20"/>
                <w:szCs w:val="20"/>
                <w:rtl/>
                <w:lang w:bidi="fa-IR"/>
              </w:rPr>
              <w:t>ڇ</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ريو</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hint="cs"/>
                <w:sz w:val="20"/>
                <w:szCs w:val="20"/>
                <w:rtl/>
                <w:lang w:bidi="fa-IR"/>
              </w:rPr>
              <w:t>ڪڏ</w:t>
            </w:r>
            <w:r w:rsidRPr="00775583">
              <w:rPr>
                <w:rFonts w:ascii="MB Lateefi" w:hAnsi="MB Lateefi" w:cs="MB Lateefi" w:hint="eastAsia"/>
                <w:sz w:val="20"/>
                <w:szCs w:val="20"/>
                <w:rtl/>
                <w:lang w:bidi="fa-IR"/>
              </w:rPr>
              <w:t>ھن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توھان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کي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سمجھ</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 xml:space="preserve"> ۾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کيائي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ٿ</w:t>
            </w:r>
            <w:r w:rsidRPr="00775583">
              <w:rPr>
                <w:rFonts w:ascii="MB Lateefi" w:hAnsi="MB Lateefi" w:cs="MB Lateefi" w:hint="eastAsia"/>
                <w:sz w:val="20"/>
                <w:szCs w:val="20"/>
                <w:rtl/>
                <w:lang w:bidi="fa-IR"/>
              </w:rPr>
              <w:t>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رھي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آھي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ته</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پوءِ</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تصوير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ک</w:t>
            </w:r>
            <w:r w:rsidRPr="00775583">
              <w:rPr>
                <w:rFonts w:ascii="MB Lateefi" w:hAnsi="MB Lateefi" w:cs="MB Lateefi" w:hint="cs"/>
                <w:sz w:val="20"/>
                <w:szCs w:val="20"/>
                <w:rtl/>
                <w:lang w:bidi="fa-IR"/>
              </w:rPr>
              <w:t>ڻ</w:t>
            </w:r>
            <w:r w:rsidRPr="00775583">
              <w:rPr>
                <w:rFonts w:ascii="MB Lateefi" w:hAnsi="MB Lateefi" w:cs="MB Lateefi" w:hint="eastAsia"/>
                <w:sz w:val="20"/>
                <w:szCs w:val="20"/>
                <w:rtl/>
                <w:lang w:bidi="fa-IR"/>
              </w:rPr>
              <w:t>و</w:t>
            </w:r>
            <w:r w:rsidRPr="00775583">
              <w:rPr>
                <w:rFonts w:ascii="MB Lateefi" w:hAnsi="MB Lateefi" w:cs="MB Lateefi"/>
                <w:sz w:val="20"/>
                <w:szCs w:val="20"/>
                <w:rtl/>
                <w:lang w:bidi="fa-IR"/>
              </w:rPr>
              <w:t xml:space="preserve"> ۽ </w:t>
            </w:r>
            <w:r w:rsidRPr="00775583">
              <w:rPr>
                <w:rFonts w:ascii="MB Lateefi" w:hAnsi="MB Lateefi" w:cs="MB Lateefi" w:hint="eastAsia"/>
                <w:sz w:val="20"/>
                <w:szCs w:val="20"/>
                <w:rtl/>
                <w:lang w:bidi="fa-IR"/>
              </w:rPr>
              <w:t>پ</w:t>
            </w:r>
            <w:r w:rsidR="00E9230D" w:rsidRPr="00775583">
              <w:rPr>
                <w:rFonts w:ascii="MB Lateefi" w:hAnsi="MB Lateefi" w:cs="MB Lateefi" w:hint="eastAsia"/>
                <w:sz w:val="20"/>
                <w:szCs w:val="20"/>
                <w:rtl/>
                <w:lang w:bidi="fa-IR"/>
              </w:rPr>
              <w:t>نه</w:t>
            </w:r>
            <w:r w:rsidRPr="00775583">
              <w:rPr>
                <w:rFonts w:ascii="MB Lateefi" w:hAnsi="MB Lateefi" w:cs="MB Lateefi" w:hint="eastAsia"/>
                <w:sz w:val="20"/>
                <w:szCs w:val="20"/>
                <w:rtl/>
                <w:lang w:bidi="fa-IR"/>
              </w:rPr>
              <w:t>نجي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سپروائيزر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کان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w:t>
            </w:r>
            <w:r w:rsidRPr="00775583">
              <w:rPr>
                <w:rFonts w:ascii="MB Lateefi" w:hAnsi="MB Lateefi" w:cs="MB Lateefi" w:hint="cs"/>
                <w:sz w:val="20"/>
                <w:szCs w:val="20"/>
                <w:rtl/>
                <w:lang w:bidi="fa-IR"/>
              </w:rPr>
              <w:t>ڇ</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ريو</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لس</w:t>
            </w:r>
            <w:r w:rsidRPr="00775583">
              <w:rPr>
                <w:rFonts w:ascii="MB Lateefi" w:hAnsi="MB Lateefi" w:cs="MB Lateefi" w:hint="cs"/>
                <w:sz w:val="20"/>
                <w:szCs w:val="20"/>
                <w:rtl/>
                <w:lang w:bidi="fa-IR"/>
              </w:rPr>
              <w:t>ٽ</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مان</w:t>
            </w:r>
            <w:r w:rsidRPr="00775583">
              <w:rPr>
                <w:rFonts w:ascii="MB Lateefi" w:hAnsi="MB Lateefi" w:cs="MB Lateefi"/>
                <w:sz w:val="20"/>
                <w:szCs w:val="20"/>
                <w:rtl/>
                <w:lang w:bidi="fa-IR"/>
              </w:rPr>
              <w:t xml:space="preserve"> 24 مھينن تائين وار</w:t>
            </w:r>
            <w:r w:rsidRPr="00775583">
              <w:rPr>
                <w:rFonts w:ascii="MB Lateefi" w:hAnsi="MB Lateefi" w:cs="MB Lateefi" w:hint="eastAsia"/>
                <w:sz w:val="20"/>
                <w:szCs w:val="20"/>
                <w:rtl/>
                <w:lang w:bidi="sd-Arab-PK"/>
              </w:rPr>
              <w:t>ن</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Pr="00775583">
              <w:rPr>
                <w:rFonts w:ascii="MB Lateefi" w:hAnsi="MB Lateefi" w:cs="MB Lateefi" w:hint="eastAsia"/>
                <w:sz w:val="20"/>
                <w:szCs w:val="20"/>
                <w:rtl/>
                <w:lang w:bidi="sd-Arab-PK"/>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fa-IR"/>
              </w:rPr>
              <w:t>چون</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ريو</w:t>
            </w:r>
            <w:r w:rsidRPr="00775583">
              <w:rPr>
                <w:rFonts w:ascii="MB Lateefi" w:hAnsi="MB Lateefi" w:cs="MB Lateefi"/>
                <w:sz w:val="20"/>
                <w:szCs w:val="20"/>
                <w:rtl/>
                <w:lang w:bidi="fa-IR"/>
              </w:rPr>
              <w:t xml:space="preserve">. </w:t>
            </w:r>
          </w:p>
        </w:tc>
      </w:tr>
      <w:tr w:rsidR="00316FB2" w:rsidRPr="00775583" w14:paraId="106BDA97" w14:textId="77777777" w:rsidTr="006D0700">
        <w:trPr>
          <w:trHeight w:val="467"/>
          <w:jc w:val="center"/>
        </w:trPr>
        <w:tc>
          <w:tcPr>
            <w:tcW w:w="1072" w:type="dxa"/>
            <w:tcBorders>
              <w:top w:val="single" w:sz="4" w:space="0" w:color="auto"/>
            </w:tcBorders>
            <w:vAlign w:val="center"/>
          </w:tcPr>
          <w:p w14:paraId="3D64A4DB" w14:textId="2C46B7D4" w:rsidR="00316FB2" w:rsidRPr="00775583" w:rsidRDefault="00FC0CDF" w:rsidP="00167959">
            <w:pPr>
              <w:tabs>
                <w:tab w:val="left" w:pos="6330"/>
              </w:tabs>
              <w:jc w:val="center"/>
              <w:rPr>
                <w:rFonts w:cstheme="minorHAnsi"/>
                <w:sz w:val="20"/>
                <w:szCs w:val="20"/>
                <w:lang w:bidi="fa-IR"/>
              </w:rPr>
            </w:pPr>
            <w:r w:rsidRPr="00775583">
              <w:rPr>
                <w:rFonts w:cstheme="minorHAnsi"/>
                <w:sz w:val="20"/>
                <w:szCs w:val="20"/>
                <w:lang w:bidi="fa-IR"/>
              </w:rPr>
              <w:t>I1</w:t>
            </w:r>
          </w:p>
        </w:tc>
        <w:tc>
          <w:tcPr>
            <w:tcW w:w="4770" w:type="dxa"/>
            <w:gridSpan w:val="2"/>
            <w:tcBorders>
              <w:top w:val="single" w:sz="4" w:space="0" w:color="auto"/>
            </w:tcBorders>
            <w:vAlign w:val="center"/>
          </w:tcPr>
          <w:p w14:paraId="591530DC" w14:textId="3AC5D75D" w:rsidR="00316FB2" w:rsidRPr="00775583" w:rsidRDefault="00316FB2" w:rsidP="00DE3637">
            <w:pPr>
              <w:tabs>
                <w:tab w:val="left" w:pos="6330"/>
              </w:tabs>
              <w:bidi/>
              <w:rPr>
                <w:rFonts w:ascii="MB Lateefi" w:hAnsi="MB Lateefi" w:cs="MB Lateefi"/>
                <w:lang w:bidi="sd-Arab-PK"/>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w:t>
            </w:r>
            <w:r w:rsidRPr="00775583">
              <w:rPr>
                <w:rFonts w:ascii="MB Lateefi" w:hAnsi="MB Lateefi" w:cs="MB Lateefi" w:hint="cs"/>
                <w:rtl/>
                <w:lang w:bidi="fa-IR"/>
              </w:rPr>
              <w:t>ڪڏ</w:t>
            </w:r>
            <w:r w:rsidRPr="00775583">
              <w:rPr>
                <w:rFonts w:ascii="MB Lateefi" w:hAnsi="MB Lateefi" w:cs="MB Lateefi" w:hint="eastAsia"/>
                <w:rtl/>
                <w:lang w:bidi="fa-IR"/>
              </w:rPr>
              <w:t>ھن</w:t>
            </w:r>
            <w:r w:rsidRPr="00775583">
              <w:rPr>
                <w:rFonts w:ascii="MB Lateefi" w:hAnsi="MB Lateefi" w:cs="MB Lateefi"/>
                <w:rtl/>
                <w:lang w:bidi="fa-IR"/>
              </w:rPr>
              <w:t xml:space="preserve"> به </w:t>
            </w:r>
            <w:r w:rsidRPr="00775583">
              <w:rPr>
                <w:rFonts w:ascii="MB Lateefi" w:hAnsi="MB Lateefi" w:cs="MB Lateefi" w:hint="cs"/>
                <w:rtl/>
                <w:lang w:bidi="fa-IR"/>
              </w:rPr>
              <w:t>ٽڪ</w:t>
            </w:r>
            <w:r w:rsidRPr="00775583">
              <w:rPr>
                <w:rFonts w:ascii="MB Lateefi" w:hAnsi="MB Lateefi" w:cs="MB Lateefi" w:hint="eastAsia"/>
                <w:rtl/>
                <w:lang w:bidi="fa-IR"/>
              </w:rPr>
              <w:t>ا</w:t>
            </w:r>
            <w:r w:rsidRPr="00775583">
              <w:rPr>
                <w:rFonts w:ascii="MB Lateefi" w:hAnsi="MB Lateefi" w:cs="MB Lateefi"/>
                <w:rtl/>
                <w:lang w:bidi="fa-IR"/>
              </w:rPr>
              <w:t xml:space="preserve"> ل</w:t>
            </w:r>
            <w:r w:rsidRPr="00775583">
              <w:rPr>
                <w:rFonts w:ascii="MB Lateefi" w:hAnsi="MB Lateefi" w:cs="MB Lateefi" w:hint="cs"/>
                <w:rtl/>
                <w:lang w:bidi="fa-IR"/>
              </w:rPr>
              <w:t>ڳ</w:t>
            </w:r>
            <w:r w:rsidRPr="00775583">
              <w:rPr>
                <w:rFonts w:ascii="MB Lateefi" w:hAnsi="MB Lateefi" w:cs="MB Lateefi" w:hint="eastAsia"/>
                <w:rtl/>
                <w:lang w:bidi="fa-IR"/>
              </w:rPr>
              <w:t>رايا</w:t>
            </w:r>
            <w:r w:rsidRPr="00775583">
              <w:rPr>
                <w:rFonts w:ascii="MB Lateefi" w:hAnsi="MB Lateefi" w:cs="MB Lateefi"/>
                <w:rtl/>
                <w:lang w:bidi="fa-IR"/>
              </w:rPr>
              <w:t xml:space="preserve"> آھن جي</w:t>
            </w:r>
            <w:r w:rsidRPr="00775583">
              <w:rPr>
                <w:rFonts w:ascii="MB Lateefi" w:hAnsi="MB Lateefi" w:cs="MB Lateefi" w:hint="cs"/>
                <w:rtl/>
                <w:lang w:bidi="fa-IR"/>
              </w:rPr>
              <w:t>ڪ</w:t>
            </w:r>
            <w:r w:rsidRPr="00775583">
              <w:rPr>
                <w:rFonts w:ascii="MB Lateefi" w:hAnsi="MB Lateefi" w:cs="MB Lateefi" w:hint="eastAsia"/>
                <w:rtl/>
                <w:lang w:bidi="fa-IR"/>
              </w:rPr>
              <w:t>ي</w:t>
            </w:r>
            <w:r w:rsidRPr="00775583">
              <w:rPr>
                <w:rFonts w:ascii="MB Lateefi" w:hAnsi="MB Lateefi" w:cs="MB Lateefi"/>
                <w:rtl/>
                <w:lang w:bidi="fa-IR"/>
              </w:rPr>
              <w:t xml:space="preserve"> بيماري کان بچاءُ لاءِ ل</w:t>
            </w:r>
            <w:r w:rsidRPr="00775583">
              <w:rPr>
                <w:rFonts w:ascii="MB Lateefi" w:hAnsi="MB Lateefi" w:cs="MB Lateefi" w:hint="cs"/>
                <w:rtl/>
                <w:lang w:bidi="fa-IR"/>
              </w:rPr>
              <w:t>ڳ</w:t>
            </w:r>
            <w:r w:rsidRPr="00775583">
              <w:rPr>
                <w:rFonts w:ascii="MB Lateefi" w:hAnsi="MB Lateefi" w:cs="MB Lateefi" w:hint="eastAsia"/>
                <w:rtl/>
                <w:lang w:bidi="fa-IR"/>
              </w:rPr>
              <w:t>رايا</w:t>
            </w:r>
            <w:r w:rsidRPr="00775583">
              <w:rPr>
                <w:rFonts w:ascii="MB Lateefi" w:hAnsi="MB Lateefi" w:cs="MB Lateefi"/>
                <w:rtl/>
                <w:lang w:bidi="fa-IR"/>
              </w:rPr>
              <w:t xml:space="preserve"> ويندا آھن؟ </w:t>
            </w:r>
            <w:r w:rsidRPr="00775583">
              <w:rPr>
                <w:rFonts w:ascii="MB Lateefi" w:hAnsi="MB Lateefi" w:cs="MB Lateefi"/>
                <w:rtl/>
                <w:lang w:bidi="sd-Arab-PK"/>
              </w:rPr>
              <w:t>(</w:t>
            </w:r>
            <w:r w:rsidRPr="00775583">
              <w:rPr>
                <w:rFonts w:ascii="MB Lateefi" w:hAnsi="MB Lateefi" w:cs="MB Lateefi" w:hint="eastAsia"/>
                <w:rtl/>
                <w:lang w:bidi="fa-IR"/>
              </w:rPr>
              <w:t>بشمول</w:t>
            </w:r>
            <w:r w:rsidRPr="00775583">
              <w:rPr>
                <w:rFonts w:ascii="MB Lateefi" w:hAnsi="MB Lateefi" w:cs="MB Lateefi"/>
                <w:rtl/>
                <w:lang w:bidi="fa-IR"/>
              </w:rPr>
              <w:t xml:space="preserve"> </w:t>
            </w:r>
            <w:r w:rsidRPr="00775583">
              <w:rPr>
                <w:rFonts w:ascii="MB Lateefi" w:hAnsi="MB Lateefi" w:cs="MB Lateefi" w:hint="eastAsia"/>
                <w:rtl/>
                <w:lang w:bidi="fa-IR"/>
              </w:rPr>
              <w:t>مھم</w:t>
            </w:r>
            <w:r w:rsidRPr="00775583">
              <w:rPr>
                <w:rFonts w:ascii="MB Lateefi" w:hAnsi="MB Lateefi" w:cs="MB Lateefi"/>
                <w:rtl/>
                <w:lang w:bidi="fa-IR"/>
              </w:rPr>
              <w:t xml:space="preserve"> </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cs"/>
                <w:rtl/>
                <w:lang w:bidi="fa-IR"/>
              </w:rPr>
              <w:t>ٽڪ</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يھا</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يھا</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sd-Arab-PK"/>
              </w:rPr>
              <w:t>)</w:t>
            </w:r>
            <w:r w:rsidR="006B1C78" w:rsidRPr="00775583">
              <w:rPr>
                <w:rFonts w:ascii="MB Lateefi" w:hAnsi="MB Lateefi" w:cs="MB Lateefi"/>
                <w:rtl/>
                <w:lang w:bidi="sd-Arab-PK"/>
              </w:rPr>
              <w:t xml:space="preserve"> </w:t>
            </w:r>
          </w:p>
        </w:tc>
        <w:tc>
          <w:tcPr>
            <w:tcW w:w="4679" w:type="dxa"/>
            <w:tcBorders>
              <w:top w:val="single" w:sz="4" w:space="0" w:color="auto"/>
            </w:tcBorders>
            <w:vAlign w:val="center"/>
          </w:tcPr>
          <w:p w14:paraId="1D0056D1"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1</w:t>
            </w:r>
          </w:p>
          <w:p w14:paraId="310F632C"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2</w:t>
            </w:r>
          </w:p>
          <w:p w14:paraId="365C6142" w14:textId="049B0B17" w:rsidR="00316FB2" w:rsidRPr="00775583" w:rsidRDefault="004F4086"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معلوم</w:t>
            </w:r>
            <w:r w:rsidR="00316FB2" w:rsidRPr="00775583">
              <w:rPr>
                <w:rStyle w:val="FontStyle85"/>
                <w:rFonts w:ascii="MB Lateefi" w:hAnsi="MB Lateefi" w:cs="MB Lateefi"/>
                <w:b/>
                <w:i w:val="0"/>
                <w:iCs w:val="0"/>
                <w:sz w:val="20"/>
                <w:szCs w:val="20"/>
                <w:rtl/>
              </w:rPr>
              <w:t xml:space="preserve"> نه آھي </w:t>
            </w:r>
            <w:r w:rsidR="00316FB2" w:rsidRPr="00775583">
              <w:rPr>
                <w:rStyle w:val="FontStyle85"/>
                <w:rFonts w:ascii="MB Lateefi" w:eastAsiaTheme="minorHAnsi" w:hAnsi="MB Lateefi" w:cs="MB Lateefi"/>
                <w:b/>
                <w:i w:val="0"/>
                <w:iCs w:val="0"/>
                <w:sz w:val="20"/>
                <w:szCs w:val="20"/>
                <w:lang w:bidi="sd-Arab-PK"/>
              </w:rPr>
              <w:tab/>
            </w:r>
            <w:r w:rsidR="00E15F89" w:rsidRPr="00775583">
              <w:rPr>
                <w:rStyle w:val="FontStyle85"/>
                <w:rFonts w:ascii="MB Lateefi" w:eastAsiaTheme="minorHAnsi" w:hAnsi="MB Lateefi" w:cs="MB Lateefi"/>
                <w:b/>
                <w:i w:val="0"/>
                <w:iCs w:val="0"/>
                <w:sz w:val="20"/>
                <w:szCs w:val="20"/>
                <w:rtl/>
                <w:lang w:bidi="sd-Arab-PK"/>
              </w:rPr>
              <w:t>98</w:t>
            </w:r>
          </w:p>
        </w:tc>
        <w:tc>
          <w:tcPr>
            <w:tcW w:w="1078" w:type="dxa"/>
            <w:tcBorders>
              <w:top w:val="single" w:sz="4" w:space="0" w:color="auto"/>
            </w:tcBorders>
            <w:vAlign w:val="center"/>
          </w:tcPr>
          <w:p w14:paraId="110BE564" w14:textId="41CC9CAC" w:rsidR="00316FB2" w:rsidRPr="00775583" w:rsidRDefault="00316FB2" w:rsidP="00DE3637">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ھا</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 xml:space="preserve"> </w:t>
            </w:r>
            <w:r w:rsidR="00FC0CDF" w:rsidRPr="00775583">
              <w:rPr>
                <w:rFonts w:cs="MB Lateefi"/>
                <w:sz w:val="16"/>
                <w:szCs w:val="16"/>
                <w:lang w:bidi="fa-IR"/>
              </w:rPr>
              <w:t>I3</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316FB2" w:rsidRPr="00775583" w14:paraId="0E1E6ACC" w14:textId="77777777" w:rsidTr="002E2F27">
        <w:trPr>
          <w:trHeight w:val="467"/>
          <w:jc w:val="center"/>
        </w:trPr>
        <w:tc>
          <w:tcPr>
            <w:tcW w:w="1072" w:type="dxa"/>
            <w:vAlign w:val="center"/>
          </w:tcPr>
          <w:p w14:paraId="14AD7B3F" w14:textId="6F5B2CC3" w:rsidR="00316FB2" w:rsidRPr="00775583" w:rsidRDefault="00D6023B" w:rsidP="00167959">
            <w:pPr>
              <w:tabs>
                <w:tab w:val="left" w:pos="6330"/>
              </w:tabs>
              <w:jc w:val="center"/>
              <w:rPr>
                <w:rFonts w:cstheme="minorHAnsi"/>
                <w:sz w:val="20"/>
                <w:szCs w:val="20"/>
                <w:lang w:bidi="sd-Arab-PK"/>
              </w:rPr>
            </w:pPr>
            <w:r w:rsidRPr="00775583">
              <w:rPr>
                <w:rFonts w:cstheme="minorHAnsi"/>
                <w:sz w:val="20"/>
                <w:szCs w:val="20"/>
                <w:lang w:bidi="sd-Arab-PK"/>
              </w:rPr>
              <w:t>I2</w:t>
            </w:r>
          </w:p>
        </w:tc>
        <w:tc>
          <w:tcPr>
            <w:tcW w:w="4770" w:type="dxa"/>
            <w:gridSpan w:val="2"/>
            <w:vAlign w:val="center"/>
          </w:tcPr>
          <w:p w14:paraId="5E5DCFB0" w14:textId="18BB506F" w:rsidR="00316FB2" w:rsidRPr="00775583" w:rsidRDefault="00316FB2" w:rsidP="009C2473">
            <w:pPr>
              <w:pStyle w:val="Title"/>
              <w:bidi/>
              <w:spacing w:before="120" w:after="120"/>
              <w:jc w:val="left"/>
              <w:rPr>
                <w:rFonts w:ascii="MB Lateefi" w:eastAsiaTheme="minorHAnsi" w:hAnsi="MB Lateefi" w:cs="MB Lateefi"/>
                <w:b w:val="0"/>
                <w:bCs w:val="0"/>
                <w:color w:val="auto"/>
                <w:sz w:val="22"/>
                <w:szCs w:val="22"/>
                <w:lang w:val="en-US" w:bidi="fa-IR"/>
              </w:rPr>
            </w:pPr>
            <w:r w:rsidRPr="00775583">
              <w:rPr>
                <w:rFonts w:ascii="MB Lateefi" w:eastAsiaTheme="minorHAnsi" w:hAnsi="MB Lateefi" w:cs="MB Lateefi" w:hint="cs"/>
                <w:b w:val="0"/>
                <w:bCs w:val="0"/>
                <w:color w:val="auto"/>
                <w:sz w:val="22"/>
                <w:szCs w:val="22"/>
                <w:rtl/>
                <w:lang w:val="en-US" w:bidi="fa-IR"/>
              </w:rPr>
              <w:t>ڪ</w:t>
            </w:r>
            <w:r w:rsidRPr="00775583">
              <w:rPr>
                <w:rFonts w:ascii="MB Lateefi" w:eastAsiaTheme="minorHAnsi" w:hAnsi="MB Lateefi" w:cs="MB Lateefi" w:hint="eastAsia"/>
                <w:b w:val="0"/>
                <w:bCs w:val="0"/>
                <w:color w:val="auto"/>
                <w:sz w:val="22"/>
                <w:szCs w:val="22"/>
                <w:rtl/>
                <w:lang w:val="en-US" w:bidi="fa-IR"/>
              </w:rPr>
              <w:t>ه</w:t>
            </w:r>
            <w:r w:rsidRPr="00775583">
              <w:rPr>
                <w:rFonts w:ascii="MB Lateefi" w:eastAsiaTheme="minorHAnsi" w:hAnsi="MB Lateefi" w:cs="MB Lateefi" w:hint="cs"/>
                <w:b w:val="0"/>
                <w:bCs w:val="0"/>
                <w:color w:val="auto"/>
                <w:sz w:val="22"/>
                <w:szCs w:val="22"/>
                <w:rtl/>
                <w:lang w:val="en-US" w:bidi="fa-IR"/>
              </w:rPr>
              <w:t>ڙ</w:t>
            </w:r>
            <w:r w:rsidRPr="00775583">
              <w:rPr>
                <w:rFonts w:ascii="MB Lateefi" w:eastAsiaTheme="minorHAnsi" w:hAnsi="MB Lateefi" w:cs="MB Lateefi" w:hint="eastAsia"/>
                <w:b w:val="0"/>
                <w:bCs w:val="0"/>
                <w:color w:val="auto"/>
                <w:sz w:val="22"/>
                <w:szCs w:val="22"/>
                <w:rtl/>
                <w:lang w:val="en-US" w:bidi="fa-IR"/>
              </w:rPr>
              <w:t>ي</w:t>
            </w:r>
            <w:r w:rsidRPr="00775583">
              <w:rPr>
                <w:rFonts w:ascii="MB Lateefi" w:eastAsiaTheme="minorHAnsi" w:hAnsi="MB Lateefi" w:cs="MB Lateefi"/>
                <w:b w:val="0"/>
                <w:bCs w:val="0"/>
                <w:color w:val="auto"/>
                <w:sz w:val="22"/>
                <w:szCs w:val="22"/>
                <w:rtl/>
                <w:lang w:val="en-US" w:bidi="fa-IR"/>
              </w:rPr>
              <w:t xml:space="preserve"> سبب جي </w:t>
            </w:r>
            <w:r w:rsidRPr="00775583">
              <w:rPr>
                <w:rFonts w:ascii="MB Lateefi" w:eastAsiaTheme="minorHAnsi" w:hAnsi="MB Lateefi" w:cs="MB Lateefi" w:hint="cs"/>
                <w:b w:val="0"/>
                <w:bCs w:val="0"/>
                <w:color w:val="auto"/>
                <w:sz w:val="22"/>
                <w:szCs w:val="22"/>
                <w:rtl/>
                <w:lang w:val="en-US" w:bidi="fa-IR"/>
              </w:rPr>
              <w:t>ڪ</w:t>
            </w:r>
            <w:r w:rsidRPr="00775583">
              <w:rPr>
                <w:rFonts w:ascii="MB Lateefi" w:eastAsiaTheme="minorHAnsi" w:hAnsi="MB Lateefi" w:cs="MB Lateefi" w:hint="eastAsia"/>
                <w:b w:val="0"/>
                <w:bCs w:val="0"/>
                <w:color w:val="auto"/>
                <w:sz w:val="22"/>
                <w:szCs w:val="22"/>
                <w:rtl/>
                <w:lang w:val="en-US" w:bidi="fa-IR"/>
              </w:rPr>
              <w:t>ري</w:t>
            </w:r>
            <w:r w:rsidRPr="00775583">
              <w:rPr>
                <w:rFonts w:ascii="MB Lateefi" w:eastAsiaTheme="minorHAnsi" w:hAnsi="MB Lateefi" w:cs="MB Lateefi"/>
                <w:b w:val="0"/>
                <w:bCs w:val="0"/>
                <w:color w:val="auto"/>
                <w:sz w:val="22"/>
                <w:szCs w:val="22"/>
                <w:rtl/>
                <w:lang w:val="en-US" w:bidi="fa-IR"/>
              </w:rPr>
              <w:t xml:space="preserve"> </w:t>
            </w:r>
            <w:r w:rsidR="009C2473" w:rsidRPr="00775583">
              <w:rPr>
                <w:rFonts w:ascii="MB Lateefi" w:eastAsiaTheme="minorHAnsi" w:hAnsi="MB Lateefi" w:cs="MB Lateefi" w:hint="eastAsia"/>
                <w:b w:val="0"/>
                <w:bCs w:val="0"/>
                <w:color w:val="auto"/>
                <w:sz w:val="22"/>
                <w:szCs w:val="22"/>
                <w:rtl/>
                <w:lang w:val="en-US" w:bidi="sd-Arab-PK"/>
              </w:rPr>
              <w:t>تو</w:t>
            </w:r>
            <w:r w:rsidRPr="00775583">
              <w:rPr>
                <w:rFonts w:ascii="MB Lateefi" w:eastAsiaTheme="minorHAnsi" w:hAnsi="MB Lateefi" w:cs="MB Lateefi" w:hint="eastAsia"/>
                <w:b w:val="0"/>
                <w:bCs w:val="0"/>
                <w:color w:val="auto"/>
                <w:sz w:val="22"/>
                <w:szCs w:val="22"/>
                <w:rtl/>
                <w:lang w:val="en-US" w:bidi="fa-IR"/>
              </w:rPr>
              <w:t>هان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پنهنجي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ٻ</w:t>
            </w:r>
            <w:r w:rsidRPr="00775583">
              <w:rPr>
                <w:rFonts w:ascii="MB Lateefi" w:eastAsiaTheme="minorHAnsi" w:hAnsi="MB Lateefi" w:cs="MB Lateefi" w:hint="eastAsia"/>
                <w:b w:val="0"/>
                <w:bCs w:val="0"/>
                <w:color w:val="auto"/>
                <w:sz w:val="22"/>
                <w:szCs w:val="22"/>
                <w:rtl/>
                <w:lang w:val="en-US" w:bidi="fa-IR"/>
              </w:rPr>
              <w:t>ارکي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ٽڪ</w:t>
            </w:r>
            <w:r w:rsidRPr="00775583">
              <w:rPr>
                <w:rFonts w:ascii="MB Lateefi" w:eastAsiaTheme="minorHAnsi" w:hAnsi="MB Lateefi" w:cs="MB Lateefi" w:hint="eastAsia"/>
                <w:b w:val="0"/>
                <w:bCs w:val="0"/>
                <w:color w:val="auto"/>
                <w:sz w:val="22"/>
                <w:szCs w:val="22"/>
                <w:rtl/>
                <w:lang w:val="en-US" w:bidi="fa-IR"/>
              </w:rPr>
              <w:t>ا</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نه</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ل</w:t>
            </w:r>
            <w:r w:rsidRPr="00775583">
              <w:rPr>
                <w:rFonts w:ascii="MB Lateefi" w:eastAsiaTheme="minorHAnsi" w:hAnsi="MB Lateefi" w:cs="MB Lateefi" w:hint="cs"/>
                <w:b w:val="0"/>
                <w:bCs w:val="0"/>
                <w:color w:val="auto"/>
                <w:sz w:val="22"/>
                <w:szCs w:val="22"/>
                <w:rtl/>
                <w:lang w:val="en-US" w:bidi="fa-IR"/>
              </w:rPr>
              <w:t>ڳ</w:t>
            </w:r>
            <w:r w:rsidRPr="00775583">
              <w:rPr>
                <w:rFonts w:ascii="MB Lateefi" w:eastAsiaTheme="minorHAnsi" w:hAnsi="MB Lateefi" w:cs="MB Lateefi" w:hint="eastAsia"/>
                <w:b w:val="0"/>
                <w:bCs w:val="0"/>
                <w:color w:val="auto"/>
                <w:sz w:val="22"/>
                <w:szCs w:val="22"/>
                <w:rtl/>
                <w:lang w:val="en-US" w:bidi="fa-IR"/>
              </w:rPr>
              <w:t>رايا</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آھن؟</w:t>
            </w:r>
          </w:p>
          <w:p w14:paraId="4FF58ECB" w14:textId="5A1A3976" w:rsidR="00316FB2" w:rsidRPr="00775583" w:rsidRDefault="00BE6EF9" w:rsidP="00402326">
            <w:pPr>
              <w:tabs>
                <w:tab w:val="left" w:pos="6330"/>
              </w:tabs>
              <w:bidi/>
              <w:jc w:val="center"/>
              <w:rPr>
                <w:rFonts w:ascii="MB Lateefi" w:hAnsi="MB Lateefi" w:cs="MB Lateefi"/>
                <w:lang w:bidi="fa-IR"/>
              </w:rPr>
            </w:pPr>
            <w:r w:rsidRPr="00775583">
              <w:rPr>
                <w:rFonts w:ascii="MB Lateefi" w:hAnsi="MB Lateefi" w:cs="MB Lateefi"/>
                <w:lang w:bidi="fa-IR"/>
              </w:rPr>
              <w:t>)</w:t>
            </w:r>
            <w:r w:rsidRPr="00775583">
              <w:rPr>
                <w:rFonts w:ascii="MB Lateefi" w:hAnsi="MB Lateefi" w:cs="MB Lateefi" w:hint="eastAsia"/>
                <w:rtl/>
                <w:lang w:bidi="fa-IR"/>
              </w:rPr>
              <w:t>ه</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eastAsia"/>
                <w:rtl/>
                <w:lang w:bidi="fa-IR"/>
              </w:rPr>
              <w:t>اچي</w:t>
            </w:r>
            <w:r w:rsidRPr="00775583">
              <w:rPr>
                <w:rFonts w:ascii="MB Lateefi" w:hAnsi="MB Lateefi" w:cs="MB Lateefi"/>
                <w:rtl/>
                <w:lang w:bidi="fa-IR"/>
              </w:rPr>
              <w:t xml:space="preserve"> </w:t>
            </w:r>
            <w:r w:rsidRPr="00775583">
              <w:rPr>
                <w:rFonts w:ascii="MB Lateefi" w:hAnsi="MB Lateefi" w:cs="MB Lateefi" w:hint="eastAsia"/>
                <w:rtl/>
                <w:lang w:bidi="fa-IR"/>
              </w:rPr>
              <w:t>سگهن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tc>
        <w:tc>
          <w:tcPr>
            <w:tcW w:w="4679" w:type="dxa"/>
            <w:vAlign w:val="center"/>
          </w:tcPr>
          <w:p w14:paraId="1A73E541"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986"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وبه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مشورو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مليو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6B2EAA7B"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مذهبي</w:t>
            </w:r>
            <w:r w:rsidRPr="00775583">
              <w:rPr>
                <w:rStyle w:val="FontStyle85"/>
                <w:rFonts w:ascii="MB Lateefi" w:hAnsi="MB Lateefi" w:cs="MB Lateefi"/>
                <w:b/>
                <w:i w:val="0"/>
                <w:iCs w:val="0"/>
                <w:sz w:val="20"/>
                <w:szCs w:val="20"/>
                <w:rtl/>
              </w:rPr>
              <w:t xml:space="preserve"> سبب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784F0F8A"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ضروري</w:t>
            </w:r>
            <w:r w:rsidRPr="00775583">
              <w:rPr>
                <w:rStyle w:val="FontStyle85"/>
                <w:rFonts w:ascii="MB Lateefi" w:hAnsi="MB Lateefi" w:cs="MB Lateefi"/>
                <w:b/>
                <w:i w:val="0"/>
                <w:iCs w:val="0"/>
                <w:sz w:val="20"/>
                <w:szCs w:val="20"/>
                <w:rtl/>
              </w:rPr>
              <w:t xml:space="preserve"> نه سمجھو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C141FD7"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ثقافتي</w:t>
            </w:r>
            <w:r w:rsidRPr="00775583">
              <w:rPr>
                <w:rStyle w:val="FontStyle85"/>
                <w:rFonts w:ascii="MB Lateefi" w:hAnsi="MB Lateefi" w:cs="MB Lateefi"/>
                <w:b/>
                <w:i w:val="0"/>
                <w:iCs w:val="0"/>
                <w:sz w:val="20"/>
                <w:szCs w:val="20"/>
                <w:rtl/>
              </w:rPr>
              <w:t xml:space="preserve"> سبب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7B163492" w14:textId="186F2550"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حفاظتي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hint="eastAsia"/>
                <w:b/>
                <w:i w:val="0"/>
                <w:iCs w:val="0"/>
                <w:sz w:val="20"/>
                <w:szCs w:val="20"/>
                <w:rtl/>
              </w:rPr>
              <w:t>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واروگھر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آيوھو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1DEBD175" w14:textId="74D0C47C"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يا</w:t>
            </w:r>
            <w:r w:rsidRPr="00775583">
              <w:rPr>
                <w:rStyle w:val="FontStyle85"/>
                <w:rFonts w:ascii="MB Lateefi" w:hAnsi="MB Lateefi" w:cs="MB Lateefi"/>
                <w:b/>
                <w:i w:val="0"/>
                <w:iCs w:val="0"/>
                <w:sz w:val="20"/>
                <w:szCs w:val="20"/>
                <w:rtl/>
              </w:rPr>
              <w:t xml:space="preserve"> سبب </w:t>
            </w:r>
            <w:r w:rsidRPr="00775583">
              <w:rPr>
                <w:rStyle w:val="FontStyle85"/>
                <w:rFonts w:ascii="MB Lateefi" w:hAnsi="MB Lateefi" w:cs="MB Lateefi"/>
                <w:b/>
                <w:i w:val="0"/>
                <w:iCs w:val="0"/>
                <w:sz w:val="20"/>
                <w:szCs w:val="20"/>
                <w:rtl/>
                <w:lang w:bidi="sd-Arab-PK"/>
              </w:rPr>
              <w:t>(</w:t>
            </w:r>
            <w:r w:rsidRPr="00775583">
              <w:rPr>
                <w:rStyle w:val="FontStyle85"/>
                <w:rFonts w:ascii="MB Lateefi" w:hAnsi="MB Lateefi" w:cs="MB Lateefi" w:hint="eastAsia"/>
                <w:b/>
                <w:i w:val="0"/>
                <w:iCs w:val="0"/>
                <w:sz w:val="20"/>
                <w:szCs w:val="20"/>
                <w:rtl/>
              </w:rPr>
              <w:t>وضاحت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000F66DD" w:rsidRPr="00775583">
              <w:rPr>
                <w:rStyle w:val="FontStyle85"/>
                <w:rFonts w:ascii="MB Lateefi" w:hAnsi="MB Lateefi" w:cs="MB Lateefi"/>
                <w:b/>
                <w:i w:val="0"/>
                <w:iCs w:val="0"/>
                <w:sz w:val="20"/>
                <w:szCs w:val="20"/>
                <w:rtl/>
                <w:lang w:bidi="sd-Arab-PK"/>
              </w:rPr>
              <w:t>96</w:t>
            </w:r>
          </w:p>
        </w:tc>
        <w:tc>
          <w:tcPr>
            <w:tcW w:w="1078" w:type="dxa"/>
            <w:vAlign w:val="center"/>
          </w:tcPr>
          <w:p w14:paraId="7ACF3843" w14:textId="77777777" w:rsidR="00316FB2" w:rsidRPr="00775583" w:rsidRDefault="00316FB2" w:rsidP="00DE3637">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7AAE5C78" w14:textId="57B69772" w:rsidR="00316FB2" w:rsidRPr="00775583" w:rsidRDefault="00316FB2" w:rsidP="00DE3637">
            <w:pPr>
              <w:tabs>
                <w:tab w:val="left" w:pos="6330"/>
                <w:tab w:val="right" w:pos="10469"/>
              </w:tabs>
              <w:autoSpaceDE w:val="0"/>
              <w:autoSpaceDN w:val="0"/>
              <w:bidi/>
              <w:adjustRightInd w:val="0"/>
              <w:jc w:val="center"/>
              <w:rPr>
                <w:rFonts w:ascii="MB Lateefi" w:hAnsi="MB Lateefi" w:cs="MB Lateefi"/>
                <w:sz w:val="16"/>
                <w:szCs w:val="16"/>
                <w:rtl/>
                <w:lang w:bidi="sd-Arab-PK"/>
              </w:rPr>
            </w:pPr>
            <w:r w:rsidRPr="00775583">
              <w:rPr>
                <w:rFonts w:ascii="MB Lateefi" w:hAnsi="MB Lateefi" w:cs="MB Lateefi" w:hint="eastAsia"/>
                <w:sz w:val="16"/>
                <w:szCs w:val="16"/>
                <w:rtl/>
                <w:lang w:bidi="sd-Arab-PK"/>
              </w:rPr>
              <w:t>سي</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شن</w:t>
            </w:r>
            <w:r w:rsidRPr="00775583">
              <w:rPr>
                <w:rFonts w:ascii="MB Lateefi" w:hAnsi="MB Lateefi" w:cs="MB Lateefi"/>
                <w:sz w:val="16"/>
                <w:szCs w:val="16"/>
                <w:rtl/>
                <w:lang w:bidi="sd-Arab-PK"/>
              </w:rPr>
              <w:t xml:space="preserve"> </w:t>
            </w:r>
            <w:r w:rsidR="00BE6EF9" w:rsidRPr="00775583">
              <w:rPr>
                <w:rFonts w:cs="MB Lateefi"/>
                <w:sz w:val="16"/>
                <w:szCs w:val="16"/>
                <w:lang w:bidi="sd-Arab-PK"/>
              </w:rPr>
              <w:t>J</w:t>
            </w:r>
            <w:r w:rsidRPr="00775583">
              <w:rPr>
                <w:rFonts w:ascii="MB Lateefi" w:hAnsi="MB Lateefi" w:cs="MB Lateefi"/>
                <w:sz w:val="16"/>
                <w:szCs w:val="16"/>
                <w:rtl/>
                <w:lang w:bidi="sd-Arab-PK"/>
              </w:rPr>
              <w:t xml:space="preserve"> 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r>
      <w:tr w:rsidR="00316FB2" w:rsidRPr="00775583" w14:paraId="48870A52" w14:textId="77777777" w:rsidTr="002E2F27">
        <w:trPr>
          <w:trHeight w:val="467"/>
          <w:jc w:val="center"/>
        </w:trPr>
        <w:tc>
          <w:tcPr>
            <w:tcW w:w="1072" w:type="dxa"/>
            <w:vAlign w:val="center"/>
          </w:tcPr>
          <w:p w14:paraId="3FF3C9AF" w14:textId="37F081E7" w:rsidR="00316FB2" w:rsidRPr="00775583" w:rsidRDefault="00BE6EF9" w:rsidP="00167959">
            <w:pPr>
              <w:tabs>
                <w:tab w:val="left" w:pos="6330"/>
              </w:tabs>
              <w:jc w:val="center"/>
              <w:rPr>
                <w:rFonts w:cstheme="minorHAnsi"/>
                <w:sz w:val="20"/>
                <w:szCs w:val="20"/>
                <w:rtl/>
                <w:lang w:bidi="fa-IR"/>
              </w:rPr>
            </w:pPr>
            <w:r w:rsidRPr="00775583">
              <w:rPr>
                <w:rFonts w:cstheme="minorHAnsi"/>
                <w:sz w:val="20"/>
                <w:szCs w:val="20"/>
                <w:lang w:bidi="fa-IR"/>
              </w:rPr>
              <w:t>I3</w:t>
            </w:r>
          </w:p>
        </w:tc>
        <w:tc>
          <w:tcPr>
            <w:tcW w:w="4770" w:type="dxa"/>
            <w:gridSpan w:val="2"/>
            <w:vAlign w:val="center"/>
          </w:tcPr>
          <w:p w14:paraId="068D138C" w14:textId="77777777" w:rsidR="00316FB2" w:rsidRPr="00775583" w:rsidRDefault="00316FB2" w:rsidP="00DE3637">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ٽڪ</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وارو</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ار</w:t>
            </w:r>
            <w:r w:rsidRPr="00775583">
              <w:rPr>
                <w:rFonts w:ascii="MB Lateefi" w:hAnsi="MB Lateefi" w:cs="MB Lateefi" w:hint="cs"/>
                <w:rtl/>
                <w:lang w:bidi="fa-IR"/>
              </w:rPr>
              <w:t>ڊ</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679" w:type="dxa"/>
            <w:vAlign w:val="center"/>
          </w:tcPr>
          <w:p w14:paraId="6D339495"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987"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6ED81734"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b/>
                <w:i w:val="0"/>
                <w:iCs w:val="0"/>
                <w:sz w:val="20"/>
                <w:szCs w:val="20"/>
                <w:rtl/>
              </w:rPr>
              <w:t xml:space="preserve"> نه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72FF287D"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موجود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41C13454" w14:textId="3F5B38B9" w:rsidR="00316FB2" w:rsidRPr="00775583" w:rsidRDefault="00316FB2" w:rsidP="00DE3637">
            <w:pPr>
              <w:pStyle w:val="Style39"/>
              <w:widowControl/>
              <w:tabs>
                <w:tab w:val="right" w:leader="hyphen" w:pos="4320"/>
                <w:tab w:val="left" w:pos="4752"/>
              </w:tabs>
              <w:bidi/>
              <w:spacing w:line="240" w:lineRule="auto"/>
              <w:ind w:right="-115"/>
              <w:rPr>
                <w:rFonts w:ascii="MB Lateefi" w:hAnsi="MB Lateefi" w:cs="MB Lateefi"/>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وي</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سيني</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و</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rPr>
              <w:t xml:space="preserve"> </w:t>
            </w:r>
            <w:r w:rsidR="008A4136" w:rsidRPr="00775583">
              <w:rPr>
                <w:rStyle w:val="FontStyle85"/>
                <w:rFonts w:ascii="MB Lateefi" w:hAnsi="MB Lateefi" w:cs="MB Lateefi"/>
                <w:b/>
                <w:i w:val="0"/>
                <w:iCs w:val="0"/>
                <w:sz w:val="20"/>
                <w:szCs w:val="20"/>
              </w:rPr>
              <w:t>/</w:t>
            </w:r>
            <w:r w:rsidR="008A4136" w:rsidRPr="00775583">
              <w:rPr>
                <w:rStyle w:val="FontStyle85"/>
                <w:rFonts w:ascii="MB Lateefi" w:hAnsi="MB Lateefi" w:cs="MB Lateefi"/>
                <w:b/>
                <w:i w:val="0"/>
                <w:iCs w:val="0"/>
                <w:sz w:val="20"/>
                <w:szCs w:val="20"/>
                <w:rtl/>
                <w:lang w:bidi="sd-Arab-PK"/>
              </w:rPr>
              <w:t xml:space="preserve"> لي</w:t>
            </w:r>
            <w:r w:rsidR="008A4136" w:rsidRPr="00775583">
              <w:rPr>
                <w:rStyle w:val="FontStyle85"/>
                <w:rFonts w:ascii="MB Lateefi" w:hAnsi="MB Lateefi" w:cs="MB Lateefi" w:hint="cs"/>
                <w:b/>
                <w:i w:val="0"/>
                <w:iCs w:val="0"/>
                <w:sz w:val="20"/>
                <w:szCs w:val="20"/>
                <w:rtl/>
                <w:lang w:bidi="sd-Arab-PK"/>
              </w:rPr>
              <w:t>ڊ</w:t>
            </w:r>
            <w:r w:rsidR="008A4136" w:rsidRPr="00775583">
              <w:rPr>
                <w:rStyle w:val="FontStyle85"/>
                <w:rFonts w:ascii="MB Lateefi" w:hAnsi="MB Lateefi" w:cs="MB Lateefi" w:hint="eastAsia"/>
                <w:b/>
                <w:i w:val="0"/>
                <w:iCs w:val="0"/>
                <w:sz w:val="20"/>
                <w:szCs w:val="20"/>
                <w:rtl/>
                <w:lang w:bidi="sd-Arab-PK"/>
              </w:rPr>
              <w:t>ي</w:t>
            </w:r>
            <w:r w:rsidR="008A4136" w:rsidRPr="00775583">
              <w:rPr>
                <w:rStyle w:val="FontStyle85"/>
                <w:rFonts w:ascii="MB Lateefi" w:hAnsi="MB Lateefi" w:cs="MB Lateefi"/>
                <w:b/>
                <w:i w:val="0"/>
                <w:iCs w:val="0"/>
                <w:sz w:val="20"/>
                <w:szCs w:val="20"/>
                <w:rtl/>
                <w:lang w:bidi="sd-Arab-PK"/>
              </w:rPr>
              <w:t xml:space="preserve"> ھيل</w:t>
            </w:r>
            <w:r w:rsidR="008A4136" w:rsidRPr="00775583">
              <w:rPr>
                <w:rStyle w:val="FontStyle85"/>
                <w:rFonts w:ascii="MB Lateefi" w:hAnsi="MB Lateefi" w:cs="MB Lateefi" w:hint="cs"/>
                <w:b/>
                <w:i w:val="0"/>
                <w:iCs w:val="0"/>
                <w:sz w:val="20"/>
                <w:szCs w:val="20"/>
                <w:rtl/>
                <w:lang w:bidi="sd-Arab-PK"/>
              </w:rPr>
              <w:t>ٿ</w:t>
            </w:r>
            <w:r w:rsidR="008A4136" w:rsidRPr="00775583">
              <w:rPr>
                <w:rStyle w:val="FontStyle85"/>
                <w:rFonts w:ascii="MB Lateefi" w:hAnsi="MB Lateefi" w:cs="MB Lateefi"/>
                <w:b/>
                <w:i w:val="0"/>
                <w:iCs w:val="0"/>
                <w:sz w:val="20"/>
                <w:szCs w:val="20"/>
                <w:rtl/>
                <w:lang w:bidi="sd-Arab-PK"/>
              </w:rPr>
              <w:t xml:space="preserve"> ور</w:t>
            </w:r>
            <w:r w:rsidR="008A4136" w:rsidRPr="00775583">
              <w:rPr>
                <w:rStyle w:val="FontStyle85"/>
                <w:rFonts w:ascii="MB Lateefi" w:hAnsi="MB Lateefi" w:cs="MB Lateefi" w:hint="cs"/>
                <w:b/>
                <w:i w:val="0"/>
                <w:iCs w:val="0"/>
                <w:sz w:val="20"/>
                <w:szCs w:val="20"/>
                <w:rtl/>
                <w:lang w:bidi="sd-Arab-PK"/>
              </w:rPr>
              <w:t>ڪ</w:t>
            </w:r>
            <w:r w:rsidR="008A4136" w:rsidRPr="00775583">
              <w:rPr>
                <w:rStyle w:val="FontStyle85"/>
                <w:rFonts w:ascii="MB Lateefi" w:hAnsi="MB Lateefi" w:cs="MB Lateefi" w:hint="eastAsia"/>
                <w:b/>
                <w:i w:val="0"/>
                <w:iCs w:val="0"/>
                <w:sz w:val="20"/>
                <w:szCs w:val="20"/>
                <w:rtl/>
                <w:lang w:bidi="sd-Arab-PK"/>
              </w:rPr>
              <w:t>ر</w:t>
            </w:r>
            <w:r w:rsidR="008A4136" w:rsidRPr="00775583">
              <w:rPr>
                <w:rStyle w:val="FontStyle85"/>
                <w:rFonts w:ascii="MB Lateefi" w:hAnsi="MB Lateefi" w:cs="MB Lateefi"/>
                <w:b/>
                <w:i w:val="0"/>
                <w:iCs w:val="0"/>
                <w:sz w:val="20"/>
                <w:szCs w:val="20"/>
                <w:rtl/>
                <w:lang w:bidi="sd-Arab-PK"/>
              </w:rPr>
              <w:t xml:space="preserve"> و</w:t>
            </w:r>
            <w:r w:rsidR="008A4136" w:rsidRPr="00775583">
              <w:rPr>
                <w:rStyle w:val="FontStyle85"/>
                <w:rFonts w:ascii="MB Lateefi" w:hAnsi="MB Lateefi" w:cs="MB Lateefi" w:hint="cs"/>
                <w:b/>
                <w:i w:val="0"/>
                <w:iCs w:val="0"/>
                <w:sz w:val="20"/>
                <w:szCs w:val="20"/>
                <w:rtl/>
                <w:lang w:bidi="sd-Arab-PK"/>
              </w:rPr>
              <w:t>ٽ</w:t>
            </w:r>
            <w:r w:rsidR="008A4136"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tc>
        <w:tc>
          <w:tcPr>
            <w:tcW w:w="1078" w:type="dxa"/>
            <w:vAlign w:val="center"/>
          </w:tcPr>
          <w:p w14:paraId="2C014A2A" w14:textId="77777777" w:rsidR="00316FB2" w:rsidRPr="00775583" w:rsidRDefault="00316FB2" w:rsidP="00DE3637">
            <w:pPr>
              <w:jc w:val="center"/>
              <w:rPr>
                <w:rFonts w:ascii="MB Lateefi" w:hAnsi="MB Lateefi" w:cs="MB Lateefi"/>
                <w:sz w:val="20"/>
                <w:szCs w:val="20"/>
                <w:rtl/>
                <w:lang w:bidi="fa-IR"/>
              </w:rPr>
            </w:pPr>
          </w:p>
        </w:tc>
      </w:tr>
    </w:tbl>
    <w:p w14:paraId="7F67FE66" w14:textId="77777777" w:rsidR="00316FB2" w:rsidRPr="00775583" w:rsidRDefault="00316FB2" w:rsidP="00316FB2">
      <w:pPr>
        <w:tabs>
          <w:tab w:val="left" w:pos="6330"/>
        </w:tabs>
        <w:bidi/>
        <w:rPr>
          <w:rFonts w:ascii="MB Lateefi" w:hAnsi="MB Lateefi" w:cs="MB Lateefi"/>
          <w:sz w:val="20"/>
          <w:szCs w:val="20"/>
          <w:rtl/>
          <w:lang w:bidi="fa-IR"/>
        </w:rPr>
      </w:pPr>
    </w:p>
    <w:tbl>
      <w:tblPr>
        <w:tblW w:w="11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1664"/>
        <w:gridCol w:w="3205"/>
        <w:gridCol w:w="1524"/>
        <w:gridCol w:w="1626"/>
        <w:gridCol w:w="2514"/>
      </w:tblGrid>
      <w:tr w:rsidR="00316FB2" w:rsidRPr="00775583" w14:paraId="3F9D91D0" w14:textId="77777777" w:rsidTr="009974F1">
        <w:trPr>
          <w:trHeight w:val="323"/>
          <w:jc w:val="center"/>
        </w:trPr>
        <w:tc>
          <w:tcPr>
            <w:tcW w:w="5851" w:type="dxa"/>
            <w:gridSpan w:val="3"/>
            <w:vMerge w:val="restart"/>
            <w:shd w:val="clear" w:color="auto" w:fill="F2F2F2" w:themeFill="background1" w:themeFillShade="F2"/>
            <w:vAlign w:val="center"/>
          </w:tcPr>
          <w:p w14:paraId="1038F850" w14:textId="77777777" w:rsidR="00316FB2" w:rsidRPr="00775583" w:rsidRDefault="00316FB2" w:rsidP="00DE3637">
            <w:pPr>
              <w:pStyle w:val="Responsecategs"/>
              <w:ind w:left="0"/>
              <w:rPr>
                <w:rFonts w:asciiTheme="minorHAnsi" w:hAnsiTheme="minorHAnsi" w:cstheme="minorHAnsi"/>
                <w:b/>
                <w:bCs/>
                <w:sz w:val="22"/>
                <w:szCs w:val="22"/>
              </w:rPr>
            </w:pPr>
            <w:r w:rsidRPr="00775583">
              <w:rPr>
                <w:rFonts w:asciiTheme="minorHAnsi" w:hAnsiTheme="minorHAnsi" w:cstheme="minorHAnsi"/>
                <w:color w:val="333333"/>
                <w:sz w:val="24"/>
              </w:rPr>
              <w:t xml:space="preserve">     </w:t>
            </w:r>
          </w:p>
        </w:tc>
        <w:tc>
          <w:tcPr>
            <w:tcW w:w="3150" w:type="dxa"/>
            <w:gridSpan w:val="2"/>
            <w:shd w:val="clear" w:color="auto" w:fill="F2F2F2" w:themeFill="background1" w:themeFillShade="F2"/>
            <w:vAlign w:val="center"/>
          </w:tcPr>
          <w:p w14:paraId="749ABBCC" w14:textId="77777777" w:rsidR="00316FB2" w:rsidRPr="00775583" w:rsidRDefault="00316FB2" w:rsidP="00DE3637">
            <w:pPr>
              <w:pStyle w:val="Responsecategs"/>
              <w:jc w:val="center"/>
              <w:rPr>
                <w:rFonts w:asciiTheme="minorHAnsi" w:hAnsiTheme="minorHAnsi" w:cstheme="minorHAnsi"/>
                <w:bCs/>
              </w:rPr>
            </w:pPr>
            <w:r w:rsidRPr="00775583">
              <w:rPr>
                <w:rFonts w:asciiTheme="minorHAnsi" w:hAnsiTheme="minorHAnsi" w:cstheme="minorHAnsi"/>
                <w:bCs/>
              </w:rPr>
              <w:t>Source of information for vaccine</w:t>
            </w:r>
          </w:p>
        </w:tc>
        <w:tc>
          <w:tcPr>
            <w:tcW w:w="2514" w:type="dxa"/>
            <w:shd w:val="clear" w:color="auto" w:fill="F2F2F2" w:themeFill="background1" w:themeFillShade="F2"/>
            <w:vAlign w:val="center"/>
          </w:tcPr>
          <w:p w14:paraId="6F237DCA" w14:textId="77777777" w:rsidR="00316FB2" w:rsidRPr="00775583" w:rsidRDefault="00316FB2" w:rsidP="00DE3637">
            <w:pPr>
              <w:pStyle w:val="Responsecategs"/>
              <w:ind w:left="0" w:firstLine="0"/>
              <w:jc w:val="center"/>
              <w:rPr>
                <w:rFonts w:asciiTheme="minorHAnsi" w:hAnsiTheme="minorHAnsi" w:cstheme="minorHAnsi"/>
                <w:bCs/>
                <w:sz w:val="24"/>
                <w:szCs w:val="24"/>
              </w:rPr>
            </w:pPr>
            <w:r w:rsidRPr="00775583">
              <w:rPr>
                <w:rFonts w:asciiTheme="minorHAnsi" w:hAnsiTheme="minorHAnsi" w:cstheme="minorHAnsi"/>
                <w:bCs/>
                <w:sz w:val="24"/>
                <w:szCs w:val="24"/>
              </w:rPr>
              <w:t>Place of Vaccine</w:t>
            </w:r>
          </w:p>
        </w:tc>
      </w:tr>
      <w:tr w:rsidR="00316FB2" w:rsidRPr="00775583" w14:paraId="729D7798" w14:textId="77777777" w:rsidTr="009974F1">
        <w:trPr>
          <w:cantSplit/>
          <w:trHeight w:val="530"/>
          <w:jc w:val="center"/>
        </w:trPr>
        <w:tc>
          <w:tcPr>
            <w:tcW w:w="5851" w:type="dxa"/>
            <w:gridSpan w:val="3"/>
            <w:vMerge/>
            <w:shd w:val="clear" w:color="auto" w:fill="F2F2F2" w:themeFill="background1" w:themeFillShade="F2"/>
          </w:tcPr>
          <w:p w14:paraId="1AEFB3E7" w14:textId="77777777" w:rsidR="00316FB2" w:rsidRPr="00775583" w:rsidRDefault="00316FB2" w:rsidP="00DE3637">
            <w:pPr>
              <w:pStyle w:val="Responsecategs"/>
              <w:ind w:left="0" w:firstLine="0"/>
              <w:jc w:val="center"/>
              <w:rPr>
                <w:rFonts w:asciiTheme="minorHAnsi" w:hAnsiTheme="minorHAnsi" w:cstheme="minorHAnsi"/>
                <w:b/>
                <w:bCs/>
                <w:sz w:val="22"/>
                <w:szCs w:val="22"/>
              </w:rPr>
            </w:pPr>
          </w:p>
        </w:tc>
        <w:tc>
          <w:tcPr>
            <w:tcW w:w="3150" w:type="dxa"/>
            <w:gridSpan w:val="2"/>
            <w:tcBorders>
              <w:bottom w:val="single" w:sz="4" w:space="0" w:color="auto"/>
            </w:tcBorders>
            <w:shd w:val="clear" w:color="auto" w:fill="F2F2F2" w:themeFill="background1" w:themeFillShade="F2"/>
          </w:tcPr>
          <w:p w14:paraId="78D56880" w14:textId="77777777" w:rsidR="00316FB2" w:rsidRPr="00775583" w:rsidRDefault="00316FB2" w:rsidP="00DE3637">
            <w:pPr>
              <w:pStyle w:val="Responsecategs"/>
              <w:ind w:left="0" w:firstLine="0"/>
              <w:rPr>
                <w:rFonts w:asciiTheme="minorHAnsi" w:hAnsiTheme="minorHAnsi" w:cstheme="minorHAnsi"/>
                <w:bCs/>
                <w:sz w:val="24"/>
                <w:szCs w:val="24"/>
              </w:rPr>
            </w:pPr>
            <w:r w:rsidRPr="00775583">
              <w:rPr>
                <w:rFonts w:asciiTheme="minorHAnsi" w:hAnsiTheme="minorHAnsi" w:cs="Calibri"/>
                <w:sz w:val="24"/>
                <w:szCs w:val="24"/>
              </w:rPr>
              <w:t>1. Vaccine Card</w:t>
            </w:r>
          </w:p>
          <w:p w14:paraId="2E16F08F" w14:textId="77777777" w:rsidR="00316FB2" w:rsidRPr="00775583" w:rsidRDefault="00316FB2" w:rsidP="00DE3637">
            <w:pPr>
              <w:pStyle w:val="Responsecategs"/>
              <w:ind w:left="0"/>
              <w:rPr>
                <w:rFonts w:asciiTheme="minorHAnsi" w:hAnsiTheme="minorHAnsi" w:cstheme="minorHAnsi"/>
                <w:bCs/>
                <w:sz w:val="24"/>
                <w:szCs w:val="24"/>
              </w:rPr>
            </w:pPr>
            <w:r w:rsidRPr="00775583">
              <w:rPr>
                <w:rFonts w:asciiTheme="minorHAnsi" w:hAnsiTheme="minorHAnsi" w:cs="Calibri"/>
                <w:sz w:val="24"/>
                <w:szCs w:val="24"/>
              </w:rPr>
              <w:t>2 2. Reported by care taker</w:t>
            </w:r>
          </w:p>
        </w:tc>
        <w:tc>
          <w:tcPr>
            <w:tcW w:w="2514" w:type="dxa"/>
            <w:vMerge w:val="restart"/>
            <w:shd w:val="clear" w:color="auto" w:fill="F2F2F2" w:themeFill="background1" w:themeFillShade="F2"/>
            <w:vAlign w:val="center"/>
          </w:tcPr>
          <w:p w14:paraId="411773BE" w14:textId="77777777" w:rsidR="00316FB2" w:rsidRPr="00775583" w:rsidRDefault="00316FB2" w:rsidP="00DE3637">
            <w:pPr>
              <w:pStyle w:val="Responsecategs"/>
              <w:ind w:left="0" w:firstLine="0"/>
              <w:rPr>
                <w:rFonts w:asciiTheme="minorHAnsi" w:hAnsiTheme="minorHAnsi" w:cs="Calibri"/>
                <w:sz w:val="24"/>
                <w:szCs w:val="24"/>
              </w:rPr>
            </w:pPr>
            <w:r w:rsidRPr="00775583">
              <w:rPr>
                <w:rFonts w:asciiTheme="minorHAnsi" w:hAnsiTheme="minorHAnsi" w:cs="Calibri"/>
                <w:sz w:val="24"/>
                <w:szCs w:val="24"/>
              </w:rPr>
              <w:t>1. Govt. Hospital</w:t>
            </w:r>
          </w:p>
          <w:p w14:paraId="3BC0190A" w14:textId="77777777" w:rsidR="00316FB2" w:rsidRPr="00775583" w:rsidRDefault="00316FB2" w:rsidP="00DE3637">
            <w:pPr>
              <w:pStyle w:val="Responsecategs"/>
              <w:ind w:left="0" w:firstLine="0"/>
              <w:rPr>
                <w:rFonts w:asciiTheme="minorHAnsi" w:hAnsiTheme="minorHAnsi" w:cs="Calibri"/>
                <w:sz w:val="24"/>
                <w:szCs w:val="24"/>
              </w:rPr>
            </w:pPr>
            <w:r w:rsidRPr="00775583">
              <w:rPr>
                <w:rFonts w:asciiTheme="minorHAnsi" w:hAnsiTheme="minorHAnsi" w:cs="Calibri"/>
                <w:sz w:val="24"/>
                <w:szCs w:val="24"/>
              </w:rPr>
              <w:t>2. Private Hospital</w:t>
            </w:r>
          </w:p>
          <w:p w14:paraId="538D6661" w14:textId="77777777" w:rsidR="00316FB2" w:rsidRPr="00775583" w:rsidRDefault="00316FB2" w:rsidP="00DE3637">
            <w:pPr>
              <w:pStyle w:val="Responsecategs"/>
              <w:rPr>
                <w:rFonts w:asciiTheme="minorHAnsi" w:hAnsiTheme="minorHAnsi" w:cstheme="minorHAnsi"/>
                <w:bCs/>
                <w:sz w:val="24"/>
                <w:szCs w:val="24"/>
              </w:rPr>
            </w:pPr>
            <w:r w:rsidRPr="00775583">
              <w:rPr>
                <w:rFonts w:asciiTheme="minorHAnsi" w:hAnsiTheme="minorHAnsi" w:cs="Calibri"/>
                <w:sz w:val="24"/>
                <w:szCs w:val="24"/>
              </w:rPr>
              <w:t>3. Home</w:t>
            </w:r>
          </w:p>
        </w:tc>
      </w:tr>
      <w:tr w:rsidR="00316FB2" w:rsidRPr="00775583" w14:paraId="25CD6196" w14:textId="77777777" w:rsidTr="009974F1">
        <w:trPr>
          <w:cantSplit/>
          <w:trHeight w:val="368"/>
          <w:jc w:val="center"/>
        </w:trPr>
        <w:tc>
          <w:tcPr>
            <w:tcW w:w="5851" w:type="dxa"/>
            <w:gridSpan w:val="3"/>
            <w:vMerge/>
            <w:tcBorders>
              <w:bottom w:val="single" w:sz="4" w:space="0" w:color="auto"/>
            </w:tcBorders>
            <w:shd w:val="clear" w:color="auto" w:fill="BFBFBF" w:themeFill="background1" w:themeFillShade="BF"/>
          </w:tcPr>
          <w:p w14:paraId="1E01F2B0" w14:textId="77777777" w:rsidR="00316FB2" w:rsidRPr="00775583" w:rsidRDefault="00316FB2" w:rsidP="00DE3637">
            <w:pPr>
              <w:pStyle w:val="Responsecategs"/>
              <w:ind w:left="329" w:right="113"/>
              <w:jc w:val="center"/>
              <w:rPr>
                <w:rFonts w:asciiTheme="minorHAnsi" w:hAnsiTheme="minorHAnsi" w:cstheme="minorHAnsi"/>
                <w:b/>
                <w:bCs/>
                <w:sz w:val="22"/>
                <w:szCs w:val="22"/>
              </w:rPr>
            </w:pPr>
          </w:p>
        </w:tc>
        <w:tc>
          <w:tcPr>
            <w:tcW w:w="1524" w:type="dxa"/>
            <w:tcBorders>
              <w:bottom w:val="single" w:sz="4" w:space="0" w:color="auto"/>
            </w:tcBorders>
            <w:shd w:val="clear" w:color="auto" w:fill="F2F2F2" w:themeFill="background1" w:themeFillShade="F2"/>
            <w:vAlign w:val="center"/>
          </w:tcPr>
          <w:p w14:paraId="4BC81624" w14:textId="77777777" w:rsidR="00316FB2" w:rsidRPr="00775583" w:rsidRDefault="00316FB2" w:rsidP="00DE3637">
            <w:pPr>
              <w:pStyle w:val="Responsecategs"/>
              <w:jc w:val="center"/>
              <w:rPr>
                <w:rFonts w:asciiTheme="minorHAnsi" w:hAnsiTheme="minorHAnsi" w:cstheme="minorHAnsi"/>
                <w:bCs/>
                <w:sz w:val="24"/>
                <w:szCs w:val="24"/>
              </w:rPr>
            </w:pPr>
            <w:r w:rsidRPr="00775583">
              <w:rPr>
                <w:rFonts w:asciiTheme="minorHAnsi" w:hAnsiTheme="minorHAnsi" w:cstheme="minorHAnsi"/>
                <w:bCs/>
                <w:sz w:val="24"/>
                <w:szCs w:val="24"/>
              </w:rPr>
              <w:t>Card</w:t>
            </w:r>
          </w:p>
        </w:tc>
        <w:tc>
          <w:tcPr>
            <w:tcW w:w="1626" w:type="dxa"/>
            <w:tcBorders>
              <w:bottom w:val="single" w:sz="4" w:space="0" w:color="auto"/>
            </w:tcBorders>
            <w:shd w:val="clear" w:color="auto" w:fill="F2F2F2" w:themeFill="background1" w:themeFillShade="F2"/>
            <w:vAlign w:val="center"/>
          </w:tcPr>
          <w:p w14:paraId="56063280" w14:textId="77777777" w:rsidR="00316FB2" w:rsidRPr="00775583" w:rsidRDefault="00316FB2" w:rsidP="00DE3637">
            <w:pPr>
              <w:pStyle w:val="Responsecategs"/>
              <w:ind w:left="0" w:firstLine="0"/>
              <w:jc w:val="center"/>
              <w:rPr>
                <w:rFonts w:asciiTheme="minorHAnsi" w:hAnsiTheme="minorHAnsi" w:cstheme="minorHAnsi"/>
                <w:bCs/>
                <w:sz w:val="24"/>
                <w:szCs w:val="24"/>
              </w:rPr>
            </w:pPr>
            <w:r w:rsidRPr="00775583">
              <w:rPr>
                <w:rFonts w:asciiTheme="minorHAnsi" w:hAnsiTheme="minorHAnsi" w:cstheme="minorHAnsi"/>
                <w:bCs/>
                <w:sz w:val="24"/>
                <w:szCs w:val="24"/>
              </w:rPr>
              <w:t>Recall</w:t>
            </w:r>
          </w:p>
        </w:tc>
        <w:tc>
          <w:tcPr>
            <w:tcW w:w="2514" w:type="dxa"/>
            <w:vMerge/>
            <w:tcBorders>
              <w:bottom w:val="single" w:sz="4" w:space="0" w:color="auto"/>
            </w:tcBorders>
            <w:shd w:val="clear" w:color="auto" w:fill="BFBFBF" w:themeFill="background1" w:themeFillShade="BF"/>
            <w:vAlign w:val="center"/>
          </w:tcPr>
          <w:p w14:paraId="46CC4705" w14:textId="77777777" w:rsidR="00316FB2" w:rsidRPr="00775583" w:rsidRDefault="00316FB2" w:rsidP="00DE3637">
            <w:pPr>
              <w:pStyle w:val="Responsecategs"/>
              <w:ind w:left="0" w:firstLine="0"/>
              <w:jc w:val="center"/>
              <w:rPr>
                <w:rFonts w:asciiTheme="minorHAnsi" w:hAnsiTheme="minorHAnsi" w:cs="Calibri"/>
                <w:b/>
                <w:sz w:val="16"/>
                <w:szCs w:val="16"/>
              </w:rPr>
            </w:pPr>
          </w:p>
        </w:tc>
      </w:tr>
      <w:tr w:rsidR="00316FB2" w:rsidRPr="00775583" w14:paraId="0C569558" w14:textId="77777777" w:rsidTr="00DE3637">
        <w:trPr>
          <w:trHeight w:val="229"/>
          <w:jc w:val="center"/>
        </w:trPr>
        <w:tc>
          <w:tcPr>
            <w:tcW w:w="982" w:type="dxa"/>
            <w:vAlign w:val="center"/>
          </w:tcPr>
          <w:p w14:paraId="53257801"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A</w:t>
            </w:r>
          </w:p>
        </w:tc>
        <w:tc>
          <w:tcPr>
            <w:tcW w:w="1664" w:type="dxa"/>
            <w:vMerge w:val="restart"/>
            <w:vAlign w:val="center"/>
          </w:tcPr>
          <w:p w14:paraId="5F79A743" w14:textId="77777777" w:rsidR="00316FB2" w:rsidRPr="00775583" w:rsidRDefault="00316FB2" w:rsidP="00DE3637">
            <w:pPr>
              <w:pStyle w:val="Title"/>
              <w:rPr>
                <w:rFonts w:asciiTheme="minorHAnsi" w:hAnsiTheme="minorHAnsi" w:cstheme="minorHAnsi"/>
                <w:b w:val="0"/>
                <w:color w:val="333333"/>
                <w:sz w:val="24"/>
              </w:rPr>
            </w:pPr>
            <w:r w:rsidRPr="00775583">
              <w:rPr>
                <w:rFonts w:asciiTheme="minorHAnsi" w:hAnsiTheme="minorHAnsi" w:cs="Calibri"/>
                <w:b w:val="0"/>
                <w:sz w:val="24"/>
              </w:rPr>
              <w:t>At Birth</w:t>
            </w:r>
          </w:p>
        </w:tc>
        <w:tc>
          <w:tcPr>
            <w:tcW w:w="3205" w:type="dxa"/>
            <w:tcMar>
              <w:left w:w="58" w:type="dxa"/>
              <w:right w:w="58" w:type="dxa"/>
            </w:tcMar>
            <w:vAlign w:val="center"/>
          </w:tcPr>
          <w:p w14:paraId="59129A91"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BCG</w:t>
            </w:r>
          </w:p>
        </w:tc>
        <w:tc>
          <w:tcPr>
            <w:tcW w:w="1524" w:type="dxa"/>
          </w:tcPr>
          <w:p w14:paraId="39C095BA" w14:textId="582AB605" w:rsidR="00316FB2" w:rsidRPr="00775583" w:rsidRDefault="007D3C09" w:rsidP="007D3C09">
            <w:pPr>
              <w:pStyle w:val="Responsecategs"/>
              <w:ind w:left="0" w:firstLine="0"/>
              <w:jc w:val="center"/>
              <w:rPr>
                <w:rFonts w:asciiTheme="minorHAnsi" w:hAnsiTheme="minorHAnsi" w:cstheme="minorHAnsi"/>
                <w:sz w:val="24"/>
                <w:szCs w:val="24"/>
                <w:lang w:bidi="sd-Arab-PK"/>
              </w:rPr>
            </w:pPr>
            <w:r w:rsidRPr="00775583">
              <w:rPr>
                <w:rFonts w:asciiTheme="minorHAnsi" w:hAnsiTheme="minorHAnsi" w:cstheme="minorHAnsi"/>
                <w:sz w:val="24"/>
                <w:szCs w:val="24"/>
                <w:lang w:bidi="sd-Arab-PK"/>
              </w:rPr>
              <w:t>Yes</w:t>
            </w:r>
          </w:p>
        </w:tc>
        <w:tc>
          <w:tcPr>
            <w:tcW w:w="1626" w:type="dxa"/>
          </w:tcPr>
          <w:p w14:paraId="2C3CCD60" w14:textId="482E63A3" w:rsidR="00316FB2" w:rsidRPr="00775583" w:rsidRDefault="007D3C09" w:rsidP="007D3C09">
            <w:pPr>
              <w:pStyle w:val="Responsecategs"/>
              <w:jc w:val="center"/>
              <w:rPr>
                <w:rFonts w:asciiTheme="minorHAnsi" w:hAnsiTheme="minorHAnsi" w:cstheme="minorHAnsi"/>
                <w:sz w:val="24"/>
                <w:szCs w:val="24"/>
              </w:rPr>
            </w:pPr>
            <w:r w:rsidRPr="00775583">
              <w:rPr>
                <w:rFonts w:asciiTheme="minorHAnsi" w:hAnsiTheme="minorHAnsi" w:cstheme="minorHAnsi"/>
                <w:sz w:val="24"/>
                <w:szCs w:val="24"/>
              </w:rPr>
              <w:t>Yes</w:t>
            </w:r>
          </w:p>
        </w:tc>
        <w:tc>
          <w:tcPr>
            <w:tcW w:w="2514" w:type="dxa"/>
            <w:vAlign w:val="center"/>
          </w:tcPr>
          <w:p w14:paraId="339F9652" w14:textId="77777777" w:rsidR="00316FB2" w:rsidRPr="00775583" w:rsidRDefault="00316FB2" w:rsidP="00DE3637">
            <w:pPr>
              <w:pStyle w:val="Responsecategs"/>
              <w:ind w:left="0" w:firstLine="0"/>
              <w:jc w:val="center"/>
              <w:rPr>
                <w:rFonts w:asciiTheme="minorHAnsi" w:hAnsiTheme="minorHAnsi" w:cstheme="minorHAnsi"/>
                <w:sz w:val="24"/>
                <w:szCs w:val="24"/>
              </w:rPr>
            </w:pPr>
          </w:p>
        </w:tc>
      </w:tr>
      <w:tr w:rsidR="00316FB2" w:rsidRPr="00775583" w14:paraId="23050E77" w14:textId="77777777" w:rsidTr="00DE3637">
        <w:trPr>
          <w:trHeight w:val="229"/>
          <w:jc w:val="center"/>
        </w:trPr>
        <w:tc>
          <w:tcPr>
            <w:tcW w:w="982" w:type="dxa"/>
            <w:vAlign w:val="center"/>
          </w:tcPr>
          <w:p w14:paraId="70AC045E"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B</w:t>
            </w:r>
          </w:p>
        </w:tc>
        <w:tc>
          <w:tcPr>
            <w:tcW w:w="1664" w:type="dxa"/>
            <w:vMerge/>
            <w:vAlign w:val="center"/>
          </w:tcPr>
          <w:p w14:paraId="12307B38"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68F3CA90"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OPV-0 </w:t>
            </w:r>
            <w:r w:rsidRPr="00775583">
              <w:rPr>
                <w:rFonts w:asciiTheme="minorHAnsi" w:hAnsiTheme="minorHAnsi" w:cstheme="minorHAnsi"/>
                <w:b w:val="0"/>
                <w:color w:val="333333"/>
                <w:sz w:val="20"/>
                <w:szCs w:val="20"/>
              </w:rPr>
              <w:t>(Oral Polio Vaccine</w:t>
            </w:r>
            <w:r w:rsidRPr="00775583" w:rsidDel="00BC4916">
              <w:rPr>
                <w:rFonts w:asciiTheme="minorHAnsi" w:hAnsiTheme="minorHAnsi" w:cstheme="minorHAnsi"/>
                <w:b w:val="0"/>
                <w:color w:val="333333"/>
                <w:sz w:val="20"/>
                <w:szCs w:val="20"/>
              </w:rPr>
              <w:t xml:space="preserve"> </w:t>
            </w:r>
            <w:r w:rsidRPr="00775583">
              <w:rPr>
                <w:rFonts w:asciiTheme="minorHAnsi" w:hAnsiTheme="minorHAnsi" w:cstheme="minorHAnsi"/>
                <w:b w:val="0"/>
                <w:color w:val="333333"/>
                <w:sz w:val="20"/>
                <w:szCs w:val="20"/>
              </w:rPr>
              <w:t>dose at birth)</w:t>
            </w:r>
          </w:p>
        </w:tc>
        <w:tc>
          <w:tcPr>
            <w:tcW w:w="1524" w:type="dxa"/>
          </w:tcPr>
          <w:p w14:paraId="6BAEF17E" w14:textId="2E7FF3A1" w:rsidR="00316FB2" w:rsidRPr="00775583" w:rsidRDefault="00316FB2" w:rsidP="00DE3637">
            <w:pPr>
              <w:pStyle w:val="Responsecategs"/>
              <w:jc w:val="center"/>
              <w:rPr>
                <w:rFonts w:asciiTheme="minorHAnsi" w:hAnsiTheme="minorHAnsi" w:cstheme="minorHAnsi"/>
                <w:bCs/>
                <w:color w:val="333333"/>
                <w:lang w:val="en-GB"/>
              </w:rPr>
            </w:pPr>
          </w:p>
        </w:tc>
        <w:tc>
          <w:tcPr>
            <w:tcW w:w="1626" w:type="dxa"/>
          </w:tcPr>
          <w:p w14:paraId="3173604B" w14:textId="65093D42" w:rsidR="00316FB2" w:rsidRPr="00775583" w:rsidRDefault="00316FB2" w:rsidP="00DE3637">
            <w:pPr>
              <w:pStyle w:val="Responsecategs"/>
              <w:jc w:val="center"/>
              <w:rPr>
                <w:rFonts w:asciiTheme="minorHAnsi" w:hAnsiTheme="minorHAnsi" w:cstheme="minorHAnsi"/>
                <w:sz w:val="24"/>
                <w:szCs w:val="24"/>
              </w:rPr>
            </w:pPr>
          </w:p>
        </w:tc>
        <w:tc>
          <w:tcPr>
            <w:tcW w:w="2514" w:type="dxa"/>
            <w:vAlign w:val="center"/>
          </w:tcPr>
          <w:p w14:paraId="3241D7EB"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083F2126" w14:textId="77777777" w:rsidTr="00DE3637">
        <w:trPr>
          <w:trHeight w:val="229"/>
          <w:jc w:val="center"/>
        </w:trPr>
        <w:tc>
          <w:tcPr>
            <w:tcW w:w="982" w:type="dxa"/>
            <w:vAlign w:val="center"/>
          </w:tcPr>
          <w:p w14:paraId="1408B8A2"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C</w:t>
            </w:r>
          </w:p>
        </w:tc>
        <w:tc>
          <w:tcPr>
            <w:tcW w:w="1664" w:type="dxa"/>
            <w:vMerge w:val="restart"/>
            <w:vAlign w:val="center"/>
          </w:tcPr>
          <w:p w14:paraId="2D9FEAAE" w14:textId="619E9F4B" w:rsidR="00316FB2" w:rsidRPr="00775583" w:rsidRDefault="00316FB2" w:rsidP="00DE3637">
            <w:pPr>
              <w:pStyle w:val="Title"/>
              <w:rPr>
                <w:rFonts w:asciiTheme="minorHAnsi" w:hAnsiTheme="minorHAnsi" w:cs="Calibri"/>
                <w:b w:val="0"/>
                <w:sz w:val="24"/>
              </w:rPr>
            </w:pPr>
            <w:r w:rsidRPr="00775583">
              <w:rPr>
                <w:rFonts w:asciiTheme="minorHAnsi" w:hAnsiTheme="minorHAnsi" w:cs="Calibri"/>
                <w:b w:val="0"/>
                <w:sz w:val="24"/>
              </w:rPr>
              <w:t xml:space="preserve">At the </w:t>
            </w:r>
            <w:r w:rsidR="000379CD" w:rsidRPr="00775583">
              <w:rPr>
                <w:rFonts w:asciiTheme="minorHAnsi" w:hAnsiTheme="minorHAnsi" w:cs="Calibri"/>
                <w:b w:val="0"/>
                <w:sz w:val="24"/>
                <w:lang w:val="en-US" w:bidi="sd-Arab-PK"/>
              </w:rPr>
              <w:t xml:space="preserve">age </w:t>
            </w:r>
            <w:r w:rsidRPr="00775583">
              <w:rPr>
                <w:rFonts w:asciiTheme="minorHAnsi" w:hAnsiTheme="minorHAnsi" w:cs="Calibri"/>
                <w:b w:val="0"/>
                <w:sz w:val="24"/>
              </w:rPr>
              <w:t>of 6 weeks</w:t>
            </w:r>
          </w:p>
        </w:tc>
        <w:tc>
          <w:tcPr>
            <w:tcW w:w="3205" w:type="dxa"/>
            <w:tcMar>
              <w:left w:w="58" w:type="dxa"/>
              <w:right w:w="58" w:type="dxa"/>
            </w:tcMar>
            <w:vAlign w:val="center"/>
          </w:tcPr>
          <w:p w14:paraId="6AFAE827"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OPV-1 </w:t>
            </w:r>
            <w:r w:rsidRPr="00775583">
              <w:rPr>
                <w:rFonts w:asciiTheme="minorHAnsi" w:hAnsiTheme="minorHAnsi" w:cstheme="minorHAnsi"/>
                <w:b w:val="0"/>
                <w:color w:val="333333"/>
                <w:sz w:val="20"/>
                <w:szCs w:val="20"/>
              </w:rPr>
              <w:t>(Oral Polio Vaccine</w:t>
            </w:r>
            <w:r w:rsidRPr="00775583" w:rsidDel="00BC4916">
              <w:rPr>
                <w:rFonts w:asciiTheme="minorHAnsi" w:hAnsiTheme="minorHAnsi" w:cstheme="minorHAnsi"/>
                <w:b w:val="0"/>
                <w:color w:val="333333"/>
                <w:sz w:val="20"/>
                <w:szCs w:val="20"/>
              </w:rPr>
              <w:t xml:space="preserve"> </w:t>
            </w:r>
            <w:r w:rsidRPr="00775583">
              <w:rPr>
                <w:rFonts w:asciiTheme="minorHAnsi" w:hAnsiTheme="minorHAnsi" w:cstheme="minorHAnsi"/>
                <w:b w:val="0"/>
                <w:color w:val="333333"/>
                <w:sz w:val="20"/>
                <w:szCs w:val="20"/>
              </w:rPr>
              <w:t>first dose)</w:t>
            </w:r>
          </w:p>
        </w:tc>
        <w:tc>
          <w:tcPr>
            <w:tcW w:w="1524" w:type="dxa"/>
          </w:tcPr>
          <w:p w14:paraId="36A9234B" w14:textId="77777777" w:rsidR="00316FB2" w:rsidRPr="00775583" w:rsidRDefault="00316FB2" w:rsidP="00DE3637">
            <w:pPr>
              <w:pStyle w:val="Responsecategs"/>
              <w:jc w:val="center"/>
              <w:rPr>
                <w:rFonts w:asciiTheme="minorHAnsi" w:hAnsiTheme="minorHAnsi" w:cstheme="minorHAnsi"/>
                <w:sz w:val="24"/>
                <w:szCs w:val="24"/>
              </w:rPr>
            </w:pPr>
          </w:p>
        </w:tc>
        <w:tc>
          <w:tcPr>
            <w:tcW w:w="1626" w:type="dxa"/>
          </w:tcPr>
          <w:p w14:paraId="11BBC94B" w14:textId="77777777" w:rsidR="00316FB2" w:rsidRPr="00775583" w:rsidRDefault="00316FB2" w:rsidP="00DE3637">
            <w:pPr>
              <w:pStyle w:val="Responsecategs"/>
              <w:jc w:val="center"/>
              <w:rPr>
                <w:rFonts w:asciiTheme="minorHAnsi" w:hAnsiTheme="minorHAnsi" w:cstheme="minorHAnsi"/>
                <w:sz w:val="24"/>
                <w:szCs w:val="24"/>
              </w:rPr>
            </w:pPr>
          </w:p>
        </w:tc>
        <w:tc>
          <w:tcPr>
            <w:tcW w:w="2514" w:type="dxa"/>
            <w:vAlign w:val="center"/>
          </w:tcPr>
          <w:p w14:paraId="6C25FBF0"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2EC2A726" w14:textId="77777777" w:rsidTr="00DE3637">
        <w:trPr>
          <w:trHeight w:val="229"/>
          <w:jc w:val="center"/>
        </w:trPr>
        <w:tc>
          <w:tcPr>
            <w:tcW w:w="982" w:type="dxa"/>
            <w:vAlign w:val="center"/>
          </w:tcPr>
          <w:p w14:paraId="78E76520"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D</w:t>
            </w:r>
          </w:p>
        </w:tc>
        <w:tc>
          <w:tcPr>
            <w:tcW w:w="1664" w:type="dxa"/>
            <w:vMerge/>
            <w:vAlign w:val="center"/>
          </w:tcPr>
          <w:p w14:paraId="601F70E9" w14:textId="77777777" w:rsidR="00316FB2" w:rsidRPr="00775583" w:rsidRDefault="00316FB2" w:rsidP="00DE3637">
            <w:pPr>
              <w:pStyle w:val="Title"/>
              <w:rPr>
                <w:rFonts w:asciiTheme="minorHAnsi" w:hAnsiTheme="minorHAnsi" w:cs="Calibri"/>
                <w:b w:val="0"/>
                <w:sz w:val="24"/>
              </w:rPr>
            </w:pPr>
          </w:p>
        </w:tc>
        <w:tc>
          <w:tcPr>
            <w:tcW w:w="3205" w:type="dxa"/>
            <w:tcMar>
              <w:left w:w="58" w:type="dxa"/>
              <w:right w:w="58" w:type="dxa"/>
            </w:tcMar>
            <w:vAlign w:val="center"/>
          </w:tcPr>
          <w:p w14:paraId="313B9740"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Rota-1(</w:t>
            </w:r>
            <w:r w:rsidRPr="00775583">
              <w:rPr>
                <w:rFonts w:asciiTheme="minorHAnsi" w:hAnsiTheme="minorHAnsi" w:cstheme="minorHAnsi"/>
                <w:b w:val="0"/>
                <w:color w:val="333333"/>
                <w:sz w:val="17"/>
                <w:szCs w:val="17"/>
              </w:rPr>
              <w:t>Oral Vaccine</w:t>
            </w:r>
            <w:r w:rsidRPr="00775583" w:rsidDel="00BC4916">
              <w:rPr>
                <w:rFonts w:asciiTheme="minorHAnsi" w:hAnsiTheme="minorHAnsi" w:cstheme="minorHAnsi"/>
                <w:b w:val="0"/>
                <w:color w:val="333333"/>
                <w:sz w:val="17"/>
                <w:szCs w:val="17"/>
              </w:rPr>
              <w:t xml:space="preserve"> </w:t>
            </w:r>
            <w:r w:rsidRPr="00775583">
              <w:rPr>
                <w:rFonts w:asciiTheme="minorHAnsi" w:hAnsiTheme="minorHAnsi" w:cstheme="minorHAnsi"/>
                <w:b w:val="0"/>
                <w:color w:val="333333"/>
                <w:sz w:val="17"/>
                <w:szCs w:val="17"/>
              </w:rPr>
              <w:t>for Diarrhoea 1</w:t>
            </w:r>
            <w:r w:rsidRPr="00775583">
              <w:rPr>
                <w:rFonts w:asciiTheme="minorHAnsi" w:hAnsiTheme="minorHAnsi" w:cstheme="minorHAnsi"/>
                <w:b w:val="0"/>
                <w:color w:val="333333"/>
                <w:sz w:val="17"/>
                <w:szCs w:val="17"/>
                <w:vertAlign w:val="superscript"/>
              </w:rPr>
              <w:t>st</w:t>
            </w:r>
            <w:r w:rsidRPr="00775583">
              <w:rPr>
                <w:rFonts w:asciiTheme="minorHAnsi" w:hAnsiTheme="minorHAnsi" w:cstheme="minorHAnsi"/>
                <w:b w:val="0"/>
                <w:color w:val="333333"/>
                <w:sz w:val="17"/>
                <w:szCs w:val="17"/>
              </w:rPr>
              <w:t xml:space="preserve"> dose)</w:t>
            </w:r>
          </w:p>
        </w:tc>
        <w:tc>
          <w:tcPr>
            <w:tcW w:w="1524" w:type="dxa"/>
          </w:tcPr>
          <w:p w14:paraId="56264EB6" w14:textId="77777777" w:rsidR="00316FB2" w:rsidRPr="00775583" w:rsidRDefault="00316FB2" w:rsidP="00DE3637">
            <w:pPr>
              <w:pStyle w:val="Responsecategs"/>
              <w:jc w:val="center"/>
              <w:rPr>
                <w:rFonts w:asciiTheme="minorHAnsi" w:hAnsiTheme="minorHAnsi" w:cstheme="minorHAnsi"/>
                <w:sz w:val="24"/>
                <w:szCs w:val="24"/>
              </w:rPr>
            </w:pPr>
          </w:p>
        </w:tc>
        <w:tc>
          <w:tcPr>
            <w:tcW w:w="1626" w:type="dxa"/>
          </w:tcPr>
          <w:p w14:paraId="16A67B81" w14:textId="77777777" w:rsidR="00316FB2" w:rsidRPr="00775583" w:rsidRDefault="00316FB2" w:rsidP="00DE3637">
            <w:pPr>
              <w:pStyle w:val="Responsecategs"/>
              <w:jc w:val="center"/>
              <w:rPr>
                <w:rFonts w:asciiTheme="minorHAnsi" w:hAnsiTheme="minorHAnsi" w:cstheme="minorHAnsi"/>
                <w:sz w:val="24"/>
                <w:szCs w:val="24"/>
              </w:rPr>
            </w:pPr>
          </w:p>
        </w:tc>
        <w:tc>
          <w:tcPr>
            <w:tcW w:w="2514" w:type="dxa"/>
            <w:vAlign w:val="center"/>
          </w:tcPr>
          <w:p w14:paraId="0BDCC01C"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0DE05802" w14:textId="77777777" w:rsidTr="00DE3637">
        <w:trPr>
          <w:trHeight w:val="229"/>
          <w:jc w:val="center"/>
        </w:trPr>
        <w:tc>
          <w:tcPr>
            <w:tcW w:w="982" w:type="dxa"/>
            <w:vAlign w:val="center"/>
          </w:tcPr>
          <w:p w14:paraId="7C932063"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E</w:t>
            </w:r>
          </w:p>
        </w:tc>
        <w:tc>
          <w:tcPr>
            <w:tcW w:w="1664" w:type="dxa"/>
            <w:vMerge/>
            <w:vAlign w:val="center"/>
          </w:tcPr>
          <w:p w14:paraId="334E7006"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632C6BF9" w14:textId="77777777" w:rsidR="00316FB2" w:rsidRPr="00775583" w:rsidDel="00BC4916"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Penta-1 </w:t>
            </w:r>
            <w:r w:rsidRPr="00775583">
              <w:rPr>
                <w:rFonts w:asciiTheme="minorHAnsi" w:hAnsiTheme="minorHAnsi" w:cstheme="minorHAnsi"/>
                <w:b w:val="0"/>
                <w:color w:val="333333"/>
                <w:sz w:val="20"/>
                <w:szCs w:val="20"/>
              </w:rPr>
              <w:t>(Pentavalent-1 (</w:t>
            </w:r>
            <w:proofErr w:type="spellStart"/>
            <w:r w:rsidRPr="00775583">
              <w:rPr>
                <w:rFonts w:asciiTheme="minorHAnsi" w:hAnsiTheme="minorHAnsi" w:cstheme="minorHAnsi"/>
                <w:b w:val="0"/>
                <w:color w:val="333333"/>
                <w:sz w:val="20"/>
                <w:szCs w:val="20"/>
              </w:rPr>
              <w:t>DPTHepBHib</w:t>
            </w:r>
            <w:proofErr w:type="spellEnd"/>
            <w:r w:rsidRPr="00775583">
              <w:rPr>
                <w:rFonts w:asciiTheme="minorHAnsi" w:hAnsiTheme="minorHAnsi" w:cstheme="minorHAnsi"/>
                <w:b w:val="0"/>
                <w:color w:val="333333"/>
                <w:sz w:val="20"/>
                <w:szCs w:val="20"/>
              </w:rPr>
              <w:t>)</w:t>
            </w:r>
          </w:p>
        </w:tc>
        <w:tc>
          <w:tcPr>
            <w:tcW w:w="1524" w:type="dxa"/>
          </w:tcPr>
          <w:p w14:paraId="3A370879" w14:textId="77777777" w:rsidR="00316FB2" w:rsidRPr="00775583" w:rsidRDefault="00316FB2" w:rsidP="00DE3637">
            <w:pPr>
              <w:pStyle w:val="Responsecategs"/>
              <w:jc w:val="center"/>
              <w:rPr>
                <w:rFonts w:asciiTheme="minorHAnsi" w:hAnsiTheme="minorHAnsi" w:cstheme="minorHAnsi"/>
                <w:sz w:val="24"/>
                <w:szCs w:val="24"/>
              </w:rPr>
            </w:pPr>
          </w:p>
        </w:tc>
        <w:tc>
          <w:tcPr>
            <w:tcW w:w="1626" w:type="dxa"/>
          </w:tcPr>
          <w:p w14:paraId="6C4CDBB4" w14:textId="77777777" w:rsidR="00316FB2" w:rsidRPr="00775583" w:rsidRDefault="00316FB2" w:rsidP="00DE3637">
            <w:pPr>
              <w:pStyle w:val="Responsecategs"/>
              <w:jc w:val="center"/>
              <w:rPr>
                <w:rFonts w:asciiTheme="minorHAnsi" w:hAnsiTheme="minorHAnsi" w:cstheme="minorHAnsi"/>
                <w:sz w:val="24"/>
                <w:szCs w:val="24"/>
              </w:rPr>
            </w:pPr>
          </w:p>
        </w:tc>
        <w:tc>
          <w:tcPr>
            <w:tcW w:w="2514" w:type="dxa"/>
            <w:vAlign w:val="center"/>
          </w:tcPr>
          <w:p w14:paraId="5B9568BF"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41B49D28" w14:textId="77777777" w:rsidTr="00DE3637">
        <w:trPr>
          <w:trHeight w:val="229"/>
          <w:jc w:val="center"/>
        </w:trPr>
        <w:tc>
          <w:tcPr>
            <w:tcW w:w="982" w:type="dxa"/>
            <w:vAlign w:val="center"/>
          </w:tcPr>
          <w:p w14:paraId="729CF86D"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F</w:t>
            </w:r>
          </w:p>
        </w:tc>
        <w:tc>
          <w:tcPr>
            <w:tcW w:w="1664" w:type="dxa"/>
            <w:vMerge/>
            <w:vAlign w:val="center"/>
          </w:tcPr>
          <w:p w14:paraId="0AF3542E"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33F10F73"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PCV-1 </w:t>
            </w:r>
            <w:r w:rsidRPr="00775583">
              <w:rPr>
                <w:rFonts w:asciiTheme="minorHAnsi" w:hAnsiTheme="minorHAnsi" w:cstheme="minorHAnsi"/>
                <w:b w:val="0"/>
                <w:color w:val="333333"/>
                <w:sz w:val="20"/>
                <w:szCs w:val="20"/>
              </w:rPr>
              <w:t>(Pneumococcal Conjugate Vaccine 1</w:t>
            </w:r>
            <w:r w:rsidRPr="00775583">
              <w:rPr>
                <w:rFonts w:asciiTheme="minorHAnsi" w:hAnsiTheme="minorHAnsi" w:cstheme="minorHAnsi"/>
                <w:b w:val="0"/>
                <w:color w:val="333333"/>
                <w:sz w:val="20"/>
                <w:szCs w:val="20"/>
                <w:vertAlign w:val="superscript"/>
              </w:rPr>
              <w:t>st</w:t>
            </w:r>
            <w:r w:rsidRPr="00775583">
              <w:rPr>
                <w:rFonts w:asciiTheme="minorHAnsi" w:hAnsiTheme="minorHAnsi" w:cstheme="minorHAnsi"/>
                <w:b w:val="0"/>
                <w:color w:val="333333"/>
                <w:sz w:val="20"/>
                <w:szCs w:val="20"/>
              </w:rPr>
              <w:t xml:space="preserve"> dose)</w:t>
            </w:r>
          </w:p>
        </w:tc>
        <w:tc>
          <w:tcPr>
            <w:tcW w:w="1524" w:type="dxa"/>
          </w:tcPr>
          <w:p w14:paraId="41EA8518" w14:textId="77777777" w:rsidR="00316FB2" w:rsidRPr="00775583" w:rsidRDefault="00316FB2" w:rsidP="00DE3637">
            <w:pPr>
              <w:pStyle w:val="Responsecategs"/>
              <w:jc w:val="center"/>
              <w:rPr>
                <w:rFonts w:asciiTheme="minorHAnsi" w:hAnsiTheme="minorHAnsi" w:cstheme="minorHAnsi"/>
                <w:sz w:val="24"/>
                <w:szCs w:val="24"/>
              </w:rPr>
            </w:pPr>
          </w:p>
        </w:tc>
        <w:tc>
          <w:tcPr>
            <w:tcW w:w="1626" w:type="dxa"/>
          </w:tcPr>
          <w:p w14:paraId="5D00CD26" w14:textId="77777777" w:rsidR="00316FB2" w:rsidRPr="00775583" w:rsidRDefault="00316FB2" w:rsidP="00DE3637">
            <w:pPr>
              <w:pStyle w:val="Responsecategs"/>
              <w:jc w:val="center"/>
              <w:rPr>
                <w:rFonts w:asciiTheme="minorHAnsi" w:hAnsiTheme="minorHAnsi" w:cstheme="minorHAnsi"/>
                <w:sz w:val="24"/>
                <w:szCs w:val="24"/>
              </w:rPr>
            </w:pPr>
          </w:p>
        </w:tc>
        <w:tc>
          <w:tcPr>
            <w:tcW w:w="2514" w:type="dxa"/>
            <w:vAlign w:val="center"/>
          </w:tcPr>
          <w:p w14:paraId="02CB0612"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358832A1" w14:textId="77777777" w:rsidTr="00DE3637">
        <w:trPr>
          <w:trHeight w:val="229"/>
          <w:jc w:val="center"/>
        </w:trPr>
        <w:tc>
          <w:tcPr>
            <w:tcW w:w="982" w:type="dxa"/>
            <w:vAlign w:val="center"/>
          </w:tcPr>
          <w:p w14:paraId="48FDDF59"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G</w:t>
            </w:r>
          </w:p>
        </w:tc>
        <w:tc>
          <w:tcPr>
            <w:tcW w:w="1664" w:type="dxa"/>
            <w:vMerge w:val="restart"/>
            <w:vAlign w:val="center"/>
          </w:tcPr>
          <w:p w14:paraId="4E6E45AE" w14:textId="5AF8A1CE" w:rsidR="00316FB2" w:rsidRPr="00775583" w:rsidRDefault="00316FB2" w:rsidP="00DE3637">
            <w:pPr>
              <w:pStyle w:val="Title"/>
              <w:rPr>
                <w:rFonts w:asciiTheme="minorHAnsi" w:hAnsiTheme="minorHAnsi" w:cs="Calibri"/>
                <w:b w:val="0"/>
                <w:sz w:val="24"/>
              </w:rPr>
            </w:pPr>
            <w:r w:rsidRPr="00775583">
              <w:rPr>
                <w:rFonts w:asciiTheme="minorHAnsi" w:hAnsiTheme="minorHAnsi" w:cs="Calibri"/>
                <w:b w:val="0"/>
                <w:sz w:val="24"/>
              </w:rPr>
              <w:t xml:space="preserve">At the </w:t>
            </w:r>
            <w:r w:rsidR="004903BF" w:rsidRPr="00775583">
              <w:rPr>
                <w:rFonts w:asciiTheme="minorHAnsi" w:hAnsiTheme="minorHAnsi" w:cs="Calibri"/>
                <w:b w:val="0"/>
                <w:sz w:val="24"/>
              </w:rPr>
              <w:t xml:space="preserve">age </w:t>
            </w:r>
            <w:r w:rsidRPr="00775583">
              <w:rPr>
                <w:rFonts w:asciiTheme="minorHAnsi" w:hAnsiTheme="minorHAnsi" w:cs="Calibri"/>
                <w:b w:val="0"/>
                <w:sz w:val="24"/>
              </w:rPr>
              <w:t>of 10 weeks</w:t>
            </w:r>
          </w:p>
        </w:tc>
        <w:tc>
          <w:tcPr>
            <w:tcW w:w="3205" w:type="dxa"/>
            <w:tcMar>
              <w:left w:w="58" w:type="dxa"/>
              <w:right w:w="58" w:type="dxa"/>
            </w:tcMar>
            <w:vAlign w:val="center"/>
          </w:tcPr>
          <w:p w14:paraId="7773F0B6"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OPV-2 (Oral Polio vaccine 2</w:t>
            </w:r>
            <w:r w:rsidRPr="00775583">
              <w:rPr>
                <w:rFonts w:asciiTheme="minorHAnsi" w:hAnsiTheme="minorHAnsi" w:cstheme="minorHAnsi"/>
                <w:b w:val="0"/>
                <w:color w:val="333333"/>
                <w:sz w:val="24"/>
                <w:vertAlign w:val="superscript"/>
              </w:rPr>
              <w:t>nd</w:t>
            </w:r>
            <w:r w:rsidRPr="00775583">
              <w:rPr>
                <w:rFonts w:asciiTheme="minorHAnsi" w:hAnsiTheme="minorHAnsi" w:cstheme="minorHAnsi"/>
                <w:b w:val="0"/>
                <w:color w:val="333333"/>
                <w:sz w:val="24"/>
              </w:rPr>
              <w:t xml:space="preserve"> dose)</w:t>
            </w:r>
          </w:p>
        </w:tc>
        <w:tc>
          <w:tcPr>
            <w:tcW w:w="1524" w:type="dxa"/>
          </w:tcPr>
          <w:p w14:paraId="35E6616A"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6233FD8B"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7F9295C2"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5B4867E9" w14:textId="77777777" w:rsidTr="00DE3637">
        <w:trPr>
          <w:trHeight w:val="229"/>
          <w:jc w:val="center"/>
        </w:trPr>
        <w:tc>
          <w:tcPr>
            <w:tcW w:w="982" w:type="dxa"/>
            <w:vAlign w:val="center"/>
          </w:tcPr>
          <w:p w14:paraId="450B2DC5"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H</w:t>
            </w:r>
          </w:p>
        </w:tc>
        <w:tc>
          <w:tcPr>
            <w:tcW w:w="1664" w:type="dxa"/>
            <w:vMerge/>
            <w:vAlign w:val="center"/>
          </w:tcPr>
          <w:p w14:paraId="58E7ABE4" w14:textId="77777777" w:rsidR="00316FB2" w:rsidRPr="00775583" w:rsidRDefault="00316FB2" w:rsidP="00DE3637">
            <w:pPr>
              <w:pStyle w:val="Title"/>
              <w:rPr>
                <w:rFonts w:asciiTheme="minorHAnsi" w:hAnsiTheme="minorHAnsi" w:cs="Calibri"/>
                <w:b w:val="0"/>
                <w:sz w:val="24"/>
              </w:rPr>
            </w:pPr>
          </w:p>
        </w:tc>
        <w:tc>
          <w:tcPr>
            <w:tcW w:w="3205" w:type="dxa"/>
            <w:tcMar>
              <w:left w:w="58" w:type="dxa"/>
              <w:right w:w="58" w:type="dxa"/>
            </w:tcMar>
            <w:vAlign w:val="center"/>
          </w:tcPr>
          <w:p w14:paraId="4ABA350D"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Rota-2(</w:t>
            </w:r>
            <w:r w:rsidRPr="00775583">
              <w:rPr>
                <w:rFonts w:asciiTheme="minorHAnsi" w:hAnsiTheme="minorHAnsi" w:cstheme="minorHAnsi"/>
                <w:b w:val="0"/>
                <w:color w:val="333333"/>
                <w:sz w:val="17"/>
                <w:szCs w:val="17"/>
              </w:rPr>
              <w:t>Oral Vaccine</w:t>
            </w:r>
            <w:r w:rsidRPr="00775583" w:rsidDel="00BC4916">
              <w:rPr>
                <w:rFonts w:asciiTheme="minorHAnsi" w:hAnsiTheme="minorHAnsi" w:cstheme="minorHAnsi"/>
                <w:b w:val="0"/>
                <w:color w:val="333333"/>
                <w:sz w:val="17"/>
                <w:szCs w:val="17"/>
              </w:rPr>
              <w:t xml:space="preserve"> </w:t>
            </w:r>
            <w:r w:rsidRPr="00775583">
              <w:rPr>
                <w:rFonts w:asciiTheme="minorHAnsi" w:hAnsiTheme="minorHAnsi" w:cstheme="minorHAnsi"/>
                <w:b w:val="0"/>
                <w:color w:val="333333"/>
                <w:sz w:val="17"/>
                <w:szCs w:val="17"/>
              </w:rPr>
              <w:t>for diarrhoea 2</w:t>
            </w:r>
            <w:r w:rsidRPr="00775583">
              <w:rPr>
                <w:rFonts w:asciiTheme="minorHAnsi" w:hAnsiTheme="minorHAnsi" w:cstheme="minorHAnsi"/>
                <w:b w:val="0"/>
                <w:color w:val="333333"/>
                <w:sz w:val="17"/>
                <w:szCs w:val="17"/>
                <w:vertAlign w:val="superscript"/>
              </w:rPr>
              <w:t>nd</w:t>
            </w:r>
            <w:r w:rsidRPr="00775583">
              <w:rPr>
                <w:rFonts w:asciiTheme="minorHAnsi" w:hAnsiTheme="minorHAnsi" w:cstheme="minorHAnsi"/>
                <w:b w:val="0"/>
                <w:color w:val="333333"/>
                <w:sz w:val="17"/>
                <w:szCs w:val="17"/>
              </w:rPr>
              <w:t xml:space="preserve"> dose)</w:t>
            </w:r>
          </w:p>
        </w:tc>
        <w:tc>
          <w:tcPr>
            <w:tcW w:w="1524" w:type="dxa"/>
          </w:tcPr>
          <w:p w14:paraId="64920ACA"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51B4C3C5"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1EC734FC"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127EADAD" w14:textId="77777777" w:rsidTr="00DE3637">
        <w:trPr>
          <w:trHeight w:val="229"/>
          <w:jc w:val="center"/>
        </w:trPr>
        <w:tc>
          <w:tcPr>
            <w:tcW w:w="982" w:type="dxa"/>
            <w:vAlign w:val="center"/>
          </w:tcPr>
          <w:p w14:paraId="03C7309D"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I</w:t>
            </w:r>
          </w:p>
        </w:tc>
        <w:tc>
          <w:tcPr>
            <w:tcW w:w="1664" w:type="dxa"/>
            <w:vMerge/>
            <w:vAlign w:val="center"/>
          </w:tcPr>
          <w:p w14:paraId="0BA097C8"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2AEB9598"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Penta-2 </w:t>
            </w:r>
            <w:r w:rsidRPr="00775583">
              <w:rPr>
                <w:rFonts w:asciiTheme="minorHAnsi" w:hAnsiTheme="minorHAnsi" w:cstheme="minorHAnsi"/>
                <w:b w:val="0"/>
                <w:color w:val="333333"/>
                <w:sz w:val="20"/>
                <w:szCs w:val="20"/>
              </w:rPr>
              <w:t>(Pentavalent-2 (</w:t>
            </w:r>
            <w:proofErr w:type="spellStart"/>
            <w:r w:rsidRPr="00775583">
              <w:rPr>
                <w:rFonts w:asciiTheme="minorHAnsi" w:hAnsiTheme="minorHAnsi" w:cstheme="minorHAnsi"/>
                <w:b w:val="0"/>
                <w:color w:val="333333"/>
                <w:sz w:val="20"/>
                <w:szCs w:val="20"/>
              </w:rPr>
              <w:t>DPTHepBHib</w:t>
            </w:r>
            <w:proofErr w:type="spellEnd"/>
            <w:r w:rsidRPr="00775583">
              <w:rPr>
                <w:rFonts w:asciiTheme="minorHAnsi" w:hAnsiTheme="minorHAnsi" w:cstheme="minorHAnsi"/>
                <w:b w:val="0"/>
                <w:color w:val="333333"/>
                <w:sz w:val="20"/>
                <w:szCs w:val="20"/>
              </w:rPr>
              <w:t>)</w:t>
            </w:r>
          </w:p>
        </w:tc>
        <w:tc>
          <w:tcPr>
            <w:tcW w:w="1524" w:type="dxa"/>
          </w:tcPr>
          <w:p w14:paraId="2AD6BC11"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0AF99578"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23E7E666"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7AC94F7F" w14:textId="77777777" w:rsidTr="00DE3637">
        <w:trPr>
          <w:trHeight w:val="229"/>
          <w:jc w:val="center"/>
        </w:trPr>
        <w:tc>
          <w:tcPr>
            <w:tcW w:w="982" w:type="dxa"/>
            <w:vAlign w:val="center"/>
          </w:tcPr>
          <w:p w14:paraId="20D9786D"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lastRenderedPageBreak/>
              <w:t>J</w:t>
            </w:r>
          </w:p>
        </w:tc>
        <w:tc>
          <w:tcPr>
            <w:tcW w:w="1664" w:type="dxa"/>
            <w:vMerge/>
            <w:vAlign w:val="center"/>
          </w:tcPr>
          <w:p w14:paraId="51EDB860" w14:textId="77777777" w:rsidR="00316FB2" w:rsidRPr="00775583" w:rsidDel="003A7D92"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27C71F5B" w14:textId="77777777" w:rsidR="00316FB2" w:rsidRPr="00775583" w:rsidDel="003A7D92"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PCV-2 </w:t>
            </w:r>
            <w:r w:rsidRPr="00775583">
              <w:rPr>
                <w:rFonts w:asciiTheme="minorHAnsi" w:hAnsiTheme="minorHAnsi" w:cstheme="minorHAnsi"/>
                <w:b w:val="0"/>
                <w:color w:val="333333"/>
                <w:sz w:val="20"/>
                <w:szCs w:val="20"/>
              </w:rPr>
              <w:t>(Pneumococcal Conjugate Vaccine 2</w:t>
            </w:r>
            <w:r w:rsidRPr="00775583">
              <w:rPr>
                <w:rFonts w:asciiTheme="minorHAnsi" w:hAnsiTheme="minorHAnsi" w:cstheme="minorHAnsi"/>
                <w:b w:val="0"/>
                <w:color w:val="333333"/>
                <w:sz w:val="20"/>
                <w:szCs w:val="20"/>
                <w:vertAlign w:val="superscript"/>
              </w:rPr>
              <w:t>nd</w:t>
            </w:r>
            <w:r w:rsidRPr="00775583">
              <w:rPr>
                <w:rFonts w:asciiTheme="minorHAnsi" w:hAnsiTheme="minorHAnsi" w:cstheme="minorHAnsi"/>
                <w:b w:val="0"/>
                <w:color w:val="333333"/>
                <w:sz w:val="20"/>
                <w:szCs w:val="20"/>
              </w:rPr>
              <w:t xml:space="preserve"> dose)</w:t>
            </w:r>
          </w:p>
        </w:tc>
        <w:tc>
          <w:tcPr>
            <w:tcW w:w="1524" w:type="dxa"/>
          </w:tcPr>
          <w:p w14:paraId="1D0AAFCA"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3E06A808"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206917F8"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68A391DA" w14:textId="77777777" w:rsidTr="00DE3637">
        <w:trPr>
          <w:trHeight w:val="229"/>
          <w:jc w:val="center"/>
        </w:trPr>
        <w:tc>
          <w:tcPr>
            <w:tcW w:w="982" w:type="dxa"/>
            <w:vAlign w:val="center"/>
          </w:tcPr>
          <w:p w14:paraId="17FBA324"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K</w:t>
            </w:r>
          </w:p>
        </w:tc>
        <w:tc>
          <w:tcPr>
            <w:tcW w:w="1664" w:type="dxa"/>
            <w:vMerge w:val="restart"/>
            <w:vAlign w:val="center"/>
          </w:tcPr>
          <w:p w14:paraId="2BAE540D" w14:textId="692009A5" w:rsidR="00316FB2" w:rsidRPr="00775583" w:rsidRDefault="00316FB2" w:rsidP="00DE3637">
            <w:pPr>
              <w:pStyle w:val="Title"/>
              <w:rPr>
                <w:rFonts w:asciiTheme="minorHAnsi" w:hAnsiTheme="minorHAnsi" w:cs="Calibri"/>
                <w:b w:val="0"/>
                <w:sz w:val="24"/>
              </w:rPr>
            </w:pPr>
            <w:r w:rsidRPr="00775583">
              <w:rPr>
                <w:rFonts w:asciiTheme="minorHAnsi" w:hAnsiTheme="minorHAnsi" w:cs="Calibri"/>
                <w:b w:val="0"/>
                <w:sz w:val="24"/>
              </w:rPr>
              <w:t xml:space="preserve">At the </w:t>
            </w:r>
            <w:r w:rsidR="004903BF" w:rsidRPr="00775583">
              <w:rPr>
                <w:rFonts w:asciiTheme="minorHAnsi" w:hAnsiTheme="minorHAnsi" w:cs="Calibri"/>
                <w:b w:val="0"/>
                <w:sz w:val="24"/>
              </w:rPr>
              <w:t xml:space="preserve">age </w:t>
            </w:r>
            <w:r w:rsidRPr="00775583">
              <w:rPr>
                <w:rFonts w:asciiTheme="minorHAnsi" w:hAnsiTheme="minorHAnsi" w:cs="Calibri"/>
                <w:b w:val="0"/>
                <w:sz w:val="24"/>
              </w:rPr>
              <w:t>of 14 weeks</w:t>
            </w:r>
          </w:p>
        </w:tc>
        <w:tc>
          <w:tcPr>
            <w:tcW w:w="3205" w:type="dxa"/>
            <w:tcMar>
              <w:left w:w="58" w:type="dxa"/>
              <w:right w:w="58" w:type="dxa"/>
            </w:tcMar>
            <w:vAlign w:val="center"/>
          </w:tcPr>
          <w:p w14:paraId="59DB447F"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OPV-3 </w:t>
            </w:r>
            <w:r w:rsidRPr="00775583">
              <w:rPr>
                <w:rFonts w:asciiTheme="minorHAnsi" w:hAnsiTheme="minorHAnsi" w:cstheme="minorHAnsi"/>
                <w:b w:val="0"/>
                <w:color w:val="333333"/>
                <w:sz w:val="20"/>
                <w:szCs w:val="20"/>
              </w:rPr>
              <w:t>(Oral Polio vaccine 3</w:t>
            </w:r>
            <w:r w:rsidRPr="00775583">
              <w:rPr>
                <w:rFonts w:asciiTheme="minorHAnsi" w:hAnsiTheme="minorHAnsi" w:cstheme="minorHAnsi"/>
                <w:b w:val="0"/>
                <w:color w:val="333333"/>
                <w:sz w:val="20"/>
                <w:szCs w:val="20"/>
                <w:vertAlign w:val="superscript"/>
              </w:rPr>
              <w:t>rd</w:t>
            </w:r>
            <w:r w:rsidRPr="00775583">
              <w:rPr>
                <w:rFonts w:asciiTheme="minorHAnsi" w:hAnsiTheme="minorHAnsi" w:cstheme="minorHAnsi"/>
                <w:b w:val="0"/>
                <w:color w:val="333333"/>
                <w:sz w:val="20"/>
                <w:szCs w:val="20"/>
              </w:rPr>
              <w:t xml:space="preserve"> dose)</w:t>
            </w:r>
          </w:p>
        </w:tc>
        <w:tc>
          <w:tcPr>
            <w:tcW w:w="1524" w:type="dxa"/>
          </w:tcPr>
          <w:p w14:paraId="4BDFAACE"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5EA8858A"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0217DDC5"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5D89005C" w14:textId="77777777" w:rsidTr="00DE3637">
        <w:trPr>
          <w:trHeight w:val="229"/>
          <w:jc w:val="center"/>
        </w:trPr>
        <w:tc>
          <w:tcPr>
            <w:tcW w:w="982" w:type="dxa"/>
            <w:vAlign w:val="center"/>
          </w:tcPr>
          <w:p w14:paraId="661F3661"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L</w:t>
            </w:r>
          </w:p>
        </w:tc>
        <w:tc>
          <w:tcPr>
            <w:tcW w:w="1664" w:type="dxa"/>
            <w:vMerge/>
            <w:vAlign w:val="center"/>
          </w:tcPr>
          <w:p w14:paraId="56762471"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0D60F0E6"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Penta-3 </w:t>
            </w:r>
            <w:r w:rsidRPr="00775583">
              <w:rPr>
                <w:rFonts w:asciiTheme="minorHAnsi" w:hAnsiTheme="minorHAnsi" w:cstheme="minorHAnsi"/>
                <w:b w:val="0"/>
                <w:color w:val="333333"/>
                <w:sz w:val="20"/>
                <w:szCs w:val="20"/>
              </w:rPr>
              <w:t>(Pentavalent 3 (</w:t>
            </w:r>
            <w:proofErr w:type="spellStart"/>
            <w:r w:rsidRPr="00775583">
              <w:rPr>
                <w:rFonts w:asciiTheme="minorHAnsi" w:hAnsiTheme="minorHAnsi" w:cstheme="minorHAnsi"/>
                <w:b w:val="0"/>
                <w:color w:val="333333"/>
                <w:sz w:val="20"/>
                <w:szCs w:val="20"/>
              </w:rPr>
              <w:t>DPTHepBHib</w:t>
            </w:r>
            <w:proofErr w:type="spellEnd"/>
            <w:r w:rsidRPr="00775583">
              <w:rPr>
                <w:rFonts w:asciiTheme="minorHAnsi" w:hAnsiTheme="minorHAnsi" w:cstheme="minorHAnsi"/>
                <w:b w:val="0"/>
                <w:color w:val="333333"/>
                <w:sz w:val="20"/>
                <w:szCs w:val="20"/>
              </w:rPr>
              <w:t>)</w:t>
            </w:r>
          </w:p>
        </w:tc>
        <w:tc>
          <w:tcPr>
            <w:tcW w:w="1524" w:type="dxa"/>
          </w:tcPr>
          <w:p w14:paraId="5B0665F8"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1F82C0B3"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76275230"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4FADE54E" w14:textId="77777777" w:rsidTr="00DE3637">
        <w:trPr>
          <w:trHeight w:val="229"/>
          <w:jc w:val="center"/>
        </w:trPr>
        <w:tc>
          <w:tcPr>
            <w:tcW w:w="982" w:type="dxa"/>
            <w:vAlign w:val="center"/>
          </w:tcPr>
          <w:p w14:paraId="6BDFAC40"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M</w:t>
            </w:r>
          </w:p>
        </w:tc>
        <w:tc>
          <w:tcPr>
            <w:tcW w:w="1664" w:type="dxa"/>
            <w:vMerge/>
            <w:vAlign w:val="center"/>
          </w:tcPr>
          <w:p w14:paraId="7EE0037D"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72F2D682" w14:textId="77777777" w:rsidR="00316FB2" w:rsidRPr="00775583" w:rsidDel="003A7D92"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PCV 3 </w:t>
            </w:r>
            <w:r w:rsidRPr="00775583">
              <w:rPr>
                <w:rFonts w:asciiTheme="minorHAnsi" w:hAnsiTheme="minorHAnsi" w:cstheme="minorHAnsi"/>
                <w:b w:val="0"/>
                <w:color w:val="333333"/>
                <w:sz w:val="20"/>
                <w:szCs w:val="20"/>
              </w:rPr>
              <w:t>(Pneumococcal Conjugate Vaccine 3</w:t>
            </w:r>
            <w:r w:rsidRPr="00775583">
              <w:rPr>
                <w:rFonts w:asciiTheme="minorHAnsi" w:hAnsiTheme="minorHAnsi" w:cstheme="minorHAnsi"/>
                <w:b w:val="0"/>
                <w:color w:val="333333"/>
                <w:sz w:val="20"/>
                <w:szCs w:val="20"/>
                <w:vertAlign w:val="superscript"/>
              </w:rPr>
              <w:t>rd</w:t>
            </w:r>
            <w:r w:rsidRPr="00775583">
              <w:rPr>
                <w:rFonts w:asciiTheme="minorHAnsi" w:hAnsiTheme="minorHAnsi" w:cstheme="minorHAnsi"/>
                <w:b w:val="0"/>
                <w:color w:val="333333"/>
                <w:sz w:val="20"/>
                <w:szCs w:val="20"/>
              </w:rPr>
              <w:t xml:space="preserve"> dose)</w:t>
            </w:r>
          </w:p>
        </w:tc>
        <w:tc>
          <w:tcPr>
            <w:tcW w:w="1524" w:type="dxa"/>
          </w:tcPr>
          <w:p w14:paraId="691C1C0E"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766D3567"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56A694F8"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32651EDE" w14:textId="77777777" w:rsidTr="00DE3637">
        <w:trPr>
          <w:trHeight w:val="229"/>
          <w:jc w:val="center"/>
        </w:trPr>
        <w:tc>
          <w:tcPr>
            <w:tcW w:w="982" w:type="dxa"/>
            <w:vAlign w:val="center"/>
          </w:tcPr>
          <w:p w14:paraId="5D42BACD"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N</w:t>
            </w:r>
          </w:p>
        </w:tc>
        <w:tc>
          <w:tcPr>
            <w:tcW w:w="1664" w:type="dxa"/>
            <w:vMerge/>
            <w:vAlign w:val="center"/>
          </w:tcPr>
          <w:p w14:paraId="64051FAA"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339CAAC1" w14:textId="77777777" w:rsidR="00316FB2" w:rsidRPr="00775583" w:rsidDel="003A7D92"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IPV </w:t>
            </w:r>
            <w:r w:rsidRPr="00775583">
              <w:rPr>
                <w:rFonts w:asciiTheme="minorHAnsi" w:hAnsiTheme="minorHAnsi" w:cstheme="minorHAnsi"/>
                <w:b w:val="0"/>
                <w:color w:val="333333"/>
                <w:sz w:val="20"/>
                <w:szCs w:val="20"/>
              </w:rPr>
              <w:t>(Injectable Polio Vaccine)</w:t>
            </w:r>
          </w:p>
        </w:tc>
        <w:tc>
          <w:tcPr>
            <w:tcW w:w="1524" w:type="dxa"/>
          </w:tcPr>
          <w:p w14:paraId="1C4F7A78"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301A0498"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712EFB21" w14:textId="77777777" w:rsidR="00316FB2" w:rsidRPr="00775583" w:rsidRDefault="00316FB2" w:rsidP="00DE3637">
            <w:pPr>
              <w:pStyle w:val="Responsecategs"/>
              <w:jc w:val="center"/>
              <w:rPr>
                <w:rFonts w:asciiTheme="minorHAnsi" w:hAnsiTheme="minorHAnsi" w:cstheme="minorHAnsi"/>
                <w:sz w:val="24"/>
                <w:szCs w:val="24"/>
              </w:rPr>
            </w:pPr>
          </w:p>
        </w:tc>
      </w:tr>
      <w:tr w:rsidR="00B74361" w:rsidRPr="00775583" w14:paraId="1CA7D37E" w14:textId="77777777" w:rsidTr="00DE3637">
        <w:trPr>
          <w:trHeight w:val="229"/>
          <w:jc w:val="center"/>
        </w:trPr>
        <w:tc>
          <w:tcPr>
            <w:tcW w:w="982" w:type="dxa"/>
            <w:vMerge w:val="restart"/>
            <w:vAlign w:val="center"/>
          </w:tcPr>
          <w:p w14:paraId="6C5E0A7B" w14:textId="77777777" w:rsidR="00B74361" w:rsidRPr="00775583" w:rsidRDefault="00B74361"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O</w:t>
            </w:r>
          </w:p>
        </w:tc>
        <w:tc>
          <w:tcPr>
            <w:tcW w:w="1664" w:type="dxa"/>
            <w:vMerge w:val="restart"/>
            <w:vAlign w:val="center"/>
          </w:tcPr>
          <w:p w14:paraId="6EC4F6BC" w14:textId="77777777" w:rsidR="00B74361" w:rsidRPr="00775583" w:rsidRDefault="00B74361" w:rsidP="00DE3637">
            <w:pPr>
              <w:pStyle w:val="Title"/>
              <w:rPr>
                <w:rFonts w:asciiTheme="minorHAnsi" w:hAnsiTheme="minorHAnsi" w:cs="Calibri"/>
                <w:b w:val="0"/>
                <w:sz w:val="24"/>
              </w:rPr>
            </w:pPr>
            <w:r w:rsidRPr="00775583">
              <w:rPr>
                <w:rFonts w:asciiTheme="minorHAnsi" w:hAnsiTheme="minorHAnsi" w:cs="Calibri"/>
                <w:b w:val="0"/>
                <w:sz w:val="24"/>
              </w:rPr>
              <w:t>At the age of 9 months</w:t>
            </w:r>
          </w:p>
        </w:tc>
        <w:tc>
          <w:tcPr>
            <w:tcW w:w="3205" w:type="dxa"/>
            <w:tcMar>
              <w:left w:w="58" w:type="dxa"/>
              <w:right w:w="58" w:type="dxa"/>
            </w:tcMar>
            <w:vAlign w:val="center"/>
          </w:tcPr>
          <w:p w14:paraId="153A736D" w14:textId="77777777" w:rsidR="00B74361" w:rsidRPr="00775583" w:rsidRDefault="00B74361"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Measles-1 </w:t>
            </w:r>
            <w:r w:rsidRPr="00775583">
              <w:rPr>
                <w:rFonts w:asciiTheme="minorHAnsi" w:hAnsiTheme="minorHAnsi" w:cstheme="minorHAnsi"/>
                <w:b w:val="0"/>
                <w:color w:val="333333"/>
                <w:sz w:val="20"/>
                <w:szCs w:val="20"/>
              </w:rPr>
              <w:t>(Measles vaccine first dose)</w:t>
            </w:r>
          </w:p>
        </w:tc>
        <w:tc>
          <w:tcPr>
            <w:tcW w:w="1524" w:type="dxa"/>
          </w:tcPr>
          <w:p w14:paraId="7E6ACA13" w14:textId="36B12D7F" w:rsidR="00B74361" w:rsidRPr="00775583" w:rsidRDefault="00B74361" w:rsidP="00DE3637">
            <w:pPr>
              <w:pStyle w:val="Responsecategs"/>
              <w:rPr>
                <w:rFonts w:asciiTheme="minorHAnsi" w:hAnsiTheme="minorHAnsi" w:cstheme="minorHAnsi"/>
                <w:sz w:val="24"/>
                <w:szCs w:val="24"/>
              </w:rPr>
            </w:pPr>
          </w:p>
        </w:tc>
        <w:tc>
          <w:tcPr>
            <w:tcW w:w="1626" w:type="dxa"/>
          </w:tcPr>
          <w:p w14:paraId="61D744EB" w14:textId="77777777" w:rsidR="00B74361" w:rsidRPr="00775583" w:rsidRDefault="00B74361" w:rsidP="00DE3637">
            <w:pPr>
              <w:pStyle w:val="Responsecategs"/>
              <w:rPr>
                <w:rFonts w:asciiTheme="minorHAnsi" w:hAnsiTheme="minorHAnsi" w:cstheme="minorHAnsi"/>
                <w:sz w:val="24"/>
                <w:szCs w:val="24"/>
              </w:rPr>
            </w:pPr>
          </w:p>
        </w:tc>
        <w:tc>
          <w:tcPr>
            <w:tcW w:w="2514" w:type="dxa"/>
            <w:vAlign w:val="center"/>
          </w:tcPr>
          <w:p w14:paraId="1A7BDBB1" w14:textId="77777777" w:rsidR="00B74361" w:rsidRPr="00775583" w:rsidRDefault="00B74361" w:rsidP="00DE3637">
            <w:pPr>
              <w:pStyle w:val="Responsecategs"/>
              <w:jc w:val="center"/>
              <w:rPr>
                <w:rFonts w:asciiTheme="minorHAnsi" w:hAnsiTheme="minorHAnsi" w:cstheme="minorHAnsi"/>
                <w:sz w:val="24"/>
                <w:szCs w:val="24"/>
              </w:rPr>
            </w:pPr>
          </w:p>
        </w:tc>
      </w:tr>
      <w:tr w:rsidR="00B74361" w:rsidRPr="00775583" w14:paraId="1D393F1D" w14:textId="77777777" w:rsidTr="00DE3637">
        <w:trPr>
          <w:trHeight w:val="229"/>
          <w:jc w:val="center"/>
        </w:trPr>
        <w:tc>
          <w:tcPr>
            <w:tcW w:w="982" w:type="dxa"/>
            <w:vMerge/>
            <w:vAlign w:val="center"/>
          </w:tcPr>
          <w:p w14:paraId="0B4D4C66" w14:textId="77777777" w:rsidR="00B74361" w:rsidRPr="00775583" w:rsidRDefault="00B74361" w:rsidP="00DE3637">
            <w:pPr>
              <w:pStyle w:val="Title"/>
              <w:rPr>
                <w:rFonts w:asciiTheme="minorHAnsi" w:hAnsiTheme="minorHAnsi" w:cstheme="minorHAnsi"/>
                <w:color w:val="333333"/>
                <w:sz w:val="24"/>
              </w:rPr>
            </w:pPr>
          </w:p>
        </w:tc>
        <w:tc>
          <w:tcPr>
            <w:tcW w:w="1664" w:type="dxa"/>
            <w:vMerge/>
            <w:vAlign w:val="center"/>
          </w:tcPr>
          <w:p w14:paraId="2F789D2D" w14:textId="77777777" w:rsidR="00B74361" w:rsidRPr="00775583" w:rsidRDefault="00B74361" w:rsidP="00DE3637">
            <w:pPr>
              <w:pStyle w:val="Title"/>
              <w:rPr>
                <w:rFonts w:asciiTheme="minorHAnsi" w:hAnsiTheme="minorHAnsi" w:cs="Calibri"/>
                <w:b w:val="0"/>
                <w:sz w:val="24"/>
              </w:rPr>
            </w:pPr>
          </w:p>
        </w:tc>
        <w:tc>
          <w:tcPr>
            <w:tcW w:w="3205" w:type="dxa"/>
            <w:tcMar>
              <w:left w:w="58" w:type="dxa"/>
              <w:right w:w="58" w:type="dxa"/>
            </w:tcMar>
            <w:vAlign w:val="center"/>
          </w:tcPr>
          <w:p w14:paraId="4132A30F" w14:textId="7BE59358" w:rsidR="00B74361" w:rsidRPr="00775583" w:rsidRDefault="00B74361" w:rsidP="00DE3637">
            <w:pPr>
              <w:pStyle w:val="Title"/>
              <w:jc w:val="left"/>
              <w:rPr>
                <w:rFonts w:asciiTheme="minorHAnsi" w:hAnsiTheme="minorHAnsi" w:cstheme="minorHAnsi"/>
                <w:b w:val="0"/>
                <w:color w:val="333333"/>
                <w:sz w:val="20"/>
                <w:szCs w:val="20"/>
              </w:rPr>
            </w:pPr>
            <w:r w:rsidRPr="00775583">
              <w:rPr>
                <w:rFonts w:asciiTheme="minorHAnsi" w:hAnsiTheme="minorHAnsi" w:cstheme="minorHAnsi"/>
                <w:b w:val="0"/>
                <w:color w:val="333333"/>
                <w:sz w:val="24"/>
              </w:rPr>
              <w:t xml:space="preserve">TCV </w:t>
            </w:r>
            <w:r w:rsidRPr="00775583">
              <w:rPr>
                <w:rFonts w:asciiTheme="minorHAnsi" w:hAnsiTheme="minorHAnsi" w:cstheme="minorHAnsi"/>
                <w:b w:val="0"/>
                <w:color w:val="333333"/>
                <w:sz w:val="20"/>
                <w:szCs w:val="20"/>
              </w:rPr>
              <w:t>(typhoid conjugate vaccine Single Dose)</w:t>
            </w:r>
          </w:p>
        </w:tc>
        <w:tc>
          <w:tcPr>
            <w:tcW w:w="1524" w:type="dxa"/>
          </w:tcPr>
          <w:p w14:paraId="4EA65CE0" w14:textId="77777777" w:rsidR="00B74361" w:rsidRPr="00775583" w:rsidRDefault="00B74361" w:rsidP="00DE3637">
            <w:pPr>
              <w:pStyle w:val="Responsecategs"/>
              <w:rPr>
                <w:rFonts w:asciiTheme="minorHAnsi" w:hAnsiTheme="minorHAnsi" w:cstheme="minorHAnsi"/>
              </w:rPr>
            </w:pPr>
          </w:p>
        </w:tc>
        <w:tc>
          <w:tcPr>
            <w:tcW w:w="1626" w:type="dxa"/>
          </w:tcPr>
          <w:p w14:paraId="5F45E2D4" w14:textId="77777777" w:rsidR="00B74361" w:rsidRPr="00775583" w:rsidRDefault="00B74361" w:rsidP="00DE3637">
            <w:pPr>
              <w:pStyle w:val="Responsecategs"/>
              <w:rPr>
                <w:rFonts w:asciiTheme="minorHAnsi" w:hAnsiTheme="minorHAnsi" w:cstheme="minorHAnsi"/>
                <w:sz w:val="24"/>
                <w:szCs w:val="24"/>
              </w:rPr>
            </w:pPr>
          </w:p>
        </w:tc>
        <w:tc>
          <w:tcPr>
            <w:tcW w:w="2514" w:type="dxa"/>
            <w:vAlign w:val="center"/>
          </w:tcPr>
          <w:p w14:paraId="171BB69C" w14:textId="77777777" w:rsidR="00B74361" w:rsidRPr="00775583" w:rsidRDefault="00B74361" w:rsidP="00DE3637">
            <w:pPr>
              <w:pStyle w:val="Responsecategs"/>
              <w:jc w:val="center"/>
              <w:rPr>
                <w:rFonts w:asciiTheme="minorHAnsi" w:hAnsiTheme="minorHAnsi" w:cstheme="minorHAnsi"/>
                <w:sz w:val="24"/>
                <w:szCs w:val="24"/>
              </w:rPr>
            </w:pPr>
          </w:p>
        </w:tc>
      </w:tr>
      <w:tr w:rsidR="00316FB2" w:rsidRPr="00775583" w14:paraId="2E36F6F0" w14:textId="77777777" w:rsidTr="00DE3637">
        <w:trPr>
          <w:trHeight w:val="70"/>
          <w:jc w:val="center"/>
        </w:trPr>
        <w:tc>
          <w:tcPr>
            <w:tcW w:w="982" w:type="dxa"/>
            <w:vAlign w:val="center"/>
          </w:tcPr>
          <w:p w14:paraId="6D695978"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P</w:t>
            </w:r>
          </w:p>
        </w:tc>
        <w:tc>
          <w:tcPr>
            <w:tcW w:w="1664" w:type="dxa"/>
            <w:vAlign w:val="center"/>
          </w:tcPr>
          <w:p w14:paraId="7D9A427B" w14:textId="77777777" w:rsidR="00316FB2" w:rsidRPr="00775583" w:rsidRDefault="00316FB2" w:rsidP="00DE3637">
            <w:pPr>
              <w:pStyle w:val="Title"/>
              <w:rPr>
                <w:rFonts w:asciiTheme="minorHAnsi" w:hAnsiTheme="minorHAnsi" w:cs="Calibri"/>
                <w:b w:val="0"/>
                <w:sz w:val="24"/>
              </w:rPr>
            </w:pPr>
            <w:r w:rsidRPr="00775583">
              <w:rPr>
                <w:rFonts w:asciiTheme="minorHAnsi" w:hAnsiTheme="minorHAnsi" w:cs="Calibri"/>
                <w:b w:val="0"/>
                <w:sz w:val="24"/>
              </w:rPr>
              <w:t>At the age 15 months</w:t>
            </w:r>
          </w:p>
        </w:tc>
        <w:tc>
          <w:tcPr>
            <w:tcW w:w="3205" w:type="dxa"/>
            <w:tcMar>
              <w:left w:w="58" w:type="dxa"/>
              <w:right w:w="58" w:type="dxa"/>
            </w:tcMar>
            <w:vAlign w:val="center"/>
          </w:tcPr>
          <w:p w14:paraId="21F56C7C"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Measels-2 </w:t>
            </w:r>
            <w:r w:rsidRPr="00775583">
              <w:rPr>
                <w:rFonts w:asciiTheme="minorHAnsi" w:hAnsiTheme="minorHAnsi" w:cstheme="minorHAnsi"/>
                <w:b w:val="0"/>
                <w:color w:val="333333"/>
                <w:sz w:val="20"/>
                <w:szCs w:val="20"/>
              </w:rPr>
              <w:t>(Measles vaccine second dose)</w:t>
            </w:r>
          </w:p>
        </w:tc>
        <w:tc>
          <w:tcPr>
            <w:tcW w:w="1524" w:type="dxa"/>
          </w:tcPr>
          <w:p w14:paraId="5F4F9801"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0B8738BB"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5D9813A8" w14:textId="77777777" w:rsidR="00316FB2" w:rsidRPr="00775583" w:rsidRDefault="00316FB2" w:rsidP="00DE3637">
            <w:pPr>
              <w:pStyle w:val="Responsecategs"/>
              <w:jc w:val="center"/>
              <w:rPr>
                <w:rFonts w:asciiTheme="minorHAnsi" w:hAnsiTheme="minorHAnsi" w:cstheme="minorHAnsi"/>
                <w:sz w:val="24"/>
                <w:szCs w:val="24"/>
              </w:rPr>
            </w:pPr>
          </w:p>
        </w:tc>
      </w:tr>
    </w:tbl>
    <w:p w14:paraId="2153F163" w14:textId="5C6801C4" w:rsidR="00316FB2" w:rsidRPr="00775583" w:rsidRDefault="00316FB2" w:rsidP="00316FB2">
      <w:pPr>
        <w:tabs>
          <w:tab w:val="left" w:pos="6330"/>
        </w:tabs>
        <w:bidi/>
        <w:rPr>
          <w:rFonts w:ascii="MB Lateefi" w:hAnsi="MB Lateefi" w:cs="MB Lateefi"/>
          <w:sz w:val="20"/>
          <w:szCs w:val="20"/>
          <w:lang w:bidi="fa-IR"/>
        </w:rPr>
      </w:pPr>
    </w:p>
    <w:p w14:paraId="1D18B045" w14:textId="572F0867" w:rsidR="00FD3834" w:rsidRPr="00775583" w:rsidRDefault="00FD3834" w:rsidP="00FD3834">
      <w:pPr>
        <w:tabs>
          <w:tab w:val="left" w:pos="6330"/>
        </w:tabs>
        <w:bidi/>
        <w:rPr>
          <w:rFonts w:ascii="MB Lateefi" w:hAnsi="MB Lateefi" w:cs="MB Lateefi"/>
          <w:sz w:val="20"/>
          <w:szCs w:val="20"/>
          <w:lang w:bidi="fa-IR"/>
        </w:rPr>
      </w:pPr>
    </w:p>
    <w:p w14:paraId="4262403E" w14:textId="5DE90296" w:rsidR="00FD3834" w:rsidRPr="00775583" w:rsidRDefault="00FD3834" w:rsidP="00FD3834">
      <w:pPr>
        <w:tabs>
          <w:tab w:val="left" w:pos="6330"/>
        </w:tabs>
        <w:bidi/>
        <w:rPr>
          <w:rFonts w:ascii="MB Lateefi" w:hAnsi="MB Lateefi" w:cs="MB Lateefi"/>
          <w:sz w:val="20"/>
          <w:szCs w:val="20"/>
          <w:rtl/>
          <w:lang w:bidi="fa-IR"/>
        </w:rPr>
      </w:pPr>
    </w:p>
    <w:p w14:paraId="4F1521E3" w14:textId="7AA2E3F3" w:rsidR="009974F1" w:rsidRPr="00775583" w:rsidRDefault="009974F1" w:rsidP="009974F1">
      <w:pPr>
        <w:tabs>
          <w:tab w:val="left" w:pos="6330"/>
        </w:tabs>
        <w:bidi/>
        <w:rPr>
          <w:rFonts w:ascii="MB Lateefi" w:hAnsi="MB Lateefi" w:cs="MB Lateefi"/>
          <w:sz w:val="20"/>
          <w:szCs w:val="20"/>
          <w:rtl/>
          <w:lang w:bidi="fa-IR"/>
        </w:rPr>
      </w:pPr>
    </w:p>
    <w:p w14:paraId="560FD916" w14:textId="0EA68750" w:rsidR="002E2F27" w:rsidRPr="00775583" w:rsidRDefault="002E2F27" w:rsidP="002E2F27">
      <w:pPr>
        <w:tabs>
          <w:tab w:val="left" w:pos="6330"/>
        </w:tabs>
        <w:bidi/>
        <w:rPr>
          <w:rFonts w:ascii="MB Lateefi" w:hAnsi="MB Lateefi" w:cs="MB Lateefi"/>
          <w:sz w:val="20"/>
          <w:szCs w:val="20"/>
          <w:rtl/>
          <w:lang w:bidi="fa-IR"/>
        </w:rPr>
      </w:pPr>
    </w:p>
    <w:p w14:paraId="25A1CBE0" w14:textId="10DE32DB" w:rsidR="002E2F27" w:rsidRPr="00775583" w:rsidRDefault="002E2F27" w:rsidP="002E2F27">
      <w:pPr>
        <w:tabs>
          <w:tab w:val="left" w:pos="6330"/>
        </w:tabs>
        <w:bidi/>
        <w:rPr>
          <w:rFonts w:ascii="MB Lateefi" w:hAnsi="MB Lateefi" w:cs="MB Lateefi"/>
          <w:sz w:val="20"/>
          <w:szCs w:val="20"/>
          <w:rtl/>
          <w:lang w:bidi="fa-IR"/>
        </w:rPr>
      </w:pPr>
    </w:p>
    <w:p w14:paraId="3751C85C" w14:textId="704171BB" w:rsidR="002E2F27" w:rsidRPr="00775583" w:rsidRDefault="002E2F27" w:rsidP="002E2F27">
      <w:pPr>
        <w:tabs>
          <w:tab w:val="left" w:pos="6330"/>
        </w:tabs>
        <w:bidi/>
        <w:rPr>
          <w:rFonts w:ascii="MB Lateefi" w:hAnsi="MB Lateefi" w:cs="MB Lateefi"/>
          <w:sz w:val="20"/>
          <w:szCs w:val="20"/>
          <w:rtl/>
          <w:lang w:bidi="fa-IR"/>
        </w:rPr>
      </w:pPr>
    </w:p>
    <w:p w14:paraId="19B51323" w14:textId="28451D1C" w:rsidR="002E2F27" w:rsidRPr="00775583" w:rsidRDefault="002E2F27" w:rsidP="002E2F27">
      <w:pPr>
        <w:tabs>
          <w:tab w:val="left" w:pos="6330"/>
        </w:tabs>
        <w:bidi/>
        <w:rPr>
          <w:rFonts w:ascii="MB Lateefi" w:hAnsi="MB Lateefi" w:cs="MB Lateefi"/>
          <w:sz w:val="20"/>
          <w:szCs w:val="20"/>
          <w:rtl/>
          <w:lang w:bidi="fa-IR"/>
        </w:rPr>
      </w:pPr>
    </w:p>
    <w:p w14:paraId="7E7A8C04" w14:textId="3FF7A0D1" w:rsidR="002E2F27" w:rsidRPr="00775583" w:rsidRDefault="002E2F27" w:rsidP="002E2F27">
      <w:pPr>
        <w:tabs>
          <w:tab w:val="left" w:pos="6330"/>
        </w:tabs>
        <w:bidi/>
        <w:rPr>
          <w:rFonts w:ascii="MB Lateefi" w:hAnsi="MB Lateefi" w:cs="MB Lateefi"/>
          <w:sz w:val="20"/>
          <w:szCs w:val="20"/>
          <w:rtl/>
          <w:lang w:bidi="fa-IR"/>
        </w:rPr>
      </w:pPr>
    </w:p>
    <w:p w14:paraId="19E154FC" w14:textId="01584631" w:rsidR="002E2F27" w:rsidRPr="00775583" w:rsidRDefault="002E2F27" w:rsidP="002E2F27">
      <w:pPr>
        <w:tabs>
          <w:tab w:val="left" w:pos="6330"/>
        </w:tabs>
        <w:bidi/>
        <w:rPr>
          <w:rFonts w:ascii="MB Lateefi" w:hAnsi="MB Lateefi" w:cs="MB Lateefi"/>
          <w:sz w:val="20"/>
          <w:szCs w:val="20"/>
          <w:rtl/>
          <w:lang w:bidi="fa-IR"/>
        </w:rPr>
      </w:pPr>
    </w:p>
    <w:p w14:paraId="328982B8" w14:textId="7E1317B6" w:rsidR="002E2F27" w:rsidRPr="00775583" w:rsidRDefault="002E2F27" w:rsidP="002E2F27">
      <w:pPr>
        <w:tabs>
          <w:tab w:val="left" w:pos="6330"/>
        </w:tabs>
        <w:bidi/>
        <w:rPr>
          <w:rFonts w:ascii="MB Lateefi" w:hAnsi="MB Lateefi" w:cs="MB Lateefi"/>
          <w:sz w:val="20"/>
          <w:szCs w:val="20"/>
          <w:rtl/>
          <w:lang w:bidi="fa-IR"/>
        </w:rPr>
      </w:pPr>
    </w:p>
    <w:p w14:paraId="3D81A6B7" w14:textId="04B3FE84" w:rsidR="002E2F27" w:rsidRPr="00775583" w:rsidRDefault="002E2F27" w:rsidP="002E2F27">
      <w:pPr>
        <w:tabs>
          <w:tab w:val="left" w:pos="6330"/>
        </w:tabs>
        <w:bidi/>
        <w:rPr>
          <w:rFonts w:ascii="MB Lateefi" w:hAnsi="MB Lateefi" w:cs="MB Lateefi"/>
          <w:sz w:val="20"/>
          <w:szCs w:val="20"/>
          <w:rtl/>
          <w:lang w:bidi="fa-IR"/>
        </w:rPr>
      </w:pPr>
    </w:p>
    <w:p w14:paraId="0837CDA5" w14:textId="48E81D6A" w:rsidR="002E2F27" w:rsidRPr="00775583" w:rsidRDefault="002E2F27" w:rsidP="002E2F27">
      <w:pPr>
        <w:tabs>
          <w:tab w:val="left" w:pos="6330"/>
        </w:tabs>
        <w:bidi/>
        <w:rPr>
          <w:rFonts w:ascii="MB Lateefi" w:hAnsi="MB Lateefi" w:cs="MB Lateefi"/>
          <w:sz w:val="20"/>
          <w:szCs w:val="20"/>
          <w:rtl/>
          <w:lang w:bidi="fa-IR"/>
        </w:rPr>
      </w:pPr>
    </w:p>
    <w:p w14:paraId="0BBD41C1" w14:textId="1DA4A462" w:rsidR="002E2F27" w:rsidRPr="00775583" w:rsidRDefault="002E2F27" w:rsidP="002E2F27">
      <w:pPr>
        <w:tabs>
          <w:tab w:val="left" w:pos="6330"/>
        </w:tabs>
        <w:bidi/>
        <w:rPr>
          <w:rFonts w:ascii="MB Lateefi" w:hAnsi="MB Lateefi" w:cs="MB Lateefi"/>
          <w:sz w:val="20"/>
          <w:szCs w:val="20"/>
          <w:rtl/>
          <w:lang w:bidi="fa-IR"/>
        </w:rPr>
      </w:pPr>
    </w:p>
    <w:p w14:paraId="5042FDC8" w14:textId="38FE3E35" w:rsidR="002E2F27" w:rsidRPr="00775583" w:rsidRDefault="002E2F27" w:rsidP="002E2F27">
      <w:pPr>
        <w:tabs>
          <w:tab w:val="left" w:pos="6330"/>
        </w:tabs>
        <w:bidi/>
        <w:rPr>
          <w:rFonts w:ascii="MB Lateefi" w:hAnsi="MB Lateefi" w:cs="MB Lateefi"/>
          <w:sz w:val="20"/>
          <w:szCs w:val="20"/>
          <w:rtl/>
          <w:lang w:bidi="fa-IR"/>
        </w:rPr>
      </w:pPr>
    </w:p>
    <w:p w14:paraId="0CA550B9" w14:textId="24A492C4" w:rsidR="002E2F27" w:rsidRPr="00775583" w:rsidRDefault="002E2F27" w:rsidP="002E2F27">
      <w:pPr>
        <w:tabs>
          <w:tab w:val="left" w:pos="6330"/>
        </w:tabs>
        <w:bidi/>
        <w:rPr>
          <w:rFonts w:ascii="MB Lateefi" w:hAnsi="MB Lateefi" w:cs="MB Lateefi"/>
          <w:sz w:val="20"/>
          <w:szCs w:val="20"/>
          <w:rtl/>
          <w:lang w:bidi="fa-IR"/>
        </w:rPr>
      </w:pPr>
    </w:p>
    <w:p w14:paraId="589F3B8C" w14:textId="19F0A9B9" w:rsidR="002E2F27" w:rsidRPr="00D1501F" w:rsidDel="00D1501F" w:rsidRDefault="002E2F27" w:rsidP="002E2F27">
      <w:pPr>
        <w:tabs>
          <w:tab w:val="left" w:pos="6330"/>
        </w:tabs>
        <w:bidi/>
        <w:rPr>
          <w:del w:id="988" w:author="Iqbal Ameerali" w:date="2020-10-08T12:56:00Z"/>
          <w:rFonts w:ascii="MB Lateefi" w:hAnsi="MB Lateefi" w:cs="MB Lateefi"/>
          <w:sz w:val="20"/>
          <w:szCs w:val="20"/>
          <w:rtl/>
          <w:lang w:bidi="fa-IR"/>
        </w:rPr>
      </w:pPr>
    </w:p>
    <w:p w14:paraId="41C1C514" w14:textId="40ABD880" w:rsidR="002E2F27" w:rsidRPr="00666563" w:rsidDel="00D1501F" w:rsidRDefault="002E2F27" w:rsidP="002E2F27">
      <w:pPr>
        <w:tabs>
          <w:tab w:val="left" w:pos="6330"/>
        </w:tabs>
        <w:bidi/>
        <w:rPr>
          <w:del w:id="989" w:author="Iqbal Ameerali" w:date="2020-10-08T12:56:00Z"/>
          <w:rFonts w:ascii="MB Lateefi" w:hAnsi="MB Lateefi" w:cs="MB Lateefi"/>
          <w:sz w:val="20"/>
          <w:szCs w:val="20"/>
          <w:rtl/>
          <w:lang w:bidi="fa-IR"/>
        </w:rPr>
      </w:pPr>
    </w:p>
    <w:tbl>
      <w:tblPr>
        <w:tblStyle w:val="TableGrid"/>
        <w:bidiVisual/>
        <w:tblW w:w="11523" w:type="dxa"/>
        <w:jc w:val="center"/>
        <w:tblLook w:val="04A0" w:firstRow="1" w:lastRow="0" w:firstColumn="1" w:lastColumn="0" w:noHBand="0" w:noVBand="1"/>
      </w:tblPr>
      <w:tblGrid>
        <w:gridCol w:w="856"/>
        <w:gridCol w:w="4428"/>
        <w:gridCol w:w="371"/>
        <w:gridCol w:w="558"/>
        <w:gridCol w:w="635"/>
        <w:gridCol w:w="17"/>
        <w:gridCol w:w="497"/>
        <w:gridCol w:w="496"/>
        <w:gridCol w:w="646"/>
        <w:gridCol w:w="54"/>
        <w:gridCol w:w="441"/>
        <w:gridCol w:w="493"/>
        <w:gridCol w:w="675"/>
        <w:gridCol w:w="11"/>
        <w:gridCol w:w="1339"/>
        <w:gridCol w:w="6"/>
        <w:tblGridChange w:id="990">
          <w:tblGrid>
            <w:gridCol w:w="856"/>
            <w:gridCol w:w="4428"/>
            <w:gridCol w:w="371"/>
            <w:gridCol w:w="558"/>
            <w:gridCol w:w="635"/>
            <w:gridCol w:w="17"/>
            <w:gridCol w:w="497"/>
            <w:gridCol w:w="496"/>
            <w:gridCol w:w="646"/>
            <w:gridCol w:w="54"/>
            <w:gridCol w:w="441"/>
            <w:gridCol w:w="493"/>
            <w:gridCol w:w="675"/>
            <w:gridCol w:w="11"/>
            <w:gridCol w:w="1339"/>
            <w:gridCol w:w="6"/>
          </w:tblGrid>
        </w:tblGridChange>
      </w:tblGrid>
      <w:tr w:rsidR="00767B59" w:rsidRPr="00775583" w14:paraId="53D3E65A" w14:textId="77777777" w:rsidTr="00524829">
        <w:trPr>
          <w:trHeight w:val="64"/>
          <w:jc w:val="center"/>
        </w:trPr>
        <w:tc>
          <w:tcPr>
            <w:tcW w:w="5284"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283A6D9A" w14:textId="7E27236C" w:rsidR="00D66396" w:rsidRPr="00775583" w:rsidRDefault="00C823E5" w:rsidP="00E4784C">
            <w:pPr>
              <w:tabs>
                <w:tab w:val="right" w:pos="10469"/>
              </w:tabs>
              <w:autoSpaceDE w:val="0"/>
              <w:autoSpaceDN w:val="0"/>
              <w:bidi/>
              <w:adjustRightInd w:val="0"/>
              <w:rPr>
                <w:rFonts w:ascii="MB Lateefi" w:hAnsi="MB Lateefi" w:cs="MB Lateefi"/>
                <w:sz w:val="24"/>
                <w:szCs w:val="24"/>
                <w:lang w:bidi="sd-Arab-PK"/>
              </w:rPr>
            </w:pPr>
            <w:r w:rsidRPr="0001555D">
              <w:rPr>
                <w:rFonts w:ascii="MB Lateefi" w:hAnsi="MB Lateefi" w:cs="MB Lateefi" w:hint="cs"/>
                <w:sz w:val="24"/>
                <w:szCs w:val="24"/>
                <w:rtl/>
                <w:lang w:bidi="sd-Arab-PK"/>
              </w:rPr>
              <w:lastRenderedPageBreak/>
              <w:t>ماڊيول</w:t>
            </w:r>
            <w:r w:rsidR="00D66396" w:rsidRPr="0001555D">
              <w:rPr>
                <w:rFonts w:ascii="MB Lateefi" w:hAnsi="MB Lateefi" w:cs="MB Lateefi" w:hint="cs"/>
                <w:sz w:val="24"/>
                <w:szCs w:val="24"/>
                <w:rtl/>
                <w:lang w:bidi="sd-Arab-PK"/>
              </w:rPr>
              <w:t xml:space="preserve"> </w:t>
            </w:r>
            <w:r w:rsidR="00A47681" w:rsidRPr="00775583">
              <w:rPr>
                <w:rFonts w:ascii="MB Lateefi" w:hAnsi="MB Lateefi" w:cs="MB Lateefi" w:hint="eastAsia"/>
                <w:sz w:val="24"/>
                <w:szCs w:val="24"/>
                <w:rtl/>
                <w:lang w:bidi="sd-Arab-PK"/>
              </w:rPr>
              <w:t>جي</w:t>
            </w:r>
            <w:r w:rsidR="00D66396" w:rsidRPr="00775583">
              <w:rPr>
                <w:rFonts w:ascii="MB Lateefi" w:hAnsi="MB Lateefi" w:cs="MB Lateefi" w:hint="eastAsia"/>
                <w:sz w:val="24"/>
                <w:szCs w:val="24"/>
                <w:rtl/>
                <w:lang w:bidi="sd-Arab-PK"/>
              </w:rPr>
              <w:t>؛</w:t>
            </w:r>
            <w:r w:rsidR="00D66396" w:rsidRPr="00775583">
              <w:rPr>
                <w:rFonts w:ascii="MB Lateefi" w:hAnsi="MB Lateefi" w:cs="MB Lateefi"/>
                <w:sz w:val="24"/>
                <w:szCs w:val="24"/>
                <w:rtl/>
                <w:lang w:bidi="sd-Arab-PK"/>
              </w:rPr>
              <w:t xml:space="preserve"> </w:t>
            </w:r>
            <w:r w:rsidR="00D66396" w:rsidRPr="00775583">
              <w:rPr>
                <w:rFonts w:ascii="MB Lateefi" w:hAnsi="MB Lateefi" w:cs="MB Lateefi" w:hint="eastAsia"/>
                <w:sz w:val="24"/>
                <w:szCs w:val="24"/>
                <w:rtl/>
                <w:lang w:bidi="sd-Arab-PK"/>
              </w:rPr>
              <w:t>ماءُ</w:t>
            </w:r>
            <w:r w:rsidR="00D66396" w:rsidRPr="00775583">
              <w:rPr>
                <w:rFonts w:ascii="MB Lateefi" w:hAnsi="MB Lateefi" w:cs="MB Lateefi"/>
                <w:sz w:val="24"/>
                <w:szCs w:val="24"/>
                <w:rtl/>
                <w:lang w:bidi="sd-Arab-PK"/>
              </w:rPr>
              <w:t xml:space="preserve"> </w:t>
            </w:r>
            <w:r w:rsidR="00D66396" w:rsidRPr="00775583">
              <w:rPr>
                <w:rFonts w:ascii="MB Lateefi" w:hAnsi="MB Lateefi" w:cs="MB Lateefi" w:hint="eastAsia"/>
                <w:sz w:val="24"/>
                <w:szCs w:val="24"/>
                <w:rtl/>
                <w:lang w:bidi="sd-Arab-PK"/>
              </w:rPr>
              <w:t>جو</w:t>
            </w:r>
            <w:r w:rsidR="00D66396" w:rsidRPr="00775583">
              <w:rPr>
                <w:rFonts w:ascii="MB Lateefi" w:hAnsi="MB Lateefi" w:cs="MB Lateefi"/>
                <w:sz w:val="24"/>
                <w:szCs w:val="24"/>
                <w:rtl/>
                <w:lang w:bidi="sd-Arab-PK"/>
              </w:rPr>
              <w:t xml:space="preserve"> </w:t>
            </w:r>
            <w:r w:rsidR="00D66396" w:rsidRPr="00775583">
              <w:rPr>
                <w:rFonts w:ascii="MB Lateefi" w:hAnsi="MB Lateefi" w:cs="MB Lateefi" w:hint="eastAsia"/>
                <w:sz w:val="24"/>
                <w:szCs w:val="24"/>
                <w:rtl/>
                <w:lang w:bidi="sd-Arab-PK"/>
              </w:rPr>
              <w:t>کير</w:t>
            </w:r>
            <w:r w:rsidR="00D66396" w:rsidRPr="00775583">
              <w:rPr>
                <w:rFonts w:ascii="MB Lateefi" w:hAnsi="MB Lateefi" w:cs="MB Lateefi"/>
                <w:sz w:val="24"/>
                <w:szCs w:val="24"/>
                <w:rtl/>
                <w:lang w:bidi="sd-Arab-PK"/>
              </w:rPr>
              <w:t xml:space="preserve"> ۽ </w:t>
            </w:r>
            <w:r w:rsidR="00D66396" w:rsidRPr="00775583">
              <w:rPr>
                <w:rFonts w:ascii="MB Lateefi" w:hAnsi="MB Lateefi" w:cs="MB Lateefi" w:hint="eastAsia"/>
                <w:sz w:val="24"/>
                <w:szCs w:val="24"/>
                <w:rtl/>
                <w:lang w:bidi="sd-Arab-PK"/>
              </w:rPr>
              <w:t>غذايت</w:t>
            </w:r>
          </w:p>
        </w:tc>
        <w:tc>
          <w:tcPr>
            <w:tcW w:w="6239" w:type="dxa"/>
            <w:gridSpan w:val="14"/>
            <w:tcBorders>
              <w:top w:val="single" w:sz="4" w:space="0" w:color="auto"/>
              <w:left w:val="nil"/>
              <w:bottom w:val="single" w:sz="4" w:space="0" w:color="auto"/>
              <w:right w:val="single" w:sz="4" w:space="0" w:color="auto"/>
            </w:tcBorders>
            <w:shd w:val="clear" w:color="auto" w:fill="BFBFBF" w:themeFill="background1" w:themeFillShade="BF"/>
          </w:tcPr>
          <w:p w14:paraId="7FBB69B9" w14:textId="3E86DCC5" w:rsidR="00767B59" w:rsidRPr="00775583" w:rsidRDefault="00C823E5" w:rsidP="00E4784C">
            <w:pPr>
              <w:tabs>
                <w:tab w:val="right" w:pos="10469"/>
              </w:tabs>
              <w:autoSpaceDE w:val="0"/>
              <w:autoSpaceDN w:val="0"/>
              <w:adjustRightInd w:val="0"/>
              <w:rPr>
                <w:rFonts w:cstheme="minorHAnsi"/>
                <w:b/>
                <w:bCs/>
                <w:caps/>
                <w:sz w:val="20"/>
                <w:szCs w:val="20"/>
              </w:rPr>
            </w:pPr>
            <w:r w:rsidRPr="00775583">
              <w:rPr>
                <w:rFonts w:cstheme="minorHAnsi"/>
                <w:b/>
                <w:bCs/>
                <w:caps/>
                <w:sz w:val="20"/>
                <w:szCs w:val="20"/>
              </w:rPr>
              <w:t>mODULE</w:t>
            </w:r>
            <w:r w:rsidR="00767B59" w:rsidRPr="00775583">
              <w:rPr>
                <w:rFonts w:cstheme="minorHAnsi"/>
                <w:b/>
                <w:bCs/>
                <w:caps/>
                <w:sz w:val="20"/>
                <w:szCs w:val="20"/>
              </w:rPr>
              <w:t xml:space="preserve"> </w:t>
            </w:r>
            <w:r w:rsidR="002B55A7" w:rsidRPr="00775583">
              <w:rPr>
                <w:rFonts w:cstheme="minorHAnsi"/>
                <w:b/>
                <w:bCs/>
                <w:caps/>
                <w:sz w:val="20"/>
                <w:szCs w:val="20"/>
              </w:rPr>
              <w:t>J</w:t>
            </w:r>
            <w:r w:rsidR="00767B59" w:rsidRPr="00775583">
              <w:rPr>
                <w:rFonts w:cstheme="minorHAnsi"/>
                <w:b/>
                <w:bCs/>
                <w:caps/>
                <w:sz w:val="20"/>
                <w:szCs w:val="20"/>
              </w:rPr>
              <w:t>:</w:t>
            </w:r>
            <w:r w:rsidR="00767B59" w:rsidRPr="00775583">
              <w:rPr>
                <w:rFonts w:cstheme="minorHAnsi"/>
                <w:b/>
                <w:bCs/>
                <w:caps/>
                <w:sz w:val="20"/>
                <w:szCs w:val="20"/>
                <w:rtl/>
                <w:lang w:bidi="sd-Arab-PK"/>
              </w:rPr>
              <w:t xml:space="preserve"> </w:t>
            </w:r>
            <w:r w:rsidR="00767B59" w:rsidRPr="00775583">
              <w:rPr>
                <w:rFonts w:cstheme="minorHAnsi"/>
                <w:b/>
                <w:bCs/>
                <w:caps/>
                <w:sz w:val="20"/>
                <w:szCs w:val="20"/>
              </w:rPr>
              <w:t>BREAST FEEDING AND NUTRITION</w:t>
            </w:r>
          </w:p>
        </w:tc>
      </w:tr>
      <w:tr w:rsidR="00DA69A2" w:rsidRPr="00775583" w14:paraId="7D0FAD10" w14:textId="77777777" w:rsidTr="00524829">
        <w:trPr>
          <w:trHeight w:val="64"/>
          <w:jc w:val="center"/>
        </w:trPr>
        <w:tc>
          <w:tcPr>
            <w:tcW w:w="11523" w:type="dxa"/>
            <w:gridSpan w:val="16"/>
            <w:tcBorders>
              <w:top w:val="single" w:sz="4" w:space="0" w:color="auto"/>
            </w:tcBorders>
            <w:shd w:val="clear" w:color="auto" w:fill="FABF8F" w:themeFill="accent6" w:themeFillTint="99"/>
            <w:vAlign w:val="center"/>
          </w:tcPr>
          <w:p w14:paraId="7A111997" w14:textId="462F3CE0" w:rsidR="00DA69A2" w:rsidRPr="00775583" w:rsidRDefault="00DA69A2" w:rsidP="00DA69A2">
            <w:pPr>
              <w:tabs>
                <w:tab w:val="left" w:pos="6330"/>
              </w:tabs>
              <w:bidi/>
              <w:rPr>
                <w:rFonts w:cstheme="minorHAnsi"/>
                <w:b/>
                <w:bCs/>
                <w:i/>
                <w:iCs/>
                <w:sz w:val="20"/>
                <w:szCs w:val="20"/>
              </w:rPr>
            </w:pPr>
            <w:r w:rsidRPr="00775583">
              <w:rPr>
                <w:rFonts w:ascii="MB Lateefi" w:hAnsi="MB Lateefi" w:cs="MB Lateefi" w:hint="eastAsia"/>
                <w:sz w:val="20"/>
                <w:szCs w:val="20"/>
                <w:rtl/>
                <w:lang w:bidi="fa-IR"/>
              </w:rPr>
              <w:t>ھي</w:t>
            </w:r>
            <w:r w:rsidRPr="00775583">
              <w:rPr>
                <w:rFonts w:ascii="MB Lateefi" w:hAnsi="MB Lateefi" w:cs="MB Lateefi"/>
                <w:sz w:val="20"/>
                <w:szCs w:val="20"/>
                <w:rtl/>
                <w:lang w:bidi="fa-IR"/>
              </w:rPr>
              <w:t xml:space="preserve"> سي</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شن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sd-Arab-PK"/>
              </w:rPr>
              <w:t>گھرا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جي </w:t>
            </w:r>
            <w:r w:rsidR="00F75C29" w:rsidRPr="00775583">
              <w:rPr>
                <w:rFonts w:ascii="MB Lateefi" w:hAnsi="MB Lateefi" w:cs="MB Lateefi"/>
                <w:sz w:val="20"/>
                <w:szCs w:val="20"/>
                <w:rtl/>
                <w:lang w:bidi="sd-Arab-PK"/>
              </w:rPr>
              <w:t xml:space="preserve">24 </w:t>
            </w:r>
            <w:r w:rsidR="00F75C29" w:rsidRPr="00775583">
              <w:rPr>
                <w:rFonts w:ascii="MB Lateefi" w:hAnsi="MB Lateefi" w:cs="MB Lateefi" w:hint="eastAsia"/>
                <w:sz w:val="20"/>
                <w:szCs w:val="20"/>
                <w:rtl/>
                <w:lang w:bidi="sd-Arab-PK"/>
              </w:rPr>
              <w:t>مھينن</w:t>
            </w:r>
            <w:r w:rsidR="00F75C29" w:rsidRPr="00775583">
              <w:rPr>
                <w:rFonts w:ascii="MB Lateefi" w:hAnsi="MB Lateefi" w:cs="MB Lateefi"/>
                <w:sz w:val="20"/>
                <w:szCs w:val="20"/>
                <w:rtl/>
                <w:lang w:bidi="sd-Arab-PK"/>
              </w:rPr>
              <w:t xml:space="preserve"> </w:t>
            </w:r>
            <w:r w:rsidR="00F75C29" w:rsidRPr="00775583">
              <w:rPr>
                <w:rFonts w:ascii="MB Lateefi" w:hAnsi="MB Lateefi" w:cs="MB Lateefi" w:hint="eastAsia"/>
                <w:sz w:val="20"/>
                <w:szCs w:val="20"/>
                <w:rtl/>
                <w:lang w:bidi="sd-Arab-PK"/>
              </w:rPr>
              <w:t>کا</w:t>
            </w:r>
            <w:r w:rsidRPr="00775583">
              <w:rPr>
                <w:rFonts w:ascii="MB Lateefi" w:hAnsi="MB Lateefi" w:cs="MB Lateefi" w:hint="eastAsia"/>
                <w:sz w:val="20"/>
                <w:szCs w:val="20"/>
                <w:rtl/>
                <w:lang w:bidi="sd-Arab-PK"/>
              </w:rPr>
              <w:t>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گھ</w:t>
            </w:r>
            <w:r w:rsidRPr="00775583">
              <w:rPr>
                <w:rFonts w:ascii="MB Lateefi" w:hAnsi="MB Lateefi" w:cs="MB Lateefi" w:hint="cs"/>
                <w:sz w:val="20"/>
                <w:szCs w:val="20"/>
                <w:rtl/>
                <w:lang w:bidi="sd-Arab-PK"/>
              </w:rPr>
              <w:t>ٽ</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عمر</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ٻ</w:t>
            </w:r>
            <w:r w:rsidRPr="00775583">
              <w:rPr>
                <w:rFonts w:ascii="MB Lateefi" w:hAnsi="MB Lateefi" w:cs="MB Lateefi" w:hint="eastAsia"/>
                <w:sz w:val="20"/>
                <w:szCs w:val="20"/>
                <w:rtl/>
                <w:lang w:bidi="sd-Arab-PK"/>
              </w:rPr>
              <w:t>ارن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لاءِ</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ان</w:t>
            </w:r>
            <w:r w:rsidRPr="00775583">
              <w:rPr>
                <w:rFonts w:ascii="MB Lateefi" w:hAnsi="MB Lateefi" w:cs="MB Lateefi" w:hint="cs"/>
                <w:sz w:val="20"/>
                <w:szCs w:val="20"/>
                <w:rtl/>
                <w:lang w:bidi="sd-Arab-PK"/>
              </w:rPr>
              <w:t>ڊ</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س</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ماءُ</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کان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ويندو</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Pr="00775583">
              <w:rPr>
                <w:rFonts w:ascii="MB Lateefi" w:hAnsi="MB Lateefi" w:cs="MB Lateefi" w:hint="eastAsia"/>
                <w:sz w:val="20"/>
                <w:szCs w:val="20"/>
                <w:rtl/>
                <w:lang w:bidi="sd-Arab-PK"/>
              </w:rPr>
              <w:t>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جا</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نالا</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خاندان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معلومات</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واري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حصي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پا</w:t>
            </w:r>
            <w:r w:rsidRPr="00775583">
              <w:rPr>
                <w:rFonts w:ascii="MB Lateefi" w:hAnsi="MB Lateefi" w:cs="MB Lateefi" w:hint="cs"/>
                <w:sz w:val="20"/>
                <w:szCs w:val="20"/>
                <w:rtl/>
                <w:lang w:bidi="sd-Arab-PK"/>
              </w:rPr>
              <w:t>ڻ</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مرادو</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ظاھر</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ٿ</w:t>
            </w:r>
            <w:r w:rsidRPr="00775583">
              <w:rPr>
                <w:rFonts w:ascii="MB Lateefi" w:hAnsi="MB Lateefi" w:cs="MB Lateefi" w:hint="eastAsia"/>
                <w:sz w:val="20"/>
                <w:szCs w:val="20"/>
                <w:rtl/>
                <w:lang w:bidi="sd-Arab-PK"/>
              </w:rPr>
              <w:t>يندا</w:t>
            </w:r>
          </w:p>
        </w:tc>
      </w:tr>
      <w:tr w:rsidR="00A47681" w:rsidRPr="00775583" w14:paraId="30E63B78" w14:textId="77777777" w:rsidTr="00D1501F">
        <w:tblPrEx>
          <w:tblW w:w="11523" w:type="dxa"/>
          <w:jc w:val="center"/>
          <w:tblPrExChange w:id="991" w:author="Iqbal Ameerali" w:date="2020-10-08T12:56:00Z">
            <w:tblPrEx>
              <w:tblW w:w="11523" w:type="dxa"/>
              <w:jc w:val="center"/>
            </w:tblPrEx>
          </w:tblPrExChange>
        </w:tblPrEx>
        <w:trPr>
          <w:trHeight w:val="332"/>
          <w:jc w:val="center"/>
          <w:trPrChange w:id="992" w:author="Iqbal Ameerali" w:date="2020-10-08T12:56:00Z">
            <w:trPr>
              <w:trHeight w:val="64"/>
              <w:jc w:val="center"/>
            </w:trPr>
          </w:trPrChange>
        </w:trPr>
        <w:tc>
          <w:tcPr>
            <w:tcW w:w="11523" w:type="dxa"/>
            <w:gridSpan w:val="16"/>
            <w:shd w:val="clear" w:color="auto" w:fill="F2F2F2" w:themeFill="background1" w:themeFillShade="F2"/>
            <w:vAlign w:val="center"/>
            <w:tcPrChange w:id="993" w:author="Iqbal Ameerali" w:date="2020-10-08T12:56:00Z">
              <w:tcPr>
                <w:tcW w:w="11523" w:type="dxa"/>
                <w:gridSpan w:val="16"/>
                <w:shd w:val="clear" w:color="auto" w:fill="F2F2F2" w:themeFill="background1" w:themeFillShade="F2"/>
                <w:vAlign w:val="center"/>
              </w:tcPr>
            </w:tcPrChange>
          </w:tcPr>
          <w:p w14:paraId="114182A8" w14:textId="77777777" w:rsidR="00A47681" w:rsidRPr="00666563" w:rsidRDefault="00BF24CB" w:rsidP="00BF24CB">
            <w:pPr>
              <w:tabs>
                <w:tab w:val="left" w:pos="6330"/>
              </w:tabs>
              <w:rPr>
                <w:rFonts w:ascii="MB Lateefi" w:hAnsi="MB Lateefi" w:cs="MB Lateefi"/>
                <w:sz w:val="20"/>
                <w:szCs w:val="20"/>
                <w:rtl/>
                <w:lang w:bidi="fa-IR"/>
              </w:rPr>
            </w:pPr>
            <w:r w:rsidRPr="00666563">
              <w:rPr>
                <w:rFonts w:cstheme="minorHAnsi"/>
                <w:b/>
                <w:bCs/>
                <w:i/>
                <w:iCs/>
                <w:sz w:val="20"/>
                <w:szCs w:val="20"/>
              </w:rPr>
              <w:t>Now I would like to talk about breast feeding and nutrition</w:t>
            </w:r>
            <w:r w:rsidRPr="00666563">
              <w:rPr>
                <w:rFonts w:ascii="MB Lateefi" w:hAnsi="MB Lateefi" w:cs="MB Lateefi" w:hint="cs"/>
                <w:sz w:val="20"/>
                <w:szCs w:val="20"/>
                <w:rtl/>
                <w:lang w:bidi="fa-IR"/>
              </w:rPr>
              <w:t>:</w:t>
            </w:r>
          </w:p>
          <w:p w14:paraId="358B025B" w14:textId="193E17E3" w:rsidR="00E4784C" w:rsidRPr="0001555D" w:rsidRDefault="00E4784C" w:rsidP="00E4784C">
            <w:pPr>
              <w:tabs>
                <w:tab w:val="left" w:pos="6330"/>
              </w:tabs>
              <w:bidi/>
              <w:rPr>
                <w:rFonts w:ascii="MB Lateefi" w:hAnsi="MB Lateefi" w:cs="MB Lateefi"/>
                <w:rtl/>
                <w:lang w:bidi="fa-IR"/>
              </w:rPr>
            </w:pPr>
            <w:r w:rsidRPr="0001555D">
              <w:rPr>
                <w:rFonts w:ascii="MB Lateefi" w:hAnsi="MB Lateefi" w:cs="MB Lateefi" w:hint="cs"/>
                <w:rtl/>
                <w:lang w:bidi="sd-Arab-PK"/>
              </w:rPr>
              <w:t>ھاڻي آئون توھان کان ماءُ جي کير ۽ غذايت بابت پڇنديس</w:t>
            </w:r>
          </w:p>
        </w:tc>
      </w:tr>
      <w:tr w:rsidR="00D62087" w:rsidRPr="00775583" w14:paraId="71004572" w14:textId="77777777" w:rsidTr="00524829">
        <w:trPr>
          <w:trHeight w:val="64"/>
          <w:jc w:val="center"/>
        </w:trPr>
        <w:tc>
          <w:tcPr>
            <w:tcW w:w="856" w:type="dxa"/>
            <w:shd w:val="clear" w:color="auto" w:fill="auto"/>
            <w:vAlign w:val="center"/>
          </w:tcPr>
          <w:p w14:paraId="3634E036" w14:textId="7353827F" w:rsidR="00767B59" w:rsidRPr="00775583" w:rsidRDefault="00E4784C" w:rsidP="00767B59">
            <w:pPr>
              <w:tabs>
                <w:tab w:val="right" w:pos="10469"/>
              </w:tabs>
              <w:autoSpaceDE w:val="0"/>
              <w:autoSpaceDN w:val="0"/>
              <w:adjustRightInd w:val="0"/>
              <w:jc w:val="center"/>
              <w:rPr>
                <w:rFonts w:cstheme="minorHAnsi"/>
                <w:lang w:bidi="sd-Arab-PK"/>
              </w:rPr>
            </w:pPr>
            <w:r w:rsidRPr="00775583">
              <w:rPr>
                <w:rFonts w:cstheme="minorHAnsi"/>
                <w:lang w:bidi="sd-Arab-PK"/>
              </w:rPr>
              <w:t>J1</w:t>
            </w:r>
          </w:p>
        </w:tc>
        <w:tc>
          <w:tcPr>
            <w:tcW w:w="4428" w:type="dxa"/>
            <w:shd w:val="clear" w:color="auto" w:fill="auto"/>
          </w:tcPr>
          <w:p w14:paraId="258A5B46" w14:textId="77777777" w:rsidR="00767B59" w:rsidRPr="00775583" w:rsidRDefault="00767B59" w:rsidP="00767B59">
            <w:pPr>
              <w:pStyle w:val="Style39"/>
              <w:widowControl/>
              <w:tabs>
                <w:tab w:val="right" w:leader="hyphen" w:pos="4320"/>
                <w:tab w:val="left" w:pos="4752"/>
              </w:tabs>
              <w:bidi/>
              <w:spacing w:line="240" w:lineRule="auto"/>
              <w:ind w:right="-115"/>
              <w:rPr>
                <w:rFonts w:ascii="MB Lateefi" w:hAnsi="MB Lateefi" w:cs="MB Lateefi"/>
                <w:sz w:val="22"/>
                <w:szCs w:val="22"/>
                <w:rtl/>
                <w:lang w:bidi="fa-IR"/>
              </w:rPr>
            </w:pPr>
            <w:r w:rsidRPr="00775583">
              <w:rPr>
                <w:rFonts w:ascii="MB Lateefi" w:eastAsiaTheme="minorHAnsi" w:hAnsi="MB Lateefi" w:cs="MB Lateefi"/>
                <w:sz w:val="22"/>
                <w:szCs w:val="22"/>
                <w:rtl/>
                <w:lang w:bidi="fa-IR"/>
              </w:rPr>
              <w:t xml:space="preserve">نئين </w:t>
            </w:r>
            <w:r w:rsidRPr="00775583">
              <w:rPr>
                <w:rFonts w:ascii="MB Lateefi" w:eastAsiaTheme="minorHAnsi" w:hAnsi="MB Lateefi" w:cs="MB Lateefi" w:hint="cs"/>
                <w:sz w:val="22"/>
                <w:szCs w:val="22"/>
                <w:rtl/>
                <w:lang w:bidi="fa-IR"/>
              </w:rPr>
              <w:t>ڄ</w:t>
            </w:r>
            <w:r w:rsidRPr="00775583">
              <w:rPr>
                <w:rFonts w:ascii="MB Lateefi" w:eastAsiaTheme="minorHAnsi" w:hAnsi="MB Lateefi" w:cs="MB Lateefi" w:hint="eastAsia"/>
                <w:sz w:val="22"/>
                <w:szCs w:val="22"/>
                <w:rtl/>
                <w:lang w:bidi="fa-IR"/>
              </w:rPr>
              <w:t>اول</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ٻ</w:t>
            </w:r>
            <w:r w:rsidRPr="00775583">
              <w:rPr>
                <w:rFonts w:ascii="MB Lateefi" w:eastAsiaTheme="minorHAnsi" w:hAnsi="MB Lateefi" w:cs="MB Lateefi" w:hint="eastAsia"/>
                <w:sz w:val="22"/>
                <w:szCs w:val="22"/>
                <w:rtl/>
                <w:lang w:bidi="fa-IR"/>
              </w:rPr>
              <w:t>ارجونالو</w:t>
            </w:r>
            <w:r w:rsidRPr="00775583">
              <w:rPr>
                <w:rFonts w:ascii="MB Lateefi" w:hAnsi="MB Lateefi" w:cs="MB Lateefi"/>
                <w:sz w:val="22"/>
                <w:szCs w:val="22"/>
                <w:lang w:bidi="fa-IR"/>
              </w:rPr>
              <w:t xml:space="preserve"> </w:t>
            </w:r>
          </w:p>
        </w:tc>
        <w:tc>
          <w:tcPr>
            <w:tcW w:w="4883" w:type="dxa"/>
            <w:gridSpan w:val="11"/>
            <w:shd w:val="clear" w:color="auto" w:fill="auto"/>
          </w:tcPr>
          <w:p w14:paraId="47DC563C" w14:textId="77777777" w:rsidR="00767B59" w:rsidRPr="00775583" w:rsidRDefault="00767B59" w:rsidP="00767B59">
            <w:pPr>
              <w:tabs>
                <w:tab w:val="left" w:pos="6330"/>
              </w:tabs>
              <w:bidi/>
              <w:rPr>
                <w:rFonts w:ascii="MB Lateefi" w:hAnsi="MB Lateefi" w:cs="MB Lateefi"/>
                <w:sz w:val="20"/>
                <w:szCs w:val="20"/>
                <w:rtl/>
                <w:lang w:bidi="sd-Arab-PK"/>
              </w:rPr>
            </w:pPr>
            <w:r w:rsidRPr="00775583">
              <w:rPr>
                <w:rFonts w:ascii="MB Lateefi" w:hAnsi="MB Lateefi" w:cs="MB Lateefi" w:hint="cs"/>
                <w:sz w:val="20"/>
                <w:szCs w:val="20"/>
                <w:rtl/>
                <w:lang w:bidi="sd-Arab-PK"/>
              </w:rPr>
              <w:t>ٻ</w:t>
            </w:r>
            <w:r w:rsidRPr="00775583">
              <w:rPr>
                <w:rFonts w:ascii="MB Lateefi" w:hAnsi="MB Lateefi" w:cs="MB Lateefi" w:hint="eastAsia"/>
                <w:sz w:val="20"/>
                <w:szCs w:val="20"/>
                <w:rtl/>
                <w:lang w:bidi="sd-Arab-PK"/>
              </w:rPr>
              <w:t>ار</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جو</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نالو</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ماءُ</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نالي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سميت</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ظاھر</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ٿ</w:t>
            </w:r>
            <w:r w:rsidRPr="00775583">
              <w:rPr>
                <w:rFonts w:ascii="MB Lateefi" w:hAnsi="MB Lateefi" w:cs="MB Lateefi" w:hint="eastAsia"/>
                <w:sz w:val="20"/>
                <w:szCs w:val="20"/>
                <w:rtl/>
                <w:lang w:bidi="sd-Arab-PK"/>
              </w:rPr>
              <w:t>يندو</w:t>
            </w:r>
          </w:p>
        </w:tc>
        <w:tc>
          <w:tcPr>
            <w:tcW w:w="1356" w:type="dxa"/>
            <w:gridSpan w:val="3"/>
            <w:shd w:val="clear" w:color="auto" w:fill="auto"/>
          </w:tcPr>
          <w:p w14:paraId="6AE51269" w14:textId="77777777" w:rsidR="00767B59" w:rsidRPr="00775583" w:rsidRDefault="00767B59" w:rsidP="00767B59">
            <w:pPr>
              <w:tabs>
                <w:tab w:val="left" w:pos="6330"/>
              </w:tabs>
              <w:bidi/>
              <w:jc w:val="center"/>
              <w:rPr>
                <w:rFonts w:ascii="MB Lateefi" w:hAnsi="MB Lateefi" w:cs="MB Lateefi"/>
                <w:sz w:val="20"/>
                <w:szCs w:val="20"/>
                <w:rtl/>
                <w:lang w:bidi="fa-IR"/>
              </w:rPr>
            </w:pPr>
          </w:p>
        </w:tc>
      </w:tr>
      <w:tr w:rsidR="00A0403E" w:rsidRPr="00775583" w14:paraId="4A0BCE2C" w14:textId="77777777" w:rsidTr="00524829">
        <w:trPr>
          <w:trHeight w:val="64"/>
          <w:jc w:val="center"/>
          <w:ins w:id="994" w:author="Iqbal Ameerali" w:date="2020-10-07T15:58:00Z"/>
        </w:trPr>
        <w:tc>
          <w:tcPr>
            <w:tcW w:w="856" w:type="dxa"/>
            <w:shd w:val="clear" w:color="auto" w:fill="auto"/>
            <w:vAlign w:val="center"/>
          </w:tcPr>
          <w:p w14:paraId="56D3875A" w14:textId="07720236" w:rsidR="00A0403E" w:rsidRPr="00775583" w:rsidRDefault="00A0403E" w:rsidP="00767B59">
            <w:pPr>
              <w:tabs>
                <w:tab w:val="right" w:pos="10469"/>
              </w:tabs>
              <w:autoSpaceDE w:val="0"/>
              <w:autoSpaceDN w:val="0"/>
              <w:adjustRightInd w:val="0"/>
              <w:jc w:val="center"/>
              <w:rPr>
                <w:ins w:id="995" w:author="Iqbal Ameerali" w:date="2020-10-07T15:58:00Z"/>
                <w:rFonts w:cstheme="minorHAnsi"/>
                <w:lang w:bidi="sd-Arab-PK"/>
              </w:rPr>
            </w:pPr>
            <w:ins w:id="996" w:author="Iqbal Ameerali" w:date="2020-10-07T15:59:00Z">
              <w:r w:rsidRPr="00775583">
                <w:rPr>
                  <w:rFonts w:cstheme="minorHAnsi"/>
                  <w:lang w:bidi="sd-Arab-PK"/>
                </w:rPr>
                <w:t>J1A</w:t>
              </w:r>
            </w:ins>
          </w:p>
        </w:tc>
        <w:tc>
          <w:tcPr>
            <w:tcW w:w="4428" w:type="dxa"/>
            <w:shd w:val="clear" w:color="auto" w:fill="auto"/>
          </w:tcPr>
          <w:p w14:paraId="0BFC7458" w14:textId="58765516" w:rsidR="00A0403E" w:rsidRPr="00775583" w:rsidRDefault="00A0403E" w:rsidP="00767B59">
            <w:pPr>
              <w:pStyle w:val="Style39"/>
              <w:widowControl/>
              <w:tabs>
                <w:tab w:val="right" w:leader="hyphen" w:pos="4320"/>
                <w:tab w:val="left" w:pos="4752"/>
              </w:tabs>
              <w:bidi/>
              <w:spacing w:line="240" w:lineRule="auto"/>
              <w:ind w:right="-115"/>
              <w:rPr>
                <w:ins w:id="997" w:author="Iqbal Ameerali" w:date="2020-10-07T15:58:00Z"/>
                <w:rFonts w:ascii="MB Lateefi" w:eastAsiaTheme="minorHAnsi" w:hAnsi="MB Lateefi" w:cs="MB Lateefi"/>
                <w:sz w:val="22"/>
                <w:szCs w:val="22"/>
                <w:rtl/>
                <w:lang w:bidi="fa-IR"/>
              </w:rPr>
            </w:pPr>
            <w:ins w:id="998" w:author="Iqbal Ameerali" w:date="2020-10-07T16:00:00Z">
              <w:r w:rsidRPr="00775583">
                <w:rPr>
                  <w:rFonts w:ascii="MB Lateefi" w:eastAsiaTheme="minorHAnsi" w:hAnsi="MB Lateefi" w:cs="MB Lateefi" w:hint="cs"/>
                  <w:sz w:val="22"/>
                  <w:szCs w:val="22"/>
                  <w:rtl/>
                  <w:lang w:bidi="fa-IR"/>
                </w:rPr>
                <w:t>ٻ</w:t>
              </w:r>
              <w:r w:rsidRPr="00775583">
                <w:rPr>
                  <w:rFonts w:ascii="MB Lateefi" w:eastAsiaTheme="minorHAnsi" w:hAnsi="MB Lateefi" w:cs="MB Lateefi" w:hint="eastAsia"/>
                  <w:sz w:val="22"/>
                  <w:szCs w:val="22"/>
                  <w:rtl/>
                  <w:lang w:bidi="fa-IR"/>
                </w:rPr>
                <w:t>ار</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ماءُ</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نالو</w:t>
              </w:r>
            </w:ins>
          </w:p>
        </w:tc>
        <w:tc>
          <w:tcPr>
            <w:tcW w:w="4883" w:type="dxa"/>
            <w:gridSpan w:val="11"/>
            <w:shd w:val="clear" w:color="auto" w:fill="auto"/>
          </w:tcPr>
          <w:p w14:paraId="6F0815FA" w14:textId="77777777" w:rsidR="00A0403E" w:rsidRPr="00775583" w:rsidRDefault="00A0403E" w:rsidP="00767B59">
            <w:pPr>
              <w:tabs>
                <w:tab w:val="left" w:pos="6330"/>
              </w:tabs>
              <w:bidi/>
              <w:rPr>
                <w:ins w:id="999" w:author="Iqbal Ameerali" w:date="2020-10-07T15:58:00Z"/>
                <w:rFonts w:ascii="MB Lateefi" w:hAnsi="MB Lateefi" w:cs="MB Lateefi"/>
                <w:sz w:val="20"/>
                <w:szCs w:val="20"/>
                <w:rtl/>
                <w:lang w:bidi="sd-Arab-PK"/>
              </w:rPr>
            </w:pPr>
          </w:p>
        </w:tc>
        <w:tc>
          <w:tcPr>
            <w:tcW w:w="1356" w:type="dxa"/>
            <w:gridSpan w:val="3"/>
            <w:shd w:val="clear" w:color="auto" w:fill="auto"/>
          </w:tcPr>
          <w:p w14:paraId="24401900" w14:textId="77777777" w:rsidR="00A0403E" w:rsidRPr="00775583" w:rsidRDefault="00A0403E" w:rsidP="00767B59">
            <w:pPr>
              <w:tabs>
                <w:tab w:val="left" w:pos="6330"/>
              </w:tabs>
              <w:bidi/>
              <w:jc w:val="center"/>
              <w:rPr>
                <w:ins w:id="1000" w:author="Iqbal Ameerali" w:date="2020-10-07T15:58:00Z"/>
                <w:rFonts w:ascii="MB Lateefi" w:hAnsi="MB Lateefi" w:cs="MB Lateefi"/>
                <w:sz w:val="20"/>
                <w:szCs w:val="20"/>
                <w:rtl/>
                <w:lang w:bidi="fa-IR"/>
              </w:rPr>
            </w:pPr>
          </w:p>
        </w:tc>
      </w:tr>
      <w:tr w:rsidR="00A0403E" w:rsidRPr="00775583" w14:paraId="238733C0" w14:textId="77777777" w:rsidTr="00524829">
        <w:trPr>
          <w:trHeight w:val="64"/>
          <w:jc w:val="center"/>
          <w:ins w:id="1001" w:author="Iqbal Ameerali" w:date="2020-10-07T15:58:00Z"/>
        </w:trPr>
        <w:tc>
          <w:tcPr>
            <w:tcW w:w="856" w:type="dxa"/>
            <w:shd w:val="clear" w:color="auto" w:fill="auto"/>
            <w:vAlign w:val="center"/>
          </w:tcPr>
          <w:p w14:paraId="4CC602EA" w14:textId="0AA0D12D" w:rsidR="00A0403E" w:rsidRPr="00775583" w:rsidRDefault="00A0403E" w:rsidP="00767B59">
            <w:pPr>
              <w:tabs>
                <w:tab w:val="right" w:pos="10469"/>
              </w:tabs>
              <w:autoSpaceDE w:val="0"/>
              <w:autoSpaceDN w:val="0"/>
              <w:adjustRightInd w:val="0"/>
              <w:jc w:val="center"/>
              <w:rPr>
                <w:ins w:id="1002" w:author="Iqbal Ameerali" w:date="2020-10-07T15:58:00Z"/>
                <w:rFonts w:cstheme="minorHAnsi"/>
                <w:lang w:bidi="sd-Arab-PK"/>
              </w:rPr>
            </w:pPr>
            <w:ins w:id="1003" w:author="Iqbal Ameerali" w:date="2020-10-07T15:59:00Z">
              <w:r w:rsidRPr="00775583">
                <w:rPr>
                  <w:rFonts w:cstheme="minorHAnsi"/>
                  <w:lang w:bidi="sd-Arab-PK"/>
                </w:rPr>
                <w:t>J1B</w:t>
              </w:r>
            </w:ins>
          </w:p>
        </w:tc>
        <w:tc>
          <w:tcPr>
            <w:tcW w:w="4428" w:type="dxa"/>
            <w:shd w:val="clear" w:color="auto" w:fill="auto"/>
          </w:tcPr>
          <w:p w14:paraId="636AA7C4" w14:textId="146271D6" w:rsidR="00A0403E" w:rsidRPr="00775583" w:rsidRDefault="00A0403E" w:rsidP="00767B59">
            <w:pPr>
              <w:pStyle w:val="Style39"/>
              <w:widowControl/>
              <w:tabs>
                <w:tab w:val="right" w:leader="hyphen" w:pos="4320"/>
                <w:tab w:val="left" w:pos="4752"/>
              </w:tabs>
              <w:bidi/>
              <w:spacing w:line="240" w:lineRule="auto"/>
              <w:ind w:right="-115"/>
              <w:rPr>
                <w:ins w:id="1004" w:author="Iqbal Ameerali" w:date="2020-10-07T15:58:00Z"/>
                <w:rFonts w:ascii="MB Lateefi" w:eastAsiaTheme="minorHAnsi" w:hAnsi="MB Lateefi" w:cs="MB Lateefi"/>
                <w:sz w:val="22"/>
                <w:szCs w:val="22"/>
                <w:rtl/>
                <w:lang w:bidi="fa-IR"/>
              </w:rPr>
            </w:pPr>
            <w:ins w:id="1005" w:author="Iqbal Ameerali" w:date="2020-10-07T16:00:00Z">
              <w:r w:rsidRPr="00775583">
                <w:rPr>
                  <w:rFonts w:ascii="MB Lateefi" w:eastAsiaTheme="minorHAnsi" w:hAnsi="MB Lateefi" w:cs="MB Lateefi" w:hint="cs"/>
                  <w:sz w:val="22"/>
                  <w:szCs w:val="22"/>
                  <w:rtl/>
                  <w:lang w:bidi="fa-IR"/>
                </w:rPr>
                <w:t>ٻ</w:t>
              </w:r>
              <w:r w:rsidRPr="00775583">
                <w:rPr>
                  <w:rFonts w:ascii="MB Lateefi" w:eastAsiaTheme="minorHAnsi" w:hAnsi="MB Lateefi" w:cs="MB Lateefi" w:hint="eastAsia"/>
                  <w:sz w:val="22"/>
                  <w:szCs w:val="22"/>
                  <w:rtl/>
                  <w:lang w:bidi="fa-IR"/>
                </w:rPr>
                <w:t>ار</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ماءُ</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لائن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نمبر</w:t>
              </w:r>
            </w:ins>
          </w:p>
        </w:tc>
        <w:tc>
          <w:tcPr>
            <w:tcW w:w="4883" w:type="dxa"/>
            <w:gridSpan w:val="11"/>
            <w:shd w:val="clear" w:color="auto" w:fill="auto"/>
          </w:tcPr>
          <w:p w14:paraId="0DB30577" w14:textId="77777777" w:rsidR="00A0403E" w:rsidRPr="00775583" w:rsidRDefault="00A0403E" w:rsidP="00767B59">
            <w:pPr>
              <w:tabs>
                <w:tab w:val="left" w:pos="6330"/>
              </w:tabs>
              <w:bidi/>
              <w:rPr>
                <w:ins w:id="1006" w:author="Iqbal Ameerali" w:date="2020-10-07T15:58:00Z"/>
                <w:rFonts w:ascii="MB Lateefi" w:hAnsi="MB Lateefi" w:cs="MB Lateefi"/>
                <w:sz w:val="20"/>
                <w:szCs w:val="20"/>
                <w:rtl/>
                <w:lang w:bidi="sd-Arab-PK"/>
              </w:rPr>
            </w:pPr>
          </w:p>
        </w:tc>
        <w:tc>
          <w:tcPr>
            <w:tcW w:w="1356" w:type="dxa"/>
            <w:gridSpan w:val="3"/>
            <w:shd w:val="clear" w:color="auto" w:fill="auto"/>
          </w:tcPr>
          <w:p w14:paraId="27E551FE" w14:textId="77777777" w:rsidR="00A0403E" w:rsidRPr="00775583" w:rsidRDefault="00A0403E" w:rsidP="00767B59">
            <w:pPr>
              <w:tabs>
                <w:tab w:val="left" w:pos="6330"/>
              </w:tabs>
              <w:bidi/>
              <w:jc w:val="center"/>
              <w:rPr>
                <w:ins w:id="1007" w:author="Iqbal Ameerali" w:date="2020-10-07T15:58:00Z"/>
                <w:rFonts w:ascii="MB Lateefi" w:hAnsi="MB Lateefi" w:cs="MB Lateefi"/>
                <w:sz w:val="20"/>
                <w:szCs w:val="20"/>
                <w:rtl/>
                <w:lang w:bidi="fa-IR"/>
              </w:rPr>
            </w:pPr>
          </w:p>
        </w:tc>
      </w:tr>
      <w:tr w:rsidR="00D62087" w:rsidRPr="00775583" w14:paraId="0DB539E8" w14:textId="77777777" w:rsidTr="00524829">
        <w:trPr>
          <w:trHeight w:val="64"/>
          <w:jc w:val="center"/>
        </w:trPr>
        <w:tc>
          <w:tcPr>
            <w:tcW w:w="856" w:type="dxa"/>
            <w:vAlign w:val="center"/>
          </w:tcPr>
          <w:p w14:paraId="327517A2" w14:textId="5C88CECF"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J2</w:t>
            </w:r>
          </w:p>
        </w:tc>
        <w:tc>
          <w:tcPr>
            <w:tcW w:w="4428" w:type="dxa"/>
            <w:vAlign w:val="center"/>
          </w:tcPr>
          <w:p w14:paraId="51186702" w14:textId="77777777"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اها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شيءِ</w:t>
            </w:r>
            <w:r w:rsidRPr="00775583">
              <w:rPr>
                <w:rFonts w:ascii="MB Lateefi" w:hAnsi="MB Lateefi" w:cs="MB Lateefi"/>
                <w:rtl/>
                <w:lang w:bidi="fa-IR"/>
              </w:rPr>
              <w:t xml:space="preserve"> </w:t>
            </w:r>
            <w:r w:rsidRPr="00775583">
              <w:rPr>
                <w:rFonts w:ascii="MB Lateefi" w:hAnsi="MB Lateefi" w:cs="MB Lateefi" w:hint="eastAsia"/>
                <w:rtl/>
                <w:lang w:bidi="fa-IR"/>
              </w:rPr>
              <w:t>هئي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hint="cs"/>
                <w:rtl/>
                <w:lang w:bidi="fa-IR"/>
              </w:rPr>
              <w:t>ڪ</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w:t>
            </w:r>
            <w:r w:rsidRPr="00775583">
              <w:rPr>
                <w:rFonts w:ascii="MB Lateefi" w:hAnsi="MB Lateefi" w:cs="MB Lateefi" w:hint="cs"/>
                <w:rtl/>
                <w:lang w:bidi="fa-IR"/>
              </w:rPr>
              <w:t>ڀ</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پهريون</w:t>
            </w:r>
            <w:r w:rsidRPr="00775583">
              <w:rPr>
                <w:rFonts w:ascii="MB Lateefi" w:hAnsi="MB Lateefi" w:cs="MB Lateefi"/>
                <w:rtl/>
                <w:lang w:bidi="fa-IR"/>
              </w:rPr>
              <w:t xml:space="preserve"> </w:t>
            </w:r>
            <w:r w:rsidRPr="00775583">
              <w:rPr>
                <w:rFonts w:ascii="MB Lateefi" w:hAnsi="MB Lateefi" w:cs="MB Lateefi" w:hint="cs"/>
                <w:rtl/>
                <w:lang w:bidi="fa-IR"/>
              </w:rPr>
              <w:t>ڀ</w:t>
            </w:r>
            <w:r w:rsidRPr="00775583">
              <w:rPr>
                <w:rFonts w:ascii="MB Lateefi" w:hAnsi="MB Lateefi" w:cs="MB Lateefi" w:hint="eastAsia"/>
                <w:rtl/>
                <w:lang w:bidi="fa-IR"/>
              </w:rPr>
              <w:t>يرو</w:t>
            </w:r>
            <w:r w:rsidRPr="00775583">
              <w:rPr>
                <w:rFonts w:ascii="MB Lateefi" w:hAnsi="MB Lateefi" w:cs="MB Lateefi"/>
                <w:rtl/>
                <w:lang w:bidi="fa-IR"/>
              </w:rPr>
              <w:t xml:space="preserve"> </w:t>
            </w:r>
            <w:r w:rsidRPr="00775583">
              <w:rPr>
                <w:rFonts w:ascii="MB Lateefi" w:hAnsi="MB Lateefi" w:cs="MB Lateefi" w:hint="eastAsia"/>
                <w:rtl/>
                <w:lang w:bidi="fa-IR"/>
              </w:rPr>
              <w:t>نئين</w:t>
            </w:r>
            <w:r w:rsidRPr="00775583">
              <w:rPr>
                <w:rFonts w:ascii="MB Lateefi" w:hAnsi="MB Lateefi" w:cs="MB Lateefi"/>
                <w:rtl/>
                <w:lang w:bidi="fa-IR"/>
              </w:rPr>
              <w:t xml:space="preserve"> </w:t>
            </w:r>
            <w:r w:rsidRPr="00775583">
              <w:rPr>
                <w:rFonts w:ascii="MB Lateefi" w:hAnsi="MB Lateefi" w:cs="MB Lateefi" w:hint="cs"/>
                <w:rtl/>
                <w:lang w:bidi="fa-IR"/>
              </w:rPr>
              <w:t>ڄ</w:t>
            </w:r>
            <w:r w:rsidRPr="00775583">
              <w:rPr>
                <w:rFonts w:ascii="MB Lateefi" w:hAnsi="MB Lateefi" w:cs="MB Lateefi" w:hint="eastAsia"/>
                <w:rtl/>
                <w:lang w:bidi="fa-IR"/>
              </w:rPr>
              <w:t>اول</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پيدائش</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پوءِ</w:t>
            </w:r>
            <w:r w:rsidRPr="00775583">
              <w:rPr>
                <w:rFonts w:ascii="MB Lateefi" w:hAnsi="MB Lateefi" w:cs="MB Lateefi"/>
                <w:rtl/>
                <w:lang w:bidi="fa-IR"/>
              </w:rPr>
              <w:t xml:space="preserve"> </w:t>
            </w:r>
            <w:r w:rsidRPr="00775583">
              <w:rPr>
                <w:rFonts w:ascii="MB Lateefi" w:hAnsi="MB Lateefi" w:cs="MB Lateefi" w:hint="eastAsia"/>
                <w:rtl/>
                <w:lang w:bidi="fa-IR"/>
              </w:rPr>
              <w:t>ترت</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ني</w:t>
            </w:r>
            <w:r w:rsidRPr="00775583">
              <w:rPr>
                <w:rFonts w:ascii="MB Lateefi" w:hAnsi="MB Lateefi" w:cs="MB Lateefi"/>
                <w:rtl/>
                <w:lang w:bidi="fa-IR"/>
              </w:rPr>
              <w:t xml:space="preserve"> </w:t>
            </w:r>
            <w:r w:rsidRPr="00775583">
              <w:rPr>
                <w:rFonts w:ascii="MB Lateefi" w:hAnsi="MB Lateefi" w:cs="MB Lateefi" w:hint="eastAsia"/>
                <w:rtl/>
                <w:lang w:bidi="fa-IR"/>
              </w:rPr>
              <w:t>وئي</w:t>
            </w:r>
            <w:r w:rsidRPr="00775583">
              <w:rPr>
                <w:rFonts w:ascii="MB Lateefi" w:hAnsi="MB Lateefi" w:cs="MB Lateefi"/>
                <w:rtl/>
                <w:lang w:bidi="fa-IR"/>
              </w:rPr>
              <w:t xml:space="preserve"> </w:t>
            </w:r>
            <w:r w:rsidRPr="00775583">
              <w:rPr>
                <w:rFonts w:ascii="MB Lateefi" w:hAnsi="MB Lateefi" w:cs="MB Lateefi" w:hint="eastAsia"/>
                <w:rtl/>
                <w:lang w:bidi="fa-IR"/>
              </w:rPr>
              <w:t>هئي؟</w:t>
            </w:r>
          </w:p>
        </w:tc>
        <w:tc>
          <w:tcPr>
            <w:tcW w:w="4883" w:type="dxa"/>
            <w:gridSpan w:val="11"/>
            <w:vAlign w:val="center"/>
          </w:tcPr>
          <w:p w14:paraId="3034AAAB"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008"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ما</w:t>
            </w:r>
            <w:r w:rsidRPr="00775583">
              <w:rPr>
                <w:rStyle w:val="FontStyle85"/>
                <w:rFonts w:ascii="MB Lateefi" w:hAnsi="MB Lateefi" w:cs="MB Lateefi" w:hint="eastAsia"/>
                <w:b/>
                <w:i w:val="0"/>
                <w:iCs w:val="0"/>
                <w:sz w:val="20"/>
                <w:szCs w:val="20"/>
                <w:rtl/>
                <w:lang w:bidi="sd-Arab-PK"/>
              </w:rPr>
              <w:t>ءُ</w:t>
            </w:r>
            <w:r w:rsidRPr="00775583">
              <w:rPr>
                <w:rStyle w:val="FontStyle85"/>
                <w:rFonts w:ascii="MB Lateefi" w:hAnsi="MB Lateefi" w:cs="MB Lateefi"/>
                <w:b/>
                <w:i w:val="0"/>
                <w:iCs w:val="0"/>
                <w:sz w:val="20"/>
                <w:szCs w:val="20"/>
                <w:rtl/>
              </w:rPr>
              <w:t xml:space="preserve"> جو کير.</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F842E05"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 xml:space="preserve"> (ماءُ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علاوه</w:t>
            </w:r>
            <w:r w:rsidRPr="00775583">
              <w:rPr>
                <w:rStyle w:val="FontStyle85"/>
                <w:rFonts w:ascii="MB Lateefi" w:hAnsi="MB Lateefi" w:cs="MB Lateefi"/>
                <w:b/>
                <w:i w:val="0"/>
                <w:iCs w:val="0"/>
                <w:sz w:val="20"/>
                <w:szCs w:val="20"/>
                <w:rtl/>
              </w:rPr>
              <w:t>) .</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3CE67618"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سادو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704D4F5B"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ماکي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يا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4 </w:t>
            </w:r>
          </w:p>
          <w:p w14:paraId="60EA51B0"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w:t>
            </w:r>
            <w:r w:rsidRPr="00775583">
              <w:rPr>
                <w:rStyle w:val="FontStyle85"/>
                <w:rFonts w:ascii="MB Lateefi" w:hAnsi="MB Lateefi" w:cs="MB Lateefi"/>
                <w:b/>
                <w:i w:val="0"/>
                <w:iCs w:val="0"/>
                <w:sz w:val="20"/>
                <w:szCs w:val="20"/>
                <w:rtl/>
              </w:rPr>
              <w:t xml:space="preserve"> مک</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p w14:paraId="184CC20E"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فرو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جوس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6</w:t>
            </w:r>
          </w:p>
          <w:p w14:paraId="53BD42E4"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فارمولا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7  </w:t>
            </w:r>
          </w:p>
          <w:p w14:paraId="1EBBFA53"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يا ستي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8 </w:t>
            </w:r>
          </w:p>
          <w:p w14:paraId="2C7EFF4C" w14:textId="0E3420A6"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سائي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چان</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ھو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9 </w:t>
            </w:r>
          </w:p>
          <w:p w14:paraId="128E94DB" w14:textId="2D5C7BF9" w:rsidR="00DF29B7" w:rsidRPr="00775583" w:rsidRDefault="00DF29B7"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گرائپ</w:t>
            </w:r>
            <w:r w:rsidRPr="00775583">
              <w:rPr>
                <w:rStyle w:val="FontStyle85"/>
                <w:rFonts w:ascii="MB Lateefi" w:hAnsi="MB Lateefi" w:cs="MB Lateefi"/>
                <w:b/>
                <w:i w:val="0"/>
                <w:iCs w:val="0"/>
                <w:sz w:val="20"/>
                <w:szCs w:val="20"/>
                <w:rtl/>
                <w:lang w:bidi="sd-Arab-PK"/>
              </w:rPr>
              <w:t xml:space="preserve"> وا</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10</w:t>
            </w:r>
          </w:p>
          <w:p w14:paraId="64ADB3A9" w14:textId="16162003" w:rsidR="00DF29B7" w:rsidRPr="00775583" w:rsidRDefault="00DF29B7" w:rsidP="00DF29B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کن</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b/>
                <w:i w:val="0"/>
                <w:iCs w:val="0"/>
                <w:sz w:val="20"/>
                <w:szCs w:val="20"/>
                <w:rtl/>
                <w:lang w:bidi="sd-Arab-PK"/>
              </w:rPr>
              <w:t xml:space="preserve"> ۽ لو</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جو پا</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11</w:t>
            </w:r>
          </w:p>
          <w:p w14:paraId="21FF1427" w14:textId="6FC03804" w:rsidR="00DF29B7" w:rsidRPr="00775583" w:rsidRDefault="00DF29B7" w:rsidP="00DF29B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ا</w:t>
            </w:r>
            <w:r w:rsidRPr="00775583">
              <w:rPr>
                <w:rStyle w:val="FontStyle85"/>
                <w:rFonts w:ascii="MB Lateefi" w:hAnsi="MB Lateefi" w:cs="MB Lateefi" w:hint="cs"/>
                <w:b/>
                <w:i w:val="0"/>
                <w:iCs w:val="0"/>
                <w:sz w:val="20"/>
                <w:szCs w:val="20"/>
                <w:rtl/>
                <w:lang w:bidi="sd-Arab-PK"/>
              </w:rPr>
              <w:t>ڪٽ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پاران ججويز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يو</w:t>
            </w:r>
            <w:r w:rsidRPr="00775583">
              <w:rPr>
                <w:rStyle w:val="FontStyle85"/>
                <w:rFonts w:ascii="MB Lateefi" w:hAnsi="MB Lateefi" w:cs="MB Lateefi"/>
                <w:b/>
                <w:i w:val="0"/>
                <w:iCs w:val="0"/>
                <w:sz w:val="20"/>
                <w:szCs w:val="20"/>
                <w:rtl/>
                <w:lang w:bidi="sd-Arab-PK"/>
              </w:rPr>
              <w:t xml:space="preserve"> دوا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12</w:t>
            </w:r>
          </w:p>
          <w:p w14:paraId="1F14C27B" w14:textId="2C224E9D" w:rsidR="00927E60" w:rsidRPr="00775583" w:rsidRDefault="00927E60" w:rsidP="00DF29B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56" w:type="dxa"/>
            <w:gridSpan w:val="3"/>
          </w:tcPr>
          <w:p w14:paraId="7A75A12D" w14:textId="77777777" w:rsidR="00927E60" w:rsidRPr="00775583" w:rsidRDefault="00927E60" w:rsidP="00927E60">
            <w:pPr>
              <w:tabs>
                <w:tab w:val="left" w:pos="6330"/>
              </w:tabs>
              <w:bidi/>
              <w:jc w:val="both"/>
              <w:rPr>
                <w:rFonts w:ascii="MB Lateefi" w:hAnsi="MB Lateefi" w:cs="MB Lateefi"/>
                <w:sz w:val="20"/>
                <w:szCs w:val="20"/>
                <w:rtl/>
                <w:lang w:bidi="fa-IR"/>
              </w:rPr>
            </w:pPr>
          </w:p>
        </w:tc>
      </w:tr>
      <w:tr w:rsidR="00D62087" w:rsidRPr="00775583" w14:paraId="715D1D78" w14:textId="77777777" w:rsidTr="00524829">
        <w:trPr>
          <w:trHeight w:val="64"/>
          <w:jc w:val="center"/>
        </w:trPr>
        <w:tc>
          <w:tcPr>
            <w:tcW w:w="856" w:type="dxa"/>
            <w:vAlign w:val="center"/>
          </w:tcPr>
          <w:p w14:paraId="7C7B24D0" w14:textId="7D71BBF4"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J3</w:t>
            </w:r>
          </w:p>
        </w:tc>
        <w:tc>
          <w:tcPr>
            <w:tcW w:w="4428" w:type="dxa"/>
            <w:vAlign w:val="center"/>
          </w:tcPr>
          <w:p w14:paraId="593E3854" w14:textId="77777777" w:rsidR="00927E60" w:rsidRPr="00775583" w:rsidRDefault="00927E60" w:rsidP="00927E60">
            <w:pPr>
              <w:tabs>
                <w:tab w:val="left" w:pos="6330"/>
              </w:tabs>
              <w:bidi/>
              <w:jc w:val="both"/>
              <w:rPr>
                <w:rFonts w:ascii="MB Lateefi" w:hAnsi="MB Lateefi" w:cs="MB Lateefi"/>
                <w:lang w:bidi="fa-IR"/>
              </w:rPr>
            </w:pPr>
          </w:p>
          <w:p w14:paraId="1B402DDC" w14:textId="4042AEF1"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پيدائش کان پوءِ </w:t>
            </w:r>
            <w:r w:rsidRPr="00775583">
              <w:rPr>
                <w:rFonts w:ascii="MB Lateefi" w:hAnsi="MB Lateefi" w:cs="MB Lateefi" w:hint="cs"/>
                <w:rtl/>
                <w:lang w:bidi="fa-IR"/>
              </w:rPr>
              <w:t>ڪ</w:t>
            </w:r>
            <w:r w:rsidRPr="00775583">
              <w:rPr>
                <w:rFonts w:ascii="MB Lateefi" w:hAnsi="MB Lateefi" w:cs="MB Lateefi" w:hint="eastAsia"/>
                <w:rtl/>
                <w:lang w:bidi="fa-IR"/>
              </w:rPr>
              <w:t>يتري</w:t>
            </w:r>
            <w:r w:rsidRPr="00775583">
              <w:rPr>
                <w:rFonts w:ascii="MB Lateefi" w:hAnsi="MB Lateefi" w:cs="MB Lateefi"/>
                <w:rtl/>
                <w:lang w:bidi="fa-IR"/>
              </w:rPr>
              <w:t xml:space="preserve"> </w:t>
            </w:r>
            <w:r w:rsidRPr="00775583">
              <w:rPr>
                <w:rFonts w:ascii="MB Lateefi" w:hAnsi="MB Lateefi" w:cs="MB Lateefi" w:hint="eastAsia"/>
                <w:rtl/>
                <w:lang w:bidi="fa-IR"/>
              </w:rPr>
              <w:t>دير</w:t>
            </w:r>
            <w:r w:rsidRPr="00775583">
              <w:rPr>
                <w:rFonts w:ascii="MB Lateefi" w:hAnsi="MB Lateefi" w:cs="MB Lateefi"/>
                <w:rtl/>
                <w:lang w:bidi="fa-IR"/>
              </w:rPr>
              <w:t xml:space="preserve"> </w:t>
            </w:r>
            <w:r w:rsidRPr="00775583">
              <w:rPr>
                <w:rFonts w:ascii="MB Lateefi" w:hAnsi="MB Lateefi" w:cs="MB Lateefi" w:hint="eastAsia"/>
                <w:rtl/>
                <w:lang w:bidi="fa-IR"/>
              </w:rPr>
              <w:t>بعد</w:t>
            </w:r>
            <w:r w:rsidRPr="00775583">
              <w:rPr>
                <w:rFonts w:ascii="MB Lateefi" w:hAnsi="MB Lateefi" w:cs="MB Lateefi"/>
                <w:rtl/>
                <w:lang w:bidi="fa-IR"/>
              </w:rPr>
              <w:t xml:space="preserve"> </w:t>
            </w:r>
            <w:r w:rsidRPr="00775583">
              <w:rPr>
                <w:rFonts w:ascii="MB Lateefi" w:hAnsi="MB Lateefi" w:cs="MB Lateefi" w:hint="eastAsia"/>
                <w:rtl/>
                <w:lang w:bidi="fa-IR"/>
              </w:rPr>
              <w:t>ماءُ</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ٿڃ</w:t>
            </w:r>
            <w:r w:rsidRPr="00775583">
              <w:rPr>
                <w:rFonts w:ascii="MB Lateefi" w:hAnsi="MB Lateefi" w:cs="MB Lateefi"/>
                <w:rtl/>
                <w:lang w:bidi="fa-IR"/>
              </w:rPr>
              <w:t xml:space="preserve"> </w:t>
            </w:r>
            <w:r w:rsidRPr="00775583">
              <w:rPr>
                <w:rFonts w:ascii="MB Lateefi" w:hAnsi="MB Lateefi" w:cs="MB Lateefi" w:hint="eastAsia"/>
                <w:rtl/>
                <w:lang w:bidi="fa-IR"/>
              </w:rPr>
              <w:t>پيتي؟</w:t>
            </w:r>
          </w:p>
          <w:p w14:paraId="082C12CA" w14:textId="0E4FC1E5" w:rsidR="00927E60" w:rsidRPr="00775583" w:rsidRDefault="00927E60" w:rsidP="00927E60">
            <w:pPr>
              <w:tabs>
                <w:tab w:val="left" w:pos="6330"/>
              </w:tabs>
              <w:bidi/>
              <w:jc w:val="both"/>
              <w:rPr>
                <w:rFonts w:ascii="MB Lateefi" w:hAnsi="MB Lateefi" w:cs="MB Lateefi"/>
                <w:lang w:bidi="sd-Arab-PK"/>
              </w:rPr>
            </w:pPr>
          </w:p>
        </w:tc>
        <w:tc>
          <w:tcPr>
            <w:tcW w:w="4883" w:type="dxa"/>
            <w:gridSpan w:val="11"/>
            <w:vAlign w:val="center"/>
          </w:tcPr>
          <w:p w14:paraId="1DD975E6" w14:textId="00D53EF3"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Change w:id="1009" w:author="Iqbal Ameerali" w:date="2020-10-08T11:45:00Z">
                  <w:rPr>
                    <w:rStyle w:val="FontStyle85"/>
                    <w:rFonts w:ascii="MB Lateefi" w:eastAsiaTheme="minorHAnsi" w:hAnsi="MB Lateefi" w:cs="MB Lateefi"/>
                    <w:b/>
                    <w:sz w:val="20"/>
                    <w:szCs w:val="20"/>
                  </w:rPr>
                </w:rPrChange>
              </w:rPr>
            </w:pPr>
            <w:r w:rsidRPr="00775583">
              <w:rPr>
                <w:rStyle w:val="FontStyle85"/>
                <w:rFonts w:ascii="MB Lateefi" w:hAnsi="MB Lateefi" w:cs="MB Lateefi" w:hint="eastAsia"/>
                <w:b/>
                <w:i w:val="0"/>
                <w:iCs w:val="0"/>
                <w:sz w:val="20"/>
                <w:szCs w:val="20"/>
                <w:rtl/>
              </w:rPr>
              <w:t>من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ينهن</w:t>
            </w:r>
            <w:r w:rsidRPr="00775583">
              <w:rPr>
                <w:rStyle w:val="FontStyle85"/>
                <w:rFonts w:ascii="MB Lateefi" w:hAnsi="MB Lateefi" w:cs="MB Lateefi"/>
                <w:b/>
                <w:i w:val="0"/>
                <w:iCs w:val="0"/>
                <w:sz w:val="20"/>
                <w:szCs w:val="20"/>
                <w:rtl/>
              </w:rPr>
              <w:t xml:space="preserve"> ...............................  </w:t>
            </w:r>
          </w:p>
          <w:p w14:paraId="3A8CB9F8" w14:textId="376EA385" w:rsidR="00927E60" w:rsidRPr="00775583" w:rsidRDefault="00927E60" w:rsidP="003730B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به ماءُ جي </w:t>
            </w:r>
            <w:r w:rsidRPr="00775583">
              <w:rPr>
                <w:rStyle w:val="FontStyle85"/>
                <w:rFonts w:ascii="MB Lateefi" w:hAnsi="MB Lateefi" w:cs="MB Lateefi" w:hint="cs"/>
                <w:b/>
                <w:i w:val="0"/>
                <w:iCs w:val="0"/>
                <w:sz w:val="20"/>
                <w:szCs w:val="20"/>
                <w:rtl/>
              </w:rPr>
              <w:t>ٿڃ</w:t>
            </w:r>
            <w:r w:rsidRPr="00775583">
              <w:rPr>
                <w:rStyle w:val="FontStyle85"/>
                <w:rFonts w:ascii="MB Lateefi" w:hAnsi="MB Lateefi" w:cs="MB Lateefi"/>
                <w:b/>
                <w:i w:val="0"/>
                <w:iCs w:val="0"/>
                <w:sz w:val="20"/>
                <w:szCs w:val="20"/>
                <w:rtl/>
              </w:rPr>
              <w:t xml:space="preserve"> نه </w:t>
            </w:r>
            <w:r w:rsidRPr="00775583">
              <w:rPr>
                <w:rStyle w:val="FontStyle85"/>
                <w:rFonts w:ascii="MB Lateefi" w:hAnsi="MB Lateefi" w:cs="MB Lateefi" w:hint="eastAsia"/>
                <w:b/>
                <w:i w:val="0"/>
                <w:iCs w:val="0"/>
                <w:sz w:val="20"/>
                <w:szCs w:val="20"/>
                <w:rtl/>
              </w:rPr>
              <w:t>پياري</w:t>
            </w:r>
            <w:r w:rsidRPr="00775583">
              <w:rPr>
                <w:rStyle w:val="FontStyle85"/>
                <w:rFonts w:ascii="MB Lateefi" w:hAnsi="MB Lateefi" w:cs="MB Lateefi"/>
                <w:b/>
                <w:i w:val="0"/>
                <w:iCs w:val="0"/>
                <w:sz w:val="20"/>
                <w:szCs w:val="20"/>
                <w:rtl/>
              </w:rPr>
              <w:t xml:space="preserve"> آھي </w:t>
            </w:r>
            <w:r w:rsidRPr="00775583">
              <w:rPr>
                <w:rStyle w:val="FontStyle85"/>
                <w:rFonts w:ascii="MB Lateefi" w:hAnsi="MB Lateefi" w:cs="MB Lateefi"/>
                <w:b/>
                <w:i w:val="0"/>
                <w:iCs w:val="0"/>
                <w:sz w:val="20"/>
                <w:szCs w:val="20"/>
              </w:rPr>
              <w:tab/>
            </w:r>
            <w:del w:id="1010" w:author="Iqbal Ameerali" w:date="2020-10-07T16:26:00Z">
              <w:r w:rsidRPr="00775583" w:rsidDel="003730B0">
                <w:rPr>
                  <w:rStyle w:val="FontStyle85"/>
                  <w:rFonts w:ascii="MB Lateefi" w:hAnsi="MB Lateefi" w:cs="MB Lateefi"/>
                  <w:b/>
                  <w:i w:val="0"/>
                  <w:iCs w:val="0"/>
                  <w:sz w:val="20"/>
                  <w:szCs w:val="20"/>
                  <w:rtl/>
                  <w:lang w:bidi="sd-Arab-PK"/>
                </w:rPr>
                <w:delText>1</w:delText>
              </w:r>
            </w:del>
            <w:ins w:id="1011" w:author="Iqbal Ameerali" w:date="2020-10-07T16:26:00Z">
              <w:r w:rsidR="003730B0" w:rsidRPr="00775583">
                <w:rPr>
                  <w:rStyle w:val="FontStyle85"/>
                  <w:rFonts w:ascii="MB Lateefi" w:hAnsi="MB Lateefi" w:cs="MB Lateefi"/>
                  <w:b/>
                  <w:i w:val="0"/>
                  <w:iCs w:val="0"/>
                  <w:sz w:val="20"/>
                  <w:szCs w:val="20"/>
                  <w:rtl/>
                  <w:lang w:bidi="fa-IR"/>
                </w:rPr>
                <w:t>666</w:t>
              </w:r>
            </w:ins>
          </w:p>
          <w:p w14:paraId="43C72886" w14:textId="0DEDF9B6"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56" w:type="dxa"/>
            <w:gridSpan w:val="3"/>
          </w:tcPr>
          <w:p w14:paraId="4A6A76D1" w14:textId="77777777" w:rsidR="00927E60" w:rsidRPr="00775583" w:rsidRDefault="00927E60" w:rsidP="00927E60">
            <w:pPr>
              <w:tabs>
                <w:tab w:val="left" w:pos="6330"/>
              </w:tabs>
              <w:bidi/>
              <w:rPr>
                <w:rFonts w:ascii="MB Lateefi" w:hAnsi="MB Lateefi" w:cs="MB Lateefi"/>
                <w:sz w:val="20"/>
                <w:szCs w:val="20"/>
                <w:rtl/>
                <w:lang w:bidi="fa-IR"/>
              </w:rPr>
            </w:pPr>
          </w:p>
        </w:tc>
      </w:tr>
      <w:tr w:rsidR="00D62087" w:rsidRPr="00775583" w14:paraId="0816603F" w14:textId="77777777" w:rsidTr="00524829">
        <w:trPr>
          <w:trHeight w:val="64"/>
          <w:jc w:val="center"/>
        </w:trPr>
        <w:tc>
          <w:tcPr>
            <w:tcW w:w="856" w:type="dxa"/>
            <w:vAlign w:val="center"/>
          </w:tcPr>
          <w:p w14:paraId="1C4073DD" w14:textId="5849882F"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J4</w:t>
            </w:r>
          </w:p>
        </w:tc>
        <w:tc>
          <w:tcPr>
            <w:tcW w:w="4428" w:type="dxa"/>
            <w:vAlign w:val="center"/>
          </w:tcPr>
          <w:p w14:paraId="6FA9B515" w14:textId="77777777"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گھا</w:t>
            </w:r>
            <w:r w:rsidRPr="00775583">
              <w:rPr>
                <w:rFonts w:ascii="MB Lateefi" w:hAnsi="MB Lateefi" w:cs="MB Lateefi" w:hint="cs"/>
                <w:rtl/>
                <w:lang w:bidi="fa-IR"/>
              </w:rPr>
              <w:t>ٽ</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کير</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ولس</w:t>
            </w:r>
            <w:r w:rsidRPr="00775583">
              <w:rPr>
                <w:rFonts w:ascii="MB Lateefi" w:hAnsi="MB Lateefi" w:cs="MB Lateefi" w:hint="cs"/>
                <w:rtl/>
                <w:lang w:bidi="fa-IR"/>
              </w:rPr>
              <w:t>ٽ</w:t>
            </w:r>
            <w:r w:rsidRPr="00775583">
              <w:rPr>
                <w:rFonts w:ascii="MB Lateefi" w:hAnsi="MB Lateefi" w:cs="MB Lateefi" w:hint="eastAsia"/>
                <w:rtl/>
                <w:lang w:bidi="fa-IR"/>
              </w:rPr>
              <w:t>رم</w:t>
            </w:r>
            <w:r w:rsidRPr="00775583">
              <w:rPr>
                <w:rFonts w:ascii="MB Lateefi" w:hAnsi="MB Lateefi" w:cs="MB Lateefi"/>
                <w:rtl/>
                <w:lang w:bidi="sd-Arab-PK"/>
              </w:rPr>
              <w:t xml:space="preserve"> يا پهرين </w:t>
            </w:r>
            <w:r w:rsidRPr="00775583">
              <w:rPr>
                <w:rFonts w:ascii="MB Lateefi" w:hAnsi="MB Lateefi" w:cs="MB Lateefi" w:hint="cs"/>
                <w:rtl/>
                <w:lang w:bidi="sd-Arab-PK"/>
              </w:rPr>
              <w:t>ٿڃ</w:t>
            </w:r>
            <w:r w:rsidRPr="00775583">
              <w:rPr>
                <w:rFonts w:ascii="MB Lateefi" w:hAnsi="MB Lateefi" w:cs="MB Lateefi"/>
                <w:rtl/>
                <w:lang w:bidi="fa-IR"/>
              </w:rPr>
              <w:t>) خارج</w:t>
            </w:r>
            <w:r w:rsidRPr="00775583">
              <w:rPr>
                <w:rFonts w:ascii="MB Lateefi" w:hAnsi="MB Lateefi" w:cs="MB Lateefi"/>
                <w:lang w:bidi="fa-IR"/>
              </w:rPr>
              <w:t>/</w:t>
            </w:r>
            <w:r w:rsidRPr="00775583">
              <w:rPr>
                <w:rFonts w:ascii="MB Lateefi" w:hAnsi="MB Lateefi" w:cs="MB Lateefi"/>
                <w:rtl/>
                <w:lang w:bidi="sd-Arab-PK"/>
              </w:rPr>
              <w:t xml:space="preserve"> ضايع</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جي</w:t>
            </w:r>
            <w:r w:rsidRPr="00775583">
              <w:rPr>
                <w:rFonts w:ascii="MB Lateefi" w:hAnsi="MB Lateefi" w:cs="MB Lateefi" w:hint="cs"/>
                <w:rtl/>
                <w:lang w:bidi="fa-IR"/>
              </w:rPr>
              <w:t>ڪ</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cs"/>
                <w:rtl/>
                <w:lang w:bidi="fa-IR"/>
              </w:rPr>
              <w:t>ڊ</w:t>
            </w:r>
            <w:r w:rsidRPr="00775583">
              <w:rPr>
                <w:rFonts w:ascii="MB Lateefi" w:hAnsi="MB Lateefi" w:cs="MB Lateefi" w:hint="eastAsia"/>
                <w:rtl/>
                <w:lang w:bidi="fa-IR"/>
              </w:rPr>
              <w:t>ليوري</w:t>
            </w:r>
            <w:r w:rsidRPr="00775583">
              <w:rPr>
                <w:rFonts w:ascii="MB Lateefi" w:hAnsi="MB Lateefi" w:cs="MB Lateefi"/>
                <w:rtl/>
                <w:lang w:bidi="fa-IR"/>
              </w:rPr>
              <w:t xml:space="preserve"> کان پوءِ جلدي ماءُ جي </w:t>
            </w:r>
            <w:r w:rsidRPr="00775583">
              <w:rPr>
                <w:rFonts w:ascii="MB Lateefi" w:hAnsi="MB Lateefi" w:cs="MB Lateefi" w:hint="cs"/>
                <w:rtl/>
                <w:lang w:bidi="fa-IR"/>
              </w:rPr>
              <w:t>ڇ</w:t>
            </w:r>
            <w:r w:rsidRPr="00775583">
              <w:rPr>
                <w:rFonts w:ascii="MB Lateefi" w:hAnsi="MB Lateefi" w:cs="MB Lateefi" w:hint="eastAsia"/>
                <w:rtl/>
                <w:lang w:bidi="fa-IR"/>
              </w:rPr>
              <w:t>اتي</w:t>
            </w:r>
            <w:r w:rsidRPr="00775583">
              <w:rPr>
                <w:rFonts w:ascii="MB Lateefi" w:hAnsi="MB Lateefi" w:cs="MB Lateefi"/>
                <w:rtl/>
                <w:lang w:bidi="fa-IR"/>
              </w:rPr>
              <w:t xml:space="preserve"> مان ايندو آھي؟</w:t>
            </w:r>
          </w:p>
        </w:tc>
        <w:tc>
          <w:tcPr>
            <w:tcW w:w="4883" w:type="dxa"/>
            <w:gridSpan w:val="11"/>
            <w:vAlign w:val="center"/>
          </w:tcPr>
          <w:p w14:paraId="5C94D1A0"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012"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43ACFA6"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356" w:type="dxa"/>
            <w:gridSpan w:val="3"/>
            <w:vAlign w:val="center"/>
          </w:tcPr>
          <w:p w14:paraId="6F3CFC0D" w14:textId="77777777"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آھي</w:t>
            </w:r>
          </w:p>
          <w:p w14:paraId="119E7C61" w14:textId="6E06BC3E"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Pr="00775583">
              <w:rPr>
                <w:rFonts w:cstheme="minorHAnsi"/>
                <w:sz w:val="16"/>
                <w:szCs w:val="16"/>
                <w:lang w:bidi="fa-IR"/>
              </w:rPr>
              <w:t>J6</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62087" w:rsidRPr="00775583" w14:paraId="397B3562" w14:textId="77777777" w:rsidTr="00524829">
        <w:trPr>
          <w:trHeight w:val="64"/>
          <w:jc w:val="center"/>
        </w:trPr>
        <w:tc>
          <w:tcPr>
            <w:tcW w:w="856" w:type="dxa"/>
            <w:vAlign w:val="center"/>
          </w:tcPr>
          <w:p w14:paraId="5D76FD8B" w14:textId="609577DA"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J5</w:t>
            </w:r>
          </w:p>
        </w:tc>
        <w:tc>
          <w:tcPr>
            <w:tcW w:w="4428" w:type="dxa"/>
            <w:vAlign w:val="center"/>
          </w:tcPr>
          <w:p w14:paraId="13F7AEBF" w14:textId="77777777" w:rsidR="00927E60" w:rsidRPr="00775583" w:rsidRDefault="00927E60" w:rsidP="00927E60">
            <w:pPr>
              <w:tabs>
                <w:tab w:val="left" w:pos="6330"/>
              </w:tabs>
              <w:bidi/>
              <w:jc w:val="both"/>
              <w:rPr>
                <w:rFonts w:ascii="MB Lateefi" w:hAnsi="MB Lateefi" w:cs="MB Lateefi"/>
                <w:lang w:bidi="fa-IR"/>
              </w:rPr>
            </w:pPr>
            <w:r w:rsidRPr="00775583">
              <w:rPr>
                <w:rStyle w:val="FontStyle85"/>
                <w:rFonts w:ascii="MB Lateefi" w:hAnsi="MB Lateefi" w:cs="MB Lateefi" w:hint="cs"/>
                <w:b/>
                <w:i w:val="0"/>
                <w:iCs w:val="0"/>
                <w:sz w:val="22"/>
                <w:szCs w:val="22"/>
                <w:rtl/>
              </w:rPr>
              <w:t>ٻ</w:t>
            </w:r>
            <w:r w:rsidRPr="00775583">
              <w:rPr>
                <w:rStyle w:val="FontStyle85"/>
                <w:rFonts w:ascii="MB Lateefi" w:hAnsi="MB Lateefi" w:cs="MB Lateefi" w:hint="eastAsia"/>
                <w:b/>
                <w:i w:val="0"/>
                <w:iCs w:val="0"/>
                <w:sz w:val="22"/>
                <w:szCs w:val="22"/>
                <w:rtl/>
              </w:rPr>
              <w:t>ار</w:t>
            </w:r>
            <w:r w:rsidRPr="00775583">
              <w:rPr>
                <w:rFonts w:ascii="MB Lateefi" w:hAnsi="MB Lateefi" w:cs="MB Lateefi"/>
                <w:rtl/>
                <w:lang w:bidi="fa-IR"/>
              </w:rPr>
              <w:t xml:space="preserve"> جي پيدائش کان پوءِ توھان اھو گھا</w:t>
            </w:r>
            <w:r w:rsidRPr="00775583">
              <w:rPr>
                <w:rFonts w:ascii="MB Lateefi" w:hAnsi="MB Lateefi" w:cs="MB Lateefi" w:hint="cs"/>
                <w:rtl/>
                <w:lang w:bidi="fa-IR"/>
              </w:rPr>
              <w:t>ٽ</w:t>
            </w:r>
            <w:r w:rsidRPr="00775583">
              <w:rPr>
                <w:rFonts w:ascii="MB Lateefi" w:hAnsi="MB Lateefi" w:cs="MB Lateefi" w:hint="eastAsia"/>
                <w:rtl/>
                <w:lang w:bidi="fa-IR"/>
              </w:rPr>
              <w:t>و</w:t>
            </w:r>
            <w:r w:rsidRPr="00775583">
              <w:rPr>
                <w:rFonts w:ascii="MB Lateefi" w:hAnsi="MB Lateefi" w:cs="MB Lateefi"/>
                <w:rtl/>
                <w:lang w:bidi="fa-IR"/>
              </w:rPr>
              <w:t xml:space="preserve"> کير (</w:t>
            </w:r>
            <w:r w:rsidRPr="00775583">
              <w:rPr>
                <w:rFonts w:ascii="MB Lateefi" w:hAnsi="MB Lateefi" w:cs="MB Lateefi" w:hint="cs"/>
                <w:rtl/>
                <w:lang w:bidi="fa-IR"/>
              </w:rPr>
              <w:t>ڪ</w:t>
            </w:r>
            <w:r w:rsidRPr="00775583">
              <w:rPr>
                <w:rFonts w:ascii="MB Lateefi" w:hAnsi="MB Lateefi" w:cs="MB Lateefi" w:hint="eastAsia"/>
                <w:rtl/>
                <w:lang w:bidi="fa-IR"/>
              </w:rPr>
              <w:t>ولس</w:t>
            </w:r>
            <w:r w:rsidRPr="00775583">
              <w:rPr>
                <w:rFonts w:ascii="MB Lateefi" w:hAnsi="MB Lateefi" w:cs="MB Lateefi" w:hint="cs"/>
                <w:rtl/>
                <w:lang w:bidi="fa-IR"/>
              </w:rPr>
              <w:t>ٽ</w:t>
            </w:r>
            <w:r w:rsidRPr="00775583">
              <w:rPr>
                <w:rFonts w:ascii="MB Lateefi" w:hAnsi="MB Lateefi" w:cs="MB Lateefi" w:hint="eastAsia"/>
                <w:rtl/>
                <w:lang w:bidi="fa-IR"/>
              </w:rPr>
              <w:t>رم</w:t>
            </w:r>
            <w:r w:rsidRPr="00775583">
              <w:rPr>
                <w:rFonts w:ascii="MB Lateefi" w:hAnsi="MB Lateefi" w:cs="MB Lateefi"/>
                <w:rtl/>
                <w:lang w:bidi="sd-Arab-PK"/>
              </w:rPr>
              <w:t xml:space="preserve"> يا پهرين </w:t>
            </w:r>
            <w:r w:rsidRPr="00775583">
              <w:rPr>
                <w:rFonts w:ascii="MB Lateefi" w:hAnsi="MB Lateefi" w:cs="MB Lateefi" w:hint="cs"/>
                <w:rtl/>
                <w:lang w:bidi="sd-Arab-PK"/>
              </w:rPr>
              <w:t>ٿڃ</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ضايع</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p>
          <w:p w14:paraId="16CCEDAC" w14:textId="77777777" w:rsidR="00927E60" w:rsidRPr="00775583" w:rsidRDefault="00927E60" w:rsidP="00927E60">
            <w:pPr>
              <w:tabs>
                <w:tab w:val="left" w:pos="6330"/>
              </w:tabs>
              <w:bidi/>
              <w:jc w:val="center"/>
              <w:rPr>
                <w:rFonts w:ascii="MB Lateefi" w:hAnsi="MB Lateefi" w:cs="MB Lateefi"/>
                <w:sz w:val="16"/>
                <w:szCs w:val="16"/>
                <w:lang w:bidi="fa-IR"/>
              </w:rPr>
            </w:pPr>
          </w:p>
          <w:p w14:paraId="1FF79920" w14:textId="31F844F0" w:rsidR="00927E60" w:rsidRPr="00775583" w:rsidRDefault="00927E60" w:rsidP="00927E60">
            <w:pPr>
              <w:tabs>
                <w:tab w:val="left" w:pos="6330"/>
              </w:tabs>
              <w:bidi/>
              <w:jc w:val="center"/>
              <w:rPr>
                <w:rFonts w:ascii="MB Lateefi" w:hAnsi="MB Lateefi" w:cs="MB Lateefi"/>
                <w:rtl/>
                <w:lang w:bidi="fa-IR"/>
              </w:rPr>
            </w:pPr>
            <w:r w:rsidRPr="00775583">
              <w:rPr>
                <w:rFonts w:ascii="MB Lateefi" w:hAnsi="MB Lateefi" w:cs="MB Lateefi"/>
                <w:sz w:val="16"/>
                <w:szCs w:val="16"/>
                <w:lang w:bidi="fa-IR"/>
              </w:rPr>
              <w:t>)</w:t>
            </w:r>
            <w:r w:rsidRPr="00775583">
              <w:rPr>
                <w:rFonts w:ascii="MB Lateefi" w:hAnsi="MB Lateefi" w:cs="MB Lateefi" w:hint="eastAsia"/>
                <w:rtl/>
                <w:lang w:bidi="fa-IR"/>
              </w:rPr>
              <w:t>ه</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eastAsia"/>
                <w:rtl/>
                <w:lang w:bidi="fa-IR"/>
              </w:rPr>
              <w:t>اچي</w:t>
            </w:r>
            <w:r w:rsidRPr="00775583">
              <w:rPr>
                <w:rFonts w:ascii="MB Lateefi" w:hAnsi="MB Lateefi" w:cs="MB Lateefi"/>
                <w:rtl/>
                <w:lang w:bidi="fa-IR"/>
              </w:rPr>
              <w:t xml:space="preserve"> </w:t>
            </w:r>
            <w:r w:rsidRPr="00775583">
              <w:rPr>
                <w:rFonts w:ascii="MB Lateefi" w:hAnsi="MB Lateefi" w:cs="MB Lateefi" w:hint="eastAsia"/>
                <w:rtl/>
                <w:lang w:bidi="fa-IR"/>
              </w:rPr>
              <w:t>سگهن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p w14:paraId="38E9A13A" w14:textId="3DF8FC66" w:rsidR="00927E60" w:rsidRPr="00775583" w:rsidRDefault="00927E60" w:rsidP="00927E60">
            <w:pPr>
              <w:tabs>
                <w:tab w:val="left" w:pos="6330"/>
              </w:tabs>
              <w:bidi/>
              <w:jc w:val="both"/>
              <w:rPr>
                <w:rFonts w:ascii="MB Lateefi" w:hAnsi="MB Lateefi" w:cs="MB Lateefi"/>
                <w:rtl/>
                <w:lang w:bidi="fa-IR"/>
              </w:rPr>
            </w:pPr>
          </w:p>
        </w:tc>
        <w:tc>
          <w:tcPr>
            <w:tcW w:w="4883" w:type="dxa"/>
            <w:gridSpan w:val="11"/>
            <w:vAlign w:val="center"/>
          </w:tcPr>
          <w:p w14:paraId="75DAFED7"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013"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rtl/>
              </w:rPr>
              <w:t>گھا</w:t>
            </w:r>
            <w:r w:rsidRPr="00775583">
              <w:rPr>
                <w:rStyle w:val="FontStyle85"/>
                <w:rFonts w:ascii="MB Lateefi" w:hAnsi="MB Lateefi" w:cs="MB Lateefi" w:hint="cs"/>
                <w:b/>
                <w:i w:val="0"/>
                <w:iCs w:val="0"/>
                <w:rtl/>
              </w:rPr>
              <w:t>ٽ</w:t>
            </w:r>
            <w:r w:rsidRPr="00775583">
              <w:rPr>
                <w:rStyle w:val="FontStyle85"/>
                <w:rFonts w:ascii="MB Lateefi" w:hAnsi="MB Lateefi" w:cs="MB Lateefi" w:hint="eastAsia"/>
                <w:b/>
                <w:i w:val="0"/>
                <w:iCs w:val="0"/>
                <w:rtl/>
              </w:rPr>
              <w:t>وکير</w:t>
            </w:r>
            <w:r w:rsidRPr="00775583">
              <w:rPr>
                <w:rStyle w:val="FontStyle85"/>
                <w:rFonts w:ascii="MB Lateefi" w:hAnsi="MB Lateefi" w:cs="MB Lateefi"/>
                <w:b/>
                <w:i w:val="0"/>
                <w:iCs w:val="0"/>
                <w:rtl/>
              </w:rPr>
              <w:t xml:space="preserve">/ پهرين </w:t>
            </w:r>
            <w:r w:rsidRPr="00775583">
              <w:rPr>
                <w:rStyle w:val="FontStyle85"/>
                <w:rFonts w:ascii="MB Lateefi" w:hAnsi="MB Lateefi" w:cs="MB Lateefi" w:hint="cs"/>
                <w:b/>
                <w:i w:val="0"/>
                <w:iCs w:val="0"/>
                <w:rtl/>
              </w:rPr>
              <w:t>ٿڃ</w:t>
            </w:r>
            <w:r w:rsidRPr="00775583">
              <w:rPr>
                <w:rStyle w:val="FontStyle85"/>
                <w:rFonts w:ascii="MB Lateefi" w:hAnsi="MB Lateefi" w:cs="MB Lateefi"/>
                <w:b/>
                <w:i w:val="0"/>
                <w:iCs w:val="0"/>
                <w:rtl/>
              </w:rPr>
              <w:t>/</w:t>
            </w:r>
            <w:r w:rsidRPr="00775583">
              <w:rPr>
                <w:rStyle w:val="FontStyle85"/>
                <w:rFonts w:ascii="MB Lateefi" w:hAnsi="MB Lateefi" w:cs="MB Lateefi" w:hint="cs"/>
                <w:b/>
                <w:i w:val="0"/>
                <w:iCs w:val="0"/>
                <w:rtl/>
              </w:rPr>
              <w:t>ڪ</w:t>
            </w:r>
            <w:r w:rsidRPr="00775583">
              <w:rPr>
                <w:rStyle w:val="FontStyle85"/>
                <w:rFonts w:ascii="MB Lateefi" w:hAnsi="MB Lateefi" w:cs="MB Lateefi" w:hint="eastAsia"/>
                <w:b/>
                <w:i w:val="0"/>
                <w:iCs w:val="0"/>
                <w:rtl/>
              </w:rPr>
              <w:t>ولس</w:t>
            </w:r>
            <w:r w:rsidRPr="00775583">
              <w:rPr>
                <w:rStyle w:val="FontStyle85"/>
                <w:rFonts w:ascii="MB Lateefi" w:hAnsi="MB Lateefi" w:cs="MB Lateefi" w:hint="cs"/>
                <w:b/>
                <w:i w:val="0"/>
                <w:iCs w:val="0"/>
                <w:rtl/>
              </w:rPr>
              <w:t>ٽ</w:t>
            </w:r>
            <w:r w:rsidRPr="00775583">
              <w:rPr>
                <w:rStyle w:val="FontStyle85"/>
                <w:rFonts w:ascii="MB Lateefi" w:hAnsi="MB Lateefi" w:cs="MB Lateefi" w:hint="eastAsia"/>
                <w:b/>
                <w:i w:val="0"/>
                <w:iCs w:val="0"/>
                <w:rtl/>
              </w:rPr>
              <w:t>رم</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نئين</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cs"/>
                <w:b/>
                <w:i w:val="0"/>
                <w:iCs w:val="0"/>
                <w:rtl/>
              </w:rPr>
              <w:t>ڄ</w:t>
            </w:r>
            <w:r w:rsidRPr="00775583">
              <w:rPr>
                <w:rStyle w:val="FontStyle85"/>
                <w:rFonts w:ascii="MB Lateefi" w:hAnsi="MB Lateefi" w:cs="MB Lateefi" w:hint="eastAsia"/>
                <w:b/>
                <w:i w:val="0"/>
                <w:iCs w:val="0"/>
                <w:rtl/>
              </w:rPr>
              <w:t>اول</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cs"/>
                <w:b/>
                <w:i w:val="0"/>
                <w:iCs w:val="0"/>
                <w:rtl/>
              </w:rPr>
              <w:t>ٻ</w:t>
            </w:r>
            <w:r w:rsidRPr="00775583">
              <w:rPr>
                <w:rStyle w:val="FontStyle85"/>
                <w:rFonts w:ascii="MB Lateefi" w:hAnsi="MB Lateefi" w:cs="MB Lateefi" w:hint="eastAsia"/>
                <w:b/>
                <w:i w:val="0"/>
                <w:iCs w:val="0"/>
                <w:rtl/>
              </w:rPr>
              <w:t>ار</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لاءِ</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نقصان</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cs"/>
                <w:b/>
                <w:i w:val="0"/>
                <w:iCs w:val="0"/>
                <w:rtl/>
              </w:rPr>
              <w:t>ڪ</w:t>
            </w:r>
            <w:r w:rsidRPr="00775583">
              <w:rPr>
                <w:rStyle w:val="FontStyle85"/>
                <w:rFonts w:ascii="MB Lateefi" w:hAnsi="MB Lateefi" w:cs="MB Lateefi" w:hint="eastAsia"/>
                <w:b/>
                <w:i w:val="0"/>
                <w:iCs w:val="0"/>
                <w:rtl/>
              </w:rPr>
              <w:t>ار</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آھي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D6F76F6"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روايتي</w:t>
            </w:r>
            <w:r w:rsidRPr="00775583">
              <w:rPr>
                <w:rStyle w:val="FontStyle85"/>
                <w:rFonts w:ascii="MB Lateefi" w:hAnsi="MB Lateefi" w:cs="MB Lateefi"/>
                <w:b/>
                <w:i w:val="0"/>
                <w:iCs w:val="0"/>
                <w:sz w:val="20"/>
                <w:szCs w:val="20"/>
                <w:rtl/>
              </w:rPr>
              <w:t xml:space="preserve"> يا مذھبي سبب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6833BB1E"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اھو</w:t>
            </w:r>
            <w:r w:rsidRPr="00775583">
              <w:rPr>
                <w:rStyle w:val="FontStyle85"/>
                <w:rFonts w:ascii="MB Lateefi" w:hAnsi="MB Lateefi" w:cs="MB Lateefi"/>
                <w:b/>
                <w:i w:val="0"/>
                <w:iCs w:val="0"/>
                <w:sz w:val="20"/>
                <w:szCs w:val="20"/>
                <w:rtl/>
              </w:rPr>
              <w:t xml:space="preserve"> خراب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239E6290"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اھو</w:t>
            </w:r>
            <w:r w:rsidRPr="00775583">
              <w:rPr>
                <w:rStyle w:val="FontStyle85"/>
                <w:rFonts w:ascii="MB Lateefi" w:hAnsi="MB Lateefi" w:cs="MB Lateefi"/>
                <w:b/>
                <w:i w:val="0"/>
                <w:iCs w:val="0"/>
                <w:sz w:val="20"/>
                <w:szCs w:val="20"/>
                <w:rtl/>
              </w:rPr>
              <w:t xml:space="preserve"> دست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ندو</w:t>
            </w:r>
            <w:r w:rsidRPr="00775583">
              <w:rPr>
                <w:rStyle w:val="FontStyle85"/>
                <w:rFonts w:ascii="MB Lateefi" w:hAnsi="MB Lateefi" w:cs="MB Lateefi"/>
                <w:b/>
                <w:i w:val="0"/>
                <w:iCs w:val="0"/>
                <w:sz w:val="20"/>
                <w:szCs w:val="20"/>
                <w:rtl/>
              </w:rPr>
              <w:t xml:space="preserve"> آھي </w:t>
            </w:r>
            <w:r w:rsidRPr="00775583">
              <w:rPr>
                <w:rStyle w:val="FontStyle85"/>
                <w:rFonts w:ascii="MB Lateefi" w:hAnsi="MB Lateefi" w:cs="MB Lateefi"/>
                <w:b/>
                <w:i w:val="0"/>
                <w:iCs w:val="0"/>
                <w:sz w:val="20"/>
                <w:szCs w:val="20"/>
              </w:rPr>
              <w:tab/>
              <w:t>4</w:t>
            </w:r>
          </w:p>
          <w:p w14:paraId="0E380109"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نئون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ڄ</w:t>
            </w:r>
            <w:r w:rsidRPr="00775583">
              <w:rPr>
                <w:rStyle w:val="FontStyle85"/>
                <w:rFonts w:ascii="MB Lateefi" w:hAnsi="MB Lateefi" w:cs="MB Lateefi" w:hint="eastAsia"/>
                <w:b/>
                <w:i w:val="0"/>
                <w:iCs w:val="0"/>
                <w:sz w:val="20"/>
                <w:szCs w:val="20"/>
                <w:rtl/>
              </w:rPr>
              <w:t>اول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ٿڃ</w:t>
            </w:r>
            <w:r w:rsidRPr="00775583">
              <w:rPr>
                <w:rStyle w:val="FontStyle85"/>
                <w:rFonts w:ascii="MB Lateefi" w:hAnsi="MB Lateefi" w:cs="MB Lateefi"/>
                <w:b/>
                <w:i w:val="0"/>
                <w:iCs w:val="0"/>
                <w:sz w:val="20"/>
                <w:szCs w:val="20"/>
                <w:rtl/>
              </w:rPr>
              <w:t xml:space="preserve"> پيئ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جھ</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نه ھو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p w14:paraId="158C7E21"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ماءُ</w:t>
            </w:r>
            <w:r w:rsidRPr="00775583">
              <w:rPr>
                <w:rStyle w:val="FontStyle85"/>
                <w:rFonts w:ascii="MB Lateefi" w:hAnsi="MB Lateefi" w:cs="MB Lateefi"/>
                <w:b/>
                <w:i w:val="0"/>
                <w:iCs w:val="0"/>
                <w:sz w:val="20"/>
                <w:szCs w:val="20"/>
                <w:rtl/>
              </w:rPr>
              <w:t xml:space="preserve"> بيمار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6</w:t>
            </w:r>
          </w:p>
          <w:p w14:paraId="49CF72E2"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نئون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ڄ</w:t>
            </w:r>
            <w:r w:rsidRPr="00775583">
              <w:rPr>
                <w:rStyle w:val="FontStyle85"/>
                <w:rFonts w:ascii="MB Lateefi" w:hAnsi="MB Lateefi" w:cs="MB Lateefi" w:hint="eastAsia"/>
                <w:b/>
                <w:i w:val="0"/>
                <w:iCs w:val="0"/>
                <w:sz w:val="20"/>
                <w:szCs w:val="20"/>
                <w:rtl/>
              </w:rPr>
              <w:t>اول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b/>
                <w:i w:val="0"/>
                <w:iCs w:val="0"/>
                <w:sz w:val="20"/>
                <w:szCs w:val="20"/>
                <w:rtl/>
              </w:rPr>
              <w:t xml:space="preserve"> بيمار ھو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7</w:t>
            </w:r>
          </w:p>
          <w:p w14:paraId="3677191A"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اھو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ورو</w:t>
            </w:r>
            <w:r w:rsidRPr="00775583">
              <w:rPr>
                <w:rStyle w:val="FontStyle85"/>
                <w:rFonts w:ascii="MB Lateefi" w:hAnsi="MB Lateefi" w:cs="MB Lateefi"/>
                <w:b/>
                <w:i w:val="0"/>
                <w:iCs w:val="0"/>
                <w:sz w:val="20"/>
                <w:szCs w:val="20"/>
                <w:rtl/>
              </w:rPr>
              <w:t xml:space="preserve"> آھي (صحت لاءِ صحيح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8</w:t>
            </w:r>
          </w:p>
        </w:tc>
        <w:tc>
          <w:tcPr>
            <w:tcW w:w="1356" w:type="dxa"/>
            <w:gridSpan w:val="3"/>
            <w:vAlign w:val="center"/>
          </w:tcPr>
          <w:p w14:paraId="120ABB7C" w14:textId="77777777"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40C75100" w14:textId="77777777" w:rsidR="00927E60" w:rsidRPr="00775583" w:rsidRDefault="00927E60" w:rsidP="00927E60">
            <w:pPr>
              <w:tabs>
                <w:tab w:val="left" w:pos="6330"/>
              </w:tabs>
              <w:bidi/>
              <w:jc w:val="center"/>
              <w:rPr>
                <w:rFonts w:ascii="MB Lateefi" w:hAnsi="MB Lateefi" w:cs="MB Lateefi"/>
                <w:sz w:val="16"/>
                <w:szCs w:val="16"/>
                <w:rtl/>
                <w:lang w:bidi="fa-IR"/>
              </w:rPr>
            </w:pPr>
          </w:p>
        </w:tc>
      </w:tr>
      <w:tr w:rsidR="00D62087" w:rsidRPr="00775583" w14:paraId="2524F2F6" w14:textId="77777777" w:rsidTr="00524829">
        <w:trPr>
          <w:trHeight w:val="64"/>
          <w:jc w:val="center"/>
        </w:trPr>
        <w:tc>
          <w:tcPr>
            <w:tcW w:w="856" w:type="dxa"/>
            <w:vAlign w:val="center"/>
          </w:tcPr>
          <w:p w14:paraId="46BBB5E9" w14:textId="448BA296"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J6</w:t>
            </w:r>
          </w:p>
        </w:tc>
        <w:tc>
          <w:tcPr>
            <w:tcW w:w="4428" w:type="dxa"/>
            <w:vAlign w:val="center"/>
          </w:tcPr>
          <w:p w14:paraId="2A3E8629" w14:textId="61CDCA94"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پيدائش کان پوءِ پھرين </w:t>
            </w:r>
            <w:r w:rsidRPr="00775583">
              <w:rPr>
                <w:rFonts w:ascii="MB Lateefi" w:hAnsi="MB Lateefi" w:cs="MB Lateefi" w:hint="cs"/>
                <w:rtl/>
                <w:lang w:bidi="fa-IR"/>
              </w:rPr>
              <w:t>ٽ</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 ماءُ جي </w:t>
            </w:r>
            <w:r w:rsidRPr="00775583">
              <w:rPr>
                <w:rFonts w:ascii="MB Lateefi" w:hAnsi="MB Lateefi" w:cs="MB Lateefi" w:hint="cs"/>
                <w:rtl/>
                <w:lang w:bidi="fa-IR"/>
              </w:rPr>
              <w:t>ٿڃ</w:t>
            </w:r>
            <w:r w:rsidRPr="00775583">
              <w:rPr>
                <w:rFonts w:ascii="MB Lateefi" w:hAnsi="MB Lateefi" w:cs="MB Lateefi"/>
                <w:rtl/>
                <w:lang w:bidi="fa-IR"/>
              </w:rPr>
              <w:t xml:space="preserve"> کان سواءِ توھان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کي پيئ</w:t>
            </w:r>
            <w:r w:rsidRPr="00775583">
              <w:rPr>
                <w:rFonts w:ascii="MB Lateefi" w:hAnsi="MB Lateefi" w:cs="MB Lateefi" w:hint="cs"/>
                <w:rtl/>
                <w:lang w:bidi="fa-IR"/>
              </w:rPr>
              <w:t>ڻ</w:t>
            </w:r>
            <w:r w:rsidRPr="00775583">
              <w:rPr>
                <w:rFonts w:ascii="MB Lateefi" w:hAnsi="MB Lateefi" w:cs="MB Lateefi"/>
                <w:rtl/>
                <w:lang w:bidi="fa-IR"/>
              </w:rPr>
              <w:t xml:space="preserve"> لاءِ </w:t>
            </w:r>
            <w:r w:rsidRPr="00775583">
              <w:rPr>
                <w:rFonts w:ascii="MB Lateefi" w:hAnsi="MB Lateefi" w:cs="MB Lateefi" w:hint="cs"/>
                <w:rtl/>
                <w:lang w:bidi="fa-IR"/>
              </w:rPr>
              <w:t>ڪ</w:t>
            </w:r>
            <w:r w:rsidRPr="00775583">
              <w:rPr>
                <w:rFonts w:ascii="MB Lateefi" w:hAnsi="MB Lateefi" w:cs="MB Lateefi" w:hint="eastAsia"/>
                <w:rtl/>
                <w:lang w:bidi="fa-IR"/>
              </w:rPr>
              <w:t>جھ</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w:t>
            </w:r>
          </w:p>
        </w:tc>
        <w:tc>
          <w:tcPr>
            <w:tcW w:w="4883" w:type="dxa"/>
            <w:gridSpan w:val="11"/>
            <w:vAlign w:val="center"/>
          </w:tcPr>
          <w:p w14:paraId="3BAD968E"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014"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D75A041"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356" w:type="dxa"/>
            <w:gridSpan w:val="3"/>
            <w:vAlign w:val="center"/>
          </w:tcPr>
          <w:p w14:paraId="749188D8" w14:textId="77777777"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آھي</w:t>
            </w:r>
          </w:p>
          <w:p w14:paraId="0E3BBF42" w14:textId="79C19531"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00D95E05" w:rsidRPr="00775583">
              <w:rPr>
                <w:rFonts w:cstheme="minorHAnsi"/>
                <w:sz w:val="16"/>
                <w:szCs w:val="16"/>
                <w:lang w:bidi="fa-IR"/>
              </w:rPr>
              <w:t>J9</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62087" w:rsidRPr="00775583" w14:paraId="52B1215C" w14:textId="77777777" w:rsidTr="00524829">
        <w:trPr>
          <w:trHeight w:val="64"/>
          <w:jc w:val="center"/>
        </w:trPr>
        <w:tc>
          <w:tcPr>
            <w:tcW w:w="856" w:type="dxa"/>
            <w:vAlign w:val="center"/>
          </w:tcPr>
          <w:p w14:paraId="158992BF" w14:textId="29808EC4"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J7</w:t>
            </w:r>
          </w:p>
        </w:tc>
        <w:tc>
          <w:tcPr>
            <w:tcW w:w="4428" w:type="dxa"/>
            <w:vAlign w:val="center"/>
          </w:tcPr>
          <w:p w14:paraId="59CF78E2" w14:textId="7D41D679"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پيدائش کان پوءِ </w:t>
            </w:r>
            <w:r w:rsidRPr="00775583">
              <w:rPr>
                <w:rFonts w:ascii="MB Lateefi" w:hAnsi="MB Lateefi" w:cs="MB Lateefi" w:hint="cs"/>
                <w:rtl/>
                <w:lang w:bidi="fa-IR"/>
              </w:rPr>
              <w:t>ٽ</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 (نالو)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نوويو؟</w:t>
            </w:r>
          </w:p>
          <w:p w14:paraId="075D6B98" w14:textId="77777777" w:rsidR="00927E60" w:rsidRPr="00775583" w:rsidRDefault="00927E60" w:rsidP="00927E60">
            <w:pPr>
              <w:tabs>
                <w:tab w:val="left" w:pos="6330"/>
              </w:tabs>
              <w:bidi/>
              <w:jc w:val="both"/>
              <w:rPr>
                <w:rFonts w:ascii="MB Lateefi" w:hAnsi="MB Lateefi" w:cs="MB Lateefi"/>
                <w:rtl/>
                <w:lang w:bidi="fa-IR"/>
              </w:rPr>
            </w:pPr>
          </w:p>
          <w:p w14:paraId="25F55281" w14:textId="77777777" w:rsidR="00927E60" w:rsidRPr="00775583" w:rsidRDefault="00927E60" w:rsidP="00927E60">
            <w:pPr>
              <w:tabs>
                <w:tab w:val="left" w:pos="6330"/>
              </w:tabs>
              <w:bidi/>
              <w:jc w:val="center"/>
              <w:rPr>
                <w:rFonts w:ascii="MB Lateefi" w:hAnsi="MB Lateefi" w:cs="MB Lateefi"/>
                <w:rtl/>
                <w:lang w:bidi="fa-IR"/>
              </w:rPr>
            </w:pPr>
            <w:r w:rsidRPr="00775583">
              <w:rPr>
                <w:rFonts w:ascii="MB Lateefi" w:hAnsi="MB Lateefi" w:cs="MB Lateefi"/>
                <w:rtl/>
                <w:lang w:bidi="fa-IR"/>
              </w:rPr>
              <w:t>(ھ</w:t>
            </w:r>
            <w:r w:rsidRPr="00775583">
              <w:rPr>
                <w:rFonts w:ascii="MB Lateefi" w:hAnsi="MB Lateefi" w:cs="MB Lateefi" w:hint="cs"/>
                <w:rtl/>
                <w:lang w:bidi="fa-IR"/>
              </w:rPr>
              <w:t>ڪ</w:t>
            </w:r>
            <w:r w:rsidRPr="00775583">
              <w:rPr>
                <w:rFonts w:ascii="MB Lateefi" w:hAnsi="MB Lateefi" w:cs="MB Lateefi"/>
                <w:rtl/>
                <w:lang w:bidi="fa-IR"/>
              </w:rPr>
              <w:t xml:space="preserve"> کان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سگھن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fa-IR"/>
              </w:rPr>
              <w:t>)</w:t>
            </w:r>
          </w:p>
        </w:tc>
        <w:tc>
          <w:tcPr>
            <w:tcW w:w="4883" w:type="dxa"/>
            <w:gridSpan w:val="11"/>
            <w:vAlign w:val="center"/>
          </w:tcPr>
          <w:p w14:paraId="4F6ADFC0"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015"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 xml:space="preserve"> (ماءُ جي کير کان علاوه)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216AE21"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سادو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2 </w:t>
            </w:r>
          </w:p>
          <w:p w14:paraId="4B22F89C"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ماکي</w:t>
            </w:r>
            <w:r w:rsidRPr="00775583">
              <w:rPr>
                <w:rStyle w:val="FontStyle85"/>
                <w:rFonts w:ascii="MB Lateefi" w:hAnsi="MB Lateefi" w:cs="MB Lateefi"/>
                <w:b/>
                <w:i w:val="0"/>
                <w:iCs w:val="0"/>
                <w:sz w:val="20"/>
                <w:szCs w:val="20"/>
                <w:rtl/>
              </w:rPr>
              <w:t xml:space="preserve"> يا م</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 </w:t>
            </w:r>
          </w:p>
          <w:p w14:paraId="17A86399"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گھي،</w:t>
            </w:r>
            <w:r w:rsidRPr="00775583">
              <w:rPr>
                <w:rStyle w:val="FontStyle85"/>
                <w:rFonts w:ascii="MB Lateefi" w:hAnsi="MB Lateefi" w:cs="MB Lateefi"/>
                <w:b/>
                <w:i w:val="0"/>
                <w:iCs w:val="0"/>
                <w:sz w:val="20"/>
                <w:szCs w:val="20"/>
                <w:rtl/>
              </w:rPr>
              <w:t xml:space="preserve"> مک</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 </w:t>
            </w:r>
          </w:p>
          <w:p w14:paraId="32019FC7"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فرو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جوس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 </w:t>
            </w:r>
          </w:p>
          <w:p w14:paraId="035B5BCE"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فارمولا</w:t>
            </w:r>
            <w:r w:rsidRPr="00775583">
              <w:rPr>
                <w:rStyle w:val="FontStyle85"/>
                <w:rFonts w:ascii="MB Lateefi" w:hAnsi="MB Lateefi" w:cs="MB Lateefi"/>
                <w:b/>
                <w:i w:val="0"/>
                <w:iCs w:val="0"/>
                <w:sz w:val="20"/>
                <w:szCs w:val="20"/>
                <w:rtl/>
              </w:rPr>
              <w:t xml:space="preserve"> وارو کير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6</w:t>
            </w:r>
          </w:p>
          <w:p w14:paraId="62DD9E63"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يا ستي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p w14:paraId="6B1230C7" w14:textId="21B14671"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سائي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چان</w:t>
            </w:r>
            <w:r w:rsidRPr="00775583">
              <w:rPr>
                <w:rStyle w:val="FontStyle85"/>
                <w:rFonts w:ascii="MB Lateefi" w:hAnsi="MB Lateefi" w:cs="MB Lateefi" w:hint="eastAsia"/>
                <w:b/>
                <w:i w:val="0"/>
                <w:iCs w:val="0"/>
                <w:sz w:val="20"/>
                <w:szCs w:val="20"/>
                <w:rtl/>
                <w:lang w:bidi="sd-Arab-PK"/>
              </w:rPr>
              <w:t>ھن</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ھو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8</w:t>
            </w:r>
          </w:p>
          <w:p w14:paraId="33E622F4" w14:textId="4A9B65D3"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lastRenderedPageBreak/>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56" w:type="dxa"/>
            <w:gridSpan w:val="3"/>
          </w:tcPr>
          <w:p w14:paraId="1ED7AA68" w14:textId="71199B52"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lastRenderedPageBreak/>
              <w:t>ھ</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کان 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سگھن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tc>
      </w:tr>
      <w:tr w:rsidR="00D62087" w:rsidRPr="00775583" w14:paraId="1251B1E2" w14:textId="77777777" w:rsidTr="00524829">
        <w:trPr>
          <w:trHeight w:val="64"/>
          <w:jc w:val="center"/>
        </w:trPr>
        <w:tc>
          <w:tcPr>
            <w:tcW w:w="856" w:type="dxa"/>
            <w:vAlign w:val="center"/>
          </w:tcPr>
          <w:p w14:paraId="7059AE7F" w14:textId="793FF53C"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J8</w:t>
            </w:r>
          </w:p>
        </w:tc>
        <w:tc>
          <w:tcPr>
            <w:tcW w:w="4428" w:type="dxa"/>
            <w:vAlign w:val="center"/>
          </w:tcPr>
          <w:p w14:paraId="3B882371" w14:textId="77777777"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گذريل 24 </w:t>
            </w:r>
            <w:r w:rsidRPr="00775583">
              <w:rPr>
                <w:rFonts w:ascii="MB Lateefi" w:hAnsi="MB Lateefi" w:cs="MB Lateefi" w:hint="cs"/>
                <w:rtl/>
                <w:lang w:bidi="fa-IR"/>
              </w:rPr>
              <w:t>ڪ</w:t>
            </w:r>
            <w:r w:rsidRPr="00775583">
              <w:rPr>
                <w:rFonts w:ascii="MB Lateefi" w:hAnsi="MB Lateefi" w:cs="MB Lateefi" w:hint="eastAsia"/>
                <w:rtl/>
                <w:lang w:bidi="fa-IR"/>
              </w:rPr>
              <w:t>لا</w:t>
            </w:r>
            <w:r w:rsidRPr="00775583">
              <w:rPr>
                <w:rFonts w:ascii="MB Lateefi" w:hAnsi="MB Lateefi" w:cs="MB Lateefi" w:hint="cs"/>
                <w:rtl/>
                <w:lang w:bidi="fa-IR"/>
              </w:rPr>
              <w:t>ڪ</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دوران</w:t>
            </w:r>
            <w:r w:rsidRPr="00775583">
              <w:rPr>
                <w:rFonts w:ascii="MB Lateefi" w:hAnsi="MB Lateefi" w:cs="MB Lateefi"/>
                <w:rtl/>
                <w:lang w:bidi="fa-IR"/>
              </w:rPr>
              <w:t xml:space="preserve"> (نالو)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کائ</w:t>
            </w:r>
            <w:r w:rsidRPr="00775583">
              <w:rPr>
                <w:rFonts w:ascii="MB Lateefi" w:hAnsi="MB Lateefi" w:cs="MB Lateefi" w:hint="cs"/>
                <w:rtl/>
                <w:lang w:bidi="fa-IR"/>
              </w:rPr>
              <w:t>ڻ</w:t>
            </w:r>
            <w:r w:rsidRPr="00775583">
              <w:rPr>
                <w:rFonts w:ascii="MB Lateefi" w:hAnsi="MB Lateefi" w:cs="MB Lateefi"/>
                <w:rtl/>
                <w:lang w:bidi="fa-IR"/>
              </w:rPr>
              <w:t xml:space="preserve"> / </w:t>
            </w:r>
            <w:r w:rsidRPr="00775583">
              <w:rPr>
                <w:rFonts w:ascii="MB Lateefi" w:hAnsi="MB Lateefi" w:cs="MB Lateefi" w:hint="eastAsia"/>
                <w:rtl/>
                <w:lang w:bidi="fa-IR"/>
              </w:rPr>
              <w:t>پيئ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p w14:paraId="70C46FB4" w14:textId="77777777" w:rsidR="00927E60" w:rsidRPr="00775583" w:rsidRDefault="00927E60" w:rsidP="00927E60">
            <w:pPr>
              <w:tabs>
                <w:tab w:val="left" w:pos="6330"/>
              </w:tabs>
              <w:bidi/>
              <w:jc w:val="center"/>
              <w:rPr>
                <w:rFonts w:ascii="MB Lateefi" w:hAnsi="MB Lateefi" w:cs="MB Lateefi"/>
                <w:lang w:bidi="fa-IR"/>
              </w:rPr>
            </w:pPr>
            <w:r w:rsidRPr="00775583">
              <w:rPr>
                <w:rFonts w:ascii="MB Lateefi" w:hAnsi="MB Lateefi" w:cs="MB Lateefi"/>
                <w:rtl/>
                <w:lang w:bidi="fa-IR"/>
              </w:rPr>
              <w:t>(ھ</w:t>
            </w:r>
            <w:r w:rsidRPr="00775583">
              <w:rPr>
                <w:rFonts w:ascii="MB Lateefi" w:hAnsi="MB Lateefi" w:cs="MB Lateefi" w:hint="cs"/>
                <w:rtl/>
                <w:lang w:bidi="fa-IR"/>
              </w:rPr>
              <w:t>ڪ</w:t>
            </w:r>
            <w:r w:rsidRPr="00775583">
              <w:rPr>
                <w:rFonts w:ascii="MB Lateefi" w:hAnsi="MB Lateefi" w:cs="MB Lateefi"/>
                <w:rtl/>
                <w:lang w:bidi="fa-IR"/>
              </w:rPr>
              <w:t xml:space="preserve"> کان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سگھن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fa-IR"/>
              </w:rPr>
              <w:t>)</w:t>
            </w:r>
          </w:p>
        </w:tc>
        <w:tc>
          <w:tcPr>
            <w:tcW w:w="4883" w:type="dxa"/>
            <w:gridSpan w:val="11"/>
            <w:vAlign w:val="center"/>
          </w:tcPr>
          <w:p w14:paraId="3AFE3B6F"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1016"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ماءِ</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63AF2A8"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 xml:space="preserve"> (ماءُ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علاوه</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5E7BEEFF"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سادو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538C8FEA"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ماکي</w:t>
            </w:r>
            <w:r w:rsidRPr="00775583">
              <w:rPr>
                <w:rStyle w:val="FontStyle85"/>
                <w:rFonts w:ascii="MB Lateefi" w:hAnsi="MB Lateefi" w:cs="MB Lateefi"/>
                <w:b/>
                <w:i w:val="0"/>
                <w:iCs w:val="0"/>
                <w:sz w:val="20"/>
                <w:szCs w:val="20"/>
                <w:rtl/>
              </w:rPr>
              <w:t xml:space="preserve"> يا م</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5279F7B2"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گھي،</w:t>
            </w:r>
            <w:r w:rsidRPr="00775583">
              <w:rPr>
                <w:rStyle w:val="FontStyle85"/>
                <w:rFonts w:ascii="MB Lateefi" w:hAnsi="MB Lateefi" w:cs="MB Lateefi"/>
                <w:b/>
                <w:i w:val="0"/>
                <w:iCs w:val="0"/>
                <w:sz w:val="20"/>
                <w:szCs w:val="20"/>
                <w:rtl/>
              </w:rPr>
              <w:t xml:space="preserve"> مک</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2C2052E3"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فرو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جوس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6F18A587"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فارمولا</w:t>
            </w:r>
            <w:r w:rsidRPr="00775583">
              <w:rPr>
                <w:rStyle w:val="FontStyle85"/>
                <w:rFonts w:ascii="MB Lateefi" w:hAnsi="MB Lateefi" w:cs="MB Lateefi"/>
                <w:b/>
                <w:i w:val="0"/>
                <w:iCs w:val="0"/>
                <w:sz w:val="20"/>
                <w:szCs w:val="20"/>
                <w:rtl/>
              </w:rPr>
              <w:t xml:space="preserve"> وارو کير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1F932ECC" w14:textId="73365E96"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سائي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چان</w:t>
            </w:r>
            <w:r w:rsidRPr="00775583">
              <w:rPr>
                <w:rStyle w:val="FontStyle85"/>
                <w:rFonts w:ascii="MB Lateefi" w:hAnsi="MB Lateefi" w:cs="MB Lateefi" w:hint="eastAsia"/>
                <w:b/>
                <w:i w:val="0"/>
                <w:iCs w:val="0"/>
                <w:sz w:val="20"/>
                <w:szCs w:val="20"/>
                <w:rtl/>
                <w:lang w:bidi="sd-Arab-PK"/>
              </w:rPr>
              <w:t>ھن</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ھو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8</w:t>
            </w:r>
          </w:p>
          <w:p w14:paraId="6C76FA3C"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نيم</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غذائون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2B6ABD7E" w14:textId="3CB05830"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56" w:type="dxa"/>
            <w:gridSpan w:val="3"/>
            <w:vAlign w:val="center"/>
          </w:tcPr>
          <w:p w14:paraId="38F4619E" w14:textId="0FDC9E10"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ھي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سوال</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فقط</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ماءُ</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پ</w:t>
            </w:r>
            <w:r w:rsidRPr="00775583">
              <w:rPr>
                <w:rFonts w:ascii="MB Lateefi" w:hAnsi="MB Lateefi" w:cs="MB Lateefi" w:hint="cs"/>
                <w:sz w:val="16"/>
                <w:szCs w:val="16"/>
                <w:rtl/>
                <w:lang w:bidi="fa-IR"/>
              </w:rPr>
              <w:t>ڇ</w:t>
            </w:r>
            <w:r w:rsidRPr="00775583">
              <w:rPr>
                <w:rFonts w:ascii="MB Lateefi" w:hAnsi="MB Lateefi" w:cs="MB Lateefi" w:hint="eastAsia"/>
                <w:sz w:val="16"/>
                <w:szCs w:val="16"/>
                <w:rtl/>
                <w:lang w:bidi="sd-Arab-PK"/>
              </w:rPr>
              <w:t>يو</w:t>
            </w:r>
            <w:r w:rsidRPr="00775583">
              <w:rPr>
                <w:rFonts w:ascii="MB Lateefi" w:hAnsi="MB Lateefi" w:cs="MB Lateefi"/>
                <w:sz w:val="16"/>
                <w:szCs w:val="16"/>
                <w:rtl/>
                <w:lang w:bidi="fa-IR"/>
              </w:rPr>
              <w:t xml:space="preserve"> ويندو جنهن جو </w:t>
            </w:r>
            <w:r w:rsidRPr="00775583">
              <w:rPr>
                <w:rFonts w:ascii="MB Lateefi" w:hAnsi="MB Lateefi" w:cs="MB Lateefi" w:hint="cs"/>
                <w:sz w:val="16"/>
                <w:szCs w:val="16"/>
                <w:rtl/>
                <w:lang w:bidi="fa-IR"/>
              </w:rPr>
              <w:t>ٻ</w:t>
            </w:r>
            <w:r w:rsidRPr="00775583">
              <w:rPr>
                <w:rFonts w:ascii="MB Lateefi" w:hAnsi="MB Lateefi" w:cs="MB Lateefi" w:hint="eastAsia"/>
                <w:sz w:val="16"/>
                <w:szCs w:val="16"/>
                <w:rtl/>
                <w:lang w:bidi="fa-IR"/>
              </w:rPr>
              <w:t>ار</w:t>
            </w:r>
            <w:r w:rsidRPr="00775583">
              <w:rPr>
                <w:rFonts w:ascii="MB Lateefi" w:hAnsi="MB Lateefi" w:cs="MB Lateefi"/>
                <w:sz w:val="16"/>
                <w:szCs w:val="16"/>
                <w:rtl/>
                <w:lang w:bidi="fa-IR"/>
              </w:rPr>
              <w:t xml:space="preserve"> 6 مھينن کان گھ</w:t>
            </w:r>
            <w:r w:rsidRPr="00775583">
              <w:rPr>
                <w:rFonts w:ascii="MB Lateefi" w:hAnsi="MB Lateefi" w:cs="MB Lateefi" w:hint="cs"/>
                <w:sz w:val="16"/>
                <w:szCs w:val="16"/>
                <w:rtl/>
                <w:lang w:bidi="fa-IR"/>
              </w:rPr>
              <w:t>ٽ</w:t>
            </w:r>
            <w:r w:rsidRPr="00775583">
              <w:rPr>
                <w:rFonts w:ascii="MB Lateefi" w:hAnsi="MB Lateefi" w:cs="MB Lateefi"/>
                <w:sz w:val="16"/>
                <w:szCs w:val="16"/>
                <w:rtl/>
                <w:lang w:bidi="fa-IR"/>
              </w:rPr>
              <w:t xml:space="preserve"> عمر </w:t>
            </w:r>
            <w:r w:rsidRPr="00775583">
              <w:rPr>
                <w:rFonts w:ascii="MB Lateefi" w:hAnsi="MB Lateefi" w:cs="MB Lateefi" w:hint="eastAsia"/>
                <w:sz w:val="16"/>
                <w:szCs w:val="16"/>
                <w:rtl/>
                <w:lang w:bidi="sd-Arab-PK"/>
              </w:rPr>
              <w:t>جو</w:t>
            </w:r>
            <w:r w:rsidRPr="00775583">
              <w:rPr>
                <w:rFonts w:ascii="MB Lateefi" w:hAnsi="MB Lateefi" w:cs="MB Lateefi" w:hint="eastAsia"/>
                <w:sz w:val="16"/>
                <w:szCs w:val="16"/>
                <w:rtl/>
                <w:lang w:bidi="fa-IR"/>
              </w:rPr>
              <w:t>ھوندو</w:t>
            </w:r>
          </w:p>
        </w:tc>
      </w:tr>
      <w:tr w:rsidR="00D62087" w:rsidRPr="00775583" w14:paraId="38FED885" w14:textId="77777777" w:rsidTr="00524829">
        <w:trPr>
          <w:trHeight w:val="548"/>
          <w:jc w:val="center"/>
        </w:trPr>
        <w:tc>
          <w:tcPr>
            <w:tcW w:w="856" w:type="dxa"/>
            <w:vMerge w:val="restart"/>
            <w:vAlign w:val="center"/>
          </w:tcPr>
          <w:p w14:paraId="49C1FB00" w14:textId="215D67EE" w:rsidR="0083501A" w:rsidRPr="00775583" w:rsidRDefault="0041344E" w:rsidP="00927E60">
            <w:pPr>
              <w:tabs>
                <w:tab w:val="right" w:pos="10469"/>
              </w:tabs>
              <w:autoSpaceDE w:val="0"/>
              <w:autoSpaceDN w:val="0"/>
              <w:adjustRightInd w:val="0"/>
              <w:jc w:val="center"/>
              <w:rPr>
                <w:rFonts w:cstheme="minorHAnsi"/>
                <w:sz w:val="20"/>
                <w:szCs w:val="20"/>
              </w:rPr>
            </w:pPr>
            <w:r w:rsidRPr="00775583">
              <w:rPr>
                <w:rFonts w:cstheme="minorHAnsi"/>
                <w:sz w:val="20"/>
                <w:szCs w:val="20"/>
              </w:rPr>
              <w:t>J</w:t>
            </w:r>
            <w:r w:rsidRPr="00775583">
              <w:rPr>
                <w:rFonts w:cstheme="minorHAnsi"/>
              </w:rPr>
              <w:t>15</w:t>
            </w:r>
          </w:p>
        </w:tc>
        <w:tc>
          <w:tcPr>
            <w:tcW w:w="4428" w:type="dxa"/>
            <w:vMerge w:val="restart"/>
            <w:vAlign w:val="center"/>
          </w:tcPr>
          <w:p w14:paraId="4C4C653E" w14:textId="685457A4" w:rsidR="0083501A" w:rsidRPr="00775583" w:rsidRDefault="0083501A" w:rsidP="007F2F40">
            <w:pPr>
              <w:bidi/>
              <w:rPr>
                <w:rFonts w:ascii="MB Lateefi" w:hAnsi="MB Lateefi" w:cs="MB Lateefi"/>
                <w:rtl/>
                <w:lang w:bidi="sd-Arab-PK"/>
                <w:rPrChange w:id="1017" w:author="Iqbal Ameerali" w:date="2020-10-08T11:45:00Z">
                  <w:rPr>
                    <w:rFonts w:ascii="MB Lateefi" w:hAnsi="MB Lateefi" w:cs="MB Lateefi"/>
                    <w:i/>
                    <w:iCs/>
                    <w:rtl/>
                    <w:lang w:bidi="sd-Arab-PK"/>
                  </w:rPr>
                </w:rPrChange>
              </w:rPr>
            </w:pPr>
            <w:r w:rsidRPr="00775583">
              <w:rPr>
                <w:rFonts w:ascii="MB Lateefi" w:hAnsi="MB Lateefi" w:cs="MB Lateefi" w:hint="cs"/>
                <w:rtl/>
                <w:lang w:bidi="sd-Arab-PK"/>
                <w:rPrChange w:id="1018" w:author="Iqbal Ameerali" w:date="2020-10-08T11:45:00Z">
                  <w:rPr>
                    <w:rFonts w:ascii="MB Lateefi" w:hAnsi="MB Lateefi" w:cs="MB Lateefi" w:hint="cs"/>
                    <w:i/>
                    <w:iCs/>
                    <w:rtl/>
                    <w:lang w:bidi="sd-Arab-PK"/>
                  </w:rPr>
                </w:rPrChange>
              </w:rPr>
              <w:t>ڪڏ</w:t>
            </w:r>
            <w:r w:rsidRPr="00775583">
              <w:rPr>
                <w:rFonts w:ascii="MB Lateefi" w:hAnsi="MB Lateefi" w:cs="MB Lateefi" w:hint="eastAsia"/>
                <w:rtl/>
                <w:lang w:bidi="sd-Arab-PK"/>
                <w:rPrChange w:id="1019" w:author="Iqbal Ameerali" w:date="2020-10-08T11:45:00Z">
                  <w:rPr>
                    <w:rFonts w:ascii="MB Lateefi" w:hAnsi="MB Lateefi" w:cs="MB Lateefi" w:hint="eastAsia"/>
                    <w:i/>
                    <w:iCs/>
                    <w:rtl/>
                    <w:lang w:bidi="sd-Arab-PK"/>
                  </w:rPr>
                </w:rPrChange>
              </w:rPr>
              <w:t>ھن</w:t>
            </w:r>
            <w:r w:rsidRPr="00775583">
              <w:rPr>
                <w:rFonts w:ascii="MB Lateefi" w:hAnsi="MB Lateefi" w:cs="MB Lateefi"/>
                <w:rtl/>
                <w:lang w:bidi="sd-Arab-PK"/>
                <w:rPrChange w:id="1020" w:author="Iqbal Ameerali" w:date="2020-10-08T11:45:00Z">
                  <w:rPr>
                    <w:rFonts w:ascii="MB Lateefi" w:hAnsi="MB Lateefi" w:cs="MB Lateefi"/>
                    <w:i/>
                    <w:iCs/>
                    <w:rtl/>
                    <w:lang w:bidi="sd-Arab-PK"/>
                  </w:rPr>
                </w:rPrChange>
              </w:rPr>
              <w:t xml:space="preserve"> </w:t>
            </w:r>
            <w:r w:rsidRPr="00775583">
              <w:rPr>
                <w:rFonts w:ascii="MB Lateefi" w:hAnsi="MB Lateefi" w:cs="MB Lateefi" w:hint="cs"/>
                <w:rtl/>
                <w:lang w:bidi="sd-Arab-PK"/>
                <w:rPrChange w:id="1021" w:author="Iqbal Ameerali" w:date="2020-10-08T11:45:00Z">
                  <w:rPr>
                    <w:rFonts w:ascii="MB Lateefi" w:hAnsi="MB Lateefi" w:cs="MB Lateefi" w:hint="cs"/>
                    <w:i/>
                    <w:iCs/>
                    <w:rtl/>
                    <w:lang w:bidi="sd-Arab-PK"/>
                  </w:rPr>
                </w:rPrChange>
              </w:rPr>
              <w:t>ڪڏ</w:t>
            </w:r>
            <w:r w:rsidRPr="00775583">
              <w:rPr>
                <w:rFonts w:ascii="MB Lateefi" w:hAnsi="MB Lateefi" w:cs="MB Lateefi" w:hint="eastAsia"/>
                <w:rtl/>
                <w:lang w:bidi="sd-Arab-PK"/>
                <w:rPrChange w:id="1022" w:author="Iqbal Ameerali" w:date="2020-10-08T11:45:00Z">
                  <w:rPr>
                    <w:rFonts w:ascii="MB Lateefi" w:hAnsi="MB Lateefi" w:cs="MB Lateefi" w:hint="eastAsia"/>
                    <w:i/>
                    <w:iCs/>
                    <w:rtl/>
                    <w:lang w:bidi="sd-Arab-PK"/>
                  </w:rPr>
                </w:rPrChange>
              </w:rPr>
              <w:t>ھن</w:t>
            </w:r>
            <w:r w:rsidRPr="00775583">
              <w:rPr>
                <w:rFonts w:ascii="MB Lateefi" w:hAnsi="MB Lateefi" w:cs="MB Lateefi"/>
                <w:rtl/>
                <w:lang w:bidi="sd-Arab-PK"/>
                <w:rPrChange w:id="1023" w:author="Iqbal Ameerali" w:date="2020-10-08T11:45:00Z">
                  <w:rPr>
                    <w:rFonts w:ascii="MB Lateefi" w:hAnsi="MB Lateefi" w:cs="MB Lateefi"/>
                    <w:i/>
                    <w:iCs/>
                    <w:rtl/>
                    <w:lang w:bidi="sd-Arab-PK"/>
                  </w:rPr>
                </w:rPrChange>
              </w:rPr>
              <w:t xml:space="preserve"> </w:t>
            </w:r>
            <w:r w:rsidRPr="00775583">
              <w:rPr>
                <w:rFonts w:ascii="MB Lateefi" w:hAnsi="MB Lateefi" w:cs="MB Lateefi" w:hint="cs"/>
                <w:rtl/>
                <w:lang w:bidi="sd-Arab-PK"/>
                <w:rPrChange w:id="1024" w:author="Iqbal Ameerali" w:date="2020-10-08T11:45:00Z">
                  <w:rPr>
                    <w:rFonts w:ascii="MB Lateefi" w:hAnsi="MB Lateefi" w:cs="MB Lateefi" w:hint="cs"/>
                    <w:i/>
                    <w:iCs/>
                    <w:rtl/>
                    <w:lang w:bidi="sd-Arab-PK"/>
                  </w:rPr>
                </w:rPrChange>
              </w:rPr>
              <w:t>ٻ</w:t>
            </w:r>
            <w:r w:rsidRPr="00775583">
              <w:rPr>
                <w:rFonts w:ascii="MB Lateefi" w:hAnsi="MB Lateefi" w:cs="MB Lateefi" w:hint="eastAsia"/>
                <w:rtl/>
                <w:lang w:bidi="sd-Arab-PK"/>
                <w:rPrChange w:id="1025" w:author="Iqbal Ameerali" w:date="2020-10-08T11:45:00Z">
                  <w:rPr>
                    <w:rFonts w:ascii="MB Lateefi" w:hAnsi="MB Lateefi" w:cs="MB Lateefi" w:hint="eastAsia"/>
                    <w:i/>
                    <w:iCs/>
                    <w:rtl/>
                    <w:lang w:bidi="sd-Arab-PK"/>
                  </w:rPr>
                </w:rPrChange>
              </w:rPr>
              <w:t>ار</w:t>
            </w:r>
            <w:r w:rsidRPr="00775583">
              <w:rPr>
                <w:rFonts w:ascii="MB Lateefi" w:hAnsi="MB Lateefi" w:cs="MB Lateefi"/>
                <w:rtl/>
                <w:lang w:bidi="sd-Arab-PK"/>
                <w:rPrChange w:id="1026" w:author="Iqbal Ameerali" w:date="2020-10-08T11:45:00Z">
                  <w:rPr>
                    <w:rFonts w:ascii="MB Lateefi" w:hAnsi="MB Lateefi" w:cs="MB Lateefi"/>
                    <w:i/>
                    <w:iCs/>
                    <w:rtl/>
                    <w:lang w:bidi="sd-Arab-PK"/>
                  </w:rPr>
                </w:rPrChange>
              </w:rPr>
              <w:t xml:space="preserve"> کي ماءُ جو کير </w:t>
            </w:r>
            <w:r w:rsidRPr="00775583">
              <w:rPr>
                <w:rFonts w:ascii="MB Lateefi" w:hAnsi="MB Lateefi" w:cs="MB Lateefi" w:hint="cs"/>
                <w:rtl/>
                <w:lang w:bidi="sd-Arab-PK"/>
                <w:rPrChange w:id="1027" w:author="Iqbal Ameerali" w:date="2020-10-08T11:45:00Z">
                  <w:rPr>
                    <w:rFonts w:ascii="MB Lateefi" w:hAnsi="MB Lateefi" w:cs="MB Lateefi" w:hint="cs"/>
                    <w:i/>
                    <w:iCs/>
                    <w:rtl/>
                    <w:lang w:bidi="sd-Arab-PK"/>
                  </w:rPr>
                </w:rPrChange>
              </w:rPr>
              <w:t>ٻ</w:t>
            </w:r>
            <w:r w:rsidRPr="00775583">
              <w:rPr>
                <w:rFonts w:ascii="MB Lateefi" w:hAnsi="MB Lateefi" w:cs="MB Lateefi" w:hint="eastAsia"/>
                <w:rtl/>
                <w:lang w:bidi="sd-Arab-PK"/>
                <w:rPrChange w:id="1028" w:author="Iqbal Ameerali" w:date="2020-10-08T11:45:00Z">
                  <w:rPr>
                    <w:rFonts w:ascii="MB Lateefi" w:hAnsi="MB Lateefi" w:cs="MB Lateefi" w:hint="eastAsia"/>
                    <w:i/>
                    <w:iCs/>
                    <w:rtl/>
                    <w:lang w:bidi="sd-Arab-PK"/>
                  </w:rPr>
                </w:rPrChange>
              </w:rPr>
              <w:t>ئي</w:t>
            </w:r>
            <w:r w:rsidRPr="00775583">
              <w:rPr>
                <w:rFonts w:ascii="MB Lateefi" w:hAnsi="MB Lateefi" w:cs="MB Lateefi"/>
                <w:rtl/>
                <w:lang w:bidi="sd-Arab-PK"/>
                <w:rPrChange w:id="1029" w:author="Iqbal Ameerali" w:date="2020-10-08T11:45:00Z">
                  <w:rPr>
                    <w:rFonts w:ascii="MB Lateefi" w:hAnsi="MB Lateefi" w:cs="MB Lateefi"/>
                    <w:i/>
                    <w:iCs/>
                    <w:rtl/>
                    <w:lang w:bidi="sd-Arab-PK"/>
                  </w:rPr>
                </w:rPrChange>
              </w:rPr>
              <w:t xml:space="preserve"> طريقي سان </w:t>
            </w:r>
            <w:r w:rsidRPr="00775583">
              <w:rPr>
                <w:rFonts w:ascii="MB Lateefi" w:hAnsi="MB Lateefi" w:cs="MB Lateefi" w:hint="cs"/>
                <w:rtl/>
                <w:lang w:bidi="sd-Arab-PK"/>
                <w:rPrChange w:id="1030" w:author="Iqbal Ameerali" w:date="2020-10-08T11:45:00Z">
                  <w:rPr>
                    <w:rFonts w:ascii="MB Lateefi" w:hAnsi="MB Lateefi" w:cs="MB Lateefi" w:hint="cs"/>
                    <w:i/>
                    <w:iCs/>
                    <w:rtl/>
                    <w:lang w:bidi="sd-Arab-PK"/>
                  </w:rPr>
                </w:rPrChange>
              </w:rPr>
              <w:t>ڏ</w:t>
            </w:r>
            <w:r w:rsidRPr="00775583">
              <w:rPr>
                <w:rFonts w:ascii="MB Lateefi" w:hAnsi="MB Lateefi" w:cs="MB Lateefi" w:hint="eastAsia"/>
                <w:rtl/>
                <w:lang w:bidi="sd-Arab-PK"/>
                <w:rPrChange w:id="1031" w:author="Iqbal Ameerali" w:date="2020-10-08T11:45:00Z">
                  <w:rPr>
                    <w:rFonts w:ascii="MB Lateefi" w:hAnsi="MB Lateefi" w:cs="MB Lateefi" w:hint="eastAsia"/>
                    <w:i/>
                    <w:iCs/>
                    <w:rtl/>
                    <w:lang w:bidi="sd-Arab-PK"/>
                  </w:rPr>
                </w:rPrChange>
              </w:rPr>
              <w:t>نو</w:t>
            </w:r>
            <w:r w:rsidRPr="00775583">
              <w:rPr>
                <w:rFonts w:ascii="MB Lateefi" w:hAnsi="MB Lateefi" w:cs="MB Lateefi"/>
                <w:rtl/>
                <w:lang w:bidi="sd-Arab-PK"/>
                <w:rPrChange w:id="1032" w:author="Iqbal Ameerali" w:date="2020-10-08T11:45:00Z">
                  <w:rPr>
                    <w:rFonts w:ascii="MB Lateefi" w:hAnsi="MB Lateefi" w:cs="MB Lateefi"/>
                    <w:i/>
                    <w:iCs/>
                    <w:rtl/>
                    <w:lang w:bidi="sd-Arab-PK"/>
                  </w:rPr>
                </w:rPrChange>
              </w:rPr>
              <w:t xml:space="preserve"> ويندو آھي</w:t>
            </w:r>
            <w:r w:rsidRPr="00775583">
              <w:rPr>
                <w:rFonts w:ascii="MB Lateefi" w:hAnsi="MB Lateefi" w:cs="MB Lateefi" w:hint="eastAsia"/>
                <w:rtl/>
                <w:lang w:bidi="sd-Arab-PK"/>
                <w:rPrChange w:id="1033" w:author="Iqbal Ameerali" w:date="2020-10-08T11:45:00Z">
                  <w:rPr>
                    <w:rFonts w:ascii="MB Lateefi" w:hAnsi="MB Lateefi" w:cs="MB Lateefi" w:hint="eastAsia"/>
                    <w:i/>
                    <w:iCs/>
                    <w:rtl/>
                    <w:lang w:bidi="sd-Arab-PK"/>
                  </w:rPr>
                </w:rPrChange>
              </w:rPr>
              <w:t>،</w:t>
            </w:r>
            <w:r w:rsidRPr="00775583">
              <w:rPr>
                <w:rFonts w:ascii="MB Lateefi" w:hAnsi="MB Lateefi" w:cs="MB Lateefi"/>
                <w:rtl/>
                <w:lang w:bidi="sd-Arab-PK"/>
                <w:rPrChange w:id="1034" w:author="Iqbal Ameerali" w:date="2020-10-08T11:45:00Z">
                  <w:rPr>
                    <w:rFonts w:ascii="MB Lateefi" w:hAnsi="MB Lateefi" w:cs="MB Lateefi"/>
                    <w:i/>
                    <w:iCs/>
                    <w:rtl/>
                    <w:lang w:bidi="sd-Arab-PK"/>
                  </w:rPr>
                </w:rPrChange>
              </w:rPr>
              <w:t xml:space="preserve"> جھ</w:t>
            </w:r>
            <w:r w:rsidRPr="00775583">
              <w:rPr>
                <w:rFonts w:ascii="MB Lateefi" w:hAnsi="MB Lateefi" w:cs="MB Lateefi" w:hint="cs"/>
                <w:rtl/>
                <w:lang w:bidi="sd-Arab-PK"/>
                <w:rPrChange w:id="1035" w:author="Iqbal Ameerali" w:date="2020-10-08T11:45:00Z">
                  <w:rPr>
                    <w:rFonts w:ascii="MB Lateefi" w:hAnsi="MB Lateefi" w:cs="MB Lateefi" w:hint="cs"/>
                    <w:i/>
                    <w:iCs/>
                    <w:rtl/>
                    <w:lang w:bidi="sd-Arab-PK"/>
                  </w:rPr>
                </w:rPrChange>
              </w:rPr>
              <w:t>ڙ</w:t>
            </w:r>
            <w:r w:rsidRPr="00775583">
              <w:rPr>
                <w:rFonts w:ascii="MB Lateefi" w:hAnsi="MB Lateefi" w:cs="MB Lateefi" w:hint="eastAsia"/>
                <w:rtl/>
                <w:lang w:bidi="sd-Arab-PK"/>
                <w:rPrChange w:id="1036" w:author="Iqbal Ameerali" w:date="2020-10-08T11:45:00Z">
                  <w:rPr>
                    <w:rFonts w:ascii="MB Lateefi" w:hAnsi="MB Lateefi" w:cs="MB Lateefi" w:hint="eastAsia"/>
                    <w:i/>
                    <w:iCs/>
                    <w:rtl/>
                    <w:lang w:bidi="sd-Arab-PK"/>
                  </w:rPr>
                </w:rPrChange>
              </w:rPr>
              <w:t>و</w:t>
            </w:r>
            <w:r w:rsidRPr="00775583">
              <w:rPr>
                <w:rFonts w:ascii="MB Lateefi" w:hAnsi="MB Lateefi" w:cs="MB Lateefi" w:hint="cs"/>
                <w:rtl/>
                <w:lang w:bidi="sd-Arab-PK"/>
                <w:rPrChange w:id="1037" w:author="Iqbal Ameerali" w:date="2020-10-08T11:45:00Z">
                  <w:rPr>
                    <w:rFonts w:ascii="MB Lateefi" w:hAnsi="MB Lateefi" w:cs="MB Lateefi" w:hint="cs"/>
                    <w:i/>
                    <w:iCs/>
                    <w:rtl/>
                    <w:lang w:bidi="sd-Arab-PK"/>
                  </w:rPr>
                </w:rPrChange>
              </w:rPr>
              <w:t>ڪ</w:t>
            </w:r>
            <w:r w:rsidRPr="00775583">
              <w:rPr>
                <w:rFonts w:ascii="MB Lateefi" w:hAnsi="MB Lateefi" w:cs="MB Lateefi"/>
                <w:rtl/>
                <w:lang w:bidi="sd-Arab-PK"/>
                <w:rPrChange w:id="1038" w:author="Iqbal Ameerali" w:date="2020-10-08T11:45:00Z">
                  <w:rPr>
                    <w:rFonts w:ascii="MB Lateefi" w:hAnsi="MB Lateefi" w:cs="MB Lateefi"/>
                    <w:i/>
                    <w:iCs/>
                    <w:rtl/>
                    <w:lang w:bidi="sd-Arab-PK"/>
                  </w:rPr>
                </w:rPrChange>
              </w:rPr>
              <w:t xml:space="preserve"> چمچي يا </w:t>
            </w:r>
            <w:r w:rsidRPr="00775583">
              <w:rPr>
                <w:rFonts w:ascii="MB Lateefi" w:hAnsi="MB Lateefi" w:cs="MB Lateefi" w:hint="cs"/>
                <w:rtl/>
                <w:lang w:bidi="sd-Arab-PK"/>
                <w:rPrChange w:id="1039" w:author="Iqbal Ameerali" w:date="2020-10-08T11:45:00Z">
                  <w:rPr>
                    <w:rFonts w:ascii="MB Lateefi" w:hAnsi="MB Lateefi" w:cs="MB Lateefi" w:hint="cs"/>
                    <w:i/>
                    <w:iCs/>
                    <w:rtl/>
                    <w:lang w:bidi="sd-Arab-PK"/>
                  </w:rPr>
                </w:rPrChange>
              </w:rPr>
              <w:t>ڪ</w:t>
            </w:r>
            <w:r w:rsidRPr="00775583">
              <w:rPr>
                <w:rFonts w:ascii="MB Lateefi" w:hAnsi="MB Lateefi" w:cs="MB Lateefi" w:hint="eastAsia"/>
                <w:rtl/>
                <w:lang w:bidi="sd-Arab-PK"/>
                <w:rPrChange w:id="1040" w:author="Iqbal Ameerali" w:date="2020-10-08T11:45:00Z">
                  <w:rPr>
                    <w:rFonts w:ascii="MB Lateefi" w:hAnsi="MB Lateefi" w:cs="MB Lateefi" w:hint="eastAsia"/>
                    <w:i/>
                    <w:iCs/>
                    <w:rtl/>
                    <w:lang w:bidi="sd-Arab-PK"/>
                  </w:rPr>
                </w:rPrChange>
              </w:rPr>
              <w:t>نھن</w:t>
            </w:r>
            <w:r w:rsidRPr="00775583">
              <w:rPr>
                <w:rFonts w:ascii="MB Lateefi" w:hAnsi="MB Lateefi" w:cs="MB Lateefi"/>
                <w:rtl/>
                <w:lang w:bidi="sd-Arab-PK"/>
                <w:rPrChange w:id="1041" w:author="Iqbal Ameerali" w:date="2020-10-08T11:45:00Z">
                  <w:rPr>
                    <w:rFonts w:ascii="MB Lateefi" w:hAnsi="MB Lateefi" w:cs="MB Lateefi"/>
                    <w:i/>
                    <w:iCs/>
                    <w:rtl/>
                    <w:lang w:bidi="sd-Arab-PK"/>
                  </w:rPr>
                </w:rPrChange>
              </w:rPr>
              <w:t xml:space="preserve"> </w:t>
            </w:r>
            <w:r w:rsidRPr="00775583">
              <w:rPr>
                <w:rFonts w:ascii="MB Lateefi" w:hAnsi="MB Lateefi" w:cs="MB Lateefi" w:hint="cs"/>
                <w:rtl/>
                <w:lang w:bidi="sd-Arab-PK"/>
                <w:rPrChange w:id="1042" w:author="Iqbal Ameerali" w:date="2020-10-08T11:45:00Z">
                  <w:rPr>
                    <w:rFonts w:ascii="MB Lateefi" w:hAnsi="MB Lateefi" w:cs="MB Lateefi" w:hint="cs"/>
                    <w:i/>
                    <w:iCs/>
                    <w:rtl/>
                    <w:lang w:bidi="sd-Arab-PK"/>
                  </w:rPr>
                </w:rPrChange>
              </w:rPr>
              <w:t>ٿ</w:t>
            </w:r>
            <w:r w:rsidRPr="00775583">
              <w:rPr>
                <w:rFonts w:ascii="MB Lateefi" w:hAnsi="MB Lateefi" w:cs="MB Lateefi" w:hint="eastAsia"/>
                <w:rtl/>
                <w:lang w:bidi="sd-Arab-PK"/>
                <w:rPrChange w:id="1043" w:author="Iqbal Ameerali" w:date="2020-10-08T11:45:00Z">
                  <w:rPr>
                    <w:rFonts w:ascii="MB Lateefi" w:hAnsi="MB Lateefi" w:cs="MB Lateefi" w:hint="eastAsia"/>
                    <w:i/>
                    <w:iCs/>
                    <w:rtl/>
                    <w:lang w:bidi="sd-Arab-PK"/>
                  </w:rPr>
                </w:rPrChange>
              </w:rPr>
              <w:t>انو</w:t>
            </w:r>
            <w:r w:rsidRPr="00775583">
              <w:rPr>
                <w:rFonts w:ascii="MB Lateefi" w:hAnsi="MB Lateefi" w:cs="MB Lateefi"/>
                <w:rtl/>
                <w:lang w:bidi="sd-Arab-PK"/>
                <w:rPrChange w:id="1044" w:author="Iqbal Ameerali" w:date="2020-10-08T11:45:00Z">
                  <w:rPr>
                    <w:rFonts w:ascii="MB Lateefi" w:hAnsi="MB Lateefi" w:cs="MB Lateefi"/>
                    <w:i/>
                    <w:iCs/>
                    <w:rtl/>
                    <w:lang w:bidi="sd-Arab-PK"/>
                  </w:rPr>
                </w:rPrChange>
              </w:rPr>
              <w:t xml:space="preserve"> ۾. اھو ان وقت </w:t>
            </w:r>
            <w:r w:rsidRPr="00775583">
              <w:rPr>
                <w:rFonts w:ascii="MB Lateefi" w:hAnsi="MB Lateefi" w:cs="MB Lateefi" w:hint="cs"/>
                <w:rtl/>
                <w:lang w:bidi="sd-Arab-PK"/>
                <w:rPrChange w:id="1045" w:author="Iqbal Ameerali" w:date="2020-10-08T11:45:00Z">
                  <w:rPr>
                    <w:rFonts w:ascii="MB Lateefi" w:hAnsi="MB Lateefi" w:cs="MB Lateefi" w:hint="cs"/>
                    <w:i/>
                    <w:iCs/>
                    <w:rtl/>
                    <w:lang w:bidi="sd-Arab-PK"/>
                  </w:rPr>
                </w:rPrChange>
              </w:rPr>
              <w:t>ٿ</w:t>
            </w:r>
            <w:r w:rsidRPr="00775583">
              <w:rPr>
                <w:rFonts w:ascii="MB Lateefi" w:hAnsi="MB Lateefi" w:cs="MB Lateefi" w:hint="eastAsia"/>
                <w:rtl/>
                <w:lang w:bidi="sd-Arab-PK"/>
                <w:rPrChange w:id="1046" w:author="Iqbal Ameerali" w:date="2020-10-08T11:45:00Z">
                  <w:rPr>
                    <w:rFonts w:ascii="MB Lateefi" w:hAnsi="MB Lateefi" w:cs="MB Lateefi" w:hint="eastAsia"/>
                    <w:i/>
                    <w:iCs/>
                    <w:rtl/>
                    <w:lang w:bidi="sd-Arab-PK"/>
                  </w:rPr>
                </w:rPrChange>
              </w:rPr>
              <w:t>يندو</w:t>
            </w:r>
            <w:r w:rsidRPr="00775583">
              <w:rPr>
                <w:rFonts w:ascii="MB Lateefi" w:hAnsi="MB Lateefi" w:cs="MB Lateefi"/>
                <w:rtl/>
                <w:lang w:bidi="sd-Arab-PK"/>
                <w:rPrChange w:id="1047" w:author="Iqbal Ameerali" w:date="2020-10-08T11:45:00Z">
                  <w:rPr>
                    <w:rFonts w:ascii="MB Lateefi" w:hAnsi="MB Lateefi" w:cs="MB Lateefi"/>
                    <w:i/>
                    <w:iCs/>
                    <w:rtl/>
                    <w:lang w:bidi="sd-Arab-PK"/>
                  </w:rPr>
                </w:rPrChange>
              </w:rPr>
              <w:t xml:space="preserve"> آھي ج</w:t>
            </w:r>
            <w:r w:rsidRPr="00775583">
              <w:rPr>
                <w:rFonts w:ascii="MB Lateefi" w:hAnsi="MB Lateefi" w:cs="MB Lateefi" w:hint="cs"/>
                <w:rtl/>
                <w:lang w:bidi="sd-Arab-PK"/>
                <w:rPrChange w:id="1048" w:author="Iqbal Ameerali" w:date="2020-10-08T11:45:00Z">
                  <w:rPr>
                    <w:rFonts w:ascii="MB Lateefi" w:hAnsi="MB Lateefi" w:cs="MB Lateefi" w:hint="cs"/>
                    <w:i/>
                    <w:iCs/>
                    <w:rtl/>
                    <w:lang w:bidi="sd-Arab-PK"/>
                  </w:rPr>
                </w:rPrChange>
              </w:rPr>
              <w:t>ڏ</w:t>
            </w:r>
            <w:r w:rsidRPr="00775583">
              <w:rPr>
                <w:rFonts w:ascii="MB Lateefi" w:hAnsi="MB Lateefi" w:cs="MB Lateefi" w:hint="eastAsia"/>
                <w:rtl/>
                <w:lang w:bidi="sd-Arab-PK"/>
                <w:rPrChange w:id="1049" w:author="Iqbal Ameerali" w:date="2020-10-08T11:45:00Z">
                  <w:rPr>
                    <w:rFonts w:ascii="MB Lateefi" w:hAnsi="MB Lateefi" w:cs="MB Lateefi" w:hint="eastAsia"/>
                    <w:i/>
                    <w:iCs/>
                    <w:rtl/>
                    <w:lang w:bidi="sd-Arab-PK"/>
                  </w:rPr>
                </w:rPrChange>
              </w:rPr>
              <w:t>ھن</w:t>
            </w:r>
            <w:r w:rsidRPr="00775583">
              <w:rPr>
                <w:rFonts w:ascii="MB Lateefi" w:hAnsi="MB Lateefi" w:cs="MB Lateefi"/>
                <w:rtl/>
                <w:lang w:bidi="sd-Arab-PK"/>
                <w:rPrChange w:id="1050" w:author="Iqbal Ameerali" w:date="2020-10-08T11:45:00Z">
                  <w:rPr>
                    <w:rFonts w:ascii="MB Lateefi" w:hAnsi="MB Lateefi" w:cs="MB Lateefi"/>
                    <w:i/>
                    <w:iCs/>
                    <w:rtl/>
                    <w:lang w:bidi="sd-Arab-PK"/>
                  </w:rPr>
                </w:rPrChange>
              </w:rPr>
              <w:t xml:space="preserve"> ماءُ ھروقت </w:t>
            </w:r>
            <w:r w:rsidRPr="00775583">
              <w:rPr>
                <w:rFonts w:ascii="MB Lateefi" w:hAnsi="MB Lateefi" w:cs="MB Lateefi" w:hint="cs"/>
                <w:rtl/>
                <w:lang w:bidi="sd-Arab-PK"/>
                <w:rPrChange w:id="1051" w:author="Iqbal Ameerali" w:date="2020-10-08T11:45:00Z">
                  <w:rPr>
                    <w:rFonts w:ascii="MB Lateefi" w:hAnsi="MB Lateefi" w:cs="MB Lateefi" w:hint="cs"/>
                    <w:i/>
                    <w:iCs/>
                    <w:rtl/>
                    <w:lang w:bidi="sd-Arab-PK"/>
                  </w:rPr>
                </w:rPrChange>
              </w:rPr>
              <w:t>ٻ</w:t>
            </w:r>
            <w:r w:rsidRPr="00775583">
              <w:rPr>
                <w:rFonts w:ascii="MB Lateefi" w:hAnsi="MB Lateefi" w:cs="MB Lateefi" w:hint="eastAsia"/>
                <w:rtl/>
                <w:lang w:bidi="sd-Arab-PK"/>
                <w:rPrChange w:id="1052" w:author="Iqbal Ameerali" w:date="2020-10-08T11:45:00Z">
                  <w:rPr>
                    <w:rFonts w:ascii="MB Lateefi" w:hAnsi="MB Lateefi" w:cs="MB Lateefi" w:hint="eastAsia"/>
                    <w:i/>
                    <w:iCs/>
                    <w:rtl/>
                    <w:lang w:bidi="sd-Arab-PK"/>
                  </w:rPr>
                </w:rPrChange>
              </w:rPr>
              <w:t>ار</w:t>
            </w:r>
            <w:r w:rsidRPr="00775583">
              <w:rPr>
                <w:rFonts w:ascii="MB Lateefi" w:hAnsi="MB Lateefi" w:cs="MB Lateefi"/>
                <w:rtl/>
                <w:lang w:bidi="sd-Arab-PK"/>
                <w:rPrChange w:id="1053" w:author="Iqbal Ameerali" w:date="2020-10-08T11:45:00Z">
                  <w:rPr>
                    <w:rFonts w:ascii="MB Lateefi" w:hAnsi="MB Lateefi" w:cs="MB Lateefi"/>
                    <w:i/>
                    <w:iCs/>
                    <w:rtl/>
                    <w:lang w:bidi="sd-Arab-PK"/>
                  </w:rPr>
                </w:rPrChange>
              </w:rPr>
              <w:t xml:space="preserve"> سان گ</w:t>
            </w:r>
            <w:r w:rsidRPr="00775583">
              <w:rPr>
                <w:rFonts w:ascii="MB Lateefi" w:hAnsi="MB Lateefi" w:cs="MB Lateefi" w:hint="cs"/>
                <w:rtl/>
                <w:lang w:bidi="sd-Arab-PK"/>
                <w:rPrChange w:id="1054" w:author="Iqbal Ameerali" w:date="2020-10-08T11:45:00Z">
                  <w:rPr>
                    <w:rFonts w:ascii="MB Lateefi" w:hAnsi="MB Lateefi" w:cs="MB Lateefi" w:hint="cs"/>
                    <w:i/>
                    <w:iCs/>
                    <w:rtl/>
                    <w:lang w:bidi="sd-Arab-PK"/>
                  </w:rPr>
                </w:rPrChange>
              </w:rPr>
              <w:t>ڏ</w:t>
            </w:r>
            <w:r w:rsidRPr="00775583">
              <w:rPr>
                <w:rFonts w:ascii="MB Lateefi" w:hAnsi="MB Lateefi" w:cs="MB Lateefi"/>
                <w:rtl/>
                <w:lang w:bidi="sd-Arab-PK"/>
                <w:rPrChange w:id="1055" w:author="Iqbal Ameerali" w:date="2020-10-08T11:45:00Z">
                  <w:rPr>
                    <w:rFonts w:ascii="MB Lateefi" w:hAnsi="MB Lateefi" w:cs="MB Lateefi"/>
                    <w:i/>
                    <w:iCs/>
                    <w:rtl/>
                    <w:lang w:bidi="sd-Arab-PK"/>
                  </w:rPr>
                </w:rPrChange>
              </w:rPr>
              <w:t xml:space="preserve"> نھ رھي سگھندي آھي. </w:t>
            </w:r>
            <w:r w:rsidRPr="00775583">
              <w:rPr>
                <w:rFonts w:ascii="MB Lateefi" w:hAnsi="MB Lateefi" w:cs="MB Lateefi" w:hint="cs"/>
                <w:rtl/>
                <w:lang w:bidi="sd-Arab-PK"/>
                <w:rPrChange w:id="1056" w:author="Iqbal Ameerali" w:date="2020-10-08T11:45:00Z">
                  <w:rPr>
                    <w:rFonts w:ascii="MB Lateefi" w:hAnsi="MB Lateefi" w:cs="MB Lateefi" w:hint="cs"/>
                    <w:i/>
                    <w:iCs/>
                    <w:rtl/>
                    <w:lang w:bidi="sd-Arab-PK"/>
                  </w:rPr>
                </w:rPrChange>
              </w:rPr>
              <w:t>ڪڏ</w:t>
            </w:r>
            <w:r w:rsidRPr="00775583">
              <w:rPr>
                <w:rFonts w:ascii="MB Lateefi" w:hAnsi="MB Lateefi" w:cs="MB Lateefi" w:hint="eastAsia"/>
                <w:rtl/>
                <w:lang w:bidi="sd-Arab-PK"/>
                <w:rPrChange w:id="1057" w:author="Iqbal Ameerali" w:date="2020-10-08T11:45:00Z">
                  <w:rPr>
                    <w:rFonts w:ascii="MB Lateefi" w:hAnsi="MB Lateefi" w:cs="MB Lateefi" w:hint="eastAsia"/>
                    <w:i/>
                    <w:iCs/>
                    <w:rtl/>
                    <w:lang w:bidi="sd-Arab-PK"/>
                  </w:rPr>
                </w:rPrChange>
              </w:rPr>
              <w:t>ھن</w:t>
            </w:r>
            <w:r w:rsidRPr="00775583">
              <w:rPr>
                <w:rFonts w:ascii="MB Lateefi" w:hAnsi="MB Lateefi" w:cs="MB Lateefi"/>
                <w:rtl/>
                <w:lang w:bidi="sd-Arab-PK"/>
                <w:rPrChange w:id="1058" w:author="Iqbal Ameerali" w:date="2020-10-08T11:45:00Z">
                  <w:rPr>
                    <w:rFonts w:ascii="MB Lateefi" w:hAnsi="MB Lateefi" w:cs="MB Lateefi"/>
                    <w:i/>
                    <w:iCs/>
                    <w:rtl/>
                    <w:lang w:bidi="sd-Arab-PK"/>
                  </w:rPr>
                </w:rPrChange>
              </w:rPr>
              <w:t xml:space="preserve"> </w:t>
            </w:r>
            <w:r w:rsidRPr="00775583">
              <w:rPr>
                <w:rFonts w:ascii="MB Lateefi" w:hAnsi="MB Lateefi" w:cs="MB Lateefi" w:hint="cs"/>
                <w:rtl/>
                <w:lang w:bidi="sd-Arab-PK"/>
                <w:rPrChange w:id="1059" w:author="Iqbal Ameerali" w:date="2020-10-08T11:45:00Z">
                  <w:rPr>
                    <w:rFonts w:ascii="MB Lateefi" w:hAnsi="MB Lateefi" w:cs="MB Lateefi" w:hint="cs"/>
                    <w:i/>
                    <w:iCs/>
                    <w:rtl/>
                    <w:lang w:bidi="sd-Arab-PK"/>
                  </w:rPr>
                </w:rPrChange>
              </w:rPr>
              <w:t>ڪڏ</w:t>
            </w:r>
            <w:r w:rsidRPr="00775583">
              <w:rPr>
                <w:rFonts w:ascii="MB Lateefi" w:hAnsi="MB Lateefi" w:cs="MB Lateefi" w:hint="eastAsia"/>
                <w:rtl/>
                <w:lang w:bidi="sd-Arab-PK"/>
                <w:rPrChange w:id="1060" w:author="Iqbal Ameerali" w:date="2020-10-08T11:45:00Z">
                  <w:rPr>
                    <w:rFonts w:ascii="MB Lateefi" w:hAnsi="MB Lateefi" w:cs="MB Lateefi" w:hint="eastAsia"/>
                    <w:i/>
                    <w:iCs/>
                    <w:rtl/>
                    <w:lang w:bidi="sd-Arab-PK"/>
                  </w:rPr>
                </w:rPrChange>
              </w:rPr>
              <w:t>ھن</w:t>
            </w:r>
            <w:r w:rsidRPr="00775583">
              <w:rPr>
                <w:rFonts w:ascii="MB Lateefi" w:hAnsi="MB Lateefi" w:cs="MB Lateefi"/>
                <w:rtl/>
                <w:lang w:bidi="sd-Arab-PK"/>
                <w:rPrChange w:id="1061" w:author="Iqbal Ameerali" w:date="2020-10-08T11:45:00Z">
                  <w:rPr>
                    <w:rFonts w:ascii="MB Lateefi" w:hAnsi="MB Lateefi" w:cs="MB Lateefi"/>
                    <w:i/>
                    <w:iCs/>
                    <w:rtl/>
                    <w:lang w:bidi="sd-Arab-PK"/>
                  </w:rPr>
                </w:rPrChange>
              </w:rPr>
              <w:t xml:space="preserve"> ماءُ </w:t>
            </w:r>
            <w:r w:rsidRPr="00775583">
              <w:rPr>
                <w:rFonts w:ascii="MB Lateefi" w:hAnsi="MB Lateefi" w:cs="MB Lateefi" w:hint="cs"/>
                <w:rtl/>
                <w:lang w:bidi="sd-Arab-PK"/>
                <w:rPrChange w:id="1062" w:author="Iqbal Ameerali" w:date="2020-10-08T11:45:00Z">
                  <w:rPr>
                    <w:rFonts w:ascii="MB Lateefi" w:hAnsi="MB Lateefi" w:cs="MB Lateefi" w:hint="cs"/>
                    <w:i/>
                    <w:iCs/>
                    <w:rtl/>
                    <w:lang w:bidi="sd-Arab-PK"/>
                  </w:rPr>
                </w:rPrChange>
              </w:rPr>
              <w:t>ٻ</w:t>
            </w:r>
            <w:r w:rsidRPr="00775583">
              <w:rPr>
                <w:rFonts w:ascii="MB Lateefi" w:hAnsi="MB Lateefi" w:cs="MB Lateefi" w:hint="eastAsia"/>
                <w:rtl/>
                <w:lang w:bidi="sd-Arab-PK"/>
                <w:rPrChange w:id="1063" w:author="Iqbal Ameerali" w:date="2020-10-08T11:45:00Z">
                  <w:rPr>
                    <w:rFonts w:ascii="MB Lateefi" w:hAnsi="MB Lateefi" w:cs="MB Lateefi" w:hint="eastAsia"/>
                    <w:i/>
                    <w:iCs/>
                    <w:rtl/>
                    <w:lang w:bidi="sd-Arab-PK"/>
                  </w:rPr>
                </w:rPrChange>
              </w:rPr>
              <w:t>ار</w:t>
            </w:r>
            <w:r w:rsidRPr="00775583">
              <w:rPr>
                <w:rFonts w:ascii="MB Lateefi" w:hAnsi="MB Lateefi" w:cs="MB Lateefi"/>
                <w:rtl/>
                <w:lang w:bidi="sd-Arab-PK"/>
                <w:rPrChange w:id="1064" w:author="Iqbal Ameerali" w:date="2020-10-08T11:45:00Z">
                  <w:rPr>
                    <w:rFonts w:ascii="MB Lateefi" w:hAnsi="MB Lateefi" w:cs="MB Lateefi"/>
                    <w:i/>
                    <w:iCs/>
                    <w:rtl/>
                    <w:lang w:bidi="sd-Arab-PK"/>
                  </w:rPr>
                </w:rPrChange>
              </w:rPr>
              <w:t xml:space="preserve"> کي </w:t>
            </w:r>
            <w:r w:rsidRPr="00775583">
              <w:rPr>
                <w:rFonts w:ascii="MB Lateefi" w:hAnsi="MB Lateefi" w:cs="MB Lateefi" w:hint="eastAsia"/>
                <w:rtl/>
                <w:lang w:bidi="sd-Arab-PK"/>
                <w:rPrChange w:id="1065" w:author="Iqbal Ameerali" w:date="2020-10-08T11:45:00Z">
                  <w:rPr>
                    <w:rFonts w:ascii="MB Lateefi" w:hAnsi="MB Lateefi" w:cs="MB Lateefi" w:hint="eastAsia"/>
                    <w:i/>
                    <w:iCs/>
                    <w:rtl/>
                    <w:lang w:bidi="sd-Arab-PK"/>
                  </w:rPr>
                </w:rPrChange>
              </w:rPr>
              <w:t>پنھن</w:t>
            </w:r>
            <w:r w:rsidRPr="00775583">
              <w:rPr>
                <w:rFonts w:ascii="MB Lateefi" w:hAnsi="MB Lateefi" w:cs="MB Lateefi"/>
                <w:rtl/>
                <w:lang w:bidi="sd-Arab-PK"/>
                <w:rPrChange w:id="1066" w:author="Iqbal Ameerali" w:date="2020-10-08T11:45:00Z">
                  <w:rPr>
                    <w:rFonts w:ascii="MB Lateefi" w:hAnsi="MB Lateefi" w:cs="MB Lateefi"/>
                    <w:i/>
                    <w:iCs/>
                    <w:rtl/>
                    <w:lang w:bidi="sd-Arab-PK"/>
                  </w:rPr>
                </w:rPrChange>
              </w:rPr>
              <w:t>جو کير</w:t>
            </w:r>
            <w:r w:rsidRPr="00775583">
              <w:rPr>
                <w:rStyle w:val="FontStyle85"/>
                <w:rFonts w:ascii="MB Lateefi" w:hAnsi="MB Lateefi" w:cs="MB Lateefi"/>
                <w:b/>
                <w:i w:val="0"/>
                <w:sz w:val="22"/>
                <w:szCs w:val="22"/>
                <w:rtl/>
                <w:rPrChange w:id="1067" w:author="Iqbal Ameerali" w:date="2020-10-08T11:45:00Z">
                  <w:rPr>
                    <w:rStyle w:val="FontStyle85"/>
                    <w:rFonts w:ascii="MB Lateefi" w:hAnsi="MB Lateefi" w:cs="MB Lateefi"/>
                    <w:b/>
                    <w:i w:val="0"/>
                    <w:iCs w:val="0"/>
                    <w:sz w:val="22"/>
                    <w:szCs w:val="22"/>
                    <w:rtl/>
                  </w:rPr>
                </w:rPrChange>
              </w:rPr>
              <w:t xml:space="preserve"> نه</w:t>
            </w:r>
            <w:r w:rsidRPr="00775583">
              <w:rPr>
                <w:rFonts w:ascii="MB Lateefi" w:hAnsi="MB Lateefi" w:cs="MB Lateefi"/>
                <w:rtl/>
                <w:lang w:bidi="sd-Arab-PK"/>
                <w:rPrChange w:id="1068" w:author="Iqbal Ameerali" w:date="2020-10-08T11:45:00Z">
                  <w:rPr>
                    <w:rFonts w:ascii="MB Lateefi" w:hAnsi="MB Lateefi" w:cs="MB Lateefi"/>
                    <w:i/>
                    <w:iCs/>
                    <w:rtl/>
                    <w:lang w:bidi="sd-Arab-PK"/>
                  </w:rPr>
                </w:rPrChange>
              </w:rPr>
              <w:t xml:space="preserve"> پياري سگھندي آھي ان صورت ۾ </w:t>
            </w:r>
            <w:r w:rsidRPr="00775583">
              <w:rPr>
                <w:rFonts w:ascii="MB Lateefi" w:hAnsi="MB Lateefi" w:cs="MB Lateefi" w:hint="cs"/>
                <w:rtl/>
                <w:lang w:bidi="sd-Arab-PK"/>
                <w:rPrChange w:id="1069" w:author="Iqbal Ameerali" w:date="2020-10-08T11:45:00Z">
                  <w:rPr>
                    <w:rFonts w:ascii="MB Lateefi" w:hAnsi="MB Lateefi" w:cs="MB Lateefi" w:hint="cs"/>
                    <w:i/>
                    <w:iCs/>
                    <w:rtl/>
                    <w:lang w:bidi="sd-Arab-PK"/>
                  </w:rPr>
                </w:rPrChange>
              </w:rPr>
              <w:t>ڪ</w:t>
            </w:r>
            <w:r w:rsidRPr="00775583">
              <w:rPr>
                <w:rFonts w:ascii="MB Lateefi" w:hAnsi="MB Lateefi" w:cs="MB Lateefi" w:hint="eastAsia"/>
                <w:rtl/>
                <w:lang w:bidi="sd-Arab-PK"/>
                <w:rPrChange w:id="1070" w:author="Iqbal Ameerali" w:date="2020-10-08T11:45:00Z">
                  <w:rPr>
                    <w:rFonts w:ascii="MB Lateefi" w:hAnsi="MB Lateefi" w:cs="MB Lateefi" w:hint="eastAsia"/>
                    <w:i/>
                    <w:iCs/>
                    <w:rtl/>
                    <w:lang w:bidi="sd-Arab-PK"/>
                  </w:rPr>
                </w:rPrChange>
              </w:rPr>
              <w:t>ا</w:t>
            </w:r>
            <w:r w:rsidRPr="00775583">
              <w:rPr>
                <w:rFonts w:ascii="MB Lateefi" w:hAnsi="MB Lateefi" w:cs="MB Lateefi"/>
                <w:rtl/>
                <w:lang w:bidi="sd-Arab-PK"/>
                <w:rPrChange w:id="1071" w:author="Iqbal Ameerali" w:date="2020-10-08T11:45:00Z">
                  <w:rPr>
                    <w:rFonts w:ascii="MB Lateefi" w:hAnsi="MB Lateefi" w:cs="MB Lateefi"/>
                    <w:i/>
                    <w:iCs/>
                    <w:rtl/>
                    <w:lang w:bidi="sd-Arab-PK"/>
                  </w:rPr>
                </w:rPrChange>
              </w:rPr>
              <w:t xml:space="preserve"> </w:t>
            </w:r>
            <w:r w:rsidRPr="00775583">
              <w:rPr>
                <w:rFonts w:ascii="MB Lateefi" w:hAnsi="MB Lateefi" w:cs="MB Lateefi" w:hint="cs"/>
                <w:rtl/>
                <w:lang w:bidi="sd-Arab-PK"/>
                <w:rPrChange w:id="1072" w:author="Iqbal Ameerali" w:date="2020-10-08T11:45:00Z">
                  <w:rPr>
                    <w:rFonts w:ascii="MB Lateefi" w:hAnsi="MB Lateefi" w:cs="MB Lateefi" w:hint="cs"/>
                    <w:i/>
                    <w:iCs/>
                    <w:rtl/>
                    <w:lang w:bidi="sd-Arab-PK"/>
                  </w:rPr>
                </w:rPrChange>
              </w:rPr>
              <w:t>ٻ</w:t>
            </w:r>
            <w:r w:rsidRPr="00775583">
              <w:rPr>
                <w:rFonts w:ascii="MB Lateefi" w:hAnsi="MB Lateefi" w:cs="MB Lateefi" w:hint="eastAsia"/>
                <w:rtl/>
                <w:lang w:bidi="sd-Arab-PK"/>
                <w:rPrChange w:id="1073" w:author="Iqbal Ameerali" w:date="2020-10-08T11:45:00Z">
                  <w:rPr>
                    <w:rFonts w:ascii="MB Lateefi" w:hAnsi="MB Lateefi" w:cs="MB Lateefi" w:hint="eastAsia"/>
                    <w:i/>
                    <w:iCs/>
                    <w:rtl/>
                    <w:lang w:bidi="sd-Arab-PK"/>
                  </w:rPr>
                </w:rPrChange>
              </w:rPr>
              <w:t>ي</w:t>
            </w:r>
            <w:r w:rsidRPr="00775583">
              <w:rPr>
                <w:rFonts w:ascii="MB Lateefi" w:hAnsi="MB Lateefi" w:cs="MB Lateefi"/>
                <w:rtl/>
                <w:lang w:bidi="sd-Arab-PK"/>
                <w:rPrChange w:id="1074" w:author="Iqbal Ameerali" w:date="2020-10-08T11:45:00Z">
                  <w:rPr>
                    <w:rFonts w:ascii="MB Lateefi" w:hAnsi="MB Lateefi" w:cs="MB Lateefi"/>
                    <w:i/>
                    <w:iCs/>
                    <w:rtl/>
                    <w:lang w:bidi="sd-Arab-PK"/>
                  </w:rPr>
                </w:rPrChange>
              </w:rPr>
              <w:t xml:space="preserve"> عورت ب</w:t>
            </w:r>
            <w:r w:rsidRPr="00775583">
              <w:rPr>
                <w:rFonts w:ascii="MB Lateefi" w:hAnsi="MB Lateefi" w:cs="MB Lateefi" w:hint="eastAsia"/>
                <w:rtl/>
                <w:lang w:bidi="fa-IR"/>
                <w:rPrChange w:id="1075" w:author="Iqbal Ameerali" w:date="2020-10-08T11:45:00Z">
                  <w:rPr>
                    <w:rFonts w:ascii="MB Lateefi" w:hAnsi="MB Lateefi" w:cs="MB Lateefi" w:hint="eastAsia"/>
                    <w:i/>
                    <w:iCs/>
                    <w:rtl/>
                    <w:lang w:bidi="fa-IR"/>
                  </w:rPr>
                </w:rPrChange>
              </w:rPr>
              <w:t>ه</w:t>
            </w:r>
            <w:r w:rsidRPr="00775583">
              <w:rPr>
                <w:rFonts w:ascii="MB Lateefi" w:hAnsi="MB Lateefi" w:cs="MB Lateefi"/>
                <w:rtl/>
                <w:lang w:bidi="sd-Arab-PK"/>
                <w:rPrChange w:id="1076" w:author="Iqbal Ameerali" w:date="2020-10-08T11:45:00Z">
                  <w:rPr>
                    <w:rFonts w:ascii="MB Lateefi" w:hAnsi="MB Lateefi" w:cs="MB Lateefi"/>
                    <w:i/>
                    <w:iCs/>
                    <w:rtl/>
                    <w:lang w:bidi="sd-Arab-PK"/>
                  </w:rPr>
                </w:rPrChange>
              </w:rPr>
              <w:t xml:space="preserve"> </w:t>
            </w:r>
            <w:r w:rsidRPr="00775583">
              <w:rPr>
                <w:rFonts w:ascii="MB Lateefi" w:hAnsi="MB Lateefi" w:cs="MB Lateefi" w:hint="cs"/>
                <w:rtl/>
                <w:lang w:bidi="sd-Arab-PK"/>
                <w:rPrChange w:id="1077" w:author="Iqbal Ameerali" w:date="2020-10-08T11:45:00Z">
                  <w:rPr>
                    <w:rFonts w:ascii="MB Lateefi" w:hAnsi="MB Lateefi" w:cs="MB Lateefi" w:hint="cs"/>
                    <w:i/>
                    <w:iCs/>
                    <w:rtl/>
                    <w:lang w:bidi="sd-Arab-PK"/>
                  </w:rPr>
                </w:rPrChange>
              </w:rPr>
              <w:t>ٻ</w:t>
            </w:r>
            <w:r w:rsidRPr="00775583">
              <w:rPr>
                <w:rFonts w:ascii="MB Lateefi" w:hAnsi="MB Lateefi" w:cs="MB Lateefi" w:hint="eastAsia"/>
                <w:rtl/>
                <w:lang w:bidi="sd-Arab-PK"/>
                <w:rPrChange w:id="1078" w:author="Iqbal Ameerali" w:date="2020-10-08T11:45:00Z">
                  <w:rPr>
                    <w:rFonts w:ascii="MB Lateefi" w:hAnsi="MB Lateefi" w:cs="MB Lateefi" w:hint="eastAsia"/>
                    <w:i/>
                    <w:iCs/>
                    <w:rtl/>
                    <w:lang w:bidi="sd-Arab-PK"/>
                  </w:rPr>
                </w:rPrChange>
              </w:rPr>
              <w:t>ار</w:t>
            </w:r>
            <w:r w:rsidRPr="00775583">
              <w:rPr>
                <w:rFonts w:ascii="MB Lateefi" w:hAnsi="MB Lateefi" w:cs="MB Lateefi"/>
                <w:rtl/>
                <w:lang w:bidi="sd-Arab-PK"/>
                <w:rPrChange w:id="1079" w:author="Iqbal Ameerali" w:date="2020-10-08T11:45:00Z">
                  <w:rPr>
                    <w:rFonts w:ascii="MB Lateefi" w:hAnsi="MB Lateefi" w:cs="MB Lateefi"/>
                    <w:i/>
                    <w:iCs/>
                    <w:rtl/>
                    <w:lang w:bidi="sd-Arab-PK"/>
                  </w:rPr>
                </w:rPrChange>
              </w:rPr>
              <w:t xml:space="preserve"> کي کير پياريندي آھي.</w:t>
            </w:r>
          </w:p>
          <w:p w14:paraId="31C70C10" w14:textId="29D4D178" w:rsidR="0083501A" w:rsidRPr="00775583" w:rsidRDefault="0083501A" w:rsidP="007F2F40">
            <w:pPr>
              <w:bidi/>
              <w:rPr>
                <w:rFonts w:ascii="MB Lateefi" w:hAnsi="MB Lateefi" w:cs="MB Lateefi"/>
                <w:i/>
                <w:iCs/>
                <w:rtl/>
                <w:lang w:bidi="sd-Arab-PK"/>
              </w:rPr>
            </w:pPr>
            <w:r w:rsidRPr="00775583">
              <w:rPr>
                <w:rFonts w:ascii="MB Lateefi" w:hAnsi="MB Lateefi" w:cs="MB Lateefi" w:hint="cs"/>
                <w:rtl/>
                <w:lang w:bidi="sd-Arab-PK"/>
              </w:rPr>
              <w:t>(نالي) گذريل ڏينھن ۽ رات ان طريقي سان کير پيتو آھي؟</w:t>
            </w:r>
          </w:p>
        </w:tc>
        <w:tc>
          <w:tcPr>
            <w:tcW w:w="1564" w:type="dxa"/>
            <w:gridSpan w:val="3"/>
            <w:vAlign w:val="center"/>
          </w:tcPr>
          <w:p w14:paraId="309D0393" w14:textId="65DB7392" w:rsidR="0083501A" w:rsidRPr="00B14A4A" w:rsidRDefault="0083501A" w:rsidP="00A955E0">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B14A4A">
              <w:rPr>
                <w:rStyle w:val="FontStyle85"/>
                <w:rFonts w:ascii="MB Lateefi" w:hAnsi="MB Lateefi" w:cs="MB Lateefi" w:hint="cs"/>
                <w:b/>
                <w:i w:val="0"/>
                <w:iCs w:val="0"/>
                <w:rtl/>
                <w:lang w:bidi="sd-Arab-PK"/>
              </w:rPr>
              <w:t>چمچي سان</w:t>
            </w:r>
          </w:p>
        </w:tc>
        <w:tc>
          <w:tcPr>
            <w:tcW w:w="1710" w:type="dxa"/>
            <w:gridSpan w:val="5"/>
            <w:vAlign w:val="center"/>
          </w:tcPr>
          <w:p w14:paraId="520BEFF1" w14:textId="6FD50D07" w:rsidR="0083501A" w:rsidRPr="00931FB2" w:rsidRDefault="0083501A" w:rsidP="00A955E0">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931FB2">
              <w:rPr>
                <w:rStyle w:val="FontStyle85"/>
                <w:rFonts w:ascii="MB Lateefi" w:hAnsi="MB Lateefi" w:cs="MB Lateefi" w:hint="cs"/>
                <w:b/>
                <w:i w:val="0"/>
                <w:iCs w:val="0"/>
                <w:rtl/>
                <w:lang w:bidi="sd-Arab-PK"/>
              </w:rPr>
              <w:t>ڪپ ۾</w:t>
            </w:r>
          </w:p>
        </w:tc>
        <w:tc>
          <w:tcPr>
            <w:tcW w:w="1620" w:type="dxa"/>
            <w:gridSpan w:val="4"/>
            <w:vAlign w:val="center"/>
          </w:tcPr>
          <w:p w14:paraId="3C268C38" w14:textId="5BEB41E4" w:rsidR="0083501A" w:rsidRPr="0001555D" w:rsidRDefault="0083501A" w:rsidP="00A955E0">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01555D">
              <w:rPr>
                <w:rStyle w:val="FontStyle85"/>
                <w:rFonts w:ascii="MB Lateefi" w:hAnsi="MB Lateefi" w:cs="MB Lateefi" w:hint="cs"/>
                <w:b/>
                <w:i w:val="0"/>
                <w:iCs w:val="0"/>
                <w:rtl/>
                <w:lang w:bidi="sd-Arab-PK"/>
              </w:rPr>
              <w:t>بوتل ۾</w:t>
            </w:r>
          </w:p>
        </w:tc>
        <w:tc>
          <w:tcPr>
            <w:tcW w:w="1345" w:type="dxa"/>
            <w:gridSpan w:val="2"/>
            <w:vAlign w:val="center"/>
          </w:tcPr>
          <w:p w14:paraId="2DDE01FB" w14:textId="77777777" w:rsidR="0083501A" w:rsidRPr="00775583" w:rsidRDefault="0083501A" w:rsidP="00927E60">
            <w:pPr>
              <w:tabs>
                <w:tab w:val="left" w:pos="6330"/>
              </w:tabs>
              <w:bidi/>
              <w:jc w:val="center"/>
              <w:rPr>
                <w:rFonts w:ascii="MB Lateefi" w:hAnsi="MB Lateefi" w:cs="MB Lateefi"/>
                <w:sz w:val="16"/>
                <w:szCs w:val="16"/>
                <w:rtl/>
                <w:lang w:bidi="fa-IR"/>
              </w:rPr>
            </w:pPr>
          </w:p>
        </w:tc>
      </w:tr>
      <w:tr w:rsidR="00D62087" w:rsidRPr="00775583" w14:paraId="5F0654F2" w14:textId="77777777" w:rsidTr="00524829">
        <w:trPr>
          <w:gridAfter w:val="1"/>
          <w:wAfter w:w="6" w:type="dxa"/>
          <w:trHeight w:val="890"/>
          <w:jc w:val="center"/>
        </w:trPr>
        <w:tc>
          <w:tcPr>
            <w:tcW w:w="856" w:type="dxa"/>
            <w:vMerge/>
            <w:vAlign w:val="center"/>
          </w:tcPr>
          <w:p w14:paraId="23C53418" w14:textId="77777777" w:rsidR="0083501A" w:rsidRPr="00775583" w:rsidRDefault="0083501A" w:rsidP="007F2F40">
            <w:pPr>
              <w:tabs>
                <w:tab w:val="right" w:pos="10469"/>
              </w:tabs>
              <w:autoSpaceDE w:val="0"/>
              <w:autoSpaceDN w:val="0"/>
              <w:adjustRightInd w:val="0"/>
              <w:jc w:val="center"/>
              <w:rPr>
                <w:rFonts w:cstheme="minorHAnsi"/>
                <w:sz w:val="20"/>
                <w:szCs w:val="20"/>
              </w:rPr>
            </w:pPr>
          </w:p>
        </w:tc>
        <w:tc>
          <w:tcPr>
            <w:tcW w:w="4428" w:type="dxa"/>
            <w:vMerge/>
            <w:vAlign w:val="center"/>
          </w:tcPr>
          <w:p w14:paraId="5F6C4506" w14:textId="77777777" w:rsidR="0083501A" w:rsidRPr="00775583" w:rsidRDefault="0083501A" w:rsidP="007F2F40">
            <w:pPr>
              <w:bidi/>
              <w:rPr>
                <w:rFonts w:ascii="MB Lateefi" w:hAnsi="MB Lateefi" w:cs="MB Lateefi"/>
                <w:i/>
                <w:iCs/>
                <w:rtl/>
                <w:lang w:bidi="sd-Arab-PK"/>
              </w:rPr>
            </w:pPr>
          </w:p>
        </w:tc>
        <w:tc>
          <w:tcPr>
            <w:tcW w:w="371" w:type="dxa"/>
            <w:vAlign w:val="center"/>
          </w:tcPr>
          <w:p w14:paraId="16F4AE60" w14:textId="7EBF8F12"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Change w:id="1080" w:author="Iqbal Ameerali" w:date="2020-10-08T11:45:00Z">
                  <w:rPr>
                    <w:rStyle w:val="FontStyle85"/>
                    <w:rFonts w:ascii="MB Lateefi" w:eastAsiaTheme="minorHAnsi" w:hAnsi="MB Lateefi" w:cs="MB Lateefi"/>
                    <w:b/>
                    <w:i w:val="0"/>
                    <w:iCs w:val="0"/>
                    <w:rtl/>
                    <w:lang w:bidi="sd-Arab-PK"/>
                  </w:rPr>
                </w:rPrChange>
              </w:rPr>
            </w:pPr>
            <w:r w:rsidRPr="00775583">
              <w:rPr>
                <w:rStyle w:val="FontStyle85"/>
                <w:rFonts w:ascii="MB Lateefi" w:hAnsi="MB Lateefi" w:cs="MB Lateefi" w:hint="eastAsia"/>
                <w:b/>
                <w:i w:val="0"/>
                <w:iCs w:val="0"/>
                <w:rtl/>
                <w:lang w:bidi="sd-Arab-PK"/>
              </w:rPr>
              <w:t>ھا</w:t>
            </w:r>
          </w:p>
          <w:p w14:paraId="72006E55"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265B4888" w14:textId="04E57685"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b/>
                <w:i w:val="0"/>
                <w:iCs w:val="0"/>
                <w:rtl/>
                <w:lang w:bidi="sd-Arab-PK"/>
              </w:rPr>
              <w:t>(1)</w:t>
            </w:r>
          </w:p>
        </w:tc>
        <w:tc>
          <w:tcPr>
            <w:tcW w:w="558" w:type="dxa"/>
            <w:vAlign w:val="center"/>
          </w:tcPr>
          <w:p w14:paraId="29A86CD6"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hint="eastAsia"/>
                <w:b/>
                <w:i w:val="0"/>
                <w:iCs w:val="0"/>
                <w:rtl/>
              </w:rPr>
              <w:t>نه</w:t>
            </w:r>
          </w:p>
          <w:p w14:paraId="0E4B96D1"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16FA4CC5" w14:textId="1EB4847E"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b/>
                <w:i w:val="0"/>
                <w:iCs w:val="0"/>
                <w:rtl/>
                <w:lang w:bidi="sd-Arab-PK"/>
              </w:rPr>
              <w:t>(2)</w:t>
            </w:r>
          </w:p>
        </w:tc>
        <w:tc>
          <w:tcPr>
            <w:tcW w:w="652" w:type="dxa"/>
            <w:gridSpan w:val="2"/>
            <w:vAlign w:val="center"/>
          </w:tcPr>
          <w:p w14:paraId="31CE2BC9" w14:textId="77777777" w:rsidR="00903E57"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b/>
                <w:i w:val="0"/>
                <w:iCs w:val="0"/>
                <w:rtl/>
                <w:lang w:bidi="sd-Arab-PK"/>
              </w:rPr>
              <w:t>م</w:t>
            </w:r>
            <w:r w:rsidRPr="00775583">
              <w:rPr>
                <w:rStyle w:val="FontStyle85"/>
                <w:rFonts w:ascii="MB Lateefi" w:hAnsi="MB Lateefi" w:cs="MB Lateefi" w:hint="eastAsia"/>
                <w:b/>
                <w:i w:val="0"/>
                <w:iCs w:val="0"/>
                <w:rtl/>
                <w:lang w:bidi="sd-Arab-PK"/>
              </w:rPr>
              <w:t>ع</w:t>
            </w:r>
            <w:r w:rsidRPr="00775583">
              <w:rPr>
                <w:rStyle w:val="FontStyle85"/>
                <w:rFonts w:ascii="MB Lateefi" w:hAnsi="MB Lateefi" w:cs="MB Lateefi"/>
                <w:b/>
                <w:i w:val="0"/>
                <w:iCs w:val="0"/>
                <w:rtl/>
                <w:lang w:bidi="sd-Arab-PK"/>
              </w:rPr>
              <w:t>لوم</w:t>
            </w:r>
          </w:p>
          <w:p w14:paraId="6F7C20B2" w14:textId="4FA9AB51"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hint="eastAsia"/>
                <w:b/>
                <w:i w:val="0"/>
                <w:iCs w:val="0"/>
                <w:rtl/>
              </w:rPr>
              <w:t>نه</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آھي</w:t>
            </w:r>
          </w:p>
          <w:p w14:paraId="1B5FE05C" w14:textId="4BE53331"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b/>
                <w:i w:val="0"/>
                <w:iCs w:val="0"/>
                <w:rtl/>
                <w:lang w:bidi="sd-Arab-PK"/>
              </w:rPr>
              <w:t>(98)</w:t>
            </w:r>
          </w:p>
        </w:tc>
        <w:tc>
          <w:tcPr>
            <w:tcW w:w="497" w:type="dxa"/>
            <w:vAlign w:val="center"/>
          </w:tcPr>
          <w:p w14:paraId="7B264593"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hint="eastAsia"/>
                <w:b/>
                <w:i w:val="0"/>
                <w:iCs w:val="0"/>
                <w:rtl/>
                <w:lang w:bidi="sd-Arab-PK"/>
              </w:rPr>
              <w:t>ھا</w:t>
            </w:r>
          </w:p>
          <w:p w14:paraId="61308D95"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482EE524" w14:textId="7A927F74"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(1)</w:t>
            </w:r>
          </w:p>
        </w:tc>
        <w:tc>
          <w:tcPr>
            <w:tcW w:w="496" w:type="dxa"/>
            <w:vAlign w:val="center"/>
          </w:tcPr>
          <w:p w14:paraId="158613D6"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hint="eastAsia"/>
                <w:b/>
                <w:i w:val="0"/>
                <w:iCs w:val="0"/>
                <w:rtl/>
              </w:rPr>
              <w:t>نه</w:t>
            </w:r>
          </w:p>
          <w:p w14:paraId="29A002A7"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4A196700" w14:textId="2E9873D2"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(2)</w:t>
            </w:r>
          </w:p>
        </w:tc>
        <w:tc>
          <w:tcPr>
            <w:tcW w:w="646" w:type="dxa"/>
            <w:vAlign w:val="center"/>
          </w:tcPr>
          <w:p w14:paraId="1CBA5569" w14:textId="77777777" w:rsidR="00C23E56"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b/>
                <w:i w:val="0"/>
                <w:iCs w:val="0"/>
                <w:rtl/>
                <w:lang w:bidi="sd-Arab-PK"/>
              </w:rPr>
              <w:t>م</w:t>
            </w:r>
            <w:r w:rsidRPr="00775583">
              <w:rPr>
                <w:rStyle w:val="FontStyle85"/>
                <w:rFonts w:ascii="MB Lateefi" w:hAnsi="MB Lateefi" w:cs="MB Lateefi" w:hint="eastAsia"/>
                <w:b/>
                <w:i w:val="0"/>
                <w:iCs w:val="0"/>
                <w:rtl/>
                <w:lang w:bidi="sd-Arab-PK"/>
              </w:rPr>
              <w:t>ع</w:t>
            </w:r>
            <w:r w:rsidRPr="00775583">
              <w:rPr>
                <w:rStyle w:val="FontStyle85"/>
                <w:rFonts w:ascii="MB Lateefi" w:hAnsi="MB Lateefi" w:cs="MB Lateefi"/>
                <w:b/>
                <w:i w:val="0"/>
                <w:iCs w:val="0"/>
                <w:rtl/>
                <w:lang w:bidi="sd-Arab-PK"/>
              </w:rPr>
              <w:t>لوم</w:t>
            </w:r>
          </w:p>
          <w:p w14:paraId="3077FFC8" w14:textId="3B1E1872"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hint="eastAsia"/>
                <w:b/>
                <w:i w:val="0"/>
                <w:iCs w:val="0"/>
                <w:rtl/>
              </w:rPr>
              <w:t>نه</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آھي</w:t>
            </w:r>
          </w:p>
          <w:p w14:paraId="4B914B6F" w14:textId="5EE96673"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(98)</w:t>
            </w:r>
          </w:p>
        </w:tc>
        <w:tc>
          <w:tcPr>
            <w:tcW w:w="495" w:type="dxa"/>
            <w:gridSpan w:val="2"/>
            <w:vAlign w:val="center"/>
          </w:tcPr>
          <w:p w14:paraId="3A6B8549"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hint="eastAsia"/>
                <w:b/>
                <w:i w:val="0"/>
                <w:iCs w:val="0"/>
                <w:rtl/>
                <w:lang w:bidi="sd-Arab-PK"/>
              </w:rPr>
              <w:t>ھا</w:t>
            </w:r>
          </w:p>
          <w:p w14:paraId="6C84680C"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2007B266" w14:textId="1EE9057E"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(1)</w:t>
            </w:r>
          </w:p>
        </w:tc>
        <w:tc>
          <w:tcPr>
            <w:tcW w:w="493" w:type="dxa"/>
            <w:vAlign w:val="center"/>
          </w:tcPr>
          <w:p w14:paraId="738E5EA7" w14:textId="31830A4B"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hint="eastAsia"/>
                <w:b/>
                <w:i w:val="0"/>
                <w:iCs w:val="0"/>
                <w:rtl/>
              </w:rPr>
              <w:t>نه</w:t>
            </w:r>
          </w:p>
          <w:p w14:paraId="0B2E9EF0"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p>
          <w:p w14:paraId="6253BB0F" w14:textId="37D22F7E"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(2)</w:t>
            </w:r>
          </w:p>
        </w:tc>
        <w:tc>
          <w:tcPr>
            <w:tcW w:w="686" w:type="dxa"/>
            <w:gridSpan w:val="2"/>
            <w:vAlign w:val="center"/>
          </w:tcPr>
          <w:p w14:paraId="1574D44F"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م</w:t>
            </w:r>
            <w:r w:rsidRPr="00775583">
              <w:rPr>
                <w:rStyle w:val="FontStyle85"/>
                <w:rFonts w:ascii="MB Lateefi" w:hAnsi="MB Lateefi" w:cs="MB Lateefi" w:hint="eastAsia"/>
                <w:b/>
                <w:i w:val="0"/>
                <w:iCs w:val="0"/>
                <w:rtl/>
                <w:lang w:bidi="sd-Arab-PK"/>
              </w:rPr>
              <w:t>ع</w:t>
            </w:r>
            <w:r w:rsidRPr="00775583">
              <w:rPr>
                <w:rStyle w:val="FontStyle85"/>
                <w:rFonts w:ascii="MB Lateefi" w:hAnsi="MB Lateefi" w:cs="MB Lateefi"/>
                <w:b/>
                <w:i w:val="0"/>
                <w:iCs w:val="0"/>
                <w:rtl/>
                <w:lang w:bidi="sd-Arab-PK"/>
              </w:rPr>
              <w:t>لوم</w:t>
            </w:r>
            <w:r w:rsidRPr="00775583">
              <w:rPr>
                <w:rStyle w:val="FontStyle85"/>
                <w:rFonts w:ascii="MB Lateefi" w:hAnsi="MB Lateefi" w:cs="MB Lateefi"/>
                <w:b/>
                <w:i w:val="0"/>
                <w:iCs w:val="0"/>
                <w:rtl/>
              </w:rPr>
              <w:t xml:space="preserve"> نه آھي</w:t>
            </w:r>
          </w:p>
          <w:p w14:paraId="57A0DBE2" w14:textId="5538D4F3"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(98)</w:t>
            </w:r>
          </w:p>
        </w:tc>
        <w:tc>
          <w:tcPr>
            <w:tcW w:w="1339" w:type="dxa"/>
            <w:vAlign w:val="center"/>
          </w:tcPr>
          <w:p w14:paraId="51204BBC" w14:textId="77777777" w:rsidR="0083501A" w:rsidRPr="00775583" w:rsidRDefault="0083501A" w:rsidP="007F2F40">
            <w:pPr>
              <w:tabs>
                <w:tab w:val="left" w:pos="6330"/>
              </w:tabs>
              <w:bidi/>
              <w:jc w:val="center"/>
              <w:rPr>
                <w:rFonts w:ascii="MB Lateefi" w:hAnsi="MB Lateefi" w:cs="MB Lateefi"/>
                <w:sz w:val="16"/>
                <w:szCs w:val="16"/>
                <w:rtl/>
                <w:lang w:bidi="fa-IR"/>
              </w:rPr>
            </w:pPr>
          </w:p>
        </w:tc>
      </w:tr>
      <w:tr w:rsidR="00D62087" w:rsidRPr="00775583" w14:paraId="694BA2C7" w14:textId="77777777" w:rsidTr="00524829">
        <w:trPr>
          <w:gridAfter w:val="1"/>
          <w:wAfter w:w="6" w:type="dxa"/>
          <w:trHeight w:val="890"/>
          <w:jc w:val="center"/>
        </w:trPr>
        <w:tc>
          <w:tcPr>
            <w:tcW w:w="856" w:type="dxa"/>
            <w:vMerge/>
            <w:vAlign w:val="center"/>
          </w:tcPr>
          <w:p w14:paraId="15A820D3" w14:textId="77777777" w:rsidR="0083501A" w:rsidRPr="00775583" w:rsidRDefault="0083501A" w:rsidP="00927E60">
            <w:pPr>
              <w:tabs>
                <w:tab w:val="right" w:pos="10469"/>
              </w:tabs>
              <w:autoSpaceDE w:val="0"/>
              <w:autoSpaceDN w:val="0"/>
              <w:adjustRightInd w:val="0"/>
              <w:jc w:val="center"/>
              <w:rPr>
                <w:rFonts w:cstheme="minorHAnsi"/>
                <w:sz w:val="20"/>
                <w:szCs w:val="20"/>
              </w:rPr>
            </w:pPr>
          </w:p>
        </w:tc>
        <w:tc>
          <w:tcPr>
            <w:tcW w:w="4428" w:type="dxa"/>
            <w:vMerge/>
            <w:vAlign w:val="center"/>
          </w:tcPr>
          <w:p w14:paraId="6E000B74" w14:textId="77777777" w:rsidR="0083501A" w:rsidRPr="00775583" w:rsidRDefault="0083501A" w:rsidP="00927E60">
            <w:pPr>
              <w:bidi/>
              <w:rPr>
                <w:rFonts w:ascii="MB Lateefi" w:hAnsi="MB Lateefi" w:cs="MB Lateefi"/>
                <w:i/>
                <w:iCs/>
                <w:rtl/>
                <w:lang w:bidi="sd-Arab-PK"/>
              </w:rPr>
            </w:pPr>
          </w:p>
        </w:tc>
        <w:tc>
          <w:tcPr>
            <w:tcW w:w="371" w:type="dxa"/>
            <w:vAlign w:val="center"/>
          </w:tcPr>
          <w:p w14:paraId="5E2A75D9"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Change w:id="1081" w:author="Iqbal Ameerali" w:date="2020-10-08T11:45:00Z">
                  <w:rPr>
                    <w:rStyle w:val="FontStyle85"/>
                    <w:rFonts w:ascii="MB Lateefi" w:eastAsiaTheme="minorHAnsi" w:hAnsi="MB Lateefi" w:cs="MB Lateefi"/>
                    <w:b/>
                    <w:i w:val="0"/>
                    <w:iCs w:val="0"/>
                    <w:rtl/>
                  </w:rPr>
                </w:rPrChange>
              </w:rPr>
            </w:pPr>
          </w:p>
        </w:tc>
        <w:tc>
          <w:tcPr>
            <w:tcW w:w="558" w:type="dxa"/>
            <w:vAlign w:val="center"/>
          </w:tcPr>
          <w:p w14:paraId="1DF7E37F"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652" w:type="dxa"/>
            <w:gridSpan w:val="2"/>
            <w:vAlign w:val="center"/>
          </w:tcPr>
          <w:p w14:paraId="49DF348F"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97" w:type="dxa"/>
            <w:vAlign w:val="center"/>
          </w:tcPr>
          <w:p w14:paraId="12F03F59"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96" w:type="dxa"/>
            <w:vAlign w:val="center"/>
          </w:tcPr>
          <w:p w14:paraId="25BAF44D"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646" w:type="dxa"/>
            <w:vAlign w:val="center"/>
          </w:tcPr>
          <w:p w14:paraId="103B05F1"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95" w:type="dxa"/>
            <w:gridSpan w:val="2"/>
            <w:vAlign w:val="center"/>
          </w:tcPr>
          <w:p w14:paraId="435FAB78"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93" w:type="dxa"/>
            <w:vAlign w:val="center"/>
          </w:tcPr>
          <w:p w14:paraId="4841E7EB"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686" w:type="dxa"/>
            <w:gridSpan w:val="2"/>
            <w:vAlign w:val="center"/>
          </w:tcPr>
          <w:p w14:paraId="12C441F3" w14:textId="08FC9D48"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1339" w:type="dxa"/>
            <w:vAlign w:val="center"/>
          </w:tcPr>
          <w:p w14:paraId="0E22D4D5" w14:textId="77777777" w:rsidR="0083501A" w:rsidRPr="00775583" w:rsidRDefault="0083501A" w:rsidP="00927E60">
            <w:pPr>
              <w:tabs>
                <w:tab w:val="left" w:pos="6330"/>
              </w:tabs>
              <w:bidi/>
              <w:jc w:val="center"/>
              <w:rPr>
                <w:rFonts w:ascii="MB Lateefi" w:hAnsi="MB Lateefi" w:cs="MB Lateefi"/>
                <w:sz w:val="16"/>
                <w:szCs w:val="16"/>
                <w:rtl/>
                <w:lang w:bidi="fa-IR"/>
              </w:rPr>
            </w:pPr>
          </w:p>
        </w:tc>
      </w:tr>
      <w:tr w:rsidR="00EC4E46" w:rsidRPr="00775583" w14:paraId="0E3BBBCA" w14:textId="77777777" w:rsidTr="00524829">
        <w:trPr>
          <w:trHeight w:val="64"/>
          <w:jc w:val="center"/>
        </w:trPr>
        <w:tc>
          <w:tcPr>
            <w:tcW w:w="856" w:type="dxa"/>
            <w:vAlign w:val="center"/>
          </w:tcPr>
          <w:p w14:paraId="5686784D" w14:textId="1197D8A0" w:rsidR="00EC4E46" w:rsidRPr="00775583" w:rsidRDefault="00C23E56" w:rsidP="00927E60">
            <w:pPr>
              <w:tabs>
                <w:tab w:val="right" w:pos="10469"/>
              </w:tabs>
              <w:autoSpaceDE w:val="0"/>
              <w:autoSpaceDN w:val="0"/>
              <w:adjustRightInd w:val="0"/>
              <w:jc w:val="center"/>
              <w:rPr>
                <w:rFonts w:cstheme="minorHAnsi"/>
                <w:sz w:val="20"/>
                <w:szCs w:val="20"/>
              </w:rPr>
            </w:pPr>
            <w:r w:rsidRPr="00775583">
              <w:rPr>
                <w:rFonts w:cstheme="minorHAnsi"/>
                <w:sz w:val="20"/>
                <w:szCs w:val="20"/>
                <w:rPrChange w:id="1082" w:author="Iqbal Ameerali" w:date="2020-10-08T11:45:00Z">
                  <w:rPr>
                    <w:rFonts w:ascii="Calibri" w:hAnsi="Calibri" w:cstheme="minorHAnsi"/>
                    <w:i/>
                    <w:iCs/>
                    <w:sz w:val="20"/>
                    <w:szCs w:val="20"/>
                  </w:rPr>
                </w:rPrChange>
              </w:rPr>
              <w:t>J</w:t>
            </w:r>
            <w:r w:rsidRPr="00775583">
              <w:rPr>
                <w:rFonts w:cstheme="minorHAnsi"/>
              </w:rPr>
              <w:t>16</w:t>
            </w:r>
          </w:p>
        </w:tc>
        <w:tc>
          <w:tcPr>
            <w:tcW w:w="4428" w:type="dxa"/>
            <w:vAlign w:val="center"/>
          </w:tcPr>
          <w:p w14:paraId="7FC20F70" w14:textId="3F88A98D" w:rsidR="00EC4E46" w:rsidRPr="00775583" w:rsidRDefault="005406CE" w:rsidP="00927E60">
            <w:pPr>
              <w:bidi/>
              <w:rPr>
                <w:rFonts w:ascii="MB Lateefi" w:hAnsi="MB Lateefi" w:cs="MB Lateefi"/>
                <w:rtl/>
                <w:lang w:bidi="sd-Arab-PK"/>
              </w:rPr>
            </w:pPr>
            <w:r w:rsidRPr="00775583">
              <w:rPr>
                <w:rFonts w:ascii="MB Lateefi" w:hAnsi="MB Lateefi" w:cs="MB Lateefi" w:hint="eastAsia"/>
                <w:rtl/>
                <w:lang w:bidi="sd-Arab-PK"/>
              </w:rPr>
              <w:t>گذريل</w:t>
            </w:r>
            <w:r w:rsidRPr="00775583">
              <w:rPr>
                <w:rFonts w:ascii="MB Lateefi" w:hAnsi="MB Lateefi" w:cs="MB Lateefi"/>
                <w:rtl/>
                <w:lang w:bidi="sd-Arab-PK"/>
              </w:rPr>
              <w:t xml:space="preserve"> 24 </w:t>
            </w:r>
            <w:r w:rsidRPr="00775583">
              <w:rPr>
                <w:rFonts w:ascii="MB Lateefi" w:hAnsi="MB Lateefi" w:cs="MB Lateefi" w:hint="cs"/>
                <w:rtl/>
                <w:lang w:bidi="sd-Arab-PK"/>
              </w:rPr>
              <w:t>ڪ</w:t>
            </w:r>
            <w:r w:rsidRPr="00775583">
              <w:rPr>
                <w:rFonts w:ascii="MB Lateefi" w:hAnsi="MB Lateefi" w:cs="MB Lateefi" w:hint="eastAsia"/>
                <w:rtl/>
                <w:lang w:bidi="sd-Arab-PK"/>
              </w:rPr>
              <w:t>لا</w:t>
            </w:r>
            <w:r w:rsidRPr="00775583">
              <w:rPr>
                <w:rFonts w:ascii="MB Lateefi" w:hAnsi="MB Lateefi" w:cs="MB Lateefi" w:hint="cs"/>
                <w:rtl/>
                <w:lang w:bidi="sd-Arab-PK"/>
              </w:rPr>
              <w:t>ڪ</w:t>
            </w:r>
            <w:r w:rsidRPr="00775583">
              <w:rPr>
                <w:rFonts w:ascii="MB Lateefi" w:hAnsi="MB Lateefi" w:cs="MB Lateefi" w:hint="eastAsia"/>
                <w:rtl/>
                <w:lang w:bidi="sd-Arab-PK"/>
              </w:rPr>
              <w:t>ن</w:t>
            </w:r>
            <w:r w:rsidRPr="00775583">
              <w:rPr>
                <w:rFonts w:ascii="MB Lateefi" w:hAnsi="MB Lateefi" w:cs="MB Lateefi"/>
                <w:rtl/>
                <w:lang w:bidi="sd-Arab-PK"/>
              </w:rPr>
              <w:t xml:space="preserve"> ۾ </w:t>
            </w:r>
            <w:r w:rsidRPr="00775583">
              <w:rPr>
                <w:rFonts w:ascii="MB Lateefi" w:hAnsi="MB Lateefi" w:cs="MB Lateefi" w:hint="eastAsia"/>
                <w:rtl/>
                <w:lang w:bidi="sd-Arab-PK"/>
              </w:rPr>
              <w:t>توھان</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يترا</w:t>
            </w:r>
            <w:r w:rsidRPr="00775583">
              <w:rPr>
                <w:rFonts w:ascii="MB Lateefi" w:hAnsi="MB Lateefi" w:cs="MB Lateefi"/>
                <w:rtl/>
                <w:lang w:bidi="sd-Arab-PK"/>
              </w:rPr>
              <w:t xml:space="preserve"> </w:t>
            </w:r>
            <w:r w:rsidRPr="00775583">
              <w:rPr>
                <w:rFonts w:ascii="MB Lateefi" w:hAnsi="MB Lateefi" w:cs="MB Lateefi" w:hint="eastAsia"/>
                <w:rtl/>
                <w:lang w:bidi="sd-Arab-PK"/>
              </w:rPr>
              <w:t>دفعا</w:t>
            </w:r>
            <w:r w:rsidRPr="00775583">
              <w:rPr>
                <w:rFonts w:ascii="MB Lateefi" w:hAnsi="MB Lateefi" w:cs="MB Lateefi"/>
                <w:rtl/>
                <w:lang w:bidi="sd-Arab-PK"/>
              </w:rPr>
              <w:t xml:space="preserve"> (نالي </w:t>
            </w:r>
            <w:r w:rsidRPr="00775583">
              <w:rPr>
                <w:rFonts w:ascii="MB Lateefi" w:hAnsi="MB Lateefi" w:cs="MB Lateefi" w:hint="eastAsia"/>
                <w:rtl/>
                <w:lang w:bidi="sd-Arab-PK"/>
              </w:rPr>
              <w:t>کي</w:t>
            </w:r>
            <w:r w:rsidRPr="00775583">
              <w:rPr>
                <w:rFonts w:ascii="MB Lateefi" w:hAnsi="MB Lateefi" w:cs="MB Lateefi"/>
                <w:rtl/>
                <w:lang w:bidi="sd-Arab-PK"/>
              </w:rPr>
              <w:t xml:space="preserve"> </w:t>
            </w:r>
            <w:r w:rsidRPr="00775583">
              <w:rPr>
                <w:rFonts w:ascii="MB Lateefi" w:hAnsi="MB Lateefi" w:cs="MB Lateefi" w:hint="eastAsia"/>
                <w:rtl/>
                <w:lang w:bidi="sd-Arab-PK"/>
              </w:rPr>
              <w:t>ماءُ</w:t>
            </w:r>
            <w:r w:rsidRPr="00775583">
              <w:rPr>
                <w:rFonts w:ascii="MB Lateefi" w:hAnsi="MB Lateefi" w:cs="MB Lateefi"/>
                <w:rtl/>
                <w:lang w:bidi="sd-Arab-PK"/>
              </w:rPr>
              <w:t xml:space="preserve"> </w:t>
            </w:r>
            <w:r w:rsidRPr="00775583">
              <w:rPr>
                <w:rFonts w:ascii="MB Lateefi" w:hAnsi="MB Lateefi" w:cs="MB Lateefi" w:hint="eastAsia"/>
                <w:rtl/>
                <w:lang w:bidi="sd-Arab-PK"/>
              </w:rPr>
              <w:t>جي</w:t>
            </w:r>
            <w:r w:rsidRPr="00775583">
              <w:rPr>
                <w:rFonts w:ascii="MB Lateefi" w:hAnsi="MB Lateefi" w:cs="MB Lateefi"/>
                <w:rtl/>
                <w:lang w:bidi="sd-Arab-PK"/>
              </w:rPr>
              <w:t xml:space="preserve"> </w:t>
            </w:r>
            <w:r w:rsidRPr="00775583">
              <w:rPr>
                <w:rFonts w:ascii="MB Lateefi" w:hAnsi="MB Lateefi" w:cs="MB Lateefi" w:hint="cs"/>
                <w:rtl/>
                <w:lang w:bidi="sd-Arab-PK"/>
              </w:rPr>
              <w:t>ٿڃ</w:t>
            </w:r>
            <w:r w:rsidRPr="00775583">
              <w:rPr>
                <w:rFonts w:ascii="MB Lateefi" w:hAnsi="MB Lateefi" w:cs="MB Lateefi"/>
                <w:rtl/>
                <w:lang w:bidi="sd-Arab-PK"/>
              </w:rPr>
              <w:t xml:space="preserve"> </w:t>
            </w:r>
            <w:r w:rsidRPr="00775583">
              <w:rPr>
                <w:rFonts w:ascii="MB Lateefi" w:hAnsi="MB Lateefi" w:cs="MB Lateefi" w:hint="eastAsia"/>
                <w:rtl/>
                <w:lang w:bidi="sd-Arab-PK"/>
              </w:rPr>
              <w:t>پياري؟</w:t>
            </w:r>
          </w:p>
        </w:tc>
        <w:tc>
          <w:tcPr>
            <w:tcW w:w="4883" w:type="dxa"/>
            <w:gridSpan w:val="11"/>
            <w:vAlign w:val="center"/>
          </w:tcPr>
          <w:p w14:paraId="08E30C62" w14:textId="77777777" w:rsidR="00EC4E46" w:rsidRPr="00775583" w:rsidRDefault="001E40A3" w:rsidP="00903E57">
            <w:pPr>
              <w:pStyle w:val="Style39"/>
              <w:widowControl/>
              <w:tabs>
                <w:tab w:val="right" w:leader="hyphen" w:pos="4320"/>
                <w:tab w:val="left" w:pos="4752"/>
              </w:tabs>
              <w:bidi/>
              <w:spacing w:line="240" w:lineRule="auto"/>
              <w:ind w:right="-115"/>
              <w:rPr>
                <w:rFonts w:cstheme="minorHAnsi"/>
                <w:color w:val="000000"/>
                <w:sz w:val="20"/>
                <w:szCs w:val="20"/>
                <w:rtl/>
              </w:rPr>
            </w:pPr>
            <w:r w:rsidRPr="00775583">
              <w:rPr>
                <w:rStyle w:val="FontStyle85"/>
                <w:rFonts w:ascii="MB Lateefi" w:hAnsi="MB Lateefi" w:cs="MB Lateefi"/>
                <w:b/>
                <w:i w:val="0"/>
                <w:iCs w:val="0"/>
                <w:sz w:val="20"/>
                <w:szCs w:val="20"/>
                <w:rtl/>
                <w:lang w:bidi="sd-Arab-PK"/>
              </w:rPr>
              <w:t xml:space="preserve">دفعا </w:t>
            </w:r>
            <w:r w:rsidRPr="00775583">
              <w:rPr>
                <w:rStyle w:val="FontStyle85"/>
                <w:rFonts w:ascii="MB Lateefi" w:hAnsi="MB Lateefi" w:cs="MB Lateefi"/>
                <w:b/>
                <w:i w:val="0"/>
                <w:iCs w:val="0"/>
                <w:sz w:val="20"/>
                <w:szCs w:val="20"/>
              </w:rPr>
              <w:tab/>
            </w:r>
            <w:r w:rsidRPr="00A764C3">
              <w:rPr>
                <w:rFonts w:cstheme="minorHAnsi"/>
                <w:color w:val="000000"/>
                <w:sz w:val="20"/>
                <w:szCs w:val="20"/>
              </w:rPr>
              <w:fldChar w:fldCharType="begin">
                <w:ffData>
                  <w:name w:val="Check189"/>
                  <w:enabled/>
                  <w:calcOnExit w:val="0"/>
                  <w:checkBox>
                    <w:sizeAuto/>
                    <w:default w:val="0"/>
                  </w:checkBox>
                </w:ffData>
              </w:fldChar>
            </w:r>
            <w:r w:rsidRPr="00775583">
              <w:rPr>
                <w:rFonts w:cstheme="minorHAnsi"/>
                <w:color w:val="000000"/>
                <w:sz w:val="20"/>
                <w:szCs w:val="20"/>
              </w:rPr>
              <w:instrText xml:space="preserve"> FORMCHECKBOX </w:instrText>
            </w:r>
            <w:r w:rsidR="00477FCF">
              <w:rPr>
                <w:rFonts w:cstheme="minorHAnsi"/>
                <w:color w:val="000000"/>
                <w:sz w:val="20"/>
                <w:szCs w:val="20"/>
                <w:rPrChange w:id="1083" w:author="Iqbal Ameerali" w:date="2020-10-08T11:45:00Z">
                  <w:rPr>
                    <w:rFonts w:cstheme="minorHAnsi"/>
                    <w:color w:val="000000"/>
                    <w:sz w:val="20"/>
                    <w:szCs w:val="20"/>
                  </w:rPr>
                </w:rPrChange>
              </w:rPr>
            </w:r>
            <w:r w:rsidR="00477FCF">
              <w:rPr>
                <w:rFonts w:cstheme="minorHAnsi"/>
                <w:color w:val="000000"/>
                <w:sz w:val="20"/>
                <w:szCs w:val="20"/>
                <w:rPrChange w:id="1084" w:author="Iqbal Ameerali" w:date="2020-10-08T11:45:00Z">
                  <w:rPr>
                    <w:rFonts w:cstheme="minorHAnsi"/>
                    <w:color w:val="000000"/>
                    <w:sz w:val="20"/>
                    <w:szCs w:val="20"/>
                  </w:rPr>
                </w:rPrChange>
              </w:rPr>
              <w:fldChar w:fldCharType="separate"/>
            </w:r>
            <w:r w:rsidRPr="00775583">
              <w:rPr>
                <w:rFonts w:cstheme="minorHAnsi"/>
                <w:color w:val="000000"/>
                <w:sz w:val="20"/>
                <w:szCs w:val="20"/>
                <w:rPrChange w:id="1085" w:author="Iqbal Ameerali" w:date="2020-10-08T11:45:00Z">
                  <w:rPr>
                    <w:rFonts w:cstheme="minorHAnsi"/>
                    <w:color w:val="000000"/>
                    <w:sz w:val="20"/>
                    <w:szCs w:val="20"/>
                  </w:rPr>
                </w:rPrChange>
              </w:rPr>
              <w:fldChar w:fldCharType="end"/>
            </w:r>
            <w:r w:rsidRPr="00775583">
              <w:rPr>
                <w:rFonts w:cstheme="minorHAnsi"/>
                <w:color w:val="000000"/>
                <w:sz w:val="20"/>
                <w:szCs w:val="20"/>
                <w:rPrChange w:id="1086" w:author="Iqbal Ameerali" w:date="2020-10-08T11:45:00Z">
                  <w:rPr>
                    <w:rFonts w:cstheme="minorHAnsi"/>
                    <w:color w:val="000000"/>
                    <w:sz w:val="20"/>
                    <w:szCs w:val="20"/>
                  </w:rPr>
                </w:rPrChange>
              </w:rPr>
              <w:fldChar w:fldCharType="begin">
                <w:ffData>
                  <w:name w:val="Check188"/>
                  <w:enabled/>
                  <w:calcOnExit w:val="0"/>
                  <w:checkBox>
                    <w:sizeAuto/>
                    <w:default w:val="0"/>
                  </w:checkBox>
                </w:ffData>
              </w:fldChar>
            </w:r>
            <w:r w:rsidRPr="00775583">
              <w:rPr>
                <w:rFonts w:cstheme="minorHAnsi"/>
                <w:color w:val="000000"/>
                <w:sz w:val="20"/>
                <w:szCs w:val="20"/>
              </w:rPr>
              <w:instrText xml:space="preserve"> FORMCHECKBOX </w:instrText>
            </w:r>
            <w:r w:rsidR="00477FCF">
              <w:rPr>
                <w:rFonts w:cstheme="minorHAnsi"/>
                <w:color w:val="000000"/>
                <w:sz w:val="20"/>
                <w:szCs w:val="20"/>
                <w:rPrChange w:id="1087" w:author="Iqbal Ameerali" w:date="2020-10-08T11:45:00Z">
                  <w:rPr>
                    <w:rFonts w:cstheme="minorHAnsi"/>
                    <w:color w:val="000000"/>
                    <w:sz w:val="20"/>
                    <w:szCs w:val="20"/>
                  </w:rPr>
                </w:rPrChange>
              </w:rPr>
            </w:r>
            <w:r w:rsidR="00477FCF">
              <w:rPr>
                <w:rFonts w:cstheme="minorHAnsi"/>
                <w:color w:val="000000"/>
                <w:sz w:val="20"/>
                <w:szCs w:val="20"/>
                <w:rPrChange w:id="1088" w:author="Iqbal Ameerali" w:date="2020-10-08T11:45:00Z">
                  <w:rPr>
                    <w:rFonts w:cstheme="minorHAnsi"/>
                    <w:color w:val="000000"/>
                    <w:sz w:val="20"/>
                    <w:szCs w:val="20"/>
                  </w:rPr>
                </w:rPrChange>
              </w:rPr>
              <w:fldChar w:fldCharType="separate"/>
            </w:r>
            <w:r w:rsidRPr="00775583">
              <w:rPr>
                <w:rFonts w:cstheme="minorHAnsi"/>
                <w:color w:val="000000"/>
                <w:sz w:val="20"/>
                <w:szCs w:val="20"/>
                <w:rPrChange w:id="1089" w:author="Iqbal Ameerali" w:date="2020-10-08T11:45:00Z">
                  <w:rPr>
                    <w:rFonts w:cstheme="minorHAnsi"/>
                    <w:color w:val="000000"/>
                    <w:sz w:val="20"/>
                    <w:szCs w:val="20"/>
                  </w:rPr>
                </w:rPrChange>
              </w:rPr>
              <w:fldChar w:fldCharType="end"/>
            </w:r>
          </w:p>
          <w:p w14:paraId="5A99D559" w14:textId="77014D0D" w:rsidR="005B2E0A" w:rsidRPr="00775583" w:rsidRDefault="005B2E0A" w:rsidP="00903E5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ما</w:t>
            </w:r>
            <w:r w:rsidR="0095761C" w:rsidRPr="00775583">
              <w:rPr>
                <w:rStyle w:val="FontStyle85"/>
                <w:rFonts w:ascii="MB Lateefi" w:hAnsi="MB Lateefi" w:cs="MB Lateefi"/>
                <w:b/>
                <w:i w:val="0"/>
                <w:iCs w:val="0"/>
                <w:sz w:val="20"/>
                <w:szCs w:val="20"/>
                <w:rtl/>
                <w:lang w:bidi="sd-Arab-PK"/>
              </w:rPr>
              <w:t xml:space="preserve">ءُ جي </w:t>
            </w:r>
            <w:r w:rsidR="0095761C" w:rsidRPr="00775583">
              <w:rPr>
                <w:rStyle w:val="FontStyle85"/>
                <w:rFonts w:ascii="MB Lateefi" w:hAnsi="MB Lateefi" w:cs="MB Lateefi" w:hint="cs"/>
                <w:b/>
                <w:i w:val="0"/>
                <w:iCs w:val="0"/>
                <w:sz w:val="20"/>
                <w:szCs w:val="20"/>
                <w:rtl/>
                <w:lang w:bidi="sd-Arab-PK"/>
              </w:rPr>
              <w:t>ٿڃ</w:t>
            </w:r>
            <w:r w:rsidR="0095761C" w:rsidRPr="00775583">
              <w:rPr>
                <w:rStyle w:val="FontStyle85"/>
                <w:rFonts w:ascii="MB Lateefi" w:hAnsi="MB Lateefi" w:cs="MB Lateefi"/>
                <w:b/>
                <w:i w:val="0"/>
                <w:iCs w:val="0"/>
                <w:sz w:val="20"/>
                <w:szCs w:val="20"/>
                <w:rtl/>
                <w:lang w:bidi="sd-Arab-PK"/>
              </w:rPr>
              <w:t xml:space="preserve"> </w:t>
            </w:r>
            <w:r w:rsidR="0095761C" w:rsidRPr="00775583">
              <w:rPr>
                <w:rStyle w:val="FontStyle85"/>
                <w:rFonts w:ascii="MB Lateefi" w:hAnsi="MB Lateefi" w:cs="MB Lateefi" w:hint="cs"/>
                <w:b/>
                <w:i w:val="0"/>
                <w:iCs w:val="0"/>
                <w:sz w:val="20"/>
                <w:szCs w:val="20"/>
                <w:rtl/>
                <w:lang w:bidi="sd-Arab-PK"/>
              </w:rPr>
              <w:t>ڪ</w:t>
            </w:r>
            <w:r w:rsidR="0095761C" w:rsidRPr="00775583">
              <w:rPr>
                <w:rStyle w:val="FontStyle85"/>
                <w:rFonts w:ascii="MB Lateefi" w:hAnsi="MB Lateefi" w:cs="MB Lateefi" w:hint="eastAsia"/>
                <w:b/>
                <w:i w:val="0"/>
                <w:iCs w:val="0"/>
                <w:sz w:val="20"/>
                <w:szCs w:val="20"/>
                <w:rtl/>
                <w:lang w:bidi="sd-Arab-PK"/>
              </w:rPr>
              <w:t>ون</w:t>
            </w:r>
            <w:r w:rsidR="0095761C" w:rsidRPr="00775583">
              <w:rPr>
                <w:rStyle w:val="FontStyle85"/>
                <w:rFonts w:ascii="MB Lateefi" w:hAnsi="MB Lateefi" w:cs="MB Lateefi"/>
                <w:b/>
                <w:i w:val="0"/>
                <w:iCs w:val="0"/>
                <w:sz w:val="20"/>
                <w:szCs w:val="20"/>
                <w:rtl/>
                <w:lang w:bidi="sd-Arab-PK"/>
              </w:rPr>
              <w:t xml:space="preserve"> </w:t>
            </w:r>
            <w:r w:rsidR="0095761C" w:rsidRPr="00775583">
              <w:rPr>
                <w:rStyle w:val="FontStyle85"/>
                <w:rFonts w:ascii="MB Lateefi" w:hAnsi="MB Lateefi" w:cs="MB Lateefi" w:hint="eastAsia"/>
                <w:b/>
                <w:i w:val="0"/>
                <w:iCs w:val="0"/>
                <w:sz w:val="20"/>
                <w:szCs w:val="20"/>
                <w:rtl/>
                <w:lang w:bidi="sd-Arab-PK"/>
              </w:rPr>
              <w:t>پيتي</w:t>
            </w:r>
            <w:r w:rsidR="0095761C" w:rsidRPr="00775583">
              <w:rPr>
                <w:rStyle w:val="FontStyle85"/>
                <w:rFonts w:ascii="MB Lateefi" w:hAnsi="MB Lateefi" w:cs="MB Lateefi"/>
                <w:b/>
                <w:i w:val="0"/>
                <w:iCs w:val="0"/>
                <w:sz w:val="20"/>
                <w:szCs w:val="20"/>
                <w:rtl/>
                <w:lang w:bidi="sd-Arab-PK"/>
              </w:rPr>
              <w:t xml:space="preserve"> </w:t>
            </w:r>
            <w:r w:rsidR="0095761C" w:rsidRPr="00775583">
              <w:rPr>
                <w:rStyle w:val="FontStyle85"/>
                <w:rFonts w:ascii="MB Lateefi" w:hAnsi="MB Lateefi" w:cs="MB Lateefi"/>
                <w:b/>
                <w:i w:val="0"/>
                <w:iCs w:val="0"/>
                <w:sz w:val="20"/>
                <w:szCs w:val="20"/>
              </w:rPr>
              <w:tab/>
            </w:r>
            <w:r w:rsidR="0095761C" w:rsidRPr="00775583">
              <w:rPr>
                <w:rStyle w:val="FontStyle85"/>
                <w:rFonts w:ascii="MB Lateefi" w:hAnsi="MB Lateefi" w:cs="MB Lateefi"/>
                <w:b/>
                <w:i w:val="0"/>
                <w:iCs w:val="0"/>
                <w:sz w:val="20"/>
                <w:szCs w:val="20"/>
                <w:rtl/>
                <w:lang w:bidi="sd-Arab-PK"/>
              </w:rPr>
              <w:t>2</w:t>
            </w:r>
          </w:p>
          <w:p w14:paraId="52D74A5A" w14:textId="156B90AC" w:rsidR="00903E57" w:rsidRPr="00775583" w:rsidRDefault="00903E57" w:rsidP="005B2E0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56" w:type="dxa"/>
            <w:gridSpan w:val="3"/>
            <w:vAlign w:val="center"/>
          </w:tcPr>
          <w:p w14:paraId="284C328B" w14:textId="77777777" w:rsidR="00EC4E46" w:rsidRPr="00775583" w:rsidRDefault="00EC4E46" w:rsidP="00927E60">
            <w:pPr>
              <w:tabs>
                <w:tab w:val="left" w:pos="6330"/>
              </w:tabs>
              <w:bidi/>
              <w:jc w:val="center"/>
              <w:rPr>
                <w:rFonts w:ascii="MB Lateefi" w:hAnsi="MB Lateefi" w:cs="MB Lateefi"/>
                <w:sz w:val="16"/>
                <w:szCs w:val="16"/>
                <w:rtl/>
                <w:lang w:bidi="fa-IR"/>
              </w:rPr>
            </w:pPr>
          </w:p>
        </w:tc>
      </w:tr>
      <w:tr w:rsidR="00D62087" w:rsidRPr="00775583" w14:paraId="3437879F" w14:textId="77777777" w:rsidTr="00524829">
        <w:trPr>
          <w:trHeight w:val="64"/>
          <w:jc w:val="center"/>
        </w:trPr>
        <w:tc>
          <w:tcPr>
            <w:tcW w:w="856" w:type="dxa"/>
            <w:vAlign w:val="center"/>
          </w:tcPr>
          <w:p w14:paraId="28FA426D" w14:textId="2B3E355A" w:rsidR="00927E60" w:rsidRPr="00775583" w:rsidRDefault="00B92BAC" w:rsidP="00927E60">
            <w:pPr>
              <w:tabs>
                <w:tab w:val="right" w:pos="10469"/>
              </w:tabs>
              <w:autoSpaceDE w:val="0"/>
              <w:autoSpaceDN w:val="0"/>
              <w:adjustRightInd w:val="0"/>
              <w:jc w:val="center"/>
              <w:rPr>
                <w:rFonts w:cstheme="minorHAnsi"/>
              </w:rPr>
            </w:pPr>
            <w:r w:rsidRPr="00775583">
              <w:rPr>
                <w:rFonts w:cstheme="minorHAnsi"/>
              </w:rPr>
              <w:t>J17</w:t>
            </w:r>
          </w:p>
        </w:tc>
        <w:tc>
          <w:tcPr>
            <w:tcW w:w="4428" w:type="dxa"/>
            <w:vAlign w:val="center"/>
          </w:tcPr>
          <w:p w14:paraId="23D3283D" w14:textId="21850FA3" w:rsidR="00927E60" w:rsidRPr="00775583" w:rsidRDefault="00927E60" w:rsidP="00927E60">
            <w:pPr>
              <w:bidi/>
              <w:rPr>
                <w:rFonts w:ascii="MB Lateefi" w:hAnsi="MB Lateefi" w:cs="MB Lateefi"/>
                <w:rtl/>
                <w:lang w:bidi="sd-Arab-PK"/>
              </w:rPr>
            </w:pPr>
            <w:r w:rsidRPr="00775583">
              <w:rPr>
                <w:rFonts w:ascii="MB Lateefi" w:hAnsi="MB Lateefi" w:cs="MB Lateefi" w:hint="cs"/>
                <w:rtl/>
                <w:lang w:bidi="sd-Arab-PK"/>
              </w:rPr>
              <w:t>ڇ</w:t>
            </w:r>
            <w:r w:rsidRPr="00775583">
              <w:rPr>
                <w:rFonts w:ascii="MB Lateefi" w:hAnsi="MB Lateefi" w:cs="MB Lateefi" w:hint="eastAsia"/>
                <w:rtl/>
                <w:lang w:bidi="sd-Arab-PK"/>
              </w:rPr>
              <w:t>ا</w:t>
            </w:r>
            <w:r w:rsidRPr="00775583">
              <w:rPr>
                <w:rFonts w:ascii="MB Lateefi" w:hAnsi="MB Lateefi" w:cs="MB Lateefi"/>
                <w:rtl/>
                <w:lang w:bidi="sd-Arab-PK"/>
              </w:rPr>
              <w:t xml:space="preserve"> (نالي) </w:t>
            </w:r>
            <w:r w:rsidRPr="00775583">
              <w:rPr>
                <w:rFonts w:ascii="MB Lateefi" w:hAnsi="MB Lateefi" w:cs="MB Lateefi" w:hint="eastAsia"/>
                <w:rtl/>
                <w:lang w:bidi="sd-Arab-PK"/>
              </w:rPr>
              <w:t>کي</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الھ</w:t>
            </w:r>
            <w:r w:rsidRPr="00775583">
              <w:rPr>
                <w:rFonts w:ascii="MB Lateefi" w:hAnsi="MB Lateefi" w:cs="MB Lateefi"/>
                <w:rtl/>
                <w:lang w:bidi="sd-Arab-PK"/>
              </w:rPr>
              <w:t xml:space="preserve"> (گذريل </w:t>
            </w:r>
            <w:r w:rsidRPr="00775583">
              <w:rPr>
                <w:rFonts w:ascii="MB Lateefi" w:hAnsi="MB Lateefi" w:cs="MB Lateefi" w:hint="cs"/>
                <w:rtl/>
                <w:lang w:bidi="sd-Arab-PK"/>
              </w:rPr>
              <w:t>ڏ</w:t>
            </w:r>
            <w:r w:rsidRPr="00775583">
              <w:rPr>
                <w:rFonts w:ascii="MB Lateefi" w:hAnsi="MB Lateefi" w:cs="MB Lateefi" w:hint="eastAsia"/>
                <w:rtl/>
                <w:lang w:bidi="sd-Arab-PK"/>
              </w:rPr>
              <w:t>ينھن</w:t>
            </w:r>
            <w:r w:rsidRPr="00775583">
              <w:rPr>
                <w:rFonts w:ascii="MB Lateefi" w:hAnsi="MB Lateefi" w:cs="MB Lateefi"/>
                <w:rtl/>
                <w:lang w:bidi="sd-Arab-PK"/>
              </w:rPr>
              <w:t xml:space="preserve"> ۽ </w:t>
            </w:r>
            <w:r w:rsidRPr="00775583">
              <w:rPr>
                <w:rFonts w:ascii="MB Lateefi" w:hAnsi="MB Lateefi" w:cs="MB Lateefi" w:hint="eastAsia"/>
                <w:rtl/>
                <w:lang w:bidi="sd-Arab-PK"/>
              </w:rPr>
              <w:t>رات</w:t>
            </w:r>
            <w:r w:rsidRPr="00775583">
              <w:rPr>
                <w:rFonts w:ascii="MB Lateefi" w:hAnsi="MB Lateefi" w:cs="MB Lateefi"/>
                <w:rtl/>
                <w:lang w:bidi="sd-Arab-PK"/>
              </w:rPr>
              <w:t xml:space="preserve">) </w:t>
            </w:r>
            <w:r w:rsidRPr="00775583">
              <w:rPr>
                <w:rFonts w:ascii="MB Lateefi" w:hAnsi="MB Lateefi" w:cs="MB Lateefi" w:hint="eastAsia"/>
                <w:rtl/>
                <w:lang w:bidi="sd-Arab-PK"/>
              </w:rPr>
              <w:t>و</w:t>
            </w:r>
            <w:r w:rsidRPr="00775583">
              <w:rPr>
                <w:rFonts w:ascii="MB Lateefi" w:hAnsi="MB Lateefi" w:cs="MB Lateefi" w:hint="cs"/>
                <w:rtl/>
                <w:lang w:bidi="sd-Arab-PK"/>
              </w:rPr>
              <w:t>ٽ</w:t>
            </w:r>
            <w:r w:rsidRPr="00775583">
              <w:rPr>
                <w:rFonts w:ascii="MB Lateefi" w:hAnsi="MB Lateefi" w:cs="MB Lateefi" w:hint="eastAsia"/>
                <w:rtl/>
                <w:lang w:bidi="sd-Arab-PK"/>
              </w:rPr>
              <w:t>امن</w:t>
            </w:r>
            <w:r w:rsidRPr="00775583">
              <w:rPr>
                <w:rFonts w:ascii="MB Lateefi" w:hAnsi="MB Lateefi" w:cs="MB Lateefi"/>
                <w:rtl/>
                <w:lang w:bidi="sd-Arab-PK"/>
              </w:rPr>
              <w:t xml:space="preserve"> </w:t>
            </w:r>
            <w:r w:rsidRPr="00775583">
              <w:rPr>
                <w:rFonts w:ascii="MB Lateefi" w:hAnsi="MB Lateefi" w:cs="MB Lateefi" w:hint="eastAsia"/>
                <w:rtl/>
                <w:lang w:bidi="sd-Arab-PK"/>
              </w:rPr>
              <w:t>يا</w:t>
            </w:r>
            <w:r w:rsidRPr="00775583">
              <w:rPr>
                <w:rFonts w:ascii="MB Lateefi" w:hAnsi="MB Lateefi" w:cs="MB Lateefi"/>
                <w:rtl/>
                <w:lang w:bidi="sd-Arab-PK"/>
              </w:rPr>
              <w:t xml:space="preserve"> </w:t>
            </w:r>
            <w:r w:rsidRPr="00775583">
              <w:rPr>
                <w:rFonts w:ascii="MB Lateefi" w:hAnsi="MB Lateefi" w:cs="MB Lateefi" w:hint="eastAsia"/>
                <w:rtl/>
                <w:lang w:bidi="sd-Arab-PK"/>
              </w:rPr>
              <w:t>منرل</w:t>
            </w:r>
            <w:r w:rsidRPr="00775583">
              <w:rPr>
                <w:rFonts w:ascii="MB Lateefi" w:hAnsi="MB Lateefi" w:cs="MB Lateefi"/>
                <w:rtl/>
                <w:lang w:bidi="sd-Arab-PK"/>
              </w:rPr>
              <w:t xml:space="preserve"> </w:t>
            </w:r>
            <w:r w:rsidRPr="00775583">
              <w:rPr>
                <w:rFonts w:ascii="MB Lateefi" w:hAnsi="MB Lateefi" w:cs="MB Lateefi" w:hint="eastAsia"/>
                <w:rtl/>
                <w:lang w:bidi="sd-Arab-PK"/>
              </w:rPr>
              <w:t>سپليمين</w:t>
            </w:r>
            <w:r w:rsidRPr="00775583">
              <w:rPr>
                <w:rFonts w:ascii="MB Lateefi" w:hAnsi="MB Lateefi" w:cs="MB Lateefi" w:hint="cs"/>
                <w:rtl/>
                <w:lang w:bidi="sd-Arab-PK"/>
              </w:rPr>
              <w:t>ٽ</w:t>
            </w:r>
            <w:r w:rsidRPr="00775583">
              <w:rPr>
                <w:rFonts w:ascii="MB Lateefi" w:hAnsi="MB Lateefi" w:cs="MB Lateefi"/>
                <w:rtl/>
                <w:lang w:bidi="sd-Arab-PK"/>
              </w:rPr>
              <w:t xml:space="preserve"> (طاقت </w:t>
            </w:r>
            <w:r w:rsidRPr="00775583">
              <w:rPr>
                <w:rFonts w:ascii="MB Lateefi" w:hAnsi="MB Lateefi" w:cs="MB Lateefi" w:hint="eastAsia"/>
                <w:rtl/>
                <w:lang w:bidi="sd-Arab-PK"/>
              </w:rPr>
              <w:t>جي</w:t>
            </w:r>
            <w:r w:rsidRPr="00775583">
              <w:rPr>
                <w:rFonts w:ascii="MB Lateefi" w:hAnsi="MB Lateefi" w:cs="MB Lateefi"/>
                <w:rtl/>
                <w:lang w:bidi="sd-Arab-PK"/>
              </w:rPr>
              <w:t xml:space="preserve"> </w:t>
            </w:r>
            <w:r w:rsidRPr="00775583">
              <w:rPr>
                <w:rFonts w:ascii="MB Lateefi" w:hAnsi="MB Lateefi" w:cs="MB Lateefi" w:hint="eastAsia"/>
                <w:rtl/>
                <w:lang w:bidi="sd-Arab-PK"/>
              </w:rPr>
              <w:t>دوا</w:t>
            </w:r>
            <w:r w:rsidRPr="00775583">
              <w:rPr>
                <w:rFonts w:ascii="MB Lateefi" w:hAnsi="MB Lateefi" w:cs="MB Lateefi"/>
                <w:rtl/>
                <w:lang w:bidi="sd-Arab-PK"/>
              </w:rPr>
              <w:t xml:space="preserve">) </w:t>
            </w:r>
            <w:r w:rsidRPr="00775583">
              <w:rPr>
                <w:rFonts w:ascii="MB Lateefi" w:hAnsi="MB Lateefi" w:cs="MB Lateefi" w:hint="eastAsia"/>
                <w:rtl/>
                <w:lang w:bidi="sd-Arab-PK"/>
              </w:rPr>
              <w:t>يا</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ا</w:t>
            </w:r>
            <w:r w:rsidRPr="00775583">
              <w:rPr>
                <w:rFonts w:ascii="MB Lateefi" w:hAnsi="MB Lateefi" w:cs="MB Lateefi"/>
                <w:rtl/>
                <w:lang w:bidi="sd-Arab-PK"/>
              </w:rPr>
              <w:t xml:space="preserve"> </w:t>
            </w:r>
            <w:r w:rsidRPr="00775583">
              <w:rPr>
                <w:rFonts w:ascii="MB Lateefi" w:hAnsi="MB Lateefi" w:cs="MB Lateefi" w:hint="cs"/>
                <w:rtl/>
                <w:lang w:bidi="sd-Arab-PK"/>
              </w:rPr>
              <w:t>ٻ</w:t>
            </w:r>
            <w:r w:rsidRPr="00775583">
              <w:rPr>
                <w:rFonts w:ascii="MB Lateefi" w:hAnsi="MB Lateefi" w:cs="MB Lateefi" w:hint="eastAsia"/>
                <w:rtl/>
                <w:lang w:bidi="sd-Arab-PK"/>
              </w:rPr>
              <w:t>ي</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ا</w:t>
            </w:r>
            <w:r w:rsidRPr="00775583">
              <w:rPr>
                <w:rFonts w:ascii="MB Lateefi" w:hAnsi="MB Lateefi" w:cs="MB Lateefi"/>
                <w:rtl/>
                <w:lang w:bidi="sd-Arab-PK"/>
              </w:rPr>
              <w:t xml:space="preserve"> </w:t>
            </w:r>
            <w:r w:rsidRPr="00775583">
              <w:rPr>
                <w:rFonts w:ascii="MB Lateefi" w:hAnsi="MB Lateefi" w:cs="MB Lateefi" w:hint="eastAsia"/>
                <w:rtl/>
                <w:lang w:bidi="sd-Arab-PK"/>
              </w:rPr>
              <w:t>دوا</w:t>
            </w:r>
            <w:r w:rsidRPr="00775583">
              <w:rPr>
                <w:rFonts w:ascii="MB Lateefi" w:hAnsi="MB Lateefi" w:cs="MB Lateefi"/>
                <w:rtl/>
                <w:lang w:bidi="sd-Arab-PK"/>
              </w:rPr>
              <w:t xml:space="preserve"> </w:t>
            </w:r>
            <w:r w:rsidRPr="00775583">
              <w:rPr>
                <w:rFonts w:ascii="MB Lateefi" w:hAnsi="MB Lateefi" w:cs="MB Lateefi" w:hint="cs"/>
                <w:rtl/>
                <w:lang w:bidi="sd-Arab-PK"/>
              </w:rPr>
              <w:t>ڏ</w:t>
            </w:r>
            <w:r w:rsidRPr="00775583">
              <w:rPr>
                <w:rFonts w:ascii="MB Lateefi" w:hAnsi="MB Lateefi" w:cs="MB Lateefi" w:hint="eastAsia"/>
                <w:rtl/>
                <w:lang w:bidi="sd-Arab-PK"/>
              </w:rPr>
              <w:t>ني</w:t>
            </w:r>
            <w:r w:rsidRPr="00775583">
              <w:rPr>
                <w:rFonts w:ascii="MB Lateefi" w:hAnsi="MB Lateefi" w:cs="MB Lateefi"/>
                <w:rtl/>
                <w:lang w:bidi="sd-Arab-PK"/>
              </w:rPr>
              <w:t xml:space="preserve"> </w:t>
            </w:r>
            <w:r w:rsidRPr="00775583">
              <w:rPr>
                <w:rFonts w:ascii="MB Lateefi" w:hAnsi="MB Lateefi" w:cs="MB Lateefi" w:hint="eastAsia"/>
                <w:rtl/>
                <w:lang w:bidi="sd-Arab-PK"/>
              </w:rPr>
              <w:t>وئي؟</w:t>
            </w:r>
          </w:p>
        </w:tc>
        <w:tc>
          <w:tcPr>
            <w:tcW w:w="4883" w:type="dxa"/>
            <w:gridSpan w:val="11"/>
            <w:vAlign w:val="center"/>
          </w:tcPr>
          <w:p w14:paraId="12AC4C2A"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090"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6F2932A"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6BB816D" w14:textId="53049D08"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56" w:type="dxa"/>
            <w:gridSpan w:val="3"/>
            <w:vAlign w:val="center"/>
          </w:tcPr>
          <w:p w14:paraId="12612790" w14:textId="77777777" w:rsidR="00927E60" w:rsidRPr="00775583" w:rsidRDefault="00927E60" w:rsidP="00927E60">
            <w:pPr>
              <w:tabs>
                <w:tab w:val="left" w:pos="6330"/>
              </w:tabs>
              <w:bidi/>
              <w:jc w:val="center"/>
              <w:rPr>
                <w:rFonts w:ascii="MB Lateefi" w:hAnsi="MB Lateefi" w:cs="MB Lateefi"/>
                <w:sz w:val="16"/>
                <w:szCs w:val="16"/>
                <w:rtl/>
                <w:lang w:bidi="fa-IR"/>
              </w:rPr>
            </w:pPr>
          </w:p>
        </w:tc>
      </w:tr>
      <w:tr w:rsidR="00D62087" w:rsidRPr="00775583" w14:paraId="5B563A00" w14:textId="77777777" w:rsidTr="00524829">
        <w:trPr>
          <w:trHeight w:val="64"/>
          <w:jc w:val="center"/>
        </w:trPr>
        <w:tc>
          <w:tcPr>
            <w:tcW w:w="856" w:type="dxa"/>
            <w:vAlign w:val="center"/>
          </w:tcPr>
          <w:p w14:paraId="515A9D1A" w14:textId="0E684086" w:rsidR="00927E60" w:rsidRPr="00775583" w:rsidRDefault="00931CD1" w:rsidP="00927E60">
            <w:pPr>
              <w:tabs>
                <w:tab w:val="right" w:pos="10469"/>
              </w:tabs>
              <w:autoSpaceDE w:val="0"/>
              <w:autoSpaceDN w:val="0"/>
              <w:adjustRightInd w:val="0"/>
              <w:jc w:val="center"/>
              <w:rPr>
                <w:rFonts w:cstheme="minorHAnsi"/>
              </w:rPr>
            </w:pPr>
            <w:r w:rsidRPr="00775583">
              <w:rPr>
                <w:rFonts w:cstheme="minorHAnsi"/>
              </w:rPr>
              <w:t>J</w:t>
            </w:r>
            <w:r w:rsidR="00B92BAC" w:rsidRPr="00775583">
              <w:rPr>
                <w:rFonts w:cstheme="minorHAnsi"/>
              </w:rPr>
              <w:t>18</w:t>
            </w:r>
          </w:p>
        </w:tc>
        <w:tc>
          <w:tcPr>
            <w:tcW w:w="4428" w:type="dxa"/>
            <w:vAlign w:val="center"/>
          </w:tcPr>
          <w:p w14:paraId="1C49CD15" w14:textId="7FF1DB7F" w:rsidR="00927E60" w:rsidRPr="00775583" w:rsidRDefault="00927E60" w:rsidP="00927E60">
            <w:pPr>
              <w:bidi/>
              <w:rPr>
                <w:rFonts w:ascii="Calibri" w:hAnsi="Calibri" w:cs="Calibri"/>
                <w:rtl/>
              </w:rPr>
            </w:pPr>
            <w:r w:rsidRPr="00775583">
              <w:rPr>
                <w:rFonts w:ascii="MB Lateefi" w:hAnsi="MB Lateefi" w:cs="MB Lateefi" w:hint="cs"/>
                <w:rtl/>
                <w:lang w:bidi="sd-Arab-PK"/>
              </w:rPr>
              <w:t>ڇ</w:t>
            </w:r>
            <w:r w:rsidRPr="00775583">
              <w:rPr>
                <w:rFonts w:ascii="MB Lateefi" w:hAnsi="MB Lateefi" w:cs="MB Lateefi" w:hint="eastAsia"/>
                <w:rtl/>
                <w:lang w:bidi="sd-Arab-PK"/>
              </w:rPr>
              <w:t>ا</w:t>
            </w:r>
            <w:r w:rsidRPr="00775583">
              <w:rPr>
                <w:rFonts w:ascii="MB Lateefi" w:hAnsi="MB Lateefi" w:cs="MB Lateefi"/>
                <w:rtl/>
                <w:lang w:bidi="sd-Arab-PK"/>
              </w:rPr>
              <w:t xml:space="preserve"> (نالي) </w:t>
            </w:r>
            <w:r w:rsidRPr="00775583">
              <w:rPr>
                <w:rFonts w:ascii="MB Lateefi" w:hAnsi="MB Lateefi" w:cs="MB Lateefi" w:hint="cs"/>
                <w:rtl/>
                <w:lang w:bidi="sd-Arab-PK"/>
              </w:rPr>
              <w:t>ڪ</w:t>
            </w:r>
            <w:r w:rsidRPr="00775583">
              <w:rPr>
                <w:rFonts w:ascii="MB Lateefi" w:hAnsi="MB Lateefi" w:cs="MB Lateefi" w:hint="eastAsia"/>
                <w:rtl/>
                <w:lang w:bidi="sd-Arab-PK"/>
              </w:rPr>
              <w:t>الھ</w:t>
            </w:r>
            <w:r w:rsidRPr="00775583">
              <w:rPr>
                <w:rFonts w:ascii="MB Lateefi" w:hAnsi="MB Lateefi" w:cs="MB Lateefi"/>
                <w:rtl/>
                <w:lang w:bidi="sd-Arab-PK"/>
              </w:rPr>
              <w:t xml:space="preserve"> (گذريل </w:t>
            </w:r>
            <w:r w:rsidRPr="00775583">
              <w:rPr>
                <w:rFonts w:ascii="MB Lateefi" w:hAnsi="MB Lateefi" w:cs="MB Lateefi" w:hint="cs"/>
                <w:rtl/>
                <w:lang w:bidi="sd-Arab-PK"/>
              </w:rPr>
              <w:t>ڏ</w:t>
            </w:r>
            <w:r w:rsidRPr="00775583">
              <w:rPr>
                <w:rFonts w:ascii="MB Lateefi" w:hAnsi="MB Lateefi" w:cs="MB Lateefi" w:hint="eastAsia"/>
                <w:rtl/>
                <w:lang w:bidi="sd-Arab-PK"/>
              </w:rPr>
              <w:t>ينھن</w:t>
            </w:r>
            <w:r w:rsidRPr="00775583">
              <w:rPr>
                <w:rFonts w:ascii="MB Lateefi" w:hAnsi="MB Lateefi" w:cs="MB Lateefi"/>
                <w:rtl/>
                <w:lang w:bidi="sd-Arab-PK"/>
              </w:rPr>
              <w:t xml:space="preserve"> ۽ رات) اوآرآيس (نم</w:t>
            </w:r>
            <w:r w:rsidRPr="00775583">
              <w:rPr>
                <w:rFonts w:ascii="MB Lateefi" w:hAnsi="MB Lateefi" w:cs="MB Lateefi" w:hint="cs"/>
                <w:rtl/>
                <w:lang w:bidi="sd-Arab-PK"/>
              </w:rPr>
              <w:t>ڪ</w:t>
            </w:r>
            <w:r w:rsidRPr="00775583">
              <w:rPr>
                <w:rFonts w:ascii="MB Lateefi" w:hAnsi="MB Lateefi" w:cs="MB Lateefi" w:hint="eastAsia"/>
                <w:rtl/>
                <w:lang w:bidi="sd-Arab-PK"/>
              </w:rPr>
              <w:t>ول</w:t>
            </w:r>
            <w:r w:rsidRPr="00775583">
              <w:rPr>
                <w:rFonts w:ascii="MB Lateefi" w:hAnsi="MB Lateefi" w:cs="MB Lateefi"/>
                <w:rtl/>
                <w:lang w:bidi="sd-Arab-PK"/>
              </w:rPr>
              <w:t xml:space="preserve">) استعمال </w:t>
            </w:r>
            <w:r w:rsidRPr="00775583">
              <w:rPr>
                <w:rFonts w:ascii="MB Lateefi" w:hAnsi="MB Lateefi" w:cs="MB Lateefi" w:hint="cs"/>
                <w:rtl/>
                <w:lang w:bidi="sd-Arab-PK"/>
              </w:rPr>
              <w:t>ڪ</w:t>
            </w:r>
            <w:r w:rsidRPr="00775583">
              <w:rPr>
                <w:rFonts w:ascii="MB Lateefi" w:hAnsi="MB Lateefi" w:cs="MB Lateefi" w:hint="eastAsia"/>
                <w:rtl/>
                <w:lang w:bidi="sd-Arab-PK"/>
              </w:rPr>
              <w:t>يو؟</w:t>
            </w:r>
            <w:r w:rsidRPr="00775583">
              <w:rPr>
                <w:rFonts w:ascii="MB Lateefi" w:hAnsi="MB Lateefi" w:cs="MB Lateefi"/>
                <w:rtl/>
                <w:lang w:bidi="sd-Arab-PK"/>
              </w:rPr>
              <w:t xml:space="preserve"> </w:t>
            </w:r>
          </w:p>
        </w:tc>
        <w:tc>
          <w:tcPr>
            <w:tcW w:w="4883" w:type="dxa"/>
            <w:gridSpan w:val="11"/>
            <w:vAlign w:val="center"/>
          </w:tcPr>
          <w:p w14:paraId="05DE3D66"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091"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9E625AE"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564D61EA" w14:textId="4D4063D2"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56" w:type="dxa"/>
            <w:gridSpan w:val="3"/>
            <w:vAlign w:val="center"/>
          </w:tcPr>
          <w:p w14:paraId="71B22C31" w14:textId="77777777" w:rsidR="00927E60" w:rsidRPr="00775583" w:rsidRDefault="00927E60" w:rsidP="00927E60">
            <w:pPr>
              <w:tabs>
                <w:tab w:val="left" w:pos="6330"/>
              </w:tabs>
              <w:bidi/>
              <w:jc w:val="center"/>
              <w:rPr>
                <w:rFonts w:ascii="MB Lateefi" w:hAnsi="MB Lateefi" w:cs="MB Lateefi"/>
                <w:sz w:val="16"/>
                <w:szCs w:val="16"/>
                <w:rtl/>
                <w:lang w:bidi="fa-IR"/>
              </w:rPr>
            </w:pPr>
          </w:p>
        </w:tc>
      </w:tr>
      <w:tr w:rsidR="00D62087" w:rsidRPr="00775583" w14:paraId="56052649" w14:textId="77777777" w:rsidTr="00524829">
        <w:trPr>
          <w:trHeight w:val="64"/>
          <w:jc w:val="center"/>
        </w:trPr>
        <w:tc>
          <w:tcPr>
            <w:tcW w:w="856" w:type="dxa"/>
            <w:vAlign w:val="center"/>
          </w:tcPr>
          <w:p w14:paraId="23B3A6CA" w14:textId="50E48BC9"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J10</w:t>
            </w:r>
          </w:p>
        </w:tc>
        <w:tc>
          <w:tcPr>
            <w:tcW w:w="4428" w:type="dxa"/>
            <w:vAlign w:val="center"/>
          </w:tcPr>
          <w:p w14:paraId="3E126667" w14:textId="43ABD703"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صرف</w:t>
            </w:r>
            <w:r w:rsidRPr="00775583">
              <w:rPr>
                <w:rFonts w:ascii="MB Lateefi" w:hAnsi="MB Lateefi" w:cs="MB Lateefi"/>
                <w:rtl/>
                <w:lang w:bidi="fa-IR"/>
              </w:rPr>
              <w:t xml:space="preserve"> </w:t>
            </w:r>
            <w:r w:rsidRPr="00775583">
              <w:rPr>
                <w:rFonts w:ascii="MB Lateefi" w:hAnsi="MB Lateefi" w:cs="MB Lateefi" w:hint="eastAsia"/>
                <w:rtl/>
                <w:lang w:bidi="fa-IR"/>
              </w:rPr>
              <w:t>ماءُ</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کير</w:t>
            </w:r>
            <w:r w:rsidRPr="00775583">
              <w:rPr>
                <w:rFonts w:ascii="MB Lateefi" w:hAnsi="MB Lateefi" w:cs="MB Lateefi"/>
                <w:lang w:bidi="fa-IR"/>
              </w:rPr>
              <w:t xml:space="preserve">(Exclusive Breastfeeding) </w:t>
            </w:r>
            <w:r w:rsidRPr="00775583">
              <w:rPr>
                <w:rFonts w:ascii="MB Lateefi" w:hAnsi="MB Lateefi" w:cs="MB Lateefi"/>
                <w:rtl/>
                <w:lang w:bidi="fa-IR"/>
              </w:rPr>
              <w:t xml:space="preserve"> ئي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آھي؟</w:t>
            </w:r>
          </w:p>
        </w:tc>
        <w:tc>
          <w:tcPr>
            <w:tcW w:w="4883" w:type="dxa"/>
            <w:gridSpan w:val="11"/>
            <w:vAlign w:val="center"/>
          </w:tcPr>
          <w:p w14:paraId="62EF6125"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092"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46EBF95"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356" w:type="dxa"/>
            <w:gridSpan w:val="3"/>
            <w:vAlign w:val="center"/>
          </w:tcPr>
          <w:p w14:paraId="77B86342" w14:textId="77777777"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آھي</w:t>
            </w:r>
          </w:p>
          <w:p w14:paraId="77C4DAA7" w14:textId="707D2296"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Pr="00775583">
              <w:rPr>
                <w:rFonts w:cstheme="minorHAnsi"/>
                <w:sz w:val="16"/>
                <w:szCs w:val="16"/>
                <w:lang w:bidi="fa-IR"/>
              </w:rPr>
              <w:t>J12</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62087" w:rsidRPr="00775583" w14:paraId="6F52C3CB" w14:textId="77777777" w:rsidTr="00524829">
        <w:trPr>
          <w:trHeight w:val="64"/>
          <w:jc w:val="center"/>
        </w:trPr>
        <w:tc>
          <w:tcPr>
            <w:tcW w:w="856" w:type="dxa"/>
            <w:vAlign w:val="center"/>
          </w:tcPr>
          <w:p w14:paraId="1E9AB4D5" w14:textId="435CB540"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J11</w:t>
            </w:r>
          </w:p>
        </w:tc>
        <w:tc>
          <w:tcPr>
            <w:tcW w:w="4428" w:type="dxa"/>
            <w:vAlign w:val="center"/>
          </w:tcPr>
          <w:p w14:paraId="301821F4" w14:textId="32646229"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وقت صرف ماءُ جي </w:t>
            </w:r>
            <w:r w:rsidRPr="00775583">
              <w:rPr>
                <w:rFonts w:ascii="MB Lateefi" w:hAnsi="MB Lateefi" w:cs="MB Lateefi" w:hint="cs"/>
                <w:rtl/>
                <w:lang w:bidi="fa-IR"/>
              </w:rPr>
              <w:t>ٿڃ</w:t>
            </w:r>
            <w:r w:rsidRPr="00775583">
              <w:rPr>
                <w:rFonts w:ascii="MB Lateefi" w:hAnsi="MB Lateefi" w:cs="MB Lateefi"/>
                <w:rtl/>
                <w:lang w:bidi="fa-IR"/>
              </w:rPr>
              <w:t xml:space="preserve"> </w:t>
            </w:r>
            <w:r w:rsidRPr="00775583">
              <w:rPr>
                <w:rFonts w:ascii="MB Lateefi" w:hAnsi="MB Lateefi" w:cs="MB Lateefi"/>
                <w:lang w:bidi="fa-IR"/>
              </w:rPr>
              <w:t xml:space="preserve">(Exclusive Breastfeeding) </w:t>
            </w:r>
            <w:r w:rsidRPr="00775583">
              <w:rPr>
                <w:rFonts w:ascii="MB Lateefi" w:hAnsi="MB Lateefi" w:cs="MB Lateefi"/>
                <w:rtl/>
                <w:lang w:bidi="fa-IR"/>
              </w:rPr>
              <w:t xml:space="preserve"> پيتي؟</w:t>
            </w:r>
          </w:p>
        </w:tc>
        <w:tc>
          <w:tcPr>
            <w:tcW w:w="4883" w:type="dxa"/>
            <w:gridSpan w:val="11"/>
            <w:vAlign w:val="center"/>
          </w:tcPr>
          <w:p w14:paraId="28DB4790" w14:textId="07D7886C"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Change w:id="1093" w:author="Iqbal Ameerali" w:date="2020-10-08T11:45:00Z">
                  <w:rPr>
                    <w:rStyle w:val="FontStyle85"/>
                    <w:rFonts w:ascii="MB Lateefi" w:eastAsiaTheme="minorHAnsi" w:hAnsi="MB Lateefi" w:cs="MB Lateefi"/>
                    <w:b/>
                    <w:sz w:val="20"/>
                    <w:szCs w:val="20"/>
                  </w:rPr>
                </w:rPrChange>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ينهن</w:t>
            </w:r>
            <w:r w:rsidRPr="00775583">
              <w:rPr>
                <w:rStyle w:val="FontStyle85"/>
                <w:rFonts w:ascii="MB Lateefi" w:hAnsi="MB Lateefi" w:cs="MB Lateefi"/>
                <w:b/>
                <w:i w:val="0"/>
                <w:iCs w:val="0"/>
                <w:sz w:val="20"/>
                <w:szCs w:val="20"/>
              </w:rPr>
              <w:tab/>
            </w:r>
            <w:r w:rsidRPr="00A764C3">
              <w:rPr>
                <w:rStyle w:val="FontStyle85"/>
                <w:rFonts w:ascii="MB Lateefi" w:hAnsi="MB Lateefi" w:cs="MB Lateefi"/>
                <w:b/>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sz w:val="20"/>
                <w:szCs w:val="20"/>
              </w:rPr>
              <w:instrText xml:space="preserve"> FORMCHECKBOX </w:instrText>
            </w:r>
            <w:r w:rsidR="00477FCF">
              <w:rPr>
                <w:rStyle w:val="FontStyle85"/>
                <w:rFonts w:ascii="MB Lateefi" w:hAnsi="MB Lateefi" w:cs="MB Lateefi"/>
                <w:b/>
                <w:sz w:val="20"/>
                <w:szCs w:val="20"/>
                <w:rPrChange w:id="1094" w:author="Iqbal Ameerali" w:date="2020-10-08T11:45:00Z">
                  <w:rPr>
                    <w:rStyle w:val="FontStyle85"/>
                    <w:rFonts w:ascii="MB Lateefi" w:hAnsi="MB Lateefi" w:cs="MB Lateefi"/>
                    <w:b/>
                    <w:sz w:val="20"/>
                    <w:szCs w:val="20"/>
                  </w:rPr>
                </w:rPrChange>
              </w:rPr>
            </w:r>
            <w:r w:rsidR="00477FCF">
              <w:rPr>
                <w:rStyle w:val="FontStyle85"/>
                <w:rFonts w:ascii="MB Lateefi" w:hAnsi="MB Lateefi" w:cs="MB Lateefi"/>
                <w:b/>
                <w:sz w:val="20"/>
                <w:szCs w:val="20"/>
                <w:rPrChange w:id="1095" w:author="Iqbal Ameerali" w:date="2020-10-08T11:45:00Z">
                  <w:rPr>
                    <w:rStyle w:val="FontStyle85"/>
                    <w:rFonts w:ascii="MB Lateefi" w:hAnsi="MB Lateefi" w:cs="MB Lateefi"/>
                    <w:b/>
                    <w:sz w:val="20"/>
                    <w:szCs w:val="20"/>
                  </w:rPr>
                </w:rPrChange>
              </w:rPr>
              <w:fldChar w:fldCharType="separate"/>
            </w:r>
            <w:r w:rsidRPr="00775583">
              <w:rPr>
                <w:rStyle w:val="FontStyle85"/>
                <w:rFonts w:ascii="MB Lateefi" w:hAnsi="MB Lateefi" w:cs="MB Lateefi"/>
                <w:b/>
                <w:sz w:val="20"/>
                <w:szCs w:val="20"/>
                <w:rPrChange w:id="1096" w:author="Iqbal Ameerali" w:date="2020-10-08T11:45:00Z">
                  <w:rPr>
                    <w:rStyle w:val="FontStyle85"/>
                    <w:rFonts w:ascii="MB Lateefi" w:hAnsi="MB Lateefi" w:cs="MB Lateefi"/>
                    <w:b/>
                    <w:sz w:val="20"/>
                    <w:szCs w:val="20"/>
                  </w:rPr>
                </w:rPrChange>
              </w:rPr>
              <w:fldChar w:fldCharType="end"/>
            </w:r>
          </w:p>
          <w:p w14:paraId="7F552272"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Style w:val="FontStyle85"/>
                <w:rFonts w:ascii="MB Lateefi" w:hAnsi="MB Lateefi" w:cs="MB Lateefi" w:hint="eastAsia"/>
                <w:b/>
                <w:i w:val="0"/>
                <w:iCs w:val="0"/>
                <w:sz w:val="20"/>
                <w:szCs w:val="20"/>
                <w:rtl/>
              </w:rPr>
              <w:t>مھينا</w:t>
            </w:r>
            <w:r w:rsidRPr="00775583">
              <w:rPr>
                <w:rStyle w:val="FontStyle85"/>
                <w:rFonts w:ascii="MB Lateefi" w:hAnsi="MB Lateefi" w:cs="MB Lateefi"/>
                <w:b/>
                <w:i w:val="0"/>
                <w:iCs w:val="0"/>
                <w:sz w:val="20"/>
                <w:szCs w:val="20"/>
              </w:rPr>
              <w:tab/>
            </w:r>
            <w:r w:rsidRPr="00A764C3">
              <w:rPr>
                <w:rStyle w:val="FontStyle85"/>
                <w:rFonts w:ascii="MB Lateefi" w:hAnsi="MB Lateefi" w:cs="MB Lateefi"/>
                <w:b/>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sz w:val="20"/>
                <w:szCs w:val="20"/>
              </w:rPr>
              <w:instrText xml:space="preserve"> FORMCHECKBOX </w:instrText>
            </w:r>
            <w:r w:rsidR="00477FCF">
              <w:rPr>
                <w:rStyle w:val="FontStyle85"/>
                <w:rFonts w:ascii="MB Lateefi" w:hAnsi="MB Lateefi" w:cs="MB Lateefi"/>
                <w:b/>
                <w:sz w:val="20"/>
                <w:szCs w:val="20"/>
                <w:rPrChange w:id="1097" w:author="Iqbal Ameerali" w:date="2020-10-08T11:45:00Z">
                  <w:rPr>
                    <w:rStyle w:val="FontStyle85"/>
                    <w:rFonts w:ascii="MB Lateefi" w:hAnsi="MB Lateefi" w:cs="MB Lateefi"/>
                    <w:b/>
                    <w:sz w:val="20"/>
                    <w:szCs w:val="20"/>
                  </w:rPr>
                </w:rPrChange>
              </w:rPr>
            </w:r>
            <w:r w:rsidR="00477FCF">
              <w:rPr>
                <w:rStyle w:val="FontStyle85"/>
                <w:rFonts w:ascii="MB Lateefi" w:hAnsi="MB Lateefi" w:cs="MB Lateefi"/>
                <w:b/>
                <w:sz w:val="20"/>
                <w:szCs w:val="20"/>
                <w:rPrChange w:id="1098" w:author="Iqbal Ameerali" w:date="2020-10-08T11:45:00Z">
                  <w:rPr>
                    <w:rStyle w:val="FontStyle85"/>
                    <w:rFonts w:ascii="MB Lateefi" w:hAnsi="MB Lateefi" w:cs="MB Lateefi"/>
                    <w:b/>
                    <w:sz w:val="20"/>
                    <w:szCs w:val="20"/>
                  </w:rPr>
                </w:rPrChange>
              </w:rPr>
              <w:fldChar w:fldCharType="separate"/>
            </w:r>
            <w:r w:rsidRPr="00775583">
              <w:rPr>
                <w:rStyle w:val="FontStyle85"/>
                <w:rFonts w:ascii="MB Lateefi" w:hAnsi="MB Lateefi" w:cs="MB Lateefi"/>
                <w:b/>
                <w:sz w:val="20"/>
                <w:szCs w:val="20"/>
                <w:rPrChange w:id="1099" w:author="Iqbal Ameerali" w:date="2020-10-08T11:45:00Z">
                  <w:rPr>
                    <w:rStyle w:val="FontStyle85"/>
                    <w:rFonts w:ascii="MB Lateefi" w:hAnsi="MB Lateefi" w:cs="MB Lateefi"/>
                    <w:b/>
                    <w:sz w:val="20"/>
                    <w:szCs w:val="20"/>
                  </w:rPr>
                </w:rPrChange>
              </w:rPr>
              <w:fldChar w:fldCharType="end"/>
            </w:r>
          </w:p>
          <w:p w14:paraId="00176608" w14:textId="405DC729"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98</w:t>
            </w:r>
          </w:p>
        </w:tc>
        <w:tc>
          <w:tcPr>
            <w:tcW w:w="1356" w:type="dxa"/>
            <w:gridSpan w:val="3"/>
            <w:vAlign w:val="center"/>
          </w:tcPr>
          <w:p w14:paraId="1CB1E2B4" w14:textId="7299484F" w:rsidR="00927E60" w:rsidRPr="00775583" w:rsidRDefault="00927E60" w:rsidP="00927E60">
            <w:pPr>
              <w:tabs>
                <w:tab w:val="left" w:pos="6330"/>
              </w:tabs>
              <w:bidi/>
              <w:jc w:val="center"/>
              <w:rPr>
                <w:rFonts w:ascii="MB Lateefi" w:hAnsi="MB Lateefi" w:cs="MB Lateefi"/>
                <w:sz w:val="16"/>
                <w:szCs w:val="16"/>
                <w:lang w:bidi="fa-IR"/>
              </w:rPr>
            </w:pPr>
            <w:r w:rsidRPr="00775583">
              <w:rPr>
                <w:rFonts w:ascii="MB Lateefi" w:hAnsi="MB Lateefi" w:cs="MB Lateefi" w:hint="eastAsia"/>
                <w:sz w:val="16"/>
                <w:szCs w:val="16"/>
                <w:rtl/>
                <w:lang w:bidi="fa-IR"/>
              </w:rPr>
              <w:t>ھي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سوال</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فقط</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ماءُ</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پ</w:t>
            </w:r>
            <w:r w:rsidRPr="00775583">
              <w:rPr>
                <w:rFonts w:ascii="MB Lateefi" w:hAnsi="MB Lateefi" w:cs="MB Lateefi" w:hint="cs"/>
                <w:sz w:val="16"/>
                <w:szCs w:val="16"/>
                <w:rtl/>
                <w:lang w:bidi="fa-IR"/>
              </w:rPr>
              <w:t>ڇ</w:t>
            </w:r>
            <w:r w:rsidRPr="00775583">
              <w:rPr>
                <w:rFonts w:ascii="MB Lateefi" w:hAnsi="MB Lateefi" w:cs="MB Lateefi" w:hint="eastAsia"/>
                <w:sz w:val="16"/>
                <w:szCs w:val="16"/>
                <w:rtl/>
                <w:lang w:bidi="fa-IR"/>
              </w:rPr>
              <w:t>ا</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يو</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ويندو</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جنهن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ٻ</w:t>
            </w:r>
            <w:r w:rsidRPr="00775583">
              <w:rPr>
                <w:rFonts w:ascii="MB Lateefi" w:hAnsi="MB Lateefi" w:cs="MB Lateefi" w:hint="eastAsia"/>
                <w:sz w:val="16"/>
                <w:szCs w:val="16"/>
                <w:rtl/>
                <w:lang w:bidi="fa-IR"/>
              </w:rPr>
              <w:t>ار</w:t>
            </w:r>
            <w:r w:rsidRPr="00775583">
              <w:rPr>
                <w:rFonts w:ascii="MB Lateefi" w:hAnsi="MB Lateefi" w:cs="MB Lateefi"/>
                <w:sz w:val="16"/>
                <w:szCs w:val="16"/>
                <w:rtl/>
                <w:lang w:bidi="fa-IR"/>
              </w:rPr>
              <w:t xml:space="preserve">6 </w:t>
            </w:r>
            <w:r w:rsidRPr="00775583">
              <w:rPr>
                <w:rFonts w:ascii="MB Lateefi" w:hAnsi="MB Lateefi" w:cs="MB Lateefi" w:hint="eastAsia"/>
                <w:sz w:val="16"/>
                <w:szCs w:val="16"/>
                <w:rtl/>
                <w:lang w:bidi="fa-IR"/>
              </w:rPr>
              <w:t>مھينن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عمر</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گھ</w:t>
            </w:r>
            <w:r w:rsidRPr="00775583">
              <w:rPr>
                <w:rFonts w:ascii="MB Lateefi" w:hAnsi="MB Lateefi" w:cs="MB Lateefi" w:hint="cs"/>
                <w:sz w:val="16"/>
                <w:szCs w:val="16"/>
                <w:rtl/>
                <w:lang w:bidi="fa-IR"/>
              </w:rPr>
              <w:t>ٽ</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عمر</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وارو</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ھوندو</w:t>
            </w:r>
          </w:p>
        </w:tc>
      </w:tr>
      <w:tr w:rsidR="00D62087" w:rsidRPr="00775583" w14:paraId="3F6C087D" w14:textId="77777777" w:rsidTr="00524829">
        <w:trPr>
          <w:trHeight w:val="64"/>
          <w:jc w:val="center"/>
        </w:trPr>
        <w:tc>
          <w:tcPr>
            <w:tcW w:w="856" w:type="dxa"/>
            <w:vAlign w:val="center"/>
          </w:tcPr>
          <w:p w14:paraId="552E3742" w14:textId="3CF8E2E7"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J12</w:t>
            </w:r>
          </w:p>
        </w:tc>
        <w:tc>
          <w:tcPr>
            <w:tcW w:w="4428" w:type="dxa"/>
            <w:vAlign w:val="center"/>
          </w:tcPr>
          <w:p w14:paraId="690ACA32" w14:textId="7D77FDED"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توھان (نالو) کي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eastAsia"/>
                <w:rtl/>
                <w:lang w:bidi="fa-IR"/>
              </w:rPr>
              <w:t>مھينن</w:t>
            </w:r>
            <w:r w:rsidRPr="00775583">
              <w:rPr>
                <w:rFonts w:ascii="MB Lateefi" w:hAnsi="MB Lateefi" w:cs="MB Lateefi"/>
                <w:rtl/>
                <w:lang w:bidi="fa-IR"/>
              </w:rPr>
              <w:t xml:space="preserve"> </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w:t>
            </w:r>
            <w:r w:rsidRPr="00775583">
              <w:rPr>
                <w:rFonts w:ascii="MB Lateefi" w:hAnsi="MB Lateefi" w:cs="MB Lateefi" w:hint="eastAsia"/>
                <w:rtl/>
                <w:lang w:bidi="fa-IR"/>
              </w:rPr>
              <w:t>تائين</w:t>
            </w:r>
            <w:r w:rsidRPr="00775583">
              <w:rPr>
                <w:rFonts w:ascii="MB Lateefi" w:hAnsi="MB Lateefi" w:cs="MB Lateefi"/>
                <w:rtl/>
                <w:lang w:bidi="fa-IR"/>
              </w:rPr>
              <w:t xml:space="preserve"> </w:t>
            </w:r>
            <w:r w:rsidRPr="00775583">
              <w:rPr>
                <w:rFonts w:ascii="MB Lateefi" w:hAnsi="MB Lateefi" w:cs="MB Lateefi" w:hint="eastAsia"/>
                <w:rtl/>
                <w:lang w:bidi="fa-IR"/>
              </w:rPr>
              <w:t>ماءُ</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کير</w:t>
            </w:r>
            <w:r w:rsidRPr="00775583">
              <w:rPr>
                <w:rFonts w:ascii="MB Lateefi" w:hAnsi="MB Lateefi" w:cs="MB Lateefi"/>
                <w:rtl/>
                <w:lang w:bidi="fa-IR"/>
              </w:rPr>
              <w:t xml:space="preserve"> </w:t>
            </w:r>
            <w:r w:rsidRPr="00775583">
              <w:rPr>
                <w:rFonts w:ascii="MB Lateefi" w:hAnsi="MB Lateefi" w:cs="MB Lateefi" w:hint="eastAsia"/>
                <w:rtl/>
                <w:lang w:bidi="fa-IR"/>
              </w:rPr>
              <w:t>پياريوآھي؟</w:t>
            </w:r>
          </w:p>
        </w:tc>
        <w:tc>
          <w:tcPr>
            <w:tcW w:w="4883" w:type="dxa"/>
            <w:gridSpan w:val="11"/>
            <w:vAlign w:val="center"/>
          </w:tcPr>
          <w:p w14:paraId="5DFBDD98" w14:textId="7F55576B"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Change w:id="1100" w:author="Iqbal Ameerali" w:date="2020-10-08T11:45:00Z">
                  <w:rPr>
                    <w:rStyle w:val="FontStyle85"/>
                    <w:rFonts w:ascii="MB Lateefi" w:eastAsiaTheme="minorHAnsi" w:hAnsi="MB Lateefi" w:cs="MB Lateefi"/>
                    <w:b/>
                    <w:i w:val="0"/>
                    <w:iCs w:val="0"/>
                    <w:sz w:val="20"/>
                    <w:szCs w:val="20"/>
                  </w:rPr>
                </w:rPrChange>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ينهن</w:t>
            </w:r>
            <w:r w:rsidRPr="00775583">
              <w:rPr>
                <w:rStyle w:val="FontStyle85"/>
                <w:rFonts w:ascii="MB Lateefi" w:hAnsi="MB Lateefi" w:cs="MB Lateefi"/>
                <w:b/>
                <w:i w:val="0"/>
                <w:iCs w:val="0"/>
                <w:sz w:val="20"/>
                <w:szCs w:val="20"/>
              </w:rPr>
              <w:tab/>
            </w:r>
            <w:r w:rsidRPr="00A764C3">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i w:val="0"/>
                <w:iCs w:val="0"/>
                <w:sz w:val="20"/>
                <w:szCs w:val="20"/>
              </w:rPr>
              <w:instrText xml:space="preserve"> FORMCHECKBOX </w:instrText>
            </w:r>
            <w:r w:rsidR="00477FCF">
              <w:rPr>
                <w:rStyle w:val="FontStyle85"/>
                <w:rFonts w:ascii="MB Lateefi" w:hAnsi="MB Lateefi" w:cs="MB Lateefi"/>
                <w:b/>
                <w:i w:val="0"/>
                <w:iCs w:val="0"/>
                <w:sz w:val="20"/>
                <w:szCs w:val="20"/>
                <w:rPrChange w:id="1101" w:author="Iqbal Ameerali" w:date="2020-10-08T11:45:00Z">
                  <w:rPr>
                    <w:rStyle w:val="FontStyle85"/>
                    <w:rFonts w:ascii="MB Lateefi" w:hAnsi="MB Lateefi" w:cs="MB Lateefi"/>
                    <w:b/>
                    <w:i w:val="0"/>
                    <w:iCs w:val="0"/>
                    <w:sz w:val="20"/>
                    <w:szCs w:val="20"/>
                  </w:rPr>
                </w:rPrChange>
              </w:rPr>
            </w:r>
            <w:r w:rsidR="00477FCF">
              <w:rPr>
                <w:rStyle w:val="FontStyle85"/>
                <w:rFonts w:ascii="MB Lateefi" w:hAnsi="MB Lateefi" w:cs="MB Lateefi"/>
                <w:b/>
                <w:i w:val="0"/>
                <w:iCs w:val="0"/>
                <w:sz w:val="20"/>
                <w:szCs w:val="20"/>
                <w:rPrChange w:id="1102" w:author="Iqbal Ameerali" w:date="2020-10-08T11:45:00Z">
                  <w:rPr>
                    <w:rStyle w:val="FontStyle85"/>
                    <w:rFonts w:ascii="MB Lateefi" w:hAnsi="MB Lateefi" w:cs="MB Lateefi"/>
                    <w:b/>
                    <w:i w:val="0"/>
                    <w:iCs w:val="0"/>
                    <w:sz w:val="20"/>
                    <w:szCs w:val="20"/>
                  </w:rPr>
                </w:rPrChange>
              </w:rPr>
              <w:fldChar w:fldCharType="separate"/>
            </w:r>
            <w:r w:rsidRPr="00775583">
              <w:rPr>
                <w:rStyle w:val="FontStyle85"/>
                <w:rFonts w:ascii="MB Lateefi" w:hAnsi="MB Lateefi" w:cs="MB Lateefi"/>
                <w:b/>
                <w:i w:val="0"/>
                <w:iCs w:val="0"/>
                <w:sz w:val="20"/>
                <w:szCs w:val="20"/>
                <w:rPrChange w:id="1103" w:author="Iqbal Ameerali" w:date="2020-10-08T11:45:00Z">
                  <w:rPr>
                    <w:rStyle w:val="FontStyle85"/>
                    <w:rFonts w:ascii="MB Lateefi" w:hAnsi="MB Lateefi" w:cs="MB Lateefi"/>
                    <w:b/>
                    <w:i w:val="0"/>
                    <w:iCs w:val="0"/>
                    <w:sz w:val="20"/>
                    <w:szCs w:val="20"/>
                  </w:rPr>
                </w:rPrChange>
              </w:rPr>
              <w:fldChar w:fldCharType="end"/>
            </w:r>
          </w:p>
          <w:p w14:paraId="2270EC9C"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مھينا</w:t>
            </w:r>
            <w:r w:rsidRPr="00775583">
              <w:rPr>
                <w:rStyle w:val="FontStyle85"/>
                <w:rFonts w:ascii="MB Lateefi" w:hAnsi="MB Lateefi" w:cs="MB Lateefi"/>
                <w:b/>
                <w:i w:val="0"/>
                <w:iCs w:val="0"/>
                <w:sz w:val="20"/>
                <w:szCs w:val="20"/>
              </w:rPr>
              <w:tab/>
            </w:r>
            <w:r w:rsidRPr="00A764C3">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i w:val="0"/>
                <w:iCs w:val="0"/>
                <w:sz w:val="20"/>
                <w:szCs w:val="20"/>
              </w:rPr>
              <w:instrText xml:space="preserve"> FORMCHECKBOX </w:instrText>
            </w:r>
            <w:r w:rsidR="00477FCF">
              <w:rPr>
                <w:rStyle w:val="FontStyle85"/>
                <w:rFonts w:ascii="MB Lateefi" w:hAnsi="MB Lateefi" w:cs="MB Lateefi"/>
                <w:b/>
                <w:i w:val="0"/>
                <w:iCs w:val="0"/>
                <w:sz w:val="20"/>
                <w:szCs w:val="20"/>
                <w:rPrChange w:id="1104" w:author="Iqbal Ameerali" w:date="2020-10-08T11:45:00Z">
                  <w:rPr>
                    <w:rStyle w:val="FontStyle85"/>
                    <w:rFonts w:ascii="MB Lateefi" w:hAnsi="MB Lateefi" w:cs="MB Lateefi"/>
                    <w:b/>
                    <w:i w:val="0"/>
                    <w:iCs w:val="0"/>
                    <w:sz w:val="20"/>
                    <w:szCs w:val="20"/>
                  </w:rPr>
                </w:rPrChange>
              </w:rPr>
            </w:r>
            <w:r w:rsidR="00477FCF">
              <w:rPr>
                <w:rStyle w:val="FontStyle85"/>
                <w:rFonts w:ascii="MB Lateefi" w:hAnsi="MB Lateefi" w:cs="MB Lateefi"/>
                <w:b/>
                <w:i w:val="0"/>
                <w:iCs w:val="0"/>
                <w:sz w:val="20"/>
                <w:szCs w:val="20"/>
                <w:rPrChange w:id="1105" w:author="Iqbal Ameerali" w:date="2020-10-08T11:45:00Z">
                  <w:rPr>
                    <w:rStyle w:val="FontStyle85"/>
                    <w:rFonts w:ascii="MB Lateefi" w:hAnsi="MB Lateefi" w:cs="MB Lateefi"/>
                    <w:b/>
                    <w:i w:val="0"/>
                    <w:iCs w:val="0"/>
                    <w:sz w:val="20"/>
                    <w:szCs w:val="20"/>
                  </w:rPr>
                </w:rPrChange>
              </w:rPr>
              <w:fldChar w:fldCharType="separate"/>
            </w:r>
            <w:r w:rsidRPr="00775583">
              <w:rPr>
                <w:rStyle w:val="FontStyle85"/>
                <w:rFonts w:ascii="MB Lateefi" w:hAnsi="MB Lateefi" w:cs="MB Lateefi"/>
                <w:b/>
                <w:i w:val="0"/>
                <w:iCs w:val="0"/>
                <w:sz w:val="20"/>
                <w:szCs w:val="20"/>
                <w:rPrChange w:id="1106" w:author="Iqbal Ameerali" w:date="2020-10-08T11:45:00Z">
                  <w:rPr>
                    <w:rStyle w:val="FontStyle85"/>
                    <w:rFonts w:ascii="MB Lateefi" w:hAnsi="MB Lateefi" w:cs="MB Lateefi"/>
                    <w:b/>
                    <w:i w:val="0"/>
                    <w:iCs w:val="0"/>
                    <w:sz w:val="20"/>
                    <w:szCs w:val="20"/>
                  </w:rPr>
                </w:rPrChange>
              </w:rPr>
              <w:fldChar w:fldCharType="end"/>
            </w:r>
          </w:p>
          <w:p w14:paraId="6131CEB9"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ڃ</w:t>
            </w:r>
            <w:r w:rsidRPr="00775583">
              <w:rPr>
                <w:rStyle w:val="FontStyle85"/>
                <w:rFonts w:ascii="MB Lateefi" w:hAnsi="MB Lateefi" w:cs="MB Lateefi"/>
                <w:b/>
                <w:i w:val="0"/>
                <w:iCs w:val="0"/>
                <w:sz w:val="20"/>
                <w:szCs w:val="20"/>
                <w:rtl/>
              </w:rPr>
              <w:t xml:space="preserve">ا </w:t>
            </w:r>
            <w:r w:rsidRPr="00775583">
              <w:rPr>
                <w:rStyle w:val="FontStyle85"/>
                <w:rFonts w:ascii="MB Lateefi" w:hAnsi="MB Lateefi" w:cs="MB Lateefi" w:hint="eastAsia"/>
                <w:b/>
                <w:i w:val="0"/>
                <w:iCs w:val="0"/>
                <w:sz w:val="20"/>
                <w:szCs w:val="20"/>
                <w:rtl/>
              </w:rPr>
              <w:t>پياري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رھي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آھيان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ED475EF" w14:textId="3224A572"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56" w:type="dxa"/>
            <w:gridSpan w:val="3"/>
            <w:vAlign w:val="center"/>
          </w:tcPr>
          <w:p w14:paraId="1E63D368" w14:textId="77777777" w:rsidR="00927E60" w:rsidRDefault="00927E60" w:rsidP="00927E60">
            <w:pPr>
              <w:tabs>
                <w:tab w:val="left" w:pos="6330"/>
              </w:tabs>
              <w:bidi/>
              <w:jc w:val="center"/>
              <w:rPr>
                <w:ins w:id="1107" w:author="Iqbal Ameerali" w:date="2020-10-08T12:40:00Z"/>
                <w:rFonts w:ascii="MB Lateefi" w:hAnsi="MB Lateefi" w:cs="MB Lateefi"/>
                <w:sz w:val="16"/>
                <w:szCs w:val="16"/>
                <w:lang w:bidi="fa-IR"/>
              </w:rPr>
            </w:pPr>
          </w:p>
          <w:p w14:paraId="76B1FBDE" w14:textId="77777777" w:rsidR="00931FB2" w:rsidRDefault="00931FB2" w:rsidP="00931FB2">
            <w:pPr>
              <w:tabs>
                <w:tab w:val="left" w:pos="6330"/>
              </w:tabs>
              <w:bidi/>
              <w:jc w:val="center"/>
              <w:rPr>
                <w:ins w:id="1108" w:author="Iqbal Ameerali" w:date="2020-10-08T12:40:00Z"/>
                <w:rFonts w:ascii="MB Lateefi" w:hAnsi="MB Lateefi" w:cs="MB Lateefi"/>
                <w:sz w:val="16"/>
                <w:szCs w:val="16"/>
                <w:lang w:bidi="fa-IR"/>
              </w:rPr>
            </w:pPr>
          </w:p>
          <w:p w14:paraId="2518719B" w14:textId="77777777" w:rsidR="00931FB2" w:rsidRDefault="00931FB2" w:rsidP="00931FB2">
            <w:pPr>
              <w:tabs>
                <w:tab w:val="left" w:pos="6330"/>
              </w:tabs>
              <w:bidi/>
              <w:jc w:val="center"/>
              <w:rPr>
                <w:ins w:id="1109" w:author="Iqbal Ameerali" w:date="2020-10-08T12:40:00Z"/>
                <w:rFonts w:ascii="MB Lateefi" w:hAnsi="MB Lateefi" w:cs="MB Lateefi"/>
                <w:sz w:val="16"/>
                <w:szCs w:val="16"/>
                <w:lang w:bidi="fa-IR"/>
              </w:rPr>
            </w:pPr>
          </w:p>
          <w:p w14:paraId="35CB07D3" w14:textId="77777777" w:rsidR="00931FB2" w:rsidRDefault="00931FB2" w:rsidP="00931FB2">
            <w:pPr>
              <w:tabs>
                <w:tab w:val="left" w:pos="6330"/>
              </w:tabs>
              <w:bidi/>
              <w:jc w:val="center"/>
              <w:rPr>
                <w:ins w:id="1110" w:author="Iqbal Ameerali" w:date="2020-10-08T12:40:00Z"/>
                <w:rFonts w:ascii="MB Lateefi" w:hAnsi="MB Lateefi" w:cs="MB Lateefi"/>
                <w:sz w:val="16"/>
                <w:szCs w:val="16"/>
                <w:lang w:bidi="fa-IR"/>
              </w:rPr>
            </w:pPr>
          </w:p>
          <w:p w14:paraId="48F7EC30" w14:textId="77777777" w:rsidR="00931FB2" w:rsidRDefault="00931FB2" w:rsidP="00931FB2">
            <w:pPr>
              <w:tabs>
                <w:tab w:val="left" w:pos="6330"/>
              </w:tabs>
              <w:bidi/>
              <w:jc w:val="center"/>
              <w:rPr>
                <w:ins w:id="1111" w:author="Iqbal Ameerali" w:date="2020-10-08T12:40:00Z"/>
                <w:rFonts w:ascii="MB Lateefi" w:hAnsi="MB Lateefi" w:cs="MB Lateefi"/>
                <w:sz w:val="16"/>
                <w:szCs w:val="16"/>
                <w:lang w:bidi="fa-IR"/>
              </w:rPr>
            </w:pPr>
          </w:p>
          <w:p w14:paraId="47BD2CC9" w14:textId="77777777" w:rsidR="00931FB2" w:rsidRPr="00931FB2" w:rsidRDefault="00931FB2" w:rsidP="00931FB2">
            <w:pPr>
              <w:tabs>
                <w:tab w:val="left" w:pos="6330"/>
              </w:tabs>
              <w:bidi/>
              <w:jc w:val="center"/>
              <w:rPr>
                <w:rFonts w:ascii="MB Lateefi" w:hAnsi="MB Lateefi" w:cs="MB Lateefi"/>
                <w:sz w:val="16"/>
                <w:szCs w:val="16"/>
                <w:rtl/>
                <w:lang w:bidi="fa-IR"/>
              </w:rPr>
            </w:pPr>
          </w:p>
        </w:tc>
      </w:tr>
    </w:tbl>
    <w:tbl>
      <w:tblPr>
        <w:tblW w:w="61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Change w:id="1112" w:author="Iqbal Ameerali" w:date="2020-10-08T12:55:00Z">
          <w:tblPr>
            <w:tblW w:w="61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PrChange>
      </w:tblPr>
      <w:tblGrid>
        <w:gridCol w:w="2695"/>
        <w:gridCol w:w="1439"/>
        <w:gridCol w:w="898"/>
        <w:gridCol w:w="1172"/>
        <w:gridCol w:w="4500"/>
        <w:gridCol w:w="811"/>
        <w:tblGridChange w:id="1113">
          <w:tblGrid>
            <w:gridCol w:w="1345"/>
            <w:gridCol w:w="1545"/>
            <w:gridCol w:w="166"/>
            <w:gridCol w:w="1439"/>
            <w:gridCol w:w="44"/>
            <w:gridCol w:w="1665"/>
            <w:gridCol w:w="4500"/>
            <w:gridCol w:w="811"/>
          </w:tblGrid>
        </w:tblGridChange>
      </w:tblGrid>
      <w:tr w:rsidR="00931FB2" w:rsidRPr="00775583" w14:paraId="4FFCD5EB" w14:textId="77777777" w:rsidTr="00D1501F">
        <w:trPr>
          <w:jc w:val="center"/>
          <w:trPrChange w:id="1114" w:author="Iqbal Ameerali" w:date="2020-10-08T12:55:00Z">
            <w:trPr>
              <w:jc w:val="center"/>
            </w:trPr>
          </w:trPrChange>
        </w:trPr>
        <w:tc>
          <w:tcPr>
            <w:tcW w:w="1170" w:type="pct"/>
            <w:vAlign w:val="center"/>
            <w:tcPrChange w:id="1115" w:author="Iqbal Ameerali" w:date="2020-10-08T12:55:00Z">
              <w:tcPr>
                <w:tcW w:w="584" w:type="pct"/>
                <w:vAlign w:val="center"/>
              </w:tcPr>
            </w:tcPrChange>
          </w:tcPr>
          <w:p w14:paraId="41AF796C" w14:textId="77777777" w:rsidR="00931FB2" w:rsidRDefault="00931FB2" w:rsidP="00931FB2">
            <w:pPr>
              <w:pStyle w:val="Responsecategs"/>
              <w:bidi/>
              <w:rPr>
                <w:ins w:id="1116" w:author="Iqbal Ameerali" w:date="2020-10-08T12:45:00Z"/>
                <w:rFonts w:ascii="MB Lateefi" w:hAnsi="MB Lateefi" w:cs="MB Lateefi"/>
                <w:sz w:val="22"/>
                <w:szCs w:val="22"/>
                <w:lang w:bidi="sd-Arab-PK"/>
              </w:rPr>
            </w:pPr>
            <w:proofErr w:type="gramStart"/>
            <w:ins w:id="1117" w:author="Iqbal Ameerali" w:date="2020-10-08T12:39:00Z">
              <w:r>
                <w:rPr>
                  <w:rFonts w:ascii="MB Lateefi" w:hAnsi="MB Lateefi" w:cs="MB Lateefi"/>
                  <w:sz w:val="22"/>
                  <w:szCs w:val="22"/>
                  <w:lang w:bidi="sd-Arab-PK"/>
                </w:rPr>
                <w:t>)</w:t>
              </w:r>
              <w:r w:rsidRPr="00931FB2">
                <w:rPr>
                  <w:rFonts w:ascii="MB Lateefi" w:hAnsi="MB Lateefi" w:cs="MB Lateefi"/>
                  <w:b/>
                  <w:bCs/>
                  <w:sz w:val="28"/>
                  <w:szCs w:val="28"/>
                  <w:lang w:bidi="sd-Arab-PK"/>
                  <w:rPrChange w:id="1118" w:author="Iqbal Ameerali" w:date="2020-10-08T12:39:00Z">
                    <w:rPr>
                      <w:rFonts w:ascii="MB Lateefi" w:hAnsi="MB Lateefi" w:cs="MB Lateefi"/>
                      <w:sz w:val="22"/>
                      <w:szCs w:val="22"/>
                      <w:lang w:bidi="sd-Arab-PK"/>
                    </w:rPr>
                  </w:rPrChange>
                </w:rPr>
                <w:t>J</w:t>
              </w:r>
              <w:proofErr w:type="gramEnd"/>
              <w:r w:rsidRPr="00931FB2">
                <w:rPr>
                  <w:rFonts w:ascii="MB Lateefi" w:hAnsi="MB Lateefi" w:cs="MB Lateefi"/>
                  <w:b/>
                  <w:bCs/>
                  <w:sz w:val="28"/>
                  <w:szCs w:val="28"/>
                  <w:lang w:bidi="sd-Arab-PK"/>
                  <w:rPrChange w:id="1119" w:author="Iqbal Ameerali" w:date="2020-10-08T12:39:00Z">
                    <w:rPr>
                      <w:rFonts w:ascii="MB Lateefi" w:hAnsi="MB Lateefi" w:cs="MB Lateefi"/>
                      <w:sz w:val="22"/>
                      <w:szCs w:val="22"/>
                      <w:lang w:bidi="sd-Arab-PK"/>
                    </w:rPr>
                  </w:rPrChange>
                </w:rPr>
                <w:t>20</w:t>
              </w:r>
            </w:ins>
            <w:ins w:id="1120" w:author="Iqbal Ameerali" w:date="2020-10-08T12:37:00Z">
              <w:r w:rsidRPr="001C2647">
                <w:rPr>
                  <w:rFonts w:ascii="MB Lateefi" w:hAnsi="MB Lateefi" w:cs="MB Lateefi"/>
                  <w:sz w:val="22"/>
                  <w:szCs w:val="22"/>
                  <w:lang w:bidi="sd-Arab-PK"/>
                </w:rPr>
                <w:t>)</w:t>
              </w:r>
              <w:r w:rsidRPr="001C2647">
                <w:rPr>
                  <w:rFonts w:ascii="MB Lateefi" w:hAnsi="MB Lateefi" w:cs="MB Lateefi"/>
                  <w:sz w:val="22"/>
                  <w:szCs w:val="22"/>
                  <w:rtl/>
                  <w:lang w:bidi="sd-Arab-PK"/>
                </w:rPr>
                <w:t>نالي) ڪالھ (گذريل ڏينھن ۽ رات) گھر ۾ يا گھر کان ٻاھر بيان ڪيل پاڻياٺيون شيون ڪيترا دفعا پيتيون؟</w:t>
              </w:r>
            </w:ins>
          </w:p>
          <w:p w14:paraId="3A71E90A" w14:textId="1E37F686" w:rsidR="00F5605E" w:rsidRPr="00931FB2" w:rsidRDefault="00F5605E" w:rsidP="00F5605E">
            <w:pPr>
              <w:pStyle w:val="Responsecategs"/>
              <w:bidi/>
              <w:rPr>
                <w:rFonts w:ascii="MB Lateefi" w:hAnsi="MB Lateefi" w:cs="MB Lateefi"/>
                <w:sz w:val="22"/>
                <w:szCs w:val="22"/>
                <w:rtl/>
                <w:lang w:bidi="fa-IR"/>
              </w:rPr>
            </w:pPr>
            <w:ins w:id="1121" w:author="Iqbal Ameerali" w:date="2020-10-08T12:45:00Z">
              <w:r>
                <w:rPr>
                  <w:rFonts w:ascii="MB Lateefi" w:hAnsi="MB Lateefi" w:cs="MB Lateefi" w:hint="cs"/>
                  <w:sz w:val="22"/>
                  <w:szCs w:val="22"/>
                  <w:rtl/>
                  <w:lang w:bidi="fa-IR"/>
                </w:rPr>
                <w:t xml:space="preserve">جيڪڏهن </w:t>
              </w:r>
            </w:ins>
            <w:ins w:id="1122" w:author="Iqbal Ameerali" w:date="2020-10-08T12:46:00Z">
              <w:r>
                <w:rPr>
                  <w:rFonts w:ascii="MB Lateefi" w:hAnsi="MB Lateefi" w:cs="MB Lateefi" w:hint="cs"/>
                  <w:sz w:val="22"/>
                  <w:szCs w:val="22"/>
                  <w:rtl/>
                  <w:lang w:bidi="fa-IR"/>
                </w:rPr>
                <w:t>ها ته تعداد ٻڌايو</w:t>
              </w:r>
            </w:ins>
          </w:p>
        </w:tc>
        <w:tc>
          <w:tcPr>
            <w:tcW w:w="625" w:type="pct"/>
            <w:vAlign w:val="center"/>
            <w:tcPrChange w:id="1123" w:author="Iqbal Ameerali" w:date="2020-10-08T12:55:00Z">
              <w:tcPr>
                <w:tcW w:w="671" w:type="pct"/>
              </w:tcPr>
            </w:tcPrChange>
          </w:tcPr>
          <w:p w14:paraId="3F060810" w14:textId="32876332" w:rsidR="00931FB2" w:rsidRPr="00931FB2" w:rsidRDefault="00931FB2" w:rsidP="00F5605E">
            <w:pPr>
              <w:pStyle w:val="Responsecategs"/>
              <w:bidi/>
              <w:jc w:val="center"/>
              <w:rPr>
                <w:rFonts w:ascii="MB Lateefi" w:hAnsi="MB Lateefi" w:cs="MB Lateefi"/>
                <w:sz w:val="22"/>
                <w:szCs w:val="22"/>
                <w:lang w:bidi="sd-Arab-PK"/>
              </w:rPr>
            </w:pPr>
            <w:ins w:id="1124" w:author="Iqbal Ameerali" w:date="2020-10-08T12:32:00Z">
              <w:r w:rsidRPr="001C2647">
                <w:rPr>
                  <w:rFonts w:ascii="MB Lateefi" w:hAnsi="MB Lateefi" w:cs="MB Lateefi"/>
                  <w:sz w:val="22"/>
                  <w:szCs w:val="22"/>
                  <w:rtl/>
                  <w:lang w:bidi="sd-Arab-PK"/>
                </w:rPr>
                <w:t>معلوم ن</w:t>
              </w:r>
              <w:r w:rsidRPr="001C2647">
                <w:rPr>
                  <w:rFonts w:ascii="MB Lateefi" w:hAnsi="MB Lateefi" w:cs="MB Lateefi"/>
                  <w:sz w:val="22"/>
                  <w:szCs w:val="22"/>
                  <w:rtl/>
                  <w:lang w:bidi="fa-IR"/>
                </w:rPr>
                <w:t>ه</w:t>
              </w:r>
              <w:r w:rsidRPr="001C2647">
                <w:rPr>
                  <w:rFonts w:ascii="MB Lateefi" w:hAnsi="MB Lateefi" w:cs="MB Lateefi"/>
                  <w:sz w:val="22"/>
                  <w:szCs w:val="22"/>
                  <w:rtl/>
                  <w:lang w:bidi="sd-Arab-PK"/>
                </w:rPr>
                <w:t xml:space="preserve"> آھي</w:t>
              </w:r>
            </w:ins>
          </w:p>
        </w:tc>
        <w:tc>
          <w:tcPr>
            <w:tcW w:w="390" w:type="pct"/>
            <w:vAlign w:val="center"/>
            <w:tcPrChange w:id="1125" w:author="Iqbal Ameerali" w:date="2020-10-08T12:55:00Z">
              <w:tcPr>
                <w:tcW w:w="716" w:type="pct"/>
                <w:gridSpan w:val="3"/>
              </w:tcPr>
            </w:tcPrChange>
          </w:tcPr>
          <w:p w14:paraId="5A4DC9B0" w14:textId="0EF54D22" w:rsidR="00931FB2" w:rsidRPr="00931FB2" w:rsidRDefault="00931FB2" w:rsidP="00F5605E">
            <w:pPr>
              <w:pStyle w:val="Responsecategs"/>
              <w:bidi/>
              <w:jc w:val="center"/>
              <w:rPr>
                <w:rFonts w:ascii="MB Lateefi" w:hAnsi="MB Lateefi" w:cs="MB Lateefi"/>
                <w:sz w:val="22"/>
                <w:szCs w:val="22"/>
                <w:lang w:bidi="sd-Arab-PK"/>
              </w:rPr>
            </w:pPr>
            <w:ins w:id="1126" w:author="Iqbal Ameerali" w:date="2020-10-08T12:32:00Z">
              <w:r w:rsidRPr="001C2647">
                <w:rPr>
                  <w:rFonts w:ascii="MB Lateefi" w:hAnsi="MB Lateefi" w:cs="MB Lateefi"/>
                  <w:sz w:val="22"/>
                  <w:szCs w:val="22"/>
                  <w:rtl/>
                  <w:lang w:bidi="sd-Arab-PK"/>
                </w:rPr>
                <w:t>ن</w:t>
              </w:r>
              <w:r w:rsidRPr="001C2647">
                <w:rPr>
                  <w:rFonts w:ascii="MB Lateefi" w:hAnsi="MB Lateefi" w:cs="MB Lateefi"/>
                  <w:sz w:val="22"/>
                  <w:szCs w:val="22"/>
                  <w:rtl/>
                  <w:lang w:bidi="fa-IR"/>
                </w:rPr>
                <w:t>ه</w:t>
              </w:r>
            </w:ins>
          </w:p>
        </w:tc>
        <w:tc>
          <w:tcPr>
            <w:tcW w:w="509" w:type="pct"/>
            <w:vAlign w:val="center"/>
            <w:tcPrChange w:id="1127" w:author="Iqbal Ameerali" w:date="2020-10-08T12:55:00Z">
              <w:tcPr>
                <w:tcW w:w="723" w:type="pct"/>
                <w:vAlign w:val="center"/>
              </w:tcPr>
            </w:tcPrChange>
          </w:tcPr>
          <w:p w14:paraId="7184175B" w14:textId="185AB2D1" w:rsidR="00931FB2" w:rsidRPr="00931FB2" w:rsidRDefault="00931FB2" w:rsidP="00931FB2">
            <w:pPr>
              <w:pStyle w:val="Responsecategs"/>
              <w:bidi/>
              <w:jc w:val="center"/>
              <w:rPr>
                <w:rFonts w:ascii="MB Lateefi" w:hAnsi="MB Lateefi" w:cs="MB Lateefi"/>
                <w:sz w:val="22"/>
                <w:szCs w:val="22"/>
                <w:lang w:bidi="sd-Arab-PK"/>
              </w:rPr>
            </w:pPr>
            <w:ins w:id="1128" w:author="Iqbal Ameerali" w:date="2020-10-08T12:32:00Z">
              <w:r w:rsidRPr="001C2647">
                <w:rPr>
                  <w:rFonts w:ascii="MB Lateefi" w:hAnsi="MB Lateefi" w:cs="MB Lateefi"/>
                  <w:sz w:val="22"/>
                  <w:szCs w:val="22"/>
                  <w:rtl/>
                  <w:lang w:bidi="sd-Arab-PK"/>
                </w:rPr>
                <w:t>ھا</w:t>
              </w:r>
            </w:ins>
          </w:p>
        </w:tc>
        <w:tc>
          <w:tcPr>
            <w:tcW w:w="1954" w:type="pct"/>
            <w:tcMar>
              <w:top w:w="0" w:type="dxa"/>
              <w:left w:w="108" w:type="dxa"/>
              <w:bottom w:w="0" w:type="dxa"/>
              <w:right w:w="108" w:type="dxa"/>
            </w:tcMar>
            <w:vAlign w:val="center"/>
            <w:tcPrChange w:id="1129" w:author="Iqbal Ameerali" w:date="2020-10-08T12:55:00Z">
              <w:tcPr>
                <w:tcW w:w="1954" w:type="pct"/>
                <w:tcMar>
                  <w:top w:w="0" w:type="dxa"/>
                  <w:left w:w="108" w:type="dxa"/>
                  <w:bottom w:w="0" w:type="dxa"/>
                  <w:right w:w="108" w:type="dxa"/>
                </w:tcMar>
              </w:tcPr>
            </w:tcPrChange>
          </w:tcPr>
          <w:p w14:paraId="2C79FB03" w14:textId="77777777" w:rsidR="00931FB2" w:rsidRDefault="00931FB2">
            <w:pPr>
              <w:pStyle w:val="Responsecategs"/>
              <w:bidi/>
              <w:jc w:val="center"/>
              <w:rPr>
                <w:ins w:id="1130" w:author="Iqbal Ameerali" w:date="2020-10-08T12:34:00Z"/>
                <w:rFonts w:ascii="MB Lateefi" w:hAnsi="MB Lateefi" w:cs="MB Lateefi"/>
                <w:sz w:val="22"/>
                <w:szCs w:val="22"/>
                <w:rtl/>
                <w:lang w:bidi="sd-Arab-PK"/>
              </w:rPr>
              <w:pPrChange w:id="1131" w:author="Iqbal Ameerali" w:date="2020-10-08T12:48:00Z">
                <w:pPr>
                  <w:pStyle w:val="Responsecategs"/>
                  <w:bidi/>
                </w:pPr>
              </w:pPrChange>
            </w:pPr>
            <w:r w:rsidRPr="00931FB2">
              <w:rPr>
                <w:rFonts w:ascii="MB Lateefi" w:hAnsi="MB Lateefi" w:cs="MB Lateefi"/>
                <w:sz w:val="22"/>
                <w:szCs w:val="22"/>
                <w:rtl/>
                <w:lang w:bidi="sd-Arab-PK"/>
              </w:rPr>
              <w:t>انھن سڀني شين جو تفصيل ٻڌايو جيڪي (نالي) ڪالھ (گذريل ڏينھن ۽ رات) گھر ۾ يا گھر کان ٻاھر پيتيون؟</w:t>
            </w:r>
          </w:p>
          <w:p w14:paraId="65702913" w14:textId="33EC124F" w:rsidR="00931FB2" w:rsidRPr="00931FB2" w:rsidRDefault="00931FB2">
            <w:pPr>
              <w:pStyle w:val="Responsecategs"/>
              <w:bidi/>
              <w:jc w:val="center"/>
              <w:rPr>
                <w:rFonts w:ascii="MB Lateefi" w:hAnsi="MB Lateefi" w:cs="MB Lateefi"/>
                <w:sz w:val="22"/>
                <w:szCs w:val="22"/>
                <w:rtl/>
                <w:lang w:bidi="fa-IR"/>
              </w:rPr>
              <w:pPrChange w:id="1132" w:author="Iqbal Ameerali" w:date="2020-10-08T12:48:00Z">
                <w:pPr>
                  <w:pStyle w:val="Responsecategs"/>
                  <w:bidi/>
                </w:pPr>
              </w:pPrChange>
            </w:pPr>
            <w:ins w:id="1133" w:author="Iqbal Ameerali" w:date="2020-10-08T12:34:00Z">
              <w:r>
                <w:rPr>
                  <w:rFonts w:ascii="MB Lateefi" w:hAnsi="MB Lateefi" w:cs="MB Lateefi" w:hint="cs"/>
                  <w:sz w:val="22"/>
                  <w:szCs w:val="22"/>
                  <w:rtl/>
                  <w:lang w:bidi="fa-IR"/>
                </w:rPr>
                <w:t>ڇا (نالي)</w:t>
              </w:r>
            </w:ins>
            <w:ins w:id="1134" w:author="Iqbal Ameerali" w:date="2020-10-08T12:35:00Z">
              <w:r>
                <w:rPr>
                  <w:rFonts w:ascii="MB Lateefi" w:hAnsi="MB Lateefi" w:cs="MB Lateefi" w:hint="cs"/>
                  <w:sz w:val="22"/>
                  <w:szCs w:val="22"/>
                  <w:rtl/>
                  <w:lang w:bidi="fa-IR"/>
                </w:rPr>
                <w:t xml:space="preserve"> لسٽ ۾ ڏنل شين</w:t>
              </w:r>
            </w:ins>
            <w:ins w:id="1135" w:author="Iqbal Ameerali" w:date="2020-10-08T12:36:00Z">
              <w:r>
                <w:rPr>
                  <w:rFonts w:ascii="MB Lateefi" w:hAnsi="MB Lateefi" w:cs="MB Lateefi" w:hint="cs"/>
                  <w:sz w:val="22"/>
                  <w:szCs w:val="22"/>
                  <w:rtl/>
                  <w:lang w:bidi="fa-IR"/>
                </w:rPr>
                <w:t xml:space="preserve"> مان ڪا شيءِ کاڌي؟</w:t>
              </w:r>
            </w:ins>
          </w:p>
        </w:tc>
        <w:tc>
          <w:tcPr>
            <w:tcW w:w="352" w:type="pct"/>
            <w:shd w:val="clear" w:color="auto" w:fill="FFFFFF" w:themeFill="background1"/>
            <w:vAlign w:val="center"/>
            <w:tcPrChange w:id="1136" w:author="Iqbal Ameerali" w:date="2020-10-08T12:55:00Z">
              <w:tcPr>
                <w:tcW w:w="352" w:type="pct"/>
                <w:shd w:val="clear" w:color="auto" w:fill="FFFFFF" w:themeFill="background1"/>
                <w:vAlign w:val="center"/>
              </w:tcPr>
            </w:tcPrChange>
          </w:tcPr>
          <w:p w14:paraId="1AE4A0E3" w14:textId="77777777" w:rsidR="00931FB2" w:rsidRPr="00931FB2" w:rsidRDefault="00931FB2" w:rsidP="00931FB2">
            <w:pPr>
              <w:pStyle w:val="Responsecategs"/>
              <w:jc w:val="center"/>
              <w:rPr>
                <w:rFonts w:asciiTheme="minorHAnsi" w:hAnsiTheme="minorHAnsi" w:cstheme="minorHAnsi"/>
                <w:sz w:val="22"/>
                <w:szCs w:val="22"/>
              </w:rPr>
            </w:pPr>
            <w:r w:rsidRPr="00931FB2">
              <w:rPr>
                <w:rFonts w:asciiTheme="minorHAnsi" w:hAnsiTheme="minorHAnsi" w:cstheme="minorHAnsi"/>
                <w:sz w:val="22"/>
                <w:szCs w:val="22"/>
              </w:rPr>
              <w:t>J19</w:t>
            </w:r>
          </w:p>
        </w:tc>
      </w:tr>
      <w:tr w:rsidR="00F5605E" w:rsidRPr="00775583" w14:paraId="02072717" w14:textId="77777777" w:rsidTr="00D1501F">
        <w:trPr>
          <w:jc w:val="center"/>
          <w:trPrChange w:id="1137" w:author="Iqbal Ameerali" w:date="2020-10-08T12:55:00Z">
            <w:trPr>
              <w:jc w:val="center"/>
            </w:trPr>
          </w:trPrChange>
        </w:trPr>
        <w:tc>
          <w:tcPr>
            <w:tcW w:w="1170" w:type="pct"/>
            <w:vAlign w:val="center"/>
            <w:tcPrChange w:id="1138" w:author="Iqbal Ameerali" w:date="2020-10-08T12:55:00Z">
              <w:tcPr>
                <w:tcW w:w="584" w:type="pct"/>
                <w:vAlign w:val="center"/>
              </w:tcPr>
            </w:tcPrChange>
          </w:tcPr>
          <w:p w14:paraId="48E265B0" w14:textId="41A8B87B" w:rsidR="00F5605E" w:rsidRPr="00931FB2" w:rsidRDefault="00F5605E">
            <w:pPr>
              <w:pStyle w:val="Responsecategs"/>
              <w:bidi/>
              <w:jc w:val="center"/>
              <w:rPr>
                <w:rFonts w:ascii="MB Lateefi" w:hAnsi="MB Lateefi" w:cs="MB Lateefi"/>
                <w:sz w:val="22"/>
                <w:szCs w:val="22"/>
              </w:rPr>
              <w:pPrChange w:id="1139" w:author="Iqbal Ameerali" w:date="2020-10-08T12:48:00Z">
                <w:pPr>
                  <w:pStyle w:val="Responsecategs"/>
                  <w:bidi/>
                </w:pPr>
              </w:pPrChange>
            </w:pPr>
            <w:ins w:id="1140" w:author="Iqbal Ameerali" w:date="2020-10-08T12:47:00Z">
              <w:r w:rsidRPr="007A652E">
                <w:rPr>
                  <w:rFonts w:asciiTheme="minorHAnsi" w:hAnsiTheme="minorHAnsi" w:cstheme="minorHAnsi"/>
                  <w:color w:val="000000"/>
                </w:rPr>
                <w:lastRenderedPageBreak/>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ins>
          </w:p>
        </w:tc>
        <w:tc>
          <w:tcPr>
            <w:tcW w:w="625" w:type="pct"/>
            <w:vAlign w:val="center"/>
            <w:tcPrChange w:id="1141" w:author="Iqbal Ameerali" w:date="2020-10-08T12:55:00Z">
              <w:tcPr>
                <w:tcW w:w="743" w:type="pct"/>
                <w:gridSpan w:val="2"/>
                <w:vAlign w:val="center"/>
              </w:tcPr>
            </w:tcPrChange>
          </w:tcPr>
          <w:p w14:paraId="3063F950"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0" w:type="pct"/>
            <w:vAlign w:val="center"/>
            <w:tcPrChange w:id="1142" w:author="Iqbal Ameerali" w:date="2020-10-08T12:55:00Z">
              <w:tcPr>
                <w:tcW w:w="625" w:type="pct"/>
                <w:vAlign w:val="center"/>
              </w:tcPr>
            </w:tcPrChange>
          </w:tcPr>
          <w:p w14:paraId="06604CE1"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2</w:t>
            </w:r>
          </w:p>
        </w:tc>
        <w:tc>
          <w:tcPr>
            <w:tcW w:w="509" w:type="pct"/>
            <w:vAlign w:val="center"/>
            <w:tcPrChange w:id="1143" w:author="Iqbal Ameerali" w:date="2020-10-08T12:55:00Z">
              <w:tcPr>
                <w:tcW w:w="742" w:type="pct"/>
                <w:gridSpan w:val="2"/>
                <w:vAlign w:val="center"/>
              </w:tcPr>
            </w:tcPrChange>
          </w:tcPr>
          <w:p w14:paraId="37720CE9"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1</w:t>
            </w:r>
          </w:p>
        </w:tc>
        <w:tc>
          <w:tcPr>
            <w:tcW w:w="1954" w:type="pct"/>
            <w:tcMar>
              <w:top w:w="0" w:type="dxa"/>
              <w:left w:w="108" w:type="dxa"/>
              <w:bottom w:w="0" w:type="dxa"/>
              <w:right w:w="108" w:type="dxa"/>
            </w:tcMar>
            <w:hideMark/>
            <w:tcPrChange w:id="1144" w:author="Iqbal Ameerali" w:date="2020-10-08T12:55:00Z">
              <w:tcPr>
                <w:tcW w:w="1954" w:type="pct"/>
                <w:tcMar>
                  <w:top w:w="0" w:type="dxa"/>
                  <w:left w:w="108" w:type="dxa"/>
                  <w:bottom w:w="0" w:type="dxa"/>
                  <w:right w:w="108" w:type="dxa"/>
                </w:tcMar>
                <w:hideMark/>
              </w:tcPr>
            </w:tcPrChange>
          </w:tcPr>
          <w:p w14:paraId="2D6610D3" w14:textId="77777777" w:rsidR="00F5605E" w:rsidRPr="00D1501F" w:rsidRDefault="00F5605E" w:rsidP="00F5605E">
            <w:pPr>
              <w:pStyle w:val="Responsecategs"/>
              <w:bidi/>
              <w:rPr>
                <w:rFonts w:ascii="MB Lateefi" w:hAnsi="MB Lateefi" w:cs="MB Lateefi"/>
                <w:sz w:val="22"/>
                <w:szCs w:val="22"/>
                <w:lang w:bidi="sd-Arab-PK"/>
              </w:rPr>
            </w:pPr>
            <w:r w:rsidRPr="00D1501F">
              <w:rPr>
                <w:rFonts w:ascii="MB Lateefi" w:hAnsi="MB Lateefi" w:cs="MB Lateefi"/>
                <w:sz w:val="22"/>
                <w:szCs w:val="22"/>
                <w:rtl/>
                <w:lang w:bidi="sd-Arab-PK"/>
              </w:rPr>
              <w:t xml:space="preserve">سادو پاڻي </w:t>
            </w:r>
          </w:p>
        </w:tc>
        <w:tc>
          <w:tcPr>
            <w:tcW w:w="352" w:type="pct"/>
            <w:vAlign w:val="center"/>
            <w:tcPrChange w:id="1145" w:author="Iqbal Ameerali" w:date="2020-10-08T12:55:00Z">
              <w:tcPr>
                <w:tcW w:w="352" w:type="pct"/>
                <w:vAlign w:val="center"/>
              </w:tcPr>
            </w:tcPrChange>
          </w:tcPr>
          <w:p w14:paraId="3FA041C0"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A</w:t>
            </w:r>
          </w:p>
        </w:tc>
      </w:tr>
      <w:tr w:rsidR="00F5605E" w:rsidRPr="00775583" w14:paraId="070A2826" w14:textId="77777777" w:rsidTr="00D1501F">
        <w:trPr>
          <w:jc w:val="center"/>
          <w:trPrChange w:id="1146" w:author="Iqbal Ameerali" w:date="2020-10-08T12:55:00Z">
            <w:trPr>
              <w:jc w:val="center"/>
            </w:trPr>
          </w:trPrChange>
        </w:trPr>
        <w:tc>
          <w:tcPr>
            <w:tcW w:w="1170" w:type="pct"/>
            <w:vAlign w:val="center"/>
            <w:tcPrChange w:id="1147" w:author="Iqbal Ameerali" w:date="2020-10-08T12:55:00Z">
              <w:tcPr>
                <w:tcW w:w="584" w:type="pct"/>
                <w:vAlign w:val="center"/>
              </w:tcPr>
            </w:tcPrChange>
          </w:tcPr>
          <w:p w14:paraId="677343A4" w14:textId="00BA11B1" w:rsidR="00F5605E" w:rsidRPr="00F5605E" w:rsidRDefault="00F5605E">
            <w:pPr>
              <w:pStyle w:val="Responsecategs"/>
              <w:bidi/>
              <w:jc w:val="center"/>
              <w:rPr>
                <w:rFonts w:ascii="MB Lateefi" w:hAnsi="MB Lateefi" w:cs="MB Lateefi"/>
                <w:sz w:val="22"/>
                <w:szCs w:val="22"/>
              </w:rPr>
              <w:pPrChange w:id="1148" w:author="Iqbal Ameerali" w:date="2020-10-08T12:48:00Z">
                <w:pPr>
                  <w:pStyle w:val="Responsecategs"/>
                  <w:bidi/>
                </w:pPr>
              </w:pPrChange>
            </w:pPr>
            <w:ins w:id="1149" w:author="Iqbal Ameerali" w:date="2020-10-08T12:47:00Z">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ins>
          </w:p>
        </w:tc>
        <w:tc>
          <w:tcPr>
            <w:tcW w:w="625" w:type="pct"/>
            <w:vAlign w:val="center"/>
            <w:tcPrChange w:id="1150" w:author="Iqbal Ameerali" w:date="2020-10-08T12:55:00Z">
              <w:tcPr>
                <w:tcW w:w="743" w:type="pct"/>
                <w:gridSpan w:val="2"/>
                <w:vAlign w:val="center"/>
              </w:tcPr>
            </w:tcPrChange>
          </w:tcPr>
          <w:p w14:paraId="4BF6E3D0"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98</w:t>
            </w:r>
          </w:p>
        </w:tc>
        <w:tc>
          <w:tcPr>
            <w:tcW w:w="390" w:type="pct"/>
            <w:vAlign w:val="center"/>
            <w:tcPrChange w:id="1151" w:author="Iqbal Ameerali" w:date="2020-10-08T12:55:00Z">
              <w:tcPr>
                <w:tcW w:w="625" w:type="pct"/>
                <w:vAlign w:val="center"/>
              </w:tcPr>
            </w:tcPrChange>
          </w:tcPr>
          <w:p w14:paraId="598E8F5B"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509" w:type="pct"/>
            <w:vAlign w:val="center"/>
            <w:tcPrChange w:id="1152" w:author="Iqbal Ameerali" w:date="2020-10-08T12:55:00Z">
              <w:tcPr>
                <w:tcW w:w="742" w:type="pct"/>
                <w:gridSpan w:val="2"/>
                <w:vAlign w:val="center"/>
              </w:tcPr>
            </w:tcPrChange>
          </w:tcPr>
          <w:p w14:paraId="4D1E8C5F"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1954" w:type="pct"/>
            <w:tcMar>
              <w:top w:w="0" w:type="dxa"/>
              <w:left w:w="108" w:type="dxa"/>
              <w:bottom w:w="0" w:type="dxa"/>
              <w:right w:w="108" w:type="dxa"/>
            </w:tcMar>
            <w:tcPrChange w:id="1153" w:author="Iqbal Ameerali" w:date="2020-10-08T12:55:00Z">
              <w:tcPr>
                <w:tcW w:w="1954" w:type="pct"/>
                <w:tcMar>
                  <w:top w:w="0" w:type="dxa"/>
                  <w:left w:w="108" w:type="dxa"/>
                  <w:bottom w:w="0" w:type="dxa"/>
                  <w:right w:w="108" w:type="dxa"/>
                </w:tcMar>
              </w:tcPr>
            </w:tcPrChange>
          </w:tcPr>
          <w:p w14:paraId="27FBEB16" w14:textId="77777777" w:rsidR="00F5605E" w:rsidRPr="00D1501F" w:rsidRDefault="00F5605E" w:rsidP="00F5605E">
            <w:pPr>
              <w:pStyle w:val="Responsecategs"/>
              <w:bidi/>
              <w:rPr>
                <w:rFonts w:ascii="MB Lateefi" w:hAnsi="MB Lateefi" w:cs="MB Lateefi"/>
                <w:sz w:val="22"/>
                <w:szCs w:val="22"/>
                <w:lang w:bidi="sd-Arab-PK"/>
              </w:rPr>
            </w:pPr>
            <w:r w:rsidRPr="00D1501F">
              <w:rPr>
                <w:rFonts w:ascii="MB Lateefi" w:hAnsi="MB Lateefi" w:cs="MB Lateefi"/>
                <w:sz w:val="22"/>
                <w:szCs w:val="22"/>
                <w:rtl/>
                <w:lang w:bidi="sd-Arab-PK"/>
              </w:rPr>
              <w:t>فارمولا وارو کير</w:t>
            </w:r>
          </w:p>
        </w:tc>
        <w:tc>
          <w:tcPr>
            <w:tcW w:w="352" w:type="pct"/>
            <w:vAlign w:val="center"/>
            <w:tcPrChange w:id="1154" w:author="Iqbal Ameerali" w:date="2020-10-08T12:55:00Z">
              <w:tcPr>
                <w:tcW w:w="352" w:type="pct"/>
                <w:vAlign w:val="center"/>
              </w:tcPr>
            </w:tcPrChange>
          </w:tcPr>
          <w:p w14:paraId="067664EA"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B</w:t>
            </w:r>
          </w:p>
        </w:tc>
      </w:tr>
      <w:tr w:rsidR="00F5605E" w:rsidRPr="00775583" w14:paraId="6D1EA081" w14:textId="77777777" w:rsidTr="00D1501F">
        <w:trPr>
          <w:jc w:val="center"/>
          <w:trPrChange w:id="1155" w:author="Iqbal Ameerali" w:date="2020-10-08T12:55:00Z">
            <w:trPr>
              <w:jc w:val="center"/>
            </w:trPr>
          </w:trPrChange>
        </w:trPr>
        <w:tc>
          <w:tcPr>
            <w:tcW w:w="1170" w:type="pct"/>
            <w:vAlign w:val="center"/>
            <w:tcPrChange w:id="1156" w:author="Iqbal Ameerali" w:date="2020-10-08T12:55:00Z">
              <w:tcPr>
                <w:tcW w:w="584" w:type="pct"/>
                <w:vAlign w:val="center"/>
              </w:tcPr>
            </w:tcPrChange>
          </w:tcPr>
          <w:p w14:paraId="2BB2E3B1" w14:textId="7D455FF4" w:rsidR="00F5605E" w:rsidRPr="00F5605E" w:rsidRDefault="00F5605E">
            <w:pPr>
              <w:pStyle w:val="Responsecategs"/>
              <w:bidi/>
              <w:jc w:val="center"/>
              <w:rPr>
                <w:rFonts w:ascii="MB Lateefi" w:hAnsi="MB Lateefi" w:cs="MB Lateefi"/>
                <w:sz w:val="22"/>
                <w:szCs w:val="22"/>
              </w:rPr>
              <w:pPrChange w:id="1157" w:author="Iqbal Ameerali" w:date="2020-10-08T12:48:00Z">
                <w:pPr>
                  <w:pStyle w:val="Responsecategs"/>
                  <w:bidi/>
                </w:pPr>
              </w:pPrChange>
            </w:pPr>
            <w:ins w:id="1158" w:author="Iqbal Ameerali" w:date="2020-10-08T12:47:00Z">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ins>
          </w:p>
        </w:tc>
        <w:tc>
          <w:tcPr>
            <w:tcW w:w="625" w:type="pct"/>
            <w:vAlign w:val="center"/>
            <w:tcPrChange w:id="1159" w:author="Iqbal Ameerali" w:date="2020-10-08T12:55:00Z">
              <w:tcPr>
                <w:tcW w:w="743" w:type="pct"/>
                <w:gridSpan w:val="2"/>
                <w:vAlign w:val="center"/>
              </w:tcPr>
            </w:tcPrChange>
          </w:tcPr>
          <w:p w14:paraId="08D5C563"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0" w:type="pct"/>
            <w:vAlign w:val="center"/>
            <w:tcPrChange w:id="1160" w:author="Iqbal Ameerali" w:date="2020-10-08T12:55:00Z">
              <w:tcPr>
                <w:tcW w:w="625" w:type="pct"/>
                <w:vAlign w:val="center"/>
              </w:tcPr>
            </w:tcPrChange>
          </w:tcPr>
          <w:p w14:paraId="0C021067"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509" w:type="pct"/>
            <w:vAlign w:val="center"/>
            <w:tcPrChange w:id="1161" w:author="Iqbal Ameerali" w:date="2020-10-08T12:55:00Z">
              <w:tcPr>
                <w:tcW w:w="742" w:type="pct"/>
                <w:gridSpan w:val="2"/>
                <w:vAlign w:val="center"/>
              </w:tcPr>
            </w:tcPrChange>
          </w:tcPr>
          <w:p w14:paraId="463C040D"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1954" w:type="pct"/>
            <w:tcMar>
              <w:top w:w="0" w:type="dxa"/>
              <w:left w:w="108" w:type="dxa"/>
              <w:bottom w:w="0" w:type="dxa"/>
              <w:right w:w="108" w:type="dxa"/>
            </w:tcMar>
            <w:tcPrChange w:id="1162" w:author="Iqbal Ameerali" w:date="2020-10-08T12:55:00Z">
              <w:tcPr>
                <w:tcW w:w="1954" w:type="pct"/>
                <w:tcMar>
                  <w:top w:w="0" w:type="dxa"/>
                  <w:left w:w="108" w:type="dxa"/>
                  <w:bottom w:w="0" w:type="dxa"/>
                  <w:right w:w="108" w:type="dxa"/>
                </w:tcMar>
              </w:tcPr>
            </w:tcPrChange>
          </w:tcPr>
          <w:p w14:paraId="07744F40" w14:textId="77777777" w:rsidR="00F5605E" w:rsidRPr="00D1501F" w:rsidRDefault="00F5605E" w:rsidP="00F5605E">
            <w:pPr>
              <w:pStyle w:val="Responsecategs"/>
              <w:bidi/>
              <w:rPr>
                <w:rFonts w:ascii="MB Lateefi" w:hAnsi="MB Lateefi" w:cs="MB Lateefi"/>
                <w:sz w:val="22"/>
                <w:szCs w:val="22"/>
                <w:lang w:bidi="sd-Arab-PK"/>
              </w:rPr>
            </w:pPr>
            <w:r w:rsidRPr="00D1501F">
              <w:rPr>
                <w:rFonts w:ascii="MB Lateefi" w:hAnsi="MB Lateefi" w:cs="MB Lateefi"/>
                <w:sz w:val="22"/>
                <w:szCs w:val="22"/>
                <w:rtl/>
                <w:lang w:bidi="sd-Arab-PK"/>
              </w:rPr>
              <w:t>کير، جھڙوڪ تازو چاپائي جو کير، پائوڊر وارو يا دٻي وارو کير</w:t>
            </w:r>
          </w:p>
        </w:tc>
        <w:tc>
          <w:tcPr>
            <w:tcW w:w="352" w:type="pct"/>
            <w:vAlign w:val="center"/>
            <w:tcPrChange w:id="1163" w:author="Iqbal Ameerali" w:date="2020-10-08T12:55:00Z">
              <w:tcPr>
                <w:tcW w:w="352" w:type="pct"/>
                <w:vAlign w:val="center"/>
              </w:tcPr>
            </w:tcPrChange>
          </w:tcPr>
          <w:p w14:paraId="14110CA4"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C</w:t>
            </w:r>
          </w:p>
        </w:tc>
      </w:tr>
      <w:tr w:rsidR="00F5605E" w:rsidRPr="00775583" w14:paraId="0EAFE82C" w14:textId="77777777" w:rsidTr="00D1501F">
        <w:trPr>
          <w:jc w:val="center"/>
          <w:trPrChange w:id="1164" w:author="Iqbal Ameerali" w:date="2020-10-08T12:55:00Z">
            <w:trPr>
              <w:jc w:val="center"/>
            </w:trPr>
          </w:trPrChange>
        </w:trPr>
        <w:tc>
          <w:tcPr>
            <w:tcW w:w="1170" w:type="pct"/>
            <w:vAlign w:val="center"/>
            <w:tcPrChange w:id="1165" w:author="Iqbal Ameerali" w:date="2020-10-08T12:55:00Z">
              <w:tcPr>
                <w:tcW w:w="584" w:type="pct"/>
                <w:vAlign w:val="center"/>
              </w:tcPr>
            </w:tcPrChange>
          </w:tcPr>
          <w:p w14:paraId="4B006628" w14:textId="697F1DBC" w:rsidR="00F5605E" w:rsidRPr="00F5605E" w:rsidRDefault="00F5605E">
            <w:pPr>
              <w:pStyle w:val="Responsecategs"/>
              <w:bidi/>
              <w:jc w:val="center"/>
              <w:rPr>
                <w:rFonts w:ascii="MB Lateefi" w:hAnsi="MB Lateefi" w:cs="MB Lateefi"/>
                <w:sz w:val="22"/>
                <w:szCs w:val="22"/>
              </w:rPr>
              <w:pPrChange w:id="1166" w:author="Iqbal Ameerali" w:date="2020-10-08T12:48:00Z">
                <w:pPr>
                  <w:pStyle w:val="Responsecategs"/>
                  <w:bidi/>
                </w:pPr>
              </w:pPrChange>
            </w:pPr>
            <w:ins w:id="1167" w:author="Iqbal Ameerali" w:date="2020-10-08T12:47:00Z">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ins>
          </w:p>
        </w:tc>
        <w:tc>
          <w:tcPr>
            <w:tcW w:w="625" w:type="pct"/>
            <w:vAlign w:val="center"/>
            <w:tcPrChange w:id="1168" w:author="Iqbal Ameerali" w:date="2020-10-08T12:55:00Z">
              <w:tcPr>
                <w:tcW w:w="743" w:type="pct"/>
                <w:gridSpan w:val="2"/>
                <w:vAlign w:val="center"/>
              </w:tcPr>
            </w:tcPrChange>
          </w:tcPr>
          <w:p w14:paraId="695BD895"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0" w:type="pct"/>
            <w:vAlign w:val="center"/>
            <w:tcPrChange w:id="1169" w:author="Iqbal Ameerali" w:date="2020-10-08T12:55:00Z">
              <w:tcPr>
                <w:tcW w:w="625" w:type="pct"/>
                <w:vAlign w:val="center"/>
              </w:tcPr>
            </w:tcPrChange>
          </w:tcPr>
          <w:p w14:paraId="0390B3FC"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509" w:type="pct"/>
            <w:vAlign w:val="center"/>
            <w:tcPrChange w:id="1170" w:author="Iqbal Ameerali" w:date="2020-10-08T12:55:00Z">
              <w:tcPr>
                <w:tcW w:w="742" w:type="pct"/>
                <w:gridSpan w:val="2"/>
                <w:vAlign w:val="center"/>
              </w:tcPr>
            </w:tcPrChange>
          </w:tcPr>
          <w:p w14:paraId="61557494"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1954" w:type="pct"/>
            <w:tcMar>
              <w:top w:w="0" w:type="dxa"/>
              <w:left w:w="108" w:type="dxa"/>
              <w:bottom w:w="0" w:type="dxa"/>
              <w:right w:w="108" w:type="dxa"/>
            </w:tcMar>
            <w:hideMark/>
            <w:tcPrChange w:id="1171" w:author="Iqbal Ameerali" w:date="2020-10-08T12:55:00Z">
              <w:tcPr>
                <w:tcW w:w="1954" w:type="pct"/>
                <w:tcMar>
                  <w:top w:w="0" w:type="dxa"/>
                  <w:left w:w="108" w:type="dxa"/>
                  <w:bottom w:w="0" w:type="dxa"/>
                  <w:right w:w="108" w:type="dxa"/>
                </w:tcMar>
                <w:hideMark/>
              </w:tcPr>
            </w:tcPrChange>
          </w:tcPr>
          <w:p w14:paraId="26664E26" w14:textId="77777777" w:rsidR="00F5605E" w:rsidRPr="00D1501F" w:rsidRDefault="00F5605E" w:rsidP="00F5605E">
            <w:pPr>
              <w:pStyle w:val="Responsecategs"/>
              <w:bidi/>
              <w:rPr>
                <w:rFonts w:ascii="MB Lateefi" w:hAnsi="MB Lateefi" w:cs="MB Lateefi"/>
                <w:sz w:val="22"/>
                <w:szCs w:val="22"/>
                <w:lang w:bidi="sd-Arab-PK"/>
              </w:rPr>
            </w:pPr>
            <w:r w:rsidRPr="00D1501F">
              <w:rPr>
                <w:rFonts w:ascii="MB Lateefi" w:hAnsi="MB Lateefi" w:cs="MB Lateefi"/>
                <w:sz w:val="22"/>
                <w:szCs w:val="22"/>
                <w:rtl/>
                <w:lang w:bidi="sd-Arab-PK"/>
              </w:rPr>
              <w:t>جوس يا جوس جا ٻيا مشروبات</w:t>
            </w:r>
          </w:p>
        </w:tc>
        <w:tc>
          <w:tcPr>
            <w:tcW w:w="352" w:type="pct"/>
            <w:vAlign w:val="center"/>
            <w:tcPrChange w:id="1172" w:author="Iqbal Ameerali" w:date="2020-10-08T12:55:00Z">
              <w:tcPr>
                <w:tcW w:w="352" w:type="pct"/>
                <w:vAlign w:val="center"/>
              </w:tcPr>
            </w:tcPrChange>
          </w:tcPr>
          <w:p w14:paraId="3DD0CF5D"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D</w:t>
            </w:r>
          </w:p>
        </w:tc>
      </w:tr>
      <w:tr w:rsidR="00F5605E" w:rsidRPr="00775583" w14:paraId="419DDE86" w14:textId="77777777" w:rsidTr="00D1501F">
        <w:trPr>
          <w:jc w:val="center"/>
          <w:trPrChange w:id="1173" w:author="Iqbal Ameerali" w:date="2020-10-08T12:55:00Z">
            <w:trPr>
              <w:jc w:val="center"/>
            </w:trPr>
          </w:trPrChange>
        </w:trPr>
        <w:tc>
          <w:tcPr>
            <w:tcW w:w="1170" w:type="pct"/>
            <w:vAlign w:val="center"/>
            <w:tcPrChange w:id="1174" w:author="Iqbal Ameerali" w:date="2020-10-08T12:55:00Z">
              <w:tcPr>
                <w:tcW w:w="584" w:type="pct"/>
                <w:vAlign w:val="center"/>
              </w:tcPr>
            </w:tcPrChange>
          </w:tcPr>
          <w:p w14:paraId="0D6A9B1B" w14:textId="4CA491AF" w:rsidR="00F5605E" w:rsidRPr="00F5605E" w:rsidRDefault="00F5605E">
            <w:pPr>
              <w:pStyle w:val="Responsecategs"/>
              <w:bidi/>
              <w:jc w:val="center"/>
              <w:rPr>
                <w:rFonts w:ascii="MB Lateefi" w:hAnsi="MB Lateefi" w:cs="MB Lateefi"/>
                <w:sz w:val="22"/>
                <w:szCs w:val="22"/>
              </w:rPr>
              <w:pPrChange w:id="1175" w:author="Iqbal Ameerali" w:date="2020-10-08T12:48:00Z">
                <w:pPr>
                  <w:pStyle w:val="Responsecategs"/>
                  <w:bidi/>
                </w:pPr>
              </w:pPrChange>
            </w:pPr>
            <w:ins w:id="1176" w:author="Iqbal Ameerali" w:date="2020-10-08T12:47:00Z">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ins>
          </w:p>
        </w:tc>
        <w:tc>
          <w:tcPr>
            <w:tcW w:w="625" w:type="pct"/>
            <w:vAlign w:val="center"/>
            <w:tcPrChange w:id="1177" w:author="Iqbal Ameerali" w:date="2020-10-08T12:55:00Z">
              <w:tcPr>
                <w:tcW w:w="743" w:type="pct"/>
                <w:gridSpan w:val="2"/>
                <w:vAlign w:val="center"/>
              </w:tcPr>
            </w:tcPrChange>
          </w:tcPr>
          <w:p w14:paraId="4DCD1A59"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0" w:type="pct"/>
            <w:vAlign w:val="center"/>
            <w:tcPrChange w:id="1178" w:author="Iqbal Ameerali" w:date="2020-10-08T12:55:00Z">
              <w:tcPr>
                <w:tcW w:w="625" w:type="pct"/>
                <w:vAlign w:val="center"/>
              </w:tcPr>
            </w:tcPrChange>
          </w:tcPr>
          <w:p w14:paraId="5078A35F"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509" w:type="pct"/>
            <w:vAlign w:val="center"/>
            <w:tcPrChange w:id="1179" w:author="Iqbal Ameerali" w:date="2020-10-08T12:55:00Z">
              <w:tcPr>
                <w:tcW w:w="742" w:type="pct"/>
                <w:gridSpan w:val="2"/>
                <w:vAlign w:val="center"/>
              </w:tcPr>
            </w:tcPrChange>
          </w:tcPr>
          <w:p w14:paraId="3F204196"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1954" w:type="pct"/>
            <w:tcMar>
              <w:top w:w="0" w:type="dxa"/>
              <w:left w:w="108" w:type="dxa"/>
              <w:bottom w:w="0" w:type="dxa"/>
              <w:right w:w="108" w:type="dxa"/>
            </w:tcMar>
            <w:hideMark/>
            <w:tcPrChange w:id="1180" w:author="Iqbal Ameerali" w:date="2020-10-08T12:55:00Z">
              <w:tcPr>
                <w:tcW w:w="1954" w:type="pct"/>
                <w:tcMar>
                  <w:top w:w="0" w:type="dxa"/>
                  <w:left w:w="108" w:type="dxa"/>
                  <w:bottom w:w="0" w:type="dxa"/>
                  <w:right w:w="108" w:type="dxa"/>
                </w:tcMar>
                <w:hideMark/>
              </w:tcPr>
            </w:tcPrChange>
          </w:tcPr>
          <w:p w14:paraId="5380FBAC" w14:textId="77777777" w:rsidR="00F5605E" w:rsidRPr="00D1501F" w:rsidRDefault="00F5605E" w:rsidP="00F5605E">
            <w:pPr>
              <w:pStyle w:val="Responsecategs"/>
              <w:bidi/>
              <w:rPr>
                <w:rFonts w:ascii="MB Lateefi" w:hAnsi="MB Lateefi" w:cs="MB Lateefi"/>
                <w:sz w:val="22"/>
                <w:szCs w:val="22"/>
                <w:rtl/>
                <w:lang w:bidi="sd-Arab-PK"/>
              </w:rPr>
            </w:pPr>
            <w:r w:rsidRPr="00D1501F">
              <w:rPr>
                <w:rFonts w:ascii="MB Lateefi" w:hAnsi="MB Lateefi" w:cs="MB Lateefi"/>
                <w:sz w:val="22"/>
                <w:szCs w:val="22"/>
                <w:rtl/>
                <w:lang w:bidi="sd-Arab-PK"/>
              </w:rPr>
              <w:t xml:space="preserve">شوربو </w:t>
            </w:r>
            <w:r w:rsidRPr="00D1501F">
              <w:rPr>
                <w:rFonts w:ascii="MB Lateefi" w:hAnsi="MB Lateefi" w:cs="MB Lateefi"/>
                <w:sz w:val="22"/>
                <w:szCs w:val="22"/>
                <w:lang w:bidi="sd-Arab-PK"/>
              </w:rPr>
              <w:t>/</w:t>
            </w:r>
            <w:r w:rsidRPr="00D1501F">
              <w:rPr>
                <w:rFonts w:ascii="MB Lateefi" w:hAnsi="MB Lateefi" w:cs="MB Lateefi"/>
                <w:sz w:val="22"/>
                <w:szCs w:val="22"/>
                <w:rtl/>
                <w:lang w:bidi="sd-Arab-PK"/>
              </w:rPr>
              <w:t xml:space="preserve"> سوپ (ھر قسم جو)</w:t>
            </w:r>
          </w:p>
        </w:tc>
        <w:tc>
          <w:tcPr>
            <w:tcW w:w="352" w:type="pct"/>
            <w:vAlign w:val="center"/>
            <w:tcPrChange w:id="1181" w:author="Iqbal Ameerali" w:date="2020-10-08T12:55:00Z">
              <w:tcPr>
                <w:tcW w:w="352" w:type="pct"/>
                <w:vAlign w:val="center"/>
              </w:tcPr>
            </w:tcPrChange>
          </w:tcPr>
          <w:p w14:paraId="1643C9B5"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E</w:t>
            </w:r>
          </w:p>
        </w:tc>
      </w:tr>
      <w:tr w:rsidR="00F5605E" w:rsidRPr="00775583" w14:paraId="24FB18F9" w14:textId="77777777" w:rsidTr="00D1501F">
        <w:trPr>
          <w:jc w:val="center"/>
          <w:trPrChange w:id="1182" w:author="Iqbal Ameerali" w:date="2020-10-08T12:55:00Z">
            <w:trPr>
              <w:jc w:val="center"/>
            </w:trPr>
          </w:trPrChange>
        </w:trPr>
        <w:tc>
          <w:tcPr>
            <w:tcW w:w="1170" w:type="pct"/>
            <w:vAlign w:val="center"/>
            <w:tcPrChange w:id="1183" w:author="Iqbal Ameerali" w:date="2020-10-08T12:55:00Z">
              <w:tcPr>
                <w:tcW w:w="584" w:type="pct"/>
                <w:vAlign w:val="center"/>
              </w:tcPr>
            </w:tcPrChange>
          </w:tcPr>
          <w:p w14:paraId="606E963E" w14:textId="6075BEFD" w:rsidR="00F5605E" w:rsidRPr="00F5605E" w:rsidRDefault="00F5605E">
            <w:pPr>
              <w:pStyle w:val="Responsecategs"/>
              <w:bidi/>
              <w:jc w:val="center"/>
              <w:rPr>
                <w:rFonts w:ascii="MB Lateefi" w:hAnsi="MB Lateefi" w:cs="MB Lateefi"/>
                <w:sz w:val="22"/>
                <w:szCs w:val="22"/>
              </w:rPr>
              <w:pPrChange w:id="1184" w:author="Iqbal Ameerali" w:date="2020-10-08T12:48:00Z">
                <w:pPr>
                  <w:pStyle w:val="Responsecategs"/>
                  <w:bidi/>
                </w:pPr>
              </w:pPrChange>
            </w:pPr>
            <w:ins w:id="1185" w:author="Iqbal Ameerali" w:date="2020-10-08T12:47:00Z">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ins>
          </w:p>
        </w:tc>
        <w:tc>
          <w:tcPr>
            <w:tcW w:w="625" w:type="pct"/>
            <w:vAlign w:val="center"/>
            <w:tcPrChange w:id="1186" w:author="Iqbal Ameerali" w:date="2020-10-08T12:55:00Z">
              <w:tcPr>
                <w:tcW w:w="743" w:type="pct"/>
                <w:gridSpan w:val="2"/>
                <w:vAlign w:val="center"/>
              </w:tcPr>
            </w:tcPrChange>
          </w:tcPr>
          <w:p w14:paraId="0D86A104"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0" w:type="pct"/>
            <w:vAlign w:val="center"/>
            <w:tcPrChange w:id="1187" w:author="Iqbal Ameerali" w:date="2020-10-08T12:55:00Z">
              <w:tcPr>
                <w:tcW w:w="625" w:type="pct"/>
                <w:vAlign w:val="center"/>
              </w:tcPr>
            </w:tcPrChange>
          </w:tcPr>
          <w:p w14:paraId="00DBDDCA"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509" w:type="pct"/>
            <w:vAlign w:val="center"/>
            <w:tcPrChange w:id="1188" w:author="Iqbal Ameerali" w:date="2020-10-08T12:55:00Z">
              <w:tcPr>
                <w:tcW w:w="742" w:type="pct"/>
                <w:gridSpan w:val="2"/>
                <w:vAlign w:val="center"/>
              </w:tcPr>
            </w:tcPrChange>
          </w:tcPr>
          <w:p w14:paraId="0DD83EDD"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1954" w:type="pct"/>
            <w:tcMar>
              <w:top w:w="0" w:type="dxa"/>
              <w:left w:w="108" w:type="dxa"/>
              <w:bottom w:w="0" w:type="dxa"/>
              <w:right w:w="108" w:type="dxa"/>
            </w:tcMar>
            <w:hideMark/>
            <w:tcPrChange w:id="1189" w:author="Iqbal Ameerali" w:date="2020-10-08T12:55:00Z">
              <w:tcPr>
                <w:tcW w:w="1954" w:type="pct"/>
                <w:tcMar>
                  <w:top w:w="0" w:type="dxa"/>
                  <w:left w:w="108" w:type="dxa"/>
                  <w:bottom w:w="0" w:type="dxa"/>
                  <w:right w:w="108" w:type="dxa"/>
                </w:tcMar>
                <w:hideMark/>
              </w:tcPr>
            </w:tcPrChange>
          </w:tcPr>
          <w:p w14:paraId="3BF06BC5" w14:textId="77777777" w:rsidR="00F5605E" w:rsidRPr="00666563" w:rsidRDefault="00F5605E" w:rsidP="00F5605E">
            <w:pPr>
              <w:pStyle w:val="Responsecategs"/>
              <w:bidi/>
              <w:rPr>
                <w:rFonts w:ascii="MB Lateefi" w:hAnsi="MB Lateefi" w:cs="MB Lateefi"/>
                <w:sz w:val="22"/>
                <w:szCs w:val="22"/>
                <w:rtl/>
                <w:lang w:bidi="sd-Arab-PK"/>
              </w:rPr>
            </w:pPr>
            <w:r w:rsidRPr="00D1501F">
              <w:rPr>
                <w:rFonts w:ascii="MB Lateefi" w:hAnsi="MB Lateefi" w:cs="MB Lateefi"/>
                <w:sz w:val="22"/>
                <w:szCs w:val="22"/>
                <w:rtl/>
                <w:lang w:bidi="sd-Arab-PK"/>
              </w:rPr>
              <w:t xml:space="preserve">ڌنئورو </w:t>
            </w:r>
            <w:r w:rsidRPr="00D1501F">
              <w:rPr>
                <w:rFonts w:ascii="MB Lateefi" w:hAnsi="MB Lateefi" w:cs="MB Lateefi"/>
                <w:sz w:val="22"/>
                <w:szCs w:val="22"/>
                <w:lang w:bidi="sd-Arab-PK"/>
              </w:rPr>
              <w:t>/</w:t>
            </w:r>
            <w:r w:rsidRPr="00D1501F">
              <w:rPr>
                <w:rFonts w:ascii="MB Lateefi" w:hAnsi="MB Lateefi" w:cs="MB Lateefi"/>
                <w:sz w:val="22"/>
                <w:szCs w:val="22"/>
                <w:rtl/>
                <w:lang w:bidi="sd-Arab-PK"/>
              </w:rPr>
              <w:t xml:space="preserve"> ڏھي </w:t>
            </w:r>
            <w:r w:rsidRPr="00666563">
              <w:rPr>
                <w:rFonts w:ascii="MB Lateefi" w:hAnsi="MB Lateefi" w:cs="MB Lateefi"/>
                <w:sz w:val="22"/>
                <w:szCs w:val="22"/>
                <w:lang w:bidi="sd-Arab-PK"/>
              </w:rPr>
              <w:t>/</w:t>
            </w:r>
            <w:r w:rsidRPr="00666563">
              <w:rPr>
                <w:rFonts w:ascii="MB Lateefi" w:hAnsi="MB Lateefi" w:cs="MB Lateefi"/>
                <w:sz w:val="22"/>
                <w:szCs w:val="22"/>
                <w:rtl/>
                <w:lang w:bidi="sd-Arab-PK"/>
              </w:rPr>
              <w:t xml:space="preserve"> لسي</w:t>
            </w:r>
          </w:p>
        </w:tc>
        <w:tc>
          <w:tcPr>
            <w:tcW w:w="352" w:type="pct"/>
            <w:vAlign w:val="center"/>
            <w:tcPrChange w:id="1190" w:author="Iqbal Ameerali" w:date="2020-10-08T12:55:00Z">
              <w:tcPr>
                <w:tcW w:w="352" w:type="pct"/>
                <w:vAlign w:val="center"/>
              </w:tcPr>
            </w:tcPrChange>
          </w:tcPr>
          <w:p w14:paraId="11632E7D"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F</w:t>
            </w:r>
          </w:p>
        </w:tc>
      </w:tr>
      <w:tr w:rsidR="00F5605E" w:rsidRPr="00775583" w14:paraId="10AFDA42" w14:textId="77777777" w:rsidTr="00D1501F">
        <w:trPr>
          <w:jc w:val="center"/>
          <w:trPrChange w:id="1191" w:author="Iqbal Ameerali" w:date="2020-10-08T12:55:00Z">
            <w:trPr>
              <w:jc w:val="center"/>
            </w:trPr>
          </w:trPrChange>
        </w:trPr>
        <w:tc>
          <w:tcPr>
            <w:tcW w:w="1170" w:type="pct"/>
            <w:vAlign w:val="center"/>
            <w:tcPrChange w:id="1192" w:author="Iqbal Ameerali" w:date="2020-10-08T12:55:00Z">
              <w:tcPr>
                <w:tcW w:w="584" w:type="pct"/>
                <w:vAlign w:val="center"/>
              </w:tcPr>
            </w:tcPrChange>
          </w:tcPr>
          <w:p w14:paraId="4FF9DEB3" w14:textId="202CD6A4" w:rsidR="00F5605E" w:rsidRPr="00F5605E" w:rsidRDefault="00F5605E">
            <w:pPr>
              <w:pStyle w:val="Responsecategs"/>
              <w:bidi/>
              <w:jc w:val="center"/>
              <w:rPr>
                <w:rFonts w:ascii="MB Lateefi" w:hAnsi="MB Lateefi" w:cs="MB Lateefi"/>
                <w:sz w:val="22"/>
                <w:szCs w:val="22"/>
              </w:rPr>
              <w:pPrChange w:id="1193" w:author="Iqbal Ameerali" w:date="2020-10-08T12:48:00Z">
                <w:pPr>
                  <w:pStyle w:val="Responsecategs"/>
                  <w:bidi/>
                </w:pPr>
              </w:pPrChange>
            </w:pPr>
            <w:ins w:id="1194" w:author="Iqbal Ameerali" w:date="2020-10-08T12:47:00Z">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ins>
          </w:p>
        </w:tc>
        <w:tc>
          <w:tcPr>
            <w:tcW w:w="625" w:type="pct"/>
            <w:vAlign w:val="center"/>
            <w:tcPrChange w:id="1195" w:author="Iqbal Ameerali" w:date="2020-10-08T12:55:00Z">
              <w:tcPr>
                <w:tcW w:w="743" w:type="pct"/>
                <w:gridSpan w:val="2"/>
                <w:vAlign w:val="center"/>
              </w:tcPr>
            </w:tcPrChange>
          </w:tcPr>
          <w:p w14:paraId="3FE1557D"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0" w:type="pct"/>
            <w:vAlign w:val="center"/>
            <w:tcPrChange w:id="1196" w:author="Iqbal Ameerali" w:date="2020-10-08T12:55:00Z">
              <w:tcPr>
                <w:tcW w:w="625" w:type="pct"/>
                <w:vAlign w:val="center"/>
              </w:tcPr>
            </w:tcPrChange>
          </w:tcPr>
          <w:p w14:paraId="42997BCB"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509" w:type="pct"/>
            <w:vAlign w:val="center"/>
            <w:tcPrChange w:id="1197" w:author="Iqbal Ameerali" w:date="2020-10-08T12:55:00Z">
              <w:tcPr>
                <w:tcW w:w="742" w:type="pct"/>
                <w:gridSpan w:val="2"/>
                <w:vAlign w:val="center"/>
              </w:tcPr>
            </w:tcPrChange>
          </w:tcPr>
          <w:p w14:paraId="152EFD5B"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1954" w:type="pct"/>
            <w:tcMar>
              <w:top w:w="0" w:type="dxa"/>
              <w:left w:w="108" w:type="dxa"/>
              <w:bottom w:w="0" w:type="dxa"/>
              <w:right w:w="108" w:type="dxa"/>
            </w:tcMar>
            <w:hideMark/>
            <w:tcPrChange w:id="1198" w:author="Iqbal Ameerali" w:date="2020-10-08T12:55:00Z">
              <w:tcPr>
                <w:tcW w:w="1954" w:type="pct"/>
                <w:tcMar>
                  <w:top w:w="0" w:type="dxa"/>
                  <w:left w:w="108" w:type="dxa"/>
                  <w:bottom w:w="0" w:type="dxa"/>
                  <w:right w:w="108" w:type="dxa"/>
                </w:tcMar>
                <w:hideMark/>
              </w:tcPr>
            </w:tcPrChange>
          </w:tcPr>
          <w:p w14:paraId="46BA4108" w14:textId="77777777" w:rsidR="00F5605E" w:rsidRPr="00D1501F" w:rsidRDefault="00F5605E" w:rsidP="00F5605E">
            <w:pPr>
              <w:pStyle w:val="Responsecategs"/>
              <w:bidi/>
              <w:rPr>
                <w:rFonts w:ascii="MB Lateefi" w:hAnsi="MB Lateefi" w:cs="MB Lateefi"/>
                <w:sz w:val="22"/>
                <w:szCs w:val="22"/>
                <w:rtl/>
                <w:lang w:bidi="sd-Arab-PK"/>
              </w:rPr>
            </w:pPr>
            <w:r w:rsidRPr="00D1501F">
              <w:rPr>
                <w:rFonts w:ascii="MB Lateefi" w:hAnsi="MB Lateefi" w:cs="MB Lateefi"/>
                <w:sz w:val="22"/>
                <w:szCs w:val="22"/>
                <w:rtl/>
                <w:lang w:bidi="sd-Arab-PK"/>
              </w:rPr>
              <w:t xml:space="preserve">پٽڙي رٻ </w:t>
            </w:r>
            <w:r w:rsidRPr="00D1501F">
              <w:rPr>
                <w:rFonts w:ascii="MB Lateefi" w:hAnsi="MB Lateefi" w:cs="MB Lateefi"/>
                <w:sz w:val="22"/>
                <w:szCs w:val="22"/>
                <w:lang w:bidi="sd-Arab-PK"/>
              </w:rPr>
              <w:t>/</w:t>
            </w:r>
            <w:r w:rsidRPr="00D1501F">
              <w:rPr>
                <w:rFonts w:ascii="MB Lateefi" w:hAnsi="MB Lateefi" w:cs="MB Lateefi"/>
                <w:sz w:val="22"/>
                <w:szCs w:val="22"/>
                <w:rtl/>
                <w:lang w:bidi="sd-Arab-PK"/>
              </w:rPr>
              <w:t xml:space="preserve"> دليو</w:t>
            </w:r>
          </w:p>
        </w:tc>
        <w:tc>
          <w:tcPr>
            <w:tcW w:w="352" w:type="pct"/>
            <w:vAlign w:val="center"/>
            <w:tcPrChange w:id="1199" w:author="Iqbal Ameerali" w:date="2020-10-08T12:55:00Z">
              <w:tcPr>
                <w:tcW w:w="352" w:type="pct"/>
                <w:vAlign w:val="center"/>
              </w:tcPr>
            </w:tcPrChange>
          </w:tcPr>
          <w:p w14:paraId="725DB9DA"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G</w:t>
            </w:r>
          </w:p>
        </w:tc>
      </w:tr>
      <w:tr w:rsidR="00F5605E" w:rsidRPr="00775583" w14:paraId="77AC6C3B" w14:textId="77777777" w:rsidTr="00D1501F">
        <w:trPr>
          <w:jc w:val="center"/>
          <w:trPrChange w:id="1200" w:author="Iqbal Ameerali" w:date="2020-10-08T12:55:00Z">
            <w:trPr>
              <w:jc w:val="center"/>
            </w:trPr>
          </w:trPrChange>
        </w:trPr>
        <w:tc>
          <w:tcPr>
            <w:tcW w:w="1170" w:type="pct"/>
            <w:vAlign w:val="center"/>
            <w:tcPrChange w:id="1201" w:author="Iqbal Ameerali" w:date="2020-10-08T12:55:00Z">
              <w:tcPr>
                <w:tcW w:w="584" w:type="pct"/>
                <w:vAlign w:val="center"/>
              </w:tcPr>
            </w:tcPrChange>
          </w:tcPr>
          <w:p w14:paraId="4554C568" w14:textId="7333062D" w:rsidR="00F5605E" w:rsidRPr="00F5605E" w:rsidRDefault="00F5605E">
            <w:pPr>
              <w:pStyle w:val="Responsecategs"/>
              <w:bidi/>
              <w:jc w:val="center"/>
              <w:rPr>
                <w:rFonts w:ascii="MB Lateefi" w:hAnsi="MB Lateefi" w:cs="MB Lateefi"/>
                <w:sz w:val="22"/>
                <w:szCs w:val="22"/>
              </w:rPr>
              <w:pPrChange w:id="1202" w:author="Iqbal Ameerali" w:date="2020-10-08T12:48:00Z">
                <w:pPr>
                  <w:pStyle w:val="Responsecategs"/>
                  <w:bidi/>
                </w:pPr>
              </w:pPrChange>
            </w:pPr>
            <w:ins w:id="1203" w:author="Iqbal Ameerali" w:date="2020-10-08T12:47:00Z">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ins>
          </w:p>
        </w:tc>
        <w:tc>
          <w:tcPr>
            <w:tcW w:w="625" w:type="pct"/>
            <w:vAlign w:val="center"/>
            <w:tcPrChange w:id="1204" w:author="Iqbal Ameerali" w:date="2020-10-08T12:55:00Z">
              <w:tcPr>
                <w:tcW w:w="743" w:type="pct"/>
                <w:gridSpan w:val="2"/>
                <w:vAlign w:val="center"/>
              </w:tcPr>
            </w:tcPrChange>
          </w:tcPr>
          <w:p w14:paraId="6025FFCB"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0" w:type="pct"/>
            <w:vAlign w:val="center"/>
            <w:tcPrChange w:id="1205" w:author="Iqbal Ameerali" w:date="2020-10-08T12:55:00Z">
              <w:tcPr>
                <w:tcW w:w="625" w:type="pct"/>
                <w:vAlign w:val="center"/>
              </w:tcPr>
            </w:tcPrChange>
          </w:tcPr>
          <w:p w14:paraId="2CD306DC"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509" w:type="pct"/>
            <w:vAlign w:val="center"/>
            <w:tcPrChange w:id="1206" w:author="Iqbal Ameerali" w:date="2020-10-08T12:55:00Z">
              <w:tcPr>
                <w:tcW w:w="742" w:type="pct"/>
                <w:gridSpan w:val="2"/>
                <w:vAlign w:val="center"/>
              </w:tcPr>
            </w:tcPrChange>
          </w:tcPr>
          <w:p w14:paraId="36BADFEB"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1954" w:type="pct"/>
            <w:tcMar>
              <w:top w:w="0" w:type="dxa"/>
              <w:left w:w="108" w:type="dxa"/>
              <w:bottom w:w="0" w:type="dxa"/>
              <w:right w:w="108" w:type="dxa"/>
            </w:tcMar>
            <w:hideMark/>
            <w:tcPrChange w:id="1207" w:author="Iqbal Ameerali" w:date="2020-10-08T12:55:00Z">
              <w:tcPr>
                <w:tcW w:w="1954" w:type="pct"/>
                <w:tcMar>
                  <w:top w:w="0" w:type="dxa"/>
                  <w:left w:w="108" w:type="dxa"/>
                  <w:bottom w:w="0" w:type="dxa"/>
                  <w:right w:w="108" w:type="dxa"/>
                </w:tcMar>
                <w:hideMark/>
              </w:tcPr>
            </w:tcPrChange>
          </w:tcPr>
          <w:p w14:paraId="3A2D047A" w14:textId="77777777" w:rsidR="00F5605E" w:rsidRPr="00666563" w:rsidRDefault="00F5605E" w:rsidP="00F5605E">
            <w:pPr>
              <w:pStyle w:val="Responsecategs"/>
              <w:bidi/>
              <w:rPr>
                <w:rFonts w:ascii="MB Lateefi" w:hAnsi="MB Lateefi" w:cs="MB Lateefi"/>
                <w:sz w:val="22"/>
                <w:szCs w:val="22"/>
                <w:rtl/>
                <w:lang w:bidi="sd-Arab-PK"/>
              </w:rPr>
            </w:pPr>
            <w:r w:rsidRPr="00D1501F">
              <w:rPr>
                <w:rFonts w:ascii="MB Lateefi" w:hAnsi="MB Lateefi" w:cs="MB Lateefi"/>
                <w:sz w:val="22"/>
                <w:szCs w:val="22"/>
                <w:rtl/>
                <w:lang w:bidi="sd-Arab-PK"/>
              </w:rPr>
              <w:t xml:space="preserve">ٻين پاڻياٺيون </w:t>
            </w:r>
            <w:r w:rsidRPr="00D1501F">
              <w:rPr>
                <w:rFonts w:ascii="MB Lateefi" w:hAnsi="MB Lateefi" w:cs="MB Lateefi"/>
                <w:sz w:val="22"/>
                <w:szCs w:val="22"/>
                <w:lang w:bidi="sd-Arab-PK"/>
              </w:rPr>
              <w:t>/</w:t>
            </w:r>
            <w:r w:rsidRPr="00D1501F">
              <w:rPr>
                <w:rFonts w:ascii="MB Lateefi" w:hAnsi="MB Lateefi" w:cs="MB Lateefi"/>
                <w:sz w:val="22"/>
                <w:szCs w:val="22"/>
                <w:rtl/>
                <w:lang w:bidi="sd-Arab-PK"/>
              </w:rPr>
              <w:t xml:space="preserve"> پٽڙيون شيون جھڙوڪ گرائپ واٽر، چانھ وغير</w:t>
            </w:r>
            <w:r w:rsidRPr="00D1501F">
              <w:rPr>
                <w:rFonts w:ascii="MB Lateefi" w:hAnsi="MB Lateefi" w:cs="MB Lateefi"/>
                <w:sz w:val="22"/>
                <w:szCs w:val="22"/>
                <w:rtl/>
                <w:lang w:bidi="fa-IR"/>
              </w:rPr>
              <w:t>ه</w:t>
            </w:r>
            <w:r w:rsidRPr="00666563">
              <w:rPr>
                <w:rFonts w:ascii="MB Lateefi" w:hAnsi="MB Lateefi" w:cs="MB Lateefi"/>
                <w:sz w:val="22"/>
                <w:szCs w:val="22"/>
                <w:rtl/>
                <w:lang w:bidi="sd-Arab-PK"/>
              </w:rPr>
              <w:t>)</w:t>
            </w:r>
          </w:p>
        </w:tc>
        <w:tc>
          <w:tcPr>
            <w:tcW w:w="352" w:type="pct"/>
            <w:vAlign w:val="center"/>
            <w:tcPrChange w:id="1208" w:author="Iqbal Ameerali" w:date="2020-10-08T12:55:00Z">
              <w:tcPr>
                <w:tcW w:w="352" w:type="pct"/>
                <w:vAlign w:val="center"/>
              </w:tcPr>
            </w:tcPrChange>
          </w:tcPr>
          <w:p w14:paraId="6C118872"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H</w:t>
            </w:r>
          </w:p>
        </w:tc>
      </w:tr>
      <w:tr w:rsidR="00F5605E" w:rsidRPr="00775583" w14:paraId="40208A45" w14:textId="77777777" w:rsidTr="00D1501F">
        <w:trPr>
          <w:jc w:val="center"/>
          <w:trPrChange w:id="1209" w:author="Iqbal Ameerali" w:date="2020-10-08T12:55:00Z">
            <w:trPr>
              <w:jc w:val="center"/>
            </w:trPr>
          </w:trPrChange>
        </w:trPr>
        <w:tc>
          <w:tcPr>
            <w:tcW w:w="1170" w:type="pct"/>
            <w:vAlign w:val="center"/>
            <w:tcPrChange w:id="1210" w:author="Iqbal Ameerali" w:date="2020-10-08T12:55:00Z">
              <w:tcPr>
                <w:tcW w:w="584" w:type="pct"/>
                <w:vAlign w:val="center"/>
              </w:tcPr>
            </w:tcPrChange>
          </w:tcPr>
          <w:p w14:paraId="2CC10626" w14:textId="0780D9D2" w:rsidR="00F5605E" w:rsidRPr="00F5605E" w:rsidRDefault="00F5605E">
            <w:pPr>
              <w:pStyle w:val="Responsecategs"/>
              <w:bidi/>
              <w:jc w:val="center"/>
              <w:rPr>
                <w:rFonts w:ascii="MB Lateefi" w:hAnsi="MB Lateefi" w:cs="MB Lateefi"/>
                <w:color w:val="000000"/>
                <w:sz w:val="22"/>
                <w:szCs w:val="22"/>
              </w:rPr>
              <w:pPrChange w:id="1211" w:author="Iqbal Ameerali" w:date="2020-10-08T12:48:00Z">
                <w:pPr>
                  <w:pStyle w:val="Responsecategs"/>
                  <w:bidi/>
                </w:pPr>
              </w:pPrChange>
            </w:pPr>
            <w:ins w:id="1212" w:author="Iqbal Ameerali" w:date="2020-10-08T12:47:00Z">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477FCF">
                <w:rPr>
                  <w:rFonts w:asciiTheme="minorHAnsi" w:hAnsiTheme="minorHAnsi" w:cstheme="minorHAnsi"/>
                  <w:color w:val="000000"/>
                </w:rPr>
              </w:r>
              <w:r w:rsidR="00477FCF">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ins>
          </w:p>
        </w:tc>
        <w:tc>
          <w:tcPr>
            <w:tcW w:w="625" w:type="pct"/>
            <w:vAlign w:val="center"/>
            <w:tcPrChange w:id="1213" w:author="Iqbal Ameerali" w:date="2020-10-08T12:55:00Z">
              <w:tcPr>
                <w:tcW w:w="743" w:type="pct"/>
                <w:gridSpan w:val="2"/>
                <w:vAlign w:val="center"/>
              </w:tcPr>
            </w:tcPrChange>
          </w:tcPr>
          <w:p w14:paraId="0415BD3F"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0" w:type="pct"/>
            <w:vAlign w:val="center"/>
            <w:tcPrChange w:id="1214" w:author="Iqbal Ameerali" w:date="2020-10-08T12:55:00Z">
              <w:tcPr>
                <w:tcW w:w="625" w:type="pct"/>
                <w:vAlign w:val="center"/>
              </w:tcPr>
            </w:tcPrChange>
          </w:tcPr>
          <w:p w14:paraId="5109BA68"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509" w:type="pct"/>
            <w:vAlign w:val="center"/>
            <w:tcPrChange w:id="1215" w:author="Iqbal Ameerali" w:date="2020-10-08T12:55:00Z">
              <w:tcPr>
                <w:tcW w:w="742" w:type="pct"/>
                <w:gridSpan w:val="2"/>
                <w:vAlign w:val="center"/>
              </w:tcPr>
            </w:tcPrChange>
          </w:tcPr>
          <w:p w14:paraId="7D40FB2C"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1954" w:type="pct"/>
            <w:tcMar>
              <w:top w:w="0" w:type="dxa"/>
              <w:left w:w="108" w:type="dxa"/>
              <w:bottom w:w="0" w:type="dxa"/>
              <w:right w:w="108" w:type="dxa"/>
            </w:tcMar>
            <w:tcPrChange w:id="1216" w:author="Iqbal Ameerali" w:date="2020-10-08T12:55:00Z">
              <w:tcPr>
                <w:tcW w:w="1954" w:type="pct"/>
                <w:tcMar>
                  <w:top w:w="0" w:type="dxa"/>
                  <w:left w:w="108" w:type="dxa"/>
                  <w:bottom w:w="0" w:type="dxa"/>
                  <w:right w:w="108" w:type="dxa"/>
                </w:tcMar>
              </w:tcPr>
            </w:tcPrChange>
          </w:tcPr>
          <w:p w14:paraId="40F0CD8E" w14:textId="77777777" w:rsidR="00F5605E" w:rsidRPr="00D1501F" w:rsidRDefault="00F5605E" w:rsidP="00F5605E">
            <w:pPr>
              <w:pStyle w:val="Responsecategs"/>
              <w:bidi/>
              <w:rPr>
                <w:rFonts w:ascii="MB Lateefi" w:hAnsi="MB Lateefi" w:cs="MB Lateefi"/>
                <w:sz w:val="22"/>
                <w:szCs w:val="22"/>
                <w:rtl/>
                <w:lang w:bidi="sd-Arab-PK"/>
              </w:rPr>
            </w:pPr>
            <w:r w:rsidRPr="00D1501F">
              <w:rPr>
                <w:rFonts w:ascii="MB Lateefi" w:hAnsi="MB Lateefi" w:cs="MB Lateefi"/>
                <w:sz w:val="22"/>
                <w:szCs w:val="22"/>
                <w:rtl/>
                <w:lang w:bidi="sd-Arab-PK"/>
              </w:rPr>
              <w:t>ٻي ڪا ب</w:t>
            </w:r>
            <w:r w:rsidRPr="00D1501F">
              <w:rPr>
                <w:rFonts w:ascii="MB Lateefi" w:hAnsi="MB Lateefi" w:cs="MB Lateefi"/>
                <w:sz w:val="22"/>
                <w:szCs w:val="22"/>
                <w:rtl/>
                <w:lang w:bidi="fa-IR"/>
              </w:rPr>
              <w:t>ه</w:t>
            </w:r>
            <w:r w:rsidRPr="00D1501F">
              <w:rPr>
                <w:rFonts w:ascii="MB Lateefi" w:hAnsi="MB Lateefi" w:cs="MB Lateefi"/>
                <w:sz w:val="22"/>
                <w:szCs w:val="22"/>
                <w:rtl/>
                <w:lang w:bidi="sd-Arab-PK"/>
              </w:rPr>
              <w:t xml:space="preserve"> پاڻياٺي شئي</w:t>
            </w:r>
          </w:p>
        </w:tc>
        <w:tc>
          <w:tcPr>
            <w:tcW w:w="352" w:type="pct"/>
            <w:vAlign w:val="center"/>
            <w:tcPrChange w:id="1217" w:author="Iqbal Ameerali" w:date="2020-10-08T12:55:00Z">
              <w:tcPr>
                <w:tcW w:w="352" w:type="pct"/>
                <w:vAlign w:val="center"/>
              </w:tcPr>
            </w:tcPrChange>
          </w:tcPr>
          <w:p w14:paraId="710AA31D"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I</w:t>
            </w:r>
          </w:p>
        </w:tc>
      </w:tr>
      <w:tr w:rsidR="003D79AD" w:rsidRPr="00775583" w14:paraId="47ACA745" w14:textId="77777777" w:rsidTr="00D1501F">
        <w:trPr>
          <w:trHeight w:val="278"/>
          <w:jc w:val="center"/>
          <w:trPrChange w:id="1218" w:author="Iqbal Ameerali" w:date="2020-10-08T12:55:00Z">
            <w:trPr>
              <w:trHeight w:val="278"/>
              <w:jc w:val="center"/>
            </w:trPr>
          </w:trPrChange>
        </w:trPr>
        <w:tc>
          <w:tcPr>
            <w:tcW w:w="1170" w:type="pct"/>
            <w:shd w:val="clear" w:color="auto" w:fill="FFFFFF" w:themeFill="background1"/>
            <w:vAlign w:val="center"/>
            <w:tcPrChange w:id="1219" w:author="Iqbal Ameerali" w:date="2020-10-08T12:55:00Z">
              <w:tcPr>
                <w:tcW w:w="584" w:type="pct"/>
                <w:shd w:val="clear" w:color="auto" w:fill="FFFFFF" w:themeFill="background1"/>
                <w:vAlign w:val="center"/>
              </w:tcPr>
            </w:tcPrChange>
          </w:tcPr>
          <w:p w14:paraId="4C8754E9" w14:textId="4697D464" w:rsidR="003D79AD" w:rsidRPr="00775583" w:rsidRDefault="003D79AD" w:rsidP="00C50A70">
            <w:pPr>
              <w:pStyle w:val="Responsecategs"/>
              <w:bidi/>
              <w:rPr>
                <w:rFonts w:ascii="MB Lateefi" w:hAnsi="MB Lateefi" w:cs="MB Lateefi"/>
                <w:sz w:val="22"/>
                <w:szCs w:val="22"/>
                <w:rtl/>
                <w:lang w:bidi="sd-Arab-PK"/>
              </w:rPr>
            </w:pPr>
            <w:del w:id="1220" w:author="Iqbal Ameerali" w:date="2020-10-08T12:45:00Z">
              <w:r w:rsidRPr="00775583" w:rsidDel="00F5605E">
                <w:rPr>
                  <w:rFonts w:ascii="MB Lateefi" w:hAnsi="MB Lateefi" w:cs="MB Lateefi"/>
                  <w:sz w:val="22"/>
                  <w:szCs w:val="22"/>
                  <w:rtl/>
                  <w:lang w:bidi="sd-Arab-PK"/>
                </w:rPr>
                <w:delText xml:space="preserve"> </w:delText>
              </w:r>
            </w:del>
          </w:p>
        </w:tc>
        <w:tc>
          <w:tcPr>
            <w:tcW w:w="1524" w:type="pct"/>
            <w:gridSpan w:val="3"/>
            <w:shd w:val="clear" w:color="auto" w:fill="FFFFFF" w:themeFill="background1"/>
            <w:vAlign w:val="center"/>
            <w:tcPrChange w:id="1221" w:author="Iqbal Ameerali" w:date="2020-10-08T12:55:00Z">
              <w:tcPr>
                <w:tcW w:w="2110" w:type="pct"/>
                <w:gridSpan w:val="5"/>
                <w:shd w:val="clear" w:color="auto" w:fill="FFFFFF" w:themeFill="background1"/>
                <w:vAlign w:val="center"/>
              </w:tcPr>
            </w:tcPrChange>
          </w:tcPr>
          <w:p w14:paraId="76626798" w14:textId="11C82749" w:rsidR="003D79AD" w:rsidRPr="00775583" w:rsidRDefault="003D79AD" w:rsidP="00C50A70">
            <w:pPr>
              <w:pStyle w:val="Responsecategs"/>
              <w:bidi/>
              <w:rPr>
                <w:rFonts w:ascii="MB Lateefi" w:hAnsi="MB Lateefi" w:cs="MB Lateefi"/>
                <w:sz w:val="22"/>
                <w:szCs w:val="22"/>
                <w:rtl/>
                <w:lang w:bidi="sd-Arab-PK"/>
              </w:rPr>
            </w:pPr>
            <w:del w:id="1222" w:author="Iqbal Ameerali" w:date="2020-10-08T12:45:00Z">
              <w:r w:rsidRPr="00775583" w:rsidDel="00F5605E">
                <w:rPr>
                  <w:rFonts w:ascii="MB Lateefi" w:hAnsi="MB Lateefi" w:cs="MB Lateefi" w:hint="eastAsia"/>
                  <w:sz w:val="22"/>
                  <w:szCs w:val="22"/>
                  <w:rtl/>
                  <w:lang w:bidi="sd-Arab-PK"/>
                </w:rPr>
                <w:delText>ھن</w:delText>
              </w:r>
              <w:r w:rsidRPr="00775583" w:rsidDel="00F5605E">
                <w:rPr>
                  <w:rFonts w:ascii="MB Lateefi" w:hAnsi="MB Lateefi" w:cs="MB Lateefi"/>
                  <w:sz w:val="22"/>
                  <w:szCs w:val="22"/>
                  <w:rtl/>
                  <w:lang w:bidi="sd-Arab-PK"/>
                </w:rPr>
                <w:delText xml:space="preserve"> سوال جي آپشنز ۾ صرف اھي </w:delText>
              </w:r>
              <w:r w:rsidR="005A20BA" w:rsidRPr="00775583" w:rsidDel="00F5605E">
                <w:rPr>
                  <w:rFonts w:ascii="MB Lateefi" w:hAnsi="MB Lateefi" w:cs="MB Lateefi" w:hint="eastAsia"/>
                  <w:sz w:val="22"/>
                  <w:szCs w:val="22"/>
                  <w:rtl/>
                  <w:lang w:bidi="sd-Arab-PK"/>
                </w:rPr>
                <w:delText>ظ</w:delText>
              </w:r>
              <w:r w:rsidRPr="00775583" w:rsidDel="00F5605E">
                <w:rPr>
                  <w:rFonts w:ascii="MB Lateefi" w:hAnsi="MB Lateefi" w:cs="MB Lateefi" w:hint="eastAsia"/>
                  <w:sz w:val="22"/>
                  <w:szCs w:val="22"/>
                  <w:rtl/>
                  <w:lang w:bidi="sd-Arab-PK"/>
                </w:rPr>
                <w:delText>اھر</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cs"/>
                  <w:sz w:val="22"/>
                  <w:szCs w:val="22"/>
                  <w:rtl/>
                  <w:lang w:bidi="sd-Arab-PK"/>
                </w:rPr>
                <w:delText>ٿ</w:delText>
              </w:r>
              <w:r w:rsidRPr="00775583" w:rsidDel="00F5605E">
                <w:rPr>
                  <w:rFonts w:ascii="MB Lateefi" w:hAnsi="MB Lateefi" w:cs="MB Lateefi" w:hint="eastAsia"/>
                  <w:sz w:val="22"/>
                  <w:szCs w:val="22"/>
                  <w:rtl/>
                  <w:lang w:bidi="sd-Arab-PK"/>
                </w:rPr>
                <w:delText>يندا</w:delText>
              </w:r>
              <w:r w:rsidRPr="00775583" w:rsidDel="00F5605E">
                <w:rPr>
                  <w:rFonts w:ascii="MB Lateefi" w:hAnsi="MB Lateefi" w:cs="MB Lateefi"/>
                  <w:sz w:val="22"/>
                  <w:szCs w:val="22"/>
                  <w:rtl/>
                  <w:lang w:bidi="sd-Arab-PK"/>
                </w:rPr>
                <w:delText xml:space="preserve"> جن جو جواب </w:delText>
              </w:r>
              <w:r w:rsidR="00FD456E" w:rsidRPr="00775583" w:rsidDel="00F5605E">
                <w:rPr>
                  <w:rFonts w:ascii="MB Lateefi" w:hAnsi="MB Lateefi" w:cs="MB Lateefi"/>
                  <w:sz w:val="22"/>
                  <w:szCs w:val="22"/>
                  <w:lang w:bidi="sd-Arab-PK"/>
                </w:rPr>
                <w:delText>J19</w:delText>
              </w:r>
              <w:r w:rsidR="00FD456E" w:rsidRPr="00775583" w:rsidDel="00F5605E">
                <w:rPr>
                  <w:rFonts w:ascii="MB Lateefi" w:hAnsi="MB Lateefi" w:cs="MB Lateefi"/>
                  <w:sz w:val="22"/>
                  <w:szCs w:val="22"/>
                  <w:rtl/>
                  <w:lang w:bidi="sd-Arab-PK"/>
                </w:rPr>
                <w:delText xml:space="preserve"> ۾ ھا ۾ ايندو</w:delText>
              </w:r>
            </w:del>
          </w:p>
        </w:tc>
        <w:tc>
          <w:tcPr>
            <w:tcW w:w="1954" w:type="pct"/>
            <w:shd w:val="clear" w:color="auto" w:fill="FFFFFF" w:themeFill="background1"/>
            <w:vAlign w:val="center"/>
            <w:tcPrChange w:id="1223" w:author="Iqbal Ameerali" w:date="2020-10-08T12:55:00Z">
              <w:tcPr>
                <w:tcW w:w="1954" w:type="pct"/>
                <w:shd w:val="clear" w:color="auto" w:fill="FFFFFF" w:themeFill="background1"/>
                <w:vAlign w:val="center"/>
              </w:tcPr>
            </w:tcPrChange>
          </w:tcPr>
          <w:p w14:paraId="3B6540EC" w14:textId="088E3197" w:rsidR="003D79AD" w:rsidRPr="00775583" w:rsidRDefault="003D79AD" w:rsidP="00C50A70">
            <w:pPr>
              <w:pStyle w:val="Responsecategs"/>
              <w:bidi/>
              <w:rPr>
                <w:rFonts w:ascii="MB Lateefi" w:hAnsi="MB Lateefi" w:cs="MB Lateefi"/>
                <w:sz w:val="22"/>
                <w:szCs w:val="22"/>
                <w:rtl/>
                <w:lang w:bidi="sd-Arab-PK"/>
              </w:rPr>
            </w:pPr>
            <w:del w:id="1224" w:author="Iqbal Ameerali" w:date="2020-10-08T12:45:00Z">
              <w:r w:rsidRPr="00775583" w:rsidDel="00F5605E">
                <w:rPr>
                  <w:rFonts w:ascii="MB Lateefi" w:hAnsi="MB Lateefi" w:cs="MB Lateefi"/>
                  <w:sz w:val="22"/>
                  <w:szCs w:val="22"/>
                  <w:lang w:bidi="sd-Arab-PK"/>
                </w:rPr>
                <w:delText>)</w:delText>
              </w:r>
              <w:r w:rsidRPr="00775583" w:rsidDel="00F5605E">
                <w:rPr>
                  <w:rFonts w:ascii="MB Lateefi" w:hAnsi="MB Lateefi" w:cs="MB Lateefi"/>
                  <w:sz w:val="22"/>
                  <w:szCs w:val="22"/>
                  <w:rtl/>
                  <w:lang w:bidi="sd-Arab-PK"/>
                </w:rPr>
                <w:delText xml:space="preserve">نالي) </w:delText>
              </w:r>
              <w:r w:rsidRPr="00775583" w:rsidDel="00F5605E">
                <w:rPr>
                  <w:rFonts w:ascii="MB Lateefi" w:hAnsi="MB Lateefi" w:cs="MB Lateefi" w:hint="cs"/>
                  <w:sz w:val="22"/>
                  <w:szCs w:val="22"/>
                  <w:rtl/>
                  <w:lang w:bidi="sd-Arab-PK"/>
                </w:rPr>
                <w:delText>ڪ</w:delText>
              </w:r>
              <w:r w:rsidRPr="00775583" w:rsidDel="00F5605E">
                <w:rPr>
                  <w:rFonts w:ascii="MB Lateefi" w:hAnsi="MB Lateefi" w:cs="MB Lateefi" w:hint="eastAsia"/>
                  <w:sz w:val="22"/>
                  <w:szCs w:val="22"/>
                  <w:rtl/>
                  <w:lang w:bidi="sd-Arab-PK"/>
                </w:rPr>
                <w:delText>الھ</w:delText>
              </w:r>
              <w:r w:rsidRPr="00775583" w:rsidDel="00F5605E">
                <w:rPr>
                  <w:rFonts w:ascii="MB Lateefi" w:hAnsi="MB Lateefi" w:cs="MB Lateefi"/>
                  <w:sz w:val="22"/>
                  <w:szCs w:val="22"/>
                  <w:rtl/>
                  <w:lang w:bidi="sd-Arab-PK"/>
                </w:rPr>
                <w:delText xml:space="preserve"> (گذريل </w:delText>
              </w:r>
              <w:r w:rsidRPr="00775583" w:rsidDel="00F5605E">
                <w:rPr>
                  <w:rFonts w:ascii="MB Lateefi" w:hAnsi="MB Lateefi" w:cs="MB Lateefi" w:hint="cs"/>
                  <w:sz w:val="22"/>
                  <w:szCs w:val="22"/>
                  <w:rtl/>
                  <w:lang w:bidi="sd-Arab-PK"/>
                </w:rPr>
                <w:delText>ڏ</w:delText>
              </w:r>
              <w:r w:rsidRPr="00775583" w:rsidDel="00F5605E">
                <w:rPr>
                  <w:rFonts w:ascii="MB Lateefi" w:hAnsi="MB Lateefi" w:cs="MB Lateefi" w:hint="eastAsia"/>
                  <w:sz w:val="22"/>
                  <w:szCs w:val="22"/>
                  <w:rtl/>
                  <w:lang w:bidi="sd-Arab-PK"/>
                </w:rPr>
                <w:delText>ينھن</w:delText>
              </w:r>
              <w:r w:rsidRPr="00775583" w:rsidDel="00F5605E">
                <w:rPr>
                  <w:rFonts w:ascii="MB Lateefi" w:hAnsi="MB Lateefi" w:cs="MB Lateefi"/>
                  <w:sz w:val="22"/>
                  <w:szCs w:val="22"/>
                  <w:rtl/>
                  <w:lang w:bidi="sd-Arab-PK"/>
                </w:rPr>
                <w:delText xml:space="preserve"> ۽ </w:delText>
              </w:r>
              <w:r w:rsidRPr="00775583" w:rsidDel="00F5605E">
                <w:rPr>
                  <w:rFonts w:ascii="MB Lateefi" w:hAnsi="MB Lateefi" w:cs="MB Lateefi" w:hint="eastAsia"/>
                  <w:sz w:val="22"/>
                  <w:szCs w:val="22"/>
                  <w:rtl/>
                  <w:lang w:bidi="sd-Arab-PK"/>
                </w:rPr>
                <w:delText>رات</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گھر</w:delText>
              </w:r>
              <w:r w:rsidRPr="00775583" w:rsidDel="00F5605E">
                <w:rPr>
                  <w:rFonts w:ascii="MB Lateefi" w:hAnsi="MB Lateefi" w:cs="MB Lateefi"/>
                  <w:sz w:val="22"/>
                  <w:szCs w:val="22"/>
                  <w:rtl/>
                  <w:lang w:bidi="sd-Arab-PK"/>
                </w:rPr>
                <w:delText xml:space="preserve"> ۾ </w:delText>
              </w:r>
              <w:r w:rsidRPr="00775583" w:rsidDel="00F5605E">
                <w:rPr>
                  <w:rFonts w:ascii="MB Lateefi" w:hAnsi="MB Lateefi" w:cs="MB Lateefi" w:hint="eastAsia"/>
                  <w:sz w:val="22"/>
                  <w:szCs w:val="22"/>
                  <w:rtl/>
                  <w:lang w:bidi="sd-Arab-PK"/>
                </w:rPr>
                <w:delText>يا</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گھر</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کان</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cs"/>
                  <w:sz w:val="22"/>
                  <w:szCs w:val="22"/>
                  <w:rtl/>
                  <w:lang w:bidi="sd-Arab-PK"/>
                </w:rPr>
                <w:delText>ٻ</w:delText>
              </w:r>
              <w:r w:rsidRPr="00775583" w:rsidDel="00F5605E">
                <w:rPr>
                  <w:rFonts w:ascii="MB Lateefi" w:hAnsi="MB Lateefi" w:cs="MB Lateefi" w:hint="eastAsia"/>
                  <w:sz w:val="22"/>
                  <w:szCs w:val="22"/>
                  <w:rtl/>
                  <w:lang w:bidi="sd-Arab-PK"/>
                </w:rPr>
                <w:delText>اھر</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بيان</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cs"/>
                  <w:sz w:val="22"/>
                  <w:szCs w:val="22"/>
                  <w:rtl/>
                  <w:lang w:bidi="sd-Arab-PK"/>
                </w:rPr>
                <w:delText>ڪ</w:delText>
              </w:r>
              <w:r w:rsidRPr="00775583" w:rsidDel="00F5605E">
                <w:rPr>
                  <w:rFonts w:ascii="MB Lateefi" w:hAnsi="MB Lateefi" w:cs="MB Lateefi" w:hint="eastAsia"/>
                  <w:sz w:val="22"/>
                  <w:szCs w:val="22"/>
                  <w:rtl/>
                  <w:lang w:bidi="sd-Arab-PK"/>
                </w:rPr>
                <w:delText>يل</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پا</w:delText>
              </w:r>
              <w:r w:rsidRPr="00775583" w:rsidDel="00F5605E">
                <w:rPr>
                  <w:rFonts w:ascii="MB Lateefi" w:hAnsi="MB Lateefi" w:cs="MB Lateefi" w:hint="cs"/>
                  <w:sz w:val="22"/>
                  <w:szCs w:val="22"/>
                  <w:rtl/>
                  <w:lang w:bidi="sd-Arab-PK"/>
                </w:rPr>
                <w:delText>ڻ</w:delText>
              </w:r>
              <w:r w:rsidRPr="00775583" w:rsidDel="00F5605E">
                <w:rPr>
                  <w:rFonts w:ascii="MB Lateefi" w:hAnsi="MB Lateefi" w:cs="MB Lateefi" w:hint="eastAsia"/>
                  <w:sz w:val="22"/>
                  <w:szCs w:val="22"/>
                  <w:rtl/>
                  <w:lang w:bidi="sd-Arab-PK"/>
                </w:rPr>
                <w:delText>يا</w:delText>
              </w:r>
              <w:r w:rsidRPr="00775583" w:rsidDel="00F5605E">
                <w:rPr>
                  <w:rFonts w:ascii="MB Lateefi" w:hAnsi="MB Lateefi" w:cs="MB Lateefi" w:hint="cs"/>
                  <w:sz w:val="22"/>
                  <w:szCs w:val="22"/>
                  <w:rtl/>
                  <w:lang w:bidi="sd-Arab-PK"/>
                </w:rPr>
                <w:delText>ٺ</w:delText>
              </w:r>
              <w:r w:rsidRPr="00775583" w:rsidDel="00F5605E">
                <w:rPr>
                  <w:rFonts w:ascii="MB Lateefi" w:hAnsi="MB Lateefi" w:cs="MB Lateefi" w:hint="eastAsia"/>
                  <w:sz w:val="22"/>
                  <w:szCs w:val="22"/>
                  <w:rtl/>
                  <w:lang w:bidi="sd-Arab-PK"/>
                </w:rPr>
                <w:delText>يون</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شيون</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cs"/>
                  <w:sz w:val="22"/>
                  <w:szCs w:val="22"/>
                  <w:rtl/>
                  <w:lang w:bidi="sd-Arab-PK"/>
                </w:rPr>
                <w:delText>ڪ</w:delText>
              </w:r>
              <w:r w:rsidRPr="00775583" w:rsidDel="00F5605E">
                <w:rPr>
                  <w:rFonts w:ascii="MB Lateefi" w:hAnsi="MB Lateefi" w:cs="MB Lateefi" w:hint="eastAsia"/>
                  <w:sz w:val="22"/>
                  <w:szCs w:val="22"/>
                  <w:rtl/>
                  <w:lang w:bidi="sd-Arab-PK"/>
                </w:rPr>
                <w:delText>يترا</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دفعا</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پيتيون؟</w:delText>
              </w:r>
            </w:del>
          </w:p>
        </w:tc>
        <w:tc>
          <w:tcPr>
            <w:tcW w:w="352" w:type="pct"/>
            <w:shd w:val="clear" w:color="auto" w:fill="FFFFFF" w:themeFill="background1"/>
            <w:vAlign w:val="center"/>
            <w:tcPrChange w:id="1225" w:author="Iqbal Ameerali" w:date="2020-10-08T12:55:00Z">
              <w:tcPr>
                <w:tcW w:w="352" w:type="pct"/>
                <w:shd w:val="clear" w:color="auto" w:fill="FFFFFF" w:themeFill="background1"/>
                <w:vAlign w:val="center"/>
              </w:tcPr>
            </w:tcPrChange>
          </w:tcPr>
          <w:p w14:paraId="36787EFE" w14:textId="504A08AF" w:rsidR="003D79AD" w:rsidRPr="00775583" w:rsidRDefault="003D79AD" w:rsidP="00056253">
            <w:pPr>
              <w:pStyle w:val="Responsecategs"/>
              <w:bidi/>
              <w:jc w:val="center"/>
              <w:rPr>
                <w:rFonts w:asciiTheme="minorHAnsi" w:hAnsiTheme="minorHAnsi" w:cstheme="minorHAnsi"/>
                <w:sz w:val="22"/>
                <w:szCs w:val="22"/>
                <w:lang w:bidi="sd-Arab-PK"/>
              </w:rPr>
            </w:pPr>
            <w:del w:id="1226" w:author="Iqbal Ameerali" w:date="2020-10-08T12:45:00Z">
              <w:r w:rsidRPr="00775583" w:rsidDel="00F5605E">
                <w:rPr>
                  <w:rFonts w:asciiTheme="minorHAnsi" w:hAnsiTheme="minorHAnsi" w:cstheme="minorHAnsi"/>
                  <w:sz w:val="22"/>
                  <w:szCs w:val="22"/>
                  <w:lang w:bidi="sd-Arab-PK"/>
                </w:rPr>
                <w:delText>J20</w:delText>
              </w:r>
            </w:del>
          </w:p>
        </w:tc>
      </w:tr>
      <w:tr w:rsidR="005031CD" w:rsidRPr="00775583" w14:paraId="3B2374E5" w14:textId="77777777" w:rsidTr="00D1501F">
        <w:trPr>
          <w:jc w:val="center"/>
          <w:trPrChange w:id="1227" w:author="Iqbal Ameerali" w:date="2020-10-08T12:55:00Z">
            <w:trPr>
              <w:jc w:val="center"/>
            </w:trPr>
          </w:trPrChange>
        </w:trPr>
        <w:tc>
          <w:tcPr>
            <w:tcW w:w="1170" w:type="pct"/>
            <w:tcPrChange w:id="1228" w:author="Iqbal Ameerali" w:date="2020-10-08T12:55:00Z">
              <w:tcPr>
                <w:tcW w:w="584" w:type="pct"/>
              </w:tcPr>
            </w:tcPrChange>
          </w:tcPr>
          <w:p w14:paraId="4599E978" w14:textId="77777777" w:rsidR="00C654D6" w:rsidRPr="00775583" w:rsidRDefault="00C654D6" w:rsidP="00C50A70">
            <w:pPr>
              <w:pStyle w:val="Responsecategs"/>
              <w:bidi/>
              <w:rPr>
                <w:rFonts w:ascii="MB Lateefi" w:hAnsi="MB Lateefi" w:cs="MB Lateefi"/>
                <w:sz w:val="22"/>
                <w:szCs w:val="22"/>
                <w:rtl/>
                <w:lang w:bidi="sd-Arab-PK"/>
              </w:rPr>
            </w:pPr>
          </w:p>
        </w:tc>
        <w:tc>
          <w:tcPr>
            <w:tcW w:w="1524" w:type="pct"/>
            <w:gridSpan w:val="3"/>
            <w:tcPrChange w:id="1229" w:author="Iqbal Ameerali" w:date="2020-10-08T12:55:00Z">
              <w:tcPr>
                <w:tcW w:w="2110" w:type="pct"/>
                <w:gridSpan w:val="5"/>
              </w:tcPr>
            </w:tcPrChange>
          </w:tcPr>
          <w:p w14:paraId="3C9E6D8C" w14:textId="4E7F0D2E" w:rsidR="00C654D6" w:rsidRPr="00775583" w:rsidRDefault="00C654D6" w:rsidP="005031CD">
            <w:pPr>
              <w:pStyle w:val="Responsecategs"/>
              <w:bidi/>
              <w:jc w:val="center"/>
              <w:rPr>
                <w:rFonts w:ascii="MB Lateefi" w:hAnsi="MB Lateefi" w:cs="MB Lateefi"/>
                <w:sz w:val="22"/>
                <w:szCs w:val="22"/>
                <w:lang w:bidi="sd-Arab-PK"/>
              </w:rPr>
            </w:pPr>
            <w:del w:id="1230" w:author="Iqbal Ameerali" w:date="2020-10-08T12:45:00Z">
              <w:r w:rsidRPr="00775583" w:rsidDel="00F5605E">
                <w:rPr>
                  <w:rFonts w:ascii="MB Lateefi" w:hAnsi="MB Lateefi" w:cs="MB Lateefi" w:hint="cs"/>
                  <w:sz w:val="22"/>
                  <w:szCs w:val="22"/>
                  <w:rtl/>
                  <w:lang w:bidi="sd-Arab-PK"/>
                </w:rPr>
                <w:delText>ٽ</w:delText>
              </w:r>
              <w:r w:rsidRPr="00775583" w:rsidDel="00F5605E">
                <w:rPr>
                  <w:rFonts w:ascii="MB Lateefi" w:hAnsi="MB Lateefi" w:cs="MB Lateefi" w:hint="eastAsia"/>
                  <w:sz w:val="22"/>
                  <w:szCs w:val="22"/>
                  <w:rtl/>
                  <w:lang w:bidi="sd-Arab-PK"/>
                </w:rPr>
                <w:delText>ائم</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دفعا</w:delText>
              </w:r>
            </w:del>
          </w:p>
        </w:tc>
        <w:tc>
          <w:tcPr>
            <w:tcW w:w="1954" w:type="pct"/>
            <w:tcMar>
              <w:top w:w="0" w:type="dxa"/>
              <w:left w:w="108" w:type="dxa"/>
              <w:bottom w:w="0" w:type="dxa"/>
              <w:right w:w="108" w:type="dxa"/>
            </w:tcMar>
            <w:tcPrChange w:id="1231" w:author="Iqbal Ameerali" w:date="2020-10-08T12:55:00Z">
              <w:tcPr>
                <w:tcW w:w="1954" w:type="pct"/>
                <w:tcMar>
                  <w:top w:w="0" w:type="dxa"/>
                  <w:left w:w="108" w:type="dxa"/>
                  <w:bottom w:w="0" w:type="dxa"/>
                  <w:right w:w="108" w:type="dxa"/>
                </w:tcMar>
              </w:tcPr>
            </w:tcPrChange>
          </w:tcPr>
          <w:p w14:paraId="24DD5C3E" w14:textId="45E71E37" w:rsidR="00C654D6" w:rsidRPr="00775583" w:rsidRDefault="00C654D6" w:rsidP="00C50A70">
            <w:pPr>
              <w:pStyle w:val="Responsecategs"/>
              <w:bidi/>
              <w:rPr>
                <w:rFonts w:ascii="MB Lateefi" w:hAnsi="MB Lateefi" w:cs="MB Lateefi"/>
                <w:sz w:val="22"/>
                <w:szCs w:val="22"/>
                <w:lang w:bidi="sd-Arab-PK"/>
              </w:rPr>
            </w:pPr>
            <w:del w:id="1232" w:author="Iqbal Ameerali" w:date="2020-10-08T12:45:00Z">
              <w:r w:rsidRPr="00775583" w:rsidDel="00F5605E">
                <w:rPr>
                  <w:rFonts w:ascii="MB Lateefi" w:hAnsi="MB Lateefi" w:cs="MB Lateefi"/>
                  <w:sz w:val="22"/>
                  <w:szCs w:val="22"/>
                  <w:rtl/>
                  <w:lang w:bidi="sd-Arab-PK"/>
                </w:rPr>
                <w:delText>سوال (شين جو تفصيل)</w:delText>
              </w:r>
            </w:del>
          </w:p>
        </w:tc>
        <w:tc>
          <w:tcPr>
            <w:tcW w:w="352" w:type="pct"/>
            <w:tcPrChange w:id="1233" w:author="Iqbal Ameerali" w:date="2020-10-08T12:55:00Z">
              <w:tcPr>
                <w:tcW w:w="352" w:type="pct"/>
              </w:tcPr>
            </w:tcPrChange>
          </w:tcPr>
          <w:p w14:paraId="5B287BD5" w14:textId="49BBD4FF" w:rsidR="00C654D6" w:rsidRPr="00775583" w:rsidRDefault="00C654D6" w:rsidP="00056253">
            <w:pPr>
              <w:pStyle w:val="Responsecategs"/>
              <w:bidi/>
              <w:jc w:val="center"/>
              <w:rPr>
                <w:rFonts w:ascii="MB Lateefi" w:hAnsi="MB Lateefi" w:cs="MB Lateefi"/>
                <w:sz w:val="22"/>
                <w:szCs w:val="22"/>
                <w:lang w:bidi="sd-Arab-PK"/>
              </w:rPr>
            </w:pPr>
            <w:del w:id="1234" w:author="Iqbal Ameerali" w:date="2020-10-08T12:45:00Z">
              <w:r w:rsidRPr="00775583" w:rsidDel="00F5605E">
                <w:rPr>
                  <w:rFonts w:ascii="MB Lateefi" w:hAnsi="MB Lateefi" w:cs="MB Lateefi"/>
                  <w:sz w:val="22"/>
                  <w:szCs w:val="22"/>
                  <w:rtl/>
                  <w:lang w:bidi="sd-Arab-PK"/>
                </w:rPr>
                <w:delText>نمبر</w:delText>
              </w:r>
            </w:del>
          </w:p>
        </w:tc>
      </w:tr>
      <w:tr w:rsidR="005031CD" w:rsidRPr="00775583" w14:paraId="68300701" w14:textId="77777777" w:rsidTr="00D1501F">
        <w:trPr>
          <w:jc w:val="center"/>
          <w:trPrChange w:id="1235" w:author="Iqbal Ameerali" w:date="2020-10-08T12:55:00Z">
            <w:trPr>
              <w:jc w:val="center"/>
            </w:trPr>
          </w:trPrChange>
        </w:trPr>
        <w:tc>
          <w:tcPr>
            <w:tcW w:w="1170" w:type="pct"/>
            <w:vAlign w:val="center"/>
            <w:tcPrChange w:id="1236" w:author="Iqbal Ameerali" w:date="2020-10-08T12:55:00Z">
              <w:tcPr>
                <w:tcW w:w="584" w:type="pct"/>
                <w:vAlign w:val="center"/>
              </w:tcPr>
            </w:tcPrChange>
          </w:tcPr>
          <w:p w14:paraId="5A4838DA" w14:textId="7F07BE46" w:rsidR="00C654D6" w:rsidRPr="00775583" w:rsidRDefault="00C654D6" w:rsidP="00C50A70">
            <w:pPr>
              <w:pStyle w:val="Responsecategs"/>
              <w:bidi/>
              <w:rPr>
                <w:rFonts w:ascii="MB Lateefi" w:hAnsi="MB Lateefi" w:cs="MB Lateefi"/>
                <w:sz w:val="22"/>
                <w:szCs w:val="22"/>
              </w:rPr>
            </w:pPr>
          </w:p>
        </w:tc>
        <w:tc>
          <w:tcPr>
            <w:tcW w:w="1524" w:type="pct"/>
            <w:gridSpan w:val="3"/>
            <w:vAlign w:val="center"/>
            <w:tcPrChange w:id="1237" w:author="Iqbal Ameerali" w:date="2020-10-08T12:55:00Z">
              <w:tcPr>
                <w:tcW w:w="2110" w:type="pct"/>
                <w:gridSpan w:val="5"/>
                <w:vAlign w:val="center"/>
              </w:tcPr>
            </w:tcPrChange>
          </w:tcPr>
          <w:p w14:paraId="1FB9DDDC" w14:textId="1D3E7590" w:rsidR="00C654D6" w:rsidRPr="00775583" w:rsidRDefault="00C654D6" w:rsidP="004A53EB">
            <w:pPr>
              <w:pStyle w:val="Responsecategs"/>
              <w:bidi/>
              <w:jc w:val="center"/>
              <w:rPr>
                <w:rFonts w:asciiTheme="minorHAnsi" w:hAnsiTheme="minorHAnsi" w:cstheme="minorHAnsi"/>
              </w:rPr>
            </w:pPr>
            <w:del w:id="1238" w:author="Iqbal Ameerali" w:date="2020-10-08T12:48:00Z">
              <w:r w:rsidRPr="00A764C3" w:rsidDel="00F5605E">
                <w:rPr>
                  <w:rFonts w:asciiTheme="minorHAnsi" w:hAnsiTheme="minorHAnsi" w:cstheme="minorHAnsi"/>
                  <w:color w:val="000000"/>
                </w:rPr>
                <w:fldChar w:fldCharType="begin">
                  <w:ffData>
                    <w:name w:val="Check189"/>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239"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240"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241" w:author="Iqbal Ameerali" w:date="2020-10-08T11:45:00Z">
                    <w:rPr>
                      <w:rFonts w:asciiTheme="minorHAnsi" w:hAnsiTheme="minorHAnsi" w:cstheme="minorHAnsi"/>
                      <w:color w:val="000000"/>
                    </w:rPr>
                  </w:rPrChange>
                </w:rPr>
                <w:fldChar w:fldCharType="end"/>
              </w:r>
              <w:r w:rsidRPr="00775583" w:rsidDel="00F5605E">
                <w:rPr>
                  <w:rFonts w:asciiTheme="minorHAnsi" w:hAnsiTheme="minorHAnsi" w:cstheme="minorHAnsi"/>
                  <w:color w:val="000000"/>
                </w:rPr>
                <w:fldChar w:fldCharType="begin">
                  <w:ffData>
                    <w:name w:val="Check188"/>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242"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243"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244" w:author="Iqbal Ameerali" w:date="2020-10-08T11:45:00Z">
                    <w:rPr>
                      <w:rFonts w:asciiTheme="minorHAnsi" w:hAnsiTheme="minorHAnsi" w:cstheme="minorHAnsi"/>
                      <w:color w:val="000000"/>
                    </w:rPr>
                  </w:rPrChange>
                </w:rPr>
                <w:fldChar w:fldCharType="end"/>
              </w:r>
            </w:del>
          </w:p>
        </w:tc>
        <w:tc>
          <w:tcPr>
            <w:tcW w:w="1954" w:type="pct"/>
            <w:tcMar>
              <w:top w:w="0" w:type="dxa"/>
              <w:left w:w="108" w:type="dxa"/>
              <w:bottom w:w="0" w:type="dxa"/>
              <w:right w:w="108" w:type="dxa"/>
            </w:tcMar>
            <w:tcPrChange w:id="1245" w:author="Iqbal Ameerali" w:date="2020-10-08T12:55:00Z">
              <w:tcPr>
                <w:tcW w:w="1954" w:type="pct"/>
                <w:tcMar>
                  <w:top w:w="0" w:type="dxa"/>
                  <w:left w:w="108" w:type="dxa"/>
                  <w:bottom w:w="0" w:type="dxa"/>
                  <w:right w:w="108" w:type="dxa"/>
                </w:tcMar>
              </w:tcPr>
            </w:tcPrChange>
          </w:tcPr>
          <w:p w14:paraId="38811285" w14:textId="00FEAC59" w:rsidR="00C654D6" w:rsidRPr="00775583" w:rsidRDefault="00C654D6" w:rsidP="00C50A70">
            <w:pPr>
              <w:pStyle w:val="Responsecategs"/>
              <w:bidi/>
              <w:rPr>
                <w:rFonts w:ascii="MB Lateefi" w:hAnsi="MB Lateefi" w:cs="MB Lateefi"/>
                <w:sz w:val="22"/>
                <w:szCs w:val="22"/>
                <w:lang w:bidi="sd-Arab-PK"/>
              </w:rPr>
            </w:pPr>
            <w:del w:id="1246" w:author="Iqbal Ameerali" w:date="2020-10-08T12:45:00Z">
              <w:r w:rsidRPr="00775583" w:rsidDel="00F5605E">
                <w:rPr>
                  <w:rFonts w:ascii="MB Lateefi" w:hAnsi="MB Lateefi" w:cs="MB Lateefi"/>
                  <w:sz w:val="22"/>
                  <w:szCs w:val="22"/>
                  <w:rtl/>
                  <w:lang w:bidi="sd-Arab-PK"/>
                </w:rPr>
                <w:delText>سادو پا</w:delText>
              </w:r>
              <w:r w:rsidRPr="00775583" w:rsidDel="00F5605E">
                <w:rPr>
                  <w:rFonts w:ascii="MB Lateefi" w:hAnsi="MB Lateefi" w:cs="MB Lateefi" w:hint="cs"/>
                  <w:sz w:val="22"/>
                  <w:szCs w:val="22"/>
                  <w:rtl/>
                  <w:lang w:bidi="sd-Arab-PK"/>
                </w:rPr>
                <w:delText>ڻ</w:delText>
              </w:r>
              <w:r w:rsidRPr="00775583" w:rsidDel="00F5605E">
                <w:rPr>
                  <w:rFonts w:ascii="MB Lateefi" w:hAnsi="MB Lateefi" w:cs="MB Lateefi" w:hint="eastAsia"/>
                  <w:sz w:val="22"/>
                  <w:szCs w:val="22"/>
                  <w:rtl/>
                  <w:lang w:bidi="sd-Arab-PK"/>
                </w:rPr>
                <w:delText>ي</w:delText>
              </w:r>
              <w:r w:rsidRPr="00775583" w:rsidDel="00F5605E">
                <w:rPr>
                  <w:rFonts w:ascii="MB Lateefi" w:hAnsi="MB Lateefi" w:cs="MB Lateefi"/>
                  <w:sz w:val="22"/>
                  <w:szCs w:val="22"/>
                  <w:rtl/>
                  <w:lang w:bidi="sd-Arab-PK"/>
                </w:rPr>
                <w:delText xml:space="preserve"> </w:delText>
              </w:r>
            </w:del>
          </w:p>
        </w:tc>
        <w:tc>
          <w:tcPr>
            <w:tcW w:w="352" w:type="pct"/>
            <w:tcPrChange w:id="1247" w:author="Iqbal Ameerali" w:date="2020-10-08T12:55:00Z">
              <w:tcPr>
                <w:tcW w:w="352" w:type="pct"/>
              </w:tcPr>
            </w:tcPrChange>
          </w:tcPr>
          <w:p w14:paraId="4AB04ABD" w14:textId="7B297872" w:rsidR="00C654D6" w:rsidRPr="00775583" w:rsidRDefault="00C654D6" w:rsidP="00056253">
            <w:pPr>
              <w:pStyle w:val="Responsecategs"/>
              <w:bidi/>
              <w:jc w:val="center"/>
              <w:rPr>
                <w:rFonts w:asciiTheme="minorHAnsi" w:hAnsiTheme="minorHAnsi" w:cstheme="minorHAnsi"/>
                <w:sz w:val="22"/>
                <w:szCs w:val="22"/>
              </w:rPr>
            </w:pPr>
            <w:del w:id="1248" w:author="Iqbal Ameerali" w:date="2020-10-08T12:45:00Z">
              <w:r w:rsidRPr="00775583" w:rsidDel="00F5605E">
                <w:rPr>
                  <w:rFonts w:asciiTheme="minorHAnsi" w:hAnsiTheme="minorHAnsi" w:cstheme="minorHAnsi"/>
                  <w:sz w:val="22"/>
                  <w:szCs w:val="22"/>
                </w:rPr>
                <w:delText>A</w:delText>
              </w:r>
            </w:del>
          </w:p>
        </w:tc>
      </w:tr>
      <w:tr w:rsidR="005031CD" w:rsidRPr="00775583" w14:paraId="2F8D3EDD" w14:textId="77777777" w:rsidTr="00D1501F">
        <w:trPr>
          <w:jc w:val="center"/>
          <w:trPrChange w:id="1249" w:author="Iqbal Ameerali" w:date="2020-10-08T12:55:00Z">
            <w:trPr>
              <w:jc w:val="center"/>
            </w:trPr>
          </w:trPrChange>
        </w:trPr>
        <w:tc>
          <w:tcPr>
            <w:tcW w:w="1170" w:type="pct"/>
            <w:vAlign w:val="center"/>
            <w:tcPrChange w:id="1250" w:author="Iqbal Ameerali" w:date="2020-10-08T12:55:00Z">
              <w:tcPr>
                <w:tcW w:w="584" w:type="pct"/>
                <w:vAlign w:val="center"/>
              </w:tcPr>
            </w:tcPrChange>
          </w:tcPr>
          <w:p w14:paraId="1589A31B" w14:textId="671B73AC" w:rsidR="00C654D6" w:rsidRPr="00775583" w:rsidRDefault="00C654D6" w:rsidP="00C50A70">
            <w:pPr>
              <w:pStyle w:val="Responsecategs"/>
              <w:bidi/>
              <w:rPr>
                <w:rFonts w:ascii="MB Lateefi" w:hAnsi="MB Lateefi" w:cs="MB Lateefi"/>
                <w:sz w:val="22"/>
                <w:szCs w:val="22"/>
              </w:rPr>
            </w:pPr>
          </w:p>
        </w:tc>
        <w:tc>
          <w:tcPr>
            <w:tcW w:w="1524" w:type="pct"/>
            <w:gridSpan w:val="3"/>
            <w:vAlign w:val="center"/>
            <w:tcPrChange w:id="1251" w:author="Iqbal Ameerali" w:date="2020-10-08T12:55:00Z">
              <w:tcPr>
                <w:tcW w:w="2110" w:type="pct"/>
                <w:gridSpan w:val="5"/>
                <w:vAlign w:val="center"/>
              </w:tcPr>
            </w:tcPrChange>
          </w:tcPr>
          <w:p w14:paraId="5C43124E" w14:textId="02410050" w:rsidR="00C654D6" w:rsidRPr="00775583" w:rsidRDefault="00C654D6" w:rsidP="004A53EB">
            <w:pPr>
              <w:pStyle w:val="Responsecategs"/>
              <w:bidi/>
              <w:jc w:val="center"/>
              <w:rPr>
                <w:rFonts w:asciiTheme="minorHAnsi" w:hAnsiTheme="minorHAnsi" w:cstheme="minorHAnsi"/>
              </w:rPr>
            </w:pPr>
            <w:del w:id="1252" w:author="Iqbal Ameerali" w:date="2020-10-08T12:45:00Z">
              <w:r w:rsidRPr="00A764C3" w:rsidDel="00F5605E">
                <w:rPr>
                  <w:rFonts w:asciiTheme="minorHAnsi" w:hAnsiTheme="minorHAnsi" w:cstheme="minorHAnsi"/>
                  <w:color w:val="000000"/>
                </w:rPr>
                <w:fldChar w:fldCharType="begin">
                  <w:ffData>
                    <w:name w:val="Check189"/>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253"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254"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255" w:author="Iqbal Ameerali" w:date="2020-10-08T11:45:00Z">
                    <w:rPr>
                      <w:rFonts w:asciiTheme="minorHAnsi" w:hAnsiTheme="minorHAnsi" w:cstheme="minorHAnsi"/>
                      <w:color w:val="000000"/>
                    </w:rPr>
                  </w:rPrChange>
                </w:rPr>
                <w:fldChar w:fldCharType="end"/>
              </w:r>
              <w:r w:rsidRPr="00775583" w:rsidDel="00F5605E">
                <w:rPr>
                  <w:rFonts w:asciiTheme="minorHAnsi" w:hAnsiTheme="minorHAnsi" w:cstheme="minorHAnsi"/>
                  <w:color w:val="000000"/>
                  <w:rPrChange w:id="1256"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257"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258"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259" w:author="Iqbal Ameerali" w:date="2020-10-08T11:45:00Z">
                    <w:rPr>
                      <w:rFonts w:asciiTheme="minorHAnsi" w:hAnsiTheme="minorHAnsi" w:cstheme="minorHAnsi"/>
                      <w:color w:val="000000"/>
                    </w:rPr>
                  </w:rPrChange>
                </w:rPr>
                <w:fldChar w:fldCharType="end"/>
              </w:r>
            </w:del>
          </w:p>
        </w:tc>
        <w:tc>
          <w:tcPr>
            <w:tcW w:w="1954" w:type="pct"/>
            <w:tcMar>
              <w:top w:w="0" w:type="dxa"/>
              <w:left w:w="108" w:type="dxa"/>
              <w:bottom w:w="0" w:type="dxa"/>
              <w:right w:w="108" w:type="dxa"/>
            </w:tcMar>
            <w:tcPrChange w:id="1260" w:author="Iqbal Ameerali" w:date="2020-10-08T12:55:00Z">
              <w:tcPr>
                <w:tcW w:w="1954" w:type="pct"/>
                <w:tcMar>
                  <w:top w:w="0" w:type="dxa"/>
                  <w:left w:w="108" w:type="dxa"/>
                  <w:bottom w:w="0" w:type="dxa"/>
                  <w:right w:w="108" w:type="dxa"/>
                </w:tcMar>
              </w:tcPr>
            </w:tcPrChange>
          </w:tcPr>
          <w:p w14:paraId="14222FD4" w14:textId="3C23FC4D" w:rsidR="00C654D6" w:rsidRPr="00775583" w:rsidRDefault="00C654D6" w:rsidP="00C50A70">
            <w:pPr>
              <w:pStyle w:val="Responsecategs"/>
              <w:bidi/>
              <w:rPr>
                <w:rFonts w:ascii="MB Lateefi" w:hAnsi="MB Lateefi" w:cs="MB Lateefi"/>
                <w:sz w:val="22"/>
                <w:szCs w:val="22"/>
                <w:lang w:bidi="sd-Arab-PK"/>
              </w:rPr>
            </w:pPr>
            <w:del w:id="1261" w:author="Iqbal Ameerali" w:date="2020-10-08T12:45:00Z">
              <w:r w:rsidRPr="00775583" w:rsidDel="00F5605E">
                <w:rPr>
                  <w:rFonts w:ascii="MB Lateefi" w:hAnsi="MB Lateefi" w:cs="MB Lateefi"/>
                  <w:sz w:val="22"/>
                  <w:szCs w:val="22"/>
                  <w:rtl/>
                  <w:lang w:bidi="sd-Arab-PK"/>
                </w:rPr>
                <w:delText>فارمولا وارو کير</w:delText>
              </w:r>
            </w:del>
          </w:p>
        </w:tc>
        <w:tc>
          <w:tcPr>
            <w:tcW w:w="352" w:type="pct"/>
            <w:tcPrChange w:id="1262" w:author="Iqbal Ameerali" w:date="2020-10-08T12:55:00Z">
              <w:tcPr>
                <w:tcW w:w="352" w:type="pct"/>
              </w:tcPr>
            </w:tcPrChange>
          </w:tcPr>
          <w:p w14:paraId="7E91844B" w14:textId="109841E1" w:rsidR="00C654D6" w:rsidRPr="00775583" w:rsidRDefault="00C654D6" w:rsidP="00056253">
            <w:pPr>
              <w:pStyle w:val="Responsecategs"/>
              <w:bidi/>
              <w:jc w:val="center"/>
              <w:rPr>
                <w:rFonts w:asciiTheme="minorHAnsi" w:hAnsiTheme="minorHAnsi" w:cstheme="minorHAnsi"/>
                <w:sz w:val="22"/>
                <w:szCs w:val="22"/>
              </w:rPr>
            </w:pPr>
            <w:del w:id="1263" w:author="Iqbal Ameerali" w:date="2020-10-08T12:45:00Z">
              <w:r w:rsidRPr="00775583" w:rsidDel="00F5605E">
                <w:rPr>
                  <w:rFonts w:asciiTheme="minorHAnsi" w:hAnsiTheme="minorHAnsi" w:cstheme="minorHAnsi"/>
                  <w:sz w:val="22"/>
                  <w:szCs w:val="22"/>
                </w:rPr>
                <w:delText>B</w:delText>
              </w:r>
            </w:del>
          </w:p>
        </w:tc>
      </w:tr>
      <w:tr w:rsidR="005031CD" w:rsidRPr="00775583" w14:paraId="0F4FA777" w14:textId="77777777" w:rsidTr="00D1501F">
        <w:trPr>
          <w:jc w:val="center"/>
          <w:trPrChange w:id="1264" w:author="Iqbal Ameerali" w:date="2020-10-08T12:55:00Z">
            <w:trPr>
              <w:jc w:val="center"/>
            </w:trPr>
          </w:trPrChange>
        </w:trPr>
        <w:tc>
          <w:tcPr>
            <w:tcW w:w="1170" w:type="pct"/>
            <w:vAlign w:val="center"/>
            <w:tcPrChange w:id="1265" w:author="Iqbal Ameerali" w:date="2020-10-08T12:55:00Z">
              <w:tcPr>
                <w:tcW w:w="584" w:type="pct"/>
                <w:vAlign w:val="center"/>
              </w:tcPr>
            </w:tcPrChange>
          </w:tcPr>
          <w:p w14:paraId="58B16373" w14:textId="23316B39" w:rsidR="00C654D6" w:rsidRPr="00775583" w:rsidRDefault="00C654D6" w:rsidP="00C50A70">
            <w:pPr>
              <w:pStyle w:val="Responsecategs"/>
              <w:bidi/>
              <w:rPr>
                <w:rFonts w:ascii="MB Lateefi" w:hAnsi="MB Lateefi" w:cs="MB Lateefi"/>
                <w:sz w:val="22"/>
                <w:szCs w:val="22"/>
              </w:rPr>
            </w:pPr>
          </w:p>
        </w:tc>
        <w:tc>
          <w:tcPr>
            <w:tcW w:w="1524" w:type="pct"/>
            <w:gridSpan w:val="3"/>
            <w:vAlign w:val="center"/>
            <w:tcPrChange w:id="1266" w:author="Iqbal Ameerali" w:date="2020-10-08T12:55:00Z">
              <w:tcPr>
                <w:tcW w:w="2110" w:type="pct"/>
                <w:gridSpan w:val="5"/>
                <w:vAlign w:val="center"/>
              </w:tcPr>
            </w:tcPrChange>
          </w:tcPr>
          <w:p w14:paraId="28411157" w14:textId="14FFD17A" w:rsidR="00C654D6" w:rsidRPr="00775583" w:rsidRDefault="00C654D6" w:rsidP="004A53EB">
            <w:pPr>
              <w:pStyle w:val="Responsecategs"/>
              <w:bidi/>
              <w:jc w:val="center"/>
              <w:rPr>
                <w:rFonts w:asciiTheme="minorHAnsi" w:hAnsiTheme="minorHAnsi" w:cstheme="minorHAnsi"/>
              </w:rPr>
            </w:pPr>
            <w:del w:id="1267" w:author="Iqbal Ameerali" w:date="2020-10-08T12:45:00Z">
              <w:r w:rsidRPr="00A764C3" w:rsidDel="00F5605E">
                <w:rPr>
                  <w:rFonts w:asciiTheme="minorHAnsi" w:hAnsiTheme="minorHAnsi" w:cstheme="minorHAnsi"/>
                  <w:color w:val="000000"/>
                </w:rPr>
                <w:fldChar w:fldCharType="begin">
                  <w:ffData>
                    <w:name w:val="Check189"/>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268"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269"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270" w:author="Iqbal Ameerali" w:date="2020-10-08T11:45:00Z">
                    <w:rPr>
                      <w:rFonts w:asciiTheme="minorHAnsi" w:hAnsiTheme="minorHAnsi" w:cstheme="minorHAnsi"/>
                      <w:color w:val="000000"/>
                    </w:rPr>
                  </w:rPrChange>
                </w:rPr>
                <w:fldChar w:fldCharType="end"/>
              </w:r>
              <w:r w:rsidRPr="00775583" w:rsidDel="00F5605E">
                <w:rPr>
                  <w:rFonts w:asciiTheme="minorHAnsi" w:hAnsiTheme="minorHAnsi" w:cstheme="minorHAnsi"/>
                  <w:color w:val="000000"/>
                  <w:rPrChange w:id="1271"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272"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273"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274" w:author="Iqbal Ameerali" w:date="2020-10-08T11:45:00Z">
                    <w:rPr>
                      <w:rFonts w:asciiTheme="minorHAnsi" w:hAnsiTheme="minorHAnsi" w:cstheme="minorHAnsi"/>
                      <w:color w:val="000000"/>
                    </w:rPr>
                  </w:rPrChange>
                </w:rPr>
                <w:fldChar w:fldCharType="end"/>
              </w:r>
            </w:del>
          </w:p>
        </w:tc>
        <w:tc>
          <w:tcPr>
            <w:tcW w:w="1954" w:type="pct"/>
            <w:tcMar>
              <w:top w:w="0" w:type="dxa"/>
              <w:left w:w="108" w:type="dxa"/>
              <w:bottom w:w="0" w:type="dxa"/>
              <w:right w:w="108" w:type="dxa"/>
            </w:tcMar>
            <w:tcPrChange w:id="1275" w:author="Iqbal Ameerali" w:date="2020-10-08T12:55:00Z">
              <w:tcPr>
                <w:tcW w:w="1954" w:type="pct"/>
                <w:tcMar>
                  <w:top w:w="0" w:type="dxa"/>
                  <w:left w:w="108" w:type="dxa"/>
                  <w:bottom w:w="0" w:type="dxa"/>
                  <w:right w:w="108" w:type="dxa"/>
                </w:tcMar>
              </w:tcPr>
            </w:tcPrChange>
          </w:tcPr>
          <w:p w14:paraId="6342F2EC" w14:textId="7AFC889A" w:rsidR="00C654D6" w:rsidRPr="00775583" w:rsidRDefault="00C654D6" w:rsidP="00C50A70">
            <w:pPr>
              <w:pStyle w:val="Responsecategs"/>
              <w:bidi/>
              <w:rPr>
                <w:rFonts w:ascii="MB Lateefi" w:hAnsi="MB Lateefi" w:cs="MB Lateefi"/>
                <w:sz w:val="22"/>
                <w:szCs w:val="22"/>
                <w:lang w:bidi="sd-Arab-PK"/>
              </w:rPr>
            </w:pPr>
            <w:del w:id="1276" w:author="Iqbal Ameerali" w:date="2020-10-08T12:45:00Z">
              <w:r w:rsidRPr="00775583" w:rsidDel="00F5605E">
                <w:rPr>
                  <w:rFonts w:ascii="MB Lateefi" w:hAnsi="MB Lateefi" w:cs="MB Lateefi"/>
                  <w:sz w:val="22"/>
                  <w:szCs w:val="22"/>
                  <w:rtl/>
                  <w:lang w:bidi="sd-Arab-PK"/>
                </w:rPr>
                <w:delText>کير، جھ</w:delText>
              </w:r>
              <w:r w:rsidRPr="00775583" w:rsidDel="00F5605E">
                <w:rPr>
                  <w:rFonts w:ascii="MB Lateefi" w:hAnsi="MB Lateefi" w:cs="MB Lateefi" w:hint="cs"/>
                  <w:sz w:val="22"/>
                  <w:szCs w:val="22"/>
                  <w:rtl/>
                  <w:lang w:bidi="sd-Arab-PK"/>
                </w:rPr>
                <w:delText>ڙ</w:delText>
              </w:r>
              <w:r w:rsidRPr="00775583" w:rsidDel="00F5605E">
                <w:rPr>
                  <w:rFonts w:ascii="MB Lateefi" w:hAnsi="MB Lateefi" w:cs="MB Lateefi" w:hint="eastAsia"/>
                  <w:sz w:val="22"/>
                  <w:szCs w:val="22"/>
                  <w:rtl/>
                  <w:lang w:bidi="sd-Arab-PK"/>
                </w:rPr>
                <w:delText>و</w:delText>
              </w:r>
              <w:r w:rsidRPr="00775583" w:rsidDel="00F5605E">
                <w:rPr>
                  <w:rFonts w:ascii="MB Lateefi" w:hAnsi="MB Lateefi" w:cs="MB Lateefi" w:hint="cs"/>
                  <w:sz w:val="22"/>
                  <w:szCs w:val="22"/>
                  <w:rtl/>
                  <w:lang w:bidi="sd-Arab-PK"/>
                </w:rPr>
                <w:delText>ڪ</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تازو</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چاپائي</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جو</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کير،</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پائو</w:delText>
              </w:r>
              <w:r w:rsidRPr="00775583" w:rsidDel="00F5605E">
                <w:rPr>
                  <w:rFonts w:ascii="MB Lateefi" w:hAnsi="MB Lateefi" w:cs="MB Lateefi" w:hint="cs"/>
                  <w:sz w:val="22"/>
                  <w:szCs w:val="22"/>
                  <w:rtl/>
                  <w:lang w:bidi="sd-Arab-PK"/>
                </w:rPr>
                <w:delText>ڊ</w:delText>
              </w:r>
              <w:r w:rsidRPr="00775583" w:rsidDel="00F5605E">
                <w:rPr>
                  <w:rFonts w:ascii="MB Lateefi" w:hAnsi="MB Lateefi" w:cs="MB Lateefi" w:hint="eastAsia"/>
                  <w:sz w:val="22"/>
                  <w:szCs w:val="22"/>
                  <w:rtl/>
                  <w:lang w:bidi="sd-Arab-PK"/>
                </w:rPr>
                <w:delText>ر</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وارو</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يا</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د</w:delText>
              </w:r>
              <w:r w:rsidRPr="00775583" w:rsidDel="00F5605E">
                <w:rPr>
                  <w:rFonts w:ascii="MB Lateefi" w:hAnsi="MB Lateefi" w:cs="MB Lateefi" w:hint="cs"/>
                  <w:sz w:val="22"/>
                  <w:szCs w:val="22"/>
                  <w:rtl/>
                  <w:lang w:bidi="sd-Arab-PK"/>
                </w:rPr>
                <w:delText>ٻ</w:delText>
              </w:r>
              <w:r w:rsidRPr="00775583" w:rsidDel="00F5605E">
                <w:rPr>
                  <w:rFonts w:ascii="MB Lateefi" w:hAnsi="MB Lateefi" w:cs="MB Lateefi" w:hint="eastAsia"/>
                  <w:sz w:val="22"/>
                  <w:szCs w:val="22"/>
                  <w:rtl/>
                  <w:lang w:bidi="sd-Arab-PK"/>
                </w:rPr>
                <w:delText>ي</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وارو</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کير</w:delText>
              </w:r>
            </w:del>
          </w:p>
        </w:tc>
        <w:tc>
          <w:tcPr>
            <w:tcW w:w="352" w:type="pct"/>
            <w:tcPrChange w:id="1277" w:author="Iqbal Ameerali" w:date="2020-10-08T12:55:00Z">
              <w:tcPr>
                <w:tcW w:w="352" w:type="pct"/>
              </w:tcPr>
            </w:tcPrChange>
          </w:tcPr>
          <w:p w14:paraId="1A6E2A0B" w14:textId="12B5B723" w:rsidR="00C654D6" w:rsidRPr="00775583" w:rsidRDefault="00C654D6" w:rsidP="00056253">
            <w:pPr>
              <w:pStyle w:val="Responsecategs"/>
              <w:bidi/>
              <w:jc w:val="center"/>
              <w:rPr>
                <w:rFonts w:asciiTheme="minorHAnsi" w:hAnsiTheme="minorHAnsi" w:cstheme="minorHAnsi"/>
                <w:sz w:val="22"/>
                <w:szCs w:val="22"/>
              </w:rPr>
            </w:pPr>
            <w:del w:id="1278" w:author="Iqbal Ameerali" w:date="2020-10-08T12:45:00Z">
              <w:r w:rsidRPr="00775583" w:rsidDel="00F5605E">
                <w:rPr>
                  <w:rFonts w:asciiTheme="minorHAnsi" w:hAnsiTheme="minorHAnsi" w:cstheme="minorHAnsi"/>
                  <w:sz w:val="22"/>
                  <w:szCs w:val="22"/>
                </w:rPr>
                <w:delText>C</w:delText>
              </w:r>
            </w:del>
          </w:p>
        </w:tc>
      </w:tr>
      <w:tr w:rsidR="005031CD" w:rsidRPr="00775583" w14:paraId="13A9FAF3" w14:textId="77777777" w:rsidTr="00D1501F">
        <w:trPr>
          <w:jc w:val="center"/>
          <w:trPrChange w:id="1279" w:author="Iqbal Ameerali" w:date="2020-10-08T12:55:00Z">
            <w:trPr>
              <w:jc w:val="center"/>
            </w:trPr>
          </w:trPrChange>
        </w:trPr>
        <w:tc>
          <w:tcPr>
            <w:tcW w:w="1170" w:type="pct"/>
            <w:vAlign w:val="center"/>
            <w:tcPrChange w:id="1280" w:author="Iqbal Ameerali" w:date="2020-10-08T12:55:00Z">
              <w:tcPr>
                <w:tcW w:w="584" w:type="pct"/>
                <w:vAlign w:val="center"/>
              </w:tcPr>
            </w:tcPrChange>
          </w:tcPr>
          <w:p w14:paraId="7DD82DEF" w14:textId="39EB261A" w:rsidR="00C654D6" w:rsidRPr="00775583" w:rsidRDefault="00C654D6" w:rsidP="00C50A70">
            <w:pPr>
              <w:pStyle w:val="Responsecategs"/>
              <w:bidi/>
              <w:rPr>
                <w:rFonts w:ascii="MB Lateefi" w:hAnsi="MB Lateefi" w:cs="MB Lateefi"/>
                <w:sz w:val="22"/>
                <w:szCs w:val="22"/>
              </w:rPr>
            </w:pPr>
          </w:p>
        </w:tc>
        <w:tc>
          <w:tcPr>
            <w:tcW w:w="1524" w:type="pct"/>
            <w:gridSpan w:val="3"/>
            <w:vAlign w:val="center"/>
            <w:tcPrChange w:id="1281" w:author="Iqbal Ameerali" w:date="2020-10-08T12:55:00Z">
              <w:tcPr>
                <w:tcW w:w="2110" w:type="pct"/>
                <w:gridSpan w:val="5"/>
                <w:vAlign w:val="center"/>
              </w:tcPr>
            </w:tcPrChange>
          </w:tcPr>
          <w:p w14:paraId="69672262" w14:textId="6A3747B2" w:rsidR="00C654D6" w:rsidRPr="00775583" w:rsidRDefault="00C654D6" w:rsidP="004A53EB">
            <w:pPr>
              <w:pStyle w:val="Responsecategs"/>
              <w:bidi/>
              <w:jc w:val="center"/>
              <w:rPr>
                <w:rFonts w:asciiTheme="minorHAnsi" w:hAnsiTheme="minorHAnsi" w:cstheme="minorHAnsi"/>
              </w:rPr>
            </w:pPr>
            <w:del w:id="1282" w:author="Iqbal Ameerali" w:date="2020-10-08T12:45:00Z">
              <w:r w:rsidRPr="00A764C3" w:rsidDel="00F5605E">
                <w:rPr>
                  <w:rFonts w:asciiTheme="minorHAnsi" w:hAnsiTheme="minorHAnsi" w:cstheme="minorHAnsi"/>
                  <w:color w:val="000000"/>
                </w:rPr>
                <w:fldChar w:fldCharType="begin">
                  <w:ffData>
                    <w:name w:val="Check189"/>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283"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284"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285" w:author="Iqbal Ameerali" w:date="2020-10-08T11:45:00Z">
                    <w:rPr>
                      <w:rFonts w:asciiTheme="minorHAnsi" w:hAnsiTheme="minorHAnsi" w:cstheme="minorHAnsi"/>
                      <w:color w:val="000000"/>
                    </w:rPr>
                  </w:rPrChange>
                </w:rPr>
                <w:fldChar w:fldCharType="end"/>
              </w:r>
              <w:r w:rsidRPr="00775583" w:rsidDel="00F5605E">
                <w:rPr>
                  <w:rFonts w:asciiTheme="minorHAnsi" w:hAnsiTheme="minorHAnsi" w:cstheme="minorHAnsi"/>
                  <w:color w:val="000000"/>
                  <w:rPrChange w:id="1286"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287"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288"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289" w:author="Iqbal Ameerali" w:date="2020-10-08T11:45:00Z">
                    <w:rPr>
                      <w:rFonts w:asciiTheme="minorHAnsi" w:hAnsiTheme="minorHAnsi" w:cstheme="minorHAnsi"/>
                      <w:color w:val="000000"/>
                    </w:rPr>
                  </w:rPrChange>
                </w:rPr>
                <w:fldChar w:fldCharType="end"/>
              </w:r>
            </w:del>
          </w:p>
        </w:tc>
        <w:tc>
          <w:tcPr>
            <w:tcW w:w="1954" w:type="pct"/>
            <w:tcMar>
              <w:top w:w="0" w:type="dxa"/>
              <w:left w:w="108" w:type="dxa"/>
              <w:bottom w:w="0" w:type="dxa"/>
              <w:right w:w="108" w:type="dxa"/>
            </w:tcMar>
            <w:tcPrChange w:id="1290" w:author="Iqbal Ameerali" w:date="2020-10-08T12:55:00Z">
              <w:tcPr>
                <w:tcW w:w="1954" w:type="pct"/>
                <w:tcMar>
                  <w:top w:w="0" w:type="dxa"/>
                  <w:left w:w="108" w:type="dxa"/>
                  <w:bottom w:w="0" w:type="dxa"/>
                  <w:right w:w="108" w:type="dxa"/>
                </w:tcMar>
              </w:tcPr>
            </w:tcPrChange>
          </w:tcPr>
          <w:p w14:paraId="349EED7B" w14:textId="599157DD" w:rsidR="00C654D6" w:rsidRPr="00775583" w:rsidRDefault="00C654D6" w:rsidP="00C50A70">
            <w:pPr>
              <w:pStyle w:val="Responsecategs"/>
              <w:bidi/>
              <w:rPr>
                <w:rFonts w:ascii="MB Lateefi" w:hAnsi="MB Lateefi" w:cs="MB Lateefi"/>
                <w:sz w:val="22"/>
                <w:szCs w:val="22"/>
                <w:lang w:bidi="sd-Arab-PK"/>
              </w:rPr>
            </w:pPr>
            <w:del w:id="1291" w:author="Iqbal Ameerali" w:date="2020-10-08T12:45:00Z">
              <w:r w:rsidRPr="00775583" w:rsidDel="00F5605E">
                <w:rPr>
                  <w:rFonts w:ascii="MB Lateefi" w:hAnsi="MB Lateefi" w:cs="MB Lateefi"/>
                  <w:sz w:val="22"/>
                  <w:szCs w:val="22"/>
                  <w:rtl/>
                  <w:lang w:bidi="sd-Arab-PK"/>
                </w:rPr>
                <w:delText xml:space="preserve">جوس يا جوس جا </w:delText>
              </w:r>
              <w:r w:rsidRPr="00775583" w:rsidDel="00F5605E">
                <w:rPr>
                  <w:rFonts w:ascii="MB Lateefi" w:hAnsi="MB Lateefi" w:cs="MB Lateefi" w:hint="cs"/>
                  <w:sz w:val="22"/>
                  <w:szCs w:val="22"/>
                  <w:rtl/>
                  <w:lang w:bidi="sd-Arab-PK"/>
                </w:rPr>
                <w:delText>ٻ</w:delText>
              </w:r>
              <w:r w:rsidRPr="00775583" w:rsidDel="00F5605E">
                <w:rPr>
                  <w:rFonts w:ascii="MB Lateefi" w:hAnsi="MB Lateefi" w:cs="MB Lateefi" w:hint="eastAsia"/>
                  <w:sz w:val="22"/>
                  <w:szCs w:val="22"/>
                  <w:rtl/>
                  <w:lang w:bidi="sd-Arab-PK"/>
                </w:rPr>
                <w:delText>يا</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مشروبات</w:delText>
              </w:r>
            </w:del>
          </w:p>
        </w:tc>
        <w:tc>
          <w:tcPr>
            <w:tcW w:w="352" w:type="pct"/>
            <w:tcPrChange w:id="1292" w:author="Iqbal Ameerali" w:date="2020-10-08T12:55:00Z">
              <w:tcPr>
                <w:tcW w:w="352" w:type="pct"/>
              </w:tcPr>
            </w:tcPrChange>
          </w:tcPr>
          <w:p w14:paraId="50096664" w14:textId="3513F456" w:rsidR="00C654D6" w:rsidRPr="00775583" w:rsidRDefault="00C654D6" w:rsidP="00056253">
            <w:pPr>
              <w:pStyle w:val="Responsecategs"/>
              <w:bidi/>
              <w:jc w:val="center"/>
              <w:rPr>
                <w:rFonts w:asciiTheme="minorHAnsi" w:hAnsiTheme="minorHAnsi" w:cstheme="minorHAnsi"/>
                <w:sz w:val="22"/>
                <w:szCs w:val="22"/>
              </w:rPr>
            </w:pPr>
            <w:del w:id="1293" w:author="Iqbal Ameerali" w:date="2020-10-08T12:45:00Z">
              <w:r w:rsidRPr="00775583" w:rsidDel="00F5605E">
                <w:rPr>
                  <w:rFonts w:asciiTheme="minorHAnsi" w:hAnsiTheme="minorHAnsi" w:cstheme="minorHAnsi"/>
                  <w:sz w:val="22"/>
                  <w:szCs w:val="22"/>
                </w:rPr>
                <w:delText>D</w:delText>
              </w:r>
            </w:del>
          </w:p>
        </w:tc>
      </w:tr>
      <w:tr w:rsidR="005031CD" w:rsidRPr="00775583" w14:paraId="3D23A243" w14:textId="77777777" w:rsidTr="00D1501F">
        <w:trPr>
          <w:jc w:val="center"/>
          <w:trPrChange w:id="1294" w:author="Iqbal Ameerali" w:date="2020-10-08T12:55:00Z">
            <w:trPr>
              <w:jc w:val="center"/>
            </w:trPr>
          </w:trPrChange>
        </w:trPr>
        <w:tc>
          <w:tcPr>
            <w:tcW w:w="1170" w:type="pct"/>
            <w:vAlign w:val="center"/>
            <w:tcPrChange w:id="1295" w:author="Iqbal Ameerali" w:date="2020-10-08T12:55:00Z">
              <w:tcPr>
                <w:tcW w:w="584" w:type="pct"/>
                <w:vAlign w:val="center"/>
              </w:tcPr>
            </w:tcPrChange>
          </w:tcPr>
          <w:p w14:paraId="7B0CEFF9" w14:textId="0D21765C" w:rsidR="00C654D6" w:rsidRPr="00775583" w:rsidRDefault="00C654D6" w:rsidP="00C50A70">
            <w:pPr>
              <w:pStyle w:val="Responsecategs"/>
              <w:bidi/>
              <w:rPr>
                <w:rFonts w:ascii="MB Lateefi" w:hAnsi="MB Lateefi" w:cs="MB Lateefi"/>
                <w:sz w:val="22"/>
                <w:szCs w:val="22"/>
              </w:rPr>
            </w:pPr>
          </w:p>
        </w:tc>
        <w:tc>
          <w:tcPr>
            <w:tcW w:w="1524" w:type="pct"/>
            <w:gridSpan w:val="3"/>
            <w:vAlign w:val="center"/>
            <w:tcPrChange w:id="1296" w:author="Iqbal Ameerali" w:date="2020-10-08T12:55:00Z">
              <w:tcPr>
                <w:tcW w:w="2110" w:type="pct"/>
                <w:gridSpan w:val="5"/>
                <w:vAlign w:val="center"/>
              </w:tcPr>
            </w:tcPrChange>
          </w:tcPr>
          <w:p w14:paraId="3A5F3066" w14:textId="5EC07A00" w:rsidR="00C654D6" w:rsidRPr="00775583" w:rsidRDefault="00C654D6" w:rsidP="004A53EB">
            <w:pPr>
              <w:pStyle w:val="Responsecategs"/>
              <w:bidi/>
              <w:jc w:val="center"/>
              <w:rPr>
                <w:rFonts w:asciiTheme="minorHAnsi" w:hAnsiTheme="minorHAnsi" w:cstheme="minorHAnsi"/>
              </w:rPr>
            </w:pPr>
            <w:del w:id="1297" w:author="Iqbal Ameerali" w:date="2020-10-08T12:45:00Z">
              <w:r w:rsidRPr="00A764C3" w:rsidDel="00F5605E">
                <w:rPr>
                  <w:rFonts w:asciiTheme="minorHAnsi" w:hAnsiTheme="minorHAnsi" w:cstheme="minorHAnsi"/>
                  <w:color w:val="000000"/>
                </w:rPr>
                <w:fldChar w:fldCharType="begin">
                  <w:ffData>
                    <w:name w:val="Check189"/>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298"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299"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300" w:author="Iqbal Ameerali" w:date="2020-10-08T11:45:00Z">
                    <w:rPr>
                      <w:rFonts w:asciiTheme="minorHAnsi" w:hAnsiTheme="minorHAnsi" w:cstheme="minorHAnsi"/>
                      <w:color w:val="000000"/>
                    </w:rPr>
                  </w:rPrChange>
                </w:rPr>
                <w:fldChar w:fldCharType="end"/>
              </w:r>
              <w:r w:rsidRPr="00775583" w:rsidDel="00F5605E">
                <w:rPr>
                  <w:rFonts w:asciiTheme="minorHAnsi" w:hAnsiTheme="minorHAnsi" w:cstheme="minorHAnsi"/>
                  <w:color w:val="000000"/>
                  <w:rPrChange w:id="1301"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302"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303"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304" w:author="Iqbal Ameerali" w:date="2020-10-08T11:45:00Z">
                    <w:rPr>
                      <w:rFonts w:asciiTheme="minorHAnsi" w:hAnsiTheme="minorHAnsi" w:cstheme="minorHAnsi"/>
                      <w:color w:val="000000"/>
                    </w:rPr>
                  </w:rPrChange>
                </w:rPr>
                <w:fldChar w:fldCharType="end"/>
              </w:r>
            </w:del>
          </w:p>
        </w:tc>
        <w:tc>
          <w:tcPr>
            <w:tcW w:w="1954" w:type="pct"/>
            <w:tcMar>
              <w:top w:w="0" w:type="dxa"/>
              <w:left w:w="108" w:type="dxa"/>
              <w:bottom w:w="0" w:type="dxa"/>
              <w:right w:w="108" w:type="dxa"/>
            </w:tcMar>
            <w:tcPrChange w:id="1305" w:author="Iqbal Ameerali" w:date="2020-10-08T12:55:00Z">
              <w:tcPr>
                <w:tcW w:w="1954" w:type="pct"/>
                <w:tcMar>
                  <w:top w:w="0" w:type="dxa"/>
                  <w:left w:w="108" w:type="dxa"/>
                  <w:bottom w:w="0" w:type="dxa"/>
                  <w:right w:w="108" w:type="dxa"/>
                </w:tcMar>
              </w:tcPr>
            </w:tcPrChange>
          </w:tcPr>
          <w:p w14:paraId="70D08627" w14:textId="5E3290A1" w:rsidR="00C654D6" w:rsidRPr="00775583" w:rsidRDefault="00C654D6" w:rsidP="00C50A70">
            <w:pPr>
              <w:pStyle w:val="Responsecategs"/>
              <w:bidi/>
              <w:rPr>
                <w:rFonts w:ascii="MB Lateefi" w:hAnsi="MB Lateefi" w:cs="MB Lateefi"/>
                <w:sz w:val="22"/>
                <w:szCs w:val="22"/>
                <w:rtl/>
                <w:lang w:bidi="sd-Arab-PK"/>
              </w:rPr>
            </w:pPr>
            <w:del w:id="1306" w:author="Iqbal Ameerali" w:date="2020-10-08T12:45:00Z">
              <w:r w:rsidRPr="00775583" w:rsidDel="00F5605E">
                <w:rPr>
                  <w:rFonts w:ascii="MB Lateefi" w:hAnsi="MB Lateefi" w:cs="MB Lateefi"/>
                  <w:sz w:val="22"/>
                  <w:szCs w:val="22"/>
                  <w:rtl/>
                  <w:lang w:bidi="sd-Arab-PK"/>
                </w:rPr>
                <w:delText xml:space="preserve">شوربو </w:delText>
              </w:r>
              <w:r w:rsidRPr="00775583" w:rsidDel="00F5605E">
                <w:rPr>
                  <w:rFonts w:ascii="MB Lateefi" w:hAnsi="MB Lateefi" w:cs="MB Lateefi"/>
                  <w:sz w:val="22"/>
                  <w:szCs w:val="22"/>
                  <w:lang w:bidi="sd-Arab-PK"/>
                </w:rPr>
                <w:delText>/</w:delText>
              </w:r>
              <w:r w:rsidRPr="00775583" w:rsidDel="00F5605E">
                <w:rPr>
                  <w:rFonts w:ascii="MB Lateefi" w:hAnsi="MB Lateefi" w:cs="MB Lateefi"/>
                  <w:sz w:val="22"/>
                  <w:szCs w:val="22"/>
                  <w:rtl/>
                  <w:lang w:bidi="sd-Arab-PK"/>
                </w:rPr>
                <w:delText xml:space="preserve"> سوپ (ھر قسم جو)</w:delText>
              </w:r>
            </w:del>
          </w:p>
        </w:tc>
        <w:tc>
          <w:tcPr>
            <w:tcW w:w="352" w:type="pct"/>
            <w:tcPrChange w:id="1307" w:author="Iqbal Ameerali" w:date="2020-10-08T12:55:00Z">
              <w:tcPr>
                <w:tcW w:w="352" w:type="pct"/>
              </w:tcPr>
            </w:tcPrChange>
          </w:tcPr>
          <w:p w14:paraId="0AB782DA" w14:textId="65C65F5D" w:rsidR="00C654D6" w:rsidRPr="00775583" w:rsidRDefault="00C654D6" w:rsidP="00056253">
            <w:pPr>
              <w:pStyle w:val="Responsecategs"/>
              <w:bidi/>
              <w:jc w:val="center"/>
              <w:rPr>
                <w:rFonts w:asciiTheme="minorHAnsi" w:hAnsiTheme="minorHAnsi" w:cstheme="minorHAnsi"/>
                <w:sz w:val="22"/>
                <w:szCs w:val="22"/>
              </w:rPr>
            </w:pPr>
            <w:del w:id="1308" w:author="Iqbal Ameerali" w:date="2020-10-08T12:45:00Z">
              <w:r w:rsidRPr="00775583" w:rsidDel="00F5605E">
                <w:rPr>
                  <w:rFonts w:asciiTheme="minorHAnsi" w:hAnsiTheme="minorHAnsi" w:cstheme="minorHAnsi"/>
                  <w:sz w:val="22"/>
                  <w:szCs w:val="22"/>
                </w:rPr>
                <w:delText>E</w:delText>
              </w:r>
            </w:del>
          </w:p>
        </w:tc>
      </w:tr>
      <w:tr w:rsidR="005031CD" w:rsidRPr="00775583" w14:paraId="3F781044" w14:textId="77777777" w:rsidTr="00D1501F">
        <w:trPr>
          <w:jc w:val="center"/>
          <w:trPrChange w:id="1309" w:author="Iqbal Ameerali" w:date="2020-10-08T12:55:00Z">
            <w:trPr>
              <w:jc w:val="center"/>
            </w:trPr>
          </w:trPrChange>
        </w:trPr>
        <w:tc>
          <w:tcPr>
            <w:tcW w:w="1170" w:type="pct"/>
            <w:vAlign w:val="center"/>
            <w:tcPrChange w:id="1310" w:author="Iqbal Ameerali" w:date="2020-10-08T12:55:00Z">
              <w:tcPr>
                <w:tcW w:w="584" w:type="pct"/>
                <w:vAlign w:val="center"/>
              </w:tcPr>
            </w:tcPrChange>
          </w:tcPr>
          <w:p w14:paraId="1B14BF9B" w14:textId="57C662C4" w:rsidR="00C654D6" w:rsidRPr="00775583" w:rsidRDefault="00C654D6" w:rsidP="00C50A70">
            <w:pPr>
              <w:pStyle w:val="Responsecategs"/>
              <w:bidi/>
              <w:rPr>
                <w:rFonts w:ascii="MB Lateefi" w:hAnsi="MB Lateefi" w:cs="MB Lateefi"/>
                <w:sz w:val="22"/>
                <w:szCs w:val="22"/>
              </w:rPr>
            </w:pPr>
          </w:p>
        </w:tc>
        <w:tc>
          <w:tcPr>
            <w:tcW w:w="1524" w:type="pct"/>
            <w:gridSpan w:val="3"/>
            <w:vAlign w:val="center"/>
            <w:tcPrChange w:id="1311" w:author="Iqbal Ameerali" w:date="2020-10-08T12:55:00Z">
              <w:tcPr>
                <w:tcW w:w="2110" w:type="pct"/>
                <w:gridSpan w:val="5"/>
                <w:vAlign w:val="center"/>
              </w:tcPr>
            </w:tcPrChange>
          </w:tcPr>
          <w:p w14:paraId="060759EE" w14:textId="60DE4708" w:rsidR="00C654D6" w:rsidRPr="00775583" w:rsidRDefault="00C654D6" w:rsidP="004A53EB">
            <w:pPr>
              <w:pStyle w:val="Responsecategs"/>
              <w:bidi/>
              <w:jc w:val="center"/>
              <w:rPr>
                <w:rFonts w:asciiTheme="minorHAnsi" w:hAnsiTheme="minorHAnsi" w:cstheme="minorHAnsi"/>
              </w:rPr>
            </w:pPr>
            <w:del w:id="1312" w:author="Iqbal Ameerali" w:date="2020-10-08T12:45:00Z">
              <w:r w:rsidRPr="00A764C3" w:rsidDel="00F5605E">
                <w:rPr>
                  <w:rFonts w:asciiTheme="minorHAnsi" w:hAnsiTheme="minorHAnsi" w:cstheme="minorHAnsi"/>
                  <w:color w:val="000000"/>
                </w:rPr>
                <w:fldChar w:fldCharType="begin">
                  <w:ffData>
                    <w:name w:val="Check189"/>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313"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314"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315" w:author="Iqbal Ameerali" w:date="2020-10-08T11:45:00Z">
                    <w:rPr>
                      <w:rFonts w:asciiTheme="minorHAnsi" w:hAnsiTheme="minorHAnsi" w:cstheme="minorHAnsi"/>
                      <w:color w:val="000000"/>
                    </w:rPr>
                  </w:rPrChange>
                </w:rPr>
                <w:fldChar w:fldCharType="end"/>
              </w:r>
              <w:r w:rsidRPr="00775583" w:rsidDel="00F5605E">
                <w:rPr>
                  <w:rFonts w:asciiTheme="minorHAnsi" w:hAnsiTheme="minorHAnsi" w:cstheme="minorHAnsi"/>
                  <w:color w:val="000000"/>
                  <w:rPrChange w:id="1316"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317"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318"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319" w:author="Iqbal Ameerali" w:date="2020-10-08T11:45:00Z">
                    <w:rPr>
                      <w:rFonts w:asciiTheme="minorHAnsi" w:hAnsiTheme="minorHAnsi" w:cstheme="minorHAnsi"/>
                      <w:color w:val="000000"/>
                    </w:rPr>
                  </w:rPrChange>
                </w:rPr>
                <w:fldChar w:fldCharType="end"/>
              </w:r>
            </w:del>
          </w:p>
        </w:tc>
        <w:tc>
          <w:tcPr>
            <w:tcW w:w="1954" w:type="pct"/>
            <w:tcMar>
              <w:top w:w="0" w:type="dxa"/>
              <w:left w:w="108" w:type="dxa"/>
              <w:bottom w:w="0" w:type="dxa"/>
              <w:right w:w="108" w:type="dxa"/>
            </w:tcMar>
            <w:tcPrChange w:id="1320" w:author="Iqbal Ameerali" w:date="2020-10-08T12:55:00Z">
              <w:tcPr>
                <w:tcW w:w="1954" w:type="pct"/>
                <w:tcMar>
                  <w:top w:w="0" w:type="dxa"/>
                  <w:left w:w="108" w:type="dxa"/>
                  <w:bottom w:w="0" w:type="dxa"/>
                  <w:right w:w="108" w:type="dxa"/>
                </w:tcMar>
              </w:tcPr>
            </w:tcPrChange>
          </w:tcPr>
          <w:p w14:paraId="6311B0E9" w14:textId="1FDDCDF9" w:rsidR="00C654D6" w:rsidRPr="00775583" w:rsidRDefault="00C654D6" w:rsidP="00C50A70">
            <w:pPr>
              <w:pStyle w:val="Responsecategs"/>
              <w:bidi/>
              <w:rPr>
                <w:rFonts w:ascii="MB Lateefi" w:hAnsi="MB Lateefi" w:cs="MB Lateefi"/>
                <w:sz w:val="22"/>
                <w:szCs w:val="22"/>
                <w:rtl/>
                <w:lang w:bidi="sd-Arab-PK"/>
              </w:rPr>
            </w:pPr>
            <w:del w:id="1321" w:author="Iqbal Ameerali" w:date="2020-10-08T12:45:00Z">
              <w:r w:rsidRPr="00775583" w:rsidDel="00F5605E">
                <w:rPr>
                  <w:rFonts w:ascii="MB Lateefi" w:hAnsi="MB Lateefi" w:cs="MB Lateefi" w:hint="cs"/>
                  <w:sz w:val="22"/>
                  <w:szCs w:val="22"/>
                  <w:rtl/>
                  <w:lang w:bidi="sd-Arab-PK"/>
                </w:rPr>
                <w:delText>ڌ</w:delText>
              </w:r>
              <w:r w:rsidRPr="00775583" w:rsidDel="00F5605E">
                <w:rPr>
                  <w:rFonts w:ascii="MB Lateefi" w:hAnsi="MB Lateefi" w:cs="MB Lateefi" w:hint="eastAsia"/>
                  <w:sz w:val="22"/>
                  <w:szCs w:val="22"/>
                  <w:rtl/>
                  <w:lang w:bidi="sd-Arab-PK"/>
                </w:rPr>
                <w:delText>نئورو</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sz w:val="22"/>
                  <w:szCs w:val="22"/>
                  <w:lang w:bidi="sd-Arab-PK"/>
                </w:rPr>
                <w:delText>/</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cs"/>
                  <w:sz w:val="22"/>
                  <w:szCs w:val="22"/>
                  <w:rtl/>
                  <w:lang w:bidi="sd-Arab-PK"/>
                </w:rPr>
                <w:delText>ڏ</w:delText>
              </w:r>
              <w:r w:rsidRPr="00775583" w:rsidDel="00F5605E">
                <w:rPr>
                  <w:rFonts w:ascii="MB Lateefi" w:hAnsi="MB Lateefi" w:cs="MB Lateefi" w:hint="eastAsia"/>
                  <w:sz w:val="22"/>
                  <w:szCs w:val="22"/>
                  <w:rtl/>
                  <w:lang w:bidi="sd-Arab-PK"/>
                </w:rPr>
                <w:delText>ھي</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sz w:val="22"/>
                  <w:szCs w:val="22"/>
                  <w:lang w:bidi="sd-Arab-PK"/>
                </w:rPr>
                <w:delText>/</w:delText>
              </w:r>
              <w:r w:rsidRPr="00775583" w:rsidDel="00F5605E">
                <w:rPr>
                  <w:rFonts w:ascii="MB Lateefi" w:hAnsi="MB Lateefi" w:cs="MB Lateefi"/>
                  <w:sz w:val="22"/>
                  <w:szCs w:val="22"/>
                  <w:rtl/>
                  <w:lang w:bidi="sd-Arab-PK"/>
                </w:rPr>
                <w:delText xml:space="preserve"> لسي</w:delText>
              </w:r>
            </w:del>
          </w:p>
        </w:tc>
        <w:tc>
          <w:tcPr>
            <w:tcW w:w="352" w:type="pct"/>
            <w:tcPrChange w:id="1322" w:author="Iqbal Ameerali" w:date="2020-10-08T12:55:00Z">
              <w:tcPr>
                <w:tcW w:w="352" w:type="pct"/>
              </w:tcPr>
            </w:tcPrChange>
          </w:tcPr>
          <w:p w14:paraId="38BCD65A" w14:textId="19154A56" w:rsidR="00C654D6" w:rsidRPr="00775583" w:rsidRDefault="00C654D6" w:rsidP="00056253">
            <w:pPr>
              <w:pStyle w:val="Responsecategs"/>
              <w:bidi/>
              <w:jc w:val="center"/>
              <w:rPr>
                <w:rFonts w:asciiTheme="minorHAnsi" w:hAnsiTheme="minorHAnsi" w:cstheme="minorHAnsi"/>
                <w:sz w:val="22"/>
                <w:szCs w:val="22"/>
              </w:rPr>
            </w:pPr>
            <w:del w:id="1323" w:author="Iqbal Ameerali" w:date="2020-10-08T12:45:00Z">
              <w:r w:rsidRPr="00775583" w:rsidDel="00F5605E">
                <w:rPr>
                  <w:rFonts w:asciiTheme="minorHAnsi" w:hAnsiTheme="minorHAnsi" w:cstheme="minorHAnsi"/>
                  <w:sz w:val="22"/>
                  <w:szCs w:val="22"/>
                </w:rPr>
                <w:delText>F</w:delText>
              </w:r>
            </w:del>
          </w:p>
        </w:tc>
      </w:tr>
      <w:tr w:rsidR="005031CD" w:rsidRPr="00775583" w14:paraId="6DF4AE2B" w14:textId="77777777" w:rsidTr="00D1501F">
        <w:trPr>
          <w:jc w:val="center"/>
          <w:trPrChange w:id="1324" w:author="Iqbal Ameerali" w:date="2020-10-08T12:55:00Z">
            <w:trPr>
              <w:jc w:val="center"/>
            </w:trPr>
          </w:trPrChange>
        </w:trPr>
        <w:tc>
          <w:tcPr>
            <w:tcW w:w="1170" w:type="pct"/>
            <w:vAlign w:val="center"/>
            <w:tcPrChange w:id="1325" w:author="Iqbal Ameerali" w:date="2020-10-08T12:55:00Z">
              <w:tcPr>
                <w:tcW w:w="584" w:type="pct"/>
                <w:vAlign w:val="center"/>
              </w:tcPr>
            </w:tcPrChange>
          </w:tcPr>
          <w:p w14:paraId="7C14C4CF" w14:textId="70C7CDA5" w:rsidR="00C654D6" w:rsidRPr="00775583" w:rsidRDefault="00C654D6" w:rsidP="00C50A70">
            <w:pPr>
              <w:pStyle w:val="Responsecategs"/>
              <w:bidi/>
              <w:rPr>
                <w:rFonts w:ascii="MB Lateefi" w:hAnsi="MB Lateefi" w:cs="MB Lateefi"/>
                <w:sz w:val="22"/>
                <w:szCs w:val="22"/>
              </w:rPr>
            </w:pPr>
          </w:p>
        </w:tc>
        <w:tc>
          <w:tcPr>
            <w:tcW w:w="1524" w:type="pct"/>
            <w:gridSpan w:val="3"/>
            <w:vAlign w:val="center"/>
            <w:tcPrChange w:id="1326" w:author="Iqbal Ameerali" w:date="2020-10-08T12:55:00Z">
              <w:tcPr>
                <w:tcW w:w="2110" w:type="pct"/>
                <w:gridSpan w:val="5"/>
                <w:vAlign w:val="center"/>
              </w:tcPr>
            </w:tcPrChange>
          </w:tcPr>
          <w:p w14:paraId="43CF3DAC" w14:textId="618A870F" w:rsidR="00C654D6" w:rsidRPr="00775583" w:rsidRDefault="00C654D6" w:rsidP="004A53EB">
            <w:pPr>
              <w:pStyle w:val="Responsecategs"/>
              <w:bidi/>
              <w:jc w:val="center"/>
              <w:rPr>
                <w:rFonts w:asciiTheme="minorHAnsi" w:hAnsiTheme="minorHAnsi" w:cstheme="minorHAnsi"/>
              </w:rPr>
            </w:pPr>
            <w:del w:id="1327" w:author="Iqbal Ameerali" w:date="2020-10-08T12:45:00Z">
              <w:r w:rsidRPr="00A764C3" w:rsidDel="00F5605E">
                <w:rPr>
                  <w:rFonts w:asciiTheme="minorHAnsi" w:hAnsiTheme="minorHAnsi" w:cstheme="minorHAnsi"/>
                  <w:color w:val="000000"/>
                </w:rPr>
                <w:fldChar w:fldCharType="begin">
                  <w:ffData>
                    <w:name w:val="Check189"/>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328"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329"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330" w:author="Iqbal Ameerali" w:date="2020-10-08T11:45:00Z">
                    <w:rPr>
                      <w:rFonts w:asciiTheme="minorHAnsi" w:hAnsiTheme="minorHAnsi" w:cstheme="minorHAnsi"/>
                      <w:color w:val="000000"/>
                    </w:rPr>
                  </w:rPrChange>
                </w:rPr>
                <w:fldChar w:fldCharType="end"/>
              </w:r>
              <w:r w:rsidRPr="00775583" w:rsidDel="00F5605E">
                <w:rPr>
                  <w:rFonts w:asciiTheme="minorHAnsi" w:hAnsiTheme="minorHAnsi" w:cstheme="minorHAnsi"/>
                  <w:color w:val="000000"/>
                  <w:rPrChange w:id="1331"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332"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333"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334" w:author="Iqbal Ameerali" w:date="2020-10-08T11:45:00Z">
                    <w:rPr>
                      <w:rFonts w:asciiTheme="minorHAnsi" w:hAnsiTheme="minorHAnsi" w:cstheme="minorHAnsi"/>
                      <w:color w:val="000000"/>
                    </w:rPr>
                  </w:rPrChange>
                </w:rPr>
                <w:fldChar w:fldCharType="end"/>
              </w:r>
            </w:del>
          </w:p>
        </w:tc>
        <w:tc>
          <w:tcPr>
            <w:tcW w:w="1954" w:type="pct"/>
            <w:tcMar>
              <w:top w:w="0" w:type="dxa"/>
              <w:left w:w="108" w:type="dxa"/>
              <w:bottom w:w="0" w:type="dxa"/>
              <w:right w:w="108" w:type="dxa"/>
            </w:tcMar>
            <w:tcPrChange w:id="1335" w:author="Iqbal Ameerali" w:date="2020-10-08T12:55:00Z">
              <w:tcPr>
                <w:tcW w:w="1954" w:type="pct"/>
                <w:tcMar>
                  <w:top w:w="0" w:type="dxa"/>
                  <w:left w:w="108" w:type="dxa"/>
                  <w:bottom w:w="0" w:type="dxa"/>
                  <w:right w:w="108" w:type="dxa"/>
                </w:tcMar>
              </w:tcPr>
            </w:tcPrChange>
          </w:tcPr>
          <w:p w14:paraId="007DCEB9" w14:textId="7555CE04" w:rsidR="00C654D6" w:rsidRPr="00775583" w:rsidRDefault="00C654D6" w:rsidP="00C50A70">
            <w:pPr>
              <w:pStyle w:val="Responsecategs"/>
              <w:bidi/>
              <w:rPr>
                <w:rFonts w:ascii="MB Lateefi" w:hAnsi="MB Lateefi" w:cs="MB Lateefi"/>
                <w:sz w:val="22"/>
                <w:szCs w:val="22"/>
                <w:rtl/>
                <w:lang w:bidi="sd-Arab-PK"/>
              </w:rPr>
            </w:pPr>
            <w:del w:id="1336" w:author="Iqbal Ameerali" w:date="2020-10-08T12:45:00Z">
              <w:r w:rsidRPr="00775583" w:rsidDel="00F5605E">
                <w:rPr>
                  <w:rFonts w:ascii="MB Lateefi" w:hAnsi="MB Lateefi" w:cs="MB Lateefi"/>
                  <w:sz w:val="22"/>
                  <w:szCs w:val="22"/>
                  <w:rtl/>
                  <w:lang w:bidi="sd-Arab-PK"/>
                </w:rPr>
                <w:delText>پ</w:delText>
              </w:r>
              <w:r w:rsidRPr="00775583" w:rsidDel="00F5605E">
                <w:rPr>
                  <w:rFonts w:ascii="MB Lateefi" w:hAnsi="MB Lateefi" w:cs="MB Lateefi" w:hint="cs"/>
                  <w:sz w:val="22"/>
                  <w:szCs w:val="22"/>
                  <w:rtl/>
                  <w:lang w:bidi="sd-Arab-PK"/>
                </w:rPr>
                <w:delText>ٽڙ</w:delText>
              </w:r>
              <w:r w:rsidRPr="00775583" w:rsidDel="00F5605E">
                <w:rPr>
                  <w:rFonts w:ascii="MB Lateefi" w:hAnsi="MB Lateefi" w:cs="MB Lateefi" w:hint="eastAsia"/>
                  <w:sz w:val="22"/>
                  <w:szCs w:val="22"/>
                  <w:rtl/>
                  <w:lang w:bidi="sd-Arab-PK"/>
                </w:rPr>
                <w:delText>ي</w:delText>
              </w:r>
              <w:r w:rsidRPr="00775583" w:rsidDel="00F5605E">
                <w:rPr>
                  <w:rFonts w:ascii="MB Lateefi" w:hAnsi="MB Lateefi" w:cs="MB Lateefi"/>
                  <w:sz w:val="22"/>
                  <w:szCs w:val="22"/>
                  <w:rtl/>
                  <w:lang w:bidi="sd-Arab-PK"/>
                </w:rPr>
                <w:delText xml:space="preserve"> ر</w:delText>
              </w:r>
              <w:r w:rsidRPr="00775583" w:rsidDel="00F5605E">
                <w:rPr>
                  <w:rFonts w:ascii="MB Lateefi" w:hAnsi="MB Lateefi" w:cs="MB Lateefi" w:hint="cs"/>
                  <w:sz w:val="22"/>
                  <w:szCs w:val="22"/>
                  <w:rtl/>
                  <w:lang w:bidi="sd-Arab-PK"/>
                </w:rPr>
                <w:delText>ٻ</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sz w:val="22"/>
                  <w:szCs w:val="22"/>
                  <w:lang w:bidi="sd-Arab-PK"/>
                </w:rPr>
                <w:delText>/</w:delText>
              </w:r>
              <w:r w:rsidRPr="00775583" w:rsidDel="00F5605E">
                <w:rPr>
                  <w:rFonts w:ascii="MB Lateefi" w:hAnsi="MB Lateefi" w:cs="MB Lateefi"/>
                  <w:sz w:val="22"/>
                  <w:szCs w:val="22"/>
                  <w:rtl/>
                  <w:lang w:bidi="sd-Arab-PK"/>
                </w:rPr>
                <w:delText xml:space="preserve"> دليو</w:delText>
              </w:r>
            </w:del>
          </w:p>
        </w:tc>
        <w:tc>
          <w:tcPr>
            <w:tcW w:w="352" w:type="pct"/>
            <w:tcPrChange w:id="1337" w:author="Iqbal Ameerali" w:date="2020-10-08T12:55:00Z">
              <w:tcPr>
                <w:tcW w:w="352" w:type="pct"/>
              </w:tcPr>
            </w:tcPrChange>
          </w:tcPr>
          <w:p w14:paraId="75703D83" w14:textId="4A57E4EF" w:rsidR="00C654D6" w:rsidRPr="00775583" w:rsidRDefault="00C654D6" w:rsidP="00056253">
            <w:pPr>
              <w:pStyle w:val="Responsecategs"/>
              <w:bidi/>
              <w:jc w:val="center"/>
              <w:rPr>
                <w:rFonts w:asciiTheme="minorHAnsi" w:hAnsiTheme="minorHAnsi" w:cstheme="minorHAnsi"/>
                <w:sz w:val="22"/>
                <w:szCs w:val="22"/>
              </w:rPr>
            </w:pPr>
            <w:del w:id="1338" w:author="Iqbal Ameerali" w:date="2020-10-08T12:45:00Z">
              <w:r w:rsidRPr="00775583" w:rsidDel="00F5605E">
                <w:rPr>
                  <w:rFonts w:asciiTheme="minorHAnsi" w:hAnsiTheme="minorHAnsi" w:cstheme="minorHAnsi"/>
                  <w:sz w:val="22"/>
                  <w:szCs w:val="22"/>
                </w:rPr>
                <w:delText>G</w:delText>
              </w:r>
            </w:del>
          </w:p>
        </w:tc>
      </w:tr>
      <w:tr w:rsidR="005031CD" w:rsidRPr="00775583" w14:paraId="4CF9A713" w14:textId="77777777" w:rsidTr="00D1501F">
        <w:trPr>
          <w:jc w:val="center"/>
          <w:trPrChange w:id="1339" w:author="Iqbal Ameerali" w:date="2020-10-08T12:55:00Z">
            <w:trPr>
              <w:jc w:val="center"/>
            </w:trPr>
          </w:trPrChange>
        </w:trPr>
        <w:tc>
          <w:tcPr>
            <w:tcW w:w="1170" w:type="pct"/>
            <w:vAlign w:val="center"/>
            <w:tcPrChange w:id="1340" w:author="Iqbal Ameerali" w:date="2020-10-08T12:55:00Z">
              <w:tcPr>
                <w:tcW w:w="584" w:type="pct"/>
                <w:vAlign w:val="center"/>
              </w:tcPr>
            </w:tcPrChange>
          </w:tcPr>
          <w:p w14:paraId="5ECA9C6F" w14:textId="3C2927FB" w:rsidR="00C654D6" w:rsidRPr="00775583" w:rsidRDefault="00C654D6" w:rsidP="00C50A70">
            <w:pPr>
              <w:pStyle w:val="Responsecategs"/>
              <w:bidi/>
              <w:rPr>
                <w:rFonts w:ascii="MB Lateefi" w:hAnsi="MB Lateefi" w:cs="MB Lateefi"/>
                <w:sz w:val="22"/>
                <w:szCs w:val="22"/>
              </w:rPr>
            </w:pPr>
          </w:p>
        </w:tc>
        <w:tc>
          <w:tcPr>
            <w:tcW w:w="1524" w:type="pct"/>
            <w:gridSpan w:val="3"/>
            <w:vAlign w:val="center"/>
            <w:tcPrChange w:id="1341" w:author="Iqbal Ameerali" w:date="2020-10-08T12:55:00Z">
              <w:tcPr>
                <w:tcW w:w="2110" w:type="pct"/>
                <w:gridSpan w:val="5"/>
                <w:vAlign w:val="center"/>
              </w:tcPr>
            </w:tcPrChange>
          </w:tcPr>
          <w:p w14:paraId="1DE02F0F" w14:textId="1A0A49C1" w:rsidR="00C654D6" w:rsidRPr="00775583" w:rsidRDefault="00C654D6" w:rsidP="004A53EB">
            <w:pPr>
              <w:pStyle w:val="Responsecategs"/>
              <w:bidi/>
              <w:jc w:val="center"/>
              <w:rPr>
                <w:rFonts w:asciiTheme="minorHAnsi" w:hAnsiTheme="minorHAnsi" w:cstheme="minorHAnsi"/>
              </w:rPr>
            </w:pPr>
            <w:del w:id="1342" w:author="Iqbal Ameerali" w:date="2020-10-08T12:45:00Z">
              <w:r w:rsidRPr="00A764C3" w:rsidDel="00F5605E">
                <w:rPr>
                  <w:rFonts w:asciiTheme="minorHAnsi" w:hAnsiTheme="minorHAnsi" w:cstheme="minorHAnsi"/>
                  <w:color w:val="000000"/>
                </w:rPr>
                <w:fldChar w:fldCharType="begin">
                  <w:ffData>
                    <w:name w:val="Check189"/>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343"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344"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345" w:author="Iqbal Ameerali" w:date="2020-10-08T11:45:00Z">
                    <w:rPr>
                      <w:rFonts w:asciiTheme="minorHAnsi" w:hAnsiTheme="minorHAnsi" w:cstheme="minorHAnsi"/>
                      <w:color w:val="000000"/>
                    </w:rPr>
                  </w:rPrChange>
                </w:rPr>
                <w:fldChar w:fldCharType="end"/>
              </w:r>
              <w:r w:rsidRPr="00775583" w:rsidDel="00F5605E">
                <w:rPr>
                  <w:rFonts w:asciiTheme="minorHAnsi" w:hAnsiTheme="minorHAnsi" w:cstheme="minorHAnsi"/>
                  <w:color w:val="000000"/>
                  <w:rPrChange w:id="1346"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347"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348"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349" w:author="Iqbal Ameerali" w:date="2020-10-08T11:45:00Z">
                    <w:rPr>
                      <w:rFonts w:asciiTheme="minorHAnsi" w:hAnsiTheme="minorHAnsi" w:cstheme="minorHAnsi"/>
                      <w:color w:val="000000"/>
                    </w:rPr>
                  </w:rPrChange>
                </w:rPr>
                <w:fldChar w:fldCharType="end"/>
              </w:r>
            </w:del>
          </w:p>
        </w:tc>
        <w:tc>
          <w:tcPr>
            <w:tcW w:w="1954" w:type="pct"/>
            <w:tcMar>
              <w:top w:w="0" w:type="dxa"/>
              <w:left w:w="108" w:type="dxa"/>
              <w:bottom w:w="0" w:type="dxa"/>
              <w:right w:w="108" w:type="dxa"/>
            </w:tcMar>
            <w:tcPrChange w:id="1350" w:author="Iqbal Ameerali" w:date="2020-10-08T12:55:00Z">
              <w:tcPr>
                <w:tcW w:w="1954" w:type="pct"/>
                <w:tcMar>
                  <w:top w:w="0" w:type="dxa"/>
                  <w:left w:w="108" w:type="dxa"/>
                  <w:bottom w:w="0" w:type="dxa"/>
                  <w:right w:w="108" w:type="dxa"/>
                </w:tcMar>
              </w:tcPr>
            </w:tcPrChange>
          </w:tcPr>
          <w:p w14:paraId="3C7A1908" w14:textId="053A7FBC" w:rsidR="00C654D6" w:rsidRPr="00775583" w:rsidRDefault="00C654D6" w:rsidP="00C50A70">
            <w:pPr>
              <w:pStyle w:val="Responsecategs"/>
              <w:bidi/>
              <w:rPr>
                <w:rFonts w:ascii="MB Lateefi" w:hAnsi="MB Lateefi" w:cs="MB Lateefi"/>
                <w:sz w:val="22"/>
                <w:szCs w:val="22"/>
                <w:rtl/>
                <w:lang w:bidi="sd-Arab-PK"/>
              </w:rPr>
            </w:pPr>
            <w:del w:id="1351" w:author="Iqbal Ameerali" w:date="2020-10-08T12:45:00Z">
              <w:r w:rsidRPr="00775583" w:rsidDel="00F5605E">
                <w:rPr>
                  <w:rFonts w:ascii="MB Lateefi" w:hAnsi="MB Lateefi" w:cs="MB Lateefi" w:hint="cs"/>
                  <w:sz w:val="22"/>
                  <w:szCs w:val="22"/>
                  <w:rtl/>
                  <w:lang w:bidi="sd-Arab-PK"/>
                </w:rPr>
                <w:delText>ٻ</w:delText>
              </w:r>
              <w:r w:rsidRPr="00775583" w:rsidDel="00F5605E">
                <w:rPr>
                  <w:rFonts w:ascii="MB Lateefi" w:hAnsi="MB Lateefi" w:cs="MB Lateefi" w:hint="eastAsia"/>
                  <w:sz w:val="22"/>
                  <w:szCs w:val="22"/>
                  <w:rtl/>
                  <w:lang w:bidi="sd-Arab-PK"/>
                </w:rPr>
                <w:delText>ين</w:delText>
              </w:r>
              <w:r w:rsidRPr="00775583" w:rsidDel="00F5605E">
                <w:rPr>
                  <w:rFonts w:ascii="MB Lateefi" w:hAnsi="MB Lateefi" w:cs="MB Lateefi"/>
                  <w:sz w:val="22"/>
                  <w:szCs w:val="22"/>
                  <w:rtl/>
                  <w:lang w:bidi="sd-Arab-PK"/>
                </w:rPr>
                <w:delText xml:space="preserve"> پا</w:delText>
              </w:r>
              <w:r w:rsidRPr="00775583" w:rsidDel="00F5605E">
                <w:rPr>
                  <w:rFonts w:ascii="MB Lateefi" w:hAnsi="MB Lateefi" w:cs="MB Lateefi" w:hint="cs"/>
                  <w:sz w:val="22"/>
                  <w:szCs w:val="22"/>
                  <w:rtl/>
                  <w:lang w:bidi="sd-Arab-PK"/>
                </w:rPr>
                <w:delText>ڻ</w:delText>
              </w:r>
              <w:r w:rsidRPr="00775583" w:rsidDel="00F5605E">
                <w:rPr>
                  <w:rFonts w:ascii="MB Lateefi" w:hAnsi="MB Lateefi" w:cs="MB Lateefi" w:hint="eastAsia"/>
                  <w:sz w:val="22"/>
                  <w:szCs w:val="22"/>
                  <w:rtl/>
                  <w:lang w:bidi="sd-Arab-PK"/>
                </w:rPr>
                <w:delText>يا</w:delText>
              </w:r>
              <w:r w:rsidRPr="00775583" w:rsidDel="00F5605E">
                <w:rPr>
                  <w:rFonts w:ascii="MB Lateefi" w:hAnsi="MB Lateefi" w:cs="MB Lateefi" w:hint="cs"/>
                  <w:sz w:val="22"/>
                  <w:szCs w:val="22"/>
                  <w:rtl/>
                  <w:lang w:bidi="sd-Arab-PK"/>
                </w:rPr>
                <w:delText>ٺ</w:delText>
              </w:r>
              <w:r w:rsidRPr="00775583" w:rsidDel="00F5605E">
                <w:rPr>
                  <w:rFonts w:ascii="MB Lateefi" w:hAnsi="MB Lateefi" w:cs="MB Lateefi" w:hint="eastAsia"/>
                  <w:sz w:val="22"/>
                  <w:szCs w:val="22"/>
                  <w:rtl/>
                  <w:lang w:bidi="sd-Arab-PK"/>
                </w:rPr>
                <w:delText>يون</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sz w:val="22"/>
                  <w:szCs w:val="22"/>
                  <w:lang w:bidi="sd-Arab-PK"/>
                </w:rPr>
                <w:delText>/</w:delText>
              </w:r>
              <w:r w:rsidRPr="00775583" w:rsidDel="00F5605E">
                <w:rPr>
                  <w:rFonts w:ascii="MB Lateefi" w:hAnsi="MB Lateefi" w:cs="MB Lateefi"/>
                  <w:sz w:val="22"/>
                  <w:szCs w:val="22"/>
                  <w:rtl/>
                  <w:lang w:bidi="sd-Arab-PK"/>
                </w:rPr>
                <w:delText xml:space="preserve"> پ</w:delText>
              </w:r>
              <w:r w:rsidRPr="00775583" w:rsidDel="00F5605E">
                <w:rPr>
                  <w:rFonts w:ascii="MB Lateefi" w:hAnsi="MB Lateefi" w:cs="MB Lateefi" w:hint="cs"/>
                  <w:sz w:val="22"/>
                  <w:szCs w:val="22"/>
                  <w:rtl/>
                  <w:lang w:bidi="sd-Arab-PK"/>
                </w:rPr>
                <w:delText>ٽڙ</w:delText>
              </w:r>
              <w:r w:rsidRPr="00775583" w:rsidDel="00F5605E">
                <w:rPr>
                  <w:rFonts w:ascii="MB Lateefi" w:hAnsi="MB Lateefi" w:cs="MB Lateefi" w:hint="eastAsia"/>
                  <w:sz w:val="22"/>
                  <w:szCs w:val="22"/>
                  <w:rtl/>
                  <w:lang w:bidi="sd-Arab-PK"/>
                </w:rPr>
                <w:delText>يون</w:delText>
              </w:r>
              <w:r w:rsidRPr="00775583" w:rsidDel="00F5605E">
                <w:rPr>
                  <w:rFonts w:ascii="MB Lateefi" w:hAnsi="MB Lateefi" w:cs="MB Lateefi"/>
                  <w:sz w:val="22"/>
                  <w:szCs w:val="22"/>
                  <w:rtl/>
                  <w:lang w:bidi="sd-Arab-PK"/>
                </w:rPr>
                <w:delText xml:space="preserve"> شيون جھ</w:delText>
              </w:r>
              <w:r w:rsidRPr="00775583" w:rsidDel="00F5605E">
                <w:rPr>
                  <w:rFonts w:ascii="MB Lateefi" w:hAnsi="MB Lateefi" w:cs="MB Lateefi" w:hint="cs"/>
                  <w:sz w:val="22"/>
                  <w:szCs w:val="22"/>
                  <w:rtl/>
                  <w:lang w:bidi="sd-Arab-PK"/>
                </w:rPr>
                <w:delText>ڙ</w:delText>
              </w:r>
              <w:r w:rsidRPr="00775583" w:rsidDel="00F5605E">
                <w:rPr>
                  <w:rFonts w:ascii="MB Lateefi" w:hAnsi="MB Lateefi" w:cs="MB Lateefi" w:hint="eastAsia"/>
                  <w:sz w:val="22"/>
                  <w:szCs w:val="22"/>
                  <w:rtl/>
                  <w:lang w:bidi="sd-Arab-PK"/>
                </w:rPr>
                <w:delText>و</w:delText>
              </w:r>
              <w:r w:rsidRPr="00775583" w:rsidDel="00F5605E">
                <w:rPr>
                  <w:rFonts w:ascii="MB Lateefi" w:hAnsi="MB Lateefi" w:cs="MB Lateefi" w:hint="cs"/>
                  <w:sz w:val="22"/>
                  <w:szCs w:val="22"/>
                  <w:rtl/>
                  <w:lang w:bidi="sd-Arab-PK"/>
                </w:rPr>
                <w:delText>ڪ</w:delText>
              </w:r>
              <w:r w:rsidRPr="00775583" w:rsidDel="00F5605E">
                <w:rPr>
                  <w:rFonts w:ascii="MB Lateefi" w:hAnsi="MB Lateefi" w:cs="MB Lateefi"/>
                  <w:sz w:val="22"/>
                  <w:szCs w:val="22"/>
                  <w:rtl/>
                  <w:lang w:bidi="sd-Arab-PK"/>
                </w:rPr>
                <w:delText xml:space="preserve"> گرائپ وا</w:delText>
              </w:r>
              <w:r w:rsidRPr="00775583" w:rsidDel="00F5605E">
                <w:rPr>
                  <w:rFonts w:ascii="MB Lateefi" w:hAnsi="MB Lateefi" w:cs="MB Lateefi" w:hint="cs"/>
                  <w:sz w:val="22"/>
                  <w:szCs w:val="22"/>
                  <w:rtl/>
                  <w:lang w:bidi="sd-Arab-PK"/>
                </w:rPr>
                <w:delText>ٽ</w:delText>
              </w:r>
              <w:r w:rsidRPr="00775583" w:rsidDel="00F5605E">
                <w:rPr>
                  <w:rFonts w:ascii="MB Lateefi" w:hAnsi="MB Lateefi" w:cs="MB Lateefi" w:hint="eastAsia"/>
                  <w:sz w:val="22"/>
                  <w:szCs w:val="22"/>
                  <w:rtl/>
                  <w:lang w:bidi="sd-Arab-PK"/>
                </w:rPr>
                <w:delText>ر،</w:delText>
              </w:r>
              <w:r w:rsidRPr="00775583" w:rsidDel="00F5605E">
                <w:rPr>
                  <w:rFonts w:ascii="MB Lateefi" w:hAnsi="MB Lateefi" w:cs="MB Lateefi"/>
                  <w:sz w:val="22"/>
                  <w:szCs w:val="22"/>
                  <w:rtl/>
                  <w:lang w:bidi="sd-Arab-PK"/>
                </w:rPr>
                <w:delText xml:space="preserve"> چانھ وغير</w:delText>
              </w:r>
              <w:r w:rsidRPr="00775583" w:rsidDel="00F5605E">
                <w:rPr>
                  <w:rFonts w:ascii="MB Lateefi" w:hAnsi="MB Lateefi" w:cs="MB Lateefi"/>
                  <w:sz w:val="22"/>
                  <w:szCs w:val="22"/>
                  <w:rtl/>
                  <w:lang w:bidi="fa-IR"/>
                </w:rPr>
                <w:delText>ه</w:delText>
              </w:r>
              <w:r w:rsidRPr="00775583" w:rsidDel="00F5605E">
                <w:rPr>
                  <w:rFonts w:ascii="MB Lateefi" w:hAnsi="MB Lateefi" w:cs="MB Lateefi"/>
                  <w:sz w:val="22"/>
                  <w:szCs w:val="22"/>
                  <w:rtl/>
                  <w:lang w:bidi="sd-Arab-PK"/>
                </w:rPr>
                <w:delText>)</w:delText>
              </w:r>
            </w:del>
          </w:p>
        </w:tc>
        <w:tc>
          <w:tcPr>
            <w:tcW w:w="352" w:type="pct"/>
            <w:tcPrChange w:id="1352" w:author="Iqbal Ameerali" w:date="2020-10-08T12:55:00Z">
              <w:tcPr>
                <w:tcW w:w="352" w:type="pct"/>
              </w:tcPr>
            </w:tcPrChange>
          </w:tcPr>
          <w:p w14:paraId="331F25CB" w14:textId="1A6C2351" w:rsidR="00C654D6" w:rsidRPr="00775583" w:rsidRDefault="00C654D6" w:rsidP="00056253">
            <w:pPr>
              <w:pStyle w:val="Responsecategs"/>
              <w:bidi/>
              <w:jc w:val="center"/>
              <w:rPr>
                <w:rFonts w:asciiTheme="minorHAnsi" w:hAnsiTheme="minorHAnsi" w:cstheme="minorHAnsi"/>
                <w:sz w:val="22"/>
                <w:szCs w:val="22"/>
              </w:rPr>
            </w:pPr>
            <w:del w:id="1353" w:author="Iqbal Ameerali" w:date="2020-10-08T12:45:00Z">
              <w:r w:rsidRPr="00775583" w:rsidDel="00F5605E">
                <w:rPr>
                  <w:rFonts w:asciiTheme="minorHAnsi" w:hAnsiTheme="minorHAnsi" w:cstheme="minorHAnsi"/>
                  <w:sz w:val="22"/>
                  <w:szCs w:val="22"/>
                </w:rPr>
                <w:delText>H</w:delText>
              </w:r>
            </w:del>
          </w:p>
        </w:tc>
      </w:tr>
      <w:tr w:rsidR="005031CD" w:rsidRPr="00775583" w14:paraId="27E40C3E" w14:textId="77777777" w:rsidTr="00D1501F">
        <w:trPr>
          <w:jc w:val="center"/>
          <w:trPrChange w:id="1354" w:author="Iqbal Ameerali" w:date="2020-10-08T12:55:00Z">
            <w:trPr>
              <w:jc w:val="center"/>
            </w:trPr>
          </w:trPrChange>
        </w:trPr>
        <w:tc>
          <w:tcPr>
            <w:tcW w:w="1170" w:type="pct"/>
            <w:vAlign w:val="center"/>
            <w:tcPrChange w:id="1355" w:author="Iqbal Ameerali" w:date="2020-10-08T12:55:00Z">
              <w:tcPr>
                <w:tcW w:w="584" w:type="pct"/>
                <w:vAlign w:val="center"/>
              </w:tcPr>
            </w:tcPrChange>
          </w:tcPr>
          <w:p w14:paraId="208B64F0" w14:textId="11EF9789" w:rsidR="00C654D6" w:rsidRPr="00775583" w:rsidRDefault="00C654D6" w:rsidP="00C50A70">
            <w:pPr>
              <w:pStyle w:val="Responsecategs"/>
              <w:bidi/>
              <w:rPr>
                <w:rFonts w:ascii="MB Lateefi" w:hAnsi="MB Lateefi" w:cs="MB Lateefi"/>
                <w:color w:val="000000"/>
                <w:sz w:val="22"/>
                <w:szCs w:val="22"/>
              </w:rPr>
            </w:pPr>
          </w:p>
        </w:tc>
        <w:tc>
          <w:tcPr>
            <w:tcW w:w="1524" w:type="pct"/>
            <w:gridSpan w:val="3"/>
            <w:vAlign w:val="center"/>
            <w:tcPrChange w:id="1356" w:author="Iqbal Ameerali" w:date="2020-10-08T12:55:00Z">
              <w:tcPr>
                <w:tcW w:w="2110" w:type="pct"/>
                <w:gridSpan w:val="5"/>
                <w:vAlign w:val="center"/>
              </w:tcPr>
            </w:tcPrChange>
          </w:tcPr>
          <w:p w14:paraId="1EAC0748" w14:textId="00CC88F9" w:rsidR="00C654D6" w:rsidRPr="00775583" w:rsidRDefault="00C654D6" w:rsidP="004A53EB">
            <w:pPr>
              <w:pStyle w:val="Responsecategs"/>
              <w:bidi/>
              <w:jc w:val="center"/>
              <w:rPr>
                <w:rFonts w:asciiTheme="minorHAnsi" w:hAnsiTheme="minorHAnsi" w:cstheme="minorHAnsi"/>
              </w:rPr>
            </w:pPr>
            <w:del w:id="1357" w:author="Iqbal Ameerali" w:date="2020-10-08T12:45:00Z">
              <w:r w:rsidRPr="00A764C3" w:rsidDel="00F5605E">
                <w:rPr>
                  <w:rFonts w:asciiTheme="minorHAnsi" w:hAnsiTheme="minorHAnsi" w:cstheme="minorHAnsi"/>
                  <w:color w:val="000000"/>
                </w:rPr>
                <w:fldChar w:fldCharType="begin">
                  <w:ffData>
                    <w:name w:val="Check189"/>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358"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359"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360" w:author="Iqbal Ameerali" w:date="2020-10-08T11:45:00Z">
                    <w:rPr>
                      <w:rFonts w:asciiTheme="minorHAnsi" w:hAnsiTheme="minorHAnsi" w:cstheme="minorHAnsi"/>
                      <w:color w:val="000000"/>
                    </w:rPr>
                  </w:rPrChange>
                </w:rPr>
                <w:fldChar w:fldCharType="end"/>
              </w:r>
              <w:r w:rsidRPr="00775583" w:rsidDel="00F5605E">
                <w:rPr>
                  <w:rFonts w:asciiTheme="minorHAnsi" w:hAnsiTheme="minorHAnsi" w:cstheme="minorHAnsi"/>
                  <w:color w:val="000000"/>
                  <w:rPrChange w:id="1361"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sidDel="00F5605E">
                <w:rPr>
                  <w:rFonts w:asciiTheme="minorHAnsi" w:hAnsiTheme="minorHAnsi" w:cstheme="minorHAnsi"/>
                  <w:color w:val="000000"/>
                </w:rPr>
                <w:delInstrText xml:space="preserve"> FORMCHECKBOX </w:delInstrText>
              </w:r>
              <w:r w:rsidR="00477FCF">
                <w:rPr>
                  <w:rFonts w:asciiTheme="minorHAnsi" w:hAnsiTheme="minorHAnsi" w:cstheme="minorHAnsi"/>
                  <w:color w:val="000000"/>
                  <w:rPrChange w:id="1362"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363" w:author="Iqbal Ameerali" w:date="2020-10-08T11:45:00Z">
                    <w:rPr>
                      <w:rFonts w:asciiTheme="minorHAnsi" w:hAnsiTheme="minorHAnsi" w:cstheme="minorHAnsi"/>
                      <w:color w:val="000000"/>
                    </w:rPr>
                  </w:rPrChange>
                </w:rPr>
                <w:fldChar w:fldCharType="separate"/>
              </w:r>
              <w:r w:rsidRPr="00775583" w:rsidDel="00F5605E">
                <w:rPr>
                  <w:rFonts w:asciiTheme="minorHAnsi" w:hAnsiTheme="minorHAnsi" w:cstheme="minorHAnsi"/>
                  <w:color w:val="000000"/>
                  <w:rPrChange w:id="1364" w:author="Iqbal Ameerali" w:date="2020-10-08T11:45:00Z">
                    <w:rPr>
                      <w:rFonts w:asciiTheme="minorHAnsi" w:hAnsiTheme="minorHAnsi" w:cstheme="minorHAnsi"/>
                      <w:color w:val="000000"/>
                    </w:rPr>
                  </w:rPrChange>
                </w:rPr>
                <w:fldChar w:fldCharType="end"/>
              </w:r>
            </w:del>
          </w:p>
        </w:tc>
        <w:tc>
          <w:tcPr>
            <w:tcW w:w="1954" w:type="pct"/>
            <w:tcMar>
              <w:top w:w="0" w:type="dxa"/>
              <w:left w:w="108" w:type="dxa"/>
              <w:bottom w:w="0" w:type="dxa"/>
              <w:right w:w="108" w:type="dxa"/>
            </w:tcMar>
            <w:tcPrChange w:id="1365" w:author="Iqbal Ameerali" w:date="2020-10-08T12:55:00Z">
              <w:tcPr>
                <w:tcW w:w="1954" w:type="pct"/>
                <w:tcMar>
                  <w:top w:w="0" w:type="dxa"/>
                  <w:left w:w="108" w:type="dxa"/>
                  <w:bottom w:w="0" w:type="dxa"/>
                  <w:right w:w="108" w:type="dxa"/>
                </w:tcMar>
              </w:tcPr>
            </w:tcPrChange>
          </w:tcPr>
          <w:p w14:paraId="48A0228F" w14:textId="1EB08B08" w:rsidR="00C654D6" w:rsidRPr="00775583" w:rsidRDefault="00C654D6" w:rsidP="00C50A70">
            <w:pPr>
              <w:pStyle w:val="Responsecategs"/>
              <w:bidi/>
              <w:rPr>
                <w:rFonts w:ascii="MB Lateefi" w:hAnsi="MB Lateefi" w:cs="MB Lateefi"/>
                <w:sz w:val="22"/>
                <w:szCs w:val="22"/>
                <w:rtl/>
                <w:lang w:bidi="sd-Arab-PK"/>
              </w:rPr>
            </w:pPr>
            <w:del w:id="1366" w:author="Iqbal Ameerali" w:date="2020-10-08T12:45:00Z">
              <w:r w:rsidRPr="00775583" w:rsidDel="00F5605E">
                <w:rPr>
                  <w:rFonts w:ascii="MB Lateefi" w:hAnsi="MB Lateefi" w:cs="MB Lateefi" w:hint="cs"/>
                  <w:sz w:val="22"/>
                  <w:szCs w:val="22"/>
                  <w:rtl/>
                  <w:lang w:bidi="sd-Arab-PK"/>
                </w:rPr>
                <w:delText>ٻ</w:delText>
              </w:r>
              <w:r w:rsidRPr="00775583" w:rsidDel="00F5605E">
                <w:rPr>
                  <w:rFonts w:ascii="MB Lateefi" w:hAnsi="MB Lateefi" w:cs="MB Lateefi" w:hint="eastAsia"/>
                  <w:sz w:val="22"/>
                  <w:szCs w:val="22"/>
                  <w:rtl/>
                  <w:lang w:bidi="sd-Arab-PK"/>
                </w:rPr>
                <w:delText>ي</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cs"/>
                  <w:sz w:val="22"/>
                  <w:szCs w:val="22"/>
                  <w:rtl/>
                  <w:lang w:bidi="sd-Arab-PK"/>
                </w:rPr>
                <w:delText>ڪ</w:delText>
              </w:r>
              <w:r w:rsidRPr="00775583" w:rsidDel="00F5605E">
                <w:rPr>
                  <w:rFonts w:ascii="MB Lateefi" w:hAnsi="MB Lateefi" w:cs="MB Lateefi" w:hint="eastAsia"/>
                  <w:sz w:val="22"/>
                  <w:szCs w:val="22"/>
                  <w:rtl/>
                  <w:lang w:bidi="sd-Arab-PK"/>
                </w:rPr>
                <w:delText>ا</w:delText>
              </w:r>
              <w:r w:rsidRPr="00775583" w:rsidDel="00F5605E">
                <w:rPr>
                  <w:rFonts w:ascii="MB Lateefi" w:hAnsi="MB Lateefi" w:cs="MB Lateefi"/>
                  <w:sz w:val="22"/>
                  <w:szCs w:val="22"/>
                  <w:rtl/>
                  <w:lang w:bidi="sd-Arab-PK"/>
                </w:rPr>
                <w:delText xml:space="preserve"> </w:delText>
              </w:r>
              <w:r w:rsidRPr="00775583" w:rsidDel="00F5605E">
                <w:rPr>
                  <w:rFonts w:ascii="MB Lateefi" w:hAnsi="MB Lateefi" w:cs="MB Lateefi" w:hint="eastAsia"/>
                  <w:sz w:val="22"/>
                  <w:szCs w:val="22"/>
                  <w:rtl/>
                  <w:lang w:bidi="sd-Arab-PK"/>
                </w:rPr>
                <w:delText>ب</w:delText>
              </w:r>
              <w:r w:rsidRPr="00775583" w:rsidDel="00F5605E">
                <w:rPr>
                  <w:rFonts w:ascii="MB Lateefi" w:hAnsi="MB Lateefi" w:cs="MB Lateefi"/>
                  <w:sz w:val="22"/>
                  <w:szCs w:val="22"/>
                  <w:rtl/>
                  <w:lang w:bidi="fa-IR"/>
                </w:rPr>
                <w:delText>ه</w:delText>
              </w:r>
              <w:r w:rsidRPr="00775583" w:rsidDel="00F5605E">
                <w:rPr>
                  <w:rFonts w:ascii="MB Lateefi" w:hAnsi="MB Lateefi" w:cs="MB Lateefi"/>
                  <w:sz w:val="22"/>
                  <w:szCs w:val="22"/>
                  <w:rtl/>
                  <w:lang w:bidi="sd-Arab-PK"/>
                </w:rPr>
                <w:delText xml:space="preserve"> پا</w:delText>
              </w:r>
              <w:r w:rsidRPr="00775583" w:rsidDel="00F5605E">
                <w:rPr>
                  <w:rFonts w:ascii="MB Lateefi" w:hAnsi="MB Lateefi" w:cs="MB Lateefi" w:hint="cs"/>
                  <w:sz w:val="22"/>
                  <w:szCs w:val="22"/>
                  <w:rtl/>
                  <w:lang w:bidi="sd-Arab-PK"/>
                </w:rPr>
                <w:delText>ڻ</w:delText>
              </w:r>
              <w:r w:rsidRPr="00775583" w:rsidDel="00F5605E">
                <w:rPr>
                  <w:rFonts w:ascii="MB Lateefi" w:hAnsi="MB Lateefi" w:cs="MB Lateefi" w:hint="eastAsia"/>
                  <w:sz w:val="22"/>
                  <w:szCs w:val="22"/>
                  <w:rtl/>
                  <w:lang w:bidi="sd-Arab-PK"/>
                </w:rPr>
                <w:delText>يا</w:delText>
              </w:r>
              <w:r w:rsidRPr="00775583" w:rsidDel="00F5605E">
                <w:rPr>
                  <w:rFonts w:ascii="MB Lateefi" w:hAnsi="MB Lateefi" w:cs="MB Lateefi" w:hint="cs"/>
                  <w:sz w:val="22"/>
                  <w:szCs w:val="22"/>
                  <w:rtl/>
                  <w:lang w:bidi="sd-Arab-PK"/>
                </w:rPr>
                <w:delText>ٺ</w:delText>
              </w:r>
              <w:r w:rsidRPr="00775583" w:rsidDel="00F5605E">
                <w:rPr>
                  <w:rFonts w:ascii="MB Lateefi" w:hAnsi="MB Lateefi" w:cs="MB Lateefi" w:hint="eastAsia"/>
                  <w:sz w:val="22"/>
                  <w:szCs w:val="22"/>
                  <w:rtl/>
                  <w:lang w:bidi="sd-Arab-PK"/>
                </w:rPr>
                <w:delText>ي</w:delText>
              </w:r>
              <w:r w:rsidRPr="00775583" w:rsidDel="00F5605E">
                <w:rPr>
                  <w:rFonts w:ascii="MB Lateefi" w:hAnsi="MB Lateefi" w:cs="MB Lateefi"/>
                  <w:sz w:val="22"/>
                  <w:szCs w:val="22"/>
                  <w:rtl/>
                  <w:lang w:bidi="sd-Arab-PK"/>
                </w:rPr>
                <w:delText xml:space="preserve"> شئي</w:delText>
              </w:r>
            </w:del>
          </w:p>
        </w:tc>
        <w:tc>
          <w:tcPr>
            <w:tcW w:w="352" w:type="pct"/>
            <w:tcPrChange w:id="1367" w:author="Iqbal Ameerali" w:date="2020-10-08T12:55:00Z">
              <w:tcPr>
                <w:tcW w:w="352" w:type="pct"/>
              </w:tcPr>
            </w:tcPrChange>
          </w:tcPr>
          <w:p w14:paraId="425A93C7" w14:textId="17BC3C6B" w:rsidR="00C654D6" w:rsidRPr="00775583" w:rsidRDefault="00C654D6" w:rsidP="00056253">
            <w:pPr>
              <w:pStyle w:val="Responsecategs"/>
              <w:bidi/>
              <w:jc w:val="center"/>
              <w:rPr>
                <w:rFonts w:asciiTheme="minorHAnsi" w:hAnsiTheme="minorHAnsi" w:cstheme="minorHAnsi"/>
                <w:sz w:val="22"/>
                <w:szCs w:val="22"/>
              </w:rPr>
            </w:pPr>
            <w:del w:id="1368" w:author="Iqbal Ameerali" w:date="2020-10-08T12:45:00Z">
              <w:r w:rsidRPr="00775583" w:rsidDel="00F5605E">
                <w:rPr>
                  <w:rFonts w:asciiTheme="minorHAnsi" w:hAnsiTheme="minorHAnsi" w:cstheme="minorHAnsi"/>
                  <w:sz w:val="22"/>
                  <w:szCs w:val="22"/>
                </w:rPr>
                <w:delText>I</w:delText>
              </w:r>
            </w:del>
          </w:p>
        </w:tc>
      </w:tr>
    </w:tbl>
    <w:tbl>
      <w:tblPr>
        <w:tblStyle w:val="TableGrid"/>
        <w:bidiVisual/>
        <w:tblW w:w="11507" w:type="dxa"/>
        <w:jc w:val="center"/>
        <w:tblLook w:val="04A0" w:firstRow="1" w:lastRow="0" w:firstColumn="1" w:lastColumn="0" w:noHBand="0" w:noVBand="1"/>
      </w:tblPr>
      <w:tblGrid>
        <w:gridCol w:w="893"/>
        <w:gridCol w:w="4410"/>
        <w:gridCol w:w="4848"/>
        <w:gridCol w:w="1356"/>
      </w:tblGrid>
      <w:tr w:rsidR="00CA079C" w:rsidRPr="00775583" w14:paraId="3AB07A3A" w14:textId="77777777" w:rsidTr="00C11398">
        <w:trPr>
          <w:trHeight w:val="64"/>
          <w:jc w:val="center"/>
        </w:trPr>
        <w:tc>
          <w:tcPr>
            <w:tcW w:w="893" w:type="dxa"/>
            <w:vAlign w:val="center"/>
          </w:tcPr>
          <w:p w14:paraId="46C65214" w14:textId="5766F5A6" w:rsidR="00CA079C" w:rsidRPr="00775583" w:rsidRDefault="00CA079C" w:rsidP="002B1701">
            <w:pPr>
              <w:tabs>
                <w:tab w:val="right" w:pos="10469"/>
              </w:tabs>
              <w:autoSpaceDE w:val="0"/>
              <w:autoSpaceDN w:val="0"/>
              <w:adjustRightInd w:val="0"/>
              <w:jc w:val="center"/>
              <w:rPr>
                <w:rFonts w:cstheme="minorHAnsi"/>
                <w:lang w:bidi="sd-Arab-PK"/>
              </w:rPr>
            </w:pPr>
            <w:r w:rsidRPr="00775583">
              <w:rPr>
                <w:rFonts w:cstheme="minorHAnsi"/>
                <w:lang w:bidi="sd-Arab-PK"/>
              </w:rPr>
              <w:t>J21</w:t>
            </w:r>
          </w:p>
        </w:tc>
        <w:tc>
          <w:tcPr>
            <w:tcW w:w="4410" w:type="dxa"/>
            <w:vAlign w:val="center"/>
          </w:tcPr>
          <w:p w14:paraId="4147A5BA" w14:textId="5CE809F1" w:rsidR="00CA079C" w:rsidRPr="00775583" w:rsidRDefault="00CA079C" w:rsidP="002B1701">
            <w:pPr>
              <w:pStyle w:val="Title"/>
              <w:spacing w:before="120" w:after="120"/>
              <w:jc w:val="right"/>
              <w:rPr>
                <w:rFonts w:ascii="MB Lateefi" w:hAnsi="MB Lateefi" w:cs="MB Lateefi"/>
                <w:b w:val="0"/>
                <w:bCs w:val="0"/>
                <w:rtl/>
                <w:lang w:bidi="sd-Arab-PK"/>
              </w:rPr>
            </w:pPr>
            <w:r w:rsidRPr="00775583">
              <w:rPr>
                <w:rFonts w:ascii="MB Lateefi" w:hAnsi="MB Lateefi" w:cs="MB Lateefi" w:hint="cs"/>
                <w:b w:val="0"/>
                <w:bCs w:val="0"/>
                <w:rtl/>
                <w:lang w:bidi="sd-Arab-PK"/>
              </w:rPr>
              <w:t>ڇ</w:t>
            </w:r>
            <w:r w:rsidRPr="00775583">
              <w:rPr>
                <w:rFonts w:ascii="MB Lateefi" w:hAnsi="MB Lateefi" w:cs="MB Lateefi" w:hint="eastAsia"/>
                <w:b w:val="0"/>
                <w:bCs w:val="0"/>
                <w:rtl/>
                <w:lang w:bidi="sd-Arab-PK"/>
              </w:rPr>
              <w:t>ا</w:t>
            </w:r>
            <w:r w:rsidRPr="00775583">
              <w:rPr>
                <w:rFonts w:ascii="MB Lateefi" w:hAnsi="MB Lateefi" w:cs="MB Lateefi"/>
                <w:b w:val="0"/>
                <w:bCs w:val="0"/>
                <w:rtl/>
                <w:lang w:bidi="sd-Arab-PK"/>
              </w:rPr>
              <w:t xml:space="preserve"> (نالي) </w:t>
            </w:r>
            <w:r w:rsidRPr="00775583">
              <w:rPr>
                <w:rFonts w:ascii="MB Lateefi" w:hAnsi="MB Lateefi" w:cs="MB Lateefi" w:hint="cs"/>
                <w:b w:val="0"/>
                <w:bCs w:val="0"/>
                <w:rtl/>
                <w:lang w:bidi="sd-Arab-PK"/>
              </w:rPr>
              <w:t>ڪ</w:t>
            </w:r>
            <w:r w:rsidRPr="00775583">
              <w:rPr>
                <w:rFonts w:ascii="MB Lateefi" w:hAnsi="MB Lateefi" w:cs="MB Lateefi" w:hint="eastAsia"/>
                <w:b w:val="0"/>
                <w:bCs w:val="0"/>
                <w:rtl/>
                <w:lang w:bidi="sd-Arab-PK"/>
              </w:rPr>
              <w:t>الھ</w:t>
            </w:r>
            <w:r w:rsidRPr="00775583">
              <w:rPr>
                <w:rFonts w:ascii="MB Lateefi" w:hAnsi="MB Lateefi" w:cs="MB Lateefi"/>
                <w:b w:val="0"/>
                <w:bCs w:val="0"/>
                <w:rtl/>
                <w:lang w:bidi="sd-Arab-PK"/>
              </w:rPr>
              <w:t xml:space="preserve"> (گذريل </w:t>
            </w:r>
            <w:r w:rsidRPr="00775583">
              <w:rPr>
                <w:rFonts w:ascii="MB Lateefi" w:hAnsi="MB Lateefi" w:cs="MB Lateefi" w:hint="cs"/>
                <w:b w:val="0"/>
                <w:bCs w:val="0"/>
                <w:rtl/>
                <w:lang w:bidi="sd-Arab-PK"/>
              </w:rPr>
              <w:t>ڏ</w:t>
            </w:r>
            <w:r w:rsidRPr="00775583">
              <w:rPr>
                <w:rFonts w:ascii="MB Lateefi" w:hAnsi="MB Lateefi" w:cs="MB Lateefi" w:hint="eastAsia"/>
                <w:b w:val="0"/>
                <w:bCs w:val="0"/>
                <w:rtl/>
                <w:lang w:bidi="sd-Arab-PK"/>
              </w:rPr>
              <w:t>ينھن</w:t>
            </w:r>
            <w:r w:rsidRPr="00775583">
              <w:rPr>
                <w:rFonts w:ascii="MB Lateefi" w:hAnsi="MB Lateefi" w:cs="MB Lateefi"/>
                <w:b w:val="0"/>
                <w:bCs w:val="0"/>
                <w:rtl/>
                <w:lang w:bidi="sd-Arab-PK"/>
              </w:rPr>
              <w:t xml:space="preserve"> ۽ رات) بوتل سان (جنھن کي ر</w:t>
            </w:r>
            <w:r w:rsidRPr="00775583">
              <w:rPr>
                <w:rFonts w:ascii="MB Lateefi" w:hAnsi="MB Lateefi" w:cs="MB Lateefi" w:hint="cs"/>
                <w:b w:val="0"/>
                <w:bCs w:val="0"/>
                <w:rtl/>
                <w:lang w:bidi="sd-Arab-PK"/>
              </w:rPr>
              <w:t>ٻڙ</w:t>
            </w:r>
            <w:r w:rsidRPr="00775583">
              <w:rPr>
                <w:rFonts w:ascii="MB Lateefi" w:hAnsi="MB Lateefi" w:cs="MB Lateefi" w:hint="eastAsia"/>
                <w:b w:val="0"/>
                <w:bCs w:val="0"/>
                <w:rtl/>
                <w:lang w:bidi="sd-Arab-PK"/>
              </w:rPr>
              <w:t>،</w:t>
            </w:r>
            <w:r w:rsidRPr="00775583">
              <w:rPr>
                <w:rFonts w:ascii="MB Lateefi" w:hAnsi="MB Lateefi" w:cs="MB Lateefi"/>
                <w:b w:val="0"/>
                <w:bCs w:val="0"/>
                <w:rtl/>
                <w:lang w:bidi="sd-Arab-PK"/>
              </w:rPr>
              <w:t xml:space="preserve"> نپل ل</w:t>
            </w:r>
            <w:r w:rsidRPr="00775583">
              <w:rPr>
                <w:rFonts w:ascii="MB Lateefi" w:hAnsi="MB Lateefi" w:cs="MB Lateefi" w:hint="cs"/>
                <w:b w:val="0"/>
                <w:bCs w:val="0"/>
                <w:rtl/>
                <w:lang w:bidi="sd-Arab-PK"/>
              </w:rPr>
              <w:t>ڳ</w:t>
            </w:r>
            <w:r w:rsidRPr="00775583">
              <w:rPr>
                <w:rFonts w:ascii="MB Lateefi" w:hAnsi="MB Lateefi" w:cs="MB Lateefi" w:hint="eastAsia"/>
                <w:b w:val="0"/>
                <w:bCs w:val="0"/>
                <w:rtl/>
                <w:lang w:bidi="sd-Arab-PK"/>
              </w:rPr>
              <w:t>ل</w:t>
            </w:r>
            <w:r w:rsidRPr="00775583">
              <w:rPr>
                <w:rFonts w:ascii="MB Lateefi" w:hAnsi="MB Lateefi" w:cs="MB Lateefi"/>
                <w:b w:val="0"/>
                <w:bCs w:val="0"/>
                <w:rtl/>
                <w:lang w:bidi="sd-Arab-PK"/>
              </w:rPr>
              <w:t xml:space="preserve"> ھجي) </w:t>
            </w:r>
            <w:r w:rsidRPr="00775583">
              <w:rPr>
                <w:rFonts w:ascii="MB Lateefi" w:hAnsi="MB Lateefi" w:cs="MB Lateefi" w:hint="cs"/>
                <w:b w:val="0"/>
                <w:bCs w:val="0"/>
                <w:rtl/>
                <w:lang w:bidi="sd-Arab-PK"/>
              </w:rPr>
              <w:t>ڪ</w:t>
            </w:r>
            <w:r w:rsidRPr="00775583">
              <w:rPr>
                <w:rFonts w:ascii="MB Lateefi" w:hAnsi="MB Lateefi" w:cs="MB Lateefi" w:hint="eastAsia"/>
                <w:b w:val="0"/>
                <w:bCs w:val="0"/>
                <w:rtl/>
                <w:lang w:bidi="sd-Arab-PK"/>
              </w:rPr>
              <w:t>جھ</w:t>
            </w:r>
            <w:r w:rsidRPr="00775583">
              <w:rPr>
                <w:rFonts w:ascii="MB Lateefi" w:hAnsi="MB Lateefi" w:cs="MB Lateefi"/>
                <w:b w:val="0"/>
                <w:bCs w:val="0"/>
                <w:rtl/>
                <w:lang w:bidi="sd-Arab-PK"/>
              </w:rPr>
              <w:t xml:space="preserve"> پيتو؟</w:t>
            </w:r>
          </w:p>
        </w:tc>
        <w:tc>
          <w:tcPr>
            <w:tcW w:w="4848" w:type="dxa"/>
            <w:vAlign w:val="center"/>
          </w:tcPr>
          <w:p w14:paraId="2618C8A1" w14:textId="77777777" w:rsidR="00CA079C" w:rsidRPr="00775583" w:rsidRDefault="00CA079C" w:rsidP="00CA079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369" w:author="Iqbal Ameerali" w:date="2020-10-08T11:45:00Z">
                  <w:rPr>
                    <w:rStyle w:val="FontStyle85"/>
                    <w:rFonts w:ascii="MB Lateefi" w:hAnsi="MB Lateefi" w:cs="MB Lateefi"/>
                    <w:b/>
                    <w:bCs/>
                    <w:i w:val="0"/>
                    <w:iCs w:val="0"/>
                    <w:color w:val="000000"/>
                    <w:sz w:val="20"/>
                    <w:szCs w:val="20"/>
                    <w:rtl/>
                    <w:lang w:val="en-GB"/>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FD5A195" w14:textId="77777777" w:rsidR="00CA079C" w:rsidRPr="00775583" w:rsidRDefault="00CA079C" w:rsidP="00CA079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4ADAFF3" w14:textId="61A4837B" w:rsidR="00CA079C" w:rsidRPr="00775583" w:rsidRDefault="00CA079C" w:rsidP="00CA079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56" w:type="dxa"/>
            <w:vAlign w:val="center"/>
          </w:tcPr>
          <w:p w14:paraId="4644063F" w14:textId="0DBE9A3B" w:rsidR="00CA079C" w:rsidRPr="00775583" w:rsidRDefault="00A66F07" w:rsidP="00DB5101">
            <w:pPr>
              <w:tabs>
                <w:tab w:val="left" w:pos="6330"/>
              </w:tabs>
              <w:bidi/>
              <w:jc w:val="center"/>
              <w:rPr>
                <w:rFonts w:ascii="MB Lateefi" w:hAnsi="MB Lateefi" w:cs="MB Lateefi"/>
                <w:sz w:val="16"/>
                <w:szCs w:val="16"/>
                <w:rtl/>
                <w:lang w:bidi="sd-Arab-PK"/>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sd-Arab-PK"/>
              </w:rPr>
              <w:t xml:space="preserve"> </w:t>
            </w:r>
            <w:r w:rsidR="00DB5101" w:rsidRPr="00775583">
              <w:rPr>
                <w:rFonts w:ascii="MB Lateefi" w:hAnsi="MB Lateefi" w:cs="MB Lateefi" w:hint="eastAsia"/>
                <w:sz w:val="16"/>
                <w:szCs w:val="16"/>
                <w:rtl/>
                <w:lang w:bidi="fa-IR"/>
              </w:rPr>
              <w:t>نه</w:t>
            </w:r>
            <w:r w:rsidR="00DB5101" w:rsidRPr="00775583">
              <w:rPr>
                <w:rFonts w:ascii="MB Lateefi" w:hAnsi="MB Lateefi" w:cs="MB Lateefi"/>
                <w:sz w:val="16"/>
                <w:szCs w:val="16"/>
                <w:rtl/>
                <w:lang w:bidi="sd-Arab-PK"/>
              </w:rPr>
              <w:t xml:space="preserve"> </w:t>
            </w:r>
            <w:r w:rsidR="00DB5101" w:rsidRPr="00775583">
              <w:rPr>
                <w:rFonts w:hint="eastAsia"/>
                <w:sz w:val="16"/>
                <w:szCs w:val="16"/>
                <w:rtl/>
                <w:lang w:bidi="sd-Arab-PK"/>
              </w:rPr>
              <w:t>يا</w:t>
            </w:r>
            <w:r w:rsidR="00DB5101" w:rsidRPr="00775583">
              <w:rPr>
                <w:sz w:val="16"/>
                <w:szCs w:val="16"/>
                <w:rtl/>
                <w:lang w:bidi="sd-Arab-PK"/>
              </w:rPr>
              <w:t xml:space="preserve"> معلوم </w:t>
            </w:r>
            <w:r w:rsidR="00DB5101" w:rsidRPr="00775583">
              <w:rPr>
                <w:rFonts w:ascii="MB Lateefi" w:hAnsi="MB Lateefi" w:cs="MB Lateefi" w:hint="eastAsia"/>
                <w:sz w:val="16"/>
                <w:szCs w:val="16"/>
                <w:rtl/>
                <w:lang w:bidi="fa-IR"/>
              </w:rPr>
              <w:t>نه</w:t>
            </w:r>
            <w:r w:rsidR="00DB5101" w:rsidRPr="00775583">
              <w:rPr>
                <w:rFonts w:ascii="MB Lateefi" w:hAnsi="MB Lateefi" w:cs="MB Lateefi"/>
                <w:sz w:val="16"/>
                <w:szCs w:val="16"/>
                <w:rtl/>
                <w:lang w:bidi="sd-Arab-PK"/>
              </w:rPr>
              <w:t xml:space="preserve"> آھي </w:t>
            </w:r>
            <w:r w:rsidRPr="00775583">
              <w:rPr>
                <w:rFonts w:ascii="MB Lateefi" w:hAnsi="MB Lateefi" w:cs="MB Lateefi"/>
                <w:sz w:val="16"/>
                <w:szCs w:val="16"/>
                <w:rtl/>
                <w:lang w:bidi="sd-Arab-PK"/>
              </w:rPr>
              <w:t xml:space="preserve"> </w:t>
            </w:r>
            <w:r w:rsidR="006D3C81" w:rsidRPr="00775583">
              <w:rPr>
                <w:rFonts w:ascii="MB Lateefi" w:hAnsi="MB Lateefi" w:cs="MB Lateefi" w:hint="eastAsia"/>
                <w:sz w:val="16"/>
                <w:szCs w:val="16"/>
                <w:rtl/>
                <w:lang w:bidi="fa-IR"/>
              </w:rPr>
              <w:t>ته</w:t>
            </w:r>
            <w:r w:rsidR="006D3C81" w:rsidRPr="00775583">
              <w:rPr>
                <w:rFonts w:ascii="MB Lateefi" w:hAnsi="MB Lateefi" w:cs="MB Lateefi"/>
                <w:sz w:val="16"/>
                <w:szCs w:val="16"/>
                <w:rtl/>
                <w:lang w:bidi="sd-Arab-PK"/>
              </w:rPr>
              <w:t xml:space="preserve"> </w:t>
            </w:r>
            <w:r w:rsidR="006D3C81" w:rsidRPr="00775583">
              <w:rPr>
                <w:rFonts w:cstheme="minorHAnsi"/>
                <w:sz w:val="16"/>
                <w:szCs w:val="16"/>
                <w:lang w:bidi="fa-IR"/>
              </w:rPr>
              <w:t>J2</w:t>
            </w:r>
            <w:r w:rsidR="00EC77B1" w:rsidRPr="00775583">
              <w:rPr>
                <w:rFonts w:cstheme="minorHAnsi"/>
                <w:sz w:val="16"/>
                <w:szCs w:val="16"/>
                <w:lang w:bidi="fa-IR"/>
              </w:rPr>
              <w:t>3</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r w:rsidRPr="00775583">
              <w:rPr>
                <w:rFonts w:ascii="MB Lateefi" w:hAnsi="MB Lateefi" w:cs="MB Lateefi"/>
                <w:sz w:val="16"/>
                <w:szCs w:val="16"/>
                <w:rtl/>
                <w:lang w:bidi="sd-Arab-PK"/>
              </w:rPr>
              <w:t xml:space="preserve"> </w:t>
            </w:r>
          </w:p>
        </w:tc>
      </w:tr>
      <w:tr w:rsidR="002B1701" w:rsidRPr="00775583" w14:paraId="3A8B693F" w14:textId="77777777" w:rsidTr="00C11398">
        <w:trPr>
          <w:trHeight w:val="64"/>
          <w:jc w:val="center"/>
        </w:trPr>
        <w:tc>
          <w:tcPr>
            <w:tcW w:w="893" w:type="dxa"/>
            <w:vAlign w:val="center"/>
          </w:tcPr>
          <w:p w14:paraId="7EC11D92" w14:textId="78B3A1C3" w:rsidR="002B1701" w:rsidRPr="00775583" w:rsidRDefault="002B1701" w:rsidP="002B1701">
            <w:pPr>
              <w:tabs>
                <w:tab w:val="right" w:pos="10469"/>
              </w:tabs>
              <w:autoSpaceDE w:val="0"/>
              <w:autoSpaceDN w:val="0"/>
              <w:adjustRightInd w:val="0"/>
              <w:jc w:val="center"/>
              <w:rPr>
                <w:rFonts w:cstheme="minorHAnsi"/>
                <w:rtl/>
              </w:rPr>
            </w:pPr>
            <w:r w:rsidRPr="00775583">
              <w:rPr>
                <w:rFonts w:cstheme="minorHAnsi"/>
                <w:lang w:bidi="sd-Arab-PK"/>
              </w:rPr>
              <w:t>J2</w:t>
            </w:r>
            <w:r w:rsidR="00EC77B1" w:rsidRPr="00775583">
              <w:rPr>
                <w:rFonts w:cstheme="minorHAnsi"/>
                <w:rtl/>
                <w:lang w:bidi="sd-Arab-PK"/>
              </w:rPr>
              <w:t>2</w:t>
            </w:r>
          </w:p>
        </w:tc>
        <w:tc>
          <w:tcPr>
            <w:tcW w:w="4410" w:type="dxa"/>
            <w:vAlign w:val="center"/>
          </w:tcPr>
          <w:p w14:paraId="519860E0" w14:textId="6B049B2B" w:rsidR="002B1701" w:rsidRPr="00775583" w:rsidRDefault="00A05C6D" w:rsidP="0070039F">
            <w:pPr>
              <w:pStyle w:val="Title"/>
              <w:bidi/>
              <w:spacing w:before="120" w:after="120"/>
              <w:jc w:val="left"/>
              <w:rPr>
                <w:rFonts w:ascii="MB Lateefi" w:eastAsiaTheme="minorHAnsi" w:hAnsi="MB Lateefi" w:cs="MB Lateefi"/>
                <w:b w:val="0"/>
                <w:bCs w:val="0"/>
                <w:color w:val="auto"/>
                <w:sz w:val="22"/>
                <w:szCs w:val="22"/>
                <w:rtl/>
                <w:lang w:val="en-US" w:bidi="fa-IR"/>
              </w:rPr>
            </w:pPr>
            <w:r w:rsidRPr="00775583">
              <w:rPr>
                <w:rFonts w:ascii="MB Lateefi" w:hAnsi="MB Lateefi" w:cs="MB Lateefi" w:hint="eastAsia"/>
                <w:b w:val="0"/>
                <w:bCs w:val="0"/>
                <w:rtl/>
                <w:lang w:bidi="sd-Arab-PK"/>
              </w:rPr>
              <w:t>جي</w:t>
            </w:r>
            <w:r w:rsidRPr="00775583">
              <w:rPr>
                <w:rFonts w:ascii="MB Lateefi" w:hAnsi="MB Lateefi" w:cs="MB Lateefi" w:hint="cs"/>
                <w:b w:val="0"/>
                <w:bCs w:val="0"/>
                <w:rtl/>
                <w:lang w:bidi="sd-Arab-PK"/>
              </w:rPr>
              <w:t>ڪڏ</w:t>
            </w:r>
            <w:r w:rsidRPr="00775583">
              <w:rPr>
                <w:rFonts w:ascii="MB Lateefi" w:hAnsi="MB Lateefi" w:cs="MB Lateefi" w:hint="eastAsia"/>
                <w:b w:val="0"/>
                <w:bCs w:val="0"/>
                <w:rtl/>
                <w:lang w:bidi="sd-Arab-PK"/>
              </w:rPr>
              <w:t>ھن</w:t>
            </w:r>
            <w:r w:rsidRPr="00775583">
              <w:rPr>
                <w:rFonts w:ascii="MB Lateefi" w:hAnsi="MB Lateefi" w:cs="MB Lateefi"/>
                <w:b w:val="0"/>
                <w:bCs w:val="0"/>
                <w:rtl/>
                <w:lang w:bidi="sd-Arab-PK"/>
              </w:rPr>
              <w:t xml:space="preserve"> ھا </w:t>
            </w:r>
            <w:r w:rsidR="005E7155" w:rsidRPr="00775583">
              <w:rPr>
                <w:rFonts w:ascii="MB Lateefi" w:hAnsi="MB Lateefi" w:cs="MB Lateefi" w:hint="eastAsia"/>
                <w:sz w:val="22"/>
                <w:szCs w:val="22"/>
                <w:rtl/>
                <w:lang w:bidi="fa-IR"/>
              </w:rPr>
              <w:t>ته</w:t>
            </w:r>
            <w:r w:rsidRPr="00775583">
              <w:rPr>
                <w:rFonts w:ascii="MB Lateefi" w:hAnsi="MB Lateefi" w:cs="MB Lateefi"/>
                <w:b w:val="0"/>
                <w:bCs w:val="0"/>
                <w:rtl/>
                <w:lang w:bidi="sd-Arab-PK"/>
              </w:rPr>
              <w:t xml:space="preserve"> </w:t>
            </w:r>
            <w:r w:rsidR="002B1701" w:rsidRPr="00775583">
              <w:rPr>
                <w:rFonts w:ascii="MB Lateefi" w:hAnsi="MB Lateefi" w:cs="MB Lateefi"/>
                <w:b w:val="0"/>
                <w:bCs w:val="0"/>
                <w:rtl/>
                <w:lang w:bidi="sd-Arab-PK"/>
              </w:rPr>
              <w:t>(نالي)</w:t>
            </w:r>
            <w:r w:rsidR="002B1701" w:rsidRPr="00775583">
              <w:rPr>
                <w:rFonts w:ascii="MB Lateefi" w:hAnsi="MB Lateefi" w:cs="MB Lateefi"/>
                <w:b w:val="0"/>
                <w:bCs w:val="0"/>
                <w:sz w:val="22"/>
                <w:szCs w:val="22"/>
                <w:rtl/>
                <w:lang w:bidi="sd-Arab-PK"/>
              </w:rPr>
              <w:t xml:space="preserve"> </w:t>
            </w:r>
            <w:r w:rsidR="002B1701" w:rsidRPr="00775583">
              <w:rPr>
                <w:rFonts w:ascii="MB Lateefi" w:hAnsi="MB Lateefi" w:cs="MB Lateefi" w:hint="cs"/>
                <w:b w:val="0"/>
                <w:bCs w:val="0"/>
                <w:sz w:val="22"/>
                <w:szCs w:val="22"/>
                <w:rtl/>
                <w:lang w:bidi="sd-Arab-PK"/>
              </w:rPr>
              <w:t>ڪ</w:t>
            </w:r>
            <w:r w:rsidR="002B1701" w:rsidRPr="00775583">
              <w:rPr>
                <w:rFonts w:ascii="MB Lateefi" w:hAnsi="MB Lateefi" w:cs="MB Lateefi" w:hint="eastAsia"/>
                <w:b w:val="0"/>
                <w:bCs w:val="0"/>
                <w:sz w:val="22"/>
                <w:szCs w:val="22"/>
                <w:rtl/>
                <w:lang w:bidi="sd-Arab-PK"/>
              </w:rPr>
              <w:t>الھ</w:t>
            </w:r>
            <w:r w:rsidR="002B1701" w:rsidRPr="00775583">
              <w:rPr>
                <w:rFonts w:ascii="MB Lateefi" w:hAnsi="MB Lateefi" w:cs="MB Lateefi"/>
                <w:b w:val="0"/>
                <w:bCs w:val="0"/>
                <w:sz w:val="22"/>
                <w:szCs w:val="22"/>
                <w:rtl/>
                <w:lang w:bidi="sd-Arab-PK"/>
              </w:rPr>
              <w:t xml:space="preserve"> (گذريل </w:t>
            </w:r>
            <w:r w:rsidR="002B1701" w:rsidRPr="00775583">
              <w:rPr>
                <w:rFonts w:ascii="MB Lateefi" w:hAnsi="MB Lateefi" w:cs="MB Lateefi" w:hint="cs"/>
                <w:b w:val="0"/>
                <w:bCs w:val="0"/>
                <w:sz w:val="22"/>
                <w:szCs w:val="22"/>
                <w:rtl/>
                <w:lang w:bidi="sd-Arab-PK"/>
              </w:rPr>
              <w:t>ڏ</w:t>
            </w:r>
            <w:r w:rsidR="002B1701" w:rsidRPr="00775583">
              <w:rPr>
                <w:rFonts w:ascii="MB Lateefi" w:hAnsi="MB Lateefi" w:cs="MB Lateefi" w:hint="eastAsia"/>
                <w:b w:val="0"/>
                <w:bCs w:val="0"/>
                <w:sz w:val="22"/>
                <w:szCs w:val="22"/>
                <w:rtl/>
                <w:lang w:bidi="sd-Arab-PK"/>
              </w:rPr>
              <w:t>ينھن</w:t>
            </w:r>
            <w:r w:rsidR="002B1701" w:rsidRPr="00775583">
              <w:rPr>
                <w:rFonts w:ascii="MB Lateefi" w:hAnsi="MB Lateefi" w:cs="MB Lateefi"/>
                <w:b w:val="0"/>
                <w:bCs w:val="0"/>
                <w:sz w:val="22"/>
                <w:szCs w:val="22"/>
                <w:rtl/>
                <w:lang w:bidi="sd-Arab-PK"/>
              </w:rPr>
              <w:t xml:space="preserve"> ۽ رات) بوتل سان (جنھن کي</w:t>
            </w:r>
            <w:r w:rsidR="002B1701" w:rsidRPr="00775583">
              <w:rPr>
                <w:rFonts w:ascii="MB Lateefi" w:hAnsi="MB Lateefi" w:cs="MB Lateefi"/>
                <w:b w:val="0"/>
                <w:bCs w:val="0"/>
                <w:rtl/>
                <w:lang w:bidi="sd-Arab-PK"/>
              </w:rPr>
              <w:t xml:space="preserve"> ر</w:t>
            </w:r>
            <w:r w:rsidR="002B1701" w:rsidRPr="00775583">
              <w:rPr>
                <w:rFonts w:ascii="MB Lateefi" w:hAnsi="MB Lateefi" w:cs="MB Lateefi" w:hint="cs"/>
                <w:b w:val="0"/>
                <w:bCs w:val="0"/>
                <w:rtl/>
                <w:lang w:bidi="sd-Arab-PK"/>
              </w:rPr>
              <w:t>ٻڙ</w:t>
            </w:r>
            <w:r w:rsidR="002B1701" w:rsidRPr="00775583">
              <w:rPr>
                <w:rFonts w:ascii="MB Lateefi" w:hAnsi="MB Lateefi" w:cs="MB Lateefi" w:hint="eastAsia"/>
                <w:b w:val="0"/>
                <w:bCs w:val="0"/>
                <w:rtl/>
                <w:lang w:bidi="sd-Arab-PK"/>
              </w:rPr>
              <w:t>،</w:t>
            </w:r>
            <w:r w:rsidR="002B1701" w:rsidRPr="00775583">
              <w:rPr>
                <w:rFonts w:ascii="MB Lateefi" w:hAnsi="MB Lateefi" w:cs="MB Lateefi"/>
                <w:b w:val="0"/>
                <w:bCs w:val="0"/>
                <w:rtl/>
                <w:lang w:bidi="sd-Arab-PK"/>
              </w:rPr>
              <w:t xml:space="preserve"> نپل ل</w:t>
            </w:r>
            <w:r w:rsidR="002B1701" w:rsidRPr="00775583">
              <w:rPr>
                <w:rFonts w:ascii="MB Lateefi" w:hAnsi="MB Lateefi" w:cs="MB Lateefi" w:hint="cs"/>
                <w:b w:val="0"/>
                <w:bCs w:val="0"/>
                <w:rtl/>
                <w:lang w:bidi="sd-Arab-PK"/>
              </w:rPr>
              <w:t>ڳ</w:t>
            </w:r>
            <w:r w:rsidR="002B1701" w:rsidRPr="00775583">
              <w:rPr>
                <w:rFonts w:ascii="MB Lateefi" w:hAnsi="MB Lateefi" w:cs="MB Lateefi" w:hint="eastAsia"/>
                <w:b w:val="0"/>
                <w:bCs w:val="0"/>
                <w:rtl/>
                <w:lang w:bidi="sd-Arab-PK"/>
              </w:rPr>
              <w:t>ل</w:t>
            </w:r>
            <w:r w:rsidR="002B1701" w:rsidRPr="00775583">
              <w:rPr>
                <w:rFonts w:ascii="MB Lateefi" w:hAnsi="MB Lateefi" w:cs="MB Lateefi"/>
                <w:b w:val="0"/>
                <w:bCs w:val="0"/>
                <w:rtl/>
                <w:lang w:bidi="sd-Arab-PK"/>
              </w:rPr>
              <w:t xml:space="preserve"> ھجي) </w:t>
            </w:r>
            <w:r w:rsidR="002B1701" w:rsidRPr="00775583">
              <w:rPr>
                <w:rFonts w:ascii="MB Lateefi" w:hAnsi="MB Lateefi" w:cs="MB Lateefi" w:hint="cs"/>
                <w:b w:val="0"/>
                <w:bCs w:val="0"/>
                <w:rtl/>
                <w:lang w:bidi="sd-Arab-PK"/>
              </w:rPr>
              <w:t>ڇ</w:t>
            </w:r>
            <w:r w:rsidR="002B1701" w:rsidRPr="00775583">
              <w:rPr>
                <w:rFonts w:ascii="MB Lateefi" w:hAnsi="MB Lateefi" w:cs="MB Lateefi" w:hint="eastAsia"/>
                <w:b w:val="0"/>
                <w:bCs w:val="0"/>
                <w:rtl/>
                <w:lang w:bidi="sd-Arab-PK"/>
              </w:rPr>
              <w:t>ا</w:t>
            </w:r>
            <w:r w:rsidR="002B1701" w:rsidRPr="00775583">
              <w:rPr>
                <w:rFonts w:ascii="MB Lateefi" w:hAnsi="MB Lateefi" w:cs="MB Lateefi"/>
                <w:b w:val="0"/>
                <w:bCs w:val="0"/>
                <w:rtl/>
                <w:lang w:bidi="sd-Arab-PK"/>
              </w:rPr>
              <w:t xml:space="preserve"> پيتو؟</w:t>
            </w:r>
          </w:p>
        </w:tc>
        <w:tc>
          <w:tcPr>
            <w:tcW w:w="4848" w:type="dxa"/>
            <w:vAlign w:val="center"/>
          </w:tcPr>
          <w:p w14:paraId="50423428" w14:textId="77777777"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1370" w:author="Iqbal Ameerali" w:date="2020-10-08T11:45:00Z">
                  <w:rPr>
                    <w:rStyle w:val="FontStyle85"/>
                    <w:rFonts w:ascii="MB Lateefi" w:hAnsi="MB Lateefi" w:cs="MB Lateefi"/>
                    <w:b/>
                    <w:bCs/>
                    <w:i w:val="0"/>
                    <w:iCs w:val="0"/>
                    <w:color w:val="000000"/>
                    <w:sz w:val="20"/>
                    <w:szCs w:val="20"/>
                    <w:rtl/>
                    <w:lang w:val="en-GB" w:bidi="sd-Arab-PK"/>
                  </w:rPr>
                </w:rPrChange>
              </w:rPr>
            </w:pPr>
            <w:r w:rsidRPr="00775583">
              <w:rPr>
                <w:rStyle w:val="FontStyle85"/>
                <w:rFonts w:ascii="MB Lateefi" w:hAnsi="MB Lateefi" w:cs="MB Lateefi"/>
                <w:b/>
                <w:i w:val="0"/>
                <w:iCs w:val="0"/>
                <w:sz w:val="20"/>
                <w:szCs w:val="20"/>
                <w:rtl/>
                <w:lang w:bidi="sd-Arab-PK"/>
              </w:rPr>
              <w:t>فارمولا وارو کير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16D7C7FD" w14:textId="77777777"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 xml:space="preserve">جانورن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tl/>
                <w:lang w:bidi="sd-Arab-PK"/>
              </w:rPr>
              <w:t xml:space="preserve"> چوپائي جو کير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6F1FE623" w14:textId="77777777"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ماءُ جو ن</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تل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کير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5DC94E82" w14:textId="090FB0E3"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56" w:type="dxa"/>
            <w:vAlign w:val="center"/>
          </w:tcPr>
          <w:p w14:paraId="62F79DCD" w14:textId="3466C209" w:rsidR="007D4718" w:rsidRPr="00775583" w:rsidRDefault="007D4718" w:rsidP="007D4718">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sd-Arab-PK"/>
              </w:rPr>
              <w:t xml:space="preserve"> جواب 1 اچي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sd-Arab-PK"/>
              </w:rPr>
              <w:t xml:space="preserve"> </w:t>
            </w:r>
            <w:r w:rsidR="005F3A18" w:rsidRPr="00775583">
              <w:rPr>
                <w:rFonts w:cstheme="minorHAnsi"/>
                <w:sz w:val="16"/>
                <w:szCs w:val="16"/>
                <w:lang w:bidi="sd-Arab-PK"/>
              </w:rPr>
              <w:t>J23</w:t>
            </w:r>
            <w:r w:rsidRPr="00775583">
              <w:rPr>
                <w:rFonts w:ascii="MB Lateefi" w:hAnsi="MB Lateefi" w:cs="MB Lateefi"/>
                <w:sz w:val="16"/>
                <w:szCs w:val="16"/>
                <w:rtl/>
                <w:lang w:bidi="sd-Arab-PK"/>
              </w:rPr>
              <w:t xml:space="preserve"> 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r w:rsidRPr="00775583">
              <w:rPr>
                <w:rFonts w:ascii="MB Lateefi" w:hAnsi="MB Lateefi" w:cs="MB Lateefi"/>
                <w:sz w:val="16"/>
                <w:szCs w:val="16"/>
                <w:rtl/>
                <w:lang w:bidi="fa-IR"/>
              </w:rPr>
              <w:t xml:space="preserve"> نه آھي</w:t>
            </w:r>
          </w:p>
          <w:p w14:paraId="0ED5C8F7" w14:textId="508DDD92" w:rsidR="002B1701" w:rsidRPr="00775583" w:rsidRDefault="007D4718" w:rsidP="007D4718">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005F3A18" w:rsidRPr="00775583">
              <w:rPr>
                <w:rFonts w:cstheme="minorHAnsi"/>
                <w:sz w:val="16"/>
                <w:szCs w:val="16"/>
                <w:lang w:bidi="fa-IR"/>
              </w:rPr>
              <w:t>J24</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2B1701" w:rsidRPr="00775583" w14:paraId="7AE0CA46" w14:textId="77777777" w:rsidTr="00C11398">
        <w:trPr>
          <w:trHeight w:val="64"/>
          <w:jc w:val="center"/>
        </w:trPr>
        <w:tc>
          <w:tcPr>
            <w:tcW w:w="893" w:type="dxa"/>
            <w:vAlign w:val="center"/>
          </w:tcPr>
          <w:p w14:paraId="11517499" w14:textId="3F853889" w:rsidR="002B1701" w:rsidRPr="00775583" w:rsidRDefault="002B1701" w:rsidP="002B1701">
            <w:pPr>
              <w:tabs>
                <w:tab w:val="right" w:pos="10469"/>
              </w:tabs>
              <w:autoSpaceDE w:val="0"/>
              <w:autoSpaceDN w:val="0"/>
              <w:adjustRightInd w:val="0"/>
              <w:jc w:val="center"/>
              <w:rPr>
                <w:rFonts w:cstheme="minorHAnsi"/>
              </w:rPr>
            </w:pPr>
            <w:r w:rsidRPr="00775583">
              <w:rPr>
                <w:rFonts w:cstheme="minorHAnsi"/>
                <w:lang w:bidi="sd-Arab-PK"/>
              </w:rPr>
              <w:t>J2</w:t>
            </w:r>
            <w:r w:rsidR="00EC77B1" w:rsidRPr="00775583">
              <w:rPr>
                <w:rFonts w:cstheme="minorHAnsi"/>
                <w:rtl/>
                <w:lang w:bidi="sd-Arab-PK"/>
              </w:rPr>
              <w:t>3</w:t>
            </w:r>
          </w:p>
        </w:tc>
        <w:tc>
          <w:tcPr>
            <w:tcW w:w="4410" w:type="dxa"/>
          </w:tcPr>
          <w:p w14:paraId="7CF2DBD5" w14:textId="6EE79F73" w:rsidR="002B1701" w:rsidRPr="00775583" w:rsidRDefault="002B1701" w:rsidP="002B1701">
            <w:pPr>
              <w:pStyle w:val="Title"/>
              <w:spacing w:before="120" w:after="120"/>
              <w:jc w:val="right"/>
              <w:rPr>
                <w:rFonts w:ascii="MB Lateefi" w:eastAsiaTheme="minorHAnsi" w:hAnsi="MB Lateefi" w:cs="MB Lateefi"/>
                <w:b w:val="0"/>
                <w:bCs w:val="0"/>
                <w:color w:val="auto"/>
                <w:sz w:val="22"/>
                <w:szCs w:val="22"/>
                <w:rtl/>
                <w:lang w:val="en-US" w:bidi="fa-IR"/>
              </w:rPr>
            </w:pPr>
            <w:r w:rsidRPr="00775583">
              <w:rPr>
                <w:rFonts w:ascii="MB Lateefi" w:hAnsi="MB Lateefi" w:cs="MB Lateefi"/>
                <w:b w:val="0"/>
                <w:bCs w:val="0"/>
                <w:rtl/>
                <w:lang w:bidi="sd-Arab-PK"/>
              </w:rPr>
              <w:t xml:space="preserve">توھان کي </w:t>
            </w:r>
            <w:r w:rsidRPr="00775583">
              <w:rPr>
                <w:rFonts w:ascii="MB Lateefi" w:hAnsi="MB Lateefi" w:cs="MB Lateefi" w:hint="cs"/>
                <w:b w:val="0"/>
                <w:bCs w:val="0"/>
                <w:rtl/>
                <w:lang w:bidi="sd-Arab-PK"/>
              </w:rPr>
              <w:t>ٻ</w:t>
            </w:r>
            <w:r w:rsidRPr="00775583">
              <w:rPr>
                <w:rFonts w:ascii="MB Lateefi" w:hAnsi="MB Lateefi" w:cs="MB Lateefi" w:hint="eastAsia"/>
                <w:b w:val="0"/>
                <w:bCs w:val="0"/>
                <w:rtl/>
                <w:lang w:bidi="sd-Arab-PK"/>
              </w:rPr>
              <w:t>ارن</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جو</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فارمولا</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وارو</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کير</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استعمال</w:t>
            </w:r>
            <w:r w:rsidRPr="00775583">
              <w:rPr>
                <w:rFonts w:ascii="MB Lateefi" w:hAnsi="MB Lateefi" w:cs="MB Lateefi"/>
                <w:b w:val="0"/>
                <w:bCs w:val="0"/>
                <w:rtl/>
                <w:lang w:bidi="sd-Arab-PK"/>
              </w:rPr>
              <w:t xml:space="preserve"> </w:t>
            </w:r>
            <w:r w:rsidRPr="00775583">
              <w:rPr>
                <w:rFonts w:ascii="MB Lateefi" w:hAnsi="MB Lateefi" w:cs="MB Lateefi" w:hint="cs"/>
                <w:b w:val="0"/>
                <w:bCs w:val="0"/>
                <w:rtl/>
                <w:lang w:bidi="sd-Arab-PK"/>
              </w:rPr>
              <w:t>ڪ</w:t>
            </w:r>
            <w:r w:rsidRPr="00775583">
              <w:rPr>
                <w:rFonts w:ascii="MB Lateefi" w:hAnsi="MB Lateefi" w:cs="MB Lateefi" w:hint="eastAsia"/>
                <w:b w:val="0"/>
                <w:bCs w:val="0"/>
                <w:rtl/>
                <w:lang w:bidi="sd-Arab-PK"/>
              </w:rPr>
              <w:t>ر</w:t>
            </w:r>
            <w:r w:rsidRPr="00775583">
              <w:rPr>
                <w:rFonts w:ascii="MB Lateefi" w:hAnsi="MB Lateefi" w:cs="MB Lateefi" w:hint="cs"/>
                <w:b w:val="0"/>
                <w:bCs w:val="0"/>
                <w:rtl/>
                <w:lang w:bidi="sd-Arab-PK"/>
              </w:rPr>
              <w:t>ڻ</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جي</w:t>
            </w:r>
            <w:r w:rsidRPr="00775583">
              <w:rPr>
                <w:rFonts w:ascii="MB Lateefi" w:hAnsi="MB Lateefi" w:cs="MB Lateefi"/>
                <w:b w:val="0"/>
                <w:bCs w:val="0"/>
                <w:rtl/>
                <w:lang w:bidi="sd-Arab-PK"/>
              </w:rPr>
              <w:t xml:space="preserve"> </w:t>
            </w:r>
            <w:r w:rsidRPr="00775583">
              <w:rPr>
                <w:rFonts w:ascii="MB Lateefi" w:hAnsi="MB Lateefi" w:cs="MB Lateefi" w:hint="cs"/>
                <w:b w:val="0"/>
                <w:bCs w:val="0"/>
                <w:rtl/>
                <w:lang w:bidi="sd-Arab-PK"/>
              </w:rPr>
              <w:t>ڪ</w:t>
            </w:r>
            <w:r w:rsidRPr="00775583">
              <w:rPr>
                <w:rFonts w:ascii="MB Lateefi" w:hAnsi="MB Lateefi" w:cs="MB Lateefi" w:hint="eastAsia"/>
                <w:b w:val="0"/>
                <w:bCs w:val="0"/>
                <w:rtl/>
                <w:lang w:bidi="sd-Arab-PK"/>
              </w:rPr>
              <w:t>نھن</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صلاح</w:t>
            </w:r>
            <w:r w:rsidRPr="00775583">
              <w:rPr>
                <w:rFonts w:ascii="MB Lateefi" w:hAnsi="MB Lateefi" w:cs="MB Lateefi"/>
                <w:b w:val="0"/>
                <w:bCs w:val="0"/>
                <w:rtl/>
                <w:lang w:bidi="sd-Arab-PK"/>
              </w:rPr>
              <w:t xml:space="preserve"> </w:t>
            </w:r>
            <w:r w:rsidRPr="00775583">
              <w:rPr>
                <w:rFonts w:ascii="MB Lateefi" w:hAnsi="MB Lateefi" w:cs="MB Lateefi" w:hint="cs"/>
                <w:b w:val="0"/>
                <w:bCs w:val="0"/>
                <w:rtl/>
                <w:lang w:bidi="sd-Arab-PK"/>
              </w:rPr>
              <w:t>ڏ</w:t>
            </w:r>
            <w:r w:rsidRPr="00775583">
              <w:rPr>
                <w:rFonts w:ascii="MB Lateefi" w:hAnsi="MB Lateefi" w:cs="MB Lateefi" w:hint="eastAsia"/>
                <w:b w:val="0"/>
                <w:bCs w:val="0"/>
                <w:rtl/>
                <w:lang w:bidi="sd-Arab-PK"/>
              </w:rPr>
              <w:t>ني؟</w:t>
            </w:r>
          </w:p>
        </w:tc>
        <w:tc>
          <w:tcPr>
            <w:tcW w:w="4848" w:type="dxa"/>
            <w:vAlign w:val="center"/>
          </w:tcPr>
          <w:p w14:paraId="46DCF577" w14:textId="77777777"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1371" w:author="Iqbal Ameerali" w:date="2020-10-08T11:45:00Z">
                  <w:rPr>
                    <w:rStyle w:val="FontStyle85"/>
                    <w:rFonts w:ascii="MB Lateefi" w:hAnsi="MB Lateefi" w:cs="MB Lateefi"/>
                    <w:b/>
                    <w:bCs/>
                    <w:i w:val="0"/>
                    <w:iCs w:val="0"/>
                    <w:color w:val="000000"/>
                    <w:sz w:val="20"/>
                    <w:szCs w:val="20"/>
                    <w:rtl/>
                    <w:lang w:val="en-GB" w:bidi="sd-Arab-PK"/>
                  </w:rPr>
                </w:rPrChange>
              </w:rPr>
            </w:pPr>
            <w:r w:rsidRPr="00775583">
              <w:rPr>
                <w:rStyle w:val="FontStyle85"/>
                <w:rFonts w:ascii="MB Lateefi" w:hAnsi="MB Lateefi" w:cs="MB Lateefi"/>
                <w:b/>
                <w:i w:val="0"/>
                <w:iCs w:val="0"/>
                <w:sz w:val="20"/>
                <w:szCs w:val="20"/>
                <w:rtl/>
                <w:lang w:bidi="sd-Arab-PK"/>
              </w:rPr>
              <w:t xml:space="preserve">صحت جون سھولتون مھيا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واري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25C1A548" w14:textId="77777777"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 xml:space="preserve">دوائن </w:t>
            </w:r>
            <w:r w:rsidRPr="00775583">
              <w:rPr>
                <w:rStyle w:val="FontStyle85"/>
                <w:rFonts w:ascii="MB Lateefi" w:hAnsi="MB Lateefi" w:cs="MB Lateefi" w:hint="cs"/>
                <w:b/>
                <w:i w:val="0"/>
                <w:iCs w:val="0"/>
                <w:sz w:val="20"/>
                <w:szCs w:val="20"/>
                <w:rtl/>
                <w:lang w:bidi="sd-Arab-PK"/>
              </w:rPr>
              <w:t>ڏ</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واري </w:t>
            </w:r>
            <w:r w:rsidRPr="00775583">
              <w:rPr>
                <w:rStyle w:val="FontStyle85"/>
                <w:rFonts w:ascii="MB Lateefi" w:hAnsi="MB Lateefi" w:cs="MB Lateefi"/>
                <w:b/>
                <w:i w:val="0"/>
                <w:iCs w:val="0"/>
                <w:sz w:val="20"/>
                <w:szCs w:val="20"/>
              </w:rPr>
              <w:t>/</w:t>
            </w:r>
            <w:r w:rsidRPr="00775583">
              <w:rPr>
                <w:rStyle w:val="FontStyle85"/>
                <w:rFonts w:ascii="MB Lateefi" w:hAnsi="MB Lateefi" w:cs="MB Lateefi"/>
                <w:b/>
                <w:i w:val="0"/>
                <w:iCs w:val="0"/>
                <w:sz w:val="20"/>
                <w:szCs w:val="20"/>
                <w:rtl/>
                <w:lang w:bidi="sd-Arab-PK"/>
              </w:rPr>
              <w:t xml:space="preserve"> مي</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ل</w:t>
            </w:r>
            <w:r w:rsidRPr="00775583">
              <w:rPr>
                <w:rStyle w:val="FontStyle85"/>
                <w:rFonts w:ascii="MB Lateefi" w:hAnsi="MB Lateefi" w:cs="MB Lateefi"/>
                <w:b/>
                <w:i w:val="0"/>
                <w:iCs w:val="0"/>
                <w:sz w:val="20"/>
                <w:szCs w:val="20"/>
                <w:rtl/>
                <w:lang w:bidi="sd-Arab-PK"/>
              </w:rPr>
              <w:t xml:space="preserve"> اس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ور</w:t>
            </w:r>
            <w:r w:rsidRPr="00775583">
              <w:rPr>
                <w:rStyle w:val="FontStyle85"/>
                <w:rFonts w:ascii="MB Lateefi" w:hAnsi="MB Lateefi" w:cs="MB Lateefi"/>
                <w:b/>
                <w:i w:val="0"/>
                <w:iCs w:val="0"/>
                <w:sz w:val="20"/>
                <w:szCs w:val="20"/>
                <w:rtl/>
                <w:lang w:bidi="sd-Arab-PK"/>
              </w:rPr>
              <w:t xml:space="preserve"> واري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10EE86D6" w14:textId="77777777"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مائ</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 xml:space="preserve"> /</w:t>
            </w:r>
            <w:r w:rsidRPr="00775583">
              <w:rPr>
                <w:rStyle w:val="FontStyle85"/>
                <w:rFonts w:ascii="MB Lateefi" w:hAnsi="MB Lateefi" w:cs="MB Lateefi"/>
                <w:b/>
                <w:i w:val="0"/>
                <w:iCs w:val="0"/>
                <w:sz w:val="20"/>
                <w:szCs w:val="20"/>
                <w:rtl/>
                <w:lang w:bidi="sd-Arab-PK"/>
              </w:rPr>
              <w:t xml:space="preserve"> دوست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BE87ACF" w14:textId="29B784C1"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lang w:bidi="sd-Arab-PK"/>
              </w:rPr>
              <w:t>ئي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lang w:bidi="sd-Arab-PK"/>
              </w:rPr>
              <w:t>نھن</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56" w:type="dxa"/>
            <w:vAlign w:val="center"/>
          </w:tcPr>
          <w:p w14:paraId="70BC178F" w14:textId="5079CF3A" w:rsidR="002B1701" w:rsidRPr="00775583" w:rsidRDefault="002B1701" w:rsidP="002B1701">
            <w:pPr>
              <w:tabs>
                <w:tab w:val="left" w:pos="6330"/>
              </w:tabs>
              <w:bidi/>
              <w:jc w:val="center"/>
              <w:rPr>
                <w:rFonts w:ascii="MB Lateefi" w:hAnsi="MB Lateefi" w:cs="MB Lateefi"/>
                <w:sz w:val="16"/>
                <w:szCs w:val="16"/>
                <w:rtl/>
                <w:lang w:bidi="fa-IR"/>
              </w:rPr>
            </w:pPr>
          </w:p>
        </w:tc>
      </w:tr>
      <w:tr w:rsidR="00D62087" w:rsidRPr="00775583" w14:paraId="48AC8B32" w14:textId="77777777" w:rsidTr="00C11398">
        <w:trPr>
          <w:trHeight w:val="64"/>
          <w:jc w:val="center"/>
        </w:trPr>
        <w:tc>
          <w:tcPr>
            <w:tcW w:w="893" w:type="dxa"/>
            <w:vAlign w:val="center"/>
          </w:tcPr>
          <w:p w14:paraId="2E8E8BB6" w14:textId="134F3DFF" w:rsidR="00927E60" w:rsidRPr="00775583" w:rsidRDefault="00927E60" w:rsidP="00927E60">
            <w:pPr>
              <w:tabs>
                <w:tab w:val="right" w:pos="10469"/>
              </w:tabs>
              <w:autoSpaceDE w:val="0"/>
              <w:autoSpaceDN w:val="0"/>
              <w:adjustRightInd w:val="0"/>
              <w:jc w:val="center"/>
              <w:rPr>
                <w:rFonts w:cstheme="minorHAnsi"/>
                <w:sz w:val="20"/>
                <w:szCs w:val="20"/>
              </w:rPr>
            </w:pPr>
            <w:r w:rsidRPr="00775583">
              <w:rPr>
                <w:rFonts w:cstheme="minorHAnsi"/>
                <w:sz w:val="20"/>
                <w:szCs w:val="20"/>
              </w:rPr>
              <w:t>J13</w:t>
            </w:r>
          </w:p>
        </w:tc>
        <w:tc>
          <w:tcPr>
            <w:tcW w:w="4410" w:type="dxa"/>
            <w:vAlign w:val="center"/>
          </w:tcPr>
          <w:p w14:paraId="2D9298F7" w14:textId="77777777" w:rsidR="00927E60" w:rsidRPr="00775583" w:rsidRDefault="00927E60" w:rsidP="00927E60">
            <w:pPr>
              <w:pStyle w:val="Title"/>
              <w:spacing w:before="120" w:after="120"/>
              <w:jc w:val="right"/>
              <w:rPr>
                <w:rFonts w:ascii="MB Lateefi" w:eastAsiaTheme="minorHAnsi" w:hAnsi="MB Lateefi" w:cs="MB Lateefi"/>
                <w:b w:val="0"/>
                <w:bCs w:val="0"/>
                <w:color w:val="auto"/>
                <w:sz w:val="22"/>
                <w:szCs w:val="22"/>
                <w:lang w:val="en-US" w:bidi="fa-IR"/>
              </w:rPr>
            </w:pPr>
            <w:r w:rsidRPr="00775583">
              <w:rPr>
                <w:rFonts w:ascii="MB Lateefi" w:eastAsiaTheme="minorHAnsi" w:hAnsi="MB Lateefi" w:cs="MB Lateefi" w:hint="cs"/>
                <w:b w:val="0"/>
                <w:bCs w:val="0"/>
                <w:color w:val="auto"/>
                <w:sz w:val="22"/>
                <w:szCs w:val="22"/>
                <w:rtl/>
                <w:lang w:val="en-US" w:bidi="fa-IR"/>
              </w:rPr>
              <w:t>ڪ</w:t>
            </w:r>
            <w:r w:rsidRPr="00775583">
              <w:rPr>
                <w:rFonts w:ascii="MB Lateefi" w:eastAsiaTheme="minorHAnsi" w:hAnsi="MB Lateefi" w:cs="MB Lateefi" w:hint="eastAsia"/>
                <w:b w:val="0"/>
                <w:bCs w:val="0"/>
                <w:color w:val="auto"/>
                <w:sz w:val="22"/>
                <w:szCs w:val="22"/>
                <w:rtl/>
                <w:lang w:val="en-US" w:bidi="fa-IR"/>
              </w:rPr>
              <w:t>ه</w:t>
            </w:r>
            <w:r w:rsidRPr="00775583">
              <w:rPr>
                <w:rFonts w:ascii="MB Lateefi" w:eastAsiaTheme="minorHAnsi" w:hAnsi="MB Lateefi" w:cs="MB Lateefi" w:hint="cs"/>
                <w:b w:val="0"/>
                <w:bCs w:val="0"/>
                <w:color w:val="auto"/>
                <w:sz w:val="22"/>
                <w:szCs w:val="22"/>
                <w:rtl/>
                <w:lang w:val="en-US" w:bidi="fa-IR"/>
              </w:rPr>
              <w:t>ڙ</w:t>
            </w:r>
            <w:r w:rsidRPr="00775583">
              <w:rPr>
                <w:rFonts w:ascii="MB Lateefi" w:eastAsiaTheme="minorHAnsi" w:hAnsi="MB Lateefi" w:cs="MB Lateefi" w:hint="eastAsia"/>
                <w:b w:val="0"/>
                <w:bCs w:val="0"/>
                <w:color w:val="auto"/>
                <w:sz w:val="22"/>
                <w:szCs w:val="22"/>
                <w:rtl/>
                <w:lang w:val="en-US" w:bidi="fa-IR"/>
              </w:rPr>
              <w:t>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عمر</w:t>
            </w:r>
            <w:r w:rsidRPr="00775583">
              <w:rPr>
                <w:rFonts w:ascii="MB Lateefi" w:eastAsiaTheme="minorHAnsi" w:hAnsi="MB Lateefi" w:cs="MB Lateefi"/>
                <w:b w:val="0"/>
                <w:bCs w:val="0"/>
                <w:color w:val="auto"/>
                <w:sz w:val="22"/>
                <w:szCs w:val="22"/>
                <w:rtl/>
                <w:lang w:val="en-US" w:bidi="fa-IR"/>
              </w:rPr>
              <w:t xml:space="preserve"> ۾ (نالو) </w:t>
            </w:r>
            <w:r w:rsidRPr="00775583">
              <w:rPr>
                <w:rFonts w:ascii="MB Lateefi" w:eastAsiaTheme="minorHAnsi" w:hAnsi="MB Lateefi" w:cs="MB Lateefi" w:hint="eastAsia"/>
                <w:b w:val="0"/>
                <w:bCs w:val="0"/>
                <w:color w:val="auto"/>
                <w:sz w:val="22"/>
                <w:szCs w:val="22"/>
                <w:rtl/>
                <w:lang w:val="en-US" w:bidi="fa-IR"/>
              </w:rPr>
              <w:t>کي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توهان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ٺ</w:t>
            </w:r>
            <w:r w:rsidRPr="00775583">
              <w:rPr>
                <w:rFonts w:ascii="MB Lateefi" w:eastAsiaTheme="minorHAnsi" w:hAnsi="MB Lateefi" w:cs="MB Lateefi" w:hint="eastAsia"/>
                <w:b w:val="0"/>
                <w:bCs w:val="0"/>
                <w:color w:val="auto"/>
                <w:sz w:val="22"/>
                <w:szCs w:val="22"/>
                <w:rtl/>
                <w:lang w:val="en-US" w:bidi="fa-IR"/>
              </w:rPr>
              <w:t>وس</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نيم</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ٺ</w:t>
            </w:r>
            <w:r w:rsidRPr="00775583">
              <w:rPr>
                <w:rFonts w:ascii="MB Lateefi" w:eastAsiaTheme="minorHAnsi" w:hAnsi="MB Lateefi" w:cs="MB Lateefi" w:hint="eastAsia"/>
                <w:b w:val="0"/>
                <w:bCs w:val="0"/>
                <w:color w:val="auto"/>
                <w:sz w:val="22"/>
                <w:szCs w:val="22"/>
                <w:rtl/>
                <w:lang w:val="en-US" w:bidi="fa-IR"/>
              </w:rPr>
              <w:t>وس</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غذائون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ڏ</w:t>
            </w:r>
            <w:r w:rsidRPr="00775583">
              <w:rPr>
                <w:rFonts w:ascii="MB Lateefi" w:eastAsiaTheme="minorHAnsi" w:hAnsi="MB Lateefi" w:cs="MB Lateefi" w:hint="eastAsia"/>
                <w:b w:val="0"/>
                <w:bCs w:val="0"/>
                <w:color w:val="auto"/>
                <w:sz w:val="22"/>
                <w:szCs w:val="22"/>
                <w:rtl/>
                <w:lang w:val="en-US" w:bidi="fa-IR"/>
              </w:rPr>
              <w:t>نيون؟</w:t>
            </w:r>
          </w:p>
        </w:tc>
        <w:tc>
          <w:tcPr>
            <w:tcW w:w="4848" w:type="dxa"/>
            <w:vAlign w:val="center"/>
          </w:tcPr>
          <w:p w14:paraId="6C02F905" w14:textId="08079A7C"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Change w:id="1372" w:author="Iqbal Ameerali" w:date="2020-10-08T11:45:00Z">
                  <w:rPr>
                    <w:rStyle w:val="FontStyle85"/>
                    <w:rFonts w:ascii="MB Lateefi" w:hAnsi="MB Lateefi" w:cs="MB Lateefi"/>
                    <w:b/>
                    <w:bCs/>
                    <w:i w:val="0"/>
                    <w:iCs w:val="0"/>
                    <w:color w:val="000000"/>
                    <w:sz w:val="20"/>
                    <w:szCs w:val="20"/>
                    <w:lang w:val="en-GB"/>
                  </w:rPr>
                </w:rPrChange>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ينهن</w:t>
            </w:r>
            <w:r w:rsidRPr="00775583">
              <w:rPr>
                <w:rStyle w:val="FontStyle85"/>
                <w:rFonts w:ascii="MB Lateefi" w:hAnsi="MB Lateefi" w:cs="MB Lateefi"/>
                <w:b/>
                <w:i w:val="0"/>
                <w:iCs w:val="0"/>
                <w:sz w:val="20"/>
                <w:szCs w:val="20"/>
              </w:rPr>
              <w:tab/>
            </w:r>
            <w:r w:rsidRPr="00A764C3">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i w:val="0"/>
                <w:iCs w:val="0"/>
                <w:sz w:val="20"/>
                <w:szCs w:val="20"/>
              </w:rPr>
              <w:instrText xml:space="preserve"> FORMCHECKBOX </w:instrText>
            </w:r>
            <w:r w:rsidR="00477FCF">
              <w:rPr>
                <w:rStyle w:val="FontStyle85"/>
                <w:rFonts w:ascii="MB Lateefi" w:hAnsi="MB Lateefi" w:cs="MB Lateefi"/>
                <w:b/>
                <w:i w:val="0"/>
                <w:iCs w:val="0"/>
                <w:sz w:val="20"/>
                <w:szCs w:val="20"/>
                <w:rPrChange w:id="1373" w:author="Iqbal Ameerali" w:date="2020-10-08T11:45:00Z">
                  <w:rPr>
                    <w:rStyle w:val="FontStyle85"/>
                    <w:rFonts w:ascii="MB Lateefi" w:hAnsi="MB Lateefi" w:cs="MB Lateefi"/>
                    <w:b/>
                    <w:i w:val="0"/>
                    <w:iCs w:val="0"/>
                    <w:sz w:val="20"/>
                    <w:szCs w:val="20"/>
                  </w:rPr>
                </w:rPrChange>
              </w:rPr>
            </w:r>
            <w:r w:rsidR="00477FCF">
              <w:rPr>
                <w:rStyle w:val="FontStyle85"/>
                <w:rFonts w:ascii="MB Lateefi" w:hAnsi="MB Lateefi" w:cs="MB Lateefi"/>
                <w:b/>
                <w:i w:val="0"/>
                <w:iCs w:val="0"/>
                <w:sz w:val="20"/>
                <w:szCs w:val="20"/>
                <w:rPrChange w:id="1374" w:author="Iqbal Ameerali" w:date="2020-10-08T11:45:00Z">
                  <w:rPr>
                    <w:rStyle w:val="FontStyle85"/>
                    <w:rFonts w:ascii="MB Lateefi" w:hAnsi="MB Lateefi" w:cs="MB Lateefi"/>
                    <w:b/>
                    <w:i w:val="0"/>
                    <w:iCs w:val="0"/>
                    <w:sz w:val="20"/>
                    <w:szCs w:val="20"/>
                  </w:rPr>
                </w:rPrChange>
              </w:rPr>
              <w:fldChar w:fldCharType="separate"/>
            </w:r>
            <w:r w:rsidRPr="00775583">
              <w:rPr>
                <w:rStyle w:val="FontStyle85"/>
                <w:rFonts w:ascii="MB Lateefi" w:hAnsi="MB Lateefi" w:cs="MB Lateefi"/>
                <w:b/>
                <w:i w:val="0"/>
                <w:iCs w:val="0"/>
                <w:sz w:val="20"/>
                <w:szCs w:val="20"/>
                <w:rPrChange w:id="1375" w:author="Iqbal Ameerali" w:date="2020-10-08T11:45:00Z">
                  <w:rPr>
                    <w:rStyle w:val="FontStyle85"/>
                    <w:rFonts w:ascii="MB Lateefi" w:hAnsi="MB Lateefi" w:cs="MB Lateefi"/>
                    <w:b/>
                    <w:i w:val="0"/>
                    <w:iCs w:val="0"/>
                    <w:sz w:val="20"/>
                    <w:szCs w:val="20"/>
                  </w:rPr>
                </w:rPrChange>
              </w:rPr>
              <w:fldChar w:fldCharType="end"/>
            </w:r>
          </w:p>
          <w:p w14:paraId="491824FC"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مھينا</w:t>
            </w:r>
            <w:r w:rsidRPr="00775583">
              <w:rPr>
                <w:rStyle w:val="FontStyle85"/>
                <w:rFonts w:ascii="MB Lateefi" w:hAnsi="MB Lateefi" w:cs="MB Lateefi"/>
                <w:b/>
                <w:i w:val="0"/>
                <w:iCs w:val="0"/>
                <w:sz w:val="20"/>
                <w:szCs w:val="20"/>
              </w:rPr>
              <w:tab/>
            </w:r>
            <w:r w:rsidRPr="00A764C3">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i w:val="0"/>
                <w:iCs w:val="0"/>
                <w:sz w:val="20"/>
                <w:szCs w:val="20"/>
              </w:rPr>
              <w:instrText xml:space="preserve"> FORMCHECKBOX </w:instrText>
            </w:r>
            <w:r w:rsidR="00477FCF">
              <w:rPr>
                <w:rStyle w:val="FontStyle85"/>
                <w:rFonts w:ascii="MB Lateefi" w:hAnsi="MB Lateefi" w:cs="MB Lateefi"/>
                <w:b/>
                <w:i w:val="0"/>
                <w:iCs w:val="0"/>
                <w:sz w:val="20"/>
                <w:szCs w:val="20"/>
                <w:rPrChange w:id="1376" w:author="Iqbal Ameerali" w:date="2020-10-08T11:45:00Z">
                  <w:rPr>
                    <w:rStyle w:val="FontStyle85"/>
                    <w:rFonts w:ascii="MB Lateefi" w:hAnsi="MB Lateefi" w:cs="MB Lateefi"/>
                    <w:b/>
                    <w:i w:val="0"/>
                    <w:iCs w:val="0"/>
                    <w:sz w:val="20"/>
                    <w:szCs w:val="20"/>
                  </w:rPr>
                </w:rPrChange>
              </w:rPr>
            </w:r>
            <w:r w:rsidR="00477FCF">
              <w:rPr>
                <w:rStyle w:val="FontStyle85"/>
                <w:rFonts w:ascii="MB Lateefi" w:hAnsi="MB Lateefi" w:cs="MB Lateefi"/>
                <w:b/>
                <w:i w:val="0"/>
                <w:iCs w:val="0"/>
                <w:sz w:val="20"/>
                <w:szCs w:val="20"/>
                <w:rPrChange w:id="1377" w:author="Iqbal Ameerali" w:date="2020-10-08T11:45:00Z">
                  <w:rPr>
                    <w:rStyle w:val="FontStyle85"/>
                    <w:rFonts w:ascii="MB Lateefi" w:hAnsi="MB Lateefi" w:cs="MB Lateefi"/>
                    <w:b/>
                    <w:i w:val="0"/>
                    <w:iCs w:val="0"/>
                    <w:sz w:val="20"/>
                    <w:szCs w:val="20"/>
                  </w:rPr>
                </w:rPrChange>
              </w:rPr>
              <w:fldChar w:fldCharType="separate"/>
            </w:r>
            <w:r w:rsidRPr="00775583">
              <w:rPr>
                <w:rStyle w:val="FontStyle85"/>
                <w:rFonts w:ascii="MB Lateefi" w:hAnsi="MB Lateefi" w:cs="MB Lateefi"/>
                <w:b/>
                <w:i w:val="0"/>
                <w:iCs w:val="0"/>
                <w:sz w:val="20"/>
                <w:szCs w:val="20"/>
                <w:rPrChange w:id="1378" w:author="Iqbal Ameerali" w:date="2020-10-08T11:45:00Z">
                  <w:rPr>
                    <w:rStyle w:val="FontStyle85"/>
                    <w:rFonts w:ascii="MB Lateefi" w:hAnsi="MB Lateefi" w:cs="MB Lateefi"/>
                    <w:b/>
                    <w:i w:val="0"/>
                    <w:iCs w:val="0"/>
                    <w:sz w:val="20"/>
                    <w:szCs w:val="20"/>
                  </w:rPr>
                </w:rPrChange>
              </w:rPr>
              <w:fldChar w:fldCharType="end"/>
            </w:r>
          </w:p>
          <w:p w14:paraId="3E4FAE3D"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ڃ</w:t>
            </w:r>
            <w:r w:rsidRPr="00775583">
              <w:rPr>
                <w:rStyle w:val="FontStyle85"/>
                <w:rFonts w:ascii="MB Lateefi" w:hAnsi="MB Lateefi" w:cs="MB Lateefi"/>
                <w:b/>
                <w:i w:val="0"/>
                <w:iCs w:val="0"/>
                <w:sz w:val="20"/>
                <w:szCs w:val="20"/>
                <w:rtl/>
              </w:rPr>
              <w:t xml:space="preserve">ا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ني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tc>
        <w:tc>
          <w:tcPr>
            <w:tcW w:w="1356" w:type="dxa"/>
            <w:vAlign w:val="center"/>
          </w:tcPr>
          <w:p w14:paraId="11DC3A12" w14:textId="094BACA2"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ونه</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ڏ</w:t>
            </w:r>
            <w:r w:rsidRPr="00775583">
              <w:rPr>
                <w:rFonts w:ascii="MB Lateefi" w:hAnsi="MB Lateefi" w:cs="MB Lateefi" w:hint="eastAsia"/>
                <w:sz w:val="16"/>
                <w:szCs w:val="16"/>
                <w:rtl/>
                <w:lang w:bidi="fa-IR"/>
              </w:rPr>
              <w:t>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آھي</w:t>
            </w:r>
            <w:r w:rsidRPr="00775583">
              <w:rPr>
                <w:rFonts w:ascii="MB Lateefi" w:hAnsi="MB Lateefi" w:cs="MB Lateefi"/>
                <w:sz w:val="16"/>
                <w:szCs w:val="16"/>
                <w:rtl/>
                <w:lang w:bidi="fa-IR"/>
              </w:rPr>
              <w:t xml:space="preserve"> ته </w:t>
            </w:r>
            <w:r w:rsidRPr="00775583">
              <w:rPr>
                <w:rFonts w:ascii="MB Lateefi" w:hAnsi="MB Lateefi" w:cs="MB Lateefi" w:hint="eastAsia"/>
                <w:sz w:val="16"/>
                <w:szCs w:val="16"/>
                <w:rtl/>
                <w:lang w:bidi="sd-Arab-PK"/>
              </w:rPr>
              <w:t>س</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شن</w:t>
            </w:r>
            <w:r w:rsidRPr="00775583">
              <w:rPr>
                <w:rFonts w:ascii="MB Lateefi" w:hAnsi="MB Lateefi" w:cs="MB Lateefi"/>
                <w:sz w:val="16"/>
                <w:szCs w:val="16"/>
                <w:rtl/>
                <w:lang w:bidi="fa-IR"/>
              </w:rPr>
              <w:t xml:space="preserve"> </w:t>
            </w:r>
            <w:r w:rsidRPr="00775583">
              <w:rPr>
                <w:rFonts w:ascii="MB Lateefi" w:hAnsi="MB Lateefi" w:cs="MB Lateefi"/>
                <w:sz w:val="16"/>
                <w:szCs w:val="16"/>
                <w:lang w:bidi="fa-IR"/>
              </w:rPr>
              <w:t>K</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62087" w:rsidRPr="00775583" w14:paraId="1E535CEE" w14:textId="77777777" w:rsidTr="00C11398">
        <w:trPr>
          <w:trHeight w:val="3635"/>
          <w:jc w:val="center"/>
        </w:trPr>
        <w:tc>
          <w:tcPr>
            <w:tcW w:w="893" w:type="dxa"/>
            <w:vAlign w:val="center"/>
          </w:tcPr>
          <w:p w14:paraId="1E64E205" w14:textId="429F923E" w:rsidR="00927E60" w:rsidRPr="00775583" w:rsidRDefault="00927E60" w:rsidP="00927E60">
            <w:pPr>
              <w:tabs>
                <w:tab w:val="right" w:pos="10469"/>
              </w:tabs>
              <w:autoSpaceDE w:val="0"/>
              <w:autoSpaceDN w:val="0"/>
              <w:adjustRightInd w:val="0"/>
              <w:jc w:val="center"/>
              <w:rPr>
                <w:rFonts w:cstheme="minorHAnsi"/>
                <w:sz w:val="20"/>
                <w:szCs w:val="20"/>
                <w:lang w:bidi="sd-Arab-PK"/>
              </w:rPr>
            </w:pPr>
            <w:r w:rsidRPr="00775583">
              <w:rPr>
                <w:rFonts w:cstheme="minorHAnsi"/>
                <w:sz w:val="20"/>
                <w:szCs w:val="20"/>
                <w:lang w:bidi="sd-Arab-PK"/>
              </w:rPr>
              <w:lastRenderedPageBreak/>
              <w:t>J14</w:t>
            </w:r>
          </w:p>
        </w:tc>
        <w:tc>
          <w:tcPr>
            <w:tcW w:w="4410" w:type="dxa"/>
            <w:vAlign w:val="center"/>
          </w:tcPr>
          <w:p w14:paraId="01E2A4B1" w14:textId="77777777" w:rsidR="00927E60" w:rsidRPr="00775583" w:rsidRDefault="00927E60" w:rsidP="00927E60">
            <w:pPr>
              <w:pStyle w:val="Title"/>
              <w:bidi/>
              <w:spacing w:before="120" w:after="120"/>
              <w:jc w:val="left"/>
              <w:rPr>
                <w:rFonts w:ascii="MB Lateefi" w:eastAsiaTheme="minorHAnsi" w:hAnsi="MB Lateefi" w:cs="MB Lateefi"/>
                <w:b w:val="0"/>
                <w:bCs w:val="0"/>
                <w:color w:val="auto"/>
                <w:sz w:val="22"/>
                <w:szCs w:val="22"/>
                <w:rtl/>
                <w:lang w:val="en-US" w:bidi="fa-IR"/>
              </w:rPr>
            </w:pPr>
          </w:p>
          <w:p w14:paraId="76348DF6" w14:textId="77777777" w:rsidR="00927E60" w:rsidRPr="00775583" w:rsidRDefault="00927E60" w:rsidP="00927E60">
            <w:pPr>
              <w:pStyle w:val="Title"/>
              <w:bidi/>
              <w:spacing w:before="120" w:after="120"/>
              <w:jc w:val="left"/>
              <w:rPr>
                <w:rFonts w:ascii="MB Lateefi" w:eastAsiaTheme="minorHAnsi" w:hAnsi="MB Lateefi" w:cs="MB Lateefi"/>
                <w:b w:val="0"/>
                <w:bCs w:val="0"/>
                <w:color w:val="auto"/>
                <w:sz w:val="22"/>
                <w:szCs w:val="22"/>
                <w:rtl/>
                <w:lang w:val="en-US" w:bidi="fa-IR"/>
              </w:rPr>
            </w:pPr>
          </w:p>
          <w:p w14:paraId="6BB6BA21" w14:textId="6ED4D677" w:rsidR="00927E60" w:rsidRPr="00775583" w:rsidRDefault="00927E60" w:rsidP="00927E60">
            <w:pPr>
              <w:pStyle w:val="Title"/>
              <w:bidi/>
              <w:spacing w:before="120" w:after="120"/>
              <w:jc w:val="left"/>
              <w:rPr>
                <w:rFonts w:ascii="MB Lateefi" w:eastAsiaTheme="minorHAnsi" w:hAnsi="MB Lateefi" w:cs="MB Lateefi"/>
                <w:b w:val="0"/>
                <w:bCs w:val="0"/>
                <w:color w:val="auto"/>
                <w:sz w:val="22"/>
                <w:szCs w:val="22"/>
                <w:rtl/>
                <w:lang w:val="en-US" w:bidi="fa-IR"/>
              </w:rPr>
            </w:pPr>
            <w:r w:rsidRPr="00775583">
              <w:rPr>
                <w:rFonts w:ascii="MB Lateefi" w:eastAsiaTheme="minorHAnsi" w:hAnsi="MB Lateefi" w:cs="MB Lateefi"/>
                <w:b w:val="0"/>
                <w:bCs w:val="0"/>
                <w:color w:val="auto"/>
                <w:sz w:val="22"/>
                <w:szCs w:val="22"/>
                <w:rtl/>
                <w:lang w:val="en-US" w:bidi="fa-IR"/>
              </w:rPr>
              <w:t>(نالو) کي توهان</w:t>
            </w:r>
            <w:r w:rsidRPr="00775583">
              <w:rPr>
                <w:rFonts w:ascii="MB Lateefi" w:eastAsiaTheme="minorHAnsi" w:hAnsi="MB Lateefi" w:cs="MB Lateefi"/>
                <w:b w:val="0"/>
                <w:bCs w:val="0"/>
                <w:color w:val="auto"/>
                <w:sz w:val="22"/>
                <w:szCs w:val="22"/>
                <w:rtl/>
                <w:lang w:val="en-US" w:bidi="sd-Arab-PK"/>
              </w:rPr>
              <w:t xml:space="preserve"> س</w:t>
            </w:r>
            <w:r w:rsidRPr="00775583">
              <w:rPr>
                <w:rFonts w:ascii="MB Lateefi" w:eastAsiaTheme="minorHAnsi" w:hAnsi="MB Lateefi" w:cs="MB Lateefi" w:hint="cs"/>
                <w:b w:val="0"/>
                <w:bCs w:val="0"/>
                <w:color w:val="auto"/>
                <w:sz w:val="22"/>
                <w:szCs w:val="22"/>
                <w:rtl/>
                <w:lang w:val="en-US" w:bidi="sd-Arab-PK"/>
              </w:rPr>
              <w:t>ڀ</w:t>
            </w:r>
            <w:r w:rsidRPr="00775583">
              <w:rPr>
                <w:rFonts w:ascii="MB Lateefi" w:eastAsiaTheme="minorHAnsi" w:hAnsi="MB Lateefi" w:cs="MB Lateefi"/>
                <w:b w:val="0"/>
                <w:bCs w:val="0"/>
                <w:color w:val="auto"/>
                <w:sz w:val="22"/>
                <w:szCs w:val="22"/>
                <w:rtl/>
                <w:lang w:val="en-US" w:bidi="sd-Arab-PK"/>
              </w:rPr>
              <w:t xml:space="preserve"> کان پهرين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ڪ</w:t>
            </w:r>
            <w:r w:rsidRPr="00775583">
              <w:rPr>
                <w:rFonts w:ascii="MB Lateefi" w:eastAsiaTheme="minorHAnsi" w:hAnsi="MB Lateefi" w:cs="MB Lateefi" w:hint="eastAsia"/>
                <w:b w:val="0"/>
                <w:bCs w:val="0"/>
                <w:color w:val="auto"/>
                <w:sz w:val="22"/>
                <w:szCs w:val="22"/>
                <w:rtl/>
                <w:lang w:val="en-US" w:bidi="fa-IR"/>
              </w:rPr>
              <w:t>ه</w:t>
            </w:r>
            <w:r w:rsidRPr="00775583">
              <w:rPr>
                <w:rFonts w:ascii="MB Lateefi" w:eastAsiaTheme="minorHAnsi" w:hAnsi="MB Lateefi" w:cs="MB Lateefi" w:hint="cs"/>
                <w:b w:val="0"/>
                <w:bCs w:val="0"/>
                <w:color w:val="auto"/>
                <w:sz w:val="22"/>
                <w:szCs w:val="22"/>
                <w:rtl/>
                <w:lang w:val="en-US" w:bidi="fa-IR"/>
              </w:rPr>
              <w:t>ڙ</w:t>
            </w:r>
            <w:r w:rsidRPr="00775583">
              <w:rPr>
                <w:rFonts w:ascii="MB Lateefi" w:eastAsiaTheme="minorHAnsi" w:hAnsi="MB Lateefi" w:cs="MB Lateefi" w:hint="eastAsia"/>
                <w:b w:val="0"/>
                <w:bCs w:val="0"/>
                <w:color w:val="auto"/>
                <w:sz w:val="22"/>
                <w:szCs w:val="22"/>
                <w:rtl/>
                <w:lang w:val="en-US" w:bidi="fa-IR"/>
              </w:rPr>
              <w:t>ي</w:t>
            </w:r>
            <w:r w:rsidRPr="00775583">
              <w:rPr>
                <w:rFonts w:ascii="MB Lateefi" w:eastAsiaTheme="minorHAnsi" w:hAnsi="MB Lateefi" w:cs="MB Lateefi"/>
                <w:b w:val="0"/>
                <w:bCs w:val="0"/>
                <w:color w:val="auto"/>
                <w:sz w:val="22"/>
                <w:szCs w:val="22"/>
                <w:rtl/>
                <w:lang w:val="en-US" w:bidi="sd-Arab-PK"/>
              </w:rPr>
              <w:t>ون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ٺ</w:t>
            </w:r>
            <w:r w:rsidRPr="00775583">
              <w:rPr>
                <w:rFonts w:ascii="MB Lateefi" w:eastAsiaTheme="minorHAnsi" w:hAnsi="MB Lateefi" w:cs="MB Lateefi" w:hint="eastAsia"/>
                <w:b w:val="0"/>
                <w:bCs w:val="0"/>
                <w:color w:val="auto"/>
                <w:sz w:val="22"/>
                <w:szCs w:val="22"/>
                <w:rtl/>
                <w:lang w:val="en-US" w:bidi="fa-IR"/>
              </w:rPr>
              <w:t>وس</w:t>
            </w:r>
            <w:r w:rsidRPr="00775583">
              <w:rPr>
                <w:rFonts w:ascii="MB Lateefi" w:eastAsiaTheme="minorHAnsi" w:hAnsi="MB Lateefi" w:cs="MB Lateefi"/>
                <w:b w:val="0"/>
                <w:bCs w:val="0"/>
                <w:color w:val="auto"/>
                <w:sz w:val="22"/>
                <w:szCs w:val="22"/>
                <w:rtl/>
                <w:lang w:val="en-US" w:bidi="fa-IR"/>
              </w:rPr>
              <w:t xml:space="preserve">/ نيم </w:t>
            </w:r>
            <w:r w:rsidRPr="00775583">
              <w:rPr>
                <w:rFonts w:ascii="MB Lateefi" w:eastAsiaTheme="minorHAnsi" w:hAnsi="MB Lateefi" w:cs="MB Lateefi" w:hint="cs"/>
                <w:b w:val="0"/>
                <w:bCs w:val="0"/>
                <w:color w:val="auto"/>
                <w:sz w:val="22"/>
                <w:szCs w:val="22"/>
                <w:rtl/>
                <w:lang w:val="en-US" w:bidi="fa-IR"/>
              </w:rPr>
              <w:t>ٺ</w:t>
            </w:r>
            <w:r w:rsidRPr="00775583">
              <w:rPr>
                <w:rFonts w:ascii="MB Lateefi" w:eastAsiaTheme="minorHAnsi" w:hAnsi="MB Lateefi" w:cs="MB Lateefi" w:hint="eastAsia"/>
                <w:b w:val="0"/>
                <w:bCs w:val="0"/>
                <w:color w:val="auto"/>
                <w:sz w:val="22"/>
                <w:szCs w:val="22"/>
                <w:rtl/>
                <w:lang w:val="en-US" w:bidi="fa-IR"/>
              </w:rPr>
              <w:t>وس</w:t>
            </w:r>
            <w:r w:rsidRPr="00775583">
              <w:rPr>
                <w:rFonts w:ascii="MB Lateefi" w:eastAsiaTheme="minorHAnsi" w:hAnsi="MB Lateefi" w:cs="MB Lateefi"/>
                <w:b w:val="0"/>
                <w:bCs w:val="0"/>
                <w:color w:val="auto"/>
                <w:sz w:val="22"/>
                <w:szCs w:val="22"/>
                <w:rtl/>
                <w:lang w:val="en-US" w:bidi="fa-IR"/>
              </w:rPr>
              <w:t xml:space="preserve"> غذائون </w:t>
            </w:r>
            <w:r w:rsidRPr="00775583">
              <w:rPr>
                <w:rFonts w:ascii="MB Lateefi" w:eastAsiaTheme="minorHAnsi" w:hAnsi="MB Lateefi" w:cs="MB Lateefi" w:hint="cs"/>
                <w:b w:val="0"/>
                <w:bCs w:val="0"/>
                <w:color w:val="auto"/>
                <w:sz w:val="22"/>
                <w:szCs w:val="22"/>
                <w:rtl/>
                <w:lang w:val="en-US" w:bidi="fa-IR"/>
              </w:rPr>
              <w:t>ڏ</w:t>
            </w:r>
            <w:r w:rsidRPr="00775583">
              <w:rPr>
                <w:rFonts w:ascii="MB Lateefi" w:eastAsiaTheme="minorHAnsi" w:hAnsi="MB Lateefi" w:cs="MB Lateefi" w:hint="eastAsia"/>
                <w:b w:val="0"/>
                <w:bCs w:val="0"/>
                <w:color w:val="auto"/>
                <w:sz w:val="22"/>
                <w:szCs w:val="22"/>
                <w:rtl/>
                <w:lang w:val="en-US" w:bidi="fa-IR"/>
              </w:rPr>
              <w:t>نيون؟</w:t>
            </w:r>
          </w:p>
          <w:p w14:paraId="3D1FC17A" w14:textId="32276840" w:rsidR="00927E60" w:rsidRPr="00775583" w:rsidRDefault="00927E60" w:rsidP="00927E60">
            <w:pPr>
              <w:tabs>
                <w:tab w:val="left" w:pos="6330"/>
              </w:tabs>
              <w:bidi/>
              <w:jc w:val="center"/>
              <w:rPr>
                <w:rFonts w:ascii="MB Lateefi" w:hAnsi="MB Lateefi" w:cs="MB Lateefi"/>
                <w:rtl/>
                <w:lang w:bidi="sd-Arab-PK"/>
              </w:rPr>
            </w:pPr>
            <w:r w:rsidRPr="00775583">
              <w:rPr>
                <w:rFonts w:ascii="MB Lateefi" w:hAnsi="MB Lateefi" w:cs="MB Lateefi"/>
                <w:rtl/>
                <w:lang w:bidi="sd-Arab-PK"/>
              </w:rPr>
              <w:t>(</w:t>
            </w:r>
            <w:r w:rsidRPr="00775583">
              <w:rPr>
                <w:rFonts w:ascii="MB Lateefi" w:hAnsi="MB Lateefi" w:cs="MB Lateefi" w:hint="eastAsia"/>
                <w:rtl/>
                <w:lang w:bidi="fa-IR"/>
              </w:rPr>
              <w:t>ه</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eastAsia"/>
                <w:rtl/>
                <w:lang w:bidi="fa-IR"/>
              </w:rPr>
              <w:t>اچي</w:t>
            </w:r>
            <w:r w:rsidRPr="00775583">
              <w:rPr>
                <w:rFonts w:ascii="MB Lateefi" w:hAnsi="MB Lateefi" w:cs="MB Lateefi"/>
                <w:rtl/>
                <w:lang w:bidi="fa-IR"/>
              </w:rPr>
              <w:t xml:space="preserve"> </w:t>
            </w:r>
            <w:r w:rsidRPr="00775583">
              <w:rPr>
                <w:rFonts w:ascii="MB Lateefi" w:hAnsi="MB Lateefi" w:cs="MB Lateefi" w:hint="eastAsia"/>
                <w:rtl/>
                <w:lang w:bidi="fa-IR"/>
              </w:rPr>
              <w:t>سگهن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sd-Arab-PK"/>
              </w:rPr>
              <w:t>)</w:t>
            </w:r>
          </w:p>
          <w:p w14:paraId="1F3FA007" w14:textId="5C0F6E16" w:rsidR="00927E60" w:rsidRPr="00775583" w:rsidRDefault="00927E60" w:rsidP="00927E60">
            <w:pPr>
              <w:pStyle w:val="Title"/>
              <w:bidi/>
              <w:spacing w:before="120" w:after="120"/>
              <w:jc w:val="left"/>
              <w:rPr>
                <w:rFonts w:ascii="MB Lateefi" w:eastAsiaTheme="minorHAnsi" w:hAnsi="MB Lateefi" w:cs="MB Lateefi"/>
                <w:b w:val="0"/>
                <w:bCs w:val="0"/>
                <w:color w:val="auto"/>
                <w:sz w:val="22"/>
                <w:szCs w:val="22"/>
                <w:lang w:val="en-US" w:bidi="fa-IR"/>
              </w:rPr>
            </w:pPr>
          </w:p>
        </w:tc>
        <w:tc>
          <w:tcPr>
            <w:tcW w:w="4848" w:type="dxa"/>
            <w:vAlign w:val="center"/>
          </w:tcPr>
          <w:p w14:paraId="66EAE796"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1379" w:author="Iqbal Ameerali" w:date="2020-10-08T11:45:00Z">
                  <w:rPr>
                    <w:rStyle w:val="FontStyle85"/>
                    <w:rFonts w:ascii="MB Lateefi" w:hAnsi="MB Lateefi" w:cs="MB Lateefi"/>
                    <w:b/>
                    <w:bCs/>
                    <w:i w:val="0"/>
                    <w:iCs w:val="0"/>
                    <w:color w:val="000000"/>
                    <w:sz w:val="20"/>
                    <w:szCs w:val="20"/>
                    <w:rtl/>
                    <w:lang w:val="en-GB" w:bidi="sd-Arab-PK"/>
                  </w:rPr>
                </w:rPrChange>
              </w:rPr>
            </w:pPr>
            <w:r w:rsidRPr="00775583">
              <w:rPr>
                <w:rStyle w:val="FontStyle85"/>
                <w:rFonts w:ascii="MB Lateefi" w:hAnsi="MB Lateefi" w:cs="MB Lateefi" w:hint="eastAsia"/>
                <w:b/>
                <w:i w:val="0"/>
                <w:iCs w:val="0"/>
                <w:sz w:val="20"/>
                <w:szCs w:val="20"/>
                <w:rtl/>
              </w:rPr>
              <w:t>ميوا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5CC3446D"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سبزيون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4A24E8C2"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اناج</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502282E"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آنا</w:t>
            </w:r>
            <w:r w:rsidRPr="00775583">
              <w:rPr>
                <w:rStyle w:val="FontStyle85"/>
                <w:rFonts w:ascii="MB Lateefi" w:hAnsi="MB Lateefi" w:cs="MB Lateefi"/>
                <w:b/>
                <w:i w:val="0"/>
                <w:iCs w:val="0"/>
                <w:sz w:val="20"/>
                <w:szCs w:val="20"/>
                <w:rtl/>
              </w:rPr>
              <w:t xml:space="preserve"> / بيضا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3ECC2E0C"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چانور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3A0F6B2F"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وبه</w:t>
            </w:r>
            <w:r w:rsidRPr="00775583">
              <w:rPr>
                <w:rStyle w:val="FontStyle85"/>
                <w:rFonts w:ascii="MB Lateefi" w:hAnsi="MB Lateefi" w:cs="MB Lateefi"/>
                <w:b/>
                <w:i w:val="0"/>
                <w:iCs w:val="0"/>
                <w:sz w:val="20"/>
                <w:szCs w:val="20"/>
                <w:rtl/>
              </w:rPr>
              <w:t xml:space="preserve"> گوشت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7C8FC855"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بس</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3305520D" w14:textId="7A71CA43"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هي</w:t>
            </w:r>
            <w:r w:rsidRPr="00775583">
              <w:rPr>
                <w:rStyle w:val="FontStyle85"/>
                <w:rFonts w:ascii="MB Lateefi" w:hAnsi="MB Lateefi" w:cs="MB Lateefi"/>
                <w:b/>
                <w:i w:val="0"/>
                <w:iCs w:val="0"/>
                <w:sz w:val="20"/>
                <w:szCs w:val="20"/>
                <w:rtl/>
                <w:lang w:bidi="sd-Arab-PK"/>
              </w:rPr>
              <w:t xml:space="preserve"> </w:t>
            </w:r>
            <w:r w:rsidRPr="00775583">
              <w:rPr>
                <w:rStyle w:val="FontStyle85"/>
                <w:b/>
                <w:sz w:val="20"/>
                <w:szCs w:val="20"/>
                <w:lang w:bidi="sd-Arab-PK"/>
              </w:rPr>
              <w:t>/</w:t>
            </w:r>
            <w:r w:rsidRPr="00775583">
              <w:rPr>
                <w:rStyle w:val="FontStyle85"/>
                <w:b/>
                <w:sz w:val="20"/>
                <w:szCs w:val="20"/>
                <w:rtl/>
                <w:lang w:bidi="sd-Arab-PK"/>
              </w:rPr>
              <w:t xml:space="preserve"> </w:t>
            </w:r>
            <w:r w:rsidRPr="00775583">
              <w:rPr>
                <w:rStyle w:val="FontStyle85"/>
                <w:rFonts w:ascii="MB Lateefi" w:hAnsi="MB Lateefi" w:cs="MB Lateefi" w:hint="cs"/>
                <w:b/>
                <w:i w:val="0"/>
                <w:iCs w:val="0"/>
                <w:sz w:val="20"/>
                <w:szCs w:val="20"/>
                <w:rtl/>
                <w:lang w:bidi="sd-Arab-PK"/>
              </w:rPr>
              <w:t>ڌ</w:t>
            </w:r>
            <w:r w:rsidRPr="00775583">
              <w:rPr>
                <w:rStyle w:val="FontStyle85"/>
                <w:rFonts w:ascii="MB Lateefi" w:hAnsi="MB Lateefi" w:cs="MB Lateefi" w:hint="eastAsia"/>
                <w:b/>
                <w:i w:val="0"/>
                <w:iCs w:val="0"/>
                <w:sz w:val="20"/>
                <w:szCs w:val="20"/>
                <w:rtl/>
                <w:lang w:bidi="sd-Arab-PK"/>
              </w:rPr>
              <w:t>نئورو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8</w:t>
            </w:r>
          </w:p>
          <w:p w14:paraId="6E298939"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مپنين</w:t>
            </w:r>
            <w:r w:rsidRPr="00775583">
              <w:rPr>
                <w:rStyle w:val="FontStyle85"/>
                <w:rFonts w:ascii="MB Lateefi" w:hAnsi="MB Lateefi" w:cs="MB Lateefi"/>
                <w:b/>
                <w:i w:val="0"/>
                <w:iCs w:val="0"/>
                <w:sz w:val="20"/>
                <w:szCs w:val="20"/>
                <w:rtl/>
              </w:rPr>
              <w:t xml:space="preserve"> جا </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هيل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4A823B01"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سوجي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10</w:t>
            </w:r>
          </w:p>
          <w:p w14:paraId="011E7367"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دليو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11</w:t>
            </w:r>
          </w:p>
          <w:p w14:paraId="083DE853"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کچ</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12</w:t>
            </w:r>
          </w:p>
          <w:p w14:paraId="4A066A94" w14:textId="69211B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56" w:type="dxa"/>
            <w:vAlign w:val="center"/>
          </w:tcPr>
          <w:p w14:paraId="01407254" w14:textId="77777777"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73339E78" w14:textId="57E181E1"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380" w:author="Iqbal Ameerali" w:date="2020-10-08T11:45:00Z">
                  <w:rPr>
                    <w:rStyle w:val="FontStyle85"/>
                    <w:rFonts w:ascii="MB Lateefi" w:eastAsiaTheme="minorHAnsi" w:hAnsi="MB Lateefi" w:cs="MB Lateefi"/>
                    <w:b/>
                    <w:i w:val="0"/>
                    <w:iCs w:val="0"/>
                    <w:sz w:val="20"/>
                    <w:szCs w:val="20"/>
                    <w:rtl/>
                  </w:rPr>
                </w:rPrChange>
              </w:rPr>
            </w:pPr>
          </w:p>
        </w:tc>
      </w:tr>
      <w:tr w:rsidR="00D62087" w:rsidRPr="00775583" w14:paraId="433C1620" w14:textId="77777777" w:rsidTr="00C11398">
        <w:trPr>
          <w:trHeight w:val="620"/>
          <w:jc w:val="center"/>
        </w:trPr>
        <w:tc>
          <w:tcPr>
            <w:tcW w:w="893" w:type="dxa"/>
            <w:vAlign w:val="center"/>
          </w:tcPr>
          <w:p w14:paraId="36C4C015" w14:textId="6A59A156" w:rsidR="00927E60" w:rsidRPr="00775583" w:rsidRDefault="00931CD1" w:rsidP="00927E60">
            <w:pPr>
              <w:tabs>
                <w:tab w:val="right" w:pos="10469"/>
              </w:tabs>
              <w:autoSpaceDE w:val="0"/>
              <w:autoSpaceDN w:val="0"/>
              <w:adjustRightInd w:val="0"/>
              <w:jc w:val="center"/>
              <w:rPr>
                <w:rFonts w:cstheme="minorHAnsi"/>
                <w:sz w:val="20"/>
                <w:szCs w:val="20"/>
                <w:lang w:bidi="sd-Arab-PK"/>
              </w:rPr>
            </w:pPr>
            <w:r w:rsidRPr="00775583">
              <w:rPr>
                <w:rFonts w:cstheme="minorHAnsi"/>
                <w:sz w:val="20"/>
                <w:szCs w:val="20"/>
                <w:lang w:bidi="sd-Arab-PK"/>
                <w:rPrChange w:id="1381" w:author="Iqbal Ameerali" w:date="2020-10-08T11:45:00Z">
                  <w:rPr>
                    <w:rFonts w:ascii="Calibri" w:hAnsi="Calibri" w:cstheme="minorHAnsi"/>
                    <w:i/>
                    <w:iCs/>
                    <w:sz w:val="20"/>
                    <w:szCs w:val="20"/>
                    <w:lang w:bidi="sd-Arab-PK"/>
                  </w:rPr>
                </w:rPrChange>
              </w:rPr>
              <w:t>J2</w:t>
            </w:r>
            <w:r w:rsidR="00EC77B1" w:rsidRPr="00775583">
              <w:rPr>
                <w:rFonts w:cstheme="minorHAnsi"/>
                <w:sz w:val="20"/>
                <w:szCs w:val="20"/>
                <w:rtl/>
                <w:lang w:bidi="sd-Arab-PK"/>
              </w:rPr>
              <w:t>4</w:t>
            </w:r>
          </w:p>
        </w:tc>
        <w:tc>
          <w:tcPr>
            <w:tcW w:w="4410" w:type="dxa"/>
            <w:vAlign w:val="center"/>
          </w:tcPr>
          <w:p w14:paraId="3509C457" w14:textId="651A9691" w:rsidR="00927E60" w:rsidRPr="00775583" w:rsidRDefault="00927E60" w:rsidP="00927E60">
            <w:pPr>
              <w:bidi/>
              <w:rPr>
                <w:rFonts w:ascii="MB Lateefi" w:hAnsi="MB Lateefi" w:cs="MB Lateefi"/>
                <w:rtl/>
                <w:lang w:bidi="sd-Arab-PK"/>
              </w:rPr>
            </w:pPr>
            <w:r w:rsidRPr="00775583">
              <w:rPr>
                <w:rFonts w:ascii="MB Lateefi" w:hAnsi="MB Lateefi" w:cs="MB Lateefi"/>
                <w:rtl/>
                <w:lang w:bidi="sd-Arab-PK"/>
              </w:rPr>
              <w:t xml:space="preserve">(نالي) </w:t>
            </w:r>
            <w:r w:rsidRPr="00775583">
              <w:rPr>
                <w:rFonts w:ascii="MB Lateefi" w:hAnsi="MB Lateefi" w:cs="MB Lateefi" w:hint="cs"/>
                <w:rtl/>
                <w:lang w:bidi="sd-Arab-PK"/>
              </w:rPr>
              <w:t>ڪ</w:t>
            </w:r>
            <w:r w:rsidRPr="00775583">
              <w:rPr>
                <w:rFonts w:ascii="MB Lateefi" w:hAnsi="MB Lateefi" w:cs="MB Lateefi" w:hint="eastAsia"/>
                <w:rtl/>
                <w:lang w:bidi="sd-Arab-PK"/>
              </w:rPr>
              <w:t>الھ</w:t>
            </w:r>
            <w:r w:rsidRPr="00775583">
              <w:rPr>
                <w:rFonts w:ascii="MB Lateefi" w:hAnsi="MB Lateefi" w:cs="MB Lateefi"/>
                <w:rtl/>
                <w:lang w:bidi="sd-Arab-PK"/>
              </w:rPr>
              <w:t xml:space="preserve"> (گذريل </w:t>
            </w:r>
            <w:r w:rsidRPr="00775583">
              <w:rPr>
                <w:rFonts w:ascii="MB Lateefi" w:hAnsi="MB Lateefi" w:cs="MB Lateefi" w:hint="cs"/>
                <w:rtl/>
                <w:lang w:bidi="sd-Arab-PK"/>
              </w:rPr>
              <w:t>ڏ</w:t>
            </w:r>
            <w:r w:rsidRPr="00775583">
              <w:rPr>
                <w:rFonts w:ascii="MB Lateefi" w:hAnsi="MB Lateefi" w:cs="MB Lateefi" w:hint="eastAsia"/>
                <w:rtl/>
                <w:lang w:bidi="sd-Arab-PK"/>
              </w:rPr>
              <w:t>ينھن</w:t>
            </w:r>
            <w:r w:rsidRPr="00775583">
              <w:rPr>
                <w:rFonts w:ascii="MB Lateefi" w:hAnsi="MB Lateefi" w:cs="MB Lateefi"/>
                <w:rtl/>
                <w:lang w:bidi="sd-Arab-PK"/>
              </w:rPr>
              <w:t xml:space="preserve"> ۽ رات) ۾ </w:t>
            </w:r>
            <w:r w:rsidRPr="00775583">
              <w:rPr>
                <w:rFonts w:ascii="MB Lateefi" w:hAnsi="MB Lateefi" w:cs="MB Lateefi" w:hint="cs"/>
                <w:rtl/>
                <w:lang w:bidi="sd-Arab-PK"/>
              </w:rPr>
              <w:t>ڪ</w:t>
            </w:r>
            <w:r w:rsidRPr="00775583">
              <w:rPr>
                <w:rFonts w:ascii="MB Lateefi" w:hAnsi="MB Lateefi" w:cs="MB Lateefi" w:hint="eastAsia"/>
                <w:rtl/>
                <w:lang w:bidi="sd-Arab-PK"/>
              </w:rPr>
              <w:t>يترا</w:t>
            </w:r>
            <w:r w:rsidRPr="00775583">
              <w:rPr>
                <w:rFonts w:ascii="MB Lateefi" w:hAnsi="MB Lateefi" w:cs="MB Lateefi"/>
                <w:rtl/>
                <w:lang w:bidi="sd-Arab-PK"/>
              </w:rPr>
              <w:t xml:space="preserve"> دفعا </w:t>
            </w:r>
            <w:r w:rsidR="0034697D" w:rsidRPr="00775583">
              <w:rPr>
                <w:rFonts w:ascii="MB Lateefi" w:hAnsi="MB Lateefi" w:cs="MB Lateefi"/>
                <w:b/>
                <w:bCs/>
                <w:rtl/>
                <w:lang w:bidi="fa-IR"/>
              </w:rPr>
              <w:t xml:space="preserve"> </w:t>
            </w:r>
            <w:r w:rsidR="0034697D" w:rsidRPr="00775583">
              <w:rPr>
                <w:rFonts w:ascii="MB Lateefi" w:hAnsi="MB Lateefi" w:cs="MB Lateefi" w:hint="cs"/>
                <w:rtl/>
                <w:lang w:bidi="fa-IR"/>
              </w:rPr>
              <w:t>ٺ</w:t>
            </w:r>
            <w:r w:rsidR="0034697D" w:rsidRPr="00775583">
              <w:rPr>
                <w:rFonts w:ascii="MB Lateefi" w:hAnsi="MB Lateefi" w:cs="MB Lateefi" w:hint="eastAsia"/>
                <w:rtl/>
                <w:lang w:bidi="fa-IR"/>
              </w:rPr>
              <w:t>وس</w:t>
            </w:r>
            <w:r w:rsidR="0034697D" w:rsidRPr="00775583">
              <w:rPr>
                <w:rFonts w:ascii="MB Lateefi" w:hAnsi="MB Lateefi" w:cs="MB Lateefi"/>
                <w:rtl/>
                <w:lang w:bidi="fa-IR"/>
              </w:rPr>
              <w:t xml:space="preserve">/ </w:t>
            </w:r>
            <w:r w:rsidR="0034697D" w:rsidRPr="00775583">
              <w:rPr>
                <w:rFonts w:ascii="MB Lateefi" w:hAnsi="MB Lateefi" w:cs="MB Lateefi" w:hint="eastAsia"/>
                <w:rtl/>
                <w:lang w:bidi="fa-IR"/>
              </w:rPr>
              <w:t>نيم</w:t>
            </w:r>
            <w:r w:rsidR="0034697D" w:rsidRPr="00775583">
              <w:rPr>
                <w:rFonts w:ascii="MB Lateefi" w:hAnsi="MB Lateefi" w:cs="MB Lateefi"/>
                <w:rtl/>
                <w:lang w:bidi="fa-IR"/>
              </w:rPr>
              <w:t xml:space="preserve"> </w:t>
            </w:r>
            <w:r w:rsidR="0034697D" w:rsidRPr="00775583">
              <w:rPr>
                <w:rFonts w:ascii="MB Lateefi" w:hAnsi="MB Lateefi" w:cs="MB Lateefi" w:hint="cs"/>
                <w:rtl/>
                <w:lang w:bidi="fa-IR"/>
              </w:rPr>
              <w:t>ٺ</w:t>
            </w:r>
            <w:r w:rsidR="0034697D" w:rsidRPr="00775583">
              <w:rPr>
                <w:rFonts w:ascii="MB Lateefi" w:hAnsi="MB Lateefi" w:cs="MB Lateefi" w:hint="eastAsia"/>
                <w:rtl/>
                <w:lang w:bidi="fa-IR"/>
              </w:rPr>
              <w:t>وس</w:t>
            </w:r>
            <w:r w:rsidRPr="00775583">
              <w:rPr>
                <w:rFonts w:ascii="MB Lateefi" w:hAnsi="MB Lateefi" w:cs="MB Lateefi"/>
                <w:rtl/>
                <w:lang w:bidi="sd-Arab-PK"/>
              </w:rPr>
              <w:t xml:space="preserve"> غذا استعمال </w:t>
            </w:r>
            <w:r w:rsidRPr="00775583">
              <w:rPr>
                <w:rFonts w:ascii="MB Lateefi" w:hAnsi="MB Lateefi" w:cs="MB Lateefi" w:hint="cs"/>
                <w:rtl/>
                <w:lang w:bidi="sd-Arab-PK"/>
              </w:rPr>
              <w:t>ڪ</w:t>
            </w:r>
            <w:r w:rsidRPr="00775583">
              <w:rPr>
                <w:rFonts w:ascii="MB Lateefi" w:hAnsi="MB Lateefi" w:cs="MB Lateefi" w:hint="eastAsia"/>
                <w:rtl/>
                <w:lang w:bidi="sd-Arab-PK"/>
              </w:rPr>
              <w:t>ئي؟</w:t>
            </w:r>
          </w:p>
        </w:tc>
        <w:tc>
          <w:tcPr>
            <w:tcW w:w="4848" w:type="dxa"/>
            <w:vAlign w:val="center"/>
          </w:tcPr>
          <w:p w14:paraId="13228AF5" w14:textId="70E8783C"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tl/>
                <w:rPrChange w:id="1382" w:author="Iqbal Ameerali" w:date="2020-10-08T11:45:00Z">
                  <w:rPr>
                    <w:rStyle w:val="FontStyle85"/>
                    <w:rFonts w:ascii="MB Lateefi" w:eastAsiaTheme="minorHAnsi" w:hAnsi="MB Lateefi" w:cs="MB Lateefi"/>
                    <w:b/>
                    <w:sz w:val="20"/>
                    <w:szCs w:val="20"/>
                    <w:rtl/>
                  </w:rPr>
                </w:rPrChange>
              </w:rPr>
            </w:pP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يترا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دفعا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A764C3">
              <w:rPr>
                <w:rStyle w:val="FontStyle85"/>
                <w:rFonts w:ascii="MB Lateefi" w:hAnsi="MB Lateefi" w:cs="MB Lateefi"/>
                <w:b/>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sz w:val="20"/>
                <w:szCs w:val="20"/>
              </w:rPr>
              <w:instrText xml:space="preserve"> FORMCHECKBOX </w:instrText>
            </w:r>
            <w:r w:rsidR="00477FCF">
              <w:rPr>
                <w:rStyle w:val="FontStyle85"/>
                <w:rFonts w:ascii="MB Lateefi" w:hAnsi="MB Lateefi" w:cs="MB Lateefi"/>
                <w:b/>
                <w:sz w:val="20"/>
                <w:szCs w:val="20"/>
                <w:rPrChange w:id="1383" w:author="Iqbal Ameerali" w:date="2020-10-08T11:45:00Z">
                  <w:rPr>
                    <w:rStyle w:val="FontStyle85"/>
                    <w:rFonts w:ascii="MB Lateefi" w:hAnsi="MB Lateefi" w:cs="MB Lateefi"/>
                    <w:b/>
                    <w:sz w:val="20"/>
                    <w:szCs w:val="20"/>
                  </w:rPr>
                </w:rPrChange>
              </w:rPr>
            </w:r>
            <w:r w:rsidR="00477FCF">
              <w:rPr>
                <w:rStyle w:val="FontStyle85"/>
                <w:rFonts w:ascii="MB Lateefi" w:hAnsi="MB Lateefi" w:cs="MB Lateefi"/>
                <w:b/>
                <w:sz w:val="20"/>
                <w:szCs w:val="20"/>
                <w:rPrChange w:id="1384" w:author="Iqbal Ameerali" w:date="2020-10-08T11:45:00Z">
                  <w:rPr>
                    <w:rStyle w:val="FontStyle85"/>
                    <w:rFonts w:ascii="MB Lateefi" w:hAnsi="MB Lateefi" w:cs="MB Lateefi"/>
                    <w:b/>
                    <w:sz w:val="20"/>
                    <w:szCs w:val="20"/>
                  </w:rPr>
                </w:rPrChange>
              </w:rPr>
              <w:fldChar w:fldCharType="separate"/>
            </w:r>
            <w:r w:rsidRPr="00775583">
              <w:rPr>
                <w:rStyle w:val="FontStyle85"/>
                <w:rFonts w:ascii="MB Lateefi" w:hAnsi="MB Lateefi" w:cs="MB Lateefi"/>
                <w:b/>
                <w:sz w:val="20"/>
                <w:szCs w:val="20"/>
                <w:rPrChange w:id="1385" w:author="Iqbal Ameerali" w:date="2020-10-08T11:45:00Z">
                  <w:rPr>
                    <w:rStyle w:val="FontStyle85"/>
                    <w:rFonts w:ascii="MB Lateefi" w:hAnsi="MB Lateefi" w:cs="MB Lateefi"/>
                    <w:b/>
                    <w:sz w:val="20"/>
                    <w:szCs w:val="20"/>
                  </w:rPr>
                </w:rPrChange>
              </w:rPr>
              <w:fldChar w:fldCharType="end"/>
            </w:r>
          </w:p>
          <w:p w14:paraId="21597C27" w14:textId="18365B14"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tl/>
                <w:lang w:bidi="sd-Arab-PK"/>
              </w:rPr>
            </w:pPr>
            <w:r w:rsidRPr="00775583">
              <w:rPr>
                <w:rFonts w:ascii="MB Lateefi" w:hAnsi="MB Lateefi" w:cs="MB Lateefi" w:hint="eastAsia"/>
                <w:sz w:val="20"/>
                <w:szCs w:val="20"/>
                <w:rtl/>
                <w:lang w:bidi="sd-Arab-PK"/>
                <w:rPrChange w:id="1386" w:author="Iqbal Ameerali" w:date="2020-10-08T11:45:00Z">
                  <w:rPr>
                    <w:rFonts w:ascii="MB Lateefi" w:hAnsi="MB Lateefi" w:cs="MB Lateefi" w:hint="eastAsia"/>
                    <w:i/>
                    <w:iCs/>
                    <w:sz w:val="20"/>
                    <w:szCs w:val="20"/>
                    <w:rtl/>
                    <w:lang w:bidi="sd-Arab-PK"/>
                  </w:rPr>
                </w:rPrChange>
              </w:rPr>
              <w:t>نرم</w:t>
            </w:r>
            <w:r w:rsidRPr="00775583">
              <w:rPr>
                <w:rFonts w:ascii="MB Lateefi" w:hAnsi="MB Lateefi" w:cs="MB Lateefi"/>
                <w:sz w:val="20"/>
                <w:szCs w:val="20"/>
                <w:rtl/>
                <w:lang w:bidi="sd-Arab-PK"/>
                <w:rPrChange w:id="1387" w:author="Iqbal Ameerali" w:date="2020-10-08T11:45:00Z">
                  <w:rPr>
                    <w:rFonts w:ascii="MB Lateefi" w:hAnsi="MB Lateefi" w:cs="MB Lateefi"/>
                    <w:i/>
                    <w:iCs/>
                    <w:sz w:val="20"/>
                    <w:szCs w:val="20"/>
                    <w:rtl/>
                    <w:lang w:bidi="sd-Arab-PK"/>
                  </w:rPr>
                </w:rPrChange>
              </w:rPr>
              <w:t xml:space="preserve"> </w:t>
            </w:r>
            <w:r w:rsidRPr="00775583">
              <w:rPr>
                <w:rFonts w:ascii="MB Lateefi" w:hAnsi="MB Lateefi" w:cs="MB Lateefi" w:hint="eastAsia"/>
                <w:sz w:val="20"/>
                <w:szCs w:val="20"/>
                <w:rtl/>
                <w:lang w:bidi="sd-Arab-PK"/>
                <w:rPrChange w:id="1388" w:author="Iqbal Ameerali" w:date="2020-10-08T11:45:00Z">
                  <w:rPr>
                    <w:rFonts w:ascii="MB Lateefi" w:hAnsi="MB Lateefi" w:cs="MB Lateefi" w:hint="eastAsia"/>
                    <w:i/>
                    <w:iCs/>
                    <w:sz w:val="20"/>
                    <w:szCs w:val="20"/>
                    <w:rtl/>
                    <w:lang w:bidi="sd-Arab-PK"/>
                  </w:rPr>
                </w:rPrChange>
              </w:rPr>
              <w:t>غذا</w:t>
            </w:r>
            <w:r w:rsidRPr="00775583">
              <w:rPr>
                <w:rFonts w:ascii="MB Lateefi" w:hAnsi="MB Lateefi" w:cs="MB Lateefi"/>
                <w:sz w:val="20"/>
                <w:szCs w:val="20"/>
                <w:rtl/>
                <w:lang w:bidi="sd-Arab-PK"/>
                <w:rPrChange w:id="1389" w:author="Iqbal Ameerali" w:date="2020-10-08T11:45:00Z">
                  <w:rPr>
                    <w:rFonts w:ascii="MB Lateefi" w:hAnsi="MB Lateefi" w:cs="MB Lateefi"/>
                    <w:i/>
                    <w:iCs/>
                    <w:sz w:val="20"/>
                    <w:szCs w:val="20"/>
                    <w:rtl/>
                    <w:lang w:bidi="sd-Arab-PK"/>
                  </w:rPr>
                </w:rPrChange>
              </w:rPr>
              <w:t xml:space="preserve"> </w:t>
            </w:r>
            <w:r w:rsidRPr="00775583">
              <w:rPr>
                <w:rFonts w:ascii="MB Lateefi" w:hAnsi="MB Lateefi" w:cs="MB Lateefi" w:hint="eastAsia"/>
                <w:sz w:val="20"/>
                <w:szCs w:val="20"/>
                <w:rtl/>
                <w:lang w:bidi="sd-Arab-PK"/>
                <w:rPrChange w:id="1390" w:author="Iqbal Ameerali" w:date="2020-10-08T11:45:00Z">
                  <w:rPr>
                    <w:rFonts w:ascii="MB Lateefi" w:hAnsi="MB Lateefi" w:cs="MB Lateefi" w:hint="eastAsia"/>
                    <w:i/>
                    <w:iCs/>
                    <w:sz w:val="20"/>
                    <w:szCs w:val="20"/>
                    <w:rtl/>
                    <w:lang w:bidi="sd-Arab-PK"/>
                  </w:rPr>
                </w:rPrChange>
              </w:rPr>
              <w:t>استعمال</w:t>
            </w:r>
            <w:r w:rsidRPr="00775583">
              <w:rPr>
                <w:rFonts w:ascii="MB Lateefi" w:hAnsi="MB Lateefi" w:cs="MB Lateefi"/>
                <w:sz w:val="20"/>
                <w:szCs w:val="20"/>
                <w:rtl/>
                <w:lang w:bidi="sd-Arab-PK"/>
                <w:rPrChange w:id="1391" w:author="Iqbal Ameerali" w:date="2020-10-08T11:45:00Z">
                  <w:rPr>
                    <w:rFonts w:ascii="MB Lateefi" w:hAnsi="MB Lateefi" w:cs="MB Lateefi"/>
                    <w:i/>
                    <w:iCs/>
                    <w:sz w:val="20"/>
                    <w:szCs w:val="20"/>
                    <w:rtl/>
                    <w:lang w:bidi="sd-Arab-PK"/>
                  </w:rPr>
                </w:rPrChange>
              </w:rPr>
              <w:t xml:space="preserve"> </w:t>
            </w:r>
            <w:r w:rsidRPr="00775583">
              <w:rPr>
                <w:rFonts w:ascii="MB Lateefi" w:hAnsi="MB Lateefi" w:cs="MB Lateefi" w:hint="eastAsia"/>
                <w:sz w:val="20"/>
                <w:szCs w:val="20"/>
                <w:rtl/>
                <w:lang w:bidi="sd-Arab-PK"/>
                <w:rPrChange w:id="1392" w:author="Iqbal Ameerali" w:date="2020-10-08T11:45:00Z">
                  <w:rPr>
                    <w:rFonts w:ascii="MB Lateefi" w:hAnsi="MB Lateefi" w:cs="MB Lateefi" w:hint="eastAsia"/>
                    <w:i/>
                    <w:iCs/>
                    <w:sz w:val="20"/>
                    <w:szCs w:val="20"/>
                    <w:rtl/>
                    <w:lang w:bidi="sd-Arab-PK"/>
                  </w:rPr>
                </w:rPrChange>
              </w:rPr>
              <w:t>ن</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b/>
                <w:i w:val="0"/>
                <w:iCs w:val="0"/>
                <w:sz w:val="20"/>
                <w:szCs w:val="20"/>
                <w:rtl/>
                <w:lang w:bidi="sd-Arab-PK"/>
              </w:rPr>
              <w:t xml:space="preserve">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ئي</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52BE07DC" w14:textId="0132BF3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tl/>
                <w:lang w:bidi="sd-Arab-PK"/>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56" w:type="dxa"/>
            <w:vAlign w:val="center"/>
          </w:tcPr>
          <w:p w14:paraId="5F405CFC" w14:textId="77777777" w:rsidR="00927E60" w:rsidRPr="00775583" w:rsidRDefault="00927E60" w:rsidP="00927E60">
            <w:pPr>
              <w:tabs>
                <w:tab w:val="left" w:pos="6330"/>
              </w:tabs>
              <w:bidi/>
              <w:jc w:val="center"/>
              <w:rPr>
                <w:rFonts w:ascii="MB Lateefi" w:hAnsi="MB Lateefi" w:cs="MB Lateefi"/>
                <w:sz w:val="16"/>
                <w:szCs w:val="16"/>
                <w:rtl/>
                <w:lang w:bidi="fa-IR"/>
              </w:rPr>
            </w:pPr>
          </w:p>
        </w:tc>
      </w:tr>
    </w:tbl>
    <w:tbl>
      <w:tblPr>
        <w:tblW w:w="61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6"/>
        <w:gridCol w:w="1619"/>
        <w:gridCol w:w="1529"/>
        <w:gridCol w:w="1711"/>
        <w:gridCol w:w="4410"/>
        <w:gridCol w:w="900"/>
      </w:tblGrid>
      <w:tr w:rsidR="00261D61" w:rsidRPr="00775583" w14:paraId="4F9BDDA8" w14:textId="77777777" w:rsidTr="00261D61">
        <w:trPr>
          <w:jc w:val="center"/>
        </w:trPr>
        <w:tc>
          <w:tcPr>
            <w:tcW w:w="584" w:type="pct"/>
            <w:vMerge w:val="restart"/>
            <w:vAlign w:val="center"/>
          </w:tcPr>
          <w:p w14:paraId="78B71085" w14:textId="77777777" w:rsidR="005E25D6" w:rsidRPr="00775583" w:rsidRDefault="005E25D6" w:rsidP="005E25D6">
            <w:pPr>
              <w:pStyle w:val="Responsecategs"/>
              <w:bidi/>
              <w:rPr>
                <w:rFonts w:ascii="MB Lateefi" w:hAnsi="MB Lateefi" w:cs="MB Lateefi"/>
                <w:sz w:val="22"/>
                <w:szCs w:val="22"/>
                <w:rtl/>
                <w:lang w:bidi="sd-Arab-PK"/>
              </w:rPr>
            </w:pPr>
            <w:r w:rsidRPr="00775583">
              <w:rPr>
                <w:rFonts w:ascii="MB Lateefi" w:hAnsi="MB Lateefi" w:cs="MB Lateefi"/>
                <w:sz w:val="22"/>
                <w:szCs w:val="22"/>
                <w:rtl/>
                <w:lang w:bidi="sd-Arab-PK"/>
              </w:rPr>
              <w:t>جي</w:t>
            </w:r>
            <w:r w:rsidRPr="00775583">
              <w:rPr>
                <w:rFonts w:ascii="MB Lateefi" w:hAnsi="MB Lateefi" w:cs="MB Lateefi" w:hint="cs"/>
                <w:sz w:val="22"/>
                <w:szCs w:val="22"/>
                <w:rtl/>
                <w:lang w:bidi="sd-Arab-PK"/>
              </w:rPr>
              <w:t>ڪڏ</w:t>
            </w:r>
            <w:r w:rsidRPr="00775583">
              <w:rPr>
                <w:rFonts w:ascii="MB Lateefi" w:hAnsi="MB Lateefi" w:cs="MB Lateefi" w:hint="eastAsia"/>
                <w:sz w:val="22"/>
                <w:szCs w:val="22"/>
                <w:rtl/>
                <w:lang w:bidi="sd-Arab-PK"/>
              </w:rPr>
              <w:t>ھن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ھا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ت</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يترا</w:t>
            </w:r>
            <w:r w:rsidRPr="00775583">
              <w:rPr>
                <w:rFonts w:ascii="MB Lateefi" w:hAnsi="MB Lateefi" w:cs="MB Lateefi"/>
                <w:sz w:val="22"/>
                <w:szCs w:val="22"/>
                <w:rtl/>
                <w:lang w:bidi="sd-Arab-PK"/>
              </w:rPr>
              <w:t xml:space="preserve"> دفعا</w:t>
            </w:r>
          </w:p>
        </w:tc>
        <w:tc>
          <w:tcPr>
            <w:tcW w:w="2110" w:type="pct"/>
            <w:gridSpan w:val="3"/>
            <w:vAlign w:val="center"/>
          </w:tcPr>
          <w:p w14:paraId="2201B202" w14:textId="77777777" w:rsidR="005E25D6" w:rsidRPr="00775583" w:rsidRDefault="005E25D6" w:rsidP="00A8004F">
            <w:pPr>
              <w:pStyle w:val="Responsecategs"/>
              <w:bidi/>
              <w:jc w:val="center"/>
              <w:rPr>
                <w:rFonts w:ascii="MB Lateefi" w:hAnsi="MB Lateefi" w:cs="MB Lateefi"/>
                <w:sz w:val="22"/>
                <w:szCs w:val="22"/>
                <w:lang w:bidi="sd-Arab-PK"/>
              </w:rPr>
            </w:pP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hint="cs"/>
                <w:sz w:val="22"/>
                <w:szCs w:val="22"/>
                <w:rtl/>
                <w:lang w:bidi="sd-Arab-PK"/>
              </w:rPr>
              <w:t>ڊ</w:t>
            </w:r>
          </w:p>
        </w:tc>
        <w:tc>
          <w:tcPr>
            <w:tcW w:w="1915" w:type="pct"/>
            <w:tcMar>
              <w:top w:w="0" w:type="dxa"/>
              <w:left w:w="108" w:type="dxa"/>
              <w:bottom w:w="0" w:type="dxa"/>
              <w:right w:w="108" w:type="dxa"/>
            </w:tcMar>
          </w:tcPr>
          <w:p w14:paraId="3616BB96" w14:textId="77777777" w:rsidR="005E25D6" w:rsidRPr="00775583" w:rsidRDefault="005E25D6" w:rsidP="005E25D6">
            <w:pPr>
              <w:pStyle w:val="Responsecategs"/>
              <w:bidi/>
              <w:rPr>
                <w:rFonts w:ascii="MB Lateefi" w:hAnsi="MB Lateefi" w:cs="MB Lateefi"/>
                <w:sz w:val="22"/>
                <w:szCs w:val="22"/>
                <w:lang w:bidi="sd-Arab-PK"/>
                <w:rPrChange w:id="1393" w:author="Iqbal Ameerali" w:date="2020-10-08T11:45:00Z">
                  <w:rPr>
                    <w:rFonts w:ascii="MB Lateefi" w:hAnsi="MB Lateefi" w:cs="MB Lateefi"/>
                    <w:i/>
                    <w:iCs/>
                    <w:sz w:val="22"/>
                    <w:szCs w:val="22"/>
                    <w:lang w:bidi="sd-Arab-PK"/>
                  </w:rPr>
                </w:rPrChange>
              </w:rPr>
            </w:pPr>
            <w:r w:rsidRPr="00775583">
              <w:rPr>
                <w:rFonts w:ascii="MB Lateefi" w:hAnsi="MB Lateefi" w:cs="MB Lateefi"/>
                <w:sz w:val="22"/>
                <w:szCs w:val="22"/>
                <w:rtl/>
                <w:lang w:bidi="sd-Arab-PK"/>
                <w:rPrChange w:id="1394" w:author="Iqbal Ameerali" w:date="2020-10-08T11:45:00Z">
                  <w:rPr>
                    <w:rFonts w:ascii="MB Lateefi" w:hAnsi="MB Lateefi" w:cs="MB Lateefi"/>
                    <w:i/>
                    <w:iCs/>
                    <w:sz w:val="22"/>
                    <w:szCs w:val="22"/>
                    <w:rtl/>
                    <w:lang w:bidi="sd-Arab-PK"/>
                  </w:rPr>
                </w:rPrChange>
              </w:rPr>
              <w:t>ھا</w:t>
            </w:r>
            <w:r w:rsidRPr="00775583">
              <w:rPr>
                <w:rFonts w:ascii="MB Lateefi" w:hAnsi="MB Lateefi" w:cs="MB Lateefi" w:hint="cs"/>
                <w:sz w:val="22"/>
                <w:szCs w:val="22"/>
                <w:rtl/>
                <w:lang w:bidi="sd-Arab-PK"/>
                <w:rPrChange w:id="1395" w:author="Iqbal Ameerali" w:date="2020-10-08T11:45:00Z">
                  <w:rPr>
                    <w:rFonts w:ascii="MB Lateefi" w:hAnsi="MB Lateefi" w:cs="MB Lateefi" w:hint="cs"/>
                    <w:i/>
                    <w:iCs/>
                    <w:sz w:val="22"/>
                    <w:szCs w:val="22"/>
                    <w:rtl/>
                    <w:lang w:bidi="sd-Arab-PK"/>
                  </w:rPr>
                </w:rPrChange>
              </w:rPr>
              <w:t>ڻ</w:t>
            </w:r>
            <w:r w:rsidRPr="00775583">
              <w:rPr>
                <w:rFonts w:ascii="MB Lateefi" w:hAnsi="MB Lateefi" w:cs="MB Lateefi" w:hint="eastAsia"/>
                <w:sz w:val="22"/>
                <w:szCs w:val="22"/>
                <w:rtl/>
                <w:lang w:bidi="sd-Arab-PK"/>
                <w:rPrChange w:id="1396" w:author="Iqbal Ameerali" w:date="2020-10-08T11:45:00Z">
                  <w:rPr>
                    <w:rFonts w:ascii="MB Lateefi" w:hAnsi="MB Lateefi" w:cs="MB Lateefi" w:hint="eastAsia"/>
                    <w:i/>
                    <w:iCs/>
                    <w:sz w:val="22"/>
                    <w:szCs w:val="22"/>
                    <w:rtl/>
                    <w:lang w:bidi="sd-Arab-PK"/>
                  </w:rPr>
                </w:rPrChange>
              </w:rPr>
              <w:t>ي</w:t>
            </w:r>
            <w:r w:rsidRPr="00775583">
              <w:rPr>
                <w:rFonts w:ascii="MB Lateefi" w:hAnsi="MB Lateefi" w:cs="MB Lateefi"/>
                <w:sz w:val="22"/>
                <w:szCs w:val="22"/>
                <w:rtl/>
                <w:lang w:bidi="sd-Arab-PK"/>
                <w:rPrChange w:id="1397" w:author="Iqbal Ameerali" w:date="2020-10-08T11:45:00Z">
                  <w:rPr>
                    <w:rFonts w:ascii="MB Lateefi" w:hAnsi="MB Lateefi" w:cs="MB Lateefi"/>
                    <w:i/>
                    <w:iCs/>
                    <w:sz w:val="22"/>
                    <w:szCs w:val="22"/>
                    <w:rtl/>
                    <w:lang w:bidi="sd-Arab-PK"/>
                  </w:rPr>
                </w:rPrChange>
              </w:rPr>
              <w:t xml:space="preserve"> آئون توھان کان انھن س</w:t>
            </w:r>
            <w:r w:rsidRPr="00775583">
              <w:rPr>
                <w:rFonts w:ascii="MB Lateefi" w:hAnsi="MB Lateefi" w:cs="MB Lateefi" w:hint="cs"/>
                <w:sz w:val="22"/>
                <w:szCs w:val="22"/>
                <w:rtl/>
                <w:lang w:bidi="sd-Arab-PK"/>
                <w:rPrChange w:id="1398" w:author="Iqbal Ameerali" w:date="2020-10-08T11:45:00Z">
                  <w:rPr>
                    <w:rFonts w:ascii="MB Lateefi" w:hAnsi="MB Lateefi" w:cs="MB Lateefi" w:hint="cs"/>
                    <w:i/>
                    <w:iCs/>
                    <w:sz w:val="22"/>
                    <w:szCs w:val="22"/>
                    <w:rtl/>
                    <w:lang w:bidi="sd-Arab-PK"/>
                  </w:rPr>
                </w:rPrChange>
              </w:rPr>
              <w:t>ڀ</w:t>
            </w:r>
            <w:r w:rsidRPr="00775583">
              <w:rPr>
                <w:rFonts w:ascii="MB Lateefi" w:hAnsi="MB Lateefi" w:cs="MB Lateefi" w:hint="eastAsia"/>
                <w:sz w:val="22"/>
                <w:szCs w:val="22"/>
                <w:rtl/>
                <w:lang w:bidi="sd-Arab-PK"/>
                <w:rPrChange w:id="1399" w:author="Iqbal Ameerali" w:date="2020-10-08T11:45:00Z">
                  <w:rPr>
                    <w:rFonts w:ascii="MB Lateefi" w:hAnsi="MB Lateefi" w:cs="MB Lateefi" w:hint="eastAsia"/>
                    <w:i/>
                    <w:iCs/>
                    <w:sz w:val="22"/>
                    <w:szCs w:val="22"/>
                    <w:rtl/>
                    <w:lang w:bidi="sd-Arab-PK"/>
                  </w:rPr>
                </w:rPrChange>
              </w:rPr>
              <w:t>ني</w:t>
            </w:r>
            <w:r w:rsidRPr="00775583">
              <w:rPr>
                <w:rFonts w:ascii="MB Lateefi" w:hAnsi="MB Lateefi" w:cs="MB Lateefi"/>
                <w:sz w:val="22"/>
                <w:szCs w:val="22"/>
                <w:rtl/>
                <w:lang w:bidi="sd-Arab-PK"/>
                <w:rPrChange w:id="1400" w:author="Iqbal Ameerali" w:date="2020-10-08T11:45:00Z">
                  <w:rPr>
                    <w:rFonts w:ascii="MB Lateefi" w:hAnsi="MB Lateefi" w:cs="MB Lateefi"/>
                    <w:i/>
                    <w:iCs/>
                    <w:sz w:val="22"/>
                    <w:szCs w:val="22"/>
                    <w:rtl/>
                    <w:lang w:bidi="sd-Arab-PK"/>
                  </w:rPr>
                </w:rPrChange>
              </w:rPr>
              <w:t xml:space="preserve"> شين جي باري ۾ پ</w:t>
            </w:r>
            <w:r w:rsidRPr="00775583">
              <w:rPr>
                <w:rFonts w:ascii="MB Lateefi" w:hAnsi="MB Lateefi" w:cs="MB Lateefi" w:hint="cs"/>
                <w:sz w:val="22"/>
                <w:szCs w:val="22"/>
                <w:rtl/>
                <w:lang w:bidi="sd-Arab-PK"/>
                <w:rPrChange w:id="1401" w:author="Iqbal Ameerali" w:date="2020-10-08T11:45:00Z">
                  <w:rPr>
                    <w:rFonts w:ascii="MB Lateefi" w:hAnsi="MB Lateefi" w:cs="MB Lateefi" w:hint="cs"/>
                    <w:i/>
                    <w:iCs/>
                    <w:sz w:val="22"/>
                    <w:szCs w:val="22"/>
                    <w:rtl/>
                    <w:lang w:bidi="sd-Arab-PK"/>
                  </w:rPr>
                </w:rPrChange>
              </w:rPr>
              <w:t>ڇ</w:t>
            </w:r>
            <w:r w:rsidRPr="00775583">
              <w:rPr>
                <w:rFonts w:ascii="MB Lateefi" w:hAnsi="MB Lateefi" w:cs="MB Lateefi" w:hint="eastAsia"/>
                <w:sz w:val="22"/>
                <w:szCs w:val="22"/>
                <w:rtl/>
                <w:lang w:bidi="sd-Arab-PK"/>
                <w:rPrChange w:id="1402" w:author="Iqbal Ameerali" w:date="2020-10-08T11:45:00Z">
                  <w:rPr>
                    <w:rFonts w:ascii="MB Lateefi" w:hAnsi="MB Lateefi" w:cs="MB Lateefi" w:hint="eastAsia"/>
                    <w:i/>
                    <w:iCs/>
                    <w:sz w:val="22"/>
                    <w:szCs w:val="22"/>
                    <w:rtl/>
                    <w:lang w:bidi="sd-Arab-PK"/>
                  </w:rPr>
                </w:rPrChange>
              </w:rPr>
              <w:t>نديس</w:t>
            </w:r>
            <w:r w:rsidRPr="00775583">
              <w:rPr>
                <w:rFonts w:ascii="MB Lateefi" w:hAnsi="MB Lateefi" w:cs="MB Lateefi"/>
                <w:sz w:val="22"/>
                <w:szCs w:val="22"/>
                <w:rtl/>
                <w:lang w:bidi="sd-Arab-PK"/>
                <w:rPrChange w:id="1403" w:author="Iqbal Ameerali" w:date="2020-10-08T11:45:00Z">
                  <w:rPr>
                    <w:rFonts w:ascii="MB Lateefi" w:hAnsi="MB Lateefi" w:cs="MB Lateefi"/>
                    <w:i/>
                    <w:iCs/>
                    <w:sz w:val="22"/>
                    <w:szCs w:val="22"/>
                    <w:rtl/>
                    <w:lang w:bidi="sd-Arab-PK"/>
                  </w:rPr>
                </w:rPrChange>
              </w:rPr>
              <w:t xml:space="preserve"> جي</w:t>
            </w:r>
            <w:r w:rsidRPr="00775583">
              <w:rPr>
                <w:rFonts w:ascii="MB Lateefi" w:hAnsi="MB Lateefi" w:cs="MB Lateefi" w:hint="cs"/>
                <w:sz w:val="22"/>
                <w:szCs w:val="22"/>
                <w:rtl/>
                <w:lang w:bidi="sd-Arab-PK"/>
                <w:rPrChange w:id="1404" w:author="Iqbal Ameerali" w:date="2020-10-08T11:45:00Z">
                  <w:rPr>
                    <w:rFonts w:ascii="MB Lateefi" w:hAnsi="MB Lateefi" w:cs="MB Lateefi" w:hint="cs"/>
                    <w:i/>
                    <w:iCs/>
                    <w:sz w:val="22"/>
                    <w:szCs w:val="22"/>
                    <w:rtl/>
                    <w:lang w:bidi="sd-Arab-PK"/>
                  </w:rPr>
                </w:rPrChange>
              </w:rPr>
              <w:t>ڪ</w:t>
            </w:r>
            <w:r w:rsidRPr="00775583">
              <w:rPr>
                <w:rFonts w:ascii="MB Lateefi" w:hAnsi="MB Lateefi" w:cs="MB Lateefi" w:hint="eastAsia"/>
                <w:sz w:val="22"/>
                <w:szCs w:val="22"/>
                <w:rtl/>
                <w:lang w:bidi="sd-Arab-PK"/>
                <w:rPrChange w:id="1405" w:author="Iqbal Ameerali" w:date="2020-10-08T11:45:00Z">
                  <w:rPr>
                    <w:rFonts w:ascii="MB Lateefi" w:hAnsi="MB Lateefi" w:cs="MB Lateefi" w:hint="eastAsia"/>
                    <w:i/>
                    <w:iCs/>
                    <w:sz w:val="22"/>
                    <w:szCs w:val="22"/>
                    <w:rtl/>
                    <w:lang w:bidi="sd-Arab-PK"/>
                  </w:rPr>
                </w:rPrChange>
              </w:rPr>
              <w:t>ي</w:t>
            </w:r>
            <w:r w:rsidRPr="00775583">
              <w:rPr>
                <w:rFonts w:ascii="MB Lateefi" w:hAnsi="MB Lateefi" w:cs="MB Lateefi"/>
                <w:sz w:val="22"/>
                <w:szCs w:val="22"/>
                <w:rtl/>
                <w:lang w:bidi="sd-Arab-PK"/>
                <w:rPrChange w:id="1406" w:author="Iqbal Ameerali" w:date="2020-10-08T11:45:00Z">
                  <w:rPr>
                    <w:rFonts w:ascii="MB Lateefi" w:hAnsi="MB Lateefi" w:cs="MB Lateefi"/>
                    <w:i/>
                    <w:iCs/>
                    <w:sz w:val="22"/>
                    <w:szCs w:val="22"/>
                    <w:rtl/>
                    <w:lang w:bidi="sd-Arab-PK"/>
                  </w:rPr>
                </w:rPrChange>
              </w:rPr>
              <w:t xml:space="preserve"> (نالي) </w:t>
            </w:r>
            <w:r w:rsidRPr="00775583">
              <w:rPr>
                <w:rFonts w:ascii="MB Lateefi" w:hAnsi="MB Lateefi" w:cs="MB Lateefi" w:hint="cs"/>
                <w:sz w:val="22"/>
                <w:szCs w:val="22"/>
                <w:rtl/>
                <w:lang w:bidi="sd-Arab-PK"/>
                <w:rPrChange w:id="1407" w:author="Iqbal Ameerali" w:date="2020-10-08T11:45:00Z">
                  <w:rPr>
                    <w:rFonts w:ascii="MB Lateefi" w:hAnsi="MB Lateefi" w:cs="MB Lateefi" w:hint="cs"/>
                    <w:i/>
                    <w:iCs/>
                    <w:sz w:val="22"/>
                    <w:szCs w:val="22"/>
                    <w:rtl/>
                    <w:lang w:bidi="sd-Arab-PK"/>
                  </w:rPr>
                </w:rPrChange>
              </w:rPr>
              <w:t>ڪ</w:t>
            </w:r>
            <w:r w:rsidRPr="00775583">
              <w:rPr>
                <w:rFonts w:ascii="MB Lateefi" w:hAnsi="MB Lateefi" w:cs="MB Lateefi" w:hint="eastAsia"/>
                <w:sz w:val="22"/>
                <w:szCs w:val="22"/>
                <w:rtl/>
                <w:lang w:bidi="sd-Arab-PK"/>
                <w:rPrChange w:id="1408" w:author="Iqbal Ameerali" w:date="2020-10-08T11:45:00Z">
                  <w:rPr>
                    <w:rFonts w:ascii="MB Lateefi" w:hAnsi="MB Lateefi" w:cs="MB Lateefi" w:hint="eastAsia"/>
                    <w:i/>
                    <w:iCs/>
                    <w:sz w:val="22"/>
                    <w:szCs w:val="22"/>
                    <w:rtl/>
                    <w:lang w:bidi="sd-Arab-PK"/>
                  </w:rPr>
                </w:rPrChange>
              </w:rPr>
              <w:t>الھ</w:t>
            </w:r>
            <w:r w:rsidRPr="00775583">
              <w:rPr>
                <w:rFonts w:ascii="MB Lateefi" w:hAnsi="MB Lateefi" w:cs="MB Lateefi"/>
                <w:sz w:val="22"/>
                <w:szCs w:val="22"/>
                <w:rtl/>
                <w:lang w:bidi="sd-Arab-PK"/>
                <w:rPrChange w:id="1409" w:author="Iqbal Ameerali" w:date="2020-10-08T11:45:00Z">
                  <w:rPr>
                    <w:rFonts w:ascii="MB Lateefi" w:hAnsi="MB Lateefi" w:cs="MB Lateefi"/>
                    <w:i/>
                    <w:iCs/>
                    <w:sz w:val="22"/>
                    <w:szCs w:val="22"/>
                    <w:rtl/>
                    <w:lang w:bidi="sd-Arab-PK"/>
                  </w:rPr>
                </w:rPrChange>
              </w:rPr>
              <w:t xml:space="preserve"> (گذريل </w:t>
            </w:r>
            <w:r w:rsidRPr="00775583">
              <w:rPr>
                <w:rFonts w:ascii="MB Lateefi" w:hAnsi="MB Lateefi" w:cs="MB Lateefi" w:hint="cs"/>
                <w:sz w:val="22"/>
                <w:szCs w:val="22"/>
                <w:rtl/>
                <w:lang w:bidi="sd-Arab-PK"/>
                <w:rPrChange w:id="1410" w:author="Iqbal Ameerali" w:date="2020-10-08T11:45:00Z">
                  <w:rPr>
                    <w:rFonts w:ascii="MB Lateefi" w:hAnsi="MB Lateefi" w:cs="MB Lateefi" w:hint="cs"/>
                    <w:i/>
                    <w:iCs/>
                    <w:sz w:val="22"/>
                    <w:szCs w:val="22"/>
                    <w:rtl/>
                    <w:lang w:bidi="sd-Arab-PK"/>
                  </w:rPr>
                </w:rPrChange>
              </w:rPr>
              <w:t>ڏ</w:t>
            </w:r>
            <w:r w:rsidRPr="00775583">
              <w:rPr>
                <w:rFonts w:ascii="MB Lateefi" w:hAnsi="MB Lateefi" w:cs="MB Lateefi" w:hint="eastAsia"/>
                <w:sz w:val="22"/>
                <w:szCs w:val="22"/>
                <w:rtl/>
                <w:lang w:bidi="sd-Arab-PK"/>
                <w:rPrChange w:id="1411" w:author="Iqbal Ameerali" w:date="2020-10-08T11:45:00Z">
                  <w:rPr>
                    <w:rFonts w:ascii="MB Lateefi" w:hAnsi="MB Lateefi" w:cs="MB Lateefi" w:hint="eastAsia"/>
                    <w:i/>
                    <w:iCs/>
                    <w:sz w:val="22"/>
                    <w:szCs w:val="22"/>
                    <w:rtl/>
                    <w:lang w:bidi="sd-Arab-PK"/>
                  </w:rPr>
                </w:rPrChange>
              </w:rPr>
              <w:t>ينھن</w:t>
            </w:r>
            <w:r w:rsidRPr="00775583">
              <w:rPr>
                <w:rFonts w:ascii="MB Lateefi" w:hAnsi="MB Lateefi" w:cs="MB Lateefi"/>
                <w:sz w:val="22"/>
                <w:szCs w:val="22"/>
                <w:rtl/>
                <w:lang w:bidi="sd-Arab-PK"/>
                <w:rPrChange w:id="1412" w:author="Iqbal Ameerali" w:date="2020-10-08T11:45:00Z">
                  <w:rPr>
                    <w:rFonts w:ascii="MB Lateefi" w:hAnsi="MB Lateefi" w:cs="MB Lateefi"/>
                    <w:i/>
                    <w:iCs/>
                    <w:sz w:val="22"/>
                    <w:szCs w:val="22"/>
                    <w:rtl/>
                    <w:lang w:bidi="sd-Arab-PK"/>
                  </w:rPr>
                </w:rPrChange>
              </w:rPr>
              <w:t xml:space="preserve"> ۽ رات) گھر ۾ يا گھر کان </w:t>
            </w:r>
            <w:r w:rsidRPr="00775583">
              <w:rPr>
                <w:rFonts w:ascii="MB Lateefi" w:hAnsi="MB Lateefi" w:cs="MB Lateefi" w:hint="cs"/>
                <w:sz w:val="22"/>
                <w:szCs w:val="22"/>
                <w:rtl/>
                <w:lang w:bidi="sd-Arab-PK"/>
                <w:rPrChange w:id="1413" w:author="Iqbal Ameerali" w:date="2020-10-08T11:45:00Z">
                  <w:rPr>
                    <w:rFonts w:ascii="MB Lateefi" w:hAnsi="MB Lateefi" w:cs="MB Lateefi" w:hint="cs"/>
                    <w:i/>
                    <w:iCs/>
                    <w:sz w:val="22"/>
                    <w:szCs w:val="22"/>
                    <w:rtl/>
                    <w:lang w:bidi="sd-Arab-PK"/>
                  </w:rPr>
                </w:rPrChange>
              </w:rPr>
              <w:t>ٻ</w:t>
            </w:r>
            <w:r w:rsidRPr="00775583">
              <w:rPr>
                <w:rFonts w:ascii="MB Lateefi" w:hAnsi="MB Lateefi" w:cs="MB Lateefi" w:hint="eastAsia"/>
                <w:sz w:val="22"/>
                <w:szCs w:val="22"/>
                <w:rtl/>
                <w:lang w:bidi="sd-Arab-PK"/>
                <w:rPrChange w:id="1414" w:author="Iqbal Ameerali" w:date="2020-10-08T11:45:00Z">
                  <w:rPr>
                    <w:rFonts w:ascii="MB Lateefi" w:hAnsi="MB Lateefi" w:cs="MB Lateefi" w:hint="eastAsia"/>
                    <w:i/>
                    <w:iCs/>
                    <w:sz w:val="22"/>
                    <w:szCs w:val="22"/>
                    <w:rtl/>
                    <w:lang w:bidi="sd-Arab-PK"/>
                  </w:rPr>
                </w:rPrChange>
              </w:rPr>
              <w:t>اھر</w:t>
            </w:r>
            <w:r w:rsidRPr="00775583">
              <w:rPr>
                <w:rFonts w:ascii="MB Lateefi" w:hAnsi="MB Lateefi" w:cs="MB Lateefi"/>
                <w:sz w:val="22"/>
                <w:szCs w:val="22"/>
                <w:rtl/>
                <w:lang w:bidi="sd-Arab-PK"/>
                <w:rPrChange w:id="1415" w:author="Iqbal Ameerali" w:date="2020-10-08T11:45:00Z">
                  <w:rPr>
                    <w:rFonts w:ascii="MB Lateefi" w:hAnsi="MB Lateefi" w:cs="MB Lateefi"/>
                    <w:i/>
                    <w:iCs/>
                    <w:sz w:val="22"/>
                    <w:szCs w:val="22"/>
                    <w:rtl/>
                    <w:lang w:bidi="sd-Arab-PK"/>
                  </w:rPr>
                </w:rPrChange>
              </w:rPr>
              <w:t xml:space="preserve"> کا</w:t>
            </w:r>
            <w:r w:rsidRPr="00775583">
              <w:rPr>
                <w:rFonts w:ascii="MB Lateefi" w:hAnsi="MB Lateefi" w:cs="MB Lateefi" w:hint="cs"/>
                <w:sz w:val="22"/>
                <w:szCs w:val="22"/>
                <w:rtl/>
                <w:lang w:bidi="sd-Arab-PK"/>
                <w:rPrChange w:id="1416" w:author="Iqbal Ameerali" w:date="2020-10-08T11:45:00Z">
                  <w:rPr>
                    <w:rFonts w:ascii="MB Lateefi" w:hAnsi="MB Lateefi" w:cs="MB Lateefi" w:hint="cs"/>
                    <w:i/>
                    <w:iCs/>
                    <w:sz w:val="22"/>
                    <w:szCs w:val="22"/>
                    <w:rtl/>
                    <w:lang w:bidi="sd-Arab-PK"/>
                  </w:rPr>
                </w:rPrChange>
              </w:rPr>
              <w:t>ڌ</w:t>
            </w:r>
            <w:r w:rsidRPr="00775583">
              <w:rPr>
                <w:rFonts w:ascii="MB Lateefi" w:hAnsi="MB Lateefi" w:cs="MB Lateefi" w:hint="eastAsia"/>
                <w:sz w:val="22"/>
                <w:szCs w:val="22"/>
                <w:rtl/>
                <w:lang w:bidi="sd-Arab-PK"/>
                <w:rPrChange w:id="1417" w:author="Iqbal Ameerali" w:date="2020-10-08T11:45:00Z">
                  <w:rPr>
                    <w:rFonts w:ascii="MB Lateefi" w:hAnsi="MB Lateefi" w:cs="MB Lateefi" w:hint="eastAsia"/>
                    <w:i/>
                    <w:iCs/>
                    <w:sz w:val="22"/>
                    <w:szCs w:val="22"/>
                    <w:rtl/>
                    <w:lang w:bidi="sd-Arab-PK"/>
                  </w:rPr>
                </w:rPrChange>
              </w:rPr>
              <w:t>يون؟</w:t>
            </w:r>
            <w:r w:rsidRPr="00775583">
              <w:rPr>
                <w:rFonts w:ascii="MB Lateefi" w:hAnsi="MB Lateefi" w:cs="MB Lateefi"/>
                <w:sz w:val="22"/>
                <w:szCs w:val="22"/>
                <w:rtl/>
                <w:lang w:bidi="sd-Arab-PK"/>
                <w:rPrChange w:id="1418" w:author="Iqbal Ameerali" w:date="2020-10-08T11:45:00Z">
                  <w:rPr>
                    <w:rFonts w:ascii="MB Lateefi" w:hAnsi="MB Lateefi" w:cs="MB Lateefi"/>
                    <w:i/>
                    <w:iCs/>
                    <w:sz w:val="22"/>
                    <w:szCs w:val="22"/>
                    <w:rtl/>
                    <w:lang w:bidi="sd-Arab-PK"/>
                  </w:rPr>
                </w:rPrChange>
              </w:rPr>
              <w:t xml:space="preserve"> </w:t>
            </w:r>
          </w:p>
          <w:p w14:paraId="21274090" w14:textId="77777777" w:rsidR="005E25D6" w:rsidRPr="00B14A4A" w:rsidRDefault="005E25D6" w:rsidP="005E25D6">
            <w:pPr>
              <w:pStyle w:val="Responsecategs"/>
              <w:bidi/>
              <w:rPr>
                <w:rFonts w:ascii="MB Lateefi" w:hAnsi="MB Lateefi" w:cs="MB Lateefi"/>
                <w:sz w:val="22"/>
                <w:szCs w:val="22"/>
                <w:rtl/>
                <w:lang w:bidi="sd-Arab-PK"/>
              </w:rPr>
            </w:pPr>
            <w:r w:rsidRPr="00775583">
              <w:rPr>
                <w:rFonts w:ascii="MB Lateefi" w:hAnsi="MB Lateefi" w:cs="MB Lateefi"/>
                <w:sz w:val="22"/>
                <w:szCs w:val="22"/>
                <w:rtl/>
                <w:lang w:bidi="sd-Arab-PK"/>
              </w:rPr>
              <w:t>انھن سڀني شين جو تفصيل ٻڌايو جيڪي (نالي) ڪالھ (گذريل ڏينھن ۽ رات) گھر ۾ يا گھر کان ٻاھر کاڌيون؟</w:t>
            </w:r>
          </w:p>
        </w:tc>
        <w:tc>
          <w:tcPr>
            <w:tcW w:w="391" w:type="pct"/>
            <w:shd w:val="clear" w:color="auto" w:fill="FFFFFF" w:themeFill="background1"/>
            <w:vAlign w:val="center"/>
          </w:tcPr>
          <w:p w14:paraId="79E48A55" w14:textId="140CA2C4" w:rsidR="005E25D6" w:rsidRPr="00775583" w:rsidRDefault="005E25D6" w:rsidP="005E25D6">
            <w:pPr>
              <w:pStyle w:val="Responsecategs"/>
              <w:jc w:val="center"/>
              <w:rPr>
                <w:rFonts w:asciiTheme="minorHAnsi" w:hAnsiTheme="minorHAnsi" w:cstheme="minorHAnsi"/>
                <w:sz w:val="22"/>
                <w:szCs w:val="22"/>
                <w:lang w:bidi="sd-Arab-PK"/>
              </w:rPr>
            </w:pPr>
            <w:r w:rsidRPr="0001555D">
              <w:rPr>
                <w:rFonts w:asciiTheme="minorHAnsi" w:hAnsiTheme="minorHAnsi" w:cstheme="minorHAnsi"/>
                <w:sz w:val="22"/>
                <w:szCs w:val="22"/>
              </w:rPr>
              <w:t>J2</w:t>
            </w:r>
            <w:r w:rsidR="00EC77B1" w:rsidRPr="0001555D">
              <w:rPr>
                <w:rFonts w:asciiTheme="minorHAnsi" w:hAnsiTheme="minorHAnsi" w:cstheme="minorHAnsi" w:hint="cs"/>
                <w:sz w:val="22"/>
                <w:szCs w:val="22"/>
                <w:rtl/>
                <w:lang w:bidi="sd-Arab-PK"/>
              </w:rPr>
              <w:t>5</w:t>
            </w:r>
          </w:p>
        </w:tc>
      </w:tr>
      <w:tr w:rsidR="00261D61" w:rsidRPr="00775583" w14:paraId="50E71F97" w14:textId="77777777" w:rsidTr="00261D61">
        <w:trPr>
          <w:jc w:val="center"/>
        </w:trPr>
        <w:tc>
          <w:tcPr>
            <w:tcW w:w="584" w:type="pct"/>
            <w:vMerge/>
          </w:tcPr>
          <w:p w14:paraId="29935CC2" w14:textId="77777777" w:rsidR="005E25D6" w:rsidRPr="00775583" w:rsidRDefault="005E25D6" w:rsidP="005E25D6">
            <w:pPr>
              <w:pStyle w:val="Responsecategs"/>
              <w:bidi/>
              <w:rPr>
                <w:rFonts w:ascii="MB Lateefi" w:hAnsi="MB Lateefi" w:cs="MB Lateefi"/>
                <w:sz w:val="22"/>
                <w:szCs w:val="22"/>
                <w:rtl/>
                <w:lang w:bidi="sd-Arab-PK"/>
              </w:rPr>
            </w:pPr>
          </w:p>
        </w:tc>
        <w:tc>
          <w:tcPr>
            <w:tcW w:w="703" w:type="pct"/>
          </w:tcPr>
          <w:p w14:paraId="155A5971" w14:textId="77777777" w:rsidR="005E25D6" w:rsidRPr="00775583" w:rsidRDefault="005E25D6" w:rsidP="00A82B05">
            <w:pPr>
              <w:pStyle w:val="Responsecategs"/>
              <w:bidi/>
              <w:jc w:val="center"/>
              <w:rPr>
                <w:rFonts w:ascii="MB Lateefi" w:hAnsi="MB Lateefi" w:cs="MB Lateefi"/>
                <w:sz w:val="22"/>
                <w:szCs w:val="22"/>
                <w:lang w:bidi="sd-Arab-PK"/>
              </w:rPr>
            </w:pPr>
            <w:r w:rsidRPr="00775583">
              <w:rPr>
                <w:rFonts w:ascii="MB Lateefi" w:hAnsi="MB Lateefi" w:cs="MB Lateefi"/>
                <w:sz w:val="22"/>
                <w:szCs w:val="22"/>
                <w:rtl/>
                <w:lang w:bidi="sd-Arab-PK"/>
              </w:rPr>
              <w:t>معلوم ن</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آھي</w:t>
            </w:r>
          </w:p>
        </w:tc>
        <w:tc>
          <w:tcPr>
            <w:tcW w:w="664" w:type="pct"/>
          </w:tcPr>
          <w:p w14:paraId="46260B28" w14:textId="77777777" w:rsidR="005E25D6" w:rsidRPr="00775583" w:rsidRDefault="005E25D6" w:rsidP="00A82B05">
            <w:pPr>
              <w:pStyle w:val="Responsecategs"/>
              <w:bidi/>
              <w:jc w:val="center"/>
              <w:rPr>
                <w:rFonts w:ascii="MB Lateefi" w:hAnsi="MB Lateefi" w:cs="MB Lateefi"/>
                <w:sz w:val="22"/>
                <w:szCs w:val="22"/>
                <w:lang w:bidi="sd-Arab-PK"/>
              </w:rPr>
            </w:pPr>
            <w:r w:rsidRPr="00775583">
              <w:rPr>
                <w:rFonts w:ascii="MB Lateefi" w:hAnsi="MB Lateefi" w:cs="MB Lateefi"/>
                <w:sz w:val="22"/>
                <w:szCs w:val="22"/>
                <w:rtl/>
                <w:lang w:bidi="sd-Arab-PK"/>
              </w:rPr>
              <w:t>ن</w:t>
            </w:r>
            <w:r w:rsidRPr="00775583">
              <w:rPr>
                <w:rFonts w:ascii="MB Lateefi" w:hAnsi="MB Lateefi" w:cs="MB Lateefi"/>
                <w:sz w:val="22"/>
                <w:szCs w:val="22"/>
                <w:rtl/>
                <w:lang w:bidi="fa-IR"/>
              </w:rPr>
              <w:t>ه</w:t>
            </w:r>
          </w:p>
        </w:tc>
        <w:tc>
          <w:tcPr>
            <w:tcW w:w="743" w:type="pct"/>
          </w:tcPr>
          <w:p w14:paraId="3C86E5D5" w14:textId="77777777" w:rsidR="005E25D6" w:rsidRPr="00775583" w:rsidRDefault="005E25D6" w:rsidP="00A82B05">
            <w:pPr>
              <w:pStyle w:val="Responsecategs"/>
              <w:bidi/>
              <w:jc w:val="center"/>
              <w:rPr>
                <w:rFonts w:ascii="MB Lateefi" w:hAnsi="MB Lateefi" w:cs="MB Lateefi"/>
                <w:sz w:val="22"/>
                <w:szCs w:val="22"/>
                <w:lang w:bidi="sd-Arab-PK"/>
              </w:rPr>
            </w:pPr>
            <w:r w:rsidRPr="00775583">
              <w:rPr>
                <w:rFonts w:ascii="MB Lateefi" w:hAnsi="MB Lateefi" w:cs="MB Lateefi"/>
                <w:sz w:val="22"/>
                <w:szCs w:val="22"/>
                <w:rtl/>
                <w:lang w:bidi="sd-Arab-PK"/>
              </w:rPr>
              <w:t>ھا</w:t>
            </w:r>
          </w:p>
        </w:tc>
        <w:tc>
          <w:tcPr>
            <w:tcW w:w="1915" w:type="pct"/>
            <w:tcMar>
              <w:top w:w="0" w:type="dxa"/>
              <w:left w:w="108" w:type="dxa"/>
              <w:bottom w:w="0" w:type="dxa"/>
              <w:right w:w="108" w:type="dxa"/>
            </w:tcMar>
            <w:hideMark/>
          </w:tcPr>
          <w:p w14:paraId="1E2BF03A"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سوال (شين جو تفصيل)</w:t>
            </w:r>
          </w:p>
        </w:tc>
        <w:tc>
          <w:tcPr>
            <w:tcW w:w="391" w:type="pct"/>
          </w:tcPr>
          <w:p w14:paraId="16AB9E5D" w14:textId="77777777" w:rsidR="005E25D6" w:rsidRPr="00775583" w:rsidRDefault="005E25D6" w:rsidP="00A82B05">
            <w:pPr>
              <w:pStyle w:val="Responsecategs"/>
              <w:bidi/>
              <w:jc w:val="center"/>
              <w:rPr>
                <w:rFonts w:ascii="MB Lateefi" w:hAnsi="MB Lateefi" w:cs="MB Lateefi"/>
                <w:sz w:val="22"/>
                <w:szCs w:val="22"/>
                <w:lang w:bidi="sd-Arab-PK"/>
              </w:rPr>
            </w:pPr>
            <w:r w:rsidRPr="00775583">
              <w:rPr>
                <w:rFonts w:ascii="MB Lateefi" w:hAnsi="MB Lateefi" w:cs="MB Lateefi"/>
                <w:sz w:val="22"/>
                <w:szCs w:val="22"/>
                <w:rtl/>
                <w:lang w:bidi="sd-Arab-PK"/>
              </w:rPr>
              <w:t>نمبر</w:t>
            </w:r>
          </w:p>
        </w:tc>
      </w:tr>
      <w:tr w:rsidR="00261D61" w:rsidRPr="00775583" w14:paraId="3628E31B" w14:textId="77777777" w:rsidTr="00261D61">
        <w:trPr>
          <w:trHeight w:val="332"/>
          <w:jc w:val="center"/>
        </w:trPr>
        <w:tc>
          <w:tcPr>
            <w:tcW w:w="584" w:type="pct"/>
            <w:vAlign w:val="center"/>
          </w:tcPr>
          <w:p w14:paraId="4DB3BA79"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19"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20"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21"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22"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23"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24"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25" w:author="Iqbal Ameerali" w:date="2020-10-08T11:45:00Z">
                  <w:rPr>
                    <w:rFonts w:asciiTheme="minorHAnsi" w:hAnsiTheme="minorHAnsi" w:cstheme="minorHAnsi"/>
                    <w:color w:val="000000"/>
                  </w:rPr>
                </w:rPrChange>
              </w:rPr>
              <w:fldChar w:fldCharType="end"/>
            </w:r>
          </w:p>
        </w:tc>
        <w:tc>
          <w:tcPr>
            <w:tcW w:w="703" w:type="pct"/>
            <w:vAlign w:val="center"/>
          </w:tcPr>
          <w:p w14:paraId="03058CE7"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06FB1E56"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6AC7875C"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03A0B526" w14:textId="63BAF3ED"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 xml:space="preserve">ماني، </w:t>
            </w:r>
            <w:r w:rsidR="001104FB" w:rsidRPr="00775583">
              <w:rPr>
                <w:rFonts w:ascii="MB Lateefi" w:hAnsi="MB Lateefi" w:cs="MB Lateefi" w:hint="eastAsia"/>
                <w:sz w:val="22"/>
                <w:szCs w:val="22"/>
                <w:rtl/>
                <w:lang w:bidi="sd-Arab-PK"/>
              </w:rPr>
              <w:t>چ</w:t>
            </w:r>
            <w:r w:rsidRPr="00775583">
              <w:rPr>
                <w:rFonts w:ascii="MB Lateefi" w:hAnsi="MB Lateefi" w:cs="MB Lateefi"/>
                <w:sz w:val="22"/>
                <w:szCs w:val="22"/>
                <w:rtl/>
                <w:lang w:bidi="sd-Arab-PK"/>
              </w:rPr>
              <w:t>انور، سيون، نو</w:t>
            </w:r>
            <w:r w:rsidRPr="00775583">
              <w:rPr>
                <w:rFonts w:ascii="MB Lateefi" w:hAnsi="MB Lateefi" w:cs="MB Lateefi" w:hint="cs"/>
                <w:sz w:val="22"/>
                <w:szCs w:val="22"/>
                <w:rtl/>
                <w:lang w:bidi="sd-Arab-PK"/>
              </w:rPr>
              <w:t>ڊ</w:t>
            </w:r>
            <w:r w:rsidRPr="00775583">
              <w:rPr>
                <w:rFonts w:ascii="MB Lateefi" w:hAnsi="MB Lateefi" w:cs="MB Lateefi" w:hint="eastAsia"/>
                <w:sz w:val="22"/>
                <w:szCs w:val="22"/>
                <w:rtl/>
                <w:lang w:bidi="sd-Arab-PK"/>
              </w:rPr>
              <w:t>لز،</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کچ</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 </w:t>
            </w:r>
            <w:r w:rsidRPr="00775583">
              <w:rPr>
                <w:rFonts w:ascii="MB Lateefi" w:hAnsi="MB Lateefi" w:cs="MB Lateefi" w:hint="eastAsia"/>
                <w:sz w:val="22"/>
                <w:szCs w:val="22"/>
                <w:rtl/>
                <w:lang w:bidi="sd-Arab-PK"/>
              </w:rPr>
              <w:t>اناج</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مان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خورا</w:t>
            </w:r>
            <w:r w:rsidRPr="00775583">
              <w:rPr>
                <w:rFonts w:ascii="MB Lateefi" w:hAnsi="MB Lateefi" w:cs="MB Lateefi" w:hint="cs"/>
                <w:sz w:val="22"/>
                <w:szCs w:val="22"/>
                <w:rtl/>
                <w:lang w:bidi="sd-Arab-PK"/>
              </w:rPr>
              <w:t>ڪ</w:t>
            </w:r>
          </w:p>
        </w:tc>
        <w:tc>
          <w:tcPr>
            <w:tcW w:w="391" w:type="pct"/>
            <w:vAlign w:val="center"/>
          </w:tcPr>
          <w:p w14:paraId="47522A2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A</w:t>
            </w:r>
          </w:p>
        </w:tc>
      </w:tr>
      <w:tr w:rsidR="00261D61" w:rsidRPr="00775583" w14:paraId="6943F85A" w14:textId="77777777" w:rsidTr="00261D61">
        <w:trPr>
          <w:jc w:val="center"/>
        </w:trPr>
        <w:tc>
          <w:tcPr>
            <w:tcW w:w="584" w:type="pct"/>
            <w:vAlign w:val="center"/>
          </w:tcPr>
          <w:p w14:paraId="599D45B8"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26"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27"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28"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29"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30"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31"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32" w:author="Iqbal Ameerali" w:date="2020-10-08T11:45:00Z">
                  <w:rPr>
                    <w:rFonts w:asciiTheme="minorHAnsi" w:hAnsiTheme="minorHAnsi" w:cstheme="minorHAnsi"/>
                    <w:color w:val="000000"/>
                  </w:rPr>
                </w:rPrChange>
              </w:rPr>
              <w:fldChar w:fldCharType="end"/>
            </w:r>
          </w:p>
        </w:tc>
        <w:tc>
          <w:tcPr>
            <w:tcW w:w="703" w:type="pct"/>
            <w:vAlign w:val="center"/>
          </w:tcPr>
          <w:p w14:paraId="0188858E"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6D7846AA"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3A3BDCCC"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259258D9"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دو،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گجر،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اس</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واش</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آلو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جي</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اندران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پيلو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نارنگي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رنگ</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ھجي</w:t>
            </w:r>
          </w:p>
        </w:tc>
        <w:tc>
          <w:tcPr>
            <w:tcW w:w="391" w:type="pct"/>
            <w:vAlign w:val="center"/>
          </w:tcPr>
          <w:p w14:paraId="7A67556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B</w:t>
            </w:r>
          </w:p>
        </w:tc>
      </w:tr>
      <w:tr w:rsidR="00261D61" w:rsidRPr="00775583" w14:paraId="496BB7F8" w14:textId="77777777" w:rsidTr="00261D61">
        <w:trPr>
          <w:jc w:val="center"/>
        </w:trPr>
        <w:tc>
          <w:tcPr>
            <w:tcW w:w="584" w:type="pct"/>
            <w:vAlign w:val="center"/>
          </w:tcPr>
          <w:p w14:paraId="6F9B8DDA"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33"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34"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35"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36"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37"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38"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39" w:author="Iqbal Ameerali" w:date="2020-10-08T11:45:00Z">
                  <w:rPr>
                    <w:rFonts w:asciiTheme="minorHAnsi" w:hAnsiTheme="minorHAnsi" w:cstheme="minorHAnsi"/>
                    <w:color w:val="000000"/>
                  </w:rPr>
                </w:rPrChange>
              </w:rPr>
              <w:fldChar w:fldCharType="end"/>
            </w:r>
          </w:p>
        </w:tc>
        <w:tc>
          <w:tcPr>
            <w:tcW w:w="703" w:type="pct"/>
            <w:vAlign w:val="center"/>
          </w:tcPr>
          <w:p w14:paraId="3D9DD962"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6BA961BC"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5C17610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07F253F0"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 xml:space="preserve">سفيد آلو، لاھوري گجر، يا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و</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پا</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مان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کائ</w:t>
            </w:r>
            <w:r w:rsidRPr="00775583">
              <w:rPr>
                <w:rFonts w:ascii="MB Lateefi" w:hAnsi="MB Lateefi" w:cs="MB Lateefi" w:hint="cs"/>
                <w:sz w:val="22"/>
                <w:szCs w:val="22"/>
                <w:rtl/>
                <w:lang w:bidi="sd-Arab-PK"/>
              </w:rPr>
              <w:t>ڻ</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جون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شيون</w:t>
            </w:r>
          </w:p>
        </w:tc>
        <w:tc>
          <w:tcPr>
            <w:tcW w:w="391" w:type="pct"/>
            <w:vAlign w:val="center"/>
          </w:tcPr>
          <w:p w14:paraId="768AE47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C</w:t>
            </w:r>
          </w:p>
        </w:tc>
      </w:tr>
      <w:tr w:rsidR="00261D61" w:rsidRPr="00775583" w14:paraId="74841FBF" w14:textId="77777777" w:rsidTr="00261D61">
        <w:trPr>
          <w:jc w:val="center"/>
        </w:trPr>
        <w:tc>
          <w:tcPr>
            <w:tcW w:w="584" w:type="pct"/>
            <w:vAlign w:val="center"/>
          </w:tcPr>
          <w:p w14:paraId="447D7FFB"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40"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41"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42"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43"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44"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45"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46" w:author="Iqbal Ameerali" w:date="2020-10-08T11:45:00Z">
                  <w:rPr>
                    <w:rFonts w:asciiTheme="minorHAnsi" w:hAnsiTheme="minorHAnsi" w:cstheme="minorHAnsi"/>
                    <w:color w:val="000000"/>
                  </w:rPr>
                </w:rPrChange>
              </w:rPr>
              <w:fldChar w:fldCharType="end"/>
            </w:r>
          </w:p>
        </w:tc>
        <w:tc>
          <w:tcPr>
            <w:tcW w:w="703" w:type="pct"/>
            <w:vAlign w:val="center"/>
          </w:tcPr>
          <w:p w14:paraId="1DA3A6B0"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2A3E73FF"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38F4D11C"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2306DFFD"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ب</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تيز سائي پنن واري </w:t>
            </w:r>
            <w:r w:rsidRPr="00775583">
              <w:rPr>
                <w:rFonts w:ascii="MB Lateefi" w:hAnsi="MB Lateefi" w:cs="MB Lateefi" w:hint="cs"/>
                <w:sz w:val="22"/>
                <w:szCs w:val="22"/>
                <w:rtl/>
                <w:lang w:bidi="sd-Arab-PK"/>
              </w:rPr>
              <w:t>ڀ</w:t>
            </w:r>
            <w:r w:rsidRPr="00775583">
              <w:rPr>
                <w:rFonts w:ascii="MB Lateefi" w:hAnsi="MB Lateefi" w:cs="MB Lateefi" w:hint="eastAsia"/>
                <w:sz w:val="22"/>
                <w:szCs w:val="22"/>
                <w:rtl/>
                <w:lang w:bidi="sd-Arab-PK"/>
              </w:rPr>
              <w:t>ا</w:t>
            </w:r>
            <w:r w:rsidRPr="00775583">
              <w:rPr>
                <w:rFonts w:ascii="MB Lateefi" w:hAnsi="MB Lateefi" w:cs="MB Lateefi" w:hint="cs"/>
                <w:sz w:val="22"/>
                <w:szCs w:val="22"/>
                <w:rtl/>
                <w:lang w:bidi="sd-Arab-PK"/>
              </w:rPr>
              <w:t>ڄ</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(جھ</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و</w:t>
            </w:r>
            <w:r w:rsidRPr="00775583">
              <w:rPr>
                <w:rFonts w:ascii="MB Lateefi" w:hAnsi="MB Lateefi" w:cs="MB Lateefi" w:hint="cs"/>
                <w:sz w:val="22"/>
                <w:szCs w:val="22"/>
                <w:rtl/>
                <w:lang w:bidi="sd-Arab-PK"/>
              </w:rPr>
              <w:t>ڪ</w:t>
            </w:r>
            <w:r w:rsidRPr="00775583">
              <w:rPr>
                <w:rFonts w:ascii="MB Lateefi" w:hAnsi="MB Lateefi" w:cs="MB Lateefi"/>
                <w:sz w:val="22"/>
                <w:szCs w:val="22"/>
                <w:rtl/>
                <w:lang w:bidi="sd-Arab-PK"/>
              </w:rPr>
              <w:t xml:space="preserve"> پال</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سا</w:t>
            </w:r>
            <w:r w:rsidRPr="00775583">
              <w:rPr>
                <w:rFonts w:ascii="MB Lateefi" w:hAnsi="MB Lateefi" w:cs="MB Lateefi" w:hint="cs"/>
                <w:sz w:val="22"/>
                <w:szCs w:val="22"/>
                <w:rtl/>
                <w:lang w:bidi="sd-Arab-PK"/>
              </w:rPr>
              <w:t>ڳ</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لو</w:t>
            </w:r>
            <w:r w:rsidRPr="00775583">
              <w:rPr>
                <w:rFonts w:ascii="MB Lateefi" w:hAnsi="MB Lateefi" w:cs="MB Lateefi" w:hint="cs"/>
                <w:sz w:val="22"/>
                <w:szCs w:val="22"/>
                <w:rtl/>
                <w:lang w:bidi="sd-Arab-PK"/>
              </w:rPr>
              <w:t>ڻڪ</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مي</w:t>
            </w:r>
            <w:r w:rsidRPr="00775583">
              <w:rPr>
                <w:rFonts w:ascii="MB Lateefi" w:hAnsi="MB Lateefi" w:cs="MB Lateefi" w:hint="cs"/>
                <w:sz w:val="22"/>
                <w:szCs w:val="22"/>
                <w:rtl/>
                <w:lang w:bidi="sd-Arab-PK"/>
              </w:rPr>
              <w:t>ٿ</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وغير</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w:t>
            </w:r>
          </w:p>
        </w:tc>
        <w:tc>
          <w:tcPr>
            <w:tcW w:w="391" w:type="pct"/>
            <w:vAlign w:val="center"/>
          </w:tcPr>
          <w:p w14:paraId="59CBA4F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D</w:t>
            </w:r>
          </w:p>
        </w:tc>
      </w:tr>
      <w:tr w:rsidR="00261D61" w:rsidRPr="00775583" w14:paraId="430EDC0F" w14:textId="77777777" w:rsidTr="00261D61">
        <w:trPr>
          <w:jc w:val="center"/>
        </w:trPr>
        <w:tc>
          <w:tcPr>
            <w:tcW w:w="584" w:type="pct"/>
            <w:vAlign w:val="center"/>
          </w:tcPr>
          <w:p w14:paraId="0BC2CCF0"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47"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48"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49"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50"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51"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52"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53" w:author="Iqbal Ameerali" w:date="2020-10-08T11:45:00Z">
                  <w:rPr>
                    <w:rFonts w:asciiTheme="minorHAnsi" w:hAnsiTheme="minorHAnsi" w:cstheme="minorHAnsi"/>
                    <w:color w:val="000000"/>
                  </w:rPr>
                </w:rPrChange>
              </w:rPr>
              <w:fldChar w:fldCharType="end"/>
            </w:r>
          </w:p>
        </w:tc>
        <w:tc>
          <w:tcPr>
            <w:tcW w:w="703" w:type="pct"/>
            <w:vAlign w:val="center"/>
          </w:tcPr>
          <w:p w14:paraId="4B3CD20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775325C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4BDCE9BB"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4FF8BD0"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 xml:space="preserve">پچيل انب، پچيل پپيتو،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و</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امن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وارا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ميوا</w:t>
            </w:r>
          </w:p>
        </w:tc>
        <w:tc>
          <w:tcPr>
            <w:tcW w:w="391" w:type="pct"/>
            <w:vAlign w:val="center"/>
          </w:tcPr>
          <w:p w14:paraId="0AA3A573"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E</w:t>
            </w:r>
          </w:p>
        </w:tc>
      </w:tr>
      <w:tr w:rsidR="00261D61" w:rsidRPr="00775583" w14:paraId="7DB53815" w14:textId="77777777" w:rsidTr="00261D61">
        <w:trPr>
          <w:jc w:val="center"/>
        </w:trPr>
        <w:tc>
          <w:tcPr>
            <w:tcW w:w="584" w:type="pct"/>
            <w:vAlign w:val="center"/>
          </w:tcPr>
          <w:p w14:paraId="2C1CF687"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54"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55"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56"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57"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58"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59"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60" w:author="Iqbal Ameerali" w:date="2020-10-08T11:45:00Z">
                  <w:rPr>
                    <w:rFonts w:asciiTheme="minorHAnsi" w:hAnsiTheme="minorHAnsi" w:cstheme="minorHAnsi"/>
                    <w:color w:val="000000"/>
                  </w:rPr>
                </w:rPrChange>
              </w:rPr>
              <w:fldChar w:fldCharType="end"/>
            </w:r>
          </w:p>
        </w:tc>
        <w:tc>
          <w:tcPr>
            <w:tcW w:w="703" w:type="pct"/>
            <w:vAlign w:val="center"/>
          </w:tcPr>
          <w:p w14:paraId="6E2A730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6D8BD983"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29246E1A"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5A0AA7E"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يون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ڀ</w:t>
            </w:r>
            <w:r w:rsidRPr="00775583">
              <w:rPr>
                <w:rFonts w:ascii="MB Lateefi" w:hAnsi="MB Lateefi" w:cs="MB Lateefi" w:hint="eastAsia"/>
                <w:sz w:val="22"/>
                <w:szCs w:val="22"/>
                <w:rtl/>
                <w:lang w:bidi="sd-Arab-PK"/>
              </w:rPr>
              <w:t>ا</w:t>
            </w:r>
            <w:r w:rsidRPr="00775583">
              <w:rPr>
                <w:rFonts w:ascii="MB Lateefi" w:hAnsi="MB Lateefi" w:cs="MB Lateefi" w:hint="cs"/>
                <w:sz w:val="22"/>
                <w:szCs w:val="22"/>
                <w:rtl/>
                <w:lang w:bidi="sd-Arab-PK"/>
              </w:rPr>
              <w:t>ڄ</w:t>
            </w:r>
            <w:r w:rsidRPr="00775583">
              <w:rPr>
                <w:rFonts w:ascii="MB Lateefi" w:hAnsi="MB Lateefi" w:cs="MB Lateefi" w:hint="eastAsia"/>
                <w:sz w:val="22"/>
                <w:szCs w:val="22"/>
                <w:rtl/>
                <w:lang w:bidi="sd-Arab-PK"/>
              </w:rPr>
              <w:t>يون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ميوا</w:t>
            </w:r>
          </w:p>
        </w:tc>
        <w:tc>
          <w:tcPr>
            <w:tcW w:w="391" w:type="pct"/>
            <w:vAlign w:val="center"/>
          </w:tcPr>
          <w:p w14:paraId="2FB995D1"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F</w:t>
            </w:r>
          </w:p>
        </w:tc>
      </w:tr>
      <w:tr w:rsidR="00261D61" w:rsidRPr="00775583" w14:paraId="06660C86" w14:textId="77777777" w:rsidTr="00261D61">
        <w:trPr>
          <w:jc w:val="center"/>
        </w:trPr>
        <w:tc>
          <w:tcPr>
            <w:tcW w:w="584" w:type="pct"/>
            <w:vAlign w:val="center"/>
          </w:tcPr>
          <w:p w14:paraId="2C357092"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61"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62"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63"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64"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65"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66"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67" w:author="Iqbal Ameerali" w:date="2020-10-08T11:45:00Z">
                  <w:rPr>
                    <w:rFonts w:asciiTheme="minorHAnsi" w:hAnsiTheme="minorHAnsi" w:cstheme="minorHAnsi"/>
                    <w:color w:val="000000"/>
                  </w:rPr>
                </w:rPrChange>
              </w:rPr>
              <w:fldChar w:fldCharType="end"/>
            </w:r>
          </w:p>
        </w:tc>
        <w:tc>
          <w:tcPr>
            <w:tcW w:w="703" w:type="pct"/>
            <w:vAlign w:val="center"/>
          </w:tcPr>
          <w:p w14:paraId="192C5D1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55FC2334"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44DF78A7"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4C2474AF"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جيرو، ب</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يون،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دل،</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اوجھري،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مغز</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عضوي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گوشت</w:t>
            </w:r>
          </w:p>
        </w:tc>
        <w:tc>
          <w:tcPr>
            <w:tcW w:w="391" w:type="pct"/>
            <w:vAlign w:val="center"/>
          </w:tcPr>
          <w:p w14:paraId="2D9D4B7F"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G</w:t>
            </w:r>
          </w:p>
        </w:tc>
      </w:tr>
      <w:tr w:rsidR="00261D61" w:rsidRPr="00775583" w14:paraId="5FC97FDA" w14:textId="77777777" w:rsidTr="00261D61">
        <w:trPr>
          <w:jc w:val="center"/>
        </w:trPr>
        <w:tc>
          <w:tcPr>
            <w:tcW w:w="584" w:type="pct"/>
            <w:vAlign w:val="center"/>
          </w:tcPr>
          <w:p w14:paraId="13FB2BCD"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68"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69"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70"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71"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72"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73"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74" w:author="Iqbal Ameerali" w:date="2020-10-08T11:45:00Z">
                  <w:rPr>
                    <w:rFonts w:asciiTheme="minorHAnsi" w:hAnsiTheme="minorHAnsi" w:cstheme="minorHAnsi"/>
                    <w:color w:val="000000"/>
                  </w:rPr>
                </w:rPrChange>
              </w:rPr>
              <w:fldChar w:fldCharType="end"/>
            </w:r>
          </w:p>
        </w:tc>
        <w:tc>
          <w:tcPr>
            <w:tcW w:w="703" w:type="pct"/>
            <w:vAlign w:val="center"/>
          </w:tcPr>
          <w:p w14:paraId="25CC1704"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219BA921"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6BB42510"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8FEBAFD"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ب</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گوشت، مرغي، ماھيو، </w:t>
            </w:r>
            <w:r w:rsidRPr="00775583">
              <w:rPr>
                <w:rFonts w:ascii="MB Lateefi" w:hAnsi="MB Lateefi" w:cs="MB Lateefi" w:hint="cs"/>
                <w:sz w:val="22"/>
                <w:szCs w:val="22"/>
                <w:rtl/>
                <w:lang w:bidi="sd-Arab-PK"/>
              </w:rPr>
              <w:t>ڳ</w:t>
            </w:r>
            <w:r w:rsidRPr="00775583">
              <w:rPr>
                <w:rFonts w:ascii="MB Lateefi" w:hAnsi="MB Lateefi" w:cs="MB Lateefi" w:hint="eastAsia"/>
                <w:sz w:val="22"/>
                <w:szCs w:val="22"/>
                <w:rtl/>
                <w:lang w:bidi="sd-Arab-PK"/>
              </w:rPr>
              <w:t>ائو،</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ا</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رو،</w:t>
            </w:r>
            <w:r w:rsidRPr="00775583">
              <w:rPr>
                <w:rFonts w:ascii="MB Lateefi" w:hAnsi="MB Lateefi" w:cs="MB Lateefi"/>
                <w:sz w:val="22"/>
                <w:szCs w:val="22"/>
                <w:rtl/>
                <w:lang w:bidi="sd-Arab-PK"/>
              </w:rPr>
              <w:t xml:space="preserve"> ري</w:t>
            </w:r>
            <w:r w:rsidRPr="00775583">
              <w:rPr>
                <w:rFonts w:ascii="MB Lateefi" w:hAnsi="MB Lateefi" w:cs="MB Lateefi" w:hint="cs"/>
                <w:sz w:val="22"/>
                <w:szCs w:val="22"/>
                <w:rtl/>
                <w:lang w:bidi="sd-Arab-PK"/>
              </w:rPr>
              <w:t>ڍ</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يا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يو</w:t>
            </w:r>
            <w:r w:rsidRPr="00775583">
              <w:rPr>
                <w:rFonts w:ascii="MB Lateefi" w:hAnsi="MB Lateefi" w:cs="MB Lateefi"/>
                <w:sz w:val="22"/>
                <w:szCs w:val="22"/>
                <w:rtl/>
                <w:lang w:bidi="sd-Arab-PK"/>
              </w:rPr>
              <w:t xml:space="preserve"> گوشت</w:t>
            </w:r>
          </w:p>
        </w:tc>
        <w:tc>
          <w:tcPr>
            <w:tcW w:w="391" w:type="pct"/>
            <w:vAlign w:val="center"/>
          </w:tcPr>
          <w:p w14:paraId="5F587691"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H</w:t>
            </w:r>
          </w:p>
        </w:tc>
      </w:tr>
      <w:tr w:rsidR="00261D61" w:rsidRPr="00775583" w14:paraId="6B9574B6" w14:textId="77777777" w:rsidTr="00261D61">
        <w:trPr>
          <w:jc w:val="center"/>
        </w:trPr>
        <w:tc>
          <w:tcPr>
            <w:tcW w:w="584" w:type="pct"/>
            <w:vAlign w:val="center"/>
          </w:tcPr>
          <w:p w14:paraId="503AAC9B"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75"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76"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77"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78"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79"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80"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81" w:author="Iqbal Ameerali" w:date="2020-10-08T11:45:00Z">
                  <w:rPr>
                    <w:rFonts w:asciiTheme="minorHAnsi" w:hAnsiTheme="minorHAnsi" w:cstheme="minorHAnsi"/>
                    <w:color w:val="000000"/>
                  </w:rPr>
                </w:rPrChange>
              </w:rPr>
              <w:fldChar w:fldCharType="end"/>
            </w:r>
          </w:p>
        </w:tc>
        <w:tc>
          <w:tcPr>
            <w:tcW w:w="703" w:type="pct"/>
            <w:vAlign w:val="center"/>
          </w:tcPr>
          <w:p w14:paraId="75FC8B0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746F5C4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6F33A84B"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2BCC2E5F" w14:textId="77777777" w:rsidR="005E25D6" w:rsidRPr="00775583" w:rsidRDefault="005E25D6" w:rsidP="005E25D6">
            <w:pPr>
              <w:pStyle w:val="Responsecategs"/>
              <w:bidi/>
              <w:rPr>
                <w:rFonts w:ascii="MB Lateefi" w:hAnsi="MB Lateefi" w:cs="MB Lateefi"/>
                <w:sz w:val="22"/>
                <w:szCs w:val="22"/>
                <w:rtl/>
                <w:lang w:bidi="sd-Arab-PK"/>
              </w:rPr>
            </w:pPr>
            <w:r w:rsidRPr="00775583">
              <w:rPr>
                <w:rFonts w:ascii="MB Lateefi" w:hAnsi="MB Lateefi" w:cs="MB Lateefi"/>
                <w:sz w:val="22"/>
                <w:szCs w:val="22"/>
                <w:rtl/>
                <w:lang w:bidi="sd-Arab-PK"/>
              </w:rPr>
              <w:t xml:space="preserve">آنا </w:t>
            </w:r>
            <w:r w:rsidRPr="00775583">
              <w:rPr>
                <w:rFonts w:ascii="MB Lateefi" w:hAnsi="MB Lateefi" w:cs="MB Lateefi"/>
                <w:sz w:val="22"/>
                <w:szCs w:val="22"/>
                <w:lang w:bidi="sd-Arab-PK"/>
              </w:rPr>
              <w:t>/</w:t>
            </w:r>
            <w:r w:rsidRPr="00775583">
              <w:rPr>
                <w:rFonts w:ascii="MB Lateefi" w:hAnsi="MB Lateefi" w:cs="MB Lateefi"/>
                <w:sz w:val="22"/>
                <w:szCs w:val="22"/>
                <w:rtl/>
                <w:lang w:bidi="sd-Arab-PK"/>
              </w:rPr>
              <w:t xml:space="preserve"> بيضا</w:t>
            </w:r>
          </w:p>
        </w:tc>
        <w:tc>
          <w:tcPr>
            <w:tcW w:w="391" w:type="pct"/>
            <w:vAlign w:val="center"/>
          </w:tcPr>
          <w:p w14:paraId="531BC65B"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I</w:t>
            </w:r>
          </w:p>
        </w:tc>
      </w:tr>
      <w:tr w:rsidR="00261D61" w:rsidRPr="00775583" w14:paraId="439AAC1B" w14:textId="77777777" w:rsidTr="00261D61">
        <w:trPr>
          <w:jc w:val="center"/>
        </w:trPr>
        <w:tc>
          <w:tcPr>
            <w:tcW w:w="584" w:type="pct"/>
            <w:vAlign w:val="center"/>
          </w:tcPr>
          <w:p w14:paraId="5FAB5A49"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82"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83"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84"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85"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86"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87"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88" w:author="Iqbal Ameerali" w:date="2020-10-08T11:45:00Z">
                  <w:rPr>
                    <w:rFonts w:asciiTheme="minorHAnsi" w:hAnsiTheme="minorHAnsi" w:cstheme="minorHAnsi"/>
                    <w:color w:val="000000"/>
                  </w:rPr>
                </w:rPrChange>
              </w:rPr>
              <w:fldChar w:fldCharType="end"/>
            </w:r>
          </w:p>
        </w:tc>
        <w:tc>
          <w:tcPr>
            <w:tcW w:w="703" w:type="pct"/>
            <w:vAlign w:val="center"/>
          </w:tcPr>
          <w:p w14:paraId="4BB37936"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3F3DEC87"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45A7BDB3"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4F2560E1"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تازي يا خش</w:t>
            </w:r>
            <w:r w:rsidRPr="00775583">
              <w:rPr>
                <w:rFonts w:ascii="MB Lateefi" w:hAnsi="MB Lateefi" w:cs="MB Lateefi" w:hint="cs"/>
                <w:sz w:val="22"/>
                <w:szCs w:val="22"/>
                <w:rtl/>
                <w:lang w:bidi="sd-Arab-PK"/>
              </w:rPr>
              <w:t>ڪ</w:t>
            </w:r>
            <w:r w:rsidRPr="00775583">
              <w:rPr>
                <w:rFonts w:ascii="MB Lateefi" w:hAnsi="MB Lateefi" w:cs="MB Lateefi"/>
                <w:sz w:val="22"/>
                <w:szCs w:val="22"/>
                <w:rtl/>
                <w:lang w:bidi="sd-Arab-PK"/>
              </w:rPr>
              <w:t xml:space="preserve"> م</w:t>
            </w:r>
            <w:r w:rsidRPr="00775583">
              <w:rPr>
                <w:rFonts w:ascii="MB Lateefi" w:hAnsi="MB Lateefi" w:cs="MB Lateefi" w:hint="cs"/>
                <w:sz w:val="22"/>
                <w:szCs w:val="22"/>
                <w:rtl/>
                <w:lang w:bidi="sd-Arab-PK"/>
              </w:rPr>
              <w:t>ڇ</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يا </w:t>
            </w:r>
            <w:r w:rsidRPr="00775583">
              <w:rPr>
                <w:rFonts w:ascii="MB Lateefi" w:hAnsi="MB Lateefi" w:cs="MB Lateefi" w:hint="cs"/>
                <w:sz w:val="22"/>
                <w:szCs w:val="22"/>
                <w:rtl/>
                <w:lang w:bidi="sd-Arab-PK"/>
              </w:rPr>
              <w:t>ڇ</w:t>
            </w:r>
            <w:r w:rsidRPr="00775583">
              <w:rPr>
                <w:rFonts w:ascii="MB Lateefi" w:hAnsi="MB Lateefi" w:cs="MB Lateefi" w:hint="eastAsia"/>
                <w:sz w:val="22"/>
                <w:szCs w:val="22"/>
                <w:rtl/>
                <w:lang w:bidi="sd-Arab-PK"/>
              </w:rPr>
              <w:t>لر</w:t>
            </w:r>
            <w:r w:rsidRPr="00775583">
              <w:rPr>
                <w:rFonts w:ascii="MB Lateefi" w:hAnsi="MB Lateefi" w:cs="MB Lateefi"/>
                <w:sz w:val="22"/>
                <w:szCs w:val="22"/>
                <w:rtl/>
                <w:lang w:bidi="sd-Arab-PK"/>
              </w:rPr>
              <w:t xml:space="preserve"> واري م</w:t>
            </w:r>
            <w:r w:rsidRPr="00775583">
              <w:rPr>
                <w:rFonts w:ascii="MB Lateefi" w:hAnsi="MB Lateefi" w:cs="MB Lateefi" w:hint="cs"/>
                <w:sz w:val="22"/>
                <w:szCs w:val="22"/>
                <w:rtl/>
                <w:lang w:bidi="sd-Arab-PK"/>
              </w:rPr>
              <w:t>ڇ</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w:t>
            </w:r>
          </w:p>
        </w:tc>
        <w:tc>
          <w:tcPr>
            <w:tcW w:w="391" w:type="pct"/>
            <w:vAlign w:val="center"/>
          </w:tcPr>
          <w:p w14:paraId="6802844F"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br w:type="page"/>
              <w:t>J</w:t>
            </w:r>
          </w:p>
        </w:tc>
      </w:tr>
      <w:tr w:rsidR="00261D61" w:rsidRPr="00775583" w14:paraId="1A985BE8" w14:textId="77777777" w:rsidTr="00261D61">
        <w:trPr>
          <w:jc w:val="center"/>
        </w:trPr>
        <w:tc>
          <w:tcPr>
            <w:tcW w:w="584" w:type="pct"/>
            <w:vAlign w:val="center"/>
          </w:tcPr>
          <w:p w14:paraId="1FC966BF"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89"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90"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91"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92"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93"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94"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95" w:author="Iqbal Ameerali" w:date="2020-10-08T11:45:00Z">
                  <w:rPr>
                    <w:rFonts w:asciiTheme="minorHAnsi" w:hAnsiTheme="minorHAnsi" w:cstheme="minorHAnsi"/>
                    <w:color w:val="000000"/>
                  </w:rPr>
                </w:rPrChange>
              </w:rPr>
              <w:fldChar w:fldCharType="end"/>
            </w:r>
          </w:p>
        </w:tc>
        <w:tc>
          <w:tcPr>
            <w:tcW w:w="703" w:type="pct"/>
            <w:vAlign w:val="center"/>
          </w:tcPr>
          <w:p w14:paraId="0C776630"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5B97E6C6"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6D7D21A1"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480064F"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ڦ</w:t>
            </w:r>
            <w:r w:rsidRPr="00775583">
              <w:rPr>
                <w:rFonts w:ascii="MB Lateefi" w:hAnsi="MB Lateefi" w:cs="MB Lateefi" w:hint="eastAsia"/>
                <w:sz w:val="22"/>
                <w:szCs w:val="22"/>
                <w:rtl/>
                <w:lang w:bidi="sd-Arab-PK"/>
              </w:rPr>
              <w:t>ليون،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داليون،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جن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مان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کا</w:t>
            </w: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ا</w:t>
            </w:r>
          </w:p>
        </w:tc>
        <w:tc>
          <w:tcPr>
            <w:tcW w:w="391" w:type="pct"/>
            <w:vAlign w:val="center"/>
          </w:tcPr>
          <w:p w14:paraId="6E7F096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K</w:t>
            </w:r>
          </w:p>
        </w:tc>
      </w:tr>
      <w:tr w:rsidR="00261D61" w:rsidRPr="00775583" w14:paraId="414BEA98" w14:textId="77777777" w:rsidTr="00261D61">
        <w:trPr>
          <w:jc w:val="center"/>
        </w:trPr>
        <w:tc>
          <w:tcPr>
            <w:tcW w:w="584" w:type="pct"/>
            <w:vAlign w:val="center"/>
          </w:tcPr>
          <w:p w14:paraId="620AA2A1" w14:textId="77777777" w:rsidR="005E25D6" w:rsidRPr="00775583" w:rsidRDefault="005E25D6" w:rsidP="005E25D6">
            <w:pPr>
              <w:pStyle w:val="Responsecategs"/>
              <w:bidi/>
              <w:jc w:val="center"/>
              <w:rPr>
                <w:rFonts w:asciiTheme="minorHAnsi" w:hAnsiTheme="minorHAnsi" w:cstheme="minorHAnsi"/>
              </w:rPr>
            </w:pPr>
            <w:r w:rsidRPr="00A764C3">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496"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497"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498" w:author="Iqbal Ameerali" w:date="2020-10-08T11:45:00Z">
                  <w:rPr>
                    <w:rFonts w:asciiTheme="minorHAnsi" w:hAnsiTheme="minorHAnsi" w:cstheme="minorHAnsi"/>
                    <w:color w:val="000000"/>
                  </w:rPr>
                </w:rPrChange>
              </w:rPr>
              <w:fldChar w:fldCharType="end"/>
            </w:r>
            <w:r w:rsidRPr="00775583">
              <w:rPr>
                <w:rFonts w:asciiTheme="minorHAnsi" w:hAnsiTheme="minorHAnsi" w:cstheme="minorHAnsi"/>
                <w:color w:val="000000"/>
                <w:rPrChange w:id="1499" w:author="Iqbal Ameerali" w:date="2020-10-08T11:45:00Z">
                  <w:rPr>
                    <w:rFonts w:asciiTheme="minorHAnsi" w:hAnsiTheme="minorHAnsi" w:cstheme="minorHAnsi"/>
                    <w:color w:val="000000"/>
                  </w:rPr>
                </w:rPrChange>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477FCF">
              <w:rPr>
                <w:rFonts w:asciiTheme="minorHAnsi" w:hAnsiTheme="minorHAnsi" w:cstheme="minorHAnsi"/>
                <w:color w:val="000000"/>
                <w:rPrChange w:id="1500" w:author="Iqbal Ameerali" w:date="2020-10-08T11:45:00Z">
                  <w:rPr>
                    <w:rFonts w:asciiTheme="minorHAnsi" w:hAnsiTheme="minorHAnsi" w:cstheme="minorHAnsi"/>
                    <w:color w:val="000000"/>
                  </w:rPr>
                </w:rPrChange>
              </w:rPr>
            </w:r>
            <w:r w:rsidR="00477FCF">
              <w:rPr>
                <w:rFonts w:asciiTheme="minorHAnsi" w:hAnsiTheme="minorHAnsi" w:cstheme="minorHAnsi"/>
                <w:color w:val="000000"/>
                <w:rPrChange w:id="1501" w:author="Iqbal Ameerali" w:date="2020-10-08T11:45:00Z">
                  <w:rPr>
                    <w:rFonts w:asciiTheme="minorHAnsi" w:hAnsiTheme="minorHAnsi" w:cstheme="minorHAnsi"/>
                    <w:color w:val="000000"/>
                  </w:rPr>
                </w:rPrChange>
              </w:rPr>
              <w:fldChar w:fldCharType="separate"/>
            </w:r>
            <w:r w:rsidRPr="00775583">
              <w:rPr>
                <w:rFonts w:asciiTheme="minorHAnsi" w:hAnsiTheme="minorHAnsi" w:cstheme="minorHAnsi"/>
                <w:color w:val="000000"/>
                <w:rPrChange w:id="1502" w:author="Iqbal Ameerali" w:date="2020-10-08T11:45:00Z">
                  <w:rPr>
                    <w:rFonts w:asciiTheme="minorHAnsi" w:hAnsiTheme="minorHAnsi" w:cstheme="minorHAnsi"/>
                    <w:color w:val="000000"/>
                  </w:rPr>
                </w:rPrChange>
              </w:rPr>
              <w:fldChar w:fldCharType="end"/>
            </w:r>
          </w:p>
        </w:tc>
        <w:tc>
          <w:tcPr>
            <w:tcW w:w="703" w:type="pct"/>
            <w:vAlign w:val="center"/>
          </w:tcPr>
          <w:p w14:paraId="4D0DE20A"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28A57486"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6E73F8D1"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21D5658"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نئورو</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ڏ</w:t>
            </w:r>
            <w:r w:rsidRPr="00775583">
              <w:rPr>
                <w:rFonts w:ascii="MB Lateefi" w:hAnsi="MB Lateefi" w:cs="MB Lateefi" w:hint="eastAsia"/>
                <w:sz w:val="22"/>
                <w:szCs w:val="22"/>
                <w:rtl/>
                <w:lang w:bidi="sd-Arab-PK"/>
              </w:rPr>
              <w:t>ھي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لسي،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پنير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کير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مان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شئي</w:t>
            </w:r>
          </w:p>
        </w:tc>
        <w:tc>
          <w:tcPr>
            <w:tcW w:w="391" w:type="pct"/>
            <w:vAlign w:val="center"/>
          </w:tcPr>
          <w:p w14:paraId="6A8667E0"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L</w:t>
            </w:r>
          </w:p>
        </w:tc>
      </w:tr>
      <w:tr w:rsidR="00261D61" w:rsidRPr="00775583" w14:paraId="4924B043" w14:textId="77777777" w:rsidTr="00261D61">
        <w:trPr>
          <w:jc w:val="center"/>
        </w:trPr>
        <w:tc>
          <w:tcPr>
            <w:tcW w:w="584" w:type="pct"/>
            <w:vAlign w:val="center"/>
          </w:tcPr>
          <w:p w14:paraId="1873AA7A" w14:textId="77777777" w:rsidR="005E25D6" w:rsidRPr="00775583" w:rsidRDefault="005E25D6" w:rsidP="00A82B05">
            <w:pPr>
              <w:pStyle w:val="Responsecategs"/>
              <w:bidi/>
              <w:jc w:val="center"/>
              <w:rPr>
                <w:rFonts w:ascii="MB Lateefi" w:hAnsi="MB Lateefi" w:cs="MB Lateefi"/>
              </w:rPr>
            </w:pPr>
            <w:r w:rsidRPr="00A764C3">
              <w:rPr>
                <w:rFonts w:ascii="MB Lateefi" w:hAnsi="MB Lateefi" w:cs="MB Lateefi"/>
                <w:color w:val="000000"/>
              </w:rPr>
              <w:fldChar w:fldCharType="begin">
                <w:ffData>
                  <w:name w:val="Check189"/>
                  <w:enabled/>
                  <w:calcOnExit w:val="0"/>
                  <w:checkBox>
                    <w:sizeAuto/>
                    <w:default w:val="0"/>
                  </w:checkBox>
                </w:ffData>
              </w:fldChar>
            </w:r>
            <w:r w:rsidRPr="00775583">
              <w:rPr>
                <w:rFonts w:ascii="MB Lateefi" w:hAnsi="MB Lateefi" w:cs="MB Lateefi"/>
                <w:color w:val="000000"/>
              </w:rPr>
              <w:instrText xml:space="preserve"> FORMCHECKBOX </w:instrText>
            </w:r>
            <w:r w:rsidR="00477FCF">
              <w:rPr>
                <w:rFonts w:ascii="MB Lateefi" w:hAnsi="MB Lateefi" w:cs="MB Lateefi"/>
                <w:color w:val="000000"/>
                <w:rPrChange w:id="1503" w:author="Iqbal Ameerali" w:date="2020-10-08T11:45:00Z">
                  <w:rPr>
                    <w:rFonts w:ascii="MB Lateefi" w:hAnsi="MB Lateefi" w:cs="MB Lateefi"/>
                    <w:color w:val="000000"/>
                  </w:rPr>
                </w:rPrChange>
              </w:rPr>
            </w:r>
            <w:r w:rsidR="00477FCF">
              <w:rPr>
                <w:rFonts w:ascii="MB Lateefi" w:hAnsi="MB Lateefi" w:cs="MB Lateefi"/>
                <w:color w:val="000000"/>
                <w:rPrChange w:id="1504" w:author="Iqbal Ameerali" w:date="2020-10-08T11:45:00Z">
                  <w:rPr>
                    <w:rFonts w:ascii="MB Lateefi" w:hAnsi="MB Lateefi" w:cs="MB Lateefi"/>
                    <w:color w:val="000000"/>
                  </w:rPr>
                </w:rPrChange>
              </w:rPr>
              <w:fldChar w:fldCharType="separate"/>
            </w:r>
            <w:r w:rsidRPr="00775583">
              <w:rPr>
                <w:rFonts w:ascii="MB Lateefi" w:hAnsi="MB Lateefi" w:cs="MB Lateefi"/>
                <w:color w:val="000000"/>
                <w:rPrChange w:id="1505" w:author="Iqbal Ameerali" w:date="2020-10-08T11:45:00Z">
                  <w:rPr>
                    <w:rFonts w:ascii="MB Lateefi" w:hAnsi="MB Lateefi" w:cs="MB Lateefi"/>
                    <w:color w:val="000000"/>
                  </w:rPr>
                </w:rPrChange>
              </w:rPr>
              <w:fldChar w:fldCharType="end"/>
            </w:r>
            <w:r w:rsidRPr="00775583">
              <w:rPr>
                <w:rFonts w:ascii="MB Lateefi" w:hAnsi="MB Lateefi" w:cs="MB Lateefi"/>
                <w:color w:val="000000"/>
                <w:rPrChange w:id="1506" w:author="Iqbal Ameerali" w:date="2020-10-08T11:45:00Z">
                  <w:rPr>
                    <w:rFonts w:ascii="MB Lateefi" w:hAnsi="MB Lateefi" w:cs="MB Lateefi"/>
                    <w:color w:val="000000"/>
                  </w:rPr>
                </w:rPrChange>
              </w:rPr>
              <w:fldChar w:fldCharType="begin">
                <w:ffData>
                  <w:name w:val="Check188"/>
                  <w:enabled/>
                  <w:calcOnExit w:val="0"/>
                  <w:checkBox>
                    <w:sizeAuto/>
                    <w:default w:val="0"/>
                  </w:checkBox>
                </w:ffData>
              </w:fldChar>
            </w:r>
            <w:r w:rsidRPr="00775583">
              <w:rPr>
                <w:rFonts w:ascii="MB Lateefi" w:hAnsi="MB Lateefi" w:cs="MB Lateefi"/>
                <w:color w:val="000000"/>
              </w:rPr>
              <w:instrText xml:space="preserve"> FORMCHECKBOX </w:instrText>
            </w:r>
            <w:r w:rsidR="00477FCF">
              <w:rPr>
                <w:rFonts w:ascii="MB Lateefi" w:hAnsi="MB Lateefi" w:cs="MB Lateefi"/>
                <w:color w:val="000000"/>
                <w:rPrChange w:id="1507" w:author="Iqbal Ameerali" w:date="2020-10-08T11:45:00Z">
                  <w:rPr>
                    <w:rFonts w:ascii="MB Lateefi" w:hAnsi="MB Lateefi" w:cs="MB Lateefi"/>
                    <w:color w:val="000000"/>
                  </w:rPr>
                </w:rPrChange>
              </w:rPr>
            </w:r>
            <w:r w:rsidR="00477FCF">
              <w:rPr>
                <w:rFonts w:ascii="MB Lateefi" w:hAnsi="MB Lateefi" w:cs="MB Lateefi"/>
                <w:color w:val="000000"/>
                <w:rPrChange w:id="1508" w:author="Iqbal Ameerali" w:date="2020-10-08T11:45:00Z">
                  <w:rPr>
                    <w:rFonts w:ascii="MB Lateefi" w:hAnsi="MB Lateefi" w:cs="MB Lateefi"/>
                    <w:color w:val="000000"/>
                  </w:rPr>
                </w:rPrChange>
              </w:rPr>
              <w:fldChar w:fldCharType="separate"/>
            </w:r>
            <w:r w:rsidRPr="00775583">
              <w:rPr>
                <w:rFonts w:ascii="MB Lateefi" w:hAnsi="MB Lateefi" w:cs="MB Lateefi"/>
                <w:color w:val="000000"/>
                <w:rPrChange w:id="1509" w:author="Iqbal Ameerali" w:date="2020-10-08T11:45:00Z">
                  <w:rPr>
                    <w:rFonts w:ascii="MB Lateefi" w:hAnsi="MB Lateefi" w:cs="MB Lateefi"/>
                    <w:color w:val="000000"/>
                  </w:rPr>
                </w:rPrChange>
              </w:rPr>
              <w:fldChar w:fldCharType="end"/>
            </w:r>
          </w:p>
        </w:tc>
        <w:tc>
          <w:tcPr>
            <w:tcW w:w="703" w:type="pct"/>
            <w:vAlign w:val="center"/>
          </w:tcPr>
          <w:p w14:paraId="285FDB52"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006D99D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07B326F9"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EEAC079"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کائ</w:t>
            </w:r>
            <w:r w:rsidRPr="00775583">
              <w:rPr>
                <w:rFonts w:ascii="MB Lateefi" w:hAnsi="MB Lateefi" w:cs="MB Lateefi" w:hint="cs"/>
                <w:sz w:val="22"/>
                <w:szCs w:val="22"/>
                <w:rtl/>
                <w:lang w:bidi="sd-Arab-PK"/>
              </w:rPr>
              <w:t>ڻ</w:t>
            </w:r>
            <w:r w:rsidRPr="00775583">
              <w:rPr>
                <w:rFonts w:ascii="MB Lateefi" w:hAnsi="MB Lateefi" w:cs="MB Lateefi"/>
                <w:sz w:val="22"/>
                <w:szCs w:val="22"/>
                <w:rtl/>
                <w:lang w:bidi="sd-Arab-PK"/>
              </w:rPr>
              <w:t xml:space="preserve"> وارو تيل، </w:t>
            </w:r>
            <w:r w:rsidRPr="00775583">
              <w:rPr>
                <w:rFonts w:ascii="MB Lateefi" w:hAnsi="MB Lateefi" w:cs="MB Lateefi" w:hint="cs"/>
                <w:sz w:val="22"/>
                <w:szCs w:val="22"/>
                <w:rtl/>
                <w:lang w:bidi="sd-Arab-PK"/>
              </w:rPr>
              <w:t>ڊ</w:t>
            </w:r>
            <w:r w:rsidRPr="00775583">
              <w:rPr>
                <w:rFonts w:ascii="MB Lateefi" w:hAnsi="MB Lateefi" w:cs="MB Lateefi" w:hint="eastAsia"/>
                <w:sz w:val="22"/>
                <w:szCs w:val="22"/>
                <w:rtl/>
                <w:lang w:bidi="sd-Arab-PK"/>
              </w:rPr>
              <w:t>ال</w:t>
            </w:r>
            <w:r w:rsidRPr="00775583">
              <w:rPr>
                <w:rFonts w:ascii="MB Lateefi" w:hAnsi="MB Lateefi" w:cs="MB Lateefi" w:hint="cs"/>
                <w:sz w:val="22"/>
                <w:szCs w:val="22"/>
                <w:rtl/>
                <w:lang w:bidi="sd-Arab-PK"/>
              </w:rPr>
              <w:t>ڊ</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گھ</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مک</w:t>
            </w:r>
            <w:r w:rsidRPr="00775583">
              <w:rPr>
                <w:rFonts w:ascii="MB Lateefi" w:hAnsi="MB Lateefi" w:cs="MB Lateefi" w:hint="cs"/>
                <w:sz w:val="22"/>
                <w:szCs w:val="22"/>
                <w:rtl/>
                <w:lang w:bidi="sd-Arab-PK"/>
              </w:rPr>
              <w:t>ڻ</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انھن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سان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کا</w:t>
            </w: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و</w:t>
            </w:r>
          </w:p>
        </w:tc>
        <w:tc>
          <w:tcPr>
            <w:tcW w:w="391" w:type="pct"/>
            <w:vAlign w:val="center"/>
          </w:tcPr>
          <w:p w14:paraId="0EE6D922"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M</w:t>
            </w:r>
          </w:p>
        </w:tc>
      </w:tr>
      <w:tr w:rsidR="00261D61" w:rsidRPr="00775583" w14:paraId="6C2FF0F4" w14:textId="77777777" w:rsidTr="00261D61">
        <w:trPr>
          <w:jc w:val="center"/>
        </w:trPr>
        <w:tc>
          <w:tcPr>
            <w:tcW w:w="584" w:type="pct"/>
            <w:vAlign w:val="center"/>
          </w:tcPr>
          <w:p w14:paraId="1F8ADC0C" w14:textId="77777777" w:rsidR="005E25D6" w:rsidRPr="00775583" w:rsidRDefault="005E25D6" w:rsidP="00A82B05">
            <w:pPr>
              <w:pStyle w:val="Responsecategs"/>
              <w:bidi/>
              <w:jc w:val="center"/>
              <w:rPr>
                <w:rFonts w:ascii="MB Lateefi" w:hAnsi="MB Lateefi" w:cs="MB Lateefi"/>
              </w:rPr>
            </w:pPr>
            <w:r w:rsidRPr="00A764C3">
              <w:rPr>
                <w:rFonts w:ascii="MB Lateefi" w:hAnsi="MB Lateefi" w:cs="MB Lateefi"/>
                <w:color w:val="000000"/>
              </w:rPr>
              <w:lastRenderedPageBreak/>
              <w:fldChar w:fldCharType="begin">
                <w:ffData>
                  <w:name w:val="Check189"/>
                  <w:enabled/>
                  <w:calcOnExit w:val="0"/>
                  <w:checkBox>
                    <w:sizeAuto/>
                    <w:default w:val="0"/>
                  </w:checkBox>
                </w:ffData>
              </w:fldChar>
            </w:r>
            <w:r w:rsidRPr="00775583">
              <w:rPr>
                <w:rFonts w:ascii="MB Lateefi" w:hAnsi="MB Lateefi" w:cs="MB Lateefi"/>
                <w:color w:val="000000"/>
              </w:rPr>
              <w:instrText xml:space="preserve"> FORMCHECKBOX </w:instrText>
            </w:r>
            <w:r w:rsidR="00477FCF">
              <w:rPr>
                <w:rFonts w:ascii="MB Lateefi" w:hAnsi="MB Lateefi" w:cs="MB Lateefi"/>
                <w:color w:val="000000"/>
                <w:rPrChange w:id="1510" w:author="Iqbal Ameerali" w:date="2020-10-08T11:45:00Z">
                  <w:rPr>
                    <w:rFonts w:ascii="MB Lateefi" w:hAnsi="MB Lateefi" w:cs="MB Lateefi"/>
                    <w:color w:val="000000"/>
                  </w:rPr>
                </w:rPrChange>
              </w:rPr>
            </w:r>
            <w:r w:rsidR="00477FCF">
              <w:rPr>
                <w:rFonts w:ascii="MB Lateefi" w:hAnsi="MB Lateefi" w:cs="MB Lateefi"/>
                <w:color w:val="000000"/>
                <w:rPrChange w:id="1511" w:author="Iqbal Ameerali" w:date="2020-10-08T11:45:00Z">
                  <w:rPr>
                    <w:rFonts w:ascii="MB Lateefi" w:hAnsi="MB Lateefi" w:cs="MB Lateefi"/>
                    <w:color w:val="000000"/>
                  </w:rPr>
                </w:rPrChange>
              </w:rPr>
              <w:fldChar w:fldCharType="separate"/>
            </w:r>
            <w:r w:rsidRPr="00775583">
              <w:rPr>
                <w:rFonts w:ascii="MB Lateefi" w:hAnsi="MB Lateefi" w:cs="MB Lateefi"/>
                <w:color w:val="000000"/>
                <w:rPrChange w:id="1512" w:author="Iqbal Ameerali" w:date="2020-10-08T11:45:00Z">
                  <w:rPr>
                    <w:rFonts w:ascii="MB Lateefi" w:hAnsi="MB Lateefi" w:cs="MB Lateefi"/>
                    <w:color w:val="000000"/>
                  </w:rPr>
                </w:rPrChange>
              </w:rPr>
              <w:fldChar w:fldCharType="end"/>
            </w:r>
            <w:r w:rsidRPr="00775583">
              <w:rPr>
                <w:rFonts w:ascii="MB Lateefi" w:hAnsi="MB Lateefi" w:cs="MB Lateefi"/>
                <w:color w:val="000000"/>
                <w:rPrChange w:id="1513" w:author="Iqbal Ameerali" w:date="2020-10-08T11:45:00Z">
                  <w:rPr>
                    <w:rFonts w:ascii="MB Lateefi" w:hAnsi="MB Lateefi" w:cs="MB Lateefi"/>
                    <w:color w:val="000000"/>
                  </w:rPr>
                </w:rPrChange>
              </w:rPr>
              <w:fldChar w:fldCharType="begin">
                <w:ffData>
                  <w:name w:val="Check188"/>
                  <w:enabled/>
                  <w:calcOnExit w:val="0"/>
                  <w:checkBox>
                    <w:sizeAuto/>
                    <w:default w:val="0"/>
                  </w:checkBox>
                </w:ffData>
              </w:fldChar>
            </w:r>
            <w:r w:rsidRPr="00775583">
              <w:rPr>
                <w:rFonts w:ascii="MB Lateefi" w:hAnsi="MB Lateefi" w:cs="MB Lateefi"/>
                <w:color w:val="000000"/>
              </w:rPr>
              <w:instrText xml:space="preserve"> FORMCHECKBOX </w:instrText>
            </w:r>
            <w:r w:rsidR="00477FCF">
              <w:rPr>
                <w:rFonts w:ascii="MB Lateefi" w:hAnsi="MB Lateefi" w:cs="MB Lateefi"/>
                <w:color w:val="000000"/>
                <w:rPrChange w:id="1514" w:author="Iqbal Ameerali" w:date="2020-10-08T11:45:00Z">
                  <w:rPr>
                    <w:rFonts w:ascii="MB Lateefi" w:hAnsi="MB Lateefi" w:cs="MB Lateefi"/>
                    <w:color w:val="000000"/>
                  </w:rPr>
                </w:rPrChange>
              </w:rPr>
            </w:r>
            <w:r w:rsidR="00477FCF">
              <w:rPr>
                <w:rFonts w:ascii="MB Lateefi" w:hAnsi="MB Lateefi" w:cs="MB Lateefi"/>
                <w:color w:val="000000"/>
                <w:rPrChange w:id="1515" w:author="Iqbal Ameerali" w:date="2020-10-08T11:45:00Z">
                  <w:rPr>
                    <w:rFonts w:ascii="MB Lateefi" w:hAnsi="MB Lateefi" w:cs="MB Lateefi"/>
                    <w:color w:val="000000"/>
                  </w:rPr>
                </w:rPrChange>
              </w:rPr>
              <w:fldChar w:fldCharType="separate"/>
            </w:r>
            <w:r w:rsidRPr="00775583">
              <w:rPr>
                <w:rFonts w:ascii="MB Lateefi" w:hAnsi="MB Lateefi" w:cs="MB Lateefi"/>
                <w:color w:val="000000"/>
                <w:rPrChange w:id="1516" w:author="Iqbal Ameerali" w:date="2020-10-08T11:45:00Z">
                  <w:rPr>
                    <w:rFonts w:ascii="MB Lateefi" w:hAnsi="MB Lateefi" w:cs="MB Lateefi"/>
                    <w:color w:val="000000"/>
                  </w:rPr>
                </w:rPrChange>
              </w:rPr>
              <w:fldChar w:fldCharType="end"/>
            </w:r>
          </w:p>
        </w:tc>
        <w:tc>
          <w:tcPr>
            <w:tcW w:w="703" w:type="pct"/>
            <w:vAlign w:val="center"/>
          </w:tcPr>
          <w:p w14:paraId="2D288CCE"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07AE8984"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4DDE35CA"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60C25FFF"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کن</w:t>
            </w:r>
            <w:r w:rsidRPr="00775583">
              <w:rPr>
                <w:rFonts w:ascii="MB Lateefi" w:hAnsi="MB Lateefi" w:cs="MB Lateefi" w:hint="cs"/>
                <w:sz w:val="22"/>
                <w:szCs w:val="22"/>
                <w:rtl/>
                <w:lang w:bidi="sd-Arab-PK"/>
              </w:rPr>
              <w:t>ڊ</w:t>
            </w:r>
            <w:r w:rsidRPr="00775583">
              <w:rPr>
                <w:rFonts w:ascii="MB Lateefi" w:hAnsi="MB Lateefi" w:cs="MB Lateefi"/>
                <w:sz w:val="22"/>
                <w:szCs w:val="22"/>
                <w:rtl/>
                <w:lang w:bidi="sd-Arab-PK"/>
              </w:rPr>
              <w:t xml:space="preserve"> واريون شيون، جھ</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و</w:t>
            </w:r>
            <w:r w:rsidRPr="00775583">
              <w:rPr>
                <w:rFonts w:ascii="MB Lateefi" w:hAnsi="MB Lateefi" w:cs="MB Lateefi" w:hint="cs"/>
                <w:sz w:val="22"/>
                <w:szCs w:val="22"/>
                <w:rtl/>
                <w:lang w:bidi="sd-Arab-PK"/>
              </w:rPr>
              <w:t>ڪ</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بس</w:t>
            </w:r>
            <w:r w:rsidRPr="00775583">
              <w:rPr>
                <w:rFonts w:ascii="MB Lateefi" w:hAnsi="MB Lateefi" w:cs="MB Lateefi" w:hint="cs"/>
                <w:sz w:val="22"/>
                <w:szCs w:val="22"/>
                <w:rtl/>
                <w:lang w:bidi="sd-Arab-PK"/>
              </w:rPr>
              <w:t>ڪٽ</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افيون،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چا</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لي</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پيس</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ري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وغير</w:t>
            </w:r>
            <w:r w:rsidRPr="00775583">
              <w:rPr>
                <w:rFonts w:ascii="MB Lateefi" w:hAnsi="MB Lateefi" w:cs="MB Lateefi"/>
                <w:sz w:val="22"/>
                <w:szCs w:val="22"/>
                <w:rtl/>
                <w:lang w:bidi="fa-IR"/>
              </w:rPr>
              <w:t>ه</w:t>
            </w:r>
          </w:p>
        </w:tc>
        <w:tc>
          <w:tcPr>
            <w:tcW w:w="391" w:type="pct"/>
            <w:vAlign w:val="center"/>
          </w:tcPr>
          <w:p w14:paraId="1BE99CC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N</w:t>
            </w:r>
          </w:p>
        </w:tc>
      </w:tr>
      <w:tr w:rsidR="00261D61" w:rsidRPr="00775583" w14:paraId="3134C5BB" w14:textId="77777777" w:rsidTr="00261D61">
        <w:trPr>
          <w:jc w:val="center"/>
        </w:trPr>
        <w:tc>
          <w:tcPr>
            <w:tcW w:w="584" w:type="pct"/>
            <w:vAlign w:val="center"/>
          </w:tcPr>
          <w:p w14:paraId="063BB41C" w14:textId="77777777" w:rsidR="005E25D6" w:rsidRPr="00775583" w:rsidRDefault="005E25D6" w:rsidP="00A82B05">
            <w:pPr>
              <w:pStyle w:val="Responsecategs"/>
              <w:bidi/>
              <w:jc w:val="center"/>
              <w:rPr>
                <w:rFonts w:ascii="MB Lateefi" w:hAnsi="MB Lateefi" w:cs="MB Lateefi"/>
              </w:rPr>
            </w:pPr>
            <w:r w:rsidRPr="00A764C3">
              <w:rPr>
                <w:rFonts w:ascii="MB Lateefi" w:hAnsi="MB Lateefi" w:cs="MB Lateefi"/>
                <w:color w:val="000000"/>
              </w:rPr>
              <w:fldChar w:fldCharType="begin">
                <w:ffData>
                  <w:name w:val="Check189"/>
                  <w:enabled/>
                  <w:calcOnExit w:val="0"/>
                  <w:checkBox>
                    <w:sizeAuto/>
                    <w:default w:val="0"/>
                  </w:checkBox>
                </w:ffData>
              </w:fldChar>
            </w:r>
            <w:r w:rsidRPr="00775583">
              <w:rPr>
                <w:rFonts w:ascii="MB Lateefi" w:hAnsi="MB Lateefi" w:cs="MB Lateefi"/>
                <w:color w:val="000000"/>
              </w:rPr>
              <w:instrText xml:space="preserve"> FORMCHECKBOX </w:instrText>
            </w:r>
            <w:r w:rsidR="00477FCF">
              <w:rPr>
                <w:rFonts w:ascii="MB Lateefi" w:hAnsi="MB Lateefi" w:cs="MB Lateefi"/>
                <w:color w:val="000000"/>
                <w:rPrChange w:id="1517" w:author="Iqbal Ameerali" w:date="2020-10-08T11:45:00Z">
                  <w:rPr>
                    <w:rFonts w:ascii="MB Lateefi" w:hAnsi="MB Lateefi" w:cs="MB Lateefi"/>
                    <w:color w:val="000000"/>
                  </w:rPr>
                </w:rPrChange>
              </w:rPr>
            </w:r>
            <w:r w:rsidR="00477FCF">
              <w:rPr>
                <w:rFonts w:ascii="MB Lateefi" w:hAnsi="MB Lateefi" w:cs="MB Lateefi"/>
                <w:color w:val="000000"/>
                <w:rPrChange w:id="1518" w:author="Iqbal Ameerali" w:date="2020-10-08T11:45:00Z">
                  <w:rPr>
                    <w:rFonts w:ascii="MB Lateefi" w:hAnsi="MB Lateefi" w:cs="MB Lateefi"/>
                    <w:color w:val="000000"/>
                  </w:rPr>
                </w:rPrChange>
              </w:rPr>
              <w:fldChar w:fldCharType="separate"/>
            </w:r>
            <w:r w:rsidRPr="00775583">
              <w:rPr>
                <w:rFonts w:ascii="MB Lateefi" w:hAnsi="MB Lateefi" w:cs="MB Lateefi"/>
                <w:color w:val="000000"/>
                <w:rPrChange w:id="1519" w:author="Iqbal Ameerali" w:date="2020-10-08T11:45:00Z">
                  <w:rPr>
                    <w:rFonts w:ascii="MB Lateefi" w:hAnsi="MB Lateefi" w:cs="MB Lateefi"/>
                    <w:color w:val="000000"/>
                  </w:rPr>
                </w:rPrChange>
              </w:rPr>
              <w:fldChar w:fldCharType="end"/>
            </w:r>
            <w:r w:rsidRPr="00775583">
              <w:rPr>
                <w:rFonts w:ascii="MB Lateefi" w:hAnsi="MB Lateefi" w:cs="MB Lateefi"/>
                <w:color w:val="000000"/>
                <w:rPrChange w:id="1520" w:author="Iqbal Ameerali" w:date="2020-10-08T11:45:00Z">
                  <w:rPr>
                    <w:rFonts w:ascii="MB Lateefi" w:hAnsi="MB Lateefi" w:cs="MB Lateefi"/>
                    <w:color w:val="000000"/>
                  </w:rPr>
                </w:rPrChange>
              </w:rPr>
              <w:fldChar w:fldCharType="begin">
                <w:ffData>
                  <w:name w:val="Check188"/>
                  <w:enabled/>
                  <w:calcOnExit w:val="0"/>
                  <w:checkBox>
                    <w:sizeAuto/>
                    <w:default w:val="0"/>
                  </w:checkBox>
                </w:ffData>
              </w:fldChar>
            </w:r>
            <w:r w:rsidRPr="00775583">
              <w:rPr>
                <w:rFonts w:ascii="MB Lateefi" w:hAnsi="MB Lateefi" w:cs="MB Lateefi"/>
                <w:color w:val="000000"/>
              </w:rPr>
              <w:instrText xml:space="preserve"> FORMCHECKBOX </w:instrText>
            </w:r>
            <w:r w:rsidR="00477FCF">
              <w:rPr>
                <w:rFonts w:ascii="MB Lateefi" w:hAnsi="MB Lateefi" w:cs="MB Lateefi"/>
                <w:color w:val="000000"/>
                <w:rPrChange w:id="1521" w:author="Iqbal Ameerali" w:date="2020-10-08T11:45:00Z">
                  <w:rPr>
                    <w:rFonts w:ascii="MB Lateefi" w:hAnsi="MB Lateefi" w:cs="MB Lateefi"/>
                    <w:color w:val="000000"/>
                  </w:rPr>
                </w:rPrChange>
              </w:rPr>
            </w:r>
            <w:r w:rsidR="00477FCF">
              <w:rPr>
                <w:rFonts w:ascii="MB Lateefi" w:hAnsi="MB Lateefi" w:cs="MB Lateefi"/>
                <w:color w:val="000000"/>
                <w:rPrChange w:id="1522" w:author="Iqbal Ameerali" w:date="2020-10-08T11:45:00Z">
                  <w:rPr>
                    <w:rFonts w:ascii="MB Lateefi" w:hAnsi="MB Lateefi" w:cs="MB Lateefi"/>
                    <w:color w:val="000000"/>
                  </w:rPr>
                </w:rPrChange>
              </w:rPr>
              <w:fldChar w:fldCharType="separate"/>
            </w:r>
            <w:r w:rsidRPr="00775583">
              <w:rPr>
                <w:rFonts w:ascii="MB Lateefi" w:hAnsi="MB Lateefi" w:cs="MB Lateefi"/>
                <w:color w:val="000000"/>
                <w:rPrChange w:id="1523" w:author="Iqbal Ameerali" w:date="2020-10-08T11:45:00Z">
                  <w:rPr>
                    <w:rFonts w:ascii="MB Lateefi" w:hAnsi="MB Lateefi" w:cs="MB Lateefi"/>
                    <w:color w:val="000000"/>
                  </w:rPr>
                </w:rPrChange>
              </w:rPr>
              <w:fldChar w:fldCharType="end"/>
            </w:r>
          </w:p>
        </w:tc>
        <w:tc>
          <w:tcPr>
            <w:tcW w:w="703" w:type="pct"/>
            <w:vAlign w:val="center"/>
          </w:tcPr>
          <w:p w14:paraId="3B794634"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3686FCE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73A1E73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2530F284"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مرچ مصالح</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گرم مصالح</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ا</w:t>
            </w:r>
            <w:r w:rsidRPr="00775583">
              <w:rPr>
                <w:rFonts w:ascii="MB Lateefi" w:hAnsi="MB Lateefi" w:cs="MB Lateefi" w:hint="cs"/>
                <w:sz w:val="22"/>
                <w:szCs w:val="22"/>
                <w:rtl/>
                <w:lang w:bidi="sd-Arab-PK"/>
              </w:rPr>
              <w:t>ڻ</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ڦ</w:t>
            </w:r>
            <w:r w:rsidRPr="00775583">
              <w:rPr>
                <w:rFonts w:ascii="MB Lateefi" w:hAnsi="MB Lateefi" w:cs="MB Lateefi" w:hint="eastAsia"/>
                <w:sz w:val="22"/>
                <w:szCs w:val="22"/>
                <w:rtl/>
                <w:lang w:bidi="sd-Arab-PK"/>
              </w:rPr>
              <w:t>ودنو،</w:t>
            </w:r>
            <w:r w:rsidRPr="00775583">
              <w:rPr>
                <w:rFonts w:ascii="MB Lateefi" w:hAnsi="MB Lateefi" w:cs="MB Lateefi"/>
                <w:sz w:val="22"/>
                <w:szCs w:val="22"/>
                <w:rtl/>
                <w:lang w:bidi="sd-Arab-PK"/>
              </w:rPr>
              <w:t xml:space="preserve"> م</w:t>
            </w:r>
            <w:r w:rsidRPr="00775583">
              <w:rPr>
                <w:rFonts w:ascii="MB Lateefi" w:hAnsi="MB Lateefi" w:cs="MB Lateefi" w:hint="cs"/>
                <w:sz w:val="22"/>
                <w:szCs w:val="22"/>
                <w:rtl/>
                <w:lang w:bidi="sd-Arab-PK"/>
              </w:rPr>
              <w:t>ڇ</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مصالح</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ورمو</w:t>
            </w:r>
            <w:r w:rsidRPr="00775583">
              <w:rPr>
                <w:rFonts w:ascii="MB Lateefi" w:hAnsi="MB Lateefi" w:cs="MB Lateefi"/>
                <w:sz w:val="22"/>
                <w:szCs w:val="22"/>
                <w:rtl/>
                <w:lang w:bidi="sd-Arab-PK"/>
              </w:rPr>
              <w:t xml:space="preserve"> مصالحو استعمال </w:t>
            </w:r>
            <w:r w:rsidRPr="00775583">
              <w:rPr>
                <w:rFonts w:ascii="MB Lateefi" w:hAnsi="MB Lateefi" w:cs="MB Lateefi" w:hint="cs"/>
                <w:sz w:val="22"/>
                <w:szCs w:val="22"/>
                <w:rtl/>
                <w:lang w:bidi="sd-Arab-PK"/>
              </w:rPr>
              <w:t>ٿ</w:t>
            </w:r>
            <w:r w:rsidRPr="00775583">
              <w:rPr>
                <w:rFonts w:ascii="MB Lateefi" w:hAnsi="MB Lateefi" w:cs="MB Lateefi" w:hint="eastAsia"/>
                <w:sz w:val="22"/>
                <w:szCs w:val="22"/>
                <w:rtl/>
                <w:lang w:bidi="sd-Arab-PK"/>
              </w:rPr>
              <w:t>يل</w:t>
            </w:r>
            <w:r w:rsidRPr="00775583">
              <w:rPr>
                <w:rFonts w:ascii="MB Lateefi" w:hAnsi="MB Lateefi" w:cs="MB Lateefi"/>
                <w:sz w:val="22"/>
                <w:szCs w:val="22"/>
                <w:rtl/>
                <w:lang w:bidi="sd-Arab-PK"/>
              </w:rPr>
              <w:t xml:space="preserve"> کا</w:t>
            </w: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ا</w:t>
            </w:r>
          </w:p>
        </w:tc>
        <w:tc>
          <w:tcPr>
            <w:tcW w:w="391" w:type="pct"/>
            <w:vAlign w:val="center"/>
          </w:tcPr>
          <w:p w14:paraId="61D4866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O</w:t>
            </w:r>
          </w:p>
        </w:tc>
      </w:tr>
      <w:tr w:rsidR="00261D61" w:rsidRPr="00775583" w14:paraId="1F1C55A7" w14:textId="77777777" w:rsidTr="00261D61">
        <w:trPr>
          <w:jc w:val="center"/>
        </w:trPr>
        <w:tc>
          <w:tcPr>
            <w:tcW w:w="584" w:type="pct"/>
            <w:vAlign w:val="center"/>
          </w:tcPr>
          <w:p w14:paraId="50926622" w14:textId="77777777" w:rsidR="005E25D6" w:rsidRPr="00775583" w:rsidRDefault="005E25D6" w:rsidP="00A82B05">
            <w:pPr>
              <w:pStyle w:val="Responsecategs"/>
              <w:bidi/>
              <w:jc w:val="center"/>
              <w:rPr>
                <w:rFonts w:ascii="MB Lateefi" w:hAnsi="MB Lateefi" w:cs="MB Lateefi"/>
              </w:rPr>
            </w:pPr>
            <w:r w:rsidRPr="00A764C3">
              <w:rPr>
                <w:rFonts w:ascii="MB Lateefi" w:hAnsi="MB Lateefi" w:cs="MB Lateefi"/>
                <w:color w:val="000000"/>
              </w:rPr>
              <w:fldChar w:fldCharType="begin">
                <w:ffData>
                  <w:name w:val="Check189"/>
                  <w:enabled/>
                  <w:calcOnExit w:val="0"/>
                  <w:checkBox>
                    <w:sizeAuto/>
                    <w:default w:val="0"/>
                  </w:checkBox>
                </w:ffData>
              </w:fldChar>
            </w:r>
            <w:r w:rsidRPr="00775583">
              <w:rPr>
                <w:rFonts w:ascii="MB Lateefi" w:hAnsi="MB Lateefi" w:cs="MB Lateefi"/>
                <w:color w:val="000000"/>
              </w:rPr>
              <w:instrText xml:space="preserve"> FORMCHECKBOX </w:instrText>
            </w:r>
            <w:r w:rsidR="00477FCF">
              <w:rPr>
                <w:rFonts w:ascii="MB Lateefi" w:hAnsi="MB Lateefi" w:cs="MB Lateefi"/>
                <w:color w:val="000000"/>
                <w:rPrChange w:id="1524" w:author="Iqbal Ameerali" w:date="2020-10-08T11:45:00Z">
                  <w:rPr>
                    <w:rFonts w:ascii="MB Lateefi" w:hAnsi="MB Lateefi" w:cs="MB Lateefi"/>
                    <w:color w:val="000000"/>
                  </w:rPr>
                </w:rPrChange>
              </w:rPr>
            </w:r>
            <w:r w:rsidR="00477FCF">
              <w:rPr>
                <w:rFonts w:ascii="MB Lateefi" w:hAnsi="MB Lateefi" w:cs="MB Lateefi"/>
                <w:color w:val="000000"/>
                <w:rPrChange w:id="1525" w:author="Iqbal Ameerali" w:date="2020-10-08T11:45:00Z">
                  <w:rPr>
                    <w:rFonts w:ascii="MB Lateefi" w:hAnsi="MB Lateefi" w:cs="MB Lateefi"/>
                    <w:color w:val="000000"/>
                  </w:rPr>
                </w:rPrChange>
              </w:rPr>
              <w:fldChar w:fldCharType="separate"/>
            </w:r>
            <w:r w:rsidRPr="00775583">
              <w:rPr>
                <w:rFonts w:ascii="MB Lateefi" w:hAnsi="MB Lateefi" w:cs="MB Lateefi"/>
                <w:color w:val="000000"/>
                <w:rPrChange w:id="1526" w:author="Iqbal Ameerali" w:date="2020-10-08T11:45:00Z">
                  <w:rPr>
                    <w:rFonts w:ascii="MB Lateefi" w:hAnsi="MB Lateefi" w:cs="MB Lateefi"/>
                    <w:color w:val="000000"/>
                  </w:rPr>
                </w:rPrChange>
              </w:rPr>
              <w:fldChar w:fldCharType="end"/>
            </w:r>
            <w:r w:rsidRPr="00775583">
              <w:rPr>
                <w:rFonts w:ascii="MB Lateefi" w:hAnsi="MB Lateefi" w:cs="MB Lateefi"/>
                <w:color w:val="000000"/>
                <w:rPrChange w:id="1527" w:author="Iqbal Ameerali" w:date="2020-10-08T11:45:00Z">
                  <w:rPr>
                    <w:rFonts w:ascii="MB Lateefi" w:hAnsi="MB Lateefi" w:cs="MB Lateefi"/>
                    <w:color w:val="000000"/>
                  </w:rPr>
                </w:rPrChange>
              </w:rPr>
              <w:fldChar w:fldCharType="begin">
                <w:ffData>
                  <w:name w:val="Check188"/>
                  <w:enabled/>
                  <w:calcOnExit w:val="0"/>
                  <w:checkBox>
                    <w:sizeAuto/>
                    <w:default w:val="0"/>
                  </w:checkBox>
                </w:ffData>
              </w:fldChar>
            </w:r>
            <w:r w:rsidRPr="00775583">
              <w:rPr>
                <w:rFonts w:ascii="MB Lateefi" w:hAnsi="MB Lateefi" w:cs="MB Lateefi"/>
                <w:color w:val="000000"/>
              </w:rPr>
              <w:instrText xml:space="preserve"> FORMCHECKBOX </w:instrText>
            </w:r>
            <w:r w:rsidR="00477FCF">
              <w:rPr>
                <w:rFonts w:ascii="MB Lateefi" w:hAnsi="MB Lateefi" w:cs="MB Lateefi"/>
                <w:color w:val="000000"/>
                <w:rPrChange w:id="1528" w:author="Iqbal Ameerali" w:date="2020-10-08T11:45:00Z">
                  <w:rPr>
                    <w:rFonts w:ascii="MB Lateefi" w:hAnsi="MB Lateefi" w:cs="MB Lateefi"/>
                    <w:color w:val="000000"/>
                  </w:rPr>
                </w:rPrChange>
              </w:rPr>
            </w:r>
            <w:r w:rsidR="00477FCF">
              <w:rPr>
                <w:rFonts w:ascii="MB Lateefi" w:hAnsi="MB Lateefi" w:cs="MB Lateefi"/>
                <w:color w:val="000000"/>
                <w:rPrChange w:id="1529" w:author="Iqbal Ameerali" w:date="2020-10-08T11:45:00Z">
                  <w:rPr>
                    <w:rFonts w:ascii="MB Lateefi" w:hAnsi="MB Lateefi" w:cs="MB Lateefi"/>
                    <w:color w:val="000000"/>
                  </w:rPr>
                </w:rPrChange>
              </w:rPr>
              <w:fldChar w:fldCharType="separate"/>
            </w:r>
            <w:r w:rsidRPr="00775583">
              <w:rPr>
                <w:rFonts w:ascii="MB Lateefi" w:hAnsi="MB Lateefi" w:cs="MB Lateefi"/>
                <w:color w:val="000000"/>
                <w:rPrChange w:id="1530" w:author="Iqbal Ameerali" w:date="2020-10-08T11:45:00Z">
                  <w:rPr>
                    <w:rFonts w:ascii="MB Lateefi" w:hAnsi="MB Lateefi" w:cs="MB Lateefi"/>
                    <w:color w:val="000000"/>
                  </w:rPr>
                </w:rPrChange>
              </w:rPr>
              <w:fldChar w:fldCharType="end"/>
            </w:r>
          </w:p>
        </w:tc>
        <w:tc>
          <w:tcPr>
            <w:tcW w:w="703" w:type="pct"/>
            <w:vAlign w:val="center"/>
          </w:tcPr>
          <w:p w14:paraId="1B64FFF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0CBC89D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3801A2A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31CA93F3" w14:textId="77777777" w:rsidR="005E25D6" w:rsidRPr="00775583" w:rsidRDefault="005E25D6" w:rsidP="005E25D6">
            <w:pPr>
              <w:pStyle w:val="Responsecategs"/>
              <w:bidi/>
              <w:rPr>
                <w:rFonts w:ascii="MB Lateefi" w:hAnsi="MB Lateefi" w:cs="MB Lateefi"/>
                <w:sz w:val="22"/>
                <w:szCs w:val="22"/>
                <w:rtl/>
                <w:lang w:bidi="sd-Arab-PK"/>
              </w:rPr>
            </w:pPr>
            <w:r w:rsidRPr="00775583">
              <w:rPr>
                <w:rFonts w:ascii="MB Lateefi" w:hAnsi="MB Lateefi" w:cs="MB Lateefi"/>
                <w:sz w:val="22"/>
                <w:szCs w:val="22"/>
                <w:rtl/>
                <w:lang w:bidi="sd-Arab-PK"/>
              </w:rPr>
              <w:t xml:space="preserve">گھونگھا </w:t>
            </w:r>
            <w:r w:rsidRPr="00775583">
              <w:rPr>
                <w:rFonts w:ascii="MB Lateefi" w:hAnsi="MB Lateefi" w:cs="MB Lateefi"/>
                <w:sz w:val="22"/>
                <w:szCs w:val="22"/>
                <w:lang w:bidi="sd-Arab-PK"/>
              </w:rPr>
              <w:t>(Grubs)</w:t>
            </w:r>
            <w:r w:rsidRPr="00775583">
              <w:rPr>
                <w:rFonts w:ascii="MB Lateefi" w:hAnsi="MB Lateefi" w:cs="MB Lateefi"/>
                <w:sz w:val="22"/>
                <w:szCs w:val="22"/>
                <w:rtl/>
                <w:lang w:bidi="sd-Arab-PK"/>
              </w:rPr>
              <w:t xml:space="preserve"> يا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وغير</w:t>
            </w:r>
            <w:r w:rsidRPr="00775583">
              <w:rPr>
                <w:rFonts w:ascii="MB Lateefi" w:hAnsi="MB Lateefi" w:cs="MB Lateefi"/>
                <w:sz w:val="22"/>
                <w:szCs w:val="22"/>
                <w:rtl/>
                <w:lang w:bidi="fa-IR"/>
              </w:rPr>
              <w:t>ه</w:t>
            </w:r>
          </w:p>
        </w:tc>
        <w:tc>
          <w:tcPr>
            <w:tcW w:w="391" w:type="pct"/>
            <w:vAlign w:val="center"/>
          </w:tcPr>
          <w:p w14:paraId="439AA79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P</w:t>
            </w:r>
          </w:p>
        </w:tc>
      </w:tr>
      <w:tr w:rsidR="00261D61" w:rsidRPr="00775583" w14:paraId="191181CC" w14:textId="77777777" w:rsidTr="00261D61">
        <w:trPr>
          <w:jc w:val="center"/>
        </w:trPr>
        <w:tc>
          <w:tcPr>
            <w:tcW w:w="584" w:type="pct"/>
            <w:vAlign w:val="center"/>
          </w:tcPr>
          <w:p w14:paraId="1D0E9C92" w14:textId="77777777" w:rsidR="005E25D6" w:rsidRPr="00775583" w:rsidRDefault="005E25D6" w:rsidP="00A82B05">
            <w:pPr>
              <w:pStyle w:val="Responsecategs"/>
              <w:bidi/>
              <w:jc w:val="center"/>
              <w:rPr>
                <w:rFonts w:ascii="MB Lateefi" w:hAnsi="MB Lateefi" w:cs="MB Lateefi"/>
              </w:rPr>
            </w:pPr>
            <w:r w:rsidRPr="00A764C3">
              <w:rPr>
                <w:rFonts w:ascii="MB Lateefi" w:hAnsi="MB Lateefi" w:cs="MB Lateefi"/>
                <w:color w:val="000000"/>
              </w:rPr>
              <w:fldChar w:fldCharType="begin">
                <w:ffData>
                  <w:name w:val="Check189"/>
                  <w:enabled/>
                  <w:calcOnExit w:val="0"/>
                  <w:checkBox>
                    <w:sizeAuto/>
                    <w:default w:val="0"/>
                  </w:checkBox>
                </w:ffData>
              </w:fldChar>
            </w:r>
            <w:r w:rsidRPr="00775583">
              <w:rPr>
                <w:rFonts w:ascii="MB Lateefi" w:hAnsi="MB Lateefi" w:cs="MB Lateefi"/>
                <w:color w:val="000000"/>
              </w:rPr>
              <w:instrText xml:space="preserve"> FORMCHECKBOX </w:instrText>
            </w:r>
            <w:r w:rsidR="00477FCF">
              <w:rPr>
                <w:rFonts w:ascii="MB Lateefi" w:hAnsi="MB Lateefi" w:cs="MB Lateefi"/>
                <w:color w:val="000000"/>
                <w:rPrChange w:id="1531" w:author="Iqbal Ameerali" w:date="2020-10-08T11:45:00Z">
                  <w:rPr>
                    <w:rFonts w:ascii="MB Lateefi" w:hAnsi="MB Lateefi" w:cs="MB Lateefi"/>
                    <w:color w:val="000000"/>
                  </w:rPr>
                </w:rPrChange>
              </w:rPr>
            </w:r>
            <w:r w:rsidR="00477FCF">
              <w:rPr>
                <w:rFonts w:ascii="MB Lateefi" w:hAnsi="MB Lateefi" w:cs="MB Lateefi"/>
                <w:color w:val="000000"/>
                <w:rPrChange w:id="1532" w:author="Iqbal Ameerali" w:date="2020-10-08T11:45:00Z">
                  <w:rPr>
                    <w:rFonts w:ascii="MB Lateefi" w:hAnsi="MB Lateefi" w:cs="MB Lateefi"/>
                    <w:color w:val="000000"/>
                  </w:rPr>
                </w:rPrChange>
              </w:rPr>
              <w:fldChar w:fldCharType="separate"/>
            </w:r>
            <w:r w:rsidRPr="00775583">
              <w:rPr>
                <w:rFonts w:ascii="MB Lateefi" w:hAnsi="MB Lateefi" w:cs="MB Lateefi"/>
                <w:color w:val="000000"/>
                <w:rPrChange w:id="1533" w:author="Iqbal Ameerali" w:date="2020-10-08T11:45:00Z">
                  <w:rPr>
                    <w:rFonts w:ascii="MB Lateefi" w:hAnsi="MB Lateefi" w:cs="MB Lateefi"/>
                    <w:color w:val="000000"/>
                  </w:rPr>
                </w:rPrChange>
              </w:rPr>
              <w:fldChar w:fldCharType="end"/>
            </w:r>
            <w:r w:rsidRPr="00775583">
              <w:rPr>
                <w:rFonts w:ascii="MB Lateefi" w:hAnsi="MB Lateefi" w:cs="MB Lateefi"/>
                <w:color w:val="000000"/>
                <w:rPrChange w:id="1534" w:author="Iqbal Ameerali" w:date="2020-10-08T11:45:00Z">
                  <w:rPr>
                    <w:rFonts w:ascii="MB Lateefi" w:hAnsi="MB Lateefi" w:cs="MB Lateefi"/>
                    <w:color w:val="000000"/>
                  </w:rPr>
                </w:rPrChange>
              </w:rPr>
              <w:fldChar w:fldCharType="begin">
                <w:ffData>
                  <w:name w:val="Check188"/>
                  <w:enabled/>
                  <w:calcOnExit w:val="0"/>
                  <w:checkBox>
                    <w:sizeAuto/>
                    <w:default w:val="0"/>
                  </w:checkBox>
                </w:ffData>
              </w:fldChar>
            </w:r>
            <w:r w:rsidRPr="00775583">
              <w:rPr>
                <w:rFonts w:ascii="MB Lateefi" w:hAnsi="MB Lateefi" w:cs="MB Lateefi"/>
                <w:color w:val="000000"/>
              </w:rPr>
              <w:instrText xml:space="preserve"> FORMCHECKBOX </w:instrText>
            </w:r>
            <w:r w:rsidR="00477FCF">
              <w:rPr>
                <w:rFonts w:ascii="MB Lateefi" w:hAnsi="MB Lateefi" w:cs="MB Lateefi"/>
                <w:color w:val="000000"/>
                <w:rPrChange w:id="1535" w:author="Iqbal Ameerali" w:date="2020-10-08T11:45:00Z">
                  <w:rPr>
                    <w:rFonts w:ascii="MB Lateefi" w:hAnsi="MB Lateefi" w:cs="MB Lateefi"/>
                    <w:color w:val="000000"/>
                  </w:rPr>
                </w:rPrChange>
              </w:rPr>
            </w:r>
            <w:r w:rsidR="00477FCF">
              <w:rPr>
                <w:rFonts w:ascii="MB Lateefi" w:hAnsi="MB Lateefi" w:cs="MB Lateefi"/>
                <w:color w:val="000000"/>
                <w:rPrChange w:id="1536" w:author="Iqbal Ameerali" w:date="2020-10-08T11:45:00Z">
                  <w:rPr>
                    <w:rFonts w:ascii="MB Lateefi" w:hAnsi="MB Lateefi" w:cs="MB Lateefi"/>
                    <w:color w:val="000000"/>
                  </w:rPr>
                </w:rPrChange>
              </w:rPr>
              <w:fldChar w:fldCharType="separate"/>
            </w:r>
            <w:r w:rsidRPr="00775583">
              <w:rPr>
                <w:rFonts w:ascii="MB Lateefi" w:hAnsi="MB Lateefi" w:cs="MB Lateefi"/>
                <w:color w:val="000000"/>
                <w:rPrChange w:id="1537" w:author="Iqbal Ameerali" w:date="2020-10-08T11:45:00Z">
                  <w:rPr>
                    <w:rFonts w:ascii="MB Lateefi" w:hAnsi="MB Lateefi" w:cs="MB Lateefi"/>
                    <w:color w:val="000000"/>
                  </w:rPr>
                </w:rPrChange>
              </w:rPr>
              <w:fldChar w:fldCharType="end"/>
            </w:r>
          </w:p>
        </w:tc>
        <w:tc>
          <w:tcPr>
            <w:tcW w:w="703" w:type="pct"/>
            <w:vAlign w:val="center"/>
          </w:tcPr>
          <w:p w14:paraId="549949A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17AB89DA"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2AD41F2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26BCD6EB"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 xml:space="preserve">ناريل جي تيل يا ان جي گودي مان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کا</w:t>
            </w: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ا</w:t>
            </w:r>
          </w:p>
        </w:tc>
        <w:tc>
          <w:tcPr>
            <w:tcW w:w="391" w:type="pct"/>
            <w:vAlign w:val="center"/>
          </w:tcPr>
          <w:p w14:paraId="358DB97B"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Q</w:t>
            </w:r>
          </w:p>
        </w:tc>
      </w:tr>
    </w:tbl>
    <w:p w14:paraId="6A69D256" w14:textId="77777777" w:rsidR="005E25D6" w:rsidRPr="00775583" w:rsidRDefault="005E25D6" w:rsidP="005E25D6">
      <w:pPr>
        <w:bidi/>
      </w:pPr>
    </w:p>
    <w:p w14:paraId="07233B32" w14:textId="3594DC76" w:rsidR="00316FB2" w:rsidRPr="00775583" w:rsidRDefault="00316FB2" w:rsidP="00316FB2">
      <w:pPr>
        <w:tabs>
          <w:tab w:val="left" w:pos="6330"/>
        </w:tabs>
        <w:bidi/>
        <w:rPr>
          <w:rFonts w:ascii="MB Lateefi" w:hAnsi="MB Lateefi" w:cs="MB Lateefi"/>
          <w:sz w:val="20"/>
          <w:szCs w:val="20"/>
          <w:rtl/>
          <w:lang w:bidi="fa-IR"/>
        </w:rPr>
      </w:pPr>
    </w:p>
    <w:p w14:paraId="2ADA7E00" w14:textId="22963BCF" w:rsidR="002E2F27" w:rsidRPr="00775583" w:rsidRDefault="002E2F27" w:rsidP="002E2F27">
      <w:pPr>
        <w:tabs>
          <w:tab w:val="left" w:pos="6330"/>
        </w:tabs>
        <w:bidi/>
        <w:rPr>
          <w:rFonts w:ascii="MB Lateefi" w:hAnsi="MB Lateefi" w:cs="MB Lateefi"/>
          <w:sz w:val="20"/>
          <w:szCs w:val="20"/>
          <w:rtl/>
          <w:lang w:bidi="fa-IR"/>
        </w:rPr>
      </w:pPr>
    </w:p>
    <w:p w14:paraId="788140D9" w14:textId="311BDB3F" w:rsidR="002E2F27" w:rsidRPr="00775583" w:rsidRDefault="002E2F27" w:rsidP="002E2F27">
      <w:pPr>
        <w:tabs>
          <w:tab w:val="left" w:pos="6330"/>
        </w:tabs>
        <w:bidi/>
        <w:rPr>
          <w:rFonts w:ascii="MB Lateefi" w:hAnsi="MB Lateefi" w:cs="MB Lateefi"/>
          <w:sz w:val="20"/>
          <w:szCs w:val="20"/>
          <w:rtl/>
          <w:lang w:bidi="fa-IR"/>
        </w:rPr>
      </w:pPr>
    </w:p>
    <w:p w14:paraId="14B6C845" w14:textId="1C203650" w:rsidR="002E2F27" w:rsidRPr="00775583" w:rsidRDefault="002E2F27" w:rsidP="002E2F27">
      <w:pPr>
        <w:tabs>
          <w:tab w:val="left" w:pos="6330"/>
        </w:tabs>
        <w:bidi/>
        <w:rPr>
          <w:rFonts w:ascii="MB Lateefi" w:hAnsi="MB Lateefi" w:cs="MB Lateefi"/>
          <w:sz w:val="20"/>
          <w:szCs w:val="20"/>
          <w:rtl/>
          <w:lang w:bidi="fa-IR"/>
        </w:rPr>
      </w:pPr>
    </w:p>
    <w:p w14:paraId="1AD05C07" w14:textId="712738D9" w:rsidR="002E2F27" w:rsidRPr="00775583" w:rsidRDefault="002E2F27" w:rsidP="002E2F27">
      <w:pPr>
        <w:tabs>
          <w:tab w:val="left" w:pos="6330"/>
        </w:tabs>
        <w:bidi/>
        <w:rPr>
          <w:rFonts w:ascii="MB Lateefi" w:hAnsi="MB Lateefi" w:cs="MB Lateefi"/>
          <w:sz w:val="20"/>
          <w:szCs w:val="20"/>
          <w:rtl/>
          <w:lang w:bidi="fa-IR"/>
        </w:rPr>
      </w:pPr>
    </w:p>
    <w:p w14:paraId="08BCD984" w14:textId="08531B76" w:rsidR="002E2F27" w:rsidRPr="00775583" w:rsidRDefault="002E2F27" w:rsidP="002E2F27">
      <w:pPr>
        <w:tabs>
          <w:tab w:val="left" w:pos="6330"/>
        </w:tabs>
        <w:bidi/>
        <w:rPr>
          <w:rFonts w:ascii="MB Lateefi" w:hAnsi="MB Lateefi" w:cs="MB Lateefi"/>
          <w:sz w:val="20"/>
          <w:szCs w:val="20"/>
          <w:rtl/>
          <w:lang w:bidi="fa-IR"/>
        </w:rPr>
      </w:pPr>
    </w:p>
    <w:p w14:paraId="77513935" w14:textId="12943BED" w:rsidR="002E2F27" w:rsidRPr="00775583" w:rsidRDefault="002E2F27" w:rsidP="002E2F27">
      <w:pPr>
        <w:tabs>
          <w:tab w:val="left" w:pos="6330"/>
        </w:tabs>
        <w:bidi/>
        <w:rPr>
          <w:rFonts w:ascii="MB Lateefi" w:hAnsi="MB Lateefi" w:cs="MB Lateefi"/>
          <w:sz w:val="20"/>
          <w:szCs w:val="20"/>
          <w:rtl/>
          <w:lang w:bidi="fa-IR"/>
        </w:rPr>
      </w:pPr>
    </w:p>
    <w:p w14:paraId="5BCBA0E1" w14:textId="5A8A4C51" w:rsidR="002E2F27" w:rsidRPr="00775583" w:rsidRDefault="002E2F27" w:rsidP="002E2F27">
      <w:pPr>
        <w:tabs>
          <w:tab w:val="left" w:pos="6330"/>
        </w:tabs>
        <w:bidi/>
        <w:rPr>
          <w:rFonts w:ascii="MB Lateefi" w:hAnsi="MB Lateefi" w:cs="MB Lateefi"/>
          <w:sz w:val="20"/>
          <w:szCs w:val="20"/>
          <w:rtl/>
          <w:lang w:bidi="fa-IR"/>
        </w:rPr>
      </w:pPr>
    </w:p>
    <w:p w14:paraId="069EACE6" w14:textId="5D9B4E60" w:rsidR="002E2F27" w:rsidRPr="00775583" w:rsidRDefault="002E2F27" w:rsidP="002E2F27">
      <w:pPr>
        <w:tabs>
          <w:tab w:val="left" w:pos="6330"/>
        </w:tabs>
        <w:bidi/>
        <w:rPr>
          <w:rFonts w:ascii="MB Lateefi" w:hAnsi="MB Lateefi" w:cs="MB Lateefi"/>
          <w:sz w:val="20"/>
          <w:szCs w:val="20"/>
          <w:rtl/>
          <w:lang w:bidi="fa-IR"/>
        </w:rPr>
      </w:pPr>
    </w:p>
    <w:p w14:paraId="2A1A9C02" w14:textId="6FFAF40D" w:rsidR="002E2F27" w:rsidRPr="00775583" w:rsidRDefault="002E2F27" w:rsidP="002E2F27">
      <w:pPr>
        <w:tabs>
          <w:tab w:val="left" w:pos="6330"/>
        </w:tabs>
        <w:bidi/>
        <w:rPr>
          <w:rFonts w:ascii="MB Lateefi" w:hAnsi="MB Lateefi" w:cs="MB Lateefi"/>
          <w:sz w:val="20"/>
          <w:szCs w:val="20"/>
          <w:rtl/>
          <w:lang w:bidi="fa-IR"/>
        </w:rPr>
      </w:pPr>
    </w:p>
    <w:p w14:paraId="097177D5" w14:textId="5D4D46ED" w:rsidR="00FD456E" w:rsidRPr="00775583" w:rsidRDefault="00FD456E">
      <w:pPr>
        <w:rPr>
          <w:rFonts w:ascii="MB Lateefi" w:hAnsi="MB Lateefi" w:cs="MB Lateefi"/>
          <w:sz w:val="20"/>
          <w:szCs w:val="20"/>
          <w:rtl/>
          <w:lang w:bidi="fa-IR"/>
        </w:rPr>
      </w:pPr>
      <w:r w:rsidRPr="00775583">
        <w:rPr>
          <w:rFonts w:ascii="MB Lateefi" w:hAnsi="MB Lateefi" w:cs="MB Lateefi"/>
          <w:sz w:val="20"/>
          <w:szCs w:val="20"/>
          <w:rtl/>
          <w:lang w:bidi="fa-IR"/>
        </w:rPr>
        <w:br w:type="page"/>
      </w:r>
    </w:p>
    <w:tbl>
      <w:tblPr>
        <w:tblStyle w:val="TableGrid"/>
        <w:bidiVisual/>
        <w:tblW w:w="11598" w:type="dxa"/>
        <w:jc w:val="center"/>
        <w:tblLook w:val="04A0" w:firstRow="1" w:lastRow="0" w:firstColumn="1" w:lastColumn="0" w:noHBand="0" w:noVBand="1"/>
      </w:tblPr>
      <w:tblGrid>
        <w:gridCol w:w="982"/>
        <w:gridCol w:w="4860"/>
        <w:gridCol w:w="4591"/>
        <w:gridCol w:w="1165"/>
      </w:tblGrid>
      <w:tr w:rsidR="00EB1590" w:rsidRPr="00775583" w14:paraId="12B81F75" w14:textId="77777777" w:rsidTr="00C53F8B">
        <w:trPr>
          <w:jc w:val="center"/>
        </w:trPr>
        <w:tc>
          <w:tcPr>
            <w:tcW w:w="5842" w:type="dxa"/>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0A709FD5" w14:textId="4528339F" w:rsidR="00EB1590" w:rsidRPr="00775583" w:rsidRDefault="00EB1590" w:rsidP="00196E76">
            <w:pPr>
              <w:tabs>
                <w:tab w:val="left" w:pos="6330"/>
              </w:tabs>
              <w:bidi/>
              <w:rPr>
                <w:rFonts w:ascii="MB Lateefi" w:hAnsi="MB Lateefi" w:cs="MB Lateefi"/>
                <w:sz w:val="24"/>
                <w:szCs w:val="24"/>
                <w:rtl/>
                <w:lang w:bidi="sd-Arab-PK"/>
              </w:rPr>
            </w:pPr>
            <w:r w:rsidRPr="00775583">
              <w:rPr>
                <w:rFonts w:ascii="MB Lateefi" w:hAnsi="MB Lateefi" w:cs="MB Lateefi" w:hint="eastAsia"/>
                <w:sz w:val="24"/>
                <w:szCs w:val="24"/>
                <w:rtl/>
                <w:lang w:bidi="sd-Arab-PK"/>
              </w:rPr>
              <w:lastRenderedPageBreak/>
              <w:t>سي</w:t>
            </w:r>
            <w:r w:rsidRPr="00775583">
              <w:rPr>
                <w:rFonts w:ascii="MB Lateefi" w:hAnsi="MB Lateefi" w:cs="MB Lateefi" w:hint="cs"/>
                <w:sz w:val="24"/>
                <w:szCs w:val="24"/>
                <w:rtl/>
                <w:lang w:bidi="sd-Arab-PK"/>
              </w:rPr>
              <w:t>ڪ</w:t>
            </w:r>
            <w:r w:rsidRPr="00775583">
              <w:rPr>
                <w:rFonts w:ascii="MB Lateefi" w:hAnsi="MB Lateefi" w:cs="MB Lateefi" w:hint="eastAsia"/>
                <w:sz w:val="24"/>
                <w:szCs w:val="24"/>
                <w:rtl/>
                <w:lang w:bidi="sd-Arab-PK"/>
              </w:rPr>
              <w:t>شن</w:t>
            </w:r>
            <w:r w:rsidRPr="00775583">
              <w:rPr>
                <w:rFonts w:ascii="MB Lateefi" w:hAnsi="MB Lateefi" w:cs="MB Lateefi"/>
                <w:sz w:val="24"/>
                <w:szCs w:val="24"/>
                <w:rtl/>
                <w:lang w:bidi="sd-Arab-PK"/>
              </w:rPr>
              <w:t xml:space="preserve"> </w:t>
            </w:r>
            <w:r w:rsidR="00DD1B0A" w:rsidRPr="00775583">
              <w:rPr>
                <w:rFonts w:ascii="MB Lateefi" w:hAnsi="MB Lateefi" w:cs="MB Lateefi" w:hint="cs"/>
                <w:sz w:val="24"/>
                <w:szCs w:val="24"/>
                <w:rtl/>
                <w:lang w:bidi="sd-Arab-PK"/>
              </w:rPr>
              <w:t>ڪ</w:t>
            </w:r>
            <w:r w:rsidR="00DD1B0A" w:rsidRPr="00775583">
              <w:rPr>
                <w:rFonts w:ascii="MB Lateefi" w:hAnsi="MB Lateefi" w:cs="MB Lateefi" w:hint="eastAsia"/>
                <w:sz w:val="24"/>
                <w:szCs w:val="24"/>
                <w:rtl/>
                <w:lang w:bidi="sd-Arab-PK"/>
              </w:rPr>
              <w:t>ي</w:t>
            </w:r>
            <w:r w:rsidR="00EA18E7" w:rsidRPr="00775583">
              <w:rPr>
                <w:rFonts w:ascii="MB Lateefi" w:hAnsi="MB Lateefi" w:cs="MB Lateefi" w:hint="eastAsia"/>
                <w:sz w:val="24"/>
                <w:szCs w:val="24"/>
                <w:rtl/>
                <w:lang w:bidi="sd-Arab-PK"/>
              </w:rPr>
              <w:t>؛</w:t>
            </w:r>
            <w:r w:rsidR="00EA18E7" w:rsidRPr="00775583">
              <w:rPr>
                <w:rFonts w:ascii="MB Lateefi" w:hAnsi="MB Lateefi" w:cs="MB Lateefi"/>
                <w:sz w:val="24"/>
                <w:szCs w:val="24"/>
                <w:rtl/>
                <w:lang w:bidi="sd-Arab-PK"/>
              </w:rPr>
              <w:t xml:space="preserve"> </w:t>
            </w:r>
            <w:r w:rsidR="00EA18E7" w:rsidRPr="00775583">
              <w:rPr>
                <w:rFonts w:ascii="MB Lateefi" w:hAnsi="MB Lateefi" w:cs="MB Lateefi" w:hint="eastAsia"/>
                <w:sz w:val="24"/>
                <w:szCs w:val="24"/>
                <w:rtl/>
                <w:lang w:bidi="sd-Arab-PK"/>
              </w:rPr>
              <w:t>پا</w:t>
            </w:r>
            <w:r w:rsidR="00EA18E7" w:rsidRPr="00775583">
              <w:rPr>
                <w:rFonts w:ascii="MB Lateefi" w:hAnsi="MB Lateefi" w:cs="MB Lateefi" w:hint="cs"/>
                <w:sz w:val="24"/>
                <w:szCs w:val="24"/>
                <w:rtl/>
                <w:lang w:bidi="sd-Arab-PK"/>
              </w:rPr>
              <w:t>ڻ</w:t>
            </w:r>
            <w:r w:rsidR="00EA18E7" w:rsidRPr="00775583">
              <w:rPr>
                <w:rFonts w:ascii="MB Lateefi" w:hAnsi="MB Lateefi" w:cs="MB Lateefi" w:hint="eastAsia"/>
                <w:sz w:val="24"/>
                <w:szCs w:val="24"/>
                <w:rtl/>
                <w:lang w:bidi="sd-Arab-PK"/>
              </w:rPr>
              <w:t>ي</w:t>
            </w:r>
            <w:r w:rsidR="00EE03CA" w:rsidRPr="00775583">
              <w:rPr>
                <w:rFonts w:ascii="MB Lateefi" w:hAnsi="MB Lateefi" w:cs="MB Lateefi"/>
                <w:sz w:val="24"/>
                <w:szCs w:val="24"/>
                <w:lang w:bidi="sd-Arab-PK"/>
              </w:rPr>
              <w:t xml:space="preserve"> </w:t>
            </w:r>
            <w:r w:rsidR="00EE03CA" w:rsidRPr="00775583">
              <w:rPr>
                <w:rFonts w:ascii="MB Lateefi" w:hAnsi="MB Lateefi" w:cs="MB Lateefi"/>
                <w:sz w:val="24"/>
                <w:szCs w:val="24"/>
                <w:rtl/>
                <w:lang w:bidi="sd-Arab-PK"/>
              </w:rPr>
              <w:t xml:space="preserve"> ۽ صفائي</w:t>
            </w:r>
          </w:p>
        </w:tc>
        <w:tc>
          <w:tcPr>
            <w:tcW w:w="5756" w:type="dxa"/>
            <w:gridSpan w:val="2"/>
            <w:tcBorders>
              <w:top w:val="single" w:sz="4" w:space="0" w:color="auto"/>
              <w:left w:val="nil"/>
              <w:bottom w:val="single" w:sz="4" w:space="0" w:color="auto"/>
              <w:right w:val="single" w:sz="4" w:space="0" w:color="auto"/>
            </w:tcBorders>
            <w:shd w:val="clear" w:color="auto" w:fill="BFBFBF" w:themeFill="background1" w:themeFillShade="BF"/>
            <w:vAlign w:val="center"/>
          </w:tcPr>
          <w:p w14:paraId="1DB0624E" w14:textId="74F327D6" w:rsidR="00EB1590" w:rsidRPr="00775583" w:rsidRDefault="00EB1590" w:rsidP="00C823E5">
            <w:pPr>
              <w:tabs>
                <w:tab w:val="right" w:pos="10469"/>
              </w:tabs>
              <w:autoSpaceDE w:val="0"/>
              <w:autoSpaceDN w:val="0"/>
              <w:adjustRightInd w:val="0"/>
              <w:rPr>
                <w:rFonts w:cstheme="minorHAnsi"/>
                <w:b/>
                <w:bCs/>
                <w:caps/>
                <w:sz w:val="24"/>
                <w:szCs w:val="24"/>
                <w:lang w:bidi="sd-Arab-PK"/>
              </w:rPr>
            </w:pPr>
            <w:r w:rsidRPr="00775583">
              <w:rPr>
                <w:rFonts w:cstheme="minorHAnsi"/>
                <w:b/>
                <w:bCs/>
                <w:caps/>
                <w:sz w:val="24"/>
                <w:szCs w:val="24"/>
                <w:lang w:bidi="sd-Arab-PK"/>
              </w:rPr>
              <w:t xml:space="preserve">sECTION </w:t>
            </w:r>
            <w:r w:rsidR="00EE03CA" w:rsidRPr="00775583">
              <w:rPr>
                <w:rFonts w:cstheme="minorHAnsi"/>
                <w:b/>
                <w:bCs/>
                <w:caps/>
                <w:sz w:val="24"/>
                <w:szCs w:val="24"/>
                <w:lang w:bidi="sd-Arab-PK"/>
              </w:rPr>
              <w:t>K</w:t>
            </w:r>
            <w:r w:rsidRPr="00775583">
              <w:rPr>
                <w:rFonts w:cstheme="minorHAnsi"/>
                <w:b/>
                <w:bCs/>
                <w:caps/>
                <w:sz w:val="24"/>
                <w:szCs w:val="24"/>
                <w:lang w:bidi="sd-Arab-PK"/>
              </w:rPr>
              <w:t xml:space="preserve">: </w:t>
            </w:r>
            <w:r w:rsidR="00C65FBA" w:rsidRPr="00775583">
              <w:rPr>
                <w:rFonts w:cstheme="minorHAnsi"/>
                <w:b/>
                <w:bCs/>
                <w:caps/>
                <w:sz w:val="24"/>
                <w:szCs w:val="24"/>
                <w:lang w:bidi="sd-Arab-PK"/>
              </w:rPr>
              <w:t>WATER</w:t>
            </w:r>
            <w:r w:rsidR="00C65FBA" w:rsidRPr="00775583">
              <w:rPr>
                <w:rFonts w:cstheme="minorHAnsi"/>
                <w:b/>
                <w:bCs/>
                <w:caps/>
                <w:sz w:val="24"/>
                <w:szCs w:val="24"/>
                <w:rtl/>
                <w:lang w:bidi="sd-Arab-PK"/>
              </w:rPr>
              <w:t xml:space="preserve"> </w:t>
            </w:r>
            <w:r w:rsidR="00C65FBA" w:rsidRPr="00775583">
              <w:rPr>
                <w:rFonts w:cstheme="minorHAnsi"/>
                <w:b/>
                <w:bCs/>
                <w:caps/>
                <w:sz w:val="24"/>
                <w:szCs w:val="24"/>
                <w:lang w:bidi="sd-Arab-PK"/>
              </w:rPr>
              <w:t>AND</w:t>
            </w:r>
            <w:r w:rsidR="00EE03CA" w:rsidRPr="00775583">
              <w:rPr>
                <w:rFonts w:cstheme="minorHAnsi"/>
                <w:b/>
                <w:bCs/>
                <w:caps/>
                <w:sz w:val="24"/>
                <w:szCs w:val="24"/>
                <w:lang w:bidi="sd-Arab-PK"/>
              </w:rPr>
              <w:t xml:space="preserve"> SANITATION</w:t>
            </w:r>
          </w:p>
        </w:tc>
      </w:tr>
      <w:tr w:rsidR="00B977EC" w:rsidRPr="00775583" w14:paraId="113C9634" w14:textId="77777777" w:rsidTr="00C53F8B">
        <w:trPr>
          <w:jc w:val="center"/>
        </w:trPr>
        <w:tc>
          <w:tcPr>
            <w:tcW w:w="11598" w:type="dxa"/>
            <w:gridSpan w:val="4"/>
            <w:tcBorders>
              <w:top w:val="single" w:sz="4" w:space="0" w:color="auto"/>
            </w:tcBorders>
            <w:shd w:val="clear" w:color="auto" w:fill="FABF8F" w:themeFill="accent6" w:themeFillTint="99"/>
            <w:vAlign w:val="center"/>
          </w:tcPr>
          <w:p w14:paraId="0E87F7DD" w14:textId="4EC36CF8" w:rsidR="00B977EC" w:rsidRPr="00775583" w:rsidRDefault="00B977EC" w:rsidP="00B977EC">
            <w:pPr>
              <w:tabs>
                <w:tab w:val="right" w:pos="10469"/>
              </w:tabs>
              <w:autoSpaceDE w:val="0"/>
              <w:autoSpaceDN w:val="0"/>
              <w:bidi/>
              <w:adjustRightInd w:val="0"/>
              <w:rPr>
                <w:rFonts w:cstheme="minorHAnsi"/>
                <w:b/>
                <w:bCs/>
                <w:i/>
                <w:iCs/>
                <w:sz w:val="20"/>
                <w:szCs w:val="20"/>
              </w:rPr>
            </w:pPr>
            <w:r w:rsidRPr="00775583">
              <w:rPr>
                <w:rFonts w:ascii="MB Lateefi" w:hAnsi="MB Lateefi" w:cs="MB Lateefi"/>
                <w:sz w:val="20"/>
                <w:szCs w:val="20"/>
                <w:rtl/>
                <w:lang w:bidi="sd-Arab-PK"/>
              </w:rPr>
              <w:t>ھي سي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شن</w:t>
            </w:r>
            <w:r w:rsidRPr="00775583">
              <w:rPr>
                <w:rFonts w:ascii="MB Lateefi" w:hAnsi="MB Lateefi" w:cs="MB Lateefi"/>
                <w:sz w:val="20"/>
                <w:szCs w:val="20"/>
                <w:rtl/>
                <w:lang w:bidi="sd-Arab-PK"/>
              </w:rPr>
              <w:t xml:space="preserve"> </w:t>
            </w:r>
            <w:r w:rsidR="00A37E0A" w:rsidRPr="00775583">
              <w:rPr>
                <w:rFonts w:ascii="MB Lateefi" w:hAnsi="MB Lateefi" w:cs="MB Lateefi" w:hint="eastAsia"/>
                <w:sz w:val="20"/>
                <w:szCs w:val="20"/>
                <w:rtl/>
                <w:lang w:bidi="sd-Arab-PK"/>
              </w:rPr>
              <w:t>ان</w:t>
            </w:r>
            <w:r w:rsidR="00A37E0A" w:rsidRPr="00775583">
              <w:rPr>
                <w:rFonts w:ascii="MB Lateefi" w:hAnsi="MB Lateefi" w:cs="MB Lateefi" w:hint="cs"/>
                <w:sz w:val="20"/>
                <w:szCs w:val="20"/>
                <w:rtl/>
                <w:lang w:bidi="sd-Arab-PK"/>
              </w:rPr>
              <w:t>ڊ</w:t>
            </w:r>
            <w:r w:rsidR="00A37E0A" w:rsidRPr="00775583">
              <w:rPr>
                <w:rFonts w:ascii="MB Lateefi" w:hAnsi="MB Lateefi" w:cs="MB Lateefi" w:hint="eastAsia"/>
                <w:sz w:val="20"/>
                <w:szCs w:val="20"/>
                <w:rtl/>
                <w:lang w:bidi="sd-Arab-PK"/>
              </w:rPr>
              <w:t>ي</w:t>
            </w:r>
            <w:r w:rsidR="00A37E0A" w:rsidRPr="00775583">
              <w:rPr>
                <w:rFonts w:ascii="MB Lateefi" w:hAnsi="MB Lateefi" w:cs="MB Lateefi" w:hint="cs"/>
                <w:sz w:val="20"/>
                <w:szCs w:val="20"/>
                <w:rtl/>
                <w:lang w:bidi="sd-Arab-PK"/>
              </w:rPr>
              <w:t>ڪ</w:t>
            </w:r>
            <w:r w:rsidR="00A37E0A" w:rsidRPr="00775583">
              <w:rPr>
                <w:rFonts w:ascii="MB Lateefi" w:hAnsi="MB Lateefi" w:cs="MB Lateefi" w:hint="eastAsia"/>
                <w:sz w:val="20"/>
                <w:szCs w:val="20"/>
                <w:rtl/>
                <w:lang w:bidi="sd-Arab-PK"/>
              </w:rPr>
              <w:t>س</w:t>
            </w:r>
            <w:r w:rsidR="00A37E0A" w:rsidRPr="00775583">
              <w:rPr>
                <w:rFonts w:ascii="MB Lateefi" w:hAnsi="MB Lateefi" w:cs="MB Lateefi"/>
                <w:sz w:val="20"/>
                <w:szCs w:val="20"/>
                <w:rtl/>
                <w:lang w:bidi="sd-Arab-PK"/>
              </w:rPr>
              <w:t xml:space="preserve"> ماءُ يا </w:t>
            </w:r>
            <w:r w:rsidRPr="00775583">
              <w:rPr>
                <w:rFonts w:ascii="MB Lateefi" w:hAnsi="MB Lateefi" w:cs="MB Lateefi"/>
                <w:sz w:val="20"/>
                <w:szCs w:val="20"/>
                <w:rtl/>
                <w:lang w:bidi="sd-Arab-PK"/>
              </w:rPr>
              <w:t>گھر</w:t>
            </w:r>
            <w:r w:rsidRPr="00775583">
              <w:rPr>
                <w:rFonts w:ascii="MB Lateefi" w:hAnsi="MB Lateefi" w:cs="MB Lateefi" w:hint="eastAsia"/>
                <w:sz w:val="20"/>
                <w:szCs w:val="20"/>
                <w:rtl/>
                <w:lang w:bidi="sd-Arab-PK"/>
              </w:rPr>
              <w:t>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جي </w:t>
            </w:r>
            <w:r w:rsidRPr="00775583">
              <w:rPr>
                <w:rFonts w:ascii="MB Lateefi" w:hAnsi="MB Lateefi" w:cs="MB Lateefi"/>
                <w:sz w:val="20"/>
                <w:szCs w:val="20"/>
                <w:shd w:val="clear" w:color="auto" w:fill="FBD4B4" w:themeFill="accent6" w:themeFillTint="66"/>
                <w:rtl/>
                <w:lang w:bidi="sd-Arab-PK"/>
              </w:rPr>
              <w:t>سربراھ يا 18 سال ۽ ان کان</w:t>
            </w:r>
            <w:r w:rsidRPr="00775583">
              <w:rPr>
                <w:rFonts w:ascii="MB Lateefi" w:hAnsi="MB Lateefi" w:cs="MB Lateefi"/>
                <w:sz w:val="20"/>
                <w:szCs w:val="20"/>
                <w:rtl/>
                <w:lang w:bidi="sd-Arab-PK"/>
              </w:rPr>
              <w:t xml:space="preserve"> و</w:t>
            </w:r>
            <w:r w:rsidRPr="00775583">
              <w:rPr>
                <w:rFonts w:ascii="MB Lateefi" w:hAnsi="MB Lateefi" w:cs="MB Lateefi" w:hint="cs"/>
                <w:sz w:val="20"/>
                <w:szCs w:val="20"/>
                <w:rtl/>
                <w:lang w:bidi="sd-Arab-PK"/>
              </w:rPr>
              <w:t>ڌ</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sz w:val="20"/>
                <w:szCs w:val="20"/>
                <w:rtl/>
                <w:lang w:bidi="sd-Arab-PK"/>
              </w:rPr>
              <w:t xml:space="preserve"> عمر جي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نهن</w:t>
            </w:r>
            <w:r w:rsidRPr="00775583">
              <w:rPr>
                <w:rFonts w:ascii="MB Lateefi" w:hAnsi="MB Lateefi" w:cs="MB Lateefi"/>
                <w:sz w:val="20"/>
                <w:szCs w:val="20"/>
                <w:rtl/>
                <w:lang w:bidi="sd-Arab-PK"/>
              </w:rPr>
              <w:t xml:space="preserve"> سمجھدار شخص کان 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ويندو.</w:t>
            </w:r>
          </w:p>
        </w:tc>
      </w:tr>
      <w:tr w:rsidR="00B977EC" w:rsidRPr="00775583" w14:paraId="453C72C9" w14:textId="77777777" w:rsidTr="00C53F8B">
        <w:trPr>
          <w:jc w:val="center"/>
        </w:trPr>
        <w:tc>
          <w:tcPr>
            <w:tcW w:w="11598" w:type="dxa"/>
            <w:gridSpan w:val="4"/>
            <w:tcBorders>
              <w:top w:val="single" w:sz="4" w:space="0" w:color="auto"/>
            </w:tcBorders>
            <w:shd w:val="clear" w:color="auto" w:fill="F2F2F2" w:themeFill="background1" w:themeFillShade="F2"/>
            <w:vAlign w:val="center"/>
          </w:tcPr>
          <w:p w14:paraId="79E7623C" w14:textId="77777777" w:rsidR="00B977EC" w:rsidRPr="00775583" w:rsidRDefault="00B977EC" w:rsidP="00B977EC">
            <w:pPr>
              <w:tabs>
                <w:tab w:val="right" w:pos="10469"/>
              </w:tabs>
              <w:autoSpaceDE w:val="0"/>
              <w:autoSpaceDN w:val="0"/>
              <w:adjustRightInd w:val="0"/>
              <w:rPr>
                <w:rFonts w:cstheme="minorHAnsi"/>
                <w:b/>
                <w:bCs/>
                <w:i/>
                <w:iCs/>
                <w:sz w:val="20"/>
                <w:szCs w:val="20"/>
                <w:rtl/>
              </w:rPr>
            </w:pPr>
            <w:r w:rsidRPr="00775583">
              <w:rPr>
                <w:rFonts w:cstheme="minorHAnsi"/>
                <w:b/>
                <w:bCs/>
                <w:i/>
                <w:iCs/>
                <w:sz w:val="20"/>
                <w:szCs w:val="20"/>
              </w:rPr>
              <w:t>Now I would like to talk about water and sanitation status of HH</w:t>
            </w:r>
          </w:p>
          <w:p w14:paraId="23DBE066" w14:textId="3CB07E00" w:rsidR="00B977EC" w:rsidRPr="00775583" w:rsidRDefault="00B977EC" w:rsidP="00B977EC">
            <w:pPr>
              <w:tabs>
                <w:tab w:val="right" w:pos="10469"/>
              </w:tabs>
              <w:autoSpaceDE w:val="0"/>
              <w:autoSpaceDN w:val="0"/>
              <w:bidi/>
              <w:adjustRightInd w:val="0"/>
              <w:rPr>
                <w:rFonts w:cstheme="minorHAnsi"/>
                <w:b/>
                <w:bCs/>
                <w:caps/>
                <w:sz w:val="24"/>
                <w:szCs w:val="24"/>
                <w:lang w:bidi="sd-Arab-PK"/>
              </w:rPr>
            </w:pPr>
            <w:r w:rsidRPr="00775583">
              <w:rPr>
                <w:rFonts w:ascii="MB Lateefi" w:hAnsi="MB Lateefi" w:cs="MB Lateefi" w:hint="eastAsia"/>
                <w:sz w:val="24"/>
                <w:szCs w:val="24"/>
                <w:rtl/>
                <w:lang w:bidi="sd-Arab-PK"/>
              </w:rPr>
              <w:t>ھا</w:t>
            </w:r>
            <w:r w:rsidRPr="00775583">
              <w:rPr>
                <w:rFonts w:ascii="MB Lateefi" w:hAnsi="MB Lateefi" w:cs="MB Lateefi" w:hint="cs"/>
                <w:sz w:val="24"/>
                <w:szCs w:val="24"/>
                <w:rtl/>
                <w:lang w:bidi="sd-Arab-PK"/>
              </w:rPr>
              <w:t>ڻ</w:t>
            </w:r>
            <w:r w:rsidRPr="00775583">
              <w:rPr>
                <w:rFonts w:ascii="MB Lateefi" w:hAnsi="MB Lateefi" w:cs="MB Lateefi" w:hint="eastAsia"/>
                <w:sz w:val="24"/>
                <w:szCs w:val="24"/>
                <w:rtl/>
                <w:lang w:bidi="sd-Arab-PK"/>
              </w:rPr>
              <w:t>ي</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آئون</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توھان</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کان</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توھان</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جي</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گھر</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جي</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پا</w:t>
            </w:r>
            <w:r w:rsidRPr="00775583">
              <w:rPr>
                <w:rFonts w:ascii="MB Lateefi" w:hAnsi="MB Lateefi" w:cs="MB Lateefi" w:hint="cs"/>
                <w:sz w:val="24"/>
                <w:szCs w:val="24"/>
                <w:rtl/>
                <w:lang w:bidi="sd-Arab-PK"/>
              </w:rPr>
              <w:t>ڻ</w:t>
            </w:r>
            <w:r w:rsidRPr="00775583">
              <w:rPr>
                <w:rFonts w:ascii="MB Lateefi" w:hAnsi="MB Lateefi" w:cs="MB Lateefi" w:hint="eastAsia"/>
                <w:sz w:val="24"/>
                <w:szCs w:val="24"/>
                <w:rtl/>
                <w:lang w:bidi="sd-Arab-PK"/>
              </w:rPr>
              <w:t>يءَ،</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ني</w:t>
            </w:r>
            <w:r w:rsidRPr="00775583">
              <w:rPr>
                <w:rFonts w:ascii="MB Lateefi" w:hAnsi="MB Lateefi" w:cs="MB Lateefi" w:hint="cs"/>
                <w:sz w:val="24"/>
                <w:szCs w:val="24"/>
                <w:rtl/>
                <w:lang w:bidi="sd-Arab-PK"/>
              </w:rPr>
              <w:t>ڪ</w:t>
            </w:r>
            <w:r w:rsidRPr="00775583">
              <w:rPr>
                <w:rFonts w:ascii="MB Lateefi" w:hAnsi="MB Lateefi" w:cs="MB Lateefi" w:hint="eastAsia"/>
                <w:sz w:val="24"/>
                <w:szCs w:val="24"/>
                <w:rtl/>
                <w:lang w:bidi="sd-Arab-PK"/>
              </w:rPr>
              <w:t>ال</w:t>
            </w:r>
            <w:r w:rsidRPr="00775583">
              <w:rPr>
                <w:rFonts w:ascii="MB Lateefi" w:hAnsi="MB Lateefi" w:cs="MB Lateefi"/>
                <w:sz w:val="24"/>
                <w:szCs w:val="24"/>
                <w:rtl/>
                <w:lang w:bidi="sd-Arab-PK"/>
              </w:rPr>
              <w:t xml:space="preserve"> ۽ </w:t>
            </w:r>
            <w:r w:rsidRPr="00775583">
              <w:rPr>
                <w:rFonts w:ascii="MB Lateefi" w:hAnsi="MB Lateefi" w:cs="MB Lateefi" w:hint="eastAsia"/>
                <w:sz w:val="24"/>
                <w:szCs w:val="24"/>
                <w:rtl/>
                <w:lang w:bidi="sd-Arab-PK"/>
              </w:rPr>
              <w:t>صفائيءَ</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جي</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صورتحال</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بابت</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پ</w:t>
            </w:r>
            <w:r w:rsidRPr="00775583">
              <w:rPr>
                <w:rFonts w:ascii="MB Lateefi" w:hAnsi="MB Lateefi" w:cs="MB Lateefi" w:hint="cs"/>
                <w:sz w:val="24"/>
                <w:szCs w:val="24"/>
                <w:rtl/>
                <w:lang w:bidi="sd-Arab-PK"/>
              </w:rPr>
              <w:t>ڇ</w:t>
            </w:r>
            <w:r w:rsidRPr="00775583">
              <w:rPr>
                <w:rFonts w:ascii="MB Lateefi" w:hAnsi="MB Lateefi" w:cs="MB Lateefi" w:hint="eastAsia"/>
                <w:sz w:val="24"/>
                <w:szCs w:val="24"/>
                <w:rtl/>
                <w:lang w:bidi="sd-Arab-PK"/>
              </w:rPr>
              <w:t>نديس</w:t>
            </w:r>
          </w:p>
        </w:tc>
      </w:tr>
      <w:tr w:rsidR="00B977EC" w:rsidRPr="00775583" w14:paraId="390B3FFF" w14:textId="77777777" w:rsidTr="00C53F8B">
        <w:trPr>
          <w:jc w:val="center"/>
        </w:trPr>
        <w:tc>
          <w:tcPr>
            <w:tcW w:w="982" w:type="dxa"/>
            <w:vAlign w:val="center"/>
          </w:tcPr>
          <w:p w14:paraId="6E02FE1B" w14:textId="406F154E" w:rsidR="00B977EC" w:rsidRPr="00775583" w:rsidRDefault="00B977EC" w:rsidP="00B977EC">
            <w:pPr>
              <w:tabs>
                <w:tab w:val="left" w:pos="6330"/>
              </w:tabs>
              <w:bidi/>
              <w:jc w:val="center"/>
              <w:rPr>
                <w:rFonts w:cstheme="minorHAnsi"/>
                <w:sz w:val="20"/>
                <w:szCs w:val="20"/>
                <w:lang w:bidi="sd-Arab-PK"/>
              </w:rPr>
            </w:pPr>
            <w:r w:rsidRPr="00775583">
              <w:rPr>
                <w:rFonts w:cstheme="minorHAnsi"/>
                <w:sz w:val="20"/>
                <w:szCs w:val="20"/>
                <w:lang w:bidi="sd-Arab-PK"/>
              </w:rPr>
              <w:t>K1</w:t>
            </w:r>
          </w:p>
        </w:tc>
        <w:tc>
          <w:tcPr>
            <w:tcW w:w="4860" w:type="dxa"/>
            <w:vAlign w:val="center"/>
          </w:tcPr>
          <w:p w14:paraId="03DB3F35" w14:textId="77777777" w:rsidR="00B977EC" w:rsidRPr="00775583" w:rsidRDefault="00B977EC" w:rsidP="00B977EC">
            <w:pPr>
              <w:pStyle w:val="Title"/>
              <w:bidi/>
              <w:spacing w:before="120" w:after="120"/>
              <w:jc w:val="left"/>
              <w:rPr>
                <w:rFonts w:ascii="MB Lateefi" w:eastAsiaTheme="minorHAnsi" w:hAnsi="MB Lateefi" w:cs="MB Lateefi"/>
                <w:b w:val="0"/>
                <w:bCs w:val="0"/>
                <w:color w:val="auto"/>
                <w:sz w:val="22"/>
                <w:szCs w:val="22"/>
                <w:rtl/>
                <w:lang w:val="en-US" w:bidi="fa-IR"/>
              </w:rPr>
            </w:pPr>
            <w:r w:rsidRPr="00775583">
              <w:rPr>
                <w:rFonts w:ascii="MB Lateefi" w:eastAsiaTheme="minorHAnsi" w:hAnsi="MB Lateefi" w:cs="MB Lateefi" w:hint="eastAsia"/>
                <w:b w:val="0"/>
                <w:bCs w:val="0"/>
                <w:color w:val="auto"/>
                <w:sz w:val="22"/>
                <w:szCs w:val="22"/>
                <w:rtl/>
                <w:lang w:val="en-US" w:bidi="fa-IR"/>
              </w:rPr>
              <w:t>توهان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جي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گھر</w:t>
            </w:r>
            <w:r w:rsidRPr="00775583">
              <w:rPr>
                <w:rFonts w:ascii="MB Lateefi" w:eastAsiaTheme="minorHAnsi" w:hAnsi="MB Lateefi" w:cs="MB Lateefi"/>
                <w:b w:val="0"/>
                <w:bCs w:val="0"/>
                <w:color w:val="auto"/>
                <w:sz w:val="22"/>
                <w:szCs w:val="22"/>
                <w:rtl/>
                <w:lang w:val="en-US" w:bidi="fa-IR"/>
              </w:rPr>
              <w:t xml:space="preserve"> ۾ </w:t>
            </w:r>
            <w:r w:rsidRPr="00775583">
              <w:rPr>
                <w:rFonts w:ascii="MB Lateefi" w:eastAsiaTheme="minorHAnsi" w:hAnsi="MB Lateefi" w:cs="MB Lateefi" w:hint="eastAsia"/>
                <w:b w:val="0"/>
                <w:bCs w:val="0"/>
                <w:color w:val="auto"/>
                <w:sz w:val="22"/>
                <w:szCs w:val="22"/>
                <w:rtl/>
                <w:lang w:val="en-US" w:bidi="fa-IR"/>
              </w:rPr>
              <w:t>پيئ</w:t>
            </w:r>
            <w:r w:rsidRPr="00775583">
              <w:rPr>
                <w:rFonts w:ascii="MB Lateefi" w:eastAsiaTheme="minorHAnsi" w:hAnsi="MB Lateefi" w:cs="MB Lateefi" w:hint="cs"/>
                <w:b w:val="0"/>
                <w:bCs w:val="0"/>
                <w:color w:val="auto"/>
                <w:sz w:val="22"/>
                <w:szCs w:val="22"/>
                <w:rtl/>
                <w:lang w:val="en-US" w:bidi="fa-IR"/>
              </w:rPr>
              <w:t>ڻ</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جي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پا</w:t>
            </w:r>
            <w:r w:rsidRPr="00775583">
              <w:rPr>
                <w:rFonts w:ascii="MB Lateefi" w:eastAsiaTheme="minorHAnsi" w:hAnsi="MB Lateefi" w:cs="MB Lateefi" w:hint="cs"/>
                <w:b w:val="0"/>
                <w:bCs w:val="0"/>
                <w:color w:val="auto"/>
                <w:sz w:val="22"/>
                <w:szCs w:val="22"/>
                <w:rtl/>
                <w:lang w:val="en-US" w:bidi="fa-IR"/>
              </w:rPr>
              <w:t>ڻ</w:t>
            </w:r>
            <w:r w:rsidRPr="00775583">
              <w:rPr>
                <w:rFonts w:ascii="MB Lateefi" w:eastAsiaTheme="minorHAnsi" w:hAnsi="MB Lateefi" w:cs="MB Lateefi" w:hint="eastAsia"/>
                <w:b w:val="0"/>
                <w:bCs w:val="0"/>
                <w:color w:val="auto"/>
                <w:sz w:val="22"/>
                <w:szCs w:val="22"/>
                <w:rtl/>
                <w:lang w:val="en-US" w:bidi="fa-IR"/>
              </w:rPr>
              <w:t>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جو</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مکيه</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ذريعو</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ڪ</w:t>
            </w:r>
            <w:r w:rsidRPr="00775583">
              <w:rPr>
                <w:rFonts w:ascii="MB Lateefi" w:eastAsiaTheme="minorHAnsi" w:hAnsi="MB Lateefi" w:cs="MB Lateefi" w:hint="eastAsia"/>
                <w:b w:val="0"/>
                <w:bCs w:val="0"/>
                <w:color w:val="auto"/>
                <w:sz w:val="22"/>
                <w:szCs w:val="22"/>
                <w:rtl/>
                <w:lang w:val="en-US" w:bidi="fa-IR"/>
              </w:rPr>
              <w:t>ھ</w:t>
            </w:r>
            <w:r w:rsidRPr="00775583">
              <w:rPr>
                <w:rFonts w:ascii="MB Lateefi" w:eastAsiaTheme="minorHAnsi" w:hAnsi="MB Lateefi" w:cs="MB Lateefi" w:hint="cs"/>
                <w:b w:val="0"/>
                <w:bCs w:val="0"/>
                <w:color w:val="auto"/>
                <w:sz w:val="22"/>
                <w:szCs w:val="22"/>
                <w:rtl/>
                <w:lang w:val="en-US" w:bidi="fa-IR"/>
              </w:rPr>
              <w:t>ڙ</w:t>
            </w:r>
            <w:r w:rsidRPr="00775583">
              <w:rPr>
                <w:rFonts w:ascii="MB Lateefi" w:eastAsiaTheme="minorHAnsi" w:hAnsi="MB Lateefi" w:cs="MB Lateefi" w:hint="eastAsia"/>
                <w:b w:val="0"/>
                <w:bCs w:val="0"/>
                <w:color w:val="auto"/>
                <w:sz w:val="22"/>
                <w:szCs w:val="22"/>
                <w:rtl/>
                <w:lang w:val="en-US" w:bidi="fa-IR"/>
              </w:rPr>
              <w:t>و</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آهي؟</w:t>
            </w:r>
          </w:p>
        </w:tc>
        <w:tc>
          <w:tcPr>
            <w:tcW w:w="4591" w:type="dxa"/>
          </w:tcPr>
          <w:p w14:paraId="7833AE81"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Change w:id="1538" w:author="Iqbal Ameerali" w:date="2020-10-08T11:45:00Z">
                  <w:rPr>
                    <w:rStyle w:val="FontStyle85"/>
                    <w:rFonts w:ascii="MB Lateefi" w:hAnsi="MB Lateefi" w:cs="MB Lateefi"/>
                    <w:b/>
                    <w:bCs/>
                    <w:i w:val="0"/>
                    <w:iCs w:val="0"/>
                    <w:color w:val="000000"/>
                    <w:sz w:val="20"/>
                    <w:szCs w:val="20"/>
                    <w:u w:val="single"/>
                    <w:rtl/>
                    <w:lang w:val="en-GB" w:bidi="sd-Arab-PK"/>
                  </w:rPr>
                </w:rPrChange>
              </w:rPr>
            </w:pPr>
            <w:r w:rsidRPr="00775583">
              <w:rPr>
                <w:rStyle w:val="FontStyle85"/>
                <w:rFonts w:ascii="MB Lateefi" w:hAnsi="MB Lateefi" w:cs="MB Lateefi" w:hint="eastAsia"/>
                <w:b/>
                <w:i w:val="0"/>
                <w:iCs w:val="0"/>
                <w:sz w:val="20"/>
                <w:szCs w:val="20"/>
                <w:u w:val="single"/>
                <w:rtl/>
                <w:lang w:bidi="sd-Arab-PK"/>
              </w:rPr>
              <w:t>ميونسيپال</w:t>
            </w:r>
            <w:r w:rsidRPr="00775583">
              <w:rPr>
                <w:rStyle w:val="FontStyle85"/>
                <w:rFonts w:ascii="MB Lateefi" w:hAnsi="MB Lateefi" w:cs="MB Lateefi" w:hint="cs"/>
                <w:b/>
                <w:i w:val="0"/>
                <w:iCs w:val="0"/>
                <w:sz w:val="20"/>
                <w:szCs w:val="20"/>
                <w:u w:val="single"/>
                <w:rtl/>
                <w:lang w:bidi="sd-Arab-PK"/>
              </w:rPr>
              <w:t>ٽ</w:t>
            </w:r>
            <w:r w:rsidRPr="00775583">
              <w:rPr>
                <w:rStyle w:val="FontStyle85"/>
                <w:rFonts w:ascii="MB Lateefi" w:hAnsi="MB Lateefi" w:cs="MB Lateefi" w:hint="eastAsia"/>
                <w:b/>
                <w:i w:val="0"/>
                <w:iCs w:val="0"/>
                <w:sz w:val="20"/>
                <w:szCs w:val="20"/>
                <w:u w:val="single"/>
                <w:rtl/>
                <w:lang w:bidi="sd-Arab-PK"/>
              </w:rPr>
              <w:t>ي</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جو</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پا</w:t>
            </w:r>
            <w:r w:rsidRPr="00775583">
              <w:rPr>
                <w:rStyle w:val="FontStyle85"/>
                <w:rFonts w:ascii="MB Lateefi" w:hAnsi="MB Lateefi" w:cs="MB Lateefi" w:hint="cs"/>
                <w:b/>
                <w:i w:val="0"/>
                <w:iCs w:val="0"/>
                <w:sz w:val="20"/>
                <w:szCs w:val="20"/>
                <w:u w:val="single"/>
                <w:rtl/>
                <w:lang w:bidi="sd-Arab-PK"/>
              </w:rPr>
              <w:t>ڻ</w:t>
            </w:r>
            <w:r w:rsidRPr="00775583">
              <w:rPr>
                <w:rStyle w:val="FontStyle85"/>
                <w:rFonts w:ascii="MB Lateefi" w:hAnsi="MB Lateefi" w:cs="MB Lateefi" w:hint="eastAsia"/>
                <w:b/>
                <w:i w:val="0"/>
                <w:iCs w:val="0"/>
                <w:sz w:val="20"/>
                <w:szCs w:val="20"/>
                <w:u w:val="single"/>
                <w:rtl/>
                <w:lang w:bidi="sd-Arab-PK"/>
              </w:rPr>
              <w:t>ي</w:t>
            </w:r>
          </w:p>
          <w:p w14:paraId="71BA8106"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اندر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AF4AE41"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اهر</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37CDBCD2"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 اندر جي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6AD18985"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عوامي</w:t>
            </w:r>
            <w:r w:rsidRPr="00775583">
              <w:rPr>
                <w:rStyle w:val="FontStyle85"/>
                <w:rFonts w:ascii="MB Lateefi" w:hAnsi="MB Lateefi" w:cs="MB Lateefi"/>
                <w:b/>
                <w:i w:val="0"/>
                <w:iCs w:val="0"/>
                <w:sz w:val="20"/>
                <w:szCs w:val="20"/>
                <w:rtl/>
              </w:rPr>
              <w:t xml:space="preserve"> نل</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ل</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b/>
                <w:i w:val="0"/>
                <w:iCs w:val="0"/>
                <w:sz w:val="20"/>
                <w:szCs w:val="20"/>
                <w:rtl/>
              </w:rPr>
              <w:t xml:space="preserve"> آهي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4 </w:t>
            </w:r>
          </w:p>
          <w:p w14:paraId="0395AD3B"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صاف</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فل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پلان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w:t>
            </w:r>
          </w:p>
          <w:p w14:paraId="202351EE" w14:textId="73114ACC"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775583">
              <w:rPr>
                <w:rStyle w:val="FontStyle85"/>
                <w:rFonts w:ascii="MB Lateefi" w:hAnsi="MB Lateefi" w:cs="MB Lateefi" w:hint="eastAsia"/>
                <w:b/>
                <w:i w:val="0"/>
                <w:iCs w:val="0"/>
                <w:sz w:val="20"/>
                <w:szCs w:val="20"/>
                <w:u w:val="single"/>
                <w:rtl/>
                <w:lang w:bidi="sd-Arab-PK"/>
              </w:rPr>
              <w:t>بور</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جو</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پا</w:t>
            </w:r>
            <w:r w:rsidRPr="00775583">
              <w:rPr>
                <w:rStyle w:val="FontStyle85"/>
                <w:rFonts w:ascii="MB Lateefi" w:hAnsi="MB Lateefi" w:cs="MB Lateefi" w:hint="cs"/>
                <w:b/>
                <w:i w:val="0"/>
                <w:iCs w:val="0"/>
                <w:sz w:val="20"/>
                <w:szCs w:val="20"/>
                <w:u w:val="single"/>
                <w:rtl/>
                <w:lang w:bidi="sd-Arab-PK"/>
              </w:rPr>
              <w:t>ڻ</w:t>
            </w:r>
            <w:r w:rsidRPr="00775583">
              <w:rPr>
                <w:rStyle w:val="FontStyle85"/>
                <w:rFonts w:ascii="MB Lateefi" w:hAnsi="MB Lateefi" w:cs="MB Lateefi" w:hint="eastAsia"/>
                <w:b/>
                <w:i w:val="0"/>
                <w:iCs w:val="0"/>
                <w:sz w:val="20"/>
                <w:szCs w:val="20"/>
                <w:u w:val="single"/>
                <w:rtl/>
                <w:lang w:bidi="sd-Arab-PK"/>
              </w:rPr>
              <w:t>ي</w:t>
            </w:r>
          </w:p>
          <w:p w14:paraId="060AD25C" w14:textId="4A2094B4"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مو</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پمپ </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يوب</w:t>
            </w:r>
            <w:r w:rsidRPr="00775583">
              <w:rPr>
                <w:rStyle w:val="FontStyle85"/>
                <w:rFonts w:ascii="MB Lateefi" w:hAnsi="MB Lateefi" w:cs="MB Lateefi"/>
                <w:b/>
                <w:i w:val="0"/>
                <w:iCs w:val="0"/>
                <w:sz w:val="20"/>
                <w:szCs w:val="20"/>
                <w:rtl/>
                <w:lang w:bidi="sd-Arab-PK"/>
              </w:rPr>
              <w:t xml:space="preserve"> ويل </w:t>
            </w:r>
            <w:r w:rsidRPr="00775583">
              <w:rPr>
                <w:rStyle w:val="FontStyle85"/>
                <w:rFonts w:ascii="MB Lateefi" w:hAnsi="MB Lateefi" w:cs="MB Lateefi" w:hint="eastAsia"/>
                <w:b/>
                <w:i w:val="0"/>
                <w:iCs w:val="0"/>
                <w:sz w:val="20"/>
                <w:szCs w:val="20"/>
                <w:rtl/>
              </w:rPr>
              <w:t>بورنگ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6</w:t>
            </w:r>
          </w:p>
          <w:p w14:paraId="6834BE0E"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نل</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handpump</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7</w:t>
            </w:r>
          </w:p>
          <w:p w14:paraId="0F0B21E2"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u w:val="single"/>
                <w:rtl/>
                <w:lang w:bidi="sd-Arab-PK"/>
              </w:rPr>
            </w:pPr>
            <w:r w:rsidRPr="00775583">
              <w:rPr>
                <w:rStyle w:val="FontStyle85"/>
                <w:rFonts w:ascii="MB Lateefi" w:hAnsi="MB Lateefi" w:cs="MB Lateefi" w:hint="eastAsia"/>
                <w:bCs/>
                <w:i w:val="0"/>
                <w:iCs w:val="0"/>
                <w:sz w:val="20"/>
                <w:szCs w:val="20"/>
                <w:u w:val="single"/>
                <w:rtl/>
                <w:lang w:bidi="sd-Arab-PK"/>
              </w:rPr>
              <w:t>کوھ</w:t>
            </w:r>
            <w:r w:rsidRPr="00775583">
              <w:rPr>
                <w:rStyle w:val="FontStyle85"/>
                <w:rFonts w:ascii="MB Lateefi" w:hAnsi="MB Lateefi" w:cs="MB Lateefi"/>
                <w:bCs/>
                <w:i w:val="0"/>
                <w:iCs w:val="0"/>
                <w:sz w:val="20"/>
                <w:szCs w:val="20"/>
                <w:u w:val="single"/>
                <w:rtl/>
                <w:lang w:bidi="sd-Arab-PK"/>
              </w:rPr>
              <w:t xml:space="preserve"> </w:t>
            </w:r>
            <w:r w:rsidRPr="00775583">
              <w:rPr>
                <w:rStyle w:val="FontStyle85"/>
                <w:rFonts w:ascii="MB Lateefi" w:hAnsi="MB Lateefi" w:cs="MB Lateefi" w:hint="eastAsia"/>
                <w:bCs/>
                <w:i w:val="0"/>
                <w:iCs w:val="0"/>
                <w:sz w:val="20"/>
                <w:szCs w:val="20"/>
                <w:u w:val="single"/>
                <w:rtl/>
                <w:lang w:bidi="sd-Arab-PK"/>
              </w:rPr>
              <w:t>جي</w:t>
            </w:r>
            <w:r w:rsidRPr="00775583">
              <w:rPr>
                <w:rStyle w:val="FontStyle85"/>
                <w:rFonts w:ascii="MB Lateefi" w:hAnsi="MB Lateefi" w:cs="MB Lateefi"/>
                <w:bCs/>
                <w:i w:val="0"/>
                <w:iCs w:val="0"/>
                <w:sz w:val="20"/>
                <w:szCs w:val="20"/>
                <w:u w:val="single"/>
                <w:rtl/>
                <w:lang w:bidi="sd-Arab-PK"/>
              </w:rPr>
              <w:t xml:space="preserve"> </w:t>
            </w:r>
            <w:r w:rsidRPr="00775583">
              <w:rPr>
                <w:rStyle w:val="FontStyle85"/>
                <w:rFonts w:ascii="MB Lateefi" w:hAnsi="MB Lateefi" w:cs="MB Lateefi" w:hint="eastAsia"/>
                <w:bCs/>
                <w:i w:val="0"/>
                <w:iCs w:val="0"/>
                <w:sz w:val="20"/>
                <w:szCs w:val="20"/>
                <w:u w:val="single"/>
                <w:rtl/>
                <w:lang w:bidi="sd-Arab-PK"/>
              </w:rPr>
              <w:t>پا</w:t>
            </w:r>
            <w:r w:rsidRPr="00775583">
              <w:rPr>
                <w:rStyle w:val="FontStyle85"/>
                <w:rFonts w:ascii="MB Lateefi" w:hAnsi="MB Lateefi" w:cs="MB Lateefi" w:hint="cs"/>
                <w:bCs/>
                <w:i w:val="0"/>
                <w:iCs w:val="0"/>
                <w:sz w:val="20"/>
                <w:szCs w:val="20"/>
                <w:u w:val="single"/>
                <w:rtl/>
                <w:lang w:bidi="sd-Arab-PK"/>
              </w:rPr>
              <w:t>ڻ</w:t>
            </w:r>
            <w:r w:rsidRPr="00775583">
              <w:rPr>
                <w:rStyle w:val="FontStyle85"/>
                <w:rFonts w:ascii="MB Lateefi" w:hAnsi="MB Lateefi" w:cs="MB Lateefi" w:hint="eastAsia"/>
                <w:bCs/>
                <w:i w:val="0"/>
                <w:iCs w:val="0"/>
                <w:sz w:val="20"/>
                <w:szCs w:val="20"/>
                <w:u w:val="single"/>
                <w:rtl/>
                <w:lang w:bidi="sd-Arab-PK"/>
              </w:rPr>
              <w:t>ي</w:t>
            </w:r>
          </w:p>
          <w:p w14:paraId="2D41B65D" w14:textId="6DF154A8"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چو</w:t>
            </w:r>
            <w:r w:rsidRPr="00775583">
              <w:rPr>
                <w:rStyle w:val="FontStyle85"/>
                <w:rFonts w:ascii="MB Lateefi" w:hAnsi="MB Lateefi" w:cs="MB Lateefi" w:hint="cs"/>
                <w:b/>
                <w:i w:val="0"/>
                <w:iCs w:val="0"/>
                <w:sz w:val="20"/>
                <w:szCs w:val="20"/>
                <w:rtl/>
                <w:lang w:bidi="sd-Arab-PK"/>
              </w:rPr>
              <w:t>ڌ</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پ</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کو</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8</w:t>
            </w:r>
          </w:p>
          <w:p w14:paraId="4CFDD62A" w14:textId="504A98C4"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بنا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چو</w:t>
            </w:r>
            <w:r w:rsidRPr="00775583">
              <w:rPr>
                <w:rStyle w:val="FontStyle85"/>
                <w:rFonts w:ascii="MB Lateefi" w:hAnsi="MB Lateefi" w:cs="MB Lateefi" w:hint="cs"/>
                <w:b/>
                <w:i w:val="0"/>
                <w:iCs w:val="0"/>
                <w:sz w:val="20"/>
                <w:szCs w:val="20"/>
                <w:rtl/>
                <w:lang w:bidi="sd-Arab-PK"/>
              </w:rPr>
              <w:t>ڌ</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چي</w:t>
            </w:r>
            <w:r w:rsidRPr="00775583">
              <w:rPr>
                <w:rStyle w:val="FontStyle85"/>
                <w:rFonts w:ascii="MB Lateefi" w:hAnsi="MB Lateefi" w:cs="MB Lateefi"/>
                <w:b/>
                <w:i w:val="0"/>
                <w:iCs w:val="0"/>
                <w:sz w:val="20"/>
                <w:szCs w:val="20"/>
                <w:rtl/>
              </w:rPr>
              <w:t xml:space="preserve"> کو</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9</w:t>
            </w:r>
          </w:p>
          <w:p w14:paraId="410DF4EE"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775583">
              <w:rPr>
                <w:rStyle w:val="FontStyle85"/>
                <w:rFonts w:ascii="MB Lateefi" w:hAnsi="MB Lateefi" w:cs="MB Lateefi" w:hint="cs"/>
                <w:b/>
                <w:i w:val="0"/>
                <w:iCs w:val="0"/>
                <w:sz w:val="20"/>
                <w:szCs w:val="20"/>
                <w:u w:val="single"/>
                <w:rtl/>
                <w:lang w:bidi="sd-Arab-PK"/>
              </w:rPr>
              <w:t>ٻ</w:t>
            </w:r>
            <w:r w:rsidRPr="00775583">
              <w:rPr>
                <w:rStyle w:val="FontStyle85"/>
                <w:rFonts w:ascii="MB Lateefi" w:hAnsi="MB Lateefi" w:cs="MB Lateefi" w:hint="eastAsia"/>
                <w:b/>
                <w:i w:val="0"/>
                <w:iCs w:val="0"/>
                <w:sz w:val="20"/>
                <w:szCs w:val="20"/>
                <w:u w:val="single"/>
                <w:rtl/>
                <w:lang w:bidi="sd-Arab-PK"/>
              </w:rPr>
              <w:t>يا</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ذريعا</w:t>
            </w:r>
          </w:p>
          <w:p w14:paraId="4F7A28F9" w14:textId="2818997E"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مينهن</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1</w:t>
            </w:r>
            <w:r w:rsidRPr="00775583">
              <w:rPr>
                <w:rStyle w:val="FontStyle85"/>
                <w:rFonts w:ascii="MB Lateefi" w:hAnsi="MB Lateefi" w:cs="MB Lateefi"/>
                <w:bCs/>
                <w:i w:val="0"/>
                <w:iCs w:val="0"/>
                <w:sz w:val="20"/>
                <w:szCs w:val="20"/>
              </w:rPr>
              <w:t>0</w:t>
            </w:r>
          </w:p>
          <w:p w14:paraId="1C82C27C" w14:textId="3B96867F"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روارو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1</w:t>
            </w:r>
            <w:r w:rsidRPr="00775583">
              <w:rPr>
                <w:rStyle w:val="FontStyle85"/>
                <w:rFonts w:ascii="MB Lateefi" w:hAnsi="MB Lateefi" w:cs="MB Lateefi"/>
                <w:bCs/>
                <w:i w:val="0"/>
                <w:iCs w:val="0"/>
                <w:sz w:val="20"/>
                <w:szCs w:val="20"/>
              </w:rPr>
              <w:t>1</w:t>
            </w:r>
          </w:p>
          <w:p w14:paraId="5F6BC358" w14:textId="6FEEDFD5"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هه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گا</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ئن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12</w:t>
            </w:r>
          </w:p>
          <w:p w14:paraId="4431FEEE" w14:textId="5E23FFF3"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ندي،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دريا</w:t>
            </w:r>
            <w:r w:rsidRPr="00775583">
              <w:rPr>
                <w:rStyle w:val="FontStyle85"/>
                <w:rFonts w:ascii="MB Lateefi" w:hAnsi="MB Lateefi" w:cs="MB Lateefi" w:hint="eastAsia"/>
                <w:b/>
                <w:i w:val="0"/>
                <w:iCs w:val="0"/>
                <w:sz w:val="20"/>
                <w:szCs w:val="20"/>
                <w:rtl/>
                <w:lang w:bidi="sd-Arab-PK"/>
              </w:rPr>
              <w:t>ءُ،</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وا</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ورس</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hint="eastAsia"/>
                <w:b/>
                <w:i w:val="0"/>
                <w:iCs w:val="0"/>
                <w:sz w:val="20"/>
                <w:szCs w:val="20"/>
                <w:rtl/>
                <w:lang w:bidi="sd-Arab-PK"/>
              </w:rPr>
              <w:t>وهند</w:t>
            </w:r>
            <w:r w:rsidRPr="00775583">
              <w:rPr>
                <w:rStyle w:val="FontStyle85"/>
                <w:rFonts w:ascii="MB Lateefi" w:hAnsi="MB Lateefi" w:cs="MB Lateefi" w:hint="cs"/>
                <w:b/>
                <w:i w:val="0"/>
                <w:iCs w:val="0"/>
                <w:sz w:val="20"/>
                <w:szCs w:val="20"/>
                <w:rtl/>
                <w:lang w:bidi="sd-Arab-PK"/>
              </w:rPr>
              <w:t>ڙ</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13</w:t>
            </w:r>
          </w:p>
          <w:p w14:paraId="4D0DC2E2" w14:textId="70DD5E04"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بوتل</w:t>
            </w:r>
            <w:r w:rsidRPr="00775583">
              <w:rPr>
                <w:rStyle w:val="FontStyle85"/>
                <w:rFonts w:ascii="MB Lateefi" w:hAnsi="MB Lateefi" w:cs="MB Lateefi"/>
                <w:b/>
                <w:i w:val="0"/>
                <w:iCs w:val="0"/>
                <w:sz w:val="20"/>
                <w:szCs w:val="20"/>
                <w:rtl/>
              </w:rPr>
              <w:t xml:space="preserve"> وارو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(منرل وا</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14</w:t>
            </w:r>
          </w:p>
          <w:p w14:paraId="2E387A0B" w14:textId="7B50A85B"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بور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جو</w:t>
            </w:r>
            <w:r w:rsidRPr="00775583">
              <w:rPr>
                <w:rStyle w:val="FontStyle85"/>
                <w:rFonts w:ascii="MB Lateefi" w:hAnsi="MB Lateefi" w:cs="MB Lateefi" w:hint="eastAsia"/>
                <w:b/>
                <w:i w:val="0"/>
                <w:iCs w:val="0"/>
                <w:sz w:val="20"/>
                <w:szCs w:val="20"/>
                <w:rtl/>
              </w:rPr>
              <w:t>صاف</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فل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پلان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15</w:t>
            </w:r>
          </w:p>
          <w:p w14:paraId="7920A719" w14:textId="2BD958EC"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165" w:type="dxa"/>
          </w:tcPr>
          <w:p w14:paraId="74B75A2C"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7D30A4F9" w14:textId="77777777" w:rsidTr="00C53F8B">
        <w:trPr>
          <w:jc w:val="center"/>
        </w:trPr>
        <w:tc>
          <w:tcPr>
            <w:tcW w:w="982" w:type="dxa"/>
            <w:vAlign w:val="center"/>
          </w:tcPr>
          <w:p w14:paraId="7FA2F6C5" w14:textId="3EC166AA"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K2</w:t>
            </w:r>
          </w:p>
        </w:tc>
        <w:tc>
          <w:tcPr>
            <w:tcW w:w="4860" w:type="dxa"/>
            <w:vAlign w:val="center"/>
          </w:tcPr>
          <w:p w14:paraId="29E1DB4E" w14:textId="77777777"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fa-IR"/>
              </w:rPr>
              <w:t>توهان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گھر</w:t>
            </w:r>
            <w:r w:rsidRPr="00775583">
              <w:rPr>
                <w:rFonts w:ascii="MB Lateefi" w:hAnsi="MB Lateefi" w:cs="MB Lateefi"/>
                <w:rtl/>
                <w:lang w:bidi="fa-IR"/>
              </w:rPr>
              <w:t xml:space="preserve"> ۾ </w:t>
            </w:r>
            <w:r w:rsidRPr="00775583">
              <w:rPr>
                <w:rFonts w:ascii="MB Lateefi" w:hAnsi="MB Lateefi" w:cs="MB Lateefi" w:hint="eastAsia"/>
                <w:rtl/>
                <w:lang w:bidi="fa-IR"/>
              </w:rPr>
              <w:t>ر</w:t>
            </w:r>
            <w:r w:rsidRPr="00775583">
              <w:rPr>
                <w:rFonts w:ascii="MB Lateefi" w:hAnsi="MB Lateefi" w:cs="MB Lateefi" w:hint="cs"/>
                <w:rtl/>
                <w:lang w:bidi="fa-IR"/>
              </w:rPr>
              <w:t>ڌ</w:t>
            </w:r>
            <w:r w:rsidRPr="00775583">
              <w:rPr>
                <w:rFonts w:ascii="MB Lateefi" w:hAnsi="MB Lateefi" w:cs="MB Lateefi"/>
                <w:rtl/>
                <w:lang w:bidi="fa-IR"/>
              </w:rPr>
              <w:t xml:space="preserve"> </w:t>
            </w:r>
            <w:r w:rsidRPr="00775583">
              <w:rPr>
                <w:rFonts w:ascii="MB Lateefi" w:hAnsi="MB Lateefi" w:cs="MB Lateefi" w:hint="eastAsia"/>
                <w:rtl/>
                <w:lang w:bidi="fa-IR"/>
              </w:rPr>
              <w:t>پچاءُ</w:t>
            </w:r>
            <w:r w:rsidRPr="00775583">
              <w:rPr>
                <w:rFonts w:ascii="MB Lateefi" w:hAnsi="MB Lateefi" w:cs="MB Lateefi"/>
                <w:rtl/>
                <w:lang w:bidi="fa-IR"/>
              </w:rPr>
              <w:t xml:space="preserve"> ۽ </w:t>
            </w:r>
            <w:r w:rsidRPr="00775583">
              <w:rPr>
                <w:rFonts w:ascii="MB Lateefi" w:hAnsi="MB Lateefi" w:cs="MB Lateefi" w:hint="eastAsia"/>
                <w:rtl/>
                <w:lang w:bidi="fa-IR"/>
              </w:rPr>
              <w:t>ھ</w:t>
            </w:r>
            <w:r w:rsidRPr="00775583">
              <w:rPr>
                <w:rFonts w:ascii="MB Lateefi" w:hAnsi="MB Lateefi" w:cs="MB Lateefi" w:hint="cs"/>
                <w:rtl/>
                <w:lang w:bidi="fa-IR"/>
              </w:rPr>
              <w:t>ٿ</w:t>
            </w:r>
            <w:r w:rsidRPr="00775583">
              <w:rPr>
                <w:rFonts w:ascii="MB Lateefi" w:hAnsi="MB Lateefi" w:cs="MB Lateefi"/>
                <w:rtl/>
                <w:lang w:bidi="fa-IR"/>
              </w:rPr>
              <w:t xml:space="preserve"> </w:t>
            </w:r>
            <w:r w:rsidRPr="00775583">
              <w:rPr>
                <w:rFonts w:ascii="MB Lateefi" w:hAnsi="MB Lateefi" w:cs="MB Lateefi" w:hint="cs"/>
                <w:rtl/>
                <w:lang w:bidi="fa-IR"/>
              </w:rPr>
              <w:t>ڌ</w:t>
            </w:r>
            <w:r w:rsidRPr="00775583">
              <w:rPr>
                <w:rFonts w:ascii="MB Lateefi" w:hAnsi="MB Lateefi" w:cs="MB Lateefi" w:hint="eastAsia"/>
                <w:rtl/>
                <w:lang w:bidi="fa-IR"/>
              </w:rPr>
              <w:t>وئ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مکيه</w:t>
            </w:r>
            <w:r w:rsidRPr="00775583">
              <w:rPr>
                <w:rFonts w:ascii="MB Lateefi" w:hAnsi="MB Lateefi" w:cs="MB Lateefi"/>
                <w:rtl/>
                <w:lang w:bidi="fa-IR"/>
              </w:rPr>
              <w:t xml:space="preserve"> </w:t>
            </w:r>
            <w:r w:rsidRPr="00775583">
              <w:rPr>
                <w:rFonts w:ascii="MB Lateefi" w:hAnsi="MB Lateefi" w:cs="MB Lateefi" w:hint="eastAsia"/>
                <w:rtl/>
                <w:lang w:bidi="fa-IR"/>
              </w:rPr>
              <w:t>ذريعو</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آهي؟</w:t>
            </w:r>
          </w:p>
        </w:tc>
        <w:tc>
          <w:tcPr>
            <w:tcW w:w="4591" w:type="dxa"/>
          </w:tcPr>
          <w:p w14:paraId="299A9246"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Change w:id="1539" w:author="Iqbal Ameerali" w:date="2020-10-08T11:45:00Z">
                  <w:rPr>
                    <w:rStyle w:val="FontStyle85"/>
                    <w:rFonts w:ascii="MB Lateefi" w:eastAsiaTheme="minorHAnsi" w:hAnsi="MB Lateefi" w:cs="MB Lateefi"/>
                    <w:b/>
                    <w:i w:val="0"/>
                    <w:iCs w:val="0"/>
                    <w:sz w:val="20"/>
                    <w:szCs w:val="20"/>
                    <w:u w:val="single"/>
                    <w:rtl/>
                    <w:lang w:bidi="sd-Arab-PK"/>
                  </w:rPr>
                </w:rPrChange>
              </w:rPr>
            </w:pPr>
            <w:r w:rsidRPr="00775583">
              <w:rPr>
                <w:rStyle w:val="FontStyle85"/>
                <w:rFonts w:ascii="MB Lateefi" w:hAnsi="MB Lateefi" w:cs="MB Lateefi" w:hint="eastAsia"/>
                <w:b/>
                <w:i w:val="0"/>
                <w:iCs w:val="0"/>
                <w:sz w:val="20"/>
                <w:szCs w:val="20"/>
                <w:u w:val="single"/>
                <w:rtl/>
                <w:lang w:bidi="sd-Arab-PK"/>
              </w:rPr>
              <w:t>ميونسيپال</w:t>
            </w:r>
            <w:r w:rsidRPr="00775583">
              <w:rPr>
                <w:rStyle w:val="FontStyle85"/>
                <w:rFonts w:ascii="MB Lateefi" w:hAnsi="MB Lateefi" w:cs="MB Lateefi" w:hint="cs"/>
                <w:b/>
                <w:i w:val="0"/>
                <w:iCs w:val="0"/>
                <w:sz w:val="20"/>
                <w:szCs w:val="20"/>
                <w:u w:val="single"/>
                <w:rtl/>
                <w:lang w:bidi="sd-Arab-PK"/>
              </w:rPr>
              <w:t>ٽ</w:t>
            </w:r>
            <w:r w:rsidRPr="00775583">
              <w:rPr>
                <w:rStyle w:val="FontStyle85"/>
                <w:rFonts w:ascii="MB Lateefi" w:hAnsi="MB Lateefi" w:cs="MB Lateefi" w:hint="eastAsia"/>
                <w:b/>
                <w:i w:val="0"/>
                <w:iCs w:val="0"/>
                <w:sz w:val="20"/>
                <w:szCs w:val="20"/>
                <w:u w:val="single"/>
                <w:rtl/>
                <w:lang w:bidi="sd-Arab-PK"/>
              </w:rPr>
              <w:t>ي</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جو</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پا</w:t>
            </w:r>
            <w:r w:rsidRPr="00775583">
              <w:rPr>
                <w:rStyle w:val="FontStyle85"/>
                <w:rFonts w:ascii="MB Lateefi" w:hAnsi="MB Lateefi" w:cs="MB Lateefi" w:hint="cs"/>
                <w:b/>
                <w:i w:val="0"/>
                <w:iCs w:val="0"/>
                <w:sz w:val="20"/>
                <w:szCs w:val="20"/>
                <w:u w:val="single"/>
                <w:rtl/>
                <w:lang w:bidi="sd-Arab-PK"/>
              </w:rPr>
              <w:t>ڻ</w:t>
            </w:r>
            <w:r w:rsidRPr="00775583">
              <w:rPr>
                <w:rStyle w:val="FontStyle85"/>
                <w:rFonts w:ascii="MB Lateefi" w:hAnsi="MB Lateefi" w:cs="MB Lateefi" w:hint="eastAsia"/>
                <w:b/>
                <w:i w:val="0"/>
                <w:iCs w:val="0"/>
                <w:sz w:val="20"/>
                <w:szCs w:val="20"/>
                <w:u w:val="single"/>
                <w:rtl/>
                <w:lang w:bidi="sd-Arab-PK"/>
              </w:rPr>
              <w:t>ي</w:t>
            </w:r>
          </w:p>
          <w:p w14:paraId="29EA62C5"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اندر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FDBE327"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اهر</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51A622DD"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 اندر جي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6D944E00"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عوامي</w:t>
            </w:r>
            <w:r w:rsidRPr="00775583">
              <w:rPr>
                <w:rStyle w:val="FontStyle85"/>
                <w:rFonts w:ascii="MB Lateefi" w:hAnsi="MB Lateefi" w:cs="MB Lateefi"/>
                <w:b/>
                <w:i w:val="0"/>
                <w:iCs w:val="0"/>
                <w:sz w:val="20"/>
                <w:szCs w:val="20"/>
                <w:rtl/>
              </w:rPr>
              <w:t xml:space="preserve"> نل</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ل</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b/>
                <w:i w:val="0"/>
                <w:iCs w:val="0"/>
                <w:sz w:val="20"/>
                <w:szCs w:val="20"/>
                <w:rtl/>
              </w:rPr>
              <w:t xml:space="preserve"> آهي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4 </w:t>
            </w:r>
          </w:p>
          <w:p w14:paraId="6D814E68"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صاف</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فل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پلان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w:t>
            </w:r>
          </w:p>
          <w:p w14:paraId="14A9E817"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775583">
              <w:rPr>
                <w:rStyle w:val="FontStyle85"/>
                <w:rFonts w:ascii="MB Lateefi" w:hAnsi="MB Lateefi" w:cs="MB Lateefi" w:hint="eastAsia"/>
                <w:b/>
                <w:i w:val="0"/>
                <w:iCs w:val="0"/>
                <w:sz w:val="20"/>
                <w:szCs w:val="20"/>
                <w:u w:val="single"/>
                <w:rtl/>
                <w:lang w:bidi="sd-Arab-PK"/>
              </w:rPr>
              <w:t>بور</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جو</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پا</w:t>
            </w:r>
            <w:r w:rsidRPr="00775583">
              <w:rPr>
                <w:rStyle w:val="FontStyle85"/>
                <w:rFonts w:ascii="MB Lateefi" w:hAnsi="MB Lateefi" w:cs="MB Lateefi" w:hint="cs"/>
                <w:b/>
                <w:i w:val="0"/>
                <w:iCs w:val="0"/>
                <w:sz w:val="20"/>
                <w:szCs w:val="20"/>
                <w:u w:val="single"/>
                <w:rtl/>
                <w:lang w:bidi="sd-Arab-PK"/>
              </w:rPr>
              <w:t>ڻ</w:t>
            </w:r>
            <w:r w:rsidRPr="00775583">
              <w:rPr>
                <w:rStyle w:val="FontStyle85"/>
                <w:rFonts w:ascii="MB Lateefi" w:hAnsi="MB Lateefi" w:cs="MB Lateefi" w:hint="eastAsia"/>
                <w:b/>
                <w:i w:val="0"/>
                <w:iCs w:val="0"/>
                <w:sz w:val="20"/>
                <w:szCs w:val="20"/>
                <w:u w:val="single"/>
                <w:rtl/>
                <w:lang w:bidi="sd-Arab-PK"/>
              </w:rPr>
              <w:t>ي</w:t>
            </w:r>
          </w:p>
          <w:p w14:paraId="55397B05"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مو</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پمپ </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يوب</w:t>
            </w:r>
            <w:r w:rsidRPr="00775583">
              <w:rPr>
                <w:rStyle w:val="FontStyle85"/>
                <w:rFonts w:ascii="MB Lateefi" w:hAnsi="MB Lateefi" w:cs="MB Lateefi"/>
                <w:b/>
                <w:i w:val="0"/>
                <w:iCs w:val="0"/>
                <w:sz w:val="20"/>
                <w:szCs w:val="20"/>
                <w:rtl/>
                <w:lang w:bidi="sd-Arab-PK"/>
              </w:rPr>
              <w:t xml:space="preserve"> ويل </w:t>
            </w:r>
            <w:r w:rsidRPr="00775583">
              <w:rPr>
                <w:rStyle w:val="FontStyle85"/>
                <w:rFonts w:ascii="MB Lateefi" w:hAnsi="MB Lateefi" w:cs="MB Lateefi" w:hint="eastAsia"/>
                <w:b/>
                <w:i w:val="0"/>
                <w:iCs w:val="0"/>
                <w:sz w:val="20"/>
                <w:szCs w:val="20"/>
                <w:rtl/>
              </w:rPr>
              <w:t>بورنگ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6</w:t>
            </w:r>
          </w:p>
          <w:p w14:paraId="19313F4B"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نل</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handpump</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7</w:t>
            </w:r>
          </w:p>
          <w:p w14:paraId="1155D6DF"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u w:val="single"/>
                <w:rtl/>
                <w:lang w:bidi="sd-Arab-PK"/>
              </w:rPr>
            </w:pPr>
            <w:r w:rsidRPr="00775583">
              <w:rPr>
                <w:rStyle w:val="FontStyle85"/>
                <w:rFonts w:ascii="MB Lateefi" w:hAnsi="MB Lateefi" w:cs="MB Lateefi" w:hint="eastAsia"/>
                <w:bCs/>
                <w:i w:val="0"/>
                <w:iCs w:val="0"/>
                <w:sz w:val="20"/>
                <w:szCs w:val="20"/>
                <w:u w:val="single"/>
                <w:rtl/>
                <w:lang w:bidi="sd-Arab-PK"/>
              </w:rPr>
              <w:t>کوھ</w:t>
            </w:r>
            <w:r w:rsidRPr="00775583">
              <w:rPr>
                <w:rStyle w:val="FontStyle85"/>
                <w:rFonts w:ascii="MB Lateefi" w:hAnsi="MB Lateefi" w:cs="MB Lateefi"/>
                <w:bCs/>
                <w:i w:val="0"/>
                <w:iCs w:val="0"/>
                <w:sz w:val="20"/>
                <w:szCs w:val="20"/>
                <w:u w:val="single"/>
                <w:rtl/>
                <w:lang w:bidi="sd-Arab-PK"/>
              </w:rPr>
              <w:t xml:space="preserve"> </w:t>
            </w:r>
            <w:r w:rsidRPr="00775583">
              <w:rPr>
                <w:rStyle w:val="FontStyle85"/>
                <w:rFonts w:ascii="MB Lateefi" w:hAnsi="MB Lateefi" w:cs="MB Lateefi" w:hint="eastAsia"/>
                <w:bCs/>
                <w:i w:val="0"/>
                <w:iCs w:val="0"/>
                <w:sz w:val="20"/>
                <w:szCs w:val="20"/>
                <w:u w:val="single"/>
                <w:rtl/>
                <w:lang w:bidi="sd-Arab-PK"/>
              </w:rPr>
              <w:t>جي</w:t>
            </w:r>
            <w:r w:rsidRPr="00775583">
              <w:rPr>
                <w:rStyle w:val="FontStyle85"/>
                <w:rFonts w:ascii="MB Lateefi" w:hAnsi="MB Lateefi" w:cs="MB Lateefi"/>
                <w:bCs/>
                <w:i w:val="0"/>
                <w:iCs w:val="0"/>
                <w:sz w:val="20"/>
                <w:szCs w:val="20"/>
                <w:u w:val="single"/>
                <w:rtl/>
                <w:lang w:bidi="sd-Arab-PK"/>
              </w:rPr>
              <w:t xml:space="preserve"> </w:t>
            </w:r>
            <w:r w:rsidRPr="00775583">
              <w:rPr>
                <w:rStyle w:val="FontStyle85"/>
                <w:rFonts w:ascii="MB Lateefi" w:hAnsi="MB Lateefi" w:cs="MB Lateefi" w:hint="eastAsia"/>
                <w:bCs/>
                <w:i w:val="0"/>
                <w:iCs w:val="0"/>
                <w:sz w:val="20"/>
                <w:szCs w:val="20"/>
                <w:u w:val="single"/>
                <w:rtl/>
                <w:lang w:bidi="sd-Arab-PK"/>
              </w:rPr>
              <w:t>پا</w:t>
            </w:r>
            <w:r w:rsidRPr="00775583">
              <w:rPr>
                <w:rStyle w:val="FontStyle85"/>
                <w:rFonts w:ascii="MB Lateefi" w:hAnsi="MB Lateefi" w:cs="MB Lateefi" w:hint="cs"/>
                <w:bCs/>
                <w:i w:val="0"/>
                <w:iCs w:val="0"/>
                <w:sz w:val="20"/>
                <w:szCs w:val="20"/>
                <w:u w:val="single"/>
                <w:rtl/>
                <w:lang w:bidi="sd-Arab-PK"/>
              </w:rPr>
              <w:t>ڻ</w:t>
            </w:r>
            <w:r w:rsidRPr="00775583">
              <w:rPr>
                <w:rStyle w:val="FontStyle85"/>
                <w:rFonts w:ascii="MB Lateefi" w:hAnsi="MB Lateefi" w:cs="MB Lateefi" w:hint="eastAsia"/>
                <w:bCs/>
                <w:i w:val="0"/>
                <w:iCs w:val="0"/>
                <w:sz w:val="20"/>
                <w:szCs w:val="20"/>
                <w:u w:val="single"/>
                <w:rtl/>
                <w:lang w:bidi="sd-Arab-PK"/>
              </w:rPr>
              <w:t>ي</w:t>
            </w:r>
          </w:p>
          <w:p w14:paraId="2520EC73" w14:textId="4011FB6D"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چو</w:t>
            </w:r>
            <w:r w:rsidRPr="00775583">
              <w:rPr>
                <w:rStyle w:val="FontStyle85"/>
                <w:rFonts w:ascii="MB Lateefi" w:hAnsi="MB Lateefi" w:cs="MB Lateefi" w:hint="cs"/>
                <w:b/>
                <w:i w:val="0"/>
                <w:iCs w:val="0"/>
                <w:sz w:val="20"/>
                <w:szCs w:val="20"/>
                <w:rtl/>
                <w:lang w:bidi="sd-Arab-PK"/>
              </w:rPr>
              <w:t>ڌ</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پ</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کو</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8</w:t>
            </w:r>
          </w:p>
          <w:p w14:paraId="7B1BBD88" w14:textId="214A7B4B"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بنا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چو</w:t>
            </w:r>
            <w:r w:rsidRPr="00775583">
              <w:rPr>
                <w:rStyle w:val="FontStyle85"/>
                <w:rFonts w:ascii="MB Lateefi" w:hAnsi="MB Lateefi" w:cs="MB Lateefi" w:hint="cs"/>
                <w:b/>
                <w:i w:val="0"/>
                <w:iCs w:val="0"/>
                <w:sz w:val="20"/>
                <w:szCs w:val="20"/>
                <w:rtl/>
                <w:lang w:bidi="sd-Arab-PK"/>
              </w:rPr>
              <w:t>ڌ</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چي</w:t>
            </w:r>
            <w:r w:rsidRPr="00775583">
              <w:rPr>
                <w:rStyle w:val="FontStyle85"/>
                <w:rFonts w:ascii="MB Lateefi" w:hAnsi="MB Lateefi" w:cs="MB Lateefi"/>
                <w:b/>
                <w:i w:val="0"/>
                <w:iCs w:val="0"/>
                <w:sz w:val="20"/>
                <w:szCs w:val="20"/>
                <w:rtl/>
              </w:rPr>
              <w:t xml:space="preserve"> کو</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9</w:t>
            </w:r>
          </w:p>
          <w:p w14:paraId="72430EBA"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775583">
              <w:rPr>
                <w:rStyle w:val="FontStyle85"/>
                <w:rFonts w:ascii="MB Lateefi" w:hAnsi="MB Lateefi" w:cs="MB Lateefi" w:hint="cs"/>
                <w:b/>
                <w:i w:val="0"/>
                <w:iCs w:val="0"/>
                <w:sz w:val="20"/>
                <w:szCs w:val="20"/>
                <w:u w:val="single"/>
                <w:rtl/>
                <w:lang w:bidi="sd-Arab-PK"/>
              </w:rPr>
              <w:t>ٻ</w:t>
            </w:r>
            <w:r w:rsidRPr="00775583">
              <w:rPr>
                <w:rStyle w:val="FontStyle85"/>
                <w:rFonts w:ascii="MB Lateefi" w:hAnsi="MB Lateefi" w:cs="MB Lateefi" w:hint="eastAsia"/>
                <w:b/>
                <w:i w:val="0"/>
                <w:iCs w:val="0"/>
                <w:sz w:val="20"/>
                <w:szCs w:val="20"/>
                <w:u w:val="single"/>
                <w:rtl/>
                <w:lang w:bidi="sd-Arab-PK"/>
              </w:rPr>
              <w:t>يا</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ذريعا</w:t>
            </w:r>
          </w:p>
          <w:p w14:paraId="1198ED62"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مينهن</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1</w:t>
            </w:r>
            <w:r w:rsidRPr="00775583">
              <w:rPr>
                <w:rStyle w:val="FontStyle85"/>
                <w:rFonts w:ascii="MB Lateefi" w:hAnsi="MB Lateefi" w:cs="MB Lateefi"/>
                <w:bCs/>
                <w:i w:val="0"/>
                <w:iCs w:val="0"/>
                <w:sz w:val="20"/>
                <w:szCs w:val="20"/>
              </w:rPr>
              <w:t>0</w:t>
            </w:r>
          </w:p>
          <w:p w14:paraId="32D78D29"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روارو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1</w:t>
            </w:r>
            <w:r w:rsidRPr="00775583">
              <w:rPr>
                <w:rStyle w:val="FontStyle85"/>
                <w:rFonts w:ascii="MB Lateefi" w:hAnsi="MB Lateefi" w:cs="MB Lateefi"/>
                <w:bCs/>
                <w:i w:val="0"/>
                <w:iCs w:val="0"/>
                <w:sz w:val="20"/>
                <w:szCs w:val="20"/>
              </w:rPr>
              <w:t>1</w:t>
            </w:r>
          </w:p>
          <w:p w14:paraId="124F3F74" w14:textId="0D867782"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 xml:space="preserve"> گا</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سان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ئن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12</w:t>
            </w:r>
          </w:p>
          <w:p w14:paraId="05420BA7"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ندي،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دريا</w:t>
            </w:r>
            <w:r w:rsidRPr="00775583">
              <w:rPr>
                <w:rStyle w:val="FontStyle85"/>
                <w:rFonts w:ascii="MB Lateefi" w:hAnsi="MB Lateefi" w:cs="MB Lateefi" w:hint="eastAsia"/>
                <w:b/>
                <w:i w:val="0"/>
                <w:iCs w:val="0"/>
                <w:sz w:val="20"/>
                <w:szCs w:val="20"/>
                <w:rtl/>
                <w:lang w:bidi="sd-Arab-PK"/>
              </w:rPr>
              <w:t>ءُ،</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وا</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ورس</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hint="eastAsia"/>
                <w:b/>
                <w:i w:val="0"/>
                <w:iCs w:val="0"/>
                <w:sz w:val="20"/>
                <w:szCs w:val="20"/>
                <w:rtl/>
                <w:lang w:bidi="sd-Arab-PK"/>
              </w:rPr>
              <w:t>وهند</w:t>
            </w:r>
            <w:r w:rsidRPr="00775583">
              <w:rPr>
                <w:rStyle w:val="FontStyle85"/>
                <w:rFonts w:ascii="MB Lateefi" w:hAnsi="MB Lateefi" w:cs="MB Lateefi" w:hint="cs"/>
                <w:b/>
                <w:i w:val="0"/>
                <w:iCs w:val="0"/>
                <w:sz w:val="20"/>
                <w:szCs w:val="20"/>
                <w:rtl/>
                <w:lang w:bidi="sd-Arab-PK"/>
              </w:rPr>
              <w:t>ڙ</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13</w:t>
            </w:r>
          </w:p>
          <w:p w14:paraId="51C5B639"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بوتل</w:t>
            </w:r>
            <w:r w:rsidRPr="00775583">
              <w:rPr>
                <w:rStyle w:val="FontStyle85"/>
                <w:rFonts w:ascii="MB Lateefi" w:hAnsi="MB Lateefi" w:cs="MB Lateefi"/>
                <w:b/>
                <w:i w:val="0"/>
                <w:iCs w:val="0"/>
                <w:sz w:val="20"/>
                <w:szCs w:val="20"/>
                <w:rtl/>
              </w:rPr>
              <w:t xml:space="preserve"> وارو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(منرل وا</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14</w:t>
            </w:r>
          </w:p>
          <w:p w14:paraId="28EC7729"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بور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جو</w:t>
            </w:r>
            <w:r w:rsidRPr="00775583">
              <w:rPr>
                <w:rStyle w:val="FontStyle85"/>
                <w:rFonts w:ascii="MB Lateefi" w:hAnsi="MB Lateefi" w:cs="MB Lateefi" w:hint="eastAsia"/>
                <w:b/>
                <w:i w:val="0"/>
                <w:iCs w:val="0"/>
                <w:sz w:val="20"/>
                <w:szCs w:val="20"/>
                <w:rtl/>
              </w:rPr>
              <w:t>صاف</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فل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پلان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15</w:t>
            </w:r>
          </w:p>
          <w:p w14:paraId="5F3913B5" w14:textId="12A41A31"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165" w:type="dxa"/>
          </w:tcPr>
          <w:p w14:paraId="2BB5EC22"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6D464201" w14:textId="77777777" w:rsidTr="00C53F8B">
        <w:trPr>
          <w:jc w:val="center"/>
        </w:trPr>
        <w:tc>
          <w:tcPr>
            <w:tcW w:w="982" w:type="dxa"/>
            <w:vAlign w:val="center"/>
          </w:tcPr>
          <w:p w14:paraId="4E35CF61" w14:textId="79F156E7"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lastRenderedPageBreak/>
              <w:t>K3</w:t>
            </w:r>
          </w:p>
        </w:tc>
        <w:tc>
          <w:tcPr>
            <w:tcW w:w="4860" w:type="dxa"/>
            <w:vAlign w:val="center"/>
          </w:tcPr>
          <w:p w14:paraId="01619DE0" w14:textId="19F62F7C"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sd-Arab-PK"/>
              </w:rPr>
              <w:t>پيئ</w:t>
            </w:r>
            <w:r w:rsidRPr="00775583">
              <w:rPr>
                <w:rFonts w:ascii="MB Lateefi" w:hAnsi="MB Lateefi" w:cs="MB Lateefi" w:hint="cs"/>
                <w:rtl/>
                <w:lang w:bidi="sd-Arab-PK"/>
              </w:rPr>
              <w:t>ڻ</w:t>
            </w:r>
            <w:r w:rsidRPr="00775583">
              <w:rPr>
                <w:rFonts w:ascii="MB Lateefi" w:hAnsi="MB Lateefi" w:cs="MB Lateefi"/>
                <w:rtl/>
                <w:lang w:bidi="sd-Arab-PK"/>
              </w:rPr>
              <w:t xml:space="preserve"> جو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ڪٿ</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آندو</w:t>
            </w:r>
            <w:r w:rsidRPr="00775583">
              <w:rPr>
                <w:rFonts w:ascii="MB Lateefi" w:hAnsi="MB Lateefi" w:cs="MB Lateefi"/>
                <w:rtl/>
                <w:lang w:bidi="fa-IR"/>
              </w:rPr>
              <w:t xml:space="preserve"> </w:t>
            </w:r>
            <w:r w:rsidRPr="00775583">
              <w:rPr>
                <w:rFonts w:ascii="MB Lateefi" w:hAnsi="MB Lateefi" w:cs="MB Lateefi" w:hint="eastAsia"/>
                <w:rtl/>
                <w:lang w:bidi="fa-IR"/>
              </w:rPr>
              <w:t>ويندو</w:t>
            </w:r>
            <w:r w:rsidRPr="00775583">
              <w:rPr>
                <w:rFonts w:ascii="MB Lateefi" w:hAnsi="MB Lateefi" w:cs="MB Lateefi"/>
                <w:rtl/>
                <w:lang w:bidi="fa-IR"/>
              </w:rPr>
              <w:t xml:space="preserve"> </w:t>
            </w:r>
            <w:r w:rsidRPr="00775583">
              <w:rPr>
                <w:rFonts w:ascii="MB Lateefi" w:hAnsi="MB Lateefi" w:cs="MB Lateefi" w:hint="eastAsia"/>
                <w:rtl/>
                <w:lang w:bidi="fa-IR"/>
              </w:rPr>
              <w:t>آھي</w:t>
            </w:r>
            <w:r w:rsidRPr="00775583">
              <w:rPr>
                <w:rFonts w:ascii="MB Lateefi" w:hAnsi="MB Lateefi" w:cs="MB Lateefi"/>
                <w:lang w:bidi="fa-IR"/>
              </w:rPr>
              <w:t xml:space="preserve"> /</w:t>
            </w:r>
            <w:r w:rsidRPr="00775583">
              <w:rPr>
                <w:rFonts w:ascii="MB Lateefi" w:hAnsi="MB Lateefi" w:cs="MB Lateefi" w:hint="eastAsia"/>
                <w:rtl/>
                <w:lang w:bidi="sd-Arab-PK"/>
              </w:rPr>
              <w:t>پا</w:t>
            </w:r>
            <w:r w:rsidRPr="00775583">
              <w:rPr>
                <w:rFonts w:ascii="MB Lateefi" w:hAnsi="MB Lateefi" w:cs="MB Lateefi" w:hint="cs"/>
                <w:rtl/>
                <w:lang w:bidi="sd-Arab-PK"/>
              </w:rPr>
              <w:t>ڻ</w:t>
            </w:r>
            <w:r w:rsidRPr="00775583">
              <w:rPr>
                <w:rFonts w:ascii="MB Lateefi" w:hAnsi="MB Lateefi" w:cs="MB Lateefi" w:hint="eastAsia"/>
                <w:rtl/>
                <w:lang w:bidi="sd-Arab-PK"/>
              </w:rPr>
              <w:t>ي</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ه</w:t>
            </w:r>
            <w:r w:rsidRPr="00775583">
              <w:rPr>
                <w:rFonts w:ascii="MB Lateefi" w:hAnsi="MB Lateefi" w:cs="MB Lateefi" w:hint="cs"/>
                <w:rtl/>
                <w:lang w:bidi="sd-Arab-PK"/>
              </w:rPr>
              <w:t>ڙ</w:t>
            </w:r>
            <w:r w:rsidRPr="00775583">
              <w:rPr>
                <w:rFonts w:ascii="MB Lateefi" w:hAnsi="MB Lateefi" w:cs="MB Lateefi" w:hint="eastAsia"/>
                <w:rtl/>
                <w:lang w:bidi="sd-Arab-PK"/>
              </w:rPr>
              <w:t>ي</w:t>
            </w:r>
            <w:r w:rsidRPr="00775583">
              <w:rPr>
                <w:rFonts w:ascii="MB Lateefi" w:hAnsi="MB Lateefi" w:cs="MB Lateefi"/>
                <w:rtl/>
                <w:lang w:bidi="sd-Arab-PK"/>
              </w:rPr>
              <w:t xml:space="preserve"> </w:t>
            </w:r>
            <w:r w:rsidRPr="00775583">
              <w:rPr>
                <w:rFonts w:ascii="MB Lateefi" w:hAnsi="MB Lateefi" w:cs="MB Lateefi" w:hint="eastAsia"/>
                <w:rtl/>
                <w:lang w:bidi="sd-Arab-PK"/>
              </w:rPr>
              <w:t>جاءِ</w:t>
            </w:r>
            <w:r w:rsidRPr="00775583">
              <w:rPr>
                <w:rFonts w:ascii="MB Lateefi" w:hAnsi="MB Lateefi" w:cs="MB Lateefi"/>
                <w:rtl/>
                <w:lang w:bidi="sd-Arab-PK"/>
              </w:rPr>
              <w:t xml:space="preserve"> </w:t>
            </w:r>
            <w:r w:rsidRPr="00775583">
              <w:rPr>
                <w:rFonts w:ascii="MB Lateefi" w:hAnsi="MB Lateefi" w:cs="MB Lateefi" w:hint="eastAsia"/>
                <w:rtl/>
                <w:lang w:bidi="sd-Arab-PK"/>
              </w:rPr>
              <w:t>کان</w:t>
            </w:r>
            <w:r w:rsidRPr="00775583">
              <w:rPr>
                <w:rFonts w:ascii="MB Lateefi" w:hAnsi="MB Lateefi" w:cs="MB Lateefi"/>
                <w:rtl/>
                <w:lang w:bidi="sd-Arab-PK"/>
              </w:rPr>
              <w:t xml:space="preserve"> </w:t>
            </w:r>
            <w:r w:rsidRPr="00775583">
              <w:rPr>
                <w:rFonts w:ascii="MB Lateefi" w:hAnsi="MB Lateefi" w:cs="MB Lateefi" w:hint="eastAsia"/>
                <w:rtl/>
                <w:lang w:bidi="sd-Arab-PK"/>
              </w:rPr>
              <w:t>آ</w:t>
            </w:r>
            <w:r w:rsidRPr="00775583">
              <w:rPr>
                <w:rFonts w:ascii="MB Lateefi" w:hAnsi="MB Lateefi" w:cs="MB Lateefi" w:hint="cs"/>
                <w:rtl/>
                <w:lang w:bidi="sd-Arab-PK"/>
              </w:rPr>
              <w:t>ڻ</w:t>
            </w:r>
            <w:r w:rsidRPr="00775583">
              <w:rPr>
                <w:rFonts w:ascii="MB Lateefi" w:hAnsi="MB Lateefi" w:cs="MB Lateefi" w:hint="eastAsia"/>
                <w:rtl/>
                <w:lang w:bidi="sd-Arab-PK"/>
              </w:rPr>
              <w:t>يندا</w:t>
            </w:r>
            <w:r w:rsidRPr="00775583">
              <w:rPr>
                <w:rFonts w:ascii="MB Lateefi" w:hAnsi="MB Lateefi" w:cs="MB Lateefi"/>
                <w:rtl/>
                <w:lang w:bidi="sd-Arab-PK"/>
              </w:rPr>
              <w:t xml:space="preserve"> </w:t>
            </w:r>
            <w:r w:rsidRPr="00775583">
              <w:rPr>
                <w:rFonts w:ascii="MB Lateefi" w:hAnsi="MB Lateefi" w:cs="MB Lateefi" w:hint="eastAsia"/>
                <w:rtl/>
                <w:lang w:bidi="sd-Arab-PK"/>
              </w:rPr>
              <w:t>آهيو</w:t>
            </w:r>
            <w:r w:rsidRPr="00775583">
              <w:rPr>
                <w:rFonts w:ascii="MB Lateefi" w:hAnsi="MB Lateefi" w:cs="MB Lateefi" w:hint="eastAsia"/>
                <w:rtl/>
                <w:lang w:bidi="fa-IR"/>
              </w:rPr>
              <w:t>؟</w:t>
            </w:r>
          </w:p>
        </w:tc>
        <w:tc>
          <w:tcPr>
            <w:tcW w:w="4591" w:type="dxa"/>
          </w:tcPr>
          <w:p w14:paraId="18F2417E" w14:textId="7AA36714"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540"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پنهنجي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hint="eastAsia"/>
                <w:b/>
                <w:i w:val="0"/>
                <w:iCs w:val="0"/>
                <w:sz w:val="20"/>
                <w:szCs w:val="20"/>
                <w:rtl/>
                <w:lang w:bidi="sd-Arab-PK"/>
              </w:rPr>
              <w:t>مان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1</w:t>
            </w:r>
          </w:p>
          <w:p w14:paraId="20C72B36" w14:textId="69B65496"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پنهنجي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پلا</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اهر</w:t>
            </w:r>
            <w:r w:rsidRPr="00775583">
              <w:rPr>
                <w:rStyle w:val="FontStyle85"/>
                <w:rFonts w:ascii="MB Lateefi" w:hAnsi="MB Lateefi" w:cs="MB Lateefi" w:hint="eastAsia"/>
                <w:b/>
                <w:i w:val="0"/>
                <w:iCs w:val="0"/>
                <w:sz w:val="20"/>
                <w:szCs w:val="20"/>
                <w:rtl/>
                <w:lang w:bidi="sd-Arab-PK"/>
              </w:rPr>
              <w:t>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13D16A95" w14:textId="12D7F51B"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ئي</w:t>
            </w:r>
            <w:r w:rsidRPr="00775583">
              <w:rPr>
                <w:rStyle w:val="FontStyle85"/>
                <w:rFonts w:ascii="MB Lateefi" w:hAnsi="MB Lateefi" w:cs="MB Lateefi"/>
                <w:b/>
                <w:i w:val="0"/>
                <w:iCs w:val="0"/>
                <w:sz w:val="20"/>
                <w:szCs w:val="20"/>
                <w:rtl/>
              </w:rPr>
              <w:t xml:space="preserve">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نهن</w:t>
            </w:r>
            <w:r w:rsidRPr="00775583">
              <w:rPr>
                <w:rStyle w:val="FontStyle85"/>
                <w:rFonts w:ascii="MB Lateefi" w:hAnsi="MB Lateefi" w:cs="MB Lateefi"/>
                <w:b/>
                <w:i w:val="0"/>
                <w:iCs w:val="0"/>
                <w:sz w:val="20"/>
                <w:szCs w:val="20"/>
                <w:rtl/>
              </w:rPr>
              <w:t xml:space="preserve"> ج</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ھ</w:t>
            </w:r>
            <w:r w:rsidRPr="00775583">
              <w:rPr>
                <w:rStyle w:val="FontStyle85"/>
                <w:rFonts w:ascii="MB Lateefi" w:hAnsi="MB Lateefi" w:cs="MB Lateefi"/>
                <w:b/>
                <w:i w:val="0"/>
                <w:iCs w:val="0"/>
                <w:sz w:val="20"/>
                <w:szCs w:val="20"/>
                <w:rtl/>
              </w:rPr>
              <w:t xml:space="preserve"> تان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tc>
        <w:tc>
          <w:tcPr>
            <w:tcW w:w="1165" w:type="dxa"/>
            <w:vAlign w:val="center"/>
          </w:tcPr>
          <w:p w14:paraId="63F29B8C" w14:textId="1D21C411" w:rsidR="00B977EC" w:rsidRPr="00775583" w:rsidRDefault="00B977EC" w:rsidP="000135FD">
            <w:pPr>
              <w:bidi/>
              <w:ind w:right="-20"/>
              <w:rPr>
                <w:rFonts w:eastAsia="Arial" w:cstheme="minorHAnsi"/>
                <w:sz w:val="16"/>
                <w:szCs w:val="16"/>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جواب 3 اچي ته  </w:t>
            </w:r>
            <w:r w:rsidRPr="00775583">
              <w:rPr>
                <w:rFonts w:cstheme="minorHAnsi"/>
                <w:sz w:val="16"/>
                <w:szCs w:val="16"/>
                <w:lang w:bidi="fa-IR"/>
              </w:rPr>
              <w:t>K4</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r w:rsidRPr="00775583">
              <w:rPr>
                <w:rFonts w:ascii="MB Lateefi" w:hAnsi="MB Lateefi" w:cs="MB Lateefi"/>
                <w:sz w:val="16"/>
                <w:szCs w:val="16"/>
                <w:rtl/>
                <w:lang w:bidi="fa-IR"/>
              </w:rPr>
              <w:t xml:space="preserve"> </w:t>
            </w:r>
            <w:del w:id="1541" w:author="Iqbal Ameerali" w:date="2020-10-07T17:12:00Z">
              <w:r w:rsidRPr="00775583" w:rsidDel="000135FD">
                <w:rPr>
                  <w:rFonts w:ascii="MB Lateefi" w:hAnsi="MB Lateefi" w:cs="MB Lateefi"/>
                  <w:sz w:val="16"/>
                  <w:szCs w:val="16"/>
                  <w:rtl/>
                  <w:lang w:bidi="fa-IR"/>
                </w:rPr>
                <w:delText xml:space="preserve">نه  ته  </w:delText>
              </w:r>
              <w:r w:rsidRPr="00775583" w:rsidDel="000135FD">
                <w:rPr>
                  <w:rFonts w:cstheme="minorHAnsi"/>
                  <w:sz w:val="16"/>
                  <w:szCs w:val="16"/>
                  <w:lang w:bidi="fa-IR"/>
                </w:rPr>
                <w:delText>K6</w:delText>
              </w:r>
              <w:r w:rsidRPr="00775583" w:rsidDel="000135FD">
                <w:rPr>
                  <w:rFonts w:ascii="MB Lateefi" w:hAnsi="MB Lateefi" w:cs="MB Lateefi"/>
                  <w:sz w:val="16"/>
                  <w:szCs w:val="16"/>
                  <w:rtl/>
                  <w:lang w:bidi="fa-IR"/>
                </w:rPr>
                <w:delText xml:space="preserve"> تي و</w:delText>
              </w:r>
              <w:r w:rsidRPr="00775583" w:rsidDel="000135FD">
                <w:rPr>
                  <w:rFonts w:ascii="MB Lateefi" w:hAnsi="MB Lateefi" w:cs="MB Lateefi" w:hint="cs"/>
                  <w:sz w:val="16"/>
                  <w:szCs w:val="16"/>
                  <w:rtl/>
                  <w:lang w:bidi="fa-IR"/>
                </w:rPr>
                <w:delText>ڃ</w:delText>
              </w:r>
              <w:r w:rsidRPr="00775583" w:rsidDel="000135FD">
                <w:rPr>
                  <w:rFonts w:ascii="MB Lateefi" w:hAnsi="MB Lateefi" w:cs="MB Lateefi" w:hint="eastAsia"/>
                  <w:sz w:val="16"/>
                  <w:szCs w:val="16"/>
                  <w:rtl/>
                  <w:lang w:bidi="fa-IR"/>
                </w:rPr>
                <w:delText>و</w:delText>
              </w:r>
            </w:del>
          </w:p>
        </w:tc>
      </w:tr>
      <w:tr w:rsidR="00C53F8B" w:rsidRPr="00775583" w14:paraId="7E665245" w14:textId="77777777" w:rsidTr="00C53F8B">
        <w:trPr>
          <w:jc w:val="center"/>
        </w:trPr>
        <w:tc>
          <w:tcPr>
            <w:tcW w:w="982" w:type="dxa"/>
            <w:vAlign w:val="center"/>
          </w:tcPr>
          <w:p w14:paraId="16B1C4AB" w14:textId="764598D0" w:rsidR="00C53F8B" w:rsidRPr="00775583" w:rsidRDefault="00C53F8B" w:rsidP="00C53F8B">
            <w:pPr>
              <w:tabs>
                <w:tab w:val="left" w:pos="6330"/>
              </w:tabs>
              <w:bidi/>
              <w:jc w:val="center"/>
              <w:rPr>
                <w:rFonts w:cstheme="minorHAnsi"/>
                <w:sz w:val="20"/>
                <w:szCs w:val="20"/>
                <w:lang w:bidi="fa-IR"/>
                <w:rPrChange w:id="1542" w:author="Iqbal Ameerali" w:date="2020-10-08T11:45:00Z">
                  <w:rPr>
                    <w:rFonts w:cstheme="minorHAnsi"/>
                    <w:sz w:val="20"/>
                    <w:szCs w:val="20"/>
                    <w:highlight w:val="cyan"/>
                    <w:lang w:bidi="fa-IR"/>
                  </w:rPr>
                </w:rPrChange>
              </w:rPr>
            </w:pPr>
            <w:r w:rsidRPr="00775583">
              <w:rPr>
                <w:rFonts w:cstheme="minorHAnsi"/>
                <w:sz w:val="20"/>
                <w:szCs w:val="20"/>
                <w:lang w:bidi="sd-Arab-PK"/>
                <w:rPrChange w:id="1543" w:author="Iqbal Ameerali" w:date="2020-10-08T11:45:00Z">
                  <w:rPr>
                    <w:rFonts w:cstheme="minorHAnsi"/>
                    <w:sz w:val="20"/>
                    <w:szCs w:val="20"/>
                    <w:highlight w:val="cyan"/>
                    <w:lang w:bidi="sd-Arab-PK"/>
                  </w:rPr>
                </w:rPrChange>
              </w:rPr>
              <w:t>K15</w:t>
            </w:r>
          </w:p>
        </w:tc>
        <w:tc>
          <w:tcPr>
            <w:tcW w:w="4860" w:type="dxa"/>
            <w:vAlign w:val="center"/>
          </w:tcPr>
          <w:p w14:paraId="3CD290AA" w14:textId="67045BE5" w:rsidR="00C53F8B" w:rsidRPr="00775583" w:rsidRDefault="00C53F8B" w:rsidP="00C53F8B">
            <w:pPr>
              <w:tabs>
                <w:tab w:val="left" w:pos="6330"/>
              </w:tabs>
              <w:bidi/>
              <w:jc w:val="both"/>
              <w:rPr>
                <w:rFonts w:ascii="MB Lateefi" w:hAnsi="MB Lateefi" w:cs="MB Lateefi"/>
                <w:rtl/>
                <w:lang w:bidi="sd-Arab-PK"/>
                <w:rPrChange w:id="1544" w:author="Iqbal Ameerali" w:date="2020-10-08T11:45:00Z">
                  <w:rPr>
                    <w:rFonts w:ascii="MB Lateefi" w:hAnsi="MB Lateefi" w:cs="MB Lateefi"/>
                    <w:highlight w:val="cyan"/>
                    <w:rtl/>
                    <w:lang w:bidi="sd-Arab-PK"/>
                  </w:rPr>
                </w:rPrChange>
              </w:rPr>
            </w:pPr>
            <w:r w:rsidRPr="00775583">
              <w:rPr>
                <w:rFonts w:ascii="MB Lateefi" w:hAnsi="MB Lateefi" w:cs="MB Lateefi" w:hint="eastAsia"/>
                <w:sz w:val="20"/>
                <w:szCs w:val="20"/>
                <w:rtl/>
                <w:lang w:bidi="sd-Arab-PK"/>
                <w:rPrChange w:id="1545" w:author="Iqbal Ameerali" w:date="2020-10-08T11:45:00Z">
                  <w:rPr>
                    <w:rFonts w:ascii="MB Lateefi" w:hAnsi="MB Lateefi" w:cs="MB Lateefi" w:hint="eastAsia"/>
                    <w:sz w:val="20"/>
                    <w:szCs w:val="20"/>
                    <w:highlight w:val="cyan"/>
                    <w:rtl/>
                    <w:lang w:bidi="sd-Arab-PK"/>
                  </w:rPr>
                </w:rPrChange>
              </w:rPr>
              <w:t>پا</w:t>
            </w:r>
            <w:r w:rsidRPr="00775583">
              <w:rPr>
                <w:rFonts w:ascii="MB Lateefi" w:hAnsi="MB Lateefi" w:cs="MB Lateefi" w:hint="cs"/>
                <w:sz w:val="20"/>
                <w:szCs w:val="20"/>
                <w:rtl/>
                <w:lang w:bidi="sd-Arab-PK"/>
                <w:rPrChange w:id="1546" w:author="Iqbal Ameerali" w:date="2020-10-08T11:45:00Z">
                  <w:rPr>
                    <w:rFonts w:ascii="MB Lateefi" w:hAnsi="MB Lateefi" w:cs="MB Lateefi" w:hint="cs"/>
                    <w:sz w:val="20"/>
                    <w:szCs w:val="20"/>
                    <w:highlight w:val="cyan"/>
                    <w:rtl/>
                    <w:lang w:bidi="sd-Arab-PK"/>
                  </w:rPr>
                </w:rPrChange>
              </w:rPr>
              <w:t>ڻ</w:t>
            </w:r>
            <w:r w:rsidRPr="00775583">
              <w:rPr>
                <w:rFonts w:ascii="MB Lateefi" w:hAnsi="MB Lateefi" w:cs="MB Lateefi" w:hint="eastAsia"/>
                <w:sz w:val="20"/>
                <w:szCs w:val="20"/>
                <w:rtl/>
                <w:lang w:bidi="sd-Arab-PK"/>
                <w:rPrChange w:id="1547" w:author="Iqbal Ameerali" w:date="2020-10-08T11:45:00Z">
                  <w:rPr>
                    <w:rFonts w:ascii="MB Lateefi" w:hAnsi="MB Lateefi" w:cs="MB Lateefi" w:hint="eastAsia"/>
                    <w:sz w:val="20"/>
                    <w:szCs w:val="20"/>
                    <w:highlight w:val="cyan"/>
                    <w:rtl/>
                    <w:lang w:bidi="sd-Arab-PK"/>
                  </w:rPr>
                </w:rPrChange>
              </w:rPr>
              <w:t>يءَ</w:t>
            </w:r>
            <w:r w:rsidRPr="00775583">
              <w:rPr>
                <w:rFonts w:ascii="MB Lateefi" w:hAnsi="MB Lateefi" w:cs="MB Lateefi"/>
                <w:sz w:val="20"/>
                <w:szCs w:val="20"/>
                <w:rtl/>
                <w:lang w:bidi="sd-Arab-PK"/>
                <w:rPrChange w:id="1548" w:author="Iqbal Ameerali" w:date="2020-10-08T11:45:00Z">
                  <w:rPr>
                    <w:rFonts w:ascii="MB Lateefi" w:hAnsi="MB Lateefi" w:cs="MB Lateefi"/>
                    <w:sz w:val="20"/>
                    <w:szCs w:val="20"/>
                    <w:highlight w:val="cyan"/>
                    <w:rtl/>
                    <w:lang w:bidi="sd-Arab-PK"/>
                  </w:rPr>
                </w:rPrChange>
              </w:rPr>
              <w:t xml:space="preserve"> </w:t>
            </w:r>
            <w:r w:rsidRPr="00775583">
              <w:rPr>
                <w:rFonts w:ascii="MB Lateefi" w:hAnsi="MB Lateefi" w:cs="MB Lateefi" w:hint="eastAsia"/>
                <w:sz w:val="20"/>
                <w:szCs w:val="20"/>
                <w:rtl/>
                <w:lang w:bidi="sd-Arab-PK"/>
                <w:rPrChange w:id="1549" w:author="Iqbal Ameerali" w:date="2020-10-08T11:45:00Z">
                  <w:rPr>
                    <w:rFonts w:ascii="MB Lateefi" w:hAnsi="MB Lateefi" w:cs="MB Lateefi" w:hint="eastAsia"/>
                    <w:sz w:val="20"/>
                    <w:szCs w:val="20"/>
                    <w:highlight w:val="cyan"/>
                    <w:rtl/>
                    <w:lang w:bidi="sd-Arab-PK"/>
                  </w:rPr>
                </w:rPrChange>
              </w:rPr>
              <w:t>جي</w:t>
            </w:r>
            <w:r w:rsidRPr="00775583">
              <w:rPr>
                <w:rFonts w:ascii="MB Lateefi" w:hAnsi="MB Lateefi" w:cs="MB Lateefi"/>
                <w:sz w:val="20"/>
                <w:szCs w:val="20"/>
                <w:rtl/>
                <w:lang w:bidi="sd-Arab-PK"/>
                <w:rPrChange w:id="1550" w:author="Iqbal Ameerali" w:date="2020-10-08T11:45:00Z">
                  <w:rPr>
                    <w:rFonts w:ascii="MB Lateefi" w:hAnsi="MB Lateefi" w:cs="MB Lateefi"/>
                    <w:sz w:val="20"/>
                    <w:szCs w:val="20"/>
                    <w:highlight w:val="cyan"/>
                    <w:rtl/>
                    <w:lang w:bidi="sd-Arab-PK"/>
                  </w:rPr>
                </w:rPrChange>
              </w:rPr>
              <w:t xml:space="preserve"> </w:t>
            </w:r>
            <w:r w:rsidRPr="00775583">
              <w:rPr>
                <w:rFonts w:ascii="MB Lateefi" w:hAnsi="MB Lateefi" w:cs="MB Lateefi" w:hint="eastAsia"/>
                <w:sz w:val="20"/>
                <w:szCs w:val="20"/>
                <w:rtl/>
                <w:lang w:bidi="sd-Arab-PK"/>
                <w:rPrChange w:id="1551" w:author="Iqbal Ameerali" w:date="2020-10-08T11:45:00Z">
                  <w:rPr>
                    <w:rFonts w:ascii="MB Lateefi" w:hAnsi="MB Lateefi" w:cs="MB Lateefi" w:hint="eastAsia"/>
                    <w:sz w:val="20"/>
                    <w:szCs w:val="20"/>
                    <w:highlight w:val="cyan"/>
                    <w:rtl/>
                    <w:lang w:bidi="sd-Arab-PK"/>
                  </w:rPr>
                </w:rPrChange>
              </w:rPr>
              <w:t>سھولت</w:t>
            </w:r>
            <w:r w:rsidRPr="00775583">
              <w:rPr>
                <w:rFonts w:ascii="MB Lateefi" w:hAnsi="MB Lateefi" w:cs="MB Lateefi"/>
                <w:sz w:val="20"/>
                <w:szCs w:val="20"/>
                <w:rtl/>
                <w:lang w:bidi="sd-Arab-PK"/>
                <w:rPrChange w:id="1552" w:author="Iqbal Ameerali" w:date="2020-10-08T11:45:00Z">
                  <w:rPr>
                    <w:rFonts w:ascii="MB Lateefi" w:hAnsi="MB Lateefi" w:cs="MB Lateefi"/>
                    <w:sz w:val="20"/>
                    <w:szCs w:val="20"/>
                    <w:highlight w:val="cyan"/>
                    <w:rtl/>
                    <w:lang w:bidi="sd-Arab-PK"/>
                  </w:rPr>
                </w:rPrChange>
              </w:rPr>
              <w:t xml:space="preserve"> </w:t>
            </w:r>
            <w:r w:rsidRPr="00775583">
              <w:rPr>
                <w:rFonts w:ascii="MB Lateefi" w:hAnsi="MB Lateefi" w:cs="MB Lateefi" w:hint="cs"/>
                <w:sz w:val="20"/>
                <w:szCs w:val="20"/>
                <w:rtl/>
                <w:lang w:bidi="sd-Arab-PK"/>
                <w:rPrChange w:id="1553" w:author="Iqbal Ameerali" w:date="2020-10-08T11:45:00Z">
                  <w:rPr>
                    <w:rFonts w:ascii="MB Lateefi" w:hAnsi="MB Lateefi" w:cs="MB Lateefi" w:hint="cs"/>
                    <w:sz w:val="20"/>
                    <w:szCs w:val="20"/>
                    <w:highlight w:val="cyan"/>
                    <w:rtl/>
                    <w:lang w:bidi="sd-Arab-PK"/>
                  </w:rPr>
                </w:rPrChange>
              </w:rPr>
              <w:t>ڪ</w:t>
            </w:r>
            <w:r w:rsidRPr="00775583">
              <w:rPr>
                <w:rFonts w:ascii="MB Lateefi" w:hAnsi="MB Lateefi" w:cs="MB Lateefi" w:hint="eastAsia"/>
                <w:sz w:val="20"/>
                <w:szCs w:val="20"/>
                <w:rtl/>
                <w:lang w:bidi="sd-Arab-PK"/>
                <w:rPrChange w:id="1554" w:author="Iqbal Ameerali" w:date="2020-10-08T11:45:00Z">
                  <w:rPr>
                    <w:rFonts w:ascii="MB Lateefi" w:hAnsi="MB Lateefi" w:cs="MB Lateefi" w:hint="eastAsia"/>
                    <w:sz w:val="20"/>
                    <w:szCs w:val="20"/>
                    <w:highlight w:val="cyan"/>
                    <w:rtl/>
                    <w:lang w:bidi="sd-Arab-PK"/>
                  </w:rPr>
                </w:rPrChange>
              </w:rPr>
              <w:t>نهن</w:t>
            </w:r>
            <w:r w:rsidRPr="00775583">
              <w:rPr>
                <w:rFonts w:ascii="MB Lateefi" w:hAnsi="MB Lateefi" w:cs="MB Lateefi"/>
                <w:sz w:val="20"/>
                <w:szCs w:val="20"/>
                <w:rtl/>
                <w:lang w:bidi="sd-Arab-PK"/>
                <w:rPrChange w:id="1555" w:author="Iqbal Ameerali" w:date="2020-10-08T11:45:00Z">
                  <w:rPr>
                    <w:rFonts w:ascii="MB Lateefi" w:hAnsi="MB Lateefi" w:cs="MB Lateefi"/>
                    <w:sz w:val="20"/>
                    <w:szCs w:val="20"/>
                    <w:highlight w:val="cyan"/>
                    <w:rtl/>
                    <w:lang w:bidi="sd-Arab-PK"/>
                  </w:rPr>
                </w:rPrChange>
              </w:rPr>
              <w:t xml:space="preserve"> </w:t>
            </w:r>
            <w:r w:rsidRPr="00775583">
              <w:rPr>
                <w:rFonts w:ascii="MB Lateefi" w:hAnsi="MB Lateefi" w:cs="MB Lateefi" w:hint="eastAsia"/>
                <w:sz w:val="20"/>
                <w:szCs w:val="20"/>
                <w:rtl/>
                <w:lang w:bidi="sd-Arab-PK"/>
                <w:rPrChange w:id="1556" w:author="Iqbal Ameerali" w:date="2020-10-08T11:45:00Z">
                  <w:rPr>
                    <w:rFonts w:ascii="MB Lateefi" w:hAnsi="MB Lateefi" w:cs="MB Lateefi" w:hint="eastAsia"/>
                    <w:sz w:val="20"/>
                    <w:szCs w:val="20"/>
                    <w:highlight w:val="cyan"/>
                    <w:rtl/>
                    <w:lang w:bidi="sd-Arab-PK"/>
                  </w:rPr>
                </w:rPrChange>
              </w:rPr>
              <w:t>مھيا</w:t>
            </w:r>
            <w:r w:rsidRPr="00775583">
              <w:rPr>
                <w:rFonts w:ascii="MB Lateefi" w:hAnsi="MB Lateefi" w:cs="MB Lateefi"/>
                <w:sz w:val="20"/>
                <w:szCs w:val="20"/>
                <w:rtl/>
                <w:lang w:bidi="sd-Arab-PK"/>
                <w:rPrChange w:id="1557" w:author="Iqbal Ameerali" w:date="2020-10-08T11:45:00Z">
                  <w:rPr>
                    <w:rFonts w:ascii="MB Lateefi" w:hAnsi="MB Lateefi" w:cs="MB Lateefi"/>
                    <w:sz w:val="20"/>
                    <w:szCs w:val="20"/>
                    <w:highlight w:val="cyan"/>
                    <w:rtl/>
                    <w:lang w:bidi="sd-Arab-PK"/>
                  </w:rPr>
                </w:rPrChange>
              </w:rPr>
              <w:t xml:space="preserve"> </w:t>
            </w:r>
            <w:r w:rsidRPr="00775583">
              <w:rPr>
                <w:rFonts w:ascii="MB Lateefi" w:hAnsi="MB Lateefi" w:cs="MB Lateefi" w:hint="cs"/>
                <w:sz w:val="20"/>
                <w:szCs w:val="20"/>
                <w:rtl/>
                <w:lang w:bidi="sd-Arab-PK"/>
                <w:rPrChange w:id="1558" w:author="Iqbal Ameerali" w:date="2020-10-08T11:45:00Z">
                  <w:rPr>
                    <w:rFonts w:ascii="MB Lateefi" w:hAnsi="MB Lateefi" w:cs="MB Lateefi" w:hint="cs"/>
                    <w:sz w:val="20"/>
                    <w:szCs w:val="20"/>
                    <w:highlight w:val="cyan"/>
                    <w:rtl/>
                    <w:lang w:bidi="sd-Arab-PK"/>
                  </w:rPr>
                </w:rPrChange>
              </w:rPr>
              <w:t>ڪ</w:t>
            </w:r>
            <w:r w:rsidRPr="00775583">
              <w:rPr>
                <w:rFonts w:ascii="MB Lateefi" w:hAnsi="MB Lateefi" w:cs="MB Lateefi" w:hint="eastAsia"/>
                <w:sz w:val="20"/>
                <w:szCs w:val="20"/>
                <w:rtl/>
                <w:lang w:bidi="sd-Arab-PK"/>
                <w:rPrChange w:id="1559" w:author="Iqbal Ameerali" w:date="2020-10-08T11:45:00Z">
                  <w:rPr>
                    <w:rFonts w:ascii="MB Lateefi" w:hAnsi="MB Lateefi" w:cs="MB Lateefi" w:hint="eastAsia"/>
                    <w:sz w:val="20"/>
                    <w:szCs w:val="20"/>
                    <w:highlight w:val="cyan"/>
                    <w:rtl/>
                    <w:lang w:bidi="sd-Arab-PK"/>
                  </w:rPr>
                </w:rPrChange>
              </w:rPr>
              <w:t>ئي</w:t>
            </w:r>
            <w:r w:rsidRPr="00775583">
              <w:rPr>
                <w:rFonts w:ascii="MB Lateefi" w:hAnsi="MB Lateefi" w:cs="MB Lateefi"/>
                <w:sz w:val="20"/>
                <w:szCs w:val="20"/>
                <w:rtl/>
                <w:lang w:bidi="sd-Arab-PK"/>
                <w:rPrChange w:id="1560" w:author="Iqbal Ameerali" w:date="2020-10-08T11:45:00Z">
                  <w:rPr>
                    <w:rFonts w:ascii="MB Lateefi" w:hAnsi="MB Lateefi" w:cs="MB Lateefi"/>
                    <w:sz w:val="20"/>
                    <w:szCs w:val="20"/>
                    <w:highlight w:val="cyan"/>
                    <w:rtl/>
                    <w:lang w:bidi="sd-Arab-PK"/>
                  </w:rPr>
                </w:rPrChange>
              </w:rPr>
              <w:t xml:space="preserve"> </w:t>
            </w:r>
            <w:r w:rsidRPr="00775583">
              <w:rPr>
                <w:rFonts w:ascii="MB Lateefi" w:hAnsi="MB Lateefi" w:cs="MB Lateefi" w:hint="eastAsia"/>
                <w:sz w:val="20"/>
                <w:szCs w:val="20"/>
                <w:rtl/>
                <w:lang w:bidi="sd-Arab-PK"/>
                <w:rPrChange w:id="1561" w:author="Iqbal Ameerali" w:date="2020-10-08T11:45:00Z">
                  <w:rPr>
                    <w:rFonts w:ascii="MB Lateefi" w:hAnsi="MB Lateefi" w:cs="MB Lateefi" w:hint="eastAsia"/>
                    <w:sz w:val="20"/>
                    <w:szCs w:val="20"/>
                    <w:highlight w:val="cyan"/>
                    <w:rtl/>
                    <w:lang w:bidi="sd-Arab-PK"/>
                  </w:rPr>
                </w:rPrChange>
              </w:rPr>
              <w:t>آھي؟</w:t>
            </w:r>
          </w:p>
        </w:tc>
        <w:tc>
          <w:tcPr>
            <w:tcW w:w="4591" w:type="dxa"/>
            <w:vAlign w:val="center"/>
          </w:tcPr>
          <w:p w14:paraId="2D46559B" w14:textId="77777777" w:rsidR="00C53F8B" w:rsidRPr="00775583" w:rsidRDefault="00C53F8B" w:rsidP="00C53F8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1562" w:author="Iqbal Ameerali" w:date="2020-10-08T11:45:00Z">
                  <w:rPr>
                    <w:rStyle w:val="FontStyle85"/>
                    <w:rFonts w:ascii="MB Lateefi" w:eastAsiaTheme="minorHAnsi" w:hAnsi="MB Lateefi" w:cs="MB Lateefi"/>
                    <w:b/>
                    <w:i w:val="0"/>
                    <w:iCs w:val="0"/>
                    <w:sz w:val="20"/>
                    <w:szCs w:val="20"/>
                    <w:highlight w:val="cyan"/>
                    <w:rtl/>
                    <w:lang w:bidi="sd-Arab-PK"/>
                  </w:rPr>
                </w:rPrChange>
              </w:rPr>
            </w:pPr>
            <w:r w:rsidRPr="00775583">
              <w:rPr>
                <w:rStyle w:val="FontStyle85"/>
                <w:rFonts w:ascii="MB Lateefi" w:hAnsi="MB Lateefi" w:cs="MB Lateefi" w:hint="eastAsia"/>
                <w:b/>
                <w:i w:val="0"/>
                <w:iCs w:val="0"/>
                <w:sz w:val="20"/>
                <w:szCs w:val="20"/>
                <w:rtl/>
                <w:rPrChange w:id="1563" w:author="Iqbal Ameerali" w:date="2020-10-08T11:45:00Z">
                  <w:rPr>
                    <w:rStyle w:val="FontStyle85"/>
                    <w:rFonts w:ascii="MB Lateefi" w:hAnsi="MB Lateefi" w:cs="MB Lateefi" w:hint="eastAsia"/>
                    <w:b/>
                    <w:i w:val="0"/>
                    <w:iCs w:val="0"/>
                    <w:sz w:val="20"/>
                    <w:szCs w:val="20"/>
                    <w:highlight w:val="cyan"/>
                    <w:rtl/>
                  </w:rPr>
                </w:rPrChange>
              </w:rPr>
              <w:t>پنهنجو</w:t>
            </w:r>
            <w:r w:rsidRPr="00775583">
              <w:rPr>
                <w:rStyle w:val="FontStyle85"/>
                <w:rFonts w:ascii="MB Lateefi" w:hAnsi="MB Lateefi" w:cs="MB Lateefi"/>
                <w:b/>
                <w:i w:val="0"/>
                <w:iCs w:val="0"/>
                <w:sz w:val="20"/>
                <w:szCs w:val="20"/>
                <w:rtl/>
                <w:rPrChange w:id="1564" w:author="Iqbal Ameerali" w:date="2020-10-08T11:45:00Z">
                  <w:rPr>
                    <w:rStyle w:val="FontStyle85"/>
                    <w:rFonts w:ascii="MB Lateefi" w:hAnsi="MB Lateefi" w:cs="MB Lateefi"/>
                    <w:b/>
                    <w:i w:val="0"/>
                    <w:iCs w:val="0"/>
                    <w:sz w:val="20"/>
                    <w:szCs w:val="20"/>
                    <w:highlight w:val="cyan"/>
                    <w:rtl/>
                  </w:rPr>
                </w:rPrChange>
              </w:rPr>
              <w:t xml:space="preserve"> </w:t>
            </w:r>
            <w:r w:rsidRPr="00775583">
              <w:rPr>
                <w:rStyle w:val="FontStyle85"/>
                <w:rFonts w:ascii="MB Lateefi" w:hAnsi="MB Lateefi" w:cs="MB Lateefi" w:hint="eastAsia"/>
                <w:b/>
                <w:i w:val="0"/>
                <w:iCs w:val="0"/>
                <w:sz w:val="20"/>
                <w:szCs w:val="20"/>
                <w:rtl/>
                <w:rPrChange w:id="1565" w:author="Iqbal Ameerali" w:date="2020-10-08T11:45:00Z">
                  <w:rPr>
                    <w:rStyle w:val="FontStyle85"/>
                    <w:rFonts w:ascii="MB Lateefi" w:hAnsi="MB Lateefi" w:cs="MB Lateefi" w:hint="eastAsia"/>
                    <w:b/>
                    <w:i w:val="0"/>
                    <w:iCs w:val="0"/>
                    <w:sz w:val="20"/>
                    <w:szCs w:val="20"/>
                    <w:highlight w:val="cyan"/>
                    <w:rtl/>
                  </w:rPr>
                </w:rPrChange>
              </w:rPr>
              <w:t>پا</w:t>
            </w:r>
            <w:r w:rsidRPr="00775583">
              <w:rPr>
                <w:rStyle w:val="FontStyle85"/>
                <w:rFonts w:ascii="MB Lateefi" w:hAnsi="MB Lateefi" w:cs="MB Lateefi" w:hint="cs"/>
                <w:b/>
                <w:i w:val="0"/>
                <w:iCs w:val="0"/>
                <w:sz w:val="20"/>
                <w:szCs w:val="20"/>
                <w:rtl/>
                <w:rPrChange w:id="1566" w:author="Iqbal Ameerali" w:date="2020-10-08T11:45:00Z">
                  <w:rPr>
                    <w:rStyle w:val="FontStyle85"/>
                    <w:rFonts w:ascii="MB Lateefi" w:hAnsi="MB Lateefi" w:cs="MB Lateefi" w:hint="cs"/>
                    <w:b/>
                    <w:i w:val="0"/>
                    <w:iCs w:val="0"/>
                    <w:sz w:val="20"/>
                    <w:szCs w:val="20"/>
                    <w:highlight w:val="cyan"/>
                    <w:rtl/>
                  </w:rPr>
                </w:rPrChange>
              </w:rPr>
              <w:t>ڻ</w:t>
            </w:r>
            <w:r w:rsidRPr="00775583">
              <w:rPr>
                <w:rStyle w:val="FontStyle85"/>
                <w:rFonts w:ascii="MB Lateefi" w:hAnsi="MB Lateefi" w:cs="MB Lateefi"/>
                <w:b/>
                <w:i w:val="0"/>
                <w:iCs w:val="0"/>
                <w:sz w:val="20"/>
                <w:szCs w:val="20"/>
                <w:rtl/>
                <w:lang w:bidi="sd-Arab-PK"/>
                <w:rPrChange w:id="1567" w:author="Iqbal Ameerali" w:date="2020-10-08T11:45:00Z">
                  <w:rPr>
                    <w:rStyle w:val="FontStyle85"/>
                    <w:rFonts w:ascii="MB Lateefi" w:hAnsi="MB Lateefi" w:cs="MB Lateefi"/>
                    <w:b/>
                    <w:i w:val="0"/>
                    <w:iCs w:val="0"/>
                    <w:sz w:val="20"/>
                    <w:szCs w:val="20"/>
                    <w:highlight w:val="cyan"/>
                    <w:rtl/>
                    <w:lang w:bidi="sd-Arab-PK"/>
                  </w:rPr>
                </w:rPrChange>
              </w:rPr>
              <w:t xml:space="preserve"> </w:t>
            </w:r>
            <w:r w:rsidRPr="00775583">
              <w:rPr>
                <w:rStyle w:val="FontStyle85"/>
                <w:rFonts w:ascii="MB Lateefi" w:hAnsi="MB Lateefi" w:cs="MB Lateefi"/>
                <w:b/>
                <w:i w:val="0"/>
                <w:iCs w:val="0"/>
                <w:sz w:val="20"/>
                <w:szCs w:val="20"/>
                <w:rPrChange w:id="1568" w:author="Iqbal Ameerali" w:date="2020-10-08T11:45:00Z">
                  <w:rPr>
                    <w:rStyle w:val="FontStyle85"/>
                    <w:rFonts w:ascii="MB Lateefi" w:hAnsi="MB Lateefi" w:cs="MB Lateefi"/>
                    <w:b/>
                    <w:i w:val="0"/>
                    <w:iCs w:val="0"/>
                    <w:sz w:val="20"/>
                    <w:szCs w:val="20"/>
                    <w:highlight w:val="cyan"/>
                  </w:rPr>
                </w:rPrChange>
              </w:rPr>
              <w:tab/>
            </w:r>
            <w:r w:rsidRPr="00775583">
              <w:rPr>
                <w:rStyle w:val="FontStyle85"/>
                <w:rFonts w:ascii="MB Lateefi" w:hAnsi="MB Lateefi" w:cs="MB Lateefi"/>
                <w:b/>
                <w:i w:val="0"/>
                <w:iCs w:val="0"/>
                <w:sz w:val="20"/>
                <w:szCs w:val="20"/>
                <w:rtl/>
                <w:lang w:bidi="sd-Arab-PK"/>
                <w:rPrChange w:id="1569" w:author="Iqbal Ameerali" w:date="2020-10-08T11:45:00Z">
                  <w:rPr>
                    <w:rStyle w:val="FontStyle85"/>
                    <w:rFonts w:ascii="MB Lateefi" w:hAnsi="MB Lateefi" w:cs="MB Lateefi"/>
                    <w:b/>
                    <w:i w:val="0"/>
                    <w:iCs w:val="0"/>
                    <w:sz w:val="20"/>
                    <w:szCs w:val="20"/>
                    <w:highlight w:val="cyan"/>
                    <w:rtl/>
                    <w:lang w:bidi="sd-Arab-PK"/>
                  </w:rPr>
                </w:rPrChange>
              </w:rPr>
              <w:t>1</w:t>
            </w:r>
          </w:p>
          <w:p w14:paraId="7E4EE6FC" w14:textId="77777777" w:rsidR="00C53F8B" w:rsidRPr="00775583" w:rsidRDefault="00C53F8B" w:rsidP="00C53F8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1570" w:author="Iqbal Ameerali" w:date="2020-10-08T11:45:00Z">
                  <w:rPr>
                    <w:rStyle w:val="FontStyle85"/>
                    <w:rFonts w:ascii="MB Lateefi" w:hAnsi="MB Lateefi" w:cs="MB Lateefi"/>
                    <w:b/>
                    <w:i w:val="0"/>
                    <w:iCs w:val="0"/>
                    <w:sz w:val="20"/>
                    <w:szCs w:val="20"/>
                    <w:highlight w:val="cyan"/>
                    <w:rtl/>
                    <w:lang w:bidi="sd-Arab-PK"/>
                  </w:rPr>
                </w:rPrChange>
              </w:rPr>
            </w:pPr>
            <w:r w:rsidRPr="00775583">
              <w:rPr>
                <w:rStyle w:val="FontStyle85"/>
                <w:rFonts w:ascii="MB Lateefi" w:hAnsi="MB Lateefi" w:cs="MB Lateefi" w:hint="eastAsia"/>
                <w:b/>
                <w:i w:val="0"/>
                <w:iCs w:val="0"/>
                <w:sz w:val="20"/>
                <w:szCs w:val="20"/>
                <w:rtl/>
                <w:lang w:bidi="sd-Arab-PK"/>
                <w:rPrChange w:id="1571" w:author="Iqbal Ameerali" w:date="2020-10-08T11:45:00Z">
                  <w:rPr>
                    <w:rStyle w:val="FontStyle85"/>
                    <w:rFonts w:ascii="MB Lateefi" w:hAnsi="MB Lateefi" w:cs="MB Lateefi" w:hint="eastAsia"/>
                    <w:b/>
                    <w:i w:val="0"/>
                    <w:iCs w:val="0"/>
                    <w:sz w:val="20"/>
                    <w:szCs w:val="20"/>
                    <w:highlight w:val="cyan"/>
                    <w:rtl/>
                    <w:lang w:bidi="sd-Arab-PK"/>
                  </w:rPr>
                </w:rPrChange>
              </w:rPr>
              <w:t>آغا</w:t>
            </w:r>
            <w:r w:rsidRPr="00775583">
              <w:rPr>
                <w:rStyle w:val="FontStyle85"/>
                <w:rFonts w:ascii="MB Lateefi" w:hAnsi="MB Lateefi" w:cs="MB Lateefi"/>
                <w:b/>
                <w:i w:val="0"/>
                <w:iCs w:val="0"/>
                <w:sz w:val="20"/>
                <w:szCs w:val="20"/>
                <w:rtl/>
                <w:lang w:bidi="sd-Arab-PK"/>
                <w:rPrChange w:id="1572" w:author="Iqbal Ameerali" w:date="2020-10-08T11:45:00Z">
                  <w:rPr>
                    <w:rStyle w:val="FontStyle85"/>
                    <w:rFonts w:ascii="MB Lateefi" w:hAnsi="MB Lateefi" w:cs="MB Lateefi"/>
                    <w:b/>
                    <w:i w:val="0"/>
                    <w:iCs w:val="0"/>
                    <w:sz w:val="20"/>
                    <w:szCs w:val="20"/>
                    <w:highlight w:val="cyan"/>
                    <w:rtl/>
                    <w:lang w:bidi="sd-Arab-PK"/>
                  </w:rPr>
                </w:rPrChange>
              </w:rPr>
              <w:t xml:space="preserve"> خان پروجي</w:t>
            </w:r>
            <w:r w:rsidRPr="00775583">
              <w:rPr>
                <w:rStyle w:val="FontStyle85"/>
                <w:rFonts w:ascii="MB Lateefi" w:hAnsi="MB Lateefi" w:cs="MB Lateefi" w:hint="cs"/>
                <w:b/>
                <w:i w:val="0"/>
                <w:iCs w:val="0"/>
                <w:sz w:val="20"/>
                <w:szCs w:val="20"/>
                <w:rtl/>
                <w:lang w:bidi="sd-Arab-PK"/>
                <w:rPrChange w:id="1573" w:author="Iqbal Ameerali" w:date="2020-10-08T11:45:00Z">
                  <w:rPr>
                    <w:rStyle w:val="FontStyle85"/>
                    <w:rFonts w:ascii="MB Lateefi" w:hAnsi="MB Lateefi" w:cs="MB Lateefi" w:hint="cs"/>
                    <w:b/>
                    <w:i w:val="0"/>
                    <w:iCs w:val="0"/>
                    <w:sz w:val="20"/>
                    <w:szCs w:val="20"/>
                    <w:highlight w:val="cyan"/>
                    <w:rtl/>
                    <w:lang w:bidi="sd-Arab-PK"/>
                  </w:rPr>
                </w:rPrChange>
              </w:rPr>
              <w:t>ڪٽ</w:t>
            </w:r>
            <w:r w:rsidRPr="00775583">
              <w:rPr>
                <w:rStyle w:val="FontStyle85"/>
                <w:rFonts w:ascii="MB Lateefi" w:hAnsi="MB Lateefi" w:cs="MB Lateefi"/>
                <w:b/>
                <w:i w:val="0"/>
                <w:iCs w:val="0"/>
                <w:sz w:val="20"/>
                <w:szCs w:val="20"/>
                <w:rtl/>
                <w:lang w:bidi="sd-Arab-PK"/>
                <w:rPrChange w:id="1574" w:author="Iqbal Ameerali" w:date="2020-10-08T11:45:00Z">
                  <w:rPr>
                    <w:rStyle w:val="FontStyle85"/>
                    <w:rFonts w:ascii="MB Lateefi" w:hAnsi="MB Lateefi" w:cs="MB Lateefi"/>
                    <w:b/>
                    <w:i w:val="0"/>
                    <w:iCs w:val="0"/>
                    <w:sz w:val="20"/>
                    <w:szCs w:val="20"/>
                    <w:highlight w:val="cyan"/>
                    <w:rtl/>
                    <w:lang w:bidi="sd-Arab-PK"/>
                  </w:rPr>
                </w:rPrChange>
              </w:rPr>
              <w:t xml:space="preserve"> </w:t>
            </w:r>
            <w:r w:rsidRPr="00775583">
              <w:rPr>
                <w:rStyle w:val="FontStyle85"/>
                <w:rFonts w:ascii="MB Lateefi" w:hAnsi="MB Lateefi" w:cs="MB Lateefi"/>
                <w:b/>
                <w:i w:val="0"/>
                <w:iCs w:val="0"/>
                <w:sz w:val="20"/>
                <w:szCs w:val="20"/>
                <w:rPrChange w:id="1575" w:author="Iqbal Ameerali" w:date="2020-10-08T11:45:00Z">
                  <w:rPr>
                    <w:rStyle w:val="FontStyle85"/>
                    <w:rFonts w:ascii="MB Lateefi" w:hAnsi="MB Lateefi" w:cs="MB Lateefi"/>
                    <w:b/>
                    <w:i w:val="0"/>
                    <w:iCs w:val="0"/>
                    <w:sz w:val="20"/>
                    <w:szCs w:val="20"/>
                    <w:highlight w:val="cyan"/>
                  </w:rPr>
                </w:rPrChange>
              </w:rPr>
              <w:tab/>
            </w:r>
            <w:r w:rsidRPr="00775583">
              <w:rPr>
                <w:rStyle w:val="FontStyle85"/>
                <w:rFonts w:ascii="MB Lateefi" w:hAnsi="MB Lateefi" w:cs="MB Lateefi"/>
                <w:b/>
                <w:i w:val="0"/>
                <w:iCs w:val="0"/>
                <w:sz w:val="20"/>
                <w:szCs w:val="20"/>
                <w:rtl/>
                <w:lang w:bidi="sd-Arab-PK"/>
                <w:rPrChange w:id="1576" w:author="Iqbal Ameerali" w:date="2020-10-08T11:45:00Z">
                  <w:rPr>
                    <w:rStyle w:val="FontStyle85"/>
                    <w:rFonts w:ascii="MB Lateefi" w:hAnsi="MB Lateefi" w:cs="MB Lateefi"/>
                    <w:b/>
                    <w:i w:val="0"/>
                    <w:iCs w:val="0"/>
                    <w:sz w:val="20"/>
                    <w:szCs w:val="20"/>
                    <w:highlight w:val="cyan"/>
                    <w:rtl/>
                    <w:lang w:bidi="sd-Arab-PK"/>
                  </w:rPr>
                </w:rPrChange>
              </w:rPr>
              <w:t>2</w:t>
            </w:r>
          </w:p>
          <w:p w14:paraId="34003CEC" w14:textId="77777777" w:rsidR="00C53F8B" w:rsidRPr="00775583" w:rsidRDefault="00C53F8B" w:rsidP="00C53F8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1577" w:author="Iqbal Ameerali" w:date="2020-10-08T11:45:00Z">
                  <w:rPr>
                    <w:rStyle w:val="FontStyle85"/>
                    <w:rFonts w:ascii="MB Lateefi" w:hAnsi="MB Lateefi" w:cs="MB Lateefi"/>
                    <w:b/>
                    <w:i w:val="0"/>
                    <w:iCs w:val="0"/>
                    <w:sz w:val="20"/>
                    <w:szCs w:val="20"/>
                    <w:highlight w:val="cyan"/>
                    <w:rtl/>
                    <w:lang w:bidi="sd-Arab-PK"/>
                  </w:rPr>
                </w:rPrChange>
              </w:rPr>
            </w:pPr>
            <w:r w:rsidRPr="00775583">
              <w:rPr>
                <w:rStyle w:val="FontStyle85"/>
                <w:rFonts w:ascii="MB Lateefi" w:hAnsi="MB Lateefi" w:cs="MB Lateefi" w:hint="eastAsia"/>
                <w:b/>
                <w:i w:val="0"/>
                <w:iCs w:val="0"/>
                <w:sz w:val="20"/>
                <w:szCs w:val="20"/>
                <w:rtl/>
                <w:lang w:bidi="sd-Arab-PK"/>
                <w:rPrChange w:id="1578" w:author="Iqbal Ameerali" w:date="2020-10-08T11:45:00Z">
                  <w:rPr>
                    <w:rStyle w:val="FontStyle85"/>
                    <w:rFonts w:ascii="MB Lateefi" w:hAnsi="MB Lateefi" w:cs="MB Lateefi" w:hint="eastAsia"/>
                    <w:b/>
                    <w:i w:val="0"/>
                    <w:iCs w:val="0"/>
                    <w:sz w:val="20"/>
                    <w:szCs w:val="20"/>
                    <w:highlight w:val="cyan"/>
                    <w:rtl/>
                    <w:lang w:bidi="sd-Arab-PK"/>
                  </w:rPr>
                </w:rPrChange>
              </w:rPr>
              <w:t>ح</w:t>
            </w:r>
            <w:r w:rsidRPr="00775583">
              <w:rPr>
                <w:rStyle w:val="FontStyle85"/>
                <w:rFonts w:ascii="MB Lateefi" w:hAnsi="MB Lateefi" w:cs="MB Lateefi" w:hint="cs"/>
                <w:b/>
                <w:i w:val="0"/>
                <w:iCs w:val="0"/>
                <w:sz w:val="20"/>
                <w:szCs w:val="20"/>
                <w:rtl/>
                <w:lang w:bidi="sd-Arab-PK"/>
                <w:rPrChange w:id="1579" w:author="Iqbal Ameerali" w:date="2020-10-08T11:45:00Z">
                  <w:rPr>
                    <w:rStyle w:val="FontStyle85"/>
                    <w:rFonts w:ascii="MB Lateefi" w:hAnsi="MB Lateefi" w:cs="MB Lateefi" w:hint="cs"/>
                    <w:b/>
                    <w:i w:val="0"/>
                    <w:iCs w:val="0"/>
                    <w:sz w:val="20"/>
                    <w:szCs w:val="20"/>
                    <w:highlight w:val="cyan"/>
                    <w:rtl/>
                    <w:lang w:bidi="sd-Arab-PK"/>
                  </w:rPr>
                </w:rPrChange>
              </w:rPr>
              <w:t>ڪ</w:t>
            </w:r>
            <w:r w:rsidRPr="00775583">
              <w:rPr>
                <w:rStyle w:val="FontStyle85"/>
                <w:rFonts w:ascii="MB Lateefi" w:hAnsi="MB Lateefi" w:cs="MB Lateefi" w:hint="eastAsia"/>
                <w:b/>
                <w:i w:val="0"/>
                <w:iCs w:val="0"/>
                <w:sz w:val="20"/>
                <w:szCs w:val="20"/>
                <w:rtl/>
                <w:lang w:bidi="sd-Arab-PK"/>
                <w:rPrChange w:id="1580" w:author="Iqbal Ameerali" w:date="2020-10-08T11:45:00Z">
                  <w:rPr>
                    <w:rStyle w:val="FontStyle85"/>
                    <w:rFonts w:ascii="MB Lateefi" w:hAnsi="MB Lateefi" w:cs="MB Lateefi" w:hint="eastAsia"/>
                    <w:b/>
                    <w:i w:val="0"/>
                    <w:iCs w:val="0"/>
                    <w:sz w:val="20"/>
                    <w:szCs w:val="20"/>
                    <w:highlight w:val="cyan"/>
                    <w:rtl/>
                    <w:lang w:bidi="sd-Arab-PK"/>
                  </w:rPr>
                </w:rPrChange>
              </w:rPr>
              <w:t>ومت</w:t>
            </w:r>
            <w:r w:rsidRPr="00775583">
              <w:rPr>
                <w:rStyle w:val="FontStyle85"/>
                <w:rFonts w:ascii="MB Lateefi" w:hAnsi="MB Lateefi" w:cs="MB Lateefi"/>
                <w:b/>
                <w:i w:val="0"/>
                <w:iCs w:val="0"/>
                <w:sz w:val="20"/>
                <w:szCs w:val="20"/>
                <w:rtl/>
                <w:lang w:bidi="sd-Arab-PK"/>
                <w:rPrChange w:id="1581" w:author="Iqbal Ameerali" w:date="2020-10-08T11:45:00Z">
                  <w:rPr>
                    <w:rStyle w:val="FontStyle85"/>
                    <w:rFonts w:ascii="MB Lateefi" w:hAnsi="MB Lateefi" w:cs="MB Lateefi"/>
                    <w:b/>
                    <w:i w:val="0"/>
                    <w:iCs w:val="0"/>
                    <w:sz w:val="20"/>
                    <w:szCs w:val="20"/>
                    <w:highlight w:val="cyan"/>
                    <w:rtl/>
                    <w:lang w:bidi="sd-Arab-PK"/>
                  </w:rPr>
                </w:rPrChange>
              </w:rPr>
              <w:t xml:space="preserve"> (ميونسيپال</w:t>
            </w:r>
            <w:r w:rsidRPr="00775583">
              <w:rPr>
                <w:rStyle w:val="FontStyle85"/>
                <w:rFonts w:ascii="MB Lateefi" w:hAnsi="MB Lateefi" w:cs="MB Lateefi" w:hint="cs"/>
                <w:b/>
                <w:i w:val="0"/>
                <w:iCs w:val="0"/>
                <w:sz w:val="20"/>
                <w:szCs w:val="20"/>
                <w:rtl/>
                <w:lang w:bidi="sd-Arab-PK"/>
                <w:rPrChange w:id="1582" w:author="Iqbal Ameerali" w:date="2020-10-08T11:45:00Z">
                  <w:rPr>
                    <w:rStyle w:val="FontStyle85"/>
                    <w:rFonts w:ascii="MB Lateefi" w:hAnsi="MB Lateefi" w:cs="MB Lateefi" w:hint="cs"/>
                    <w:b/>
                    <w:i w:val="0"/>
                    <w:iCs w:val="0"/>
                    <w:sz w:val="20"/>
                    <w:szCs w:val="20"/>
                    <w:highlight w:val="cyan"/>
                    <w:rtl/>
                    <w:lang w:bidi="sd-Arab-PK"/>
                  </w:rPr>
                </w:rPrChange>
              </w:rPr>
              <w:t>ٽ</w:t>
            </w:r>
            <w:r w:rsidRPr="00775583">
              <w:rPr>
                <w:rStyle w:val="FontStyle85"/>
                <w:rFonts w:ascii="MB Lateefi" w:hAnsi="MB Lateefi" w:cs="MB Lateefi" w:hint="eastAsia"/>
                <w:b/>
                <w:i w:val="0"/>
                <w:iCs w:val="0"/>
                <w:sz w:val="20"/>
                <w:szCs w:val="20"/>
                <w:rtl/>
                <w:lang w:bidi="sd-Arab-PK"/>
                <w:rPrChange w:id="1583" w:author="Iqbal Ameerali" w:date="2020-10-08T11:45:00Z">
                  <w:rPr>
                    <w:rStyle w:val="FontStyle85"/>
                    <w:rFonts w:ascii="MB Lateefi" w:hAnsi="MB Lateefi" w:cs="MB Lateefi" w:hint="eastAsia"/>
                    <w:b/>
                    <w:i w:val="0"/>
                    <w:iCs w:val="0"/>
                    <w:sz w:val="20"/>
                    <w:szCs w:val="20"/>
                    <w:highlight w:val="cyan"/>
                    <w:rtl/>
                    <w:lang w:bidi="sd-Arab-PK"/>
                  </w:rPr>
                </w:rPrChange>
              </w:rPr>
              <w:t>ي،</w:t>
            </w:r>
            <w:r w:rsidRPr="00775583">
              <w:rPr>
                <w:rStyle w:val="FontStyle85"/>
                <w:rFonts w:ascii="MB Lateefi" w:hAnsi="MB Lateefi" w:cs="MB Lateefi" w:hint="cs"/>
                <w:b/>
                <w:i w:val="0"/>
                <w:iCs w:val="0"/>
                <w:sz w:val="20"/>
                <w:szCs w:val="20"/>
                <w:rtl/>
                <w:lang w:bidi="sd-Arab-PK"/>
                <w:rPrChange w:id="1584" w:author="Iqbal Ameerali" w:date="2020-10-08T11:45:00Z">
                  <w:rPr>
                    <w:rStyle w:val="FontStyle85"/>
                    <w:rFonts w:ascii="MB Lateefi" w:hAnsi="MB Lateefi" w:cs="MB Lateefi" w:hint="cs"/>
                    <w:b/>
                    <w:i w:val="0"/>
                    <w:iCs w:val="0"/>
                    <w:sz w:val="20"/>
                    <w:szCs w:val="20"/>
                    <w:highlight w:val="cyan"/>
                    <w:rtl/>
                    <w:lang w:bidi="sd-Arab-PK"/>
                  </w:rPr>
                </w:rPrChange>
              </w:rPr>
              <w:t>ٽ</w:t>
            </w:r>
            <w:r w:rsidRPr="00775583">
              <w:rPr>
                <w:rStyle w:val="FontStyle85"/>
                <w:rFonts w:ascii="MB Lateefi" w:hAnsi="MB Lateefi" w:cs="MB Lateefi" w:hint="eastAsia"/>
                <w:b/>
                <w:i w:val="0"/>
                <w:iCs w:val="0"/>
                <w:sz w:val="20"/>
                <w:szCs w:val="20"/>
                <w:rtl/>
                <w:lang w:bidi="sd-Arab-PK"/>
                <w:rPrChange w:id="1585" w:author="Iqbal Ameerali" w:date="2020-10-08T11:45:00Z">
                  <w:rPr>
                    <w:rStyle w:val="FontStyle85"/>
                    <w:rFonts w:ascii="MB Lateefi" w:hAnsi="MB Lateefi" w:cs="MB Lateefi" w:hint="eastAsia"/>
                    <w:b/>
                    <w:i w:val="0"/>
                    <w:iCs w:val="0"/>
                    <w:sz w:val="20"/>
                    <w:szCs w:val="20"/>
                    <w:highlight w:val="cyan"/>
                    <w:rtl/>
                    <w:lang w:bidi="sd-Arab-PK"/>
                  </w:rPr>
                </w:rPrChange>
              </w:rPr>
              <w:t>ائون</w:t>
            </w:r>
            <w:r w:rsidRPr="00775583">
              <w:rPr>
                <w:rStyle w:val="FontStyle85"/>
                <w:rFonts w:ascii="MB Lateefi" w:hAnsi="MB Lateefi" w:cs="MB Lateefi"/>
                <w:b/>
                <w:i w:val="0"/>
                <w:iCs w:val="0"/>
                <w:sz w:val="20"/>
                <w:szCs w:val="20"/>
                <w:rtl/>
                <w:lang w:bidi="sd-Arab-PK"/>
                <w:rPrChange w:id="1586" w:author="Iqbal Ameerali" w:date="2020-10-08T11:45:00Z">
                  <w:rPr>
                    <w:rStyle w:val="FontStyle85"/>
                    <w:rFonts w:ascii="MB Lateefi" w:hAnsi="MB Lateefi" w:cs="MB Lateefi"/>
                    <w:b/>
                    <w:i w:val="0"/>
                    <w:iCs w:val="0"/>
                    <w:sz w:val="20"/>
                    <w:szCs w:val="20"/>
                    <w:highlight w:val="cyan"/>
                    <w:rtl/>
                    <w:lang w:bidi="sd-Arab-PK"/>
                  </w:rPr>
                </w:rPrChange>
              </w:rPr>
              <w:t xml:space="preserve"> </w:t>
            </w:r>
            <w:r w:rsidRPr="00775583">
              <w:rPr>
                <w:rStyle w:val="FontStyle85"/>
                <w:rFonts w:ascii="MB Lateefi" w:hAnsi="MB Lateefi" w:cs="MB Lateefi" w:hint="cs"/>
                <w:b/>
                <w:i w:val="0"/>
                <w:iCs w:val="0"/>
                <w:sz w:val="20"/>
                <w:szCs w:val="20"/>
                <w:rtl/>
                <w:lang w:bidi="sd-Arab-PK"/>
                <w:rPrChange w:id="1587" w:author="Iqbal Ameerali" w:date="2020-10-08T11:45:00Z">
                  <w:rPr>
                    <w:rStyle w:val="FontStyle85"/>
                    <w:rFonts w:ascii="MB Lateefi" w:hAnsi="MB Lateefi" w:cs="MB Lateefi" w:hint="cs"/>
                    <w:b/>
                    <w:i w:val="0"/>
                    <w:iCs w:val="0"/>
                    <w:sz w:val="20"/>
                    <w:szCs w:val="20"/>
                    <w:highlight w:val="cyan"/>
                    <w:rtl/>
                    <w:lang w:bidi="sd-Arab-PK"/>
                  </w:rPr>
                </w:rPrChange>
              </w:rPr>
              <w:t>ڪ</w:t>
            </w:r>
            <w:r w:rsidRPr="00775583">
              <w:rPr>
                <w:rStyle w:val="FontStyle85"/>
                <w:rFonts w:ascii="MB Lateefi" w:hAnsi="MB Lateefi" w:cs="MB Lateefi" w:hint="eastAsia"/>
                <w:b/>
                <w:i w:val="0"/>
                <w:iCs w:val="0"/>
                <w:sz w:val="20"/>
                <w:szCs w:val="20"/>
                <w:rtl/>
                <w:lang w:bidi="sd-Arab-PK"/>
                <w:rPrChange w:id="1588" w:author="Iqbal Ameerali" w:date="2020-10-08T11:45:00Z">
                  <w:rPr>
                    <w:rStyle w:val="FontStyle85"/>
                    <w:rFonts w:ascii="MB Lateefi" w:hAnsi="MB Lateefi" w:cs="MB Lateefi" w:hint="eastAsia"/>
                    <w:b/>
                    <w:i w:val="0"/>
                    <w:iCs w:val="0"/>
                    <w:sz w:val="20"/>
                    <w:szCs w:val="20"/>
                    <w:highlight w:val="cyan"/>
                    <w:rtl/>
                    <w:lang w:bidi="sd-Arab-PK"/>
                  </w:rPr>
                </w:rPrChange>
              </w:rPr>
              <w:t>مي</w:t>
            </w:r>
            <w:r w:rsidRPr="00775583">
              <w:rPr>
                <w:rStyle w:val="FontStyle85"/>
                <w:rFonts w:ascii="MB Lateefi" w:hAnsi="MB Lateefi" w:cs="MB Lateefi" w:hint="cs"/>
                <w:b/>
                <w:i w:val="0"/>
                <w:iCs w:val="0"/>
                <w:sz w:val="20"/>
                <w:szCs w:val="20"/>
                <w:rtl/>
                <w:lang w:bidi="sd-Arab-PK"/>
                <w:rPrChange w:id="1589" w:author="Iqbal Ameerali" w:date="2020-10-08T11:45:00Z">
                  <w:rPr>
                    <w:rStyle w:val="FontStyle85"/>
                    <w:rFonts w:ascii="MB Lateefi" w:hAnsi="MB Lateefi" w:cs="MB Lateefi" w:hint="cs"/>
                    <w:b/>
                    <w:i w:val="0"/>
                    <w:iCs w:val="0"/>
                    <w:sz w:val="20"/>
                    <w:szCs w:val="20"/>
                    <w:highlight w:val="cyan"/>
                    <w:rtl/>
                    <w:lang w:bidi="sd-Arab-PK"/>
                  </w:rPr>
                </w:rPrChange>
              </w:rPr>
              <w:t>ٽ</w:t>
            </w:r>
            <w:r w:rsidRPr="00775583">
              <w:rPr>
                <w:rStyle w:val="FontStyle85"/>
                <w:rFonts w:ascii="MB Lateefi" w:hAnsi="MB Lateefi" w:cs="MB Lateefi" w:hint="eastAsia"/>
                <w:b/>
                <w:i w:val="0"/>
                <w:iCs w:val="0"/>
                <w:sz w:val="20"/>
                <w:szCs w:val="20"/>
                <w:rtl/>
                <w:lang w:bidi="sd-Arab-PK"/>
                <w:rPrChange w:id="1590" w:author="Iqbal Ameerali" w:date="2020-10-08T11:45:00Z">
                  <w:rPr>
                    <w:rStyle w:val="FontStyle85"/>
                    <w:rFonts w:ascii="MB Lateefi" w:hAnsi="MB Lateefi" w:cs="MB Lateefi" w:hint="eastAsia"/>
                    <w:b/>
                    <w:i w:val="0"/>
                    <w:iCs w:val="0"/>
                    <w:sz w:val="20"/>
                    <w:szCs w:val="20"/>
                    <w:highlight w:val="cyan"/>
                    <w:rtl/>
                    <w:lang w:bidi="sd-Arab-PK"/>
                  </w:rPr>
                </w:rPrChange>
              </w:rPr>
              <w:t>ي</w:t>
            </w:r>
            <w:r w:rsidRPr="00775583">
              <w:rPr>
                <w:rStyle w:val="FontStyle85"/>
                <w:rFonts w:ascii="MB Lateefi" w:hAnsi="MB Lateefi" w:cs="MB Lateefi"/>
                <w:b/>
                <w:i w:val="0"/>
                <w:iCs w:val="0"/>
                <w:sz w:val="20"/>
                <w:szCs w:val="20"/>
                <w:rtl/>
                <w:lang w:bidi="sd-Arab-PK"/>
                <w:rPrChange w:id="1591" w:author="Iqbal Ameerali" w:date="2020-10-08T11:45:00Z">
                  <w:rPr>
                    <w:rStyle w:val="FontStyle85"/>
                    <w:rFonts w:ascii="MB Lateefi" w:hAnsi="MB Lateefi" w:cs="MB Lateefi"/>
                    <w:b/>
                    <w:i w:val="0"/>
                    <w:iCs w:val="0"/>
                    <w:sz w:val="20"/>
                    <w:szCs w:val="20"/>
                    <w:highlight w:val="cyan"/>
                    <w:rtl/>
                    <w:lang w:bidi="sd-Arab-PK"/>
                  </w:rPr>
                </w:rPrChange>
              </w:rPr>
              <w:t xml:space="preserve"> </w:t>
            </w:r>
            <w:r w:rsidRPr="00775583">
              <w:rPr>
                <w:rStyle w:val="FontStyle85"/>
                <w:rFonts w:ascii="MB Lateefi" w:hAnsi="MB Lateefi" w:cs="MB Lateefi" w:hint="eastAsia"/>
                <w:b/>
                <w:i w:val="0"/>
                <w:iCs w:val="0"/>
                <w:sz w:val="20"/>
                <w:szCs w:val="20"/>
                <w:rtl/>
                <w:lang w:bidi="sd-Arab-PK"/>
                <w:rPrChange w:id="1592" w:author="Iqbal Ameerali" w:date="2020-10-08T11:45:00Z">
                  <w:rPr>
                    <w:rStyle w:val="FontStyle85"/>
                    <w:rFonts w:ascii="MB Lateefi" w:hAnsi="MB Lateefi" w:cs="MB Lateefi" w:hint="eastAsia"/>
                    <w:b/>
                    <w:i w:val="0"/>
                    <w:iCs w:val="0"/>
                    <w:sz w:val="20"/>
                    <w:szCs w:val="20"/>
                    <w:highlight w:val="cyan"/>
                    <w:rtl/>
                    <w:lang w:bidi="sd-Arab-PK"/>
                  </w:rPr>
                </w:rPrChange>
              </w:rPr>
              <w:t>يونين</w:t>
            </w:r>
            <w:r w:rsidRPr="00775583">
              <w:rPr>
                <w:rStyle w:val="FontStyle85"/>
                <w:rFonts w:ascii="MB Lateefi" w:hAnsi="MB Lateefi" w:cs="MB Lateefi"/>
                <w:b/>
                <w:i w:val="0"/>
                <w:iCs w:val="0"/>
                <w:sz w:val="20"/>
                <w:szCs w:val="20"/>
                <w:rtl/>
                <w:lang w:bidi="sd-Arab-PK"/>
                <w:rPrChange w:id="1593" w:author="Iqbal Ameerali" w:date="2020-10-08T11:45:00Z">
                  <w:rPr>
                    <w:rStyle w:val="FontStyle85"/>
                    <w:rFonts w:ascii="MB Lateefi" w:hAnsi="MB Lateefi" w:cs="MB Lateefi"/>
                    <w:b/>
                    <w:i w:val="0"/>
                    <w:iCs w:val="0"/>
                    <w:sz w:val="20"/>
                    <w:szCs w:val="20"/>
                    <w:highlight w:val="cyan"/>
                    <w:rtl/>
                    <w:lang w:bidi="sd-Arab-PK"/>
                  </w:rPr>
                </w:rPrChange>
              </w:rPr>
              <w:t xml:space="preserve"> </w:t>
            </w:r>
            <w:r w:rsidRPr="00775583">
              <w:rPr>
                <w:rStyle w:val="FontStyle85"/>
                <w:rFonts w:ascii="MB Lateefi" w:hAnsi="MB Lateefi" w:cs="MB Lateefi" w:hint="cs"/>
                <w:b/>
                <w:i w:val="0"/>
                <w:iCs w:val="0"/>
                <w:sz w:val="20"/>
                <w:szCs w:val="20"/>
                <w:rtl/>
                <w:lang w:bidi="sd-Arab-PK"/>
                <w:rPrChange w:id="1594" w:author="Iqbal Ameerali" w:date="2020-10-08T11:45:00Z">
                  <w:rPr>
                    <w:rStyle w:val="FontStyle85"/>
                    <w:rFonts w:ascii="MB Lateefi" w:hAnsi="MB Lateefi" w:cs="MB Lateefi" w:hint="cs"/>
                    <w:b/>
                    <w:i w:val="0"/>
                    <w:iCs w:val="0"/>
                    <w:sz w:val="20"/>
                    <w:szCs w:val="20"/>
                    <w:highlight w:val="cyan"/>
                    <w:rtl/>
                    <w:lang w:bidi="sd-Arab-PK"/>
                  </w:rPr>
                </w:rPrChange>
              </w:rPr>
              <w:t>ڪ</w:t>
            </w:r>
            <w:r w:rsidRPr="00775583">
              <w:rPr>
                <w:rStyle w:val="FontStyle85"/>
                <w:rFonts w:ascii="MB Lateefi" w:hAnsi="MB Lateefi" w:cs="MB Lateefi" w:hint="eastAsia"/>
                <w:b/>
                <w:i w:val="0"/>
                <w:iCs w:val="0"/>
                <w:sz w:val="20"/>
                <w:szCs w:val="20"/>
                <w:rtl/>
                <w:lang w:bidi="sd-Arab-PK"/>
                <w:rPrChange w:id="1595" w:author="Iqbal Ameerali" w:date="2020-10-08T11:45:00Z">
                  <w:rPr>
                    <w:rStyle w:val="FontStyle85"/>
                    <w:rFonts w:ascii="MB Lateefi" w:hAnsi="MB Lateefi" w:cs="MB Lateefi" w:hint="eastAsia"/>
                    <w:b/>
                    <w:i w:val="0"/>
                    <w:iCs w:val="0"/>
                    <w:sz w:val="20"/>
                    <w:szCs w:val="20"/>
                    <w:highlight w:val="cyan"/>
                    <w:rtl/>
                    <w:lang w:bidi="sd-Arab-PK"/>
                  </w:rPr>
                </w:rPrChange>
              </w:rPr>
              <w:t>ائونسل</w:t>
            </w:r>
            <w:r w:rsidRPr="00775583">
              <w:rPr>
                <w:rStyle w:val="FontStyle85"/>
                <w:rFonts w:ascii="MB Lateefi" w:hAnsi="MB Lateefi" w:cs="MB Lateefi"/>
                <w:b/>
                <w:i w:val="0"/>
                <w:iCs w:val="0"/>
                <w:sz w:val="20"/>
                <w:szCs w:val="20"/>
                <w:rtl/>
                <w:lang w:bidi="sd-Arab-PK"/>
                <w:rPrChange w:id="1596" w:author="Iqbal Ameerali" w:date="2020-10-08T11:45:00Z">
                  <w:rPr>
                    <w:rStyle w:val="FontStyle85"/>
                    <w:rFonts w:ascii="MB Lateefi" w:hAnsi="MB Lateefi" w:cs="MB Lateefi"/>
                    <w:b/>
                    <w:i w:val="0"/>
                    <w:iCs w:val="0"/>
                    <w:sz w:val="20"/>
                    <w:szCs w:val="20"/>
                    <w:highlight w:val="cyan"/>
                    <w:rtl/>
                    <w:lang w:bidi="sd-Arab-PK"/>
                  </w:rPr>
                </w:rPrChange>
              </w:rPr>
              <w:t>)</w:t>
            </w:r>
            <w:r w:rsidRPr="00775583">
              <w:rPr>
                <w:rStyle w:val="FontStyle85"/>
                <w:rFonts w:ascii="MB Lateefi" w:hAnsi="MB Lateefi" w:cs="MB Lateefi"/>
                <w:b/>
                <w:i w:val="0"/>
                <w:iCs w:val="0"/>
                <w:sz w:val="20"/>
                <w:szCs w:val="20"/>
                <w:rPrChange w:id="1597" w:author="Iqbal Ameerali" w:date="2020-10-08T11:45:00Z">
                  <w:rPr>
                    <w:rStyle w:val="FontStyle85"/>
                    <w:rFonts w:ascii="MB Lateefi" w:hAnsi="MB Lateefi" w:cs="MB Lateefi"/>
                    <w:b/>
                    <w:i w:val="0"/>
                    <w:iCs w:val="0"/>
                    <w:sz w:val="20"/>
                    <w:szCs w:val="20"/>
                    <w:highlight w:val="cyan"/>
                  </w:rPr>
                </w:rPrChange>
              </w:rPr>
              <w:tab/>
            </w:r>
            <w:r w:rsidRPr="00775583">
              <w:rPr>
                <w:rStyle w:val="FontStyle85"/>
                <w:rFonts w:ascii="MB Lateefi" w:hAnsi="MB Lateefi" w:cs="MB Lateefi"/>
                <w:b/>
                <w:i w:val="0"/>
                <w:iCs w:val="0"/>
                <w:sz w:val="20"/>
                <w:szCs w:val="20"/>
                <w:rtl/>
                <w:lang w:bidi="sd-Arab-PK"/>
                <w:rPrChange w:id="1598" w:author="Iqbal Ameerali" w:date="2020-10-08T11:45:00Z">
                  <w:rPr>
                    <w:rStyle w:val="FontStyle85"/>
                    <w:rFonts w:ascii="MB Lateefi" w:hAnsi="MB Lateefi" w:cs="MB Lateefi"/>
                    <w:b/>
                    <w:i w:val="0"/>
                    <w:iCs w:val="0"/>
                    <w:sz w:val="20"/>
                    <w:szCs w:val="20"/>
                    <w:highlight w:val="cyan"/>
                    <w:rtl/>
                    <w:lang w:bidi="sd-Arab-PK"/>
                  </w:rPr>
                </w:rPrChange>
              </w:rPr>
              <w:t>3</w:t>
            </w:r>
          </w:p>
          <w:p w14:paraId="082DE874" w14:textId="77777777" w:rsidR="00C53F8B" w:rsidRPr="00775583" w:rsidRDefault="00C53F8B" w:rsidP="00C53F8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1599" w:author="Iqbal Ameerali" w:date="2020-10-08T11:45:00Z">
                  <w:rPr>
                    <w:rStyle w:val="FontStyle85"/>
                    <w:rFonts w:ascii="MB Lateefi" w:hAnsi="MB Lateefi" w:cs="MB Lateefi"/>
                    <w:b/>
                    <w:i w:val="0"/>
                    <w:iCs w:val="0"/>
                    <w:sz w:val="20"/>
                    <w:szCs w:val="20"/>
                    <w:highlight w:val="cyan"/>
                    <w:rtl/>
                    <w:lang w:bidi="sd-Arab-PK"/>
                  </w:rPr>
                </w:rPrChange>
              </w:rPr>
            </w:pPr>
            <w:r w:rsidRPr="00775583">
              <w:rPr>
                <w:rStyle w:val="FontStyle85"/>
                <w:rFonts w:ascii="MB Lateefi" w:hAnsi="MB Lateefi" w:cs="MB Lateefi" w:hint="cs"/>
                <w:b/>
                <w:i w:val="0"/>
                <w:iCs w:val="0"/>
                <w:sz w:val="20"/>
                <w:szCs w:val="20"/>
                <w:rtl/>
                <w:lang w:bidi="sd-Arab-PK"/>
                <w:rPrChange w:id="1600" w:author="Iqbal Ameerali" w:date="2020-10-08T11:45:00Z">
                  <w:rPr>
                    <w:rStyle w:val="FontStyle85"/>
                    <w:rFonts w:ascii="MB Lateefi" w:hAnsi="MB Lateefi" w:cs="MB Lateefi" w:hint="cs"/>
                    <w:b/>
                    <w:i w:val="0"/>
                    <w:iCs w:val="0"/>
                    <w:sz w:val="20"/>
                    <w:szCs w:val="20"/>
                    <w:highlight w:val="cyan"/>
                    <w:rtl/>
                    <w:lang w:bidi="sd-Arab-PK"/>
                  </w:rPr>
                </w:rPrChange>
              </w:rPr>
              <w:t>ٻ</w:t>
            </w:r>
            <w:r w:rsidRPr="00775583">
              <w:rPr>
                <w:rStyle w:val="FontStyle85"/>
                <w:rFonts w:ascii="MB Lateefi" w:hAnsi="MB Lateefi" w:cs="MB Lateefi" w:hint="eastAsia"/>
                <w:b/>
                <w:i w:val="0"/>
                <w:iCs w:val="0"/>
                <w:sz w:val="20"/>
                <w:szCs w:val="20"/>
                <w:rtl/>
                <w:lang w:bidi="sd-Arab-PK"/>
                <w:rPrChange w:id="1601" w:author="Iqbal Ameerali" w:date="2020-10-08T11:45:00Z">
                  <w:rPr>
                    <w:rStyle w:val="FontStyle85"/>
                    <w:rFonts w:ascii="MB Lateefi" w:hAnsi="MB Lateefi" w:cs="MB Lateefi" w:hint="eastAsia"/>
                    <w:b/>
                    <w:i w:val="0"/>
                    <w:iCs w:val="0"/>
                    <w:sz w:val="20"/>
                    <w:szCs w:val="20"/>
                    <w:highlight w:val="cyan"/>
                    <w:rtl/>
                    <w:lang w:bidi="sd-Arab-PK"/>
                  </w:rPr>
                </w:rPrChange>
              </w:rPr>
              <w:t>ئي</w:t>
            </w:r>
            <w:r w:rsidRPr="00775583">
              <w:rPr>
                <w:rStyle w:val="FontStyle85"/>
                <w:rFonts w:ascii="MB Lateefi" w:hAnsi="MB Lateefi" w:cs="MB Lateefi"/>
                <w:b/>
                <w:i w:val="0"/>
                <w:iCs w:val="0"/>
                <w:sz w:val="20"/>
                <w:szCs w:val="20"/>
                <w:rtl/>
                <w:lang w:bidi="sd-Arab-PK"/>
                <w:rPrChange w:id="1602" w:author="Iqbal Ameerali" w:date="2020-10-08T11:45:00Z">
                  <w:rPr>
                    <w:rStyle w:val="FontStyle85"/>
                    <w:rFonts w:ascii="MB Lateefi" w:hAnsi="MB Lateefi" w:cs="MB Lateefi"/>
                    <w:b/>
                    <w:i w:val="0"/>
                    <w:iCs w:val="0"/>
                    <w:sz w:val="20"/>
                    <w:szCs w:val="20"/>
                    <w:highlight w:val="cyan"/>
                    <w:rtl/>
                    <w:lang w:bidi="sd-Arab-PK"/>
                  </w:rPr>
                </w:rPrChange>
              </w:rPr>
              <w:t xml:space="preserve"> </w:t>
            </w:r>
            <w:r w:rsidRPr="00775583">
              <w:rPr>
                <w:rStyle w:val="FontStyle85"/>
                <w:rFonts w:ascii="MB Lateefi" w:hAnsi="MB Lateefi" w:cs="MB Lateefi" w:hint="cs"/>
                <w:b/>
                <w:i w:val="0"/>
                <w:iCs w:val="0"/>
                <w:sz w:val="20"/>
                <w:szCs w:val="20"/>
                <w:rtl/>
                <w:lang w:bidi="sd-Arab-PK"/>
                <w:rPrChange w:id="1603" w:author="Iqbal Ameerali" w:date="2020-10-08T11:45:00Z">
                  <w:rPr>
                    <w:rStyle w:val="FontStyle85"/>
                    <w:rFonts w:ascii="MB Lateefi" w:hAnsi="MB Lateefi" w:cs="MB Lateefi" w:hint="cs"/>
                    <w:b/>
                    <w:i w:val="0"/>
                    <w:iCs w:val="0"/>
                    <w:sz w:val="20"/>
                    <w:szCs w:val="20"/>
                    <w:highlight w:val="cyan"/>
                    <w:rtl/>
                    <w:lang w:bidi="sd-Arab-PK"/>
                  </w:rPr>
                </w:rPrChange>
              </w:rPr>
              <w:t>ڪ</w:t>
            </w:r>
            <w:r w:rsidRPr="00775583">
              <w:rPr>
                <w:rStyle w:val="FontStyle85"/>
                <w:rFonts w:ascii="MB Lateefi" w:hAnsi="MB Lateefi" w:cs="MB Lateefi" w:hint="eastAsia"/>
                <w:b/>
                <w:i w:val="0"/>
                <w:iCs w:val="0"/>
                <w:sz w:val="20"/>
                <w:szCs w:val="20"/>
                <w:rtl/>
                <w:lang w:bidi="sd-Arab-PK"/>
                <w:rPrChange w:id="1604" w:author="Iqbal Ameerali" w:date="2020-10-08T11:45:00Z">
                  <w:rPr>
                    <w:rStyle w:val="FontStyle85"/>
                    <w:rFonts w:ascii="MB Lateefi" w:hAnsi="MB Lateefi" w:cs="MB Lateefi" w:hint="eastAsia"/>
                    <w:b/>
                    <w:i w:val="0"/>
                    <w:iCs w:val="0"/>
                    <w:sz w:val="20"/>
                    <w:szCs w:val="20"/>
                    <w:highlight w:val="cyan"/>
                    <w:rtl/>
                    <w:lang w:bidi="sd-Arab-PK"/>
                  </w:rPr>
                </w:rPrChange>
              </w:rPr>
              <w:t>نهن</w:t>
            </w:r>
            <w:r w:rsidRPr="00775583">
              <w:rPr>
                <w:rStyle w:val="FontStyle85"/>
                <w:rFonts w:ascii="MB Lateefi" w:hAnsi="MB Lateefi" w:cs="MB Lateefi"/>
                <w:b/>
                <w:i w:val="0"/>
                <w:iCs w:val="0"/>
                <w:sz w:val="20"/>
                <w:szCs w:val="20"/>
                <w:rtl/>
                <w:lang w:bidi="sd-Arab-PK"/>
                <w:rPrChange w:id="1605" w:author="Iqbal Ameerali" w:date="2020-10-08T11:45:00Z">
                  <w:rPr>
                    <w:rStyle w:val="FontStyle85"/>
                    <w:rFonts w:ascii="MB Lateefi" w:hAnsi="MB Lateefi" w:cs="MB Lateefi"/>
                    <w:b/>
                    <w:i w:val="0"/>
                    <w:iCs w:val="0"/>
                    <w:sz w:val="20"/>
                    <w:szCs w:val="20"/>
                    <w:highlight w:val="cyan"/>
                    <w:rtl/>
                    <w:lang w:bidi="sd-Arab-PK"/>
                  </w:rPr>
                </w:rPrChange>
              </w:rPr>
              <w:t xml:space="preserve"> اين جي او، خيراتي اداري </w:t>
            </w:r>
            <w:r w:rsidRPr="00775583">
              <w:rPr>
                <w:rStyle w:val="FontStyle85"/>
                <w:rFonts w:ascii="MB Lateefi" w:hAnsi="MB Lateefi" w:cs="MB Lateefi"/>
                <w:b/>
                <w:i w:val="0"/>
                <w:iCs w:val="0"/>
                <w:sz w:val="20"/>
                <w:szCs w:val="20"/>
                <w:rPrChange w:id="1606" w:author="Iqbal Ameerali" w:date="2020-10-08T11:45:00Z">
                  <w:rPr>
                    <w:rStyle w:val="FontStyle85"/>
                    <w:rFonts w:ascii="MB Lateefi" w:hAnsi="MB Lateefi" w:cs="MB Lateefi"/>
                    <w:b/>
                    <w:i w:val="0"/>
                    <w:iCs w:val="0"/>
                    <w:sz w:val="20"/>
                    <w:szCs w:val="20"/>
                    <w:highlight w:val="cyan"/>
                  </w:rPr>
                </w:rPrChange>
              </w:rPr>
              <w:tab/>
            </w:r>
            <w:r w:rsidRPr="00775583">
              <w:rPr>
                <w:rStyle w:val="FontStyle85"/>
                <w:rFonts w:ascii="MB Lateefi" w:hAnsi="MB Lateefi" w:cs="MB Lateefi"/>
                <w:b/>
                <w:i w:val="0"/>
                <w:iCs w:val="0"/>
                <w:sz w:val="20"/>
                <w:szCs w:val="20"/>
                <w:rtl/>
                <w:lang w:bidi="sd-Arab-PK"/>
                <w:rPrChange w:id="1607" w:author="Iqbal Ameerali" w:date="2020-10-08T11:45:00Z">
                  <w:rPr>
                    <w:rStyle w:val="FontStyle85"/>
                    <w:rFonts w:ascii="MB Lateefi" w:hAnsi="MB Lateefi" w:cs="MB Lateefi"/>
                    <w:b/>
                    <w:i w:val="0"/>
                    <w:iCs w:val="0"/>
                    <w:sz w:val="20"/>
                    <w:szCs w:val="20"/>
                    <w:highlight w:val="cyan"/>
                    <w:rtl/>
                    <w:lang w:bidi="sd-Arab-PK"/>
                  </w:rPr>
                </w:rPrChange>
              </w:rPr>
              <w:t>4</w:t>
            </w:r>
          </w:p>
          <w:p w14:paraId="75049A9A" w14:textId="643B5EE3" w:rsidR="00C53F8B" w:rsidRPr="00775583" w:rsidRDefault="00C53F8B" w:rsidP="00C53F8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608" w:author="Iqbal Ameerali" w:date="2020-10-08T11:45:00Z">
                  <w:rPr>
                    <w:rStyle w:val="FontStyle85"/>
                    <w:rFonts w:ascii="MB Lateefi" w:hAnsi="MB Lateefi" w:cs="MB Lateefi"/>
                    <w:b/>
                    <w:i w:val="0"/>
                    <w:iCs w:val="0"/>
                    <w:sz w:val="20"/>
                    <w:szCs w:val="20"/>
                    <w:highlight w:val="cyan"/>
                    <w:rtl/>
                  </w:rPr>
                </w:rPrChange>
              </w:rPr>
            </w:pPr>
            <w:r w:rsidRPr="00775583">
              <w:rPr>
                <w:rStyle w:val="FontStyle85"/>
                <w:rFonts w:ascii="MB Lateefi" w:hAnsi="MB Lateefi" w:cs="MB Lateefi" w:hint="cs"/>
                <w:b/>
                <w:i w:val="0"/>
                <w:iCs w:val="0"/>
                <w:sz w:val="20"/>
                <w:szCs w:val="20"/>
                <w:rtl/>
                <w:rPrChange w:id="1609" w:author="Iqbal Ameerali" w:date="2020-10-08T11:45:00Z">
                  <w:rPr>
                    <w:rStyle w:val="FontStyle85"/>
                    <w:rFonts w:ascii="MB Lateefi" w:hAnsi="MB Lateefi" w:cs="MB Lateefi" w:hint="cs"/>
                    <w:b/>
                    <w:i w:val="0"/>
                    <w:iCs w:val="0"/>
                    <w:sz w:val="20"/>
                    <w:szCs w:val="20"/>
                    <w:highlight w:val="cyan"/>
                    <w:rtl/>
                  </w:rPr>
                </w:rPrChange>
              </w:rPr>
              <w:t>ٻ</w:t>
            </w:r>
            <w:r w:rsidRPr="00775583">
              <w:rPr>
                <w:rStyle w:val="FontStyle85"/>
                <w:rFonts w:ascii="MB Lateefi" w:hAnsi="MB Lateefi" w:cs="MB Lateefi" w:hint="eastAsia"/>
                <w:b/>
                <w:i w:val="0"/>
                <w:iCs w:val="0"/>
                <w:sz w:val="20"/>
                <w:szCs w:val="20"/>
                <w:rtl/>
                <w:lang w:bidi="sd-Arab-PK"/>
                <w:rPrChange w:id="1610" w:author="Iqbal Ameerali" w:date="2020-10-08T11:45:00Z">
                  <w:rPr>
                    <w:rStyle w:val="FontStyle85"/>
                    <w:rFonts w:ascii="MB Lateefi" w:hAnsi="MB Lateefi" w:cs="MB Lateefi" w:hint="eastAsia"/>
                    <w:b/>
                    <w:i w:val="0"/>
                    <w:iCs w:val="0"/>
                    <w:sz w:val="20"/>
                    <w:szCs w:val="20"/>
                    <w:highlight w:val="cyan"/>
                    <w:rtl/>
                    <w:lang w:bidi="sd-Arab-PK"/>
                  </w:rPr>
                </w:rPrChange>
              </w:rPr>
              <w:t>ئي</w:t>
            </w:r>
            <w:r w:rsidRPr="00775583">
              <w:rPr>
                <w:rStyle w:val="FontStyle85"/>
                <w:rFonts w:ascii="MB Lateefi" w:hAnsi="MB Lateefi" w:cs="MB Lateefi"/>
                <w:b/>
                <w:i w:val="0"/>
                <w:iCs w:val="0"/>
                <w:sz w:val="20"/>
                <w:szCs w:val="20"/>
                <w:rtl/>
                <w:lang w:bidi="sd-Arab-PK"/>
                <w:rPrChange w:id="1611" w:author="Iqbal Ameerali" w:date="2020-10-08T11:45:00Z">
                  <w:rPr>
                    <w:rStyle w:val="FontStyle85"/>
                    <w:rFonts w:ascii="MB Lateefi" w:hAnsi="MB Lateefi" w:cs="MB Lateefi"/>
                    <w:b/>
                    <w:i w:val="0"/>
                    <w:iCs w:val="0"/>
                    <w:sz w:val="20"/>
                    <w:szCs w:val="20"/>
                    <w:highlight w:val="cyan"/>
                    <w:rtl/>
                    <w:lang w:bidi="sd-Arab-PK"/>
                  </w:rPr>
                </w:rPrChange>
              </w:rPr>
              <w:t xml:space="preserve"> </w:t>
            </w:r>
            <w:r w:rsidRPr="00775583">
              <w:rPr>
                <w:rStyle w:val="FontStyle85"/>
                <w:rFonts w:ascii="MB Lateefi" w:hAnsi="MB Lateefi" w:cs="MB Lateefi" w:hint="cs"/>
                <w:b/>
                <w:i w:val="0"/>
                <w:iCs w:val="0"/>
                <w:sz w:val="20"/>
                <w:szCs w:val="20"/>
                <w:rtl/>
                <w:rPrChange w:id="1612" w:author="Iqbal Ameerali" w:date="2020-10-08T11:45:00Z">
                  <w:rPr>
                    <w:rStyle w:val="FontStyle85"/>
                    <w:rFonts w:ascii="MB Lateefi" w:hAnsi="MB Lateefi" w:cs="MB Lateefi" w:hint="cs"/>
                    <w:b/>
                    <w:i w:val="0"/>
                    <w:iCs w:val="0"/>
                    <w:sz w:val="20"/>
                    <w:szCs w:val="20"/>
                    <w:highlight w:val="cyan"/>
                    <w:rtl/>
                  </w:rPr>
                </w:rPrChange>
              </w:rPr>
              <w:t>ڪ</w:t>
            </w:r>
            <w:r w:rsidRPr="00775583">
              <w:rPr>
                <w:rStyle w:val="FontStyle85"/>
                <w:rFonts w:ascii="MB Lateefi" w:hAnsi="MB Lateefi" w:cs="MB Lateefi" w:hint="eastAsia"/>
                <w:b/>
                <w:i w:val="0"/>
                <w:iCs w:val="0"/>
                <w:sz w:val="20"/>
                <w:szCs w:val="20"/>
                <w:rtl/>
                <w:lang w:bidi="sd-Arab-PK"/>
                <w:rPrChange w:id="1613" w:author="Iqbal Ameerali" w:date="2020-10-08T11:45:00Z">
                  <w:rPr>
                    <w:rStyle w:val="FontStyle85"/>
                    <w:rFonts w:ascii="MB Lateefi" w:hAnsi="MB Lateefi" w:cs="MB Lateefi" w:hint="eastAsia"/>
                    <w:b/>
                    <w:i w:val="0"/>
                    <w:iCs w:val="0"/>
                    <w:sz w:val="20"/>
                    <w:szCs w:val="20"/>
                    <w:highlight w:val="cyan"/>
                    <w:rtl/>
                    <w:lang w:bidi="sd-Arab-PK"/>
                  </w:rPr>
                </w:rPrChange>
              </w:rPr>
              <w:t>نهن</w:t>
            </w:r>
            <w:r w:rsidRPr="00775583">
              <w:rPr>
                <w:rStyle w:val="FontStyle85"/>
                <w:rFonts w:ascii="MB Lateefi" w:hAnsi="MB Lateefi" w:cs="MB Lateefi"/>
                <w:b/>
                <w:i w:val="0"/>
                <w:iCs w:val="0"/>
                <w:sz w:val="20"/>
                <w:szCs w:val="20"/>
                <w:rtl/>
                <w:rPrChange w:id="1614" w:author="Iqbal Ameerali" w:date="2020-10-08T11:45:00Z">
                  <w:rPr>
                    <w:rStyle w:val="FontStyle85"/>
                    <w:rFonts w:ascii="MB Lateefi" w:hAnsi="MB Lateefi" w:cs="MB Lateefi"/>
                    <w:b/>
                    <w:i w:val="0"/>
                    <w:iCs w:val="0"/>
                    <w:sz w:val="20"/>
                    <w:szCs w:val="20"/>
                    <w:highlight w:val="cyan"/>
                    <w:rtl/>
                  </w:rPr>
                </w:rPrChange>
              </w:rPr>
              <w:t xml:space="preserve"> (وضاحت </w:t>
            </w:r>
            <w:r w:rsidRPr="00775583">
              <w:rPr>
                <w:rStyle w:val="FontStyle85"/>
                <w:rFonts w:ascii="MB Lateefi" w:hAnsi="MB Lateefi" w:cs="MB Lateefi" w:hint="cs"/>
                <w:b/>
                <w:i w:val="0"/>
                <w:iCs w:val="0"/>
                <w:sz w:val="20"/>
                <w:szCs w:val="20"/>
                <w:rtl/>
                <w:rPrChange w:id="1615" w:author="Iqbal Ameerali" w:date="2020-10-08T11:45:00Z">
                  <w:rPr>
                    <w:rStyle w:val="FontStyle85"/>
                    <w:rFonts w:ascii="MB Lateefi" w:hAnsi="MB Lateefi" w:cs="MB Lateefi" w:hint="cs"/>
                    <w:b/>
                    <w:i w:val="0"/>
                    <w:iCs w:val="0"/>
                    <w:sz w:val="20"/>
                    <w:szCs w:val="20"/>
                    <w:highlight w:val="cyan"/>
                    <w:rtl/>
                  </w:rPr>
                </w:rPrChange>
              </w:rPr>
              <w:t>ڪ</w:t>
            </w:r>
            <w:r w:rsidRPr="00775583">
              <w:rPr>
                <w:rStyle w:val="FontStyle85"/>
                <w:rFonts w:ascii="MB Lateefi" w:hAnsi="MB Lateefi" w:cs="MB Lateefi" w:hint="eastAsia"/>
                <w:b/>
                <w:i w:val="0"/>
                <w:iCs w:val="0"/>
                <w:sz w:val="20"/>
                <w:szCs w:val="20"/>
                <w:rtl/>
                <w:rPrChange w:id="1616" w:author="Iqbal Ameerali" w:date="2020-10-08T11:45:00Z">
                  <w:rPr>
                    <w:rStyle w:val="FontStyle85"/>
                    <w:rFonts w:ascii="MB Lateefi" w:hAnsi="MB Lateefi" w:cs="MB Lateefi" w:hint="eastAsia"/>
                    <w:b/>
                    <w:i w:val="0"/>
                    <w:iCs w:val="0"/>
                    <w:sz w:val="20"/>
                    <w:szCs w:val="20"/>
                    <w:highlight w:val="cyan"/>
                    <w:rtl/>
                  </w:rPr>
                </w:rPrChange>
              </w:rPr>
              <w:t>ريو</w:t>
            </w:r>
            <w:r w:rsidRPr="00775583">
              <w:rPr>
                <w:rStyle w:val="FontStyle85"/>
                <w:rFonts w:ascii="MB Lateefi" w:hAnsi="MB Lateefi" w:cs="MB Lateefi"/>
                <w:b/>
                <w:i w:val="0"/>
                <w:iCs w:val="0"/>
                <w:sz w:val="20"/>
                <w:szCs w:val="20"/>
                <w:rtl/>
                <w:rPrChange w:id="1617" w:author="Iqbal Ameerali" w:date="2020-10-08T11:45:00Z">
                  <w:rPr>
                    <w:rStyle w:val="FontStyle85"/>
                    <w:rFonts w:ascii="MB Lateefi" w:hAnsi="MB Lateefi" w:cs="MB Lateefi"/>
                    <w:b/>
                    <w:i w:val="0"/>
                    <w:iCs w:val="0"/>
                    <w:sz w:val="20"/>
                    <w:szCs w:val="20"/>
                    <w:highlight w:val="cyan"/>
                    <w:rtl/>
                  </w:rPr>
                </w:rPrChange>
              </w:rPr>
              <w:t>)</w:t>
            </w:r>
            <w:r w:rsidRPr="00775583">
              <w:rPr>
                <w:rStyle w:val="FontStyle85"/>
                <w:rFonts w:ascii="MB Lateefi" w:hAnsi="MB Lateefi" w:cs="MB Lateefi"/>
                <w:b/>
                <w:i w:val="0"/>
                <w:iCs w:val="0"/>
                <w:sz w:val="20"/>
                <w:szCs w:val="20"/>
                <w:rtl/>
                <w:lang w:bidi="sd-Arab-PK"/>
                <w:rPrChange w:id="1618" w:author="Iqbal Ameerali" w:date="2020-10-08T11:45:00Z">
                  <w:rPr>
                    <w:rStyle w:val="FontStyle85"/>
                    <w:rFonts w:ascii="MB Lateefi" w:hAnsi="MB Lateefi" w:cs="MB Lateefi"/>
                    <w:b/>
                    <w:i w:val="0"/>
                    <w:iCs w:val="0"/>
                    <w:sz w:val="20"/>
                    <w:szCs w:val="20"/>
                    <w:highlight w:val="cyan"/>
                    <w:rtl/>
                    <w:lang w:bidi="sd-Arab-PK"/>
                  </w:rPr>
                </w:rPrChange>
              </w:rPr>
              <w:t xml:space="preserve"> </w:t>
            </w:r>
            <w:r w:rsidRPr="00775583">
              <w:rPr>
                <w:rStyle w:val="FontStyle85"/>
                <w:rFonts w:ascii="MB Lateefi" w:hAnsi="MB Lateefi" w:cs="MB Lateefi"/>
                <w:b/>
                <w:i w:val="0"/>
                <w:iCs w:val="0"/>
                <w:sz w:val="20"/>
                <w:szCs w:val="20"/>
                <w:rPrChange w:id="1619" w:author="Iqbal Ameerali" w:date="2020-10-08T11:45:00Z">
                  <w:rPr>
                    <w:rStyle w:val="FontStyle85"/>
                    <w:rFonts w:ascii="MB Lateefi" w:hAnsi="MB Lateefi" w:cs="MB Lateefi"/>
                    <w:b/>
                    <w:i w:val="0"/>
                    <w:iCs w:val="0"/>
                    <w:sz w:val="20"/>
                    <w:szCs w:val="20"/>
                    <w:highlight w:val="cyan"/>
                  </w:rPr>
                </w:rPrChange>
              </w:rPr>
              <w:tab/>
            </w:r>
            <w:r w:rsidRPr="00775583">
              <w:rPr>
                <w:rStyle w:val="FontStyle85"/>
                <w:rFonts w:ascii="MB Lateefi" w:hAnsi="MB Lateefi" w:cs="MB Lateefi"/>
                <w:bCs/>
                <w:i w:val="0"/>
                <w:iCs w:val="0"/>
                <w:sz w:val="20"/>
                <w:szCs w:val="20"/>
                <w:rPrChange w:id="1620" w:author="Iqbal Ameerali" w:date="2020-10-08T11:45:00Z">
                  <w:rPr>
                    <w:rStyle w:val="FontStyle85"/>
                    <w:rFonts w:ascii="MB Lateefi" w:hAnsi="MB Lateefi" w:cs="MB Lateefi"/>
                    <w:bCs/>
                    <w:i w:val="0"/>
                    <w:iCs w:val="0"/>
                    <w:sz w:val="20"/>
                    <w:szCs w:val="20"/>
                    <w:highlight w:val="cyan"/>
                  </w:rPr>
                </w:rPrChange>
              </w:rPr>
              <w:t>96</w:t>
            </w:r>
          </w:p>
        </w:tc>
        <w:tc>
          <w:tcPr>
            <w:tcW w:w="1165" w:type="dxa"/>
          </w:tcPr>
          <w:p w14:paraId="4CAC05C6" w14:textId="77777777" w:rsidR="00C53F8B" w:rsidRPr="00775583" w:rsidRDefault="00C53F8B" w:rsidP="00C53F8B">
            <w:pPr>
              <w:tabs>
                <w:tab w:val="left" w:pos="6330"/>
              </w:tabs>
              <w:bidi/>
              <w:rPr>
                <w:rFonts w:ascii="MB Lateefi" w:hAnsi="MB Lateefi" w:cs="MB Lateefi"/>
                <w:sz w:val="20"/>
                <w:szCs w:val="20"/>
                <w:rtl/>
                <w:lang w:bidi="fa-IR"/>
                <w:rPrChange w:id="1621" w:author="Iqbal Ameerali" w:date="2020-10-08T11:45:00Z">
                  <w:rPr>
                    <w:rFonts w:ascii="MB Lateefi" w:hAnsi="MB Lateefi" w:cs="MB Lateefi"/>
                    <w:sz w:val="20"/>
                    <w:szCs w:val="20"/>
                    <w:highlight w:val="cyan"/>
                    <w:rtl/>
                    <w:lang w:bidi="fa-IR"/>
                  </w:rPr>
                </w:rPrChange>
              </w:rPr>
            </w:pPr>
          </w:p>
        </w:tc>
      </w:tr>
      <w:tr w:rsidR="00B977EC" w:rsidRPr="00775583" w14:paraId="5AC371C0" w14:textId="77777777" w:rsidTr="00C53F8B">
        <w:trPr>
          <w:jc w:val="center"/>
        </w:trPr>
        <w:tc>
          <w:tcPr>
            <w:tcW w:w="982" w:type="dxa"/>
            <w:vAlign w:val="center"/>
          </w:tcPr>
          <w:p w14:paraId="3B5F175A" w14:textId="3301C361"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K4</w:t>
            </w:r>
          </w:p>
        </w:tc>
        <w:tc>
          <w:tcPr>
            <w:tcW w:w="4860" w:type="dxa"/>
            <w:vAlign w:val="center"/>
          </w:tcPr>
          <w:p w14:paraId="4A0F9C41" w14:textId="50ED4D24"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sd-Arab-PK"/>
              </w:rPr>
              <w:t>پيئ</w:t>
            </w:r>
            <w:r w:rsidRPr="00775583">
              <w:rPr>
                <w:rFonts w:ascii="MB Lateefi" w:hAnsi="MB Lateefi" w:cs="MB Lateefi" w:hint="cs"/>
                <w:rtl/>
                <w:lang w:bidi="sd-Arab-PK"/>
              </w:rPr>
              <w:t>ڻ</w:t>
            </w:r>
            <w:r w:rsidRPr="00775583">
              <w:rPr>
                <w:rFonts w:ascii="MB Lateefi" w:hAnsi="MB Lateefi" w:cs="MB Lateefi"/>
                <w:rtl/>
                <w:lang w:bidi="sd-Arab-PK"/>
              </w:rPr>
              <w:t xml:space="preserve"> جو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ڀ</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sd-Arab-PK"/>
              </w:rPr>
              <w:t>لاءِ</w:t>
            </w:r>
            <w:r w:rsidRPr="00775583">
              <w:rPr>
                <w:rFonts w:ascii="MB Lateefi" w:hAnsi="MB Lateefi" w:cs="MB Lateefi"/>
                <w:rtl/>
                <w:lang w:bidi="sd-Arab-PK"/>
              </w:rPr>
              <w:t xml:space="preserve"> و</w:t>
            </w:r>
            <w:r w:rsidRPr="00775583">
              <w:rPr>
                <w:rFonts w:ascii="MB Lateefi" w:hAnsi="MB Lateefi" w:cs="MB Lateefi" w:hint="cs"/>
                <w:rtl/>
                <w:lang w:bidi="sd-Arab-PK"/>
              </w:rPr>
              <w:t>ڃڻ</w:t>
            </w:r>
            <w:r w:rsidRPr="00775583">
              <w:rPr>
                <w:rFonts w:ascii="MB Lateefi" w:hAnsi="MB Lateefi" w:cs="MB Lateefi"/>
                <w:rtl/>
                <w:lang w:bidi="sd-Arab-PK"/>
              </w:rPr>
              <w:t xml:space="preserve"> </w:t>
            </w:r>
            <w:r w:rsidRPr="00775583">
              <w:rPr>
                <w:rFonts w:ascii="MB Lateefi" w:hAnsi="MB Lateefi" w:cs="MB Lateefi"/>
                <w:rtl/>
                <w:lang w:bidi="fa-IR"/>
              </w:rPr>
              <w:t xml:space="preserve">۽ </w:t>
            </w:r>
            <w:r w:rsidRPr="00775583">
              <w:rPr>
                <w:rFonts w:ascii="MB Lateefi" w:hAnsi="MB Lateefi" w:cs="MB Lateefi" w:hint="eastAsia"/>
                <w:rtl/>
                <w:lang w:bidi="fa-IR"/>
              </w:rPr>
              <w:t>واپس</w:t>
            </w:r>
            <w:r w:rsidRPr="00775583">
              <w:rPr>
                <w:rFonts w:ascii="MB Lateefi" w:hAnsi="MB Lateefi" w:cs="MB Lateefi"/>
                <w:rtl/>
                <w:lang w:bidi="fa-IR"/>
              </w:rPr>
              <w:t xml:space="preserve"> </w:t>
            </w:r>
            <w:r w:rsidRPr="00775583">
              <w:rPr>
                <w:rFonts w:ascii="MB Lateefi" w:hAnsi="MB Lateefi" w:cs="MB Lateefi" w:hint="eastAsia"/>
                <w:rtl/>
                <w:lang w:bidi="fa-IR"/>
              </w:rPr>
              <w:t>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تائين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ل</w:t>
            </w:r>
            <w:r w:rsidRPr="00775583">
              <w:rPr>
                <w:rFonts w:ascii="MB Lateefi" w:hAnsi="MB Lateefi" w:cs="MB Lateefi" w:hint="cs"/>
                <w:rtl/>
                <w:lang w:bidi="fa-IR"/>
              </w:rPr>
              <w:t>ڳ</w:t>
            </w:r>
            <w:r w:rsidRPr="00775583">
              <w:rPr>
                <w:rFonts w:ascii="MB Lateefi" w:hAnsi="MB Lateefi" w:cs="MB Lateefi" w:hint="eastAsia"/>
                <w:rtl/>
                <w:lang w:bidi="fa-IR"/>
              </w:rPr>
              <w:t>ندو</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91" w:type="dxa"/>
          </w:tcPr>
          <w:p w14:paraId="53EA4B2B" w14:textId="13BC689D"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622"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وقت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A764C3">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Pr="00775583">
              <w:rPr>
                <w:rStyle w:val="FontStyle85"/>
                <w:rFonts w:asciiTheme="minorHAnsi" w:hAnsiTheme="minorHAnsi" w:cstheme="minorHAnsi"/>
                <w:b/>
                <w:i w:val="0"/>
                <w:iCs w:val="0"/>
              </w:rPr>
              <w:instrText xml:space="preserve"> FORMCHECKBOX </w:instrText>
            </w:r>
            <w:r w:rsidR="00477FCF">
              <w:rPr>
                <w:rStyle w:val="FontStyle85"/>
                <w:rFonts w:asciiTheme="minorHAnsi" w:hAnsiTheme="minorHAnsi" w:cstheme="minorHAnsi"/>
                <w:b/>
                <w:i w:val="0"/>
                <w:iCs w:val="0"/>
                <w:rPrChange w:id="1623"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1624" w:author="Iqbal Ameerali" w:date="2020-10-08T11:45:00Z">
                  <w:rPr>
                    <w:rStyle w:val="FontStyle85"/>
                    <w:rFonts w:asciiTheme="minorHAnsi" w:hAnsiTheme="minorHAnsi" w:cstheme="minorHAnsi"/>
                    <w:b/>
                    <w:i w:val="0"/>
                    <w:iCs w:val="0"/>
                  </w:rPr>
                </w:rPrChange>
              </w:rPr>
              <w:fldChar w:fldCharType="separate"/>
            </w:r>
            <w:r w:rsidRPr="00775583">
              <w:rPr>
                <w:rStyle w:val="FontStyle85"/>
                <w:rFonts w:asciiTheme="minorHAnsi" w:hAnsiTheme="minorHAnsi" w:cstheme="minorHAnsi"/>
                <w:b/>
                <w:i w:val="0"/>
                <w:iCs w:val="0"/>
                <w:rPrChange w:id="1625" w:author="Iqbal Ameerali" w:date="2020-10-08T11:45:00Z">
                  <w:rPr>
                    <w:rStyle w:val="FontStyle85"/>
                    <w:rFonts w:asciiTheme="minorHAnsi" w:hAnsiTheme="minorHAnsi" w:cstheme="minorHAnsi"/>
                    <w:b/>
                    <w:i w:val="0"/>
                    <w:iCs w:val="0"/>
                  </w:rPr>
                </w:rPrChange>
              </w:rPr>
              <w:fldChar w:fldCharType="end"/>
            </w:r>
            <w:r w:rsidRPr="00775583">
              <w:rPr>
                <w:rStyle w:val="FontStyle85"/>
                <w:rFonts w:asciiTheme="minorHAnsi" w:hAnsiTheme="minorHAnsi" w:cstheme="minorHAnsi"/>
                <w:b/>
                <w:i w:val="0"/>
                <w:iCs w:val="0"/>
                <w:rPrChange w:id="1626" w:author="Iqbal Ameerali" w:date="2020-10-08T11:45:00Z">
                  <w:rPr>
                    <w:rStyle w:val="FontStyle85"/>
                    <w:rFonts w:asciiTheme="minorHAnsi" w:hAnsiTheme="minorHAnsi" w:cstheme="minorHAnsi"/>
                    <w:b/>
                    <w:i w:val="0"/>
                    <w:iCs w:val="0"/>
                  </w:rPr>
                </w:rPrChange>
              </w:rPr>
              <w:fldChar w:fldCharType="begin">
                <w:ffData>
                  <w:name w:val="Check188"/>
                  <w:enabled/>
                  <w:calcOnExit w:val="0"/>
                  <w:checkBox>
                    <w:sizeAuto/>
                    <w:default w:val="0"/>
                  </w:checkBox>
                </w:ffData>
              </w:fldChar>
            </w:r>
            <w:r w:rsidRPr="00775583">
              <w:rPr>
                <w:rStyle w:val="FontStyle85"/>
                <w:rFonts w:asciiTheme="minorHAnsi" w:hAnsiTheme="minorHAnsi" w:cstheme="minorHAnsi"/>
                <w:b/>
                <w:i w:val="0"/>
                <w:iCs w:val="0"/>
              </w:rPr>
              <w:instrText xml:space="preserve"> FORMCHECKBOX </w:instrText>
            </w:r>
            <w:r w:rsidR="00477FCF">
              <w:rPr>
                <w:rStyle w:val="FontStyle85"/>
                <w:rFonts w:asciiTheme="minorHAnsi" w:hAnsiTheme="minorHAnsi" w:cstheme="minorHAnsi"/>
                <w:b/>
                <w:i w:val="0"/>
                <w:iCs w:val="0"/>
                <w:rPrChange w:id="1627" w:author="Iqbal Ameerali" w:date="2020-10-08T11:45:00Z">
                  <w:rPr>
                    <w:rStyle w:val="FontStyle85"/>
                    <w:rFonts w:asciiTheme="minorHAnsi" w:hAnsiTheme="minorHAnsi" w:cstheme="minorHAnsi"/>
                    <w:b/>
                    <w:i w:val="0"/>
                    <w:iCs w:val="0"/>
                  </w:rPr>
                </w:rPrChange>
              </w:rPr>
            </w:r>
            <w:r w:rsidR="00477FCF">
              <w:rPr>
                <w:rStyle w:val="FontStyle85"/>
                <w:rFonts w:asciiTheme="minorHAnsi" w:hAnsiTheme="minorHAnsi" w:cstheme="minorHAnsi"/>
                <w:b/>
                <w:i w:val="0"/>
                <w:iCs w:val="0"/>
                <w:rPrChange w:id="1628" w:author="Iqbal Ameerali" w:date="2020-10-08T11:45:00Z">
                  <w:rPr>
                    <w:rStyle w:val="FontStyle85"/>
                    <w:rFonts w:asciiTheme="minorHAnsi" w:hAnsiTheme="minorHAnsi" w:cstheme="minorHAnsi"/>
                    <w:b/>
                    <w:i w:val="0"/>
                    <w:iCs w:val="0"/>
                  </w:rPr>
                </w:rPrChange>
              </w:rPr>
              <w:fldChar w:fldCharType="separate"/>
            </w:r>
            <w:r w:rsidRPr="00775583">
              <w:rPr>
                <w:rStyle w:val="FontStyle85"/>
                <w:rFonts w:asciiTheme="minorHAnsi" w:hAnsiTheme="minorHAnsi" w:cstheme="minorHAnsi"/>
                <w:b/>
                <w:i w:val="0"/>
                <w:iCs w:val="0"/>
                <w:rPrChange w:id="1629" w:author="Iqbal Ameerali" w:date="2020-10-08T11:45:00Z">
                  <w:rPr>
                    <w:rStyle w:val="FontStyle85"/>
                    <w:rFonts w:asciiTheme="minorHAnsi" w:hAnsiTheme="minorHAnsi" w:cstheme="minorHAnsi"/>
                    <w:b/>
                    <w:i w:val="0"/>
                    <w:iCs w:val="0"/>
                  </w:rPr>
                </w:rPrChange>
              </w:rPr>
              <w:fldChar w:fldCharType="end"/>
            </w:r>
          </w:p>
          <w:p w14:paraId="5E529D7E" w14:textId="0001AD71"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98</w:t>
            </w:r>
          </w:p>
        </w:tc>
        <w:tc>
          <w:tcPr>
            <w:tcW w:w="1165" w:type="dxa"/>
          </w:tcPr>
          <w:p w14:paraId="2270C1B1"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697DF1AB" w14:textId="77777777" w:rsidTr="00C53F8B">
        <w:trPr>
          <w:jc w:val="center"/>
        </w:trPr>
        <w:tc>
          <w:tcPr>
            <w:tcW w:w="982" w:type="dxa"/>
            <w:vAlign w:val="center"/>
          </w:tcPr>
          <w:p w14:paraId="16EFB369" w14:textId="5A10EE51"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K5</w:t>
            </w:r>
          </w:p>
        </w:tc>
        <w:tc>
          <w:tcPr>
            <w:tcW w:w="4860" w:type="dxa"/>
            <w:vAlign w:val="center"/>
          </w:tcPr>
          <w:p w14:paraId="04C282C3" w14:textId="77777777"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گھر</w:t>
            </w:r>
            <w:r w:rsidRPr="00775583">
              <w:rPr>
                <w:rFonts w:ascii="MB Lateefi" w:hAnsi="MB Lateefi" w:cs="MB Lateefi"/>
                <w:rtl/>
                <w:lang w:bidi="fa-IR"/>
              </w:rPr>
              <w:t xml:space="preserve"> </w:t>
            </w:r>
            <w:r w:rsidRPr="00775583">
              <w:rPr>
                <w:rFonts w:ascii="MB Lateefi" w:hAnsi="MB Lateefi" w:cs="MB Lateefi" w:hint="eastAsia"/>
                <w:rtl/>
                <w:lang w:bidi="fa-IR"/>
              </w:rPr>
              <w:t>مان</w:t>
            </w:r>
            <w:r w:rsidRPr="00775583">
              <w:rPr>
                <w:rFonts w:ascii="MB Lateefi" w:hAnsi="MB Lateefi" w:cs="MB Lateefi"/>
                <w:rtl/>
                <w:lang w:bidi="fa-IR"/>
              </w:rPr>
              <w:t xml:space="preserve"> </w:t>
            </w:r>
            <w:r w:rsidRPr="00775583">
              <w:rPr>
                <w:rFonts w:ascii="MB Lateefi" w:hAnsi="MB Lateefi" w:cs="MB Lateefi" w:hint="eastAsia"/>
                <w:rtl/>
                <w:lang w:bidi="fa-IR"/>
              </w:rPr>
              <w:t>ا</w:t>
            </w:r>
            <w:r w:rsidRPr="00775583">
              <w:rPr>
                <w:rFonts w:ascii="MB Lateefi" w:hAnsi="MB Lateefi" w:cs="MB Lateefi" w:hint="cs"/>
                <w:rtl/>
                <w:lang w:bidi="fa-IR"/>
              </w:rPr>
              <w:t>ڪ</w:t>
            </w:r>
            <w:r w:rsidRPr="00775583">
              <w:rPr>
                <w:rFonts w:ascii="MB Lateefi" w:hAnsi="MB Lateefi" w:cs="MB Lateefi" w:hint="eastAsia"/>
                <w:rtl/>
                <w:lang w:bidi="fa-IR"/>
              </w:rPr>
              <w:t>ثر</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ير</w:t>
            </w:r>
            <w:r w:rsidRPr="00775583">
              <w:rPr>
                <w:rFonts w:ascii="MB Lateefi" w:hAnsi="MB Lateefi" w:cs="MB Lateefi"/>
                <w:rtl/>
                <w:lang w:bidi="fa-IR"/>
              </w:rPr>
              <w:t xml:space="preserve">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ڀ</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ويندو</w:t>
            </w:r>
            <w:r w:rsidRPr="00775583">
              <w:rPr>
                <w:rFonts w:ascii="MB Lateefi" w:hAnsi="MB Lateefi" w:cs="MB Lateefi"/>
                <w:rtl/>
                <w:lang w:bidi="fa-IR"/>
              </w:rPr>
              <w:t xml:space="preserve"> </w:t>
            </w:r>
            <w:r w:rsidRPr="00775583">
              <w:rPr>
                <w:rFonts w:ascii="MB Lateefi" w:hAnsi="MB Lateefi" w:cs="MB Lateefi" w:hint="eastAsia"/>
                <w:rtl/>
                <w:lang w:bidi="fa-IR"/>
              </w:rPr>
              <w:t>آھي؟</w:t>
            </w:r>
          </w:p>
          <w:p w14:paraId="351F2E7C" w14:textId="1BBCD829"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fa-IR"/>
              </w:rPr>
              <w:t>پ</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ته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اھو ما</w:t>
            </w:r>
            <w:r w:rsidRPr="00775583">
              <w:rPr>
                <w:rFonts w:ascii="MB Lateefi" w:hAnsi="MB Lateefi" w:cs="MB Lateefi" w:hint="cs"/>
                <w:rtl/>
                <w:lang w:bidi="fa-IR"/>
              </w:rPr>
              <w:t>ڻ</w:t>
            </w:r>
            <w:r w:rsidRPr="00775583">
              <w:rPr>
                <w:rFonts w:ascii="MB Lateefi" w:hAnsi="MB Lateefi" w:cs="MB Lateefi" w:hint="eastAsia"/>
                <w:rtl/>
                <w:lang w:bidi="fa-IR"/>
              </w:rPr>
              <w:t>ھو</w:t>
            </w:r>
            <w:r w:rsidRPr="00775583">
              <w:rPr>
                <w:rFonts w:ascii="MB Lateefi" w:hAnsi="MB Lateefi" w:cs="MB Lateefi"/>
                <w:rtl/>
                <w:lang w:bidi="fa-IR"/>
              </w:rPr>
              <w:t xml:space="preserve"> 15 سالن کان گھ</w:t>
            </w:r>
            <w:r w:rsidRPr="00775583">
              <w:rPr>
                <w:rFonts w:ascii="MB Lateefi" w:hAnsi="MB Lateefi" w:cs="MB Lateefi" w:hint="cs"/>
                <w:rtl/>
                <w:lang w:bidi="fa-IR"/>
              </w:rPr>
              <w:t>ٽ</w:t>
            </w:r>
            <w:r w:rsidRPr="00775583">
              <w:rPr>
                <w:rFonts w:ascii="MB Lateefi" w:hAnsi="MB Lateefi" w:cs="MB Lateefi"/>
                <w:rtl/>
                <w:lang w:bidi="fa-IR"/>
              </w:rPr>
              <w:t xml:space="preserve"> </w:t>
            </w:r>
            <w:r w:rsidRPr="00775583">
              <w:rPr>
                <w:rFonts w:ascii="MB Lateefi" w:hAnsi="MB Lateefi" w:cs="MB Lateefi" w:hint="eastAsia"/>
                <w:rtl/>
                <w:lang w:bidi="sd-Arab-PK"/>
              </w:rPr>
              <w:t>عمر</w:t>
            </w:r>
            <w:r w:rsidRPr="00775583">
              <w:rPr>
                <w:rFonts w:ascii="MB Lateefi" w:hAnsi="MB Lateefi" w:cs="MB Lateefi"/>
                <w:rtl/>
                <w:lang w:bidi="sd-Arab-PK"/>
              </w:rPr>
              <w:t xml:space="preserve"> </w:t>
            </w:r>
            <w:r w:rsidRPr="00775583">
              <w:rPr>
                <w:rFonts w:ascii="MB Lateefi" w:hAnsi="MB Lateefi" w:cs="MB Lateefi" w:hint="eastAsia"/>
                <w:rtl/>
                <w:lang w:bidi="sd-Arab-PK"/>
              </w:rPr>
              <w:t>جو</w:t>
            </w:r>
            <w:r w:rsidRPr="00775583">
              <w:rPr>
                <w:rFonts w:ascii="MB Lateefi" w:hAnsi="MB Lateefi" w:cs="MB Lateefi"/>
                <w:rtl/>
                <w:lang w:bidi="fa-IR"/>
              </w:rPr>
              <w:t xml:space="preserve">آھي؟ جنس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91" w:type="dxa"/>
          </w:tcPr>
          <w:p w14:paraId="08471501"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630"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عورت</w:t>
            </w:r>
            <w:r w:rsidRPr="00775583">
              <w:rPr>
                <w:rStyle w:val="FontStyle85"/>
                <w:rFonts w:ascii="MB Lateefi" w:hAnsi="MB Lateefi" w:cs="MB Lateefi"/>
                <w:b/>
                <w:i w:val="0"/>
                <w:iCs w:val="0"/>
                <w:sz w:val="20"/>
                <w:szCs w:val="20"/>
                <w:rtl/>
              </w:rPr>
              <w:t xml:space="preserve"> (عمر 15 سالن کان و</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9FD858E"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tl/>
              </w:rPr>
              <w:t xml:space="preserve"> (عمر 15 سالن کان و</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7DF96948"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عورت</w:t>
            </w:r>
            <w:r w:rsidRPr="00775583">
              <w:rPr>
                <w:rStyle w:val="FontStyle85"/>
                <w:rFonts w:ascii="MB Lateefi" w:hAnsi="MB Lateefi" w:cs="MB Lateefi"/>
                <w:b/>
                <w:i w:val="0"/>
                <w:iCs w:val="0"/>
                <w:sz w:val="20"/>
                <w:szCs w:val="20"/>
                <w:rtl/>
              </w:rPr>
              <w:t xml:space="preserve"> (عمر 15 سالن کان 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6448E10C"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tl/>
              </w:rPr>
              <w:t xml:space="preserve"> (عمر 15 سالن کان 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p w14:paraId="5AEE66CB"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موجود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ھوندو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tc>
        <w:tc>
          <w:tcPr>
            <w:tcW w:w="1165" w:type="dxa"/>
          </w:tcPr>
          <w:p w14:paraId="06EA66FF"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7CD045CA" w14:textId="77777777" w:rsidTr="00C53F8B">
        <w:trPr>
          <w:jc w:val="center"/>
        </w:trPr>
        <w:tc>
          <w:tcPr>
            <w:tcW w:w="982" w:type="dxa"/>
            <w:vAlign w:val="center"/>
          </w:tcPr>
          <w:p w14:paraId="1FAD0D55" w14:textId="5B91B954"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K6</w:t>
            </w:r>
          </w:p>
        </w:tc>
        <w:tc>
          <w:tcPr>
            <w:tcW w:w="4860" w:type="dxa"/>
            <w:vAlign w:val="center"/>
          </w:tcPr>
          <w:p w14:paraId="4CE5320C" w14:textId="5B97D286" w:rsidR="00B977EC" w:rsidRPr="00775583" w:rsidRDefault="00B977EC" w:rsidP="00BE42FE">
            <w:pPr>
              <w:tabs>
                <w:tab w:val="left" w:pos="6330"/>
              </w:tabs>
              <w:bidi/>
              <w:jc w:val="both"/>
              <w:rPr>
                <w:rFonts w:ascii="MB Lateefi" w:hAnsi="MB Lateefi" w:cs="MB Lateefi"/>
                <w:rtl/>
                <w:lang w:bidi="fa-IR"/>
              </w:rPr>
            </w:pPr>
            <w:r w:rsidRPr="00775583">
              <w:rPr>
                <w:rFonts w:ascii="MB Lateefi" w:hAnsi="MB Lateefi" w:cs="MB Lateefi" w:hint="eastAsia"/>
                <w:rtl/>
                <w:lang w:bidi="fa-IR"/>
              </w:rPr>
              <w:t>جي</w:t>
            </w:r>
            <w:r w:rsidRPr="00775583">
              <w:rPr>
                <w:rFonts w:ascii="MB Lateefi" w:hAnsi="MB Lateefi" w:cs="MB Lateefi" w:hint="cs"/>
                <w:rtl/>
                <w:lang w:bidi="fa-IR"/>
              </w:rPr>
              <w:t>ڪ</w:t>
            </w:r>
            <w:r w:rsidRPr="00775583">
              <w:rPr>
                <w:rFonts w:ascii="MB Lateefi" w:hAnsi="MB Lateefi" w:cs="MB Lateefi" w:hint="eastAsia"/>
                <w:rtl/>
                <w:lang w:bidi="fa-IR"/>
              </w:rPr>
              <w:t>و</w:t>
            </w:r>
            <w:r w:rsidRPr="00775583">
              <w:rPr>
                <w:rFonts w:ascii="MB Lateefi" w:hAnsi="MB Lateefi" w:cs="MB Lateefi"/>
                <w:rtl/>
                <w:lang w:bidi="fa-IR"/>
              </w:rPr>
              <w:t xml:space="preserve"> 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توھان </w:t>
            </w:r>
            <w:r w:rsidR="00B87495" w:rsidRPr="00775583">
              <w:rPr>
                <w:rFonts w:ascii="MB Lateefi" w:hAnsi="MB Lateefi" w:cs="MB Lateefi" w:hint="eastAsia"/>
                <w:rtl/>
                <w:lang w:bidi="sd-Arab-PK"/>
              </w:rPr>
              <w:t>پيئندا</w:t>
            </w:r>
            <w:r w:rsidRPr="00775583">
              <w:rPr>
                <w:rFonts w:ascii="MB Lateefi" w:hAnsi="MB Lateefi" w:cs="MB Lateefi"/>
                <w:rtl/>
                <w:lang w:bidi="fa-IR"/>
              </w:rPr>
              <w:t xml:space="preserve"> آھيو </w:t>
            </w:r>
            <w:del w:id="1631" w:author="Iqbal Ameerali" w:date="2020-10-07T17:34:00Z">
              <w:r w:rsidRPr="00775583" w:rsidDel="00BE42FE">
                <w:rPr>
                  <w:rFonts w:ascii="MB Lateefi" w:hAnsi="MB Lateefi" w:cs="MB Lateefi" w:hint="cs"/>
                  <w:rtl/>
                  <w:lang w:bidi="fa-IR"/>
                </w:rPr>
                <w:delText>ڇ</w:delText>
              </w:r>
              <w:r w:rsidRPr="00775583" w:rsidDel="00BE42FE">
                <w:rPr>
                  <w:rFonts w:ascii="MB Lateefi" w:hAnsi="MB Lateefi" w:cs="MB Lateefi" w:hint="eastAsia"/>
                  <w:rtl/>
                  <w:lang w:bidi="fa-IR"/>
                </w:rPr>
                <w:delText>ا</w:delText>
              </w:r>
              <w:r w:rsidRPr="00775583" w:rsidDel="00BE42FE">
                <w:rPr>
                  <w:rFonts w:ascii="MB Lateefi" w:hAnsi="MB Lateefi" w:cs="MB Lateefi"/>
                  <w:rtl/>
                  <w:lang w:bidi="fa-IR"/>
                </w:rPr>
                <w:delText xml:space="preserve"> </w:delText>
              </w:r>
            </w:del>
            <w:r w:rsidRPr="00775583">
              <w:rPr>
                <w:rFonts w:ascii="MB Lateefi" w:hAnsi="MB Lateefi" w:cs="MB Lateefi" w:hint="eastAsia"/>
                <w:rtl/>
                <w:lang w:bidi="fa-IR"/>
              </w:rPr>
              <w:t>ان</w:t>
            </w:r>
            <w:r w:rsidRPr="00775583">
              <w:rPr>
                <w:rFonts w:ascii="MB Lateefi" w:hAnsi="MB Lateefi" w:cs="MB Lateefi"/>
                <w:rtl/>
                <w:lang w:bidi="fa-IR"/>
              </w:rPr>
              <w:t xml:space="preserve"> جو ذائقو </w:t>
            </w:r>
            <w:del w:id="1632" w:author="Iqbal Ameerali" w:date="2020-10-07T17:15:00Z">
              <w:r w:rsidRPr="00775583" w:rsidDel="008D04B0">
                <w:rPr>
                  <w:rFonts w:ascii="MB Lateefi" w:hAnsi="MB Lateefi" w:cs="MB Lateefi" w:hint="eastAsia"/>
                  <w:rtl/>
                  <w:lang w:bidi="fa-IR"/>
                </w:rPr>
                <w:delText>م</w:delText>
              </w:r>
              <w:r w:rsidRPr="00775583" w:rsidDel="008D04B0">
                <w:rPr>
                  <w:rFonts w:ascii="MB Lateefi" w:hAnsi="MB Lateefi" w:cs="MB Lateefi" w:hint="cs"/>
                  <w:rtl/>
                  <w:lang w:bidi="fa-IR"/>
                </w:rPr>
                <w:delText>ٺ</w:delText>
              </w:r>
              <w:r w:rsidRPr="00775583" w:rsidDel="008D04B0">
                <w:rPr>
                  <w:rFonts w:ascii="MB Lateefi" w:hAnsi="MB Lateefi" w:cs="MB Lateefi" w:hint="eastAsia"/>
                  <w:rtl/>
                  <w:lang w:bidi="fa-IR"/>
                </w:rPr>
                <w:delText>و</w:delText>
              </w:r>
              <w:r w:rsidRPr="00775583" w:rsidDel="008D04B0">
                <w:rPr>
                  <w:rFonts w:ascii="MB Lateefi" w:hAnsi="MB Lateefi" w:cs="MB Lateefi"/>
                  <w:rtl/>
                  <w:lang w:bidi="fa-IR"/>
                </w:rPr>
                <w:delText xml:space="preserve"> </w:delText>
              </w:r>
              <w:r w:rsidRPr="00775583" w:rsidDel="008D04B0">
                <w:rPr>
                  <w:rFonts w:ascii="MB Lateefi" w:hAnsi="MB Lateefi" w:cs="MB Lateefi" w:hint="eastAsia"/>
                  <w:rtl/>
                  <w:lang w:bidi="fa-IR"/>
                </w:rPr>
                <w:delText>يا</w:delText>
              </w:r>
              <w:r w:rsidRPr="00775583" w:rsidDel="008D04B0">
                <w:rPr>
                  <w:rFonts w:ascii="MB Lateefi" w:hAnsi="MB Lateefi" w:cs="MB Lateefi"/>
                  <w:rtl/>
                  <w:lang w:bidi="fa-IR"/>
                </w:rPr>
                <w:delText xml:space="preserve"> </w:delText>
              </w:r>
              <w:r w:rsidRPr="00775583" w:rsidDel="008D04B0">
                <w:rPr>
                  <w:rFonts w:ascii="MB Lateefi" w:hAnsi="MB Lateefi" w:cs="MB Lateefi" w:hint="eastAsia"/>
                  <w:rtl/>
                  <w:lang w:bidi="fa-IR"/>
                </w:rPr>
                <w:delText>کارو</w:delText>
              </w:r>
              <w:r w:rsidRPr="00775583" w:rsidDel="008D04B0">
                <w:rPr>
                  <w:rFonts w:ascii="MB Lateefi" w:hAnsi="MB Lateefi" w:cs="MB Lateefi"/>
                  <w:rtl/>
                  <w:lang w:bidi="fa-IR"/>
                </w:rPr>
                <w:delText xml:space="preserve"> </w:delText>
              </w:r>
              <w:r w:rsidRPr="00775583" w:rsidDel="008D04B0">
                <w:rPr>
                  <w:rFonts w:ascii="MB Lateefi" w:hAnsi="MB Lateefi" w:cs="MB Lateefi" w:hint="eastAsia"/>
                  <w:rtl/>
                  <w:lang w:bidi="fa-IR"/>
                </w:rPr>
                <w:delText>آھي</w:delText>
              </w:r>
            </w:del>
            <w:ins w:id="1633" w:author="Iqbal Ameerali" w:date="2020-10-07T17:15:00Z">
              <w:r w:rsidR="008D04B0" w:rsidRPr="00775583">
                <w:rPr>
                  <w:rFonts w:ascii="MB Lateefi" w:hAnsi="MB Lateefi" w:cs="MB Lateefi"/>
                  <w:rtl/>
                  <w:lang w:bidi="fa-IR"/>
                </w:rPr>
                <w:t xml:space="preserve"> </w:t>
              </w:r>
              <w:r w:rsidR="008D04B0" w:rsidRPr="00775583">
                <w:rPr>
                  <w:rFonts w:ascii="MB Lateefi" w:hAnsi="MB Lateefi" w:cs="MB Lateefi" w:hint="cs"/>
                  <w:rtl/>
                  <w:lang w:bidi="fa-IR"/>
                </w:rPr>
                <w:t>ڪ</w:t>
              </w:r>
              <w:r w:rsidR="008D04B0" w:rsidRPr="00775583">
                <w:rPr>
                  <w:rFonts w:ascii="MB Lateefi" w:hAnsi="MB Lateefi" w:cs="MB Lateefi" w:hint="eastAsia"/>
                  <w:rtl/>
                  <w:lang w:bidi="fa-IR"/>
                </w:rPr>
                <w:t>ه</w:t>
              </w:r>
              <w:r w:rsidR="008D04B0" w:rsidRPr="00775583">
                <w:rPr>
                  <w:rFonts w:ascii="MB Lateefi" w:hAnsi="MB Lateefi" w:cs="MB Lateefi" w:hint="cs"/>
                  <w:rtl/>
                  <w:lang w:bidi="fa-IR"/>
                </w:rPr>
                <w:t>ڙ</w:t>
              </w:r>
              <w:r w:rsidR="008D04B0" w:rsidRPr="00775583">
                <w:rPr>
                  <w:rFonts w:ascii="MB Lateefi" w:hAnsi="MB Lateefi" w:cs="MB Lateefi" w:hint="eastAsia"/>
                  <w:rtl/>
                  <w:lang w:bidi="fa-IR"/>
                </w:rPr>
                <w:t>و</w:t>
              </w:r>
              <w:r w:rsidR="008D04B0" w:rsidRPr="00775583">
                <w:rPr>
                  <w:rFonts w:ascii="MB Lateefi" w:hAnsi="MB Lateefi" w:cs="MB Lateefi"/>
                  <w:rtl/>
                  <w:lang w:bidi="fa-IR"/>
                </w:rPr>
                <w:t xml:space="preserve"> آهي</w:t>
              </w:r>
            </w:ins>
            <w:r w:rsidRPr="00775583">
              <w:rPr>
                <w:rFonts w:ascii="MB Lateefi" w:hAnsi="MB Lateefi" w:cs="MB Lateefi" w:hint="eastAsia"/>
                <w:rtl/>
                <w:lang w:bidi="fa-IR"/>
              </w:rPr>
              <w:t>؟</w:t>
            </w:r>
          </w:p>
        </w:tc>
        <w:tc>
          <w:tcPr>
            <w:tcW w:w="4591" w:type="dxa"/>
            <w:vAlign w:val="center"/>
          </w:tcPr>
          <w:p w14:paraId="0FBDCABB"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634"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F172FA3"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کارو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65" w:type="dxa"/>
          </w:tcPr>
          <w:p w14:paraId="378B79E6"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748E3D1E" w14:textId="77777777" w:rsidTr="00C53F8B">
        <w:trPr>
          <w:jc w:val="center"/>
        </w:trPr>
        <w:tc>
          <w:tcPr>
            <w:tcW w:w="982" w:type="dxa"/>
            <w:vAlign w:val="center"/>
          </w:tcPr>
          <w:p w14:paraId="5D126365" w14:textId="776E45D3"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K7</w:t>
            </w:r>
          </w:p>
        </w:tc>
        <w:tc>
          <w:tcPr>
            <w:tcW w:w="4860" w:type="dxa"/>
            <w:vAlign w:val="center"/>
          </w:tcPr>
          <w:p w14:paraId="257C1433" w14:textId="77777777"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ڀ</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اھو</w:t>
            </w:r>
            <w:r w:rsidRPr="00775583">
              <w:rPr>
                <w:rFonts w:ascii="MB Lateefi" w:hAnsi="MB Lateefi" w:cs="MB Lateefi"/>
                <w:rtl/>
                <w:lang w:bidi="fa-IR"/>
              </w:rPr>
              <w:t xml:space="preserve"> </w:t>
            </w:r>
            <w:r w:rsidRPr="00775583">
              <w:rPr>
                <w:rFonts w:ascii="MB Lateefi" w:hAnsi="MB Lateefi" w:cs="MB Lateefi" w:hint="eastAsia"/>
                <w:rtl/>
                <w:lang w:bidi="fa-IR"/>
              </w:rPr>
              <w:t>صاف</w:t>
            </w:r>
            <w:r w:rsidRPr="00775583">
              <w:rPr>
                <w:rFonts w:ascii="MB Lateefi" w:hAnsi="MB Lateefi" w:cs="MB Lateefi"/>
                <w:rtl/>
                <w:lang w:bidi="fa-IR"/>
              </w:rPr>
              <w:t xml:space="preserve"> </w:t>
            </w:r>
            <w:r w:rsidRPr="00775583">
              <w:rPr>
                <w:rFonts w:ascii="MB Lateefi" w:hAnsi="MB Lateefi" w:cs="MB Lateefi" w:hint="eastAsia"/>
                <w:rtl/>
                <w:lang w:bidi="fa-IR"/>
              </w:rPr>
              <w:t>ھوندو</w:t>
            </w:r>
            <w:r w:rsidRPr="00775583">
              <w:rPr>
                <w:rFonts w:ascii="MB Lateefi" w:hAnsi="MB Lateefi" w:cs="MB Lateefi"/>
                <w:rtl/>
                <w:lang w:bidi="fa-IR"/>
              </w:rPr>
              <w:t xml:space="preserve"> </w:t>
            </w:r>
            <w:r w:rsidRPr="00775583">
              <w:rPr>
                <w:rFonts w:ascii="MB Lateefi" w:hAnsi="MB Lateefi" w:cs="MB Lateefi" w:hint="eastAsia"/>
                <w:rtl/>
                <w:lang w:bidi="fa-IR"/>
              </w:rPr>
              <w:t>آھي</w:t>
            </w:r>
            <w:r w:rsidRPr="00775583">
              <w:rPr>
                <w:rFonts w:ascii="MB Lateefi" w:hAnsi="MB Lateefi" w:cs="MB Lateefi"/>
                <w:rtl/>
                <w:lang w:bidi="fa-IR"/>
              </w:rPr>
              <w:t xml:space="preserve"> </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eastAsia"/>
                <w:rtl/>
                <w:lang w:bidi="fa-IR"/>
              </w:rPr>
              <w:t>ميرو</w:t>
            </w:r>
            <w:r w:rsidRPr="00775583">
              <w:rPr>
                <w:rFonts w:ascii="MB Lateefi" w:hAnsi="MB Lateefi" w:cs="MB Lateefi"/>
                <w:rtl/>
                <w:lang w:bidi="fa-IR"/>
              </w:rPr>
              <w:t xml:space="preserve"> </w:t>
            </w:r>
            <w:r w:rsidRPr="00775583">
              <w:rPr>
                <w:rFonts w:ascii="MB Lateefi" w:hAnsi="MB Lateefi" w:cs="MB Lateefi" w:hint="eastAsia"/>
                <w:rtl/>
                <w:lang w:bidi="fa-IR"/>
              </w:rPr>
              <w:t>ھوندو</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91" w:type="dxa"/>
          </w:tcPr>
          <w:p w14:paraId="241FC1B2"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635"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صاف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715682FB"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ميرو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1EEBD5AA" w14:textId="43609094"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165" w:type="dxa"/>
          </w:tcPr>
          <w:p w14:paraId="5870A59C"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3E1615C0" w14:textId="77777777" w:rsidTr="00C53F8B">
        <w:trPr>
          <w:jc w:val="center"/>
        </w:trPr>
        <w:tc>
          <w:tcPr>
            <w:tcW w:w="982" w:type="dxa"/>
            <w:vAlign w:val="center"/>
          </w:tcPr>
          <w:p w14:paraId="0FCB93E0" w14:textId="1E421E6A"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K8</w:t>
            </w:r>
          </w:p>
        </w:tc>
        <w:tc>
          <w:tcPr>
            <w:tcW w:w="4860" w:type="dxa"/>
            <w:vAlign w:val="center"/>
          </w:tcPr>
          <w:p w14:paraId="0FF4A21D" w14:textId="77777777"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توهان</w:t>
            </w:r>
            <w:r w:rsidRPr="00775583">
              <w:rPr>
                <w:rFonts w:ascii="MB Lateefi" w:hAnsi="MB Lateefi" w:cs="MB Lateefi"/>
                <w:rtl/>
                <w:lang w:bidi="fa-IR"/>
              </w:rPr>
              <w:t xml:space="preserve"> </w:t>
            </w:r>
            <w:r w:rsidRPr="00775583">
              <w:rPr>
                <w:rFonts w:ascii="MB Lateefi" w:hAnsi="MB Lateefi" w:cs="MB Lateefi" w:hint="eastAsia"/>
                <w:rtl/>
                <w:lang w:bidi="fa-IR"/>
              </w:rPr>
              <w:t>پيئ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صاف</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ر</w:t>
            </w:r>
            <w:r w:rsidRPr="00775583">
              <w:rPr>
                <w:rFonts w:ascii="MB Lateefi" w:hAnsi="MB Lateefi" w:cs="MB Lateefi" w:hint="cs"/>
                <w:rtl/>
                <w:lang w:bidi="sd-Arab-PK"/>
              </w:rPr>
              <w:t>ڻ</w:t>
            </w:r>
            <w:r w:rsidRPr="00775583">
              <w:rPr>
                <w:rFonts w:ascii="MB Lateefi" w:hAnsi="MB Lateefi" w:cs="MB Lateefi"/>
                <w:rtl/>
                <w:lang w:bidi="sd-Arab-PK"/>
              </w:rPr>
              <w:t xml:space="preserve"> لاءِ </w:t>
            </w:r>
            <w:r w:rsidRPr="00775583">
              <w:rPr>
                <w:rFonts w:ascii="MB Lateefi" w:hAnsi="MB Lateefi" w:cs="MB Lateefi" w:hint="cs"/>
                <w:rtl/>
                <w:lang w:bidi="sd-Arab-PK"/>
              </w:rPr>
              <w:t>ڪ</w:t>
            </w:r>
            <w:r w:rsidRPr="00775583">
              <w:rPr>
                <w:rFonts w:ascii="MB Lateefi" w:hAnsi="MB Lateefi" w:cs="MB Lateefi" w:hint="eastAsia"/>
                <w:rtl/>
                <w:lang w:bidi="sd-Arab-PK"/>
              </w:rPr>
              <w:t>جهه</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ندا</w:t>
            </w:r>
            <w:r w:rsidRPr="00775583">
              <w:rPr>
                <w:rFonts w:ascii="MB Lateefi" w:hAnsi="MB Lateefi" w:cs="MB Lateefi"/>
                <w:rtl/>
                <w:lang w:bidi="fa-IR"/>
              </w:rPr>
              <w:t xml:space="preserve"> آهيو؟</w:t>
            </w:r>
          </w:p>
        </w:tc>
        <w:tc>
          <w:tcPr>
            <w:tcW w:w="4591" w:type="dxa"/>
          </w:tcPr>
          <w:p w14:paraId="36FBECAE"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636"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9B3A740"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7C242C7F" w14:textId="43F77ED0"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165" w:type="dxa"/>
            <w:vAlign w:val="center"/>
          </w:tcPr>
          <w:p w14:paraId="62A1101B" w14:textId="77777777" w:rsidR="00B977EC" w:rsidRPr="00775583" w:rsidRDefault="00B977EC" w:rsidP="00B977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w:t>
            </w:r>
          </w:p>
          <w:p w14:paraId="57F3C695" w14:textId="283DB326" w:rsidR="00B977EC" w:rsidRPr="00775583" w:rsidRDefault="00B977EC" w:rsidP="00B977EC">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Pr="00775583">
              <w:rPr>
                <w:rFonts w:cstheme="minorHAnsi"/>
                <w:sz w:val="16"/>
                <w:szCs w:val="16"/>
                <w:lang w:bidi="fa-IR"/>
              </w:rPr>
              <w:t>K10</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B977EC" w:rsidRPr="00775583" w14:paraId="7A913B32" w14:textId="77777777" w:rsidTr="00C53F8B">
        <w:trPr>
          <w:jc w:val="center"/>
        </w:trPr>
        <w:tc>
          <w:tcPr>
            <w:tcW w:w="982" w:type="dxa"/>
            <w:vAlign w:val="center"/>
          </w:tcPr>
          <w:p w14:paraId="704D357F" w14:textId="61EF7A61"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K9</w:t>
            </w:r>
          </w:p>
        </w:tc>
        <w:tc>
          <w:tcPr>
            <w:tcW w:w="4860" w:type="dxa"/>
            <w:vAlign w:val="center"/>
          </w:tcPr>
          <w:p w14:paraId="5D0A45AB" w14:textId="77777777"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کي پيئ</w:t>
            </w:r>
            <w:r w:rsidRPr="00775583">
              <w:rPr>
                <w:rFonts w:ascii="MB Lateefi" w:hAnsi="MB Lateefi" w:cs="MB Lateefi" w:hint="cs"/>
                <w:rtl/>
                <w:lang w:bidi="fa-IR"/>
              </w:rPr>
              <w:t>ڻ</w:t>
            </w:r>
            <w:r w:rsidRPr="00775583">
              <w:rPr>
                <w:rFonts w:ascii="MB Lateefi" w:hAnsi="MB Lateefi" w:cs="MB Lateefi"/>
                <w:rtl/>
                <w:lang w:bidi="fa-IR"/>
              </w:rPr>
              <w:t xml:space="preserve"> جي قابل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لاءِ ا</w:t>
            </w:r>
            <w:r w:rsidRPr="00775583">
              <w:rPr>
                <w:rFonts w:ascii="MB Lateefi" w:hAnsi="MB Lateefi" w:cs="MB Lateefi" w:hint="cs"/>
                <w:rtl/>
                <w:lang w:bidi="fa-IR"/>
              </w:rPr>
              <w:t>ڪ</w:t>
            </w:r>
            <w:r w:rsidRPr="00775583">
              <w:rPr>
                <w:rFonts w:ascii="MB Lateefi" w:hAnsi="MB Lateefi" w:cs="MB Lateefi" w:hint="eastAsia"/>
                <w:rtl/>
                <w:lang w:bidi="fa-IR"/>
              </w:rPr>
              <w:t>ثر</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طريقو</w:t>
            </w:r>
            <w:r w:rsidRPr="00775583">
              <w:rPr>
                <w:rFonts w:ascii="MB Lateefi" w:hAnsi="MB Lateefi" w:cs="MB Lateefi"/>
                <w:rtl/>
                <w:lang w:bidi="fa-IR"/>
              </w:rPr>
              <w:t xml:space="preserve"> </w:t>
            </w:r>
            <w:r w:rsidRPr="00775583">
              <w:rPr>
                <w:rFonts w:ascii="MB Lateefi" w:hAnsi="MB Lateefi" w:cs="MB Lateefi" w:hint="eastAsia"/>
                <w:rtl/>
                <w:lang w:bidi="fa-IR"/>
              </w:rPr>
              <w:t>استعمال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ندا</w:t>
            </w:r>
            <w:r w:rsidRPr="00775583">
              <w:rPr>
                <w:rFonts w:ascii="MB Lateefi" w:hAnsi="MB Lateefi" w:cs="MB Lateefi"/>
                <w:rtl/>
                <w:lang w:bidi="fa-IR"/>
              </w:rPr>
              <w:t xml:space="preserve"> </w:t>
            </w:r>
            <w:r w:rsidRPr="00775583">
              <w:rPr>
                <w:rFonts w:ascii="MB Lateefi" w:hAnsi="MB Lateefi" w:cs="MB Lateefi" w:hint="eastAsia"/>
                <w:rtl/>
                <w:lang w:bidi="fa-IR"/>
              </w:rPr>
              <w:t>آهيو؟</w:t>
            </w:r>
          </w:p>
        </w:tc>
        <w:tc>
          <w:tcPr>
            <w:tcW w:w="4591" w:type="dxa"/>
          </w:tcPr>
          <w:p w14:paraId="6E1F86C3"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Change w:id="1637" w:author="Iqbal Ameerali" w:date="2020-10-08T11:45:00Z">
                  <w:rPr>
                    <w:rStyle w:val="FontStyle85"/>
                    <w:rFonts w:ascii="MB Lateefi" w:eastAsiaTheme="minorHAnsi" w:hAnsi="MB Lateefi" w:cs="MB Lateefi"/>
                    <w:b/>
                    <w:i w:val="0"/>
                    <w:iCs w:val="0"/>
                    <w:sz w:val="20"/>
                    <w:szCs w:val="20"/>
                    <w:rtl/>
                  </w:rPr>
                </w:rPrChange>
              </w:rPr>
            </w:pPr>
            <w:r w:rsidRPr="00775583">
              <w:rPr>
                <w:rStyle w:val="FontStyle85"/>
                <w:rFonts w:ascii="MB Lateefi" w:hAnsi="MB Lateefi" w:cs="MB Lateefi"/>
                <w:b/>
                <w:i w:val="0"/>
                <w:iCs w:val="0"/>
                <w:sz w:val="20"/>
                <w:szCs w:val="20"/>
                <w:rtl/>
              </w:rPr>
              <w:t>گرم</w:t>
            </w:r>
            <w:r w:rsidRPr="00775583">
              <w:rPr>
                <w:rStyle w:val="FontStyle85"/>
                <w:rFonts w:ascii="MB Lateefi" w:hAnsi="MB Lateefi" w:cs="MB Lateefi"/>
                <w:b/>
                <w:i w:val="0"/>
                <w:iCs w:val="0"/>
                <w:sz w:val="20"/>
                <w:szCs w:val="20"/>
              </w:rPr>
              <w:t>/</w:t>
            </w:r>
            <w:r w:rsidRPr="00775583">
              <w:rPr>
                <w:rStyle w:val="FontStyle85"/>
                <w:rFonts w:ascii="MB Lateefi" w:hAnsi="MB Lateefi" w:cs="MB Lateefi"/>
                <w:b/>
                <w:i w:val="0"/>
                <w:iCs w:val="0"/>
                <w:sz w:val="20"/>
                <w:szCs w:val="20"/>
                <w:rtl/>
                <w:lang w:bidi="sd-Arab-PK"/>
              </w:rPr>
              <w:t xml:space="preserve"> اۡ</w:t>
            </w: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اريندا</w:t>
            </w:r>
            <w:r w:rsidRPr="00775583">
              <w:rPr>
                <w:rStyle w:val="FontStyle85"/>
                <w:rFonts w:ascii="MB Lateefi" w:hAnsi="MB Lateefi" w:cs="MB Lateefi"/>
                <w:b/>
                <w:i w:val="0"/>
                <w:iCs w:val="0"/>
                <w:sz w:val="20"/>
                <w:szCs w:val="20"/>
                <w:rtl/>
              </w:rPr>
              <w:t xml:space="preserve"> آهيون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4A81D848"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لورين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بليچ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جون</w:t>
            </w:r>
            <w:r w:rsidRPr="00775583">
              <w:rPr>
                <w:rStyle w:val="FontStyle85"/>
                <w:rFonts w:ascii="MB Lateefi" w:hAnsi="MB Lateefi" w:cs="MB Lateefi"/>
                <w:b/>
                <w:i w:val="0"/>
                <w:iCs w:val="0"/>
                <w:sz w:val="20"/>
                <w:szCs w:val="20"/>
                <w:rtl/>
              </w:rPr>
              <w:t xml:space="preserve"> گوريون</w:t>
            </w:r>
            <w:r w:rsidRPr="00775583">
              <w:rPr>
                <w:rStyle w:val="FontStyle85"/>
                <w:rFonts w:ascii="MB Lateefi" w:hAnsi="MB Lateefi" w:cs="MB Lateefi"/>
                <w:b/>
                <w:i w:val="0"/>
                <w:iCs w:val="0"/>
                <w:sz w:val="20"/>
                <w:szCs w:val="20"/>
                <w:rtl/>
                <w:lang w:bidi="sd-Arab-PK"/>
              </w:rPr>
              <w:t xml:space="preserve"> شامل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72531C4B"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پ</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يندا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آهيون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797156CA"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پا</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جي </w:t>
            </w:r>
            <w:r w:rsidRPr="00775583">
              <w:rPr>
                <w:rStyle w:val="FontStyle85"/>
                <w:rFonts w:ascii="MB Lateefi" w:hAnsi="MB Lateefi" w:cs="MB Lateefi"/>
                <w:b/>
                <w:i w:val="0"/>
                <w:iCs w:val="0"/>
                <w:sz w:val="20"/>
                <w:szCs w:val="20"/>
                <w:rtl/>
              </w:rPr>
              <w:t>فل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جو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استعمال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p w14:paraId="49D4D365" w14:textId="417E1900"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b/>
                <w:i w:val="0"/>
                <w:iCs w:val="0"/>
                <w:sz w:val="20"/>
                <w:szCs w:val="20"/>
                <w:rtl/>
              </w:rPr>
              <w:t>سج جي روشني</w:t>
            </w:r>
            <w:r w:rsidRPr="00775583">
              <w:rPr>
                <w:rStyle w:val="FontStyle85"/>
                <w:rFonts w:ascii="MB Lateefi" w:hAnsi="MB Lateefi" w:cs="MB Lateefi"/>
                <w:b/>
                <w:i w:val="0"/>
                <w:iCs w:val="0"/>
                <w:sz w:val="20"/>
                <w:szCs w:val="20"/>
                <w:rtl/>
                <w:lang w:bidi="sd-Arab-PK"/>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5</w:t>
            </w:r>
          </w:p>
          <w:p w14:paraId="0C1B72CE" w14:textId="00009CC0"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 xml:space="preserve">رکندا آهيون ۽ </w:t>
            </w:r>
            <w:r w:rsidRPr="00775583">
              <w:rPr>
                <w:rStyle w:val="FontStyle85"/>
                <w:rFonts w:ascii="MB Lateefi" w:hAnsi="MB Lateefi" w:cs="MB Lateefi" w:hint="cs"/>
                <w:b/>
                <w:i w:val="0"/>
                <w:iCs w:val="0"/>
                <w:sz w:val="20"/>
                <w:szCs w:val="20"/>
                <w:rtl/>
              </w:rPr>
              <w:t>ڇڻ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ڃ</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6</w:t>
            </w:r>
          </w:p>
          <w:p w14:paraId="44E4D402" w14:textId="1407731A"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ڦٽڪ</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ذريعي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7</w:t>
            </w:r>
          </w:p>
          <w:p w14:paraId="19A63A01" w14:textId="12E688A5"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96</w:t>
            </w:r>
          </w:p>
        </w:tc>
        <w:tc>
          <w:tcPr>
            <w:tcW w:w="1165" w:type="dxa"/>
          </w:tcPr>
          <w:p w14:paraId="190BF3B6"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2FF26BA4" w14:textId="77777777" w:rsidTr="00C53F8B">
        <w:trPr>
          <w:jc w:val="center"/>
        </w:trPr>
        <w:tc>
          <w:tcPr>
            <w:tcW w:w="982" w:type="dxa"/>
            <w:vAlign w:val="center"/>
          </w:tcPr>
          <w:p w14:paraId="3885DA42" w14:textId="0B60103E" w:rsidR="00B977EC" w:rsidRPr="00775583" w:rsidRDefault="00B977EC" w:rsidP="00B977EC">
            <w:pPr>
              <w:tabs>
                <w:tab w:val="left" w:pos="6330"/>
              </w:tabs>
              <w:bidi/>
              <w:jc w:val="center"/>
              <w:rPr>
                <w:rFonts w:cstheme="minorHAnsi"/>
                <w:sz w:val="20"/>
                <w:szCs w:val="20"/>
                <w:lang w:bidi="sd-Arab-PK"/>
              </w:rPr>
            </w:pPr>
            <w:r w:rsidRPr="00775583">
              <w:rPr>
                <w:rFonts w:cstheme="minorHAnsi"/>
                <w:sz w:val="20"/>
                <w:szCs w:val="20"/>
                <w:lang w:bidi="fa-IR"/>
              </w:rPr>
              <w:t>K10</w:t>
            </w:r>
          </w:p>
        </w:tc>
        <w:tc>
          <w:tcPr>
            <w:tcW w:w="4860" w:type="dxa"/>
            <w:vAlign w:val="center"/>
          </w:tcPr>
          <w:p w14:paraId="0212D8E4" w14:textId="4E5B1190" w:rsidR="00B977EC" w:rsidRPr="00775583" w:rsidRDefault="00B977EC" w:rsidP="00B977EC">
            <w:pPr>
              <w:tabs>
                <w:tab w:val="left" w:pos="6330"/>
              </w:tabs>
              <w:bidi/>
              <w:jc w:val="both"/>
              <w:rPr>
                <w:rFonts w:ascii="MB Lateefi" w:hAnsi="MB Lateefi" w:cs="MB Lateefi"/>
                <w:rtl/>
                <w:lang w:bidi="sd-Arab-PK"/>
              </w:rPr>
            </w:pPr>
            <w:r w:rsidRPr="00775583">
              <w:rPr>
                <w:rFonts w:ascii="MB Lateefi" w:hAnsi="MB Lateefi" w:cs="MB Lateefi" w:hint="eastAsia"/>
                <w:rtl/>
                <w:lang w:bidi="fa-IR"/>
              </w:rPr>
              <w:t>توهان</w:t>
            </w:r>
            <w:r w:rsidRPr="00775583">
              <w:rPr>
                <w:rFonts w:ascii="MB Lateefi" w:hAnsi="MB Lateefi" w:cs="MB Lateefi"/>
                <w:rtl/>
                <w:lang w:bidi="fa-IR"/>
              </w:rPr>
              <w:t xml:space="preserve"> پنهنجي گھر ۾ </w:t>
            </w:r>
            <w:r w:rsidR="00192231" w:rsidRPr="00775583">
              <w:rPr>
                <w:rFonts w:ascii="MB Lateefi" w:hAnsi="MB Lateefi" w:cs="MB Lateefi" w:hint="eastAsia"/>
                <w:rtl/>
                <w:lang w:bidi="sd-Arab-PK"/>
              </w:rPr>
              <w:t>پيئ</w:t>
            </w:r>
            <w:r w:rsidR="00192231" w:rsidRPr="00775583">
              <w:rPr>
                <w:rFonts w:ascii="MB Lateefi" w:hAnsi="MB Lateefi" w:cs="MB Lateefi" w:hint="cs"/>
                <w:rtl/>
                <w:lang w:bidi="sd-Arab-PK"/>
              </w:rPr>
              <w:t>ڻ</w:t>
            </w:r>
            <w:r w:rsidR="00192231" w:rsidRPr="00775583">
              <w:rPr>
                <w:rFonts w:ascii="MB Lateefi" w:hAnsi="MB Lateefi" w:cs="MB Lateefi"/>
                <w:rtl/>
                <w:lang w:bidi="sd-Arab-PK"/>
              </w:rPr>
              <w:t xml:space="preserve"> </w:t>
            </w:r>
            <w:r w:rsidR="00192231" w:rsidRPr="00775583">
              <w:rPr>
                <w:rFonts w:ascii="MB Lateefi" w:hAnsi="MB Lateefi" w:cs="MB Lateefi" w:hint="eastAsia"/>
                <w:rtl/>
                <w:lang w:bidi="sd-Arab-PK"/>
              </w:rPr>
              <w:t>جو</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يئن</w:t>
            </w:r>
            <w:r w:rsidRPr="00775583">
              <w:rPr>
                <w:rFonts w:ascii="MB Lateefi" w:hAnsi="MB Lateefi" w:cs="MB Lateefi"/>
                <w:rtl/>
                <w:lang w:bidi="fa-IR"/>
              </w:rPr>
              <w:t xml:space="preserve"> جمع </w:t>
            </w:r>
            <w:r w:rsidRPr="00775583">
              <w:rPr>
                <w:rFonts w:ascii="MB Lateefi" w:hAnsi="MB Lateefi" w:cs="MB Lateefi" w:hint="cs"/>
                <w:rtl/>
                <w:lang w:bidi="fa-IR"/>
              </w:rPr>
              <w:t>ڪ</w:t>
            </w:r>
            <w:r w:rsidRPr="00775583">
              <w:rPr>
                <w:rFonts w:ascii="MB Lateefi" w:hAnsi="MB Lateefi" w:cs="MB Lateefi" w:hint="eastAsia"/>
                <w:rtl/>
                <w:lang w:bidi="fa-IR"/>
              </w:rPr>
              <w:t>ندا</w:t>
            </w:r>
            <w:r w:rsidRPr="00775583">
              <w:rPr>
                <w:rFonts w:ascii="MB Lateefi" w:hAnsi="MB Lateefi" w:cs="MB Lateefi"/>
                <w:rtl/>
                <w:lang w:bidi="fa-IR"/>
              </w:rPr>
              <w:t xml:space="preserve"> آهيو؟ </w:t>
            </w:r>
          </w:p>
        </w:tc>
        <w:tc>
          <w:tcPr>
            <w:tcW w:w="4591" w:type="dxa"/>
            <w:vAlign w:val="center"/>
          </w:tcPr>
          <w:p w14:paraId="4D66E616" w14:textId="54D91F13"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Change w:id="1638" w:author="Iqbal Ameerali" w:date="2020-10-08T11:45:00Z">
                  <w:rPr>
                    <w:rStyle w:val="FontStyle85"/>
                    <w:rFonts w:ascii="MB Lateefi" w:eastAsiaTheme="minorHAnsi" w:hAnsi="MB Lateefi" w:cs="MB Lateefi"/>
                    <w:b/>
                    <w:i w:val="0"/>
                    <w:iCs w:val="0"/>
                    <w:sz w:val="20"/>
                    <w:szCs w:val="20"/>
                    <w:rtl/>
                    <w:lang w:bidi="sd-Arab-PK"/>
                  </w:rPr>
                </w:rPrChange>
              </w:rPr>
            </w:pPr>
            <w:r w:rsidRPr="00775583">
              <w:rPr>
                <w:rStyle w:val="FontStyle85"/>
                <w:rFonts w:ascii="MB Lateefi" w:hAnsi="MB Lateefi" w:cs="MB Lateefi" w:hint="eastAsia"/>
                <w:b/>
                <w:i w:val="0"/>
                <w:iCs w:val="0"/>
                <w:sz w:val="20"/>
                <w:szCs w:val="20"/>
                <w:rtl/>
              </w:rPr>
              <w:t>جمع</w:t>
            </w:r>
            <w:r w:rsidRPr="00775583">
              <w:rPr>
                <w:rStyle w:val="FontStyle85"/>
                <w:rFonts w:ascii="MB Lateefi" w:hAnsi="MB Lateefi" w:cs="MB Lateefi"/>
                <w:b/>
                <w:i w:val="0"/>
                <w:iCs w:val="0"/>
                <w:sz w:val="20"/>
                <w:szCs w:val="20"/>
                <w:rtl/>
              </w:rPr>
              <w:t xml:space="preserve"> نه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ندا</w:t>
            </w:r>
            <w:r w:rsidRPr="00775583">
              <w:rPr>
                <w:rStyle w:val="FontStyle85"/>
                <w:rFonts w:ascii="MB Lateefi" w:hAnsi="MB Lateefi" w:cs="MB Lateefi"/>
                <w:b/>
                <w:i w:val="0"/>
                <w:iCs w:val="0"/>
                <w:sz w:val="20"/>
                <w:szCs w:val="20"/>
                <w:rtl/>
              </w:rPr>
              <w:t xml:space="preserve"> آهيون</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7F95B939" w14:textId="1171DE1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وا</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نئ</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2DEFBABE" w14:textId="69FEAE26"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بوتلون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60DBC863"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جيري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(گئلن)</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6AA37519" w14:textId="6E2D9A1B"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بال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03492A97" w14:textId="58B94323"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دِلو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م</w:t>
            </w:r>
            <w:r w:rsidRPr="00775583">
              <w:rPr>
                <w:rStyle w:val="FontStyle85"/>
                <w:rFonts w:ascii="MB Lateefi" w:hAnsi="MB Lateefi" w:cs="MB Lateefi" w:hint="cs"/>
                <w:b/>
                <w:i w:val="0"/>
                <w:iCs w:val="0"/>
                <w:sz w:val="20"/>
                <w:szCs w:val="20"/>
                <w:rtl/>
                <w:lang w:bidi="sd-Arab-PK"/>
              </w:rPr>
              <w:t>ٽڪ</w:t>
            </w:r>
            <w:r w:rsidRPr="00775583">
              <w:rPr>
                <w:rStyle w:val="FontStyle85"/>
                <w:rFonts w:ascii="MB Lateefi" w:hAnsi="MB Lateefi" w:cs="MB Lateefi" w:hint="eastAsia"/>
                <w:b/>
                <w:i w:val="0"/>
                <w:iCs w:val="0"/>
                <w:sz w:val="20"/>
                <w:szCs w:val="20"/>
                <w:rtl/>
                <w:lang w:bidi="sd-Arab-PK"/>
              </w:rPr>
              <w:t>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28175E2C" w14:textId="7621A1CD"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165" w:type="dxa"/>
          </w:tcPr>
          <w:p w14:paraId="2384926F" w14:textId="77777777" w:rsidR="00B977EC" w:rsidRPr="00775583" w:rsidRDefault="00B977EC" w:rsidP="00B977EC">
            <w:pPr>
              <w:tabs>
                <w:tab w:val="left" w:pos="6330"/>
              </w:tabs>
              <w:bidi/>
              <w:jc w:val="both"/>
              <w:rPr>
                <w:rFonts w:ascii="MB Lateefi" w:hAnsi="MB Lateefi" w:cs="MB Lateefi"/>
                <w:sz w:val="20"/>
                <w:szCs w:val="20"/>
                <w:rtl/>
                <w:lang w:bidi="fa-IR"/>
              </w:rPr>
            </w:pPr>
          </w:p>
        </w:tc>
      </w:tr>
      <w:tr w:rsidR="00B977EC" w:rsidRPr="00775583" w14:paraId="223D3831" w14:textId="77777777" w:rsidTr="00C53F8B">
        <w:trPr>
          <w:jc w:val="center"/>
        </w:trPr>
        <w:tc>
          <w:tcPr>
            <w:tcW w:w="982" w:type="dxa"/>
            <w:vAlign w:val="center"/>
          </w:tcPr>
          <w:p w14:paraId="33EC76F3" w14:textId="6D595F4D"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K11</w:t>
            </w:r>
          </w:p>
        </w:tc>
        <w:tc>
          <w:tcPr>
            <w:tcW w:w="4860" w:type="dxa"/>
            <w:vAlign w:val="center"/>
          </w:tcPr>
          <w:p w14:paraId="119C0E43" w14:textId="77777777" w:rsidR="00B977EC" w:rsidRPr="00775583" w:rsidRDefault="00B977EC" w:rsidP="00B977EC">
            <w:pPr>
              <w:pStyle w:val="Style39"/>
              <w:widowControl/>
              <w:bidi/>
              <w:spacing w:line="240" w:lineRule="auto"/>
              <w:ind w:left="5" w:hanging="5"/>
              <w:jc w:val="both"/>
              <w:rPr>
                <w:rFonts w:ascii="MB Lateefi" w:hAnsi="MB Lateefi" w:cs="MB Lateefi"/>
                <w:sz w:val="22"/>
                <w:szCs w:val="22"/>
                <w:rtl/>
              </w:rPr>
            </w:pPr>
            <w:r w:rsidRPr="00775583">
              <w:rPr>
                <w:rFonts w:ascii="MB Lateefi" w:eastAsiaTheme="minorHAnsi" w:hAnsi="MB Lateefi" w:cs="MB Lateefi"/>
                <w:sz w:val="22"/>
                <w:szCs w:val="22"/>
                <w:rtl/>
                <w:lang w:bidi="fa-IR"/>
              </w:rPr>
              <w:t xml:space="preserve">گھر ۾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ه</w:t>
            </w:r>
            <w:r w:rsidRPr="00775583">
              <w:rPr>
                <w:rFonts w:ascii="MB Lateefi" w:eastAsiaTheme="minorHAnsi" w:hAnsi="MB Lateefi" w:cs="MB Lateefi" w:hint="cs"/>
                <w:sz w:val="22"/>
                <w:szCs w:val="22"/>
                <w:rtl/>
                <w:lang w:bidi="fa-IR"/>
              </w:rPr>
              <w:t>ڙ</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قسم جو </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وائل</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sz w:val="22"/>
                <w:szCs w:val="22"/>
                <w:rtl/>
                <w:lang w:bidi="fa-IR"/>
              </w:rPr>
              <w:t>/</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وس</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استعمال</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آهيو؟</w:t>
            </w:r>
          </w:p>
        </w:tc>
        <w:tc>
          <w:tcPr>
            <w:tcW w:w="4591" w:type="dxa"/>
          </w:tcPr>
          <w:p w14:paraId="2561E507" w14:textId="62CF405E"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گ</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نالي </w:t>
            </w:r>
            <w:r w:rsidRPr="00775583">
              <w:rPr>
                <w:rStyle w:val="FontStyle85"/>
                <w:rFonts w:ascii="MB Lateefi" w:hAnsi="MB Lateefi" w:cs="MB Lateefi"/>
                <w:b/>
                <w:i w:val="0"/>
                <w:iCs w:val="0"/>
                <w:sz w:val="20"/>
                <w:szCs w:val="20"/>
                <w:rtl/>
                <w:lang w:bidi="sd-Arab-PK"/>
              </w:rPr>
              <w:t>۾</w:t>
            </w:r>
            <w:r w:rsidRPr="00775583">
              <w:rPr>
                <w:rStyle w:val="FontStyle85"/>
                <w:b/>
                <w:sz w:val="20"/>
                <w:szCs w:val="20"/>
                <w:rtl/>
                <w:lang w:bidi="sd-Arab-PK"/>
              </w:rPr>
              <w:t xml:space="preserve"> </w:t>
            </w:r>
            <w:r w:rsidRPr="00775583">
              <w:rPr>
                <w:rStyle w:val="FontStyle85"/>
                <w:rFonts w:ascii="MB Lateefi" w:hAnsi="MB Lateefi" w:cs="MB Lateefi"/>
                <w:b/>
                <w:i w:val="0"/>
                <w:iCs w:val="0"/>
                <w:sz w:val="20"/>
                <w:szCs w:val="20"/>
                <w:rtl/>
                <w:lang w:bidi="sd-Arab-PK"/>
              </w:rPr>
              <w:t>ني</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79BFECE" w14:textId="751B8B81"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فلش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4E8C96AE"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سادي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tl/>
              </w:rPr>
              <w:t>ک</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027D7E16" w14:textId="59628768"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اهر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hint="eastAsia"/>
                <w:b/>
                <w:i w:val="0"/>
                <w:iCs w:val="0"/>
                <w:sz w:val="20"/>
                <w:szCs w:val="20"/>
                <w:rtl/>
              </w:rPr>
              <w:t>لائ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235AC28C" w14:textId="56B7C0AA"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lang w:bidi="sd-Arab-PK"/>
              </w:rPr>
              <w:t>ڄ</w:t>
            </w:r>
            <w:r w:rsidRPr="00775583">
              <w:rPr>
                <w:rStyle w:val="FontStyle85"/>
                <w:rFonts w:ascii="MB Lateefi" w:hAnsi="MB Lateefi" w:cs="MB Lateefi"/>
                <w:b/>
                <w:i w:val="0"/>
                <w:iCs w:val="0"/>
                <w:sz w:val="20"/>
                <w:szCs w:val="20"/>
                <w:rtl/>
              </w:rPr>
              <w:t>اتل ج</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تي</w:t>
            </w:r>
            <w:r w:rsidRPr="00775583">
              <w:rPr>
                <w:rStyle w:val="FontStyle85"/>
                <w:rFonts w:ascii="MB Lateefi" w:hAnsi="MB Lateefi" w:cs="MB Lateefi"/>
                <w:b/>
                <w:i w:val="0"/>
                <w:iCs w:val="0"/>
                <w:sz w:val="20"/>
                <w:szCs w:val="20"/>
                <w:rtl/>
              </w:rPr>
              <w:t>/پ</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نه آھي / خبر نه آھي </w:t>
            </w:r>
            <w:r w:rsidRPr="00775583">
              <w:rPr>
                <w:rStyle w:val="FontStyle85"/>
                <w:rFonts w:ascii="MB Lateefi" w:hAnsi="MB Lateefi" w:cs="MB Lateefi" w:hint="cs"/>
                <w:b/>
                <w:i w:val="0"/>
                <w:iCs w:val="0"/>
                <w:sz w:val="20"/>
                <w:szCs w:val="20"/>
                <w:rtl/>
              </w:rPr>
              <w:t>ڪٿ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5</w:t>
            </w:r>
          </w:p>
          <w:p w14:paraId="6BE6434F" w14:textId="00018AEC"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بهتر هوادار ک</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6</w:t>
            </w:r>
          </w:p>
          <w:p w14:paraId="7BB1255B" w14:textId="281F6ECF"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ک</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ڍڪ</w:t>
            </w:r>
            <w:r w:rsidRPr="00775583">
              <w:rPr>
                <w:rStyle w:val="FontStyle85"/>
                <w:rFonts w:ascii="MB Lateefi" w:hAnsi="MB Lateefi" w:cs="MB Lateefi" w:hint="eastAsia"/>
                <w:b/>
                <w:i w:val="0"/>
                <w:iCs w:val="0"/>
                <w:sz w:val="20"/>
                <w:szCs w:val="20"/>
                <w:rtl/>
              </w:rPr>
              <w:t>يل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7</w:t>
            </w:r>
          </w:p>
          <w:p w14:paraId="55F31768" w14:textId="3D841799"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lastRenderedPageBreak/>
              <w:t>ک</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بنا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ڍڪ</w:t>
            </w:r>
            <w:r w:rsidRPr="00775583">
              <w:rPr>
                <w:rStyle w:val="FontStyle85"/>
                <w:rFonts w:ascii="MB Lateefi" w:hAnsi="MB Lateefi" w:cs="MB Lateefi" w:hint="eastAsia"/>
                <w:b/>
                <w:i w:val="0"/>
                <w:iCs w:val="0"/>
                <w:sz w:val="20"/>
                <w:szCs w:val="20"/>
                <w:rtl/>
              </w:rPr>
              <w:t>يل</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کليل</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8</w:t>
            </w:r>
          </w:p>
          <w:p w14:paraId="4C322BC2" w14:textId="0320784E"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مپوز</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نگ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وائل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9</w:t>
            </w:r>
          </w:p>
          <w:p w14:paraId="3BC58B51" w14:textId="1A3A4DB1"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10</w:t>
            </w:r>
          </w:p>
          <w:p w14:paraId="016A08B0" w14:textId="7318E035"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سهولت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آهي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کليل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ميدان</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11</w:t>
            </w:r>
          </w:p>
        </w:tc>
        <w:tc>
          <w:tcPr>
            <w:tcW w:w="1165" w:type="dxa"/>
          </w:tcPr>
          <w:p w14:paraId="5BDC01C8" w14:textId="14400707" w:rsidR="00B977EC" w:rsidRPr="00775583" w:rsidRDefault="00B977EC" w:rsidP="00B977EC">
            <w:pPr>
              <w:tabs>
                <w:tab w:val="left" w:pos="6330"/>
              </w:tabs>
              <w:bidi/>
              <w:rPr>
                <w:rFonts w:ascii="MB Lateefi" w:hAnsi="MB Lateefi" w:cs="MB Lateefi"/>
                <w:sz w:val="20"/>
                <w:szCs w:val="20"/>
                <w:rtl/>
                <w:lang w:bidi="fa-IR"/>
              </w:rPr>
            </w:pPr>
            <w:r w:rsidRPr="00775583">
              <w:rPr>
                <w:rFonts w:ascii="MB Lateefi" w:hAnsi="MB Lateefi" w:cs="MB Lateefi"/>
                <w:sz w:val="16"/>
                <w:szCs w:val="16"/>
                <w:rtl/>
                <w:lang w:bidi="fa-IR"/>
              </w:rPr>
              <w:lastRenderedPageBreak/>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sz w:val="16"/>
                <w:szCs w:val="16"/>
                <w:rtl/>
                <w:lang w:bidi="sd-Arab-PK"/>
              </w:rPr>
              <w:t xml:space="preserve">جواب </w:t>
            </w:r>
            <w:r w:rsidRPr="00775583">
              <w:rPr>
                <w:rFonts w:cstheme="minorHAnsi"/>
                <w:sz w:val="16"/>
                <w:szCs w:val="16"/>
                <w:rtl/>
                <w:lang w:bidi="sd-Arab-PK"/>
              </w:rPr>
              <w:t xml:space="preserve">4 </w:t>
            </w:r>
            <w:r w:rsidRPr="00775583">
              <w:rPr>
                <w:rFonts w:ascii="MB Lateefi" w:hAnsi="MB Lateefi" w:cs="MB Lateefi" w:hint="eastAsia"/>
                <w:sz w:val="16"/>
                <w:szCs w:val="16"/>
                <w:rtl/>
                <w:lang w:bidi="sd-Arab-PK"/>
              </w:rPr>
              <w:t>يا</w:t>
            </w:r>
            <w:r w:rsidRPr="00775583">
              <w:rPr>
                <w:rFonts w:ascii="MB Lateefi" w:hAnsi="MB Lateefi" w:cs="MB Lateefi"/>
                <w:sz w:val="16"/>
                <w:szCs w:val="16"/>
                <w:rtl/>
                <w:lang w:bidi="sd-Arab-PK"/>
              </w:rPr>
              <w:t xml:space="preserve"> </w:t>
            </w:r>
            <w:r w:rsidRPr="00775583">
              <w:rPr>
                <w:rFonts w:cstheme="minorHAnsi"/>
                <w:sz w:val="16"/>
                <w:szCs w:val="16"/>
                <w:rtl/>
                <w:lang w:bidi="sd-Arab-PK"/>
              </w:rPr>
              <w:t>11</w:t>
            </w:r>
            <w:r w:rsidRPr="00775583">
              <w:rPr>
                <w:rFonts w:ascii="MB Lateefi" w:hAnsi="MB Lateefi" w:cs="MB Lateefi"/>
                <w:sz w:val="16"/>
                <w:szCs w:val="16"/>
                <w:rtl/>
                <w:lang w:bidi="sd-Arab-PK"/>
              </w:rPr>
              <w:t xml:space="preserve"> اچي ته  </w:t>
            </w:r>
            <w:r w:rsidRPr="00775583">
              <w:rPr>
                <w:rFonts w:ascii="MB Lateefi" w:hAnsi="MB Lateefi" w:cs="MB Lateefi"/>
                <w:sz w:val="16"/>
                <w:szCs w:val="16"/>
                <w:rtl/>
                <w:lang w:bidi="fa-IR"/>
              </w:rPr>
              <w:t>سي</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شن</w:t>
            </w:r>
            <w:r w:rsidRPr="00775583">
              <w:rPr>
                <w:rFonts w:ascii="MB Lateefi" w:hAnsi="MB Lateefi" w:cs="MB Lateefi"/>
                <w:sz w:val="16"/>
                <w:szCs w:val="16"/>
                <w:rtl/>
                <w:lang w:bidi="fa-IR"/>
              </w:rPr>
              <w:t xml:space="preserve"> </w:t>
            </w:r>
            <w:r w:rsidRPr="00775583">
              <w:rPr>
                <w:rFonts w:cstheme="minorHAnsi"/>
                <w:sz w:val="16"/>
                <w:szCs w:val="16"/>
                <w:lang w:bidi="fa-IR"/>
              </w:rPr>
              <w:t>L</w:t>
            </w:r>
            <w:r w:rsidRPr="00775583">
              <w:rPr>
                <w:rFonts w:ascii="MB Lateefi" w:hAnsi="MB Lateefi" w:cs="MB Lateefi"/>
                <w:sz w:val="16"/>
                <w:szCs w:val="16"/>
                <w:rtl/>
                <w:lang w:bidi="sd-Arab-PK"/>
              </w:rPr>
              <w:t xml:space="preserve"> </w:t>
            </w:r>
            <w:r w:rsidRPr="00775583">
              <w:rPr>
                <w:rFonts w:ascii="MB Lateefi" w:hAnsi="MB Lateefi" w:cs="MB Lateefi"/>
                <w:sz w:val="16"/>
                <w:szCs w:val="16"/>
                <w:rtl/>
                <w:lang w:bidi="fa-IR"/>
              </w:rPr>
              <w:t>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B977EC" w:rsidRPr="00775583" w14:paraId="61364514" w14:textId="77777777" w:rsidTr="00C53F8B">
        <w:trPr>
          <w:jc w:val="center"/>
        </w:trPr>
        <w:tc>
          <w:tcPr>
            <w:tcW w:w="982" w:type="dxa"/>
            <w:vAlign w:val="center"/>
          </w:tcPr>
          <w:p w14:paraId="21A16946" w14:textId="0DCECA79"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K12</w:t>
            </w:r>
          </w:p>
        </w:tc>
        <w:tc>
          <w:tcPr>
            <w:tcW w:w="4860" w:type="dxa"/>
            <w:vAlign w:val="center"/>
          </w:tcPr>
          <w:p w14:paraId="4850621E" w14:textId="01E2D4E5" w:rsidR="00B977EC" w:rsidRPr="00775583" w:rsidRDefault="00B977EC" w:rsidP="00B977EC">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ڇ</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ٻ</w:t>
            </w:r>
            <w:r w:rsidRPr="00775583">
              <w:rPr>
                <w:rFonts w:ascii="MB Lateefi" w:eastAsiaTheme="minorHAnsi" w:hAnsi="MB Lateefi" w:cs="MB Lateefi" w:hint="eastAsia"/>
                <w:sz w:val="22"/>
                <w:szCs w:val="22"/>
                <w:rtl/>
                <w:lang w:bidi="fa-IR"/>
              </w:rPr>
              <w:t>ين</w:t>
            </w:r>
            <w:r w:rsidRPr="00775583">
              <w:rPr>
                <w:rFonts w:ascii="MB Lateefi" w:eastAsiaTheme="minorHAnsi" w:hAnsi="MB Lateefi" w:cs="MB Lateefi"/>
                <w:sz w:val="22"/>
                <w:szCs w:val="22"/>
                <w:rtl/>
                <w:lang w:bidi="fa-IR"/>
              </w:rPr>
              <w:t xml:space="preserve"> گھر</w:t>
            </w:r>
            <w:r w:rsidRPr="00775583">
              <w:rPr>
                <w:rFonts w:ascii="MB Lateefi" w:eastAsiaTheme="minorHAnsi" w:hAnsi="MB Lateefi" w:cs="MB Lateefi" w:hint="eastAsia"/>
                <w:sz w:val="22"/>
                <w:szCs w:val="22"/>
                <w:rtl/>
                <w:lang w:bidi="fa-IR"/>
              </w:rPr>
              <w:t>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ڀ</w:t>
            </w:r>
            <w:r w:rsidRPr="00775583">
              <w:rPr>
                <w:rFonts w:ascii="MB Lateefi" w:eastAsiaTheme="minorHAnsi" w:hAnsi="MB Lateefi" w:cs="MB Lateefi" w:hint="eastAsia"/>
                <w:sz w:val="22"/>
                <w:szCs w:val="22"/>
                <w:rtl/>
                <w:lang w:bidi="fa-IR"/>
              </w:rPr>
              <w:t>اتي</w:t>
            </w:r>
            <w:r w:rsidRPr="00775583">
              <w:rPr>
                <w:rFonts w:ascii="MB Lateefi" w:eastAsiaTheme="minorHAnsi" w:hAnsi="MB Lateefi" w:cs="MB Lateefi"/>
                <w:sz w:val="22"/>
                <w:szCs w:val="22"/>
                <w:rtl/>
                <w:lang w:bidi="fa-IR"/>
              </w:rPr>
              <w:t xml:space="preserve"> به اهو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وس</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استعمال</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آهن؟</w:t>
            </w:r>
          </w:p>
        </w:tc>
        <w:tc>
          <w:tcPr>
            <w:tcW w:w="4591" w:type="dxa"/>
          </w:tcPr>
          <w:p w14:paraId="4ED101DF"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341B435"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4AAB3A2F" w14:textId="5710AD0D"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165" w:type="dxa"/>
            <w:vAlign w:val="center"/>
          </w:tcPr>
          <w:p w14:paraId="339E7689" w14:textId="12BAB108" w:rsidR="00B977EC" w:rsidRPr="00775583" w:rsidRDefault="00B977EC" w:rsidP="00B977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يا</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خبر</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آھي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 xml:space="preserve"> </w:t>
            </w:r>
            <w:r w:rsidRPr="00775583">
              <w:rPr>
                <w:rFonts w:cstheme="minorHAnsi"/>
                <w:sz w:val="16"/>
                <w:szCs w:val="16"/>
                <w:lang w:bidi="fa-IR"/>
              </w:rPr>
              <w:t>K15</w:t>
            </w:r>
            <w:r w:rsidRPr="00775583">
              <w:rPr>
                <w:rFonts w:ascii="MB Lateefi" w:hAnsi="MB Lateefi" w:cs="MB Lateefi"/>
                <w:sz w:val="16"/>
                <w:szCs w:val="16"/>
                <w:rtl/>
                <w:lang w:bidi="sd-Arab-PK"/>
              </w:rPr>
              <w:t xml:space="preserve"> </w:t>
            </w:r>
            <w:r w:rsidRPr="00775583">
              <w:rPr>
                <w:rFonts w:ascii="MB Lateefi" w:hAnsi="MB Lateefi" w:cs="MB Lateefi"/>
                <w:sz w:val="16"/>
                <w:szCs w:val="16"/>
                <w:lang w:bidi="fa-IR"/>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B977EC" w:rsidRPr="00775583" w14:paraId="4FBE8754" w14:textId="77777777" w:rsidTr="00C53F8B">
        <w:trPr>
          <w:jc w:val="center"/>
        </w:trPr>
        <w:tc>
          <w:tcPr>
            <w:tcW w:w="982" w:type="dxa"/>
            <w:vAlign w:val="center"/>
          </w:tcPr>
          <w:p w14:paraId="7A04EBE6" w14:textId="0B7350A1"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K13</w:t>
            </w:r>
          </w:p>
        </w:tc>
        <w:tc>
          <w:tcPr>
            <w:tcW w:w="4860" w:type="dxa"/>
            <w:vAlign w:val="center"/>
          </w:tcPr>
          <w:p w14:paraId="29DADC61" w14:textId="5609C310" w:rsidR="00B977EC" w:rsidRPr="00775583" w:rsidRDefault="00B977EC" w:rsidP="00B977EC">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ڇ</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ٻ</w:t>
            </w:r>
            <w:r w:rsidRPr="00775583">
              <w:rPr>
                <w:rFonts w:ascii="MB Lateefi" w:eastAsiaTheme="minorHAnsi" w:hAnsi="MB Lateefi" w:cs="MB Lateefi" w:hint="eastAsia"/>
                <w:sz w:val="22"/>
                <w:szCs w:val="22"/>
                <w:rtl/>
                <w:lang w:bidi="fa-IR"/>
              </w:rPr>
              <w:t>ين</w:t>
            </w:r>
            <w:r w:rsidRPr="00775583">
              <w:rPr>
                <w:rFonts w:ascii="MB Lateefi" w:eastAsiaTheme="minorHAnsi" w:hAnsi="MB Lateefi" w:cs="MB Lateefi"/>
                <w:sz w:val="22"/>
                <w:szCs w:val="22"/>
                <w:rtl/>
                <w:lang w:bidi="fa-IR"/>
              </w:rPr>
              <w:t xml:space="preserve"> گھر</w:t>
            </w:r>
            <w:r w:rsidRPr="00775583">
              <w:rPr>
                <w:rFonts w:ascii="MB Lateefi" w:eastAsiaTheme="minorHAnsi" w:hAnsi="MB Lateefi" w:cs="MB Lateefi" w:hint="eastAsia"/>
                <w:sz w:val="22"/>
                <w:szCs w:val="22"/>
                <w:rtl/>
                <w:lang w:bidi="fa-IR"/>
              </w:rPr>
              <w:t>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ڀ</w:t>
            </w:r>
            <w:r w:rsidRPr="00775583">
              <w:rPr>
                <w:rFonts w:ascii="MB Lateefi" w:eastAsiaTheme="minorHAnsi" w:hAnsi="MB Lateefi" w:cs="MB Lateefi" w:hint="eastAsia"/>
                <w:sz w:val="22"/>
                <w:szCs w:val="22"/>
                <w:rtl/>
                <w:lang w:bidi="fa-IR"/>
              </w:rPr>
              <w:t>اتي</w:t>
            </w:r>
            <w:r w:rsidRPr="00775583">
              <w:rPr>
                <w:rFonts w:ascii="MB Lateefi" w:eastAsiaTheme="minorHAnsi" w:hAnsi="MB Lateefi" w:cs="MB Lateefi"/>
                <w:sz w:val="22"/>
                <w:szCs w:val="22"/>
                <w:rtl/>
                <w:lang w:bidi="fa-IR"/>
              </w:rPr>
              <w:t xml:space="preserve"> به اهو </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وائل</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sz w:val="22"/>
                <w:szCs w:val="22"/>
                <w:rtl/>
                <w:lang w:bidi="fa-IR"/>
              </w:rPr>
              <w:t xml:space="preserve"> /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وس</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استعمال</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آهن</w:t>
            </w:r>
            <w:r w:rsidRPr="00775583">
              <w:rPr>
                <w:rFonts w:ascii="MB Lateefi" w:eastAsiaTheme="minorHAnsi" w:hAnsi="MB Lateefi" w:cs="MB Lateefi"/>
                <w:sz w:val="22"/>
                <w:szCs w:val="22"/>
                <w:rtl/>
                <w:lang w:bidi="fa-IR"/>
              </w:rPr>
              <w:t xml:space="preserve"> جنهن کي توھان س</w:t>
            </w:r>
            <w:r w:rsidRPr="00775583">
              <w:rPr>
                <w:rFonts w:ascii="MB Lateefi" w:eastAsiaTheme="minorHAnsi" w:hAnsi="MB Lateefi" w:cs="MB Lateefi" w:hint="cs"/>
                <w:sz w:val="22"/>
                <w:szCs w:val="22"/>
                <w:rtl/>
                <w:lang w:bidi="fa-IR"/>
              </w:rPr>
              <w:t>ڃ</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hint="eastAsia"/>
                <w:sz w:val="22"/>
                <w:szCs w:val="22"/>
                <w:rtl/>
                <w:lang w:bidi="fa-IR"/>
              </w:rPr>
              <w:t>يندا</w:t>
            </w:r>
            <w:r w:rsidRPr="00775583">
              <w:rPr>
                <w:rFonts w:ascii="MB Lateefi" w:eastAsiaTheme="minorHAnsi" w:hAnsi="MB Lateefi" w:cs="MB Lateefi"/>
                <w:sz w:val="22"/>
                <w:szCs w:val="22"/>
                <w:rtl/>
                <w:lang w:bidi="fa-IR"/>
              </w:rPr>
              <w:t xml:space="preserve"> آھيو يا عوامي طور تي استعمال </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hint="eastAsia"/>
                <w:sz w:val="22"/>
                <w:szCs w:val="22"/>
                <w:rtl/>
                <w:lang w:bidi="fa-IR"/>
              </w:rPr>
              <w:t>يندو</w:t>
            </w:r>
            <w:r w:rsidRPr="00775583">
              <w:rPr>
                <w:rFonts w:ascii="MB Lateefi" w:eastAsiaTheme="minorHAnsi" w:hAnsi="MB Lateefi" w:cs="MB Lateefi"/>
                <w:sz w:val="22"/>
                <w:szCs w:val="22"/>
                <w:rtl/>
                <w:lang w:bidi="fa-IR"/>
              </w:rPr>
              <w:t xml:space="preserve"> آھي؟ </w:t>
            </w:r>
          </w:p>
        </w:tc>
        <w:tc>
          <w:tcPr>
            <w:tcW w:w="4591" w:type="dxa"/>
            <w:vAlign w:val="center"/>
          </w:tcPr>
          <w:p w14:paraId="4C453899"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صرف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ين</w:t>
            </w:r>
            <w:r w:rsidRPr="00775583">
              <w:rPr>
                <w:rStyle w:val="FontStyle85"/>
                <w:rFonts w:ascii="MB Lateefi" w:hAnsi="MB Lateefi" w:cs="MB Lateefi"/>
                <w:b/>
                <w:i w:val="0"/>
                <w:iCs w:val="0"/>
                <w:sz w:val="20"/>
                <w:szCs w:val="20"/>
                <w:rtl/>
              </w:rPr>
              <w:t xml:space="preserve"> گھرن کي (عوامي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16992ABD"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عوامي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0D095062"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165" w:type="dxa"/>
          </w:tcPr>
          <w:p w14:paraId="395D6A29"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75AE320F" w14:textId="77777777" w:rsidTr="00C53F8B">
        <w:trPr>
          <w:jc w:val="center"/>
        </w:trPr>
        <w:tc>
          <w:tcPr>
            <w:tcW w:w="982" w:type="dxa"/>
            <w:vAlign w:val="center"/>
          </w:tcPr>
          <w:p w14:paraId="5B5A7296" w14:textId="420B66CA"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Change w:id="1639" w:author="Iqbal Ameerali" w:date="2020-10-08T11:45:00Z">
                  <w:rPr>
                    <w:rFonts w:ascii="Calibri" w:hAnsi="Calibri" w:cstheme="minorHAnsi"/>
                    <w:i/>
                    <w:iCs/>
                    <w:sz w:val="20"/>
                    <w:szCs w:val="20"/>
                    <w:lang w:bidi="fa-IR"/>
                  </w:rPr>
                </w:rPrChange>
              </w:rPr>
              <w:t>K14</w:t>
            </w:r>
          </w:p>
        </w:tc>
        <w:tc>
          <w:tcPr>
            <w:tcW w:w="4860" w:type="dxa"/>
            <w:vAlign w:val="center"/>
          </w:tcPr>
          <w:p w14:paraId="37EAD2DD" w14:textId="77777777" w:rsidR="00B977EC" w:rsidRPr="00775583" w:rsidRDefault="00B977EC" w:rsidP="00B977EC">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eastAsia"/>
                <w:sz w:val="22"/>
                <w:szCs w:val="22"/>
                <w:rtl/>
                <w:lang w:bidi="fa-IR"/>
              </w:rPr>
              <w:t>توھان</w:t>
            </w:r>
            <w:r w:rsidRPr="00775583">
              <w:rPr>
                <w:rFonts w:ascii="MB Lateefi" w:eastAsiaTheme="minorHAnsi" w:hAnsi="MB Lateefi" w:cs="MB Lateefi"/>
                <w:sz w:val="22"/>
                <w:szCs w:val="22"/>
                <w:rtl/>
                <w:lang w:bidi="fa-IR"/>
              </w:rPr>
              <w:t xml:space="preserve"> جي گھر </w:t>
            </w:r>
            <w:r w:rsidRPr="00775583">
              <w:rPr>
                <w:rFonts w:ascii="MB Lateefi" w:eastAsiaTheme="minorHAnsi" w:hAnsi="MB Lateefi" w:cs="MB Lateefi" w:hint="eastAsia"/>
                <w:sz w:val="22"/>
                <w:szCs w:val="22"/>
                <w:rtl/>
                <w:lang w:bidi="sd-Arab-PK"/>
              </w:rPr>
              <w:t>سميت</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ٻ</w:t>
            </w:r>
            <w:r w:rsidRPr="00775583">
              <w:rPr>
                <w:rFonts w:ascii="MB Lateefi" w:eastAsiaTheme="minorHAnsi" w:hAnsi="MB Lateefi" w:cs="MB Lateefi" w:hint="eastAsia"/>
                <w:sz w:val="22"/>
                <w:szCs w:val="22"/>
                <w:rtl/>
                <w:lang w:bidi="sd-Arab-PK"/>
              </w:rPr>
              <w:t>يا</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ڪ</w:t>
            </w:r>
            <w:r w:rsidRPr="00775583">
              <w:rPr>
                <w:rFonts w:ascii="MB Lateefi" w:eastAsiaTheme="minorHAnsi" w:hAnsi="MB Lateefi" w:cs="MB Lateefi" w:hint="eastAsia"/>
                <w:sz w:val="22"/>
                <w:szCs w:val="22"/>
                <w:rtl/>
                <w:lang w:bidi="sd-Arab-PK"/>
              </w:rPr>
              <w:t>يترا</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fa-IR"/>
              </w:rPr>
              <w:t>گھر</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ٽ</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hint="cs"/>
                <w:sz w:val="22"/>
                <w:szCs w:val="22"/>
                <w:rtl/>
                <w:lang w:bidi="sd-Arab-PK"/>
              </w:rPr>
              <w:t>ٽ</w:t>
            </w:r>
            <w:r w:rsidRPr="00775583">
              <w:rPr>
                <w:rFonts w:ascii="MB Lateefi" w:eastAsiaTheme="minorHAnsi" w:hAnsi="MB Lateefi" w:cs="MB Lateefi" w:hint="eastAsia"/>
                <w:sz w:val="22"/>
                <w:szCs w:val="22"/>
                <w:rtl/>
                <w:lang w:bidi="sd-Arab-PK"/>
              </w:rPr>
              <w:t>ل</w:t>
            </w:r>
            <w:r w:rsidRPr="00775583">
              <w:rPr>
                <w:rFonts w:ascii="MB Lateefi" w:eastAsiaTheme="minorHAnsi" w:hAnsi="MB Lateefi" w:cs="MB Lateefi"/>
                <w:sz w:val="22"/>
                <w:szCs w:val="22"/>
                <w:rtl/>
                <w:lang w:bidi="sd-Arab-PK"/>
              </w:rPr>
              <w:t>)</w:t>
            </w:r>
            <w:r w:rsidRPr="00775583">
              <w:rPr>
                <w:rFonts w:ascii="MB Lateefi" w:eastAsiaTheme="minorHAnsi" w:hAnsi="MB Lateefi" w:cs="MB Lateefi"/>
                <w:sz w:val="22"/>
                <w:szCs w:val="22"/>
                <w:rtl/>
                <w:lang w:bidi="fa-IR"/>
              </w:rPr>
              <w:t xml:space="preserve"> ھي </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وائل</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sz w:val="22"/>
                <w:szCs w:val="22"/>
                <w:rtl/>
                <w:lang w:bidi="fa-IR"/>
              </w:rPr>
              <w:t xml:space="preserve"> /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وس</w:t>
            </w:r>
            <w:r w:rsidRPr="00775583">
              <w:rPr>
                <w:rFonts w:ascii="MB Lateefi" w:eastAsiaTheme="minorHAnsi" w:hAnsi="MB Lateefi" w:cs="MB Lateefi"/>
                <w:sz w:val="22"/>
                <w:szCs w:val="22"/>
                <w:rtl/>
                <w:lang w:bidi="fa-IR"/>
              </w:rPr>
              <w:t xml:space="preserve"> استعمال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آھن؟</w:t>
            </w:r>
          </w:p>
        </w:tc>
        <w:tc>
          <w:tcPr>
            <w:tcW w:w="4591" w:type="dxa"/>
            <w:vAlign w:val="center"/>
          </w:tcPr>
          <w:p w14:paraId="2AA9A74A"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hint="eastAsia"/>
                <w:b/>
                <w:i w:val="0"/>
                <w:iCs w:val="0"/>
                <w:sz w:val="20"/>
                <w:szCs w:val="20"/>
                <w:rtl/>
                <w:lang w:bidi="sd-Arab-PK"/>
              </w:rPr>
              <w:t>ن</w:t>
            </w:r>
            <w:r w:rsidRPr="00775583">
              <w:rPr>
                <w:rStyle w:val="FontStyle85"/>
                <w:rFonts w:ascii="MB Lateefi" w:hAnsi="MB Lateefi" w:cs="MB Lateefi"/>
                <w:b/>
                <w:i w:val="0"/>
                <w:iCs w:val="0"/>
                <w:sz w:val="20"/>
                <w:szCs w:val="20"/>
                <w:rtl/>
              </w:rPr>
              <w:t xml:space="preserve"> جو تعداد </w:t>
            </w:r>
          </w:p>
          <w:p w14:paraId="46A8311E" w14:textId="15CB1321"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hint="eastAsia"/>
                <w:b/>
                <w:i w:val="0"/>
                <w:iCs w:val="0"/>
                <w:sz w:val="20"/>
                <w:szCs w:val="20"/>
                <w:rtl/>
                <w:lang w:bidi="sd-Arab-PK"/>
              </w:rPr>
              <w:t>ن</w:t>
            </w:r>
            <w:r w:rsidRPr="00775583">
              <w:rPr>
                <w:rStyle w:val="FontStyle85"/>
                <w:rFonts w:ascii="MB Lateefi" w:hAnsi="MB Lateefi" w:cs="MB Lateefi"/>
                <w:b/>
                <w:i w:val="0"/>
                <w:iCs w:val="0"/>
                <w:sz w:val="20"/>
                <w:szCs w:val="20"/>
                <w:rtl/>
              </w:rPr>
              <w:t xml:space="preserve"> جو تعداد (10 کان 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3D7114A7"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يا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ھن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lang w:bidi="sd-Arab-PK"/>
              </w:rPr>
              <w:t xml:space="preserve"> گهر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363232D2" w14:textId="69F40D80"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98</w:t>
            </w:r>
          </w:p>
        </w:tc>
        <w:tc>
          <w:tcPr>
            <w:tcW w:w="1165" w:type="dxa"/>
          </w:tcPr>
          <w:p w14:paraId="3ED46833"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35E1C3ED" w14:textId="77777777" w:rsidTr="00C53F8B">
        <w:trPr>
          <w:jc w:val="center"/>
        </w:trPr>
        <w:tc>
          <w:tcPr>
            <w:tcW w:w="982" w:type="dxa"/>
            <w:vAlign w:val="center"/>
          </w:tcPr>
          <w:p w14:paraId="26A3B19C" w14:textId="59A87F36" w:rsidR="00B977EC" w:rsidRPr="00775583" w:rsidRDefault="00B977EC" w:rsidP="00B977EC">
            <w:pPr>
              <w:tabs>
                <w:tab w:val="left" w:pos="6330"/>
              </w:tabs>
              <w:bidi/>
              <w:jc w:val="center"/>
              <w:rPr>
                <w:rFonts w:cstheme="minorHAnsi"/>
                <w:sz w:val="20"/>
                <w:szCs w:val="20"/>
                <w:lang w:bidi="sd-Arab-PK"/>
              </w:rPr>
            </w:pPr>
          </w:p>
        </w:tc>
        <w:tc>
          <w:tcPr>
            <w:tcW w:w="4860" w:type="dxa"/>
            <w:vAlign w:val="center"/>
          </w:tcPr>
          <w:p w14:paraId="70E179CC" w14:textId="589B5213" w:rsidR="00B977EC" w:rsidRPr="00775583" w:rsidRDefault="00B977EC" w:rsidP="00B977EC">
            <w:pPr>
              <w:pStyle w:val="Style39"/>
              <w:widowControl/>
              <w:bidi/>
              <w:spacing w:line="240" w:lineRule="auto"/>
              <w:ind w:left="5" w:hanging="5"/>
              <w:jc w:val="both"/>
              <w:rPr>
                <w:rFonts w:ascii="MB Lateefi" w:hAnsi="MB Lateefi" w:cs="MB Lateefi"/>
                <w:sz w:val="20"/>
                <w:szCs w:val="20"/>
                <w:rtl/>
                <w:lang w:bidi="sd-Arab-PK"/>
              </w:rPr>
            </w:pPr>
          </w:p>
        </w:tc>
        <w:tc>
          <w:tcPr>
            <w:tcW w:w="4591" w:type="dxa"/>
            <w:vAlign w:val="center"/>
          </w:tcPr>
          <w:p w14:paraId="150A75EE" w14:textId="092481FC"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p>
        </w:tc>
        <w:tc>
          <w:tcPr>
            <w:tcW w:w="1165" w:type="dxa"/>
          </w:tcPr>
          <w:p w14:paraId="4D5AF7D0"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16E48ED6" w14:textId="77777777" w:rsidTr="00C53F8B">
        <w:trPr>
          <w:jc w:val="center"/>
        </w:trPr>
        <w:tc>
          <w:tcPr>
            <w:tcW w:w="982" w:type="dxa"/>
            <w:vAlign w:val="center"/>
          </w:tcPr>
          <w:p w14:paraId="36C358DE" w14:textId="1B77CCE3" w:rsidR="00B977EC" w:rsidRPr="00775583" w:rsidRDefault="00B977EC" w:rsidP="00B977EC">
            <w:pPr>
              <w:tabs>
                <w:tab w:val="left" w:pos="6330"/>
              </w:tabs>
              <w:bidi/>
              <w:jc w:val="center"/>
              <w:rPr>
                <w:rFonts w:cstheme="minorHAnsi"/>
                <w:sz w:val="20"/>
                <w:szCs w:val="20"/>
                <w:lang w:bidi="sd-Arab-PK"/>
              </w:rPr>
            </w:pPr>
            <w:r w:rsidRPr="00775583">
              <w:rPr>
                <w:rFonts w:cstheme="minorHAnsi"/>
                <w:sz w:val="20"/>
                <w:szCs w:val="20"/>
                <w:lang w:bidi="sd-Arab-PK"/>
                <w:rPrChange w:id="1640" w:author="Iqbal Ameerali" w:date="2020-10-08T11:45:00Z">
                  <w:rPr>
                    <w:rFonts w:ascii="Calibri" w:hAnsi="Calibri" w:cstheme="minorHAnsi"/>
                    <w:i/>
                    <w:iCs/>
                    <w:sz w:val="20"/>
                    <w:szCs w:val="20"/>
                    <w:lang w:bidi="sd-Arab-PK"/>
                  </w:rPr>
                </w:rPrChange>
              </w:rPr>
              <w:t>K16</w:t>
            </w:r>
          </w:p>
        </w:tc>
        <w:tc>
          <w:tcPr>
            <w:tcW w:w="4860" w:type="dxa"/>
            <w:vAlign w:val="center"/>
          </w:tcPr>
          <w:p w14:paraId="7F351A61" w14:textId="78F943DD" w:rsidR="00B977EC" w:rsidRPr="00775583" w:rsidRDefault="00B977EC" w:rsidP="00B977EC">
            <w:pPr>
              <w:pStyle w:val="Style39"/>
              <w:widowControl/>
              <w:bidi/>
              <w:spacing w:line="240" w:lineRule="auto"/>
              <w:ind w:left="5" w:hanging="5"/>
              <w:jc w:val="both"/>
              <w:rPr>
                <w:rFonts w:ascii="MB Lateefi" w:eastAsiaTheme="minorHAnsi" w:hAnsi="MB Lateefi" w:cs="MB Lateefi"/>
                <w:sz w:val="20"/>
                <w:szCs w:val="20"/>
                <w:rtl/>
                <w:lang w:bidi="fa-IR"/>
              </w:rPr>
            </w:pPr>
            <w:r w:rsidRPr="00775583">
              <w:rPr>
                <w:rFonts w:ascii="MB Lateefi" w:hAnsi="MB Lateefi" w:cs="MB Lateefi" w:hint="eastAsia"/>
                <w:sz w:val="20"/>
                <w:szCs w:val="20"/>
                <w:rtl/>
                <w:lang w:bidi="sd-Arab-PK"/>
              </w:rPr>
              <w:t>لي</w:t>
            </w:r>
            <w:r w:rsidRPr="00775583">
              <w:rPr>
                <w:rFonts w:ascii="MB Lateefi" w:hAnsi="MB Lateefi" w:cs="MB Lateefi" w:hint="cs"/>
                <w:sz w:val="20"/>
                <w:szCs w:val="20"/>
                <w:rtl/>
                <w:lang w:bidi="sd-Arab-PK"/>
              </w:rPr>
              <w:t>ٽ</w:t>
            </w:r>
            <w:r w:rsidRPr="00775583">
              <w:rPr>
                <w:rFonts w:ascii="MB Lateefi" w:hAnsi="MB Lateefi" w:cs="MB Lateefi" w:hint="eastAsia"/>
                <w:sz w:val="20"/>
                <w:szCs w:val="20"/>
                <w:rtl/>
                <w:lang w:bidi="sd-Arab-PK"/>
              </w:rPr>
              <w:t>رن</w:t>
            </w:r>
            <w:r w:rsidRPr="00775583">
              <w:rPr>
                <w:rFonts w:ascii="MB Lateefi" w:hAnsi="MB Lateefi" w:cs="MB Lateefi"/>
                <w:sz w:val="20"/>
                <w:szCs w:val="20"/>
                <w:lang w:bidi="sd-Arab-PK"/>
              </w:rPr>
              <w:t>/</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ا</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وس</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سھولت</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نهن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مھيا</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ئي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آھي؟</w:t>
            </w:r>
          </w:p>
        </w:tc>
        <w:tc>
          <w:tcPr>
            <w:tcW w:w="4591" w:type="dxa"/>
            <w:vAlign w:val="center"/>
          </w:tcPr>
          <w:p w14:paraId="2CC154D0"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پنهنجو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0FDF7373"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آغا</w:t>
            </w:r>
            <w:r w:rsidRPr="00775583">
              <w:rPr>
                <w:rStyle w:val="FontStyle85"/>
                <w:rFonts w:ascii="MB Lateefi" w:hAnsi="MB Lateefi" w:cs="MB Lateefi"/>
                <w:b/>
                <w:i w:val="0"/>
                <w:iCs w:val="0"/>
                <w:sz w:val="20"/>
                <w:szCs w:val="20"/>
                <w:rtl/>
                <w:lang w:bidi="sd-Arab-PK"/>
              </w:rPr>
              <w:t xml:space="preserve"> خان پروجي</w:t>
            </w:r>
            <w:r w:rsidRPr="00775583">
              <w:rPr>
                <w:rStyle w:val="FontStyle85"/>
                <w:rFonts w:ascii="MB Lateefi" w:hAnsi="MB Lateefi" w:cs="MB Lateefi" w:hint="cs"/>
                <w:b/>
                <w:i w:val="0"/>
                <w:iCs w:val="0"/>
                <w:sz w:val="20"/>
                <w:szCs w:val="20"/>
                <w:rtl/>
                <w:lang w:bidi="sd-Arab-PK"/>
              </w:rPr>
              <w:t>ڪٽ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0A5CCBFC"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ح</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ومت</w:t>
            </w:r>
            <w:r w:rsidRPr="00775583">
              <w:rPr>
                <w:rStyle w:val="FontStyle85"/>
                <w:rFonts w:ascii="MB Lateefi" w:hAnsi="MB Lateefi" w:cs="MB Lateefi"/>
                <w:b/>
                <w:i w:val="0"/>
                <w:iCs w:val="0"/>
                <w:sz w:val="20"/>
                <w:szCs w:val="20"/>
                <w:rtl/>
                <w:lang w:bidi="sd-Arab-PK"/>
              </w:rPr>
              <w:t xml:space="preserve"> (ميونسيپال</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ائون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مي</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يونين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ائونسل</w:t>
            </w:r>
            <w:r w:rsidRPr="00775583">
              <w:rPr>
                <w:rStyle w:val="FontStyle85"/>
                <w:rFonts w:ascii="MB Lateefi" w:hAnsi="MB Lateefi" w:cs="MB Lateefi"/>
                <w:b/>
                <w:i w:val="0"/>
                <w:iCs w:val="0"/>
                <w:sz w:val="20"/>
                <w:szCs w:val="20"/>
                <w:rtl/>
                <w:lang w:bidi="sd-Arab-PK"/>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250A47C8"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ئي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نهن</w:t>
            </w:r>
            <w:r w:rsidRPr="00775583">
              <w:rPr>
                <w:rStyle w:val="FontStyle85"/>
                <w:rFonts w:ascii="MB Lateefi" w:hAnsi="MB Lateefi" w:cs="MB Lateefi"/>
                <w:b/>
                <w:i w:val="0"/>
                <w:iCs w:val="0"/>
                <w:sz w:val="20"/>
                <w:szCs w:val="20"/>
                <w:rtl/>
                <w:lang w:bidi="sd-Arab-PK"/>
              </w:rPr>
              <w:t xml:space="preserve"> اين جي او، خيراتي اداري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12B1813A" w14:textId="16709734"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lang w:bidi="sd-Arab-PK"/>
              </w:rPr>
              <w:t>ئي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lang w:bidi="sd-Arab-PK"/>
              </w:rPr>
              <w:t>نهن</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96</w:t>
            </w:r>
          </w:p>
        </w:tc>
        <w:tc>
          <w:tcPr>
            <w:tcW w:w="1165" w:type="dxa"/>
          </w:tcPr>
          <w:p w14:paraId="3EB73E79" w14:textId="77777777" w:rsidR="00B977EC" w:rsidRPr="00775583" w:rsidRDefault="00B977EC" w:rsidP="00B977EC">
            <w:pPr>
              <w:tabs>
                <w:tab w:val="left" w:pos="6330"/>
              </w:tabs>
              <w:bidi/>
              <w:rPr>
                <w:rFonts w:ascii="MB Lateefi" w:hAnsi="MB Lateefi" w:cs="MB Lateefi"/>
                <w:sz w:val="20"/>
                <w:szCs w:val="20"/>
                <w:rtl/>
                <w:lang w:bidi="fa-IR"/>
              </w:rPr>
            </w:pPr>
          </w:p>
        </w:tc>
      </w:tr>
    </w:tbl>
    <w:p w14:paraId="6DFB17CD" w14:textId="76378A16" w:rsidR="00CC0B2A" w:rsidRPr="00775583" w:rsidRDefault="00CC0B2A" w:rsidP="00CC0B2A">
      <w:pPr>
        <w:tabs>
          <w:tab w:val="left" w:pos="6330"/>
        </w:tabs>
        <w:bidi/>
        <w:rPr>
          <w:rFonts w:ascii="MB Lateefi" w:hAnsi="MB Lateefi" w:cs="MB Lateefi"/>
          <w:sz w:val="20"/>
          <w:szCs w:val="20"/>
          <w:rtl/>
          <w:lang w:bidi="fa-IR"/>
        </w:rPr>
      </w:pPr>
    </w:p>
    <w:p w14:paraId="4BB96607" w14:textId="74EEDC8F" w:rsidR="002E2F27" w:rsidRPr="00775583" w:rsidRDefault="002E2F27" w:rsidP="002E2F27">
      <w:pPr>
        <w:tabs>
          <w:tab w:val="left" w:pos="6330"/>
        </w:tabs>
        <w:bidi/>
        <w:rPr>
          <w:rFonts w:ascii="MB Lateefi" w:hAnsi="MB Lateefi" w:cs="MB Lateefi"/>
          <w:sz w:val="20"/>
          <w:szCs w:val="20"/>
          <w:rtl/>
          <w:lang w:bidi="fa-IR"/>
        </w:rPr>
      </w:pPr>
    </w:p>
    <w:p w14:paraId="0A905D14" w14:textId="1AABB782" w:rsidR="002E2F27" w:rsidRPr="00775583" w:rsidRDefault="002E2F27" w:rsidP="002E2F27">
      <w:pPr>
        <w:tabs>
          <w:tab w:val="left" w:pos="6330"/>
        </w:tabs>
        <w:bidi/>
        <w:rPr>
          <w:rFonts w:ascii="MB Lateefi" w:hAnsi="MB Lateefi" w:cs="MB Lateefi"/>
          <w:sz w:val="20"/>
          <w:szCs w:val="20"/>
          <w:rtl/>
          <w:lang w:bidi="fa-IR"/>
        </w:rPr>
      </w:pPr>
    </w:p>
    <w:p w14:paraId="48ABC367" w14:textId="3179F7D8" w:rsidR="002E2F27" w:rsidRPr="00775583" w:rsidRDefault="002E2F27" w:rsidP="002E2F27">
      <w:pPr>
        <w:tabs>
          <w:tab w:val="left" w:pos="6330"/>
        </w:tabs>
        <w:bidi/>
        <w:rPr>
          <w:rFonts w:ascii="MB Lateefi" w:hAnsi="MB Lateefi" w:cs="MB Lateefi"/>
          <w:sz w:val="20"/>
          <w:szCs w:val="20"/>
          <w:rtl/>
          <w:lang w:bidi="fa-IR"/>
        </w:rPr>
      </w:pPr>
    </w:p>
    <w:p w14:paraId="2F25D929" w14:textId="33E6BFE2" w:rsidR="002E2F27" w:rsidRPr="00775583" w:rsidRDefault="002E2F27" w:rsidP="002E2F27">
      <w:pPr>
        <w:tabs>
          <w:tab w:val="left" w:pos="6330"/>
        </w:tabs>
        <w:bidi/>
        <w:rPr>
          <w:rFonts w:ascii="MB Lateefi" w:hAnsi="MB Lateefi" w:cs="MB Lateefi"/>
          <w:sz w:val="20"/>
          <w:szCs w:val="20"/>
          <w:rtl/>
          <w:lang w:bidi="fa-IR"/>
        </w:rPr>
      </w:pPr>
    </w:p>
    <w:p w14:paraId="365C0117" w14:textId="68E01330" w:rsidR="002E2F27" w:rsidRPr="00775583" w:rsidRDefault="002E2F27" w:rsidP="002E2F27">
      <w:pPr>
        <w:tabs>
          <w:tab w:val="left" w:pos="6330"/>
        </w:tabs>
        <w:bidi/>
        <w:rPr>
          <w:rFonts w:ascii="MB Lateefi" w:hAnsi="MB Lateefi" w:cs="MB Lateefi"/>
          <w:sz w:val="20"/>
          <w:szCs w:val="20"/>
          <w:rtl/>
          <w:lang w:bidi="fa-IR"/>
        </w:rPr>
      </w:pPr>
    </w:p>
    <w:p w14:paraId="774CF5F2" w14:textId="25B4DD92" w:rsidR="002E2F27" w:rsidRPr="00775583" w:rsidRDefault="002E2F27" w:rsidP="002E2F27">
      <w:pPr>
        <w:tabs>
          <w:tab w:val="left" w:pos="6330"/>
        </w:tabs>
        <w:bidi/>
        <w:rPr>
          <w:rFonts w:ascii="MB Lateefi" w:hAnsi="MB Lateefi" w:cs="MB Lateefi"/>
          <w:sz w:val="20"/>
          <w:szCs w:val="20"/>
          <w:rtl/>
          <w:lang w:bidi="fa-IR"/>
        </w:rPr>
      </w:pPr>
    </w:p>
    <w:p w14:paraId="26A4FE43" w14:textId="21094EE4" w:rsidR="002E2F27" w:rsidRPr="00775583" w:rsidRDefault="002E2F27" w:rsidP="002E2F27">
      <w:pPr>
        <w:tabs>
          <w:tab w:val="left" w:pos="6330"/>
        </w:tabs>
        <w:bidi/>
        <w:rPr>
          <w:rFonts w:ascii="MB Lateefi" w:hAnsi="MB Lateefi" w:cs="MB Lateefi"/>
          <w:sz w:val="20"/>
          <w:szCs w:val="20"/>
          <w:rtl/>
          <w:lang w:bidi="fa-IR"/>
        </w:rPr>
      </w:pPr>
    </w:p>
    <w:p w14:paraId="7D245412" w14:textId="2722C913" w:rsidR="002E2F27" w:rsidRPr="00775583" w:rsidRDefault="002E2F27" w:rsidP="002E2F27">
      <w:pPr>
        <w:tabs>
          <w:tab w:val="left" w:pos="6330"/>
        </w:tabs>
        <w:bidi/>
        <w:rPr>
          <w:rFonts w:ascii="MB Lateefi" w:hAnsi="MB Lateefi" w:cs="MB Lateefi"/>
          <w:sz w:val="20"/>
          <w:szCs w:val="20"/>
          <w:rtl/>
          <w:lang w:bidi="fa-IR"/>
        </w:rPr>
      </w:pPr>
    </w:p>
    <w:p w14:paraId="7C88A9BA" w14:textId="208BBECD" w:rsidR="002E2F27" w:rsidRPr="00775583" w:rsidRDefault="002E2F27" w:rsidP="002E2F27">
      <w:pPr>
        <w:tabs>
          <w:tab w:val="left" w:pos="6330"/>
        </w:tabs>
        <w:bidi/>
        <w:rPr>
          <w:rFonts w:ascii="MB Lateefi" w:hAnsi="MB Lateefi" w:cs="MB Lateefi"/>
          <w:sz w:val="20"/>
          <w:szCs w:val="20"/>
          <w:rtl/>
          <w:lang w:bidi="fa-IR"/>
        </w:rPr>
      </w:pPr>
    </w:p>
    <w:p w14:paraId="2C237C24" w14:textId="727B5DCD" w:rsidR="002E2F27" w:rsidRPr="00775583" w:rsidRDefault="002E2F27" w:rsidP="002E2F27">
      <w:pPr>
        <w:tabs>
          <w:tab w:val="left" w:pos="6330"/>
        </w:tabs>
        <w:bidi/>
        <w:rPr>
          <w:rFonts w:ascii="MB Lateefi" w:hAnsi="MB Lateefi" w:cs="MB Lateefi"/>
          <w:sz w:val="20"/>
          <w:szCs w:val="20"/>
          <w:rtl/>
          <w:lang w:bidi="fa-IR"/>
        </w:rPr>
      </w:pPr>
    </w:p>
    <w:p w14:paraId="01CA8414" w14:textId="6775A576" w:rsidR="002E2F27" w:rsidRPr="00775583" w:rsidRDefault="002E2F27" w:rsidP="002E2F27">
      <w:pPr>
        <w:tabs>
          <w:tab w:val="left" w:pos="6330"/>
        </w:tabs>
        <w:bidi/>
        <w:rPr>
          <w:rFonts w:ascii="MB Lateefi" w:hAnsi="MB Lateefi" w:cs="MB Lateefi"/>
          <w:sz w:val="20"/>
          <w:szCs w:val="20"/>
          <w:rtl/>
          <w:lang w:bidi="fa-IR"/>
        </w:rPr>
      </w:pPr>
    </w:p>
    <w:p w14:paraId="27597DE7" w14:textId="30DCFA91" w:rsidR="002E2F27" w:rsidRPr="00775583" w:rsidRDefault="002E2F27" w:rsidP="002E2F27">
      <w:pPr>
        <w:tabs>
          <w:tab w:val="left" w:pos="6330"/>
        </w:tabs>
        <w:bidi/>
        <w:rPr>
          <w:rFonts w:ascii="MB Lateefi" w:hAnsi="MB Lateefi" w:cs="MB Lateefi"/>
          <w:sz w:val="20"/>
          <w:szCs w:val="20"/>
          <w:rtl/>
          <w:lang w:bidi="fa-IR"/>
        </w:rPr>
      </w:pPr>
    </w:p>
    <w:p w14:paraId="2885622C" w14:textId="0E6F8A9F" w:rsidR="002E2F27" w:rsidRPr="00775583" w:rsidRDefault="002E2F27" w:rsidP="002E2F27">
      <w:pPr>
        <w:tabs>
          <w:tab w:val="left" w:pos="6330"/>
        </w:tabs>
        <w:bidi/>
        <w:rPr>
          <w:rFonts w:ascii="MB Lateefi" w:hAnsi="MB Lateefi" w:cs="MB Lateefi"/>
          <w:sz w:val="20"/>
          <w:szCs w:val="20"/>
          <w:rtl/>
          <w:lang w:bidi="fa-IR"/>
        </w:rPr>
      </w:pPr>
    </w:p>
    <w:tbl>
      <w:tblPr>
        <w:tblStyle w:val="TableGrid"/>
        <w:bidiVisual/>
        <w:tblW w:w="11695" w:type="dxa"/>
        <w:jc w:val="center"/>
        <w:tblLook w:val="04A0" w:firstRow="1" w:lastRow="0" w:firstColumn="1" w:lastColumn="0" w:noHBand="0" w:noVBand="1"/>
      </w:tblPr>
      <w:tblGrid>
        <w:gridCol w:w="986"/>
        <w:gridCol w:w="4860"/>
        <w:gridCol w:w="4682"/>
        <w:gridCol w:w="1167"/>
      </w:tblGrid>
      <w:tr w:rsidR="00B23D83" w:rsidRPr="00775583" w14:paraId="3A1ABAC0" w14:textId="77777777" w:rsidTr="007268C1">
        <w:trPr>
          <w:trHeight w:val="170"/>
          <w:jc w:val="center"/>
        </w:trPr>
        <w:tc>
          <w:tcPr>
            <w:tcW w:w="5846" w:type="dxa"/>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4418DA82" w14:textId="631BF353" w:rsidR="00B23D83" w:rsidRPr="00775583" w:rsidRDefault="00B23D83" w:rsidP="00C92761">
            <w:pPr>
              <w:tabs>
                <w:tab w:val="left" w:pos="6330"/>
              </w:tabs>
              <w:bidi/>
              <w:rPr>
                <w:rFonts w:ascii="MB Lateefi" w:hAnsi="MB Lateefi" w:cs="MB Lateefi"/>
                <w:sz w:val="24"/>
                <w:szCs w:val="24"/>
                <w:rtl/>
                <w:lang w:bidi="fa-IR"/>
              </w:rPr>
            </w:pPr>
            <w:r w:rsidRPr="0001555D">
              <w:rPr>
                <w:rFonts w:ascii="MB Lateefi" w:hAnsi="MB Lateefi" w:cs="MB Lateefi" w:hint="cs"/>
                <w:sz w:val="24"/>
                <w:szCs w:val="24"/>
                <w:rtl/>
                <w:lang w:bidi="fa-IR"/>
              </w:rPr>
              <w:lastRenderedPageBreak/>
              <w:t>سيڪشن</w:t>
            </w:r>
            <w:r w:rsidRPr="0001555D">
              <w:rPr>
                <w:rFonts w:ascii="MB Lateefi" w:hAnsi="MB Lateefi" w:cs="MB Lateefi" w:hint="cs"/>
                <w:sz w:val="24"/>
                <w:szCs w:val="24"/>
                <w:rtl/>
                <w:lang w:bidi="sd-Arab-PK"/>
              </w:rPr>
              <w:t xml:space="preserve"> ايل</w:t>
            </w:r>
            <w:r w:rsidRPr="0001555D">
              <w:rPr>
                <w:rFonts w:ascii="MB Lateefi" w:hAnsi="MB Lateefi" w:cs="MB Lateefi" w:hint="cs"/>
                <w:sz w:val="24"/>
                <w:szCs w:val="24"/>
                <w:rtl/>
                <w:lang w:bidi="fa-IR"/>
              </w:rPr>
              <w:t>: ھٿ ڌوئڻ</w:t>
            </w:r>
          </w:p>
        </w:tc>
        <w:tc>
          <w:tcPr>
            <w:tcW w:w="5849" w:type="dxa"/>
            <w:gridSpan w:val="2"/>
            <w:tcBorders>
              <w:top w:val="single" w:sz="4" w:space="0" w:color="auto"/>
              <w:left w:val="nil"/>
              <w:bottom w:val="single" w:sz="4" w:space="0" w:color="auto"/>
              <w:right w:val="single" w:sz="4" w:space="0" w:color="auto"/>
            </w:tcBorders>
            <w:shd w:val="clear" w:color="auto" w:fill="BFBFBF" w:themeFill="background1" w:themeFillShade="BF"/>
          </w:tcPr>
          <w:p w14:paraId="08838F3D" w14:textId="2801E4B6" w:rsidR="00B23D83" w:rsidRPr="00775583" w:rsidRDefault="0064261A" w:rsidP="00B32233">
            <w:pPr>
              <w:tabs>
                <w:tab w:val="left" w:pos="6330"/>
              </w:tabs>
              <w:rPr>
                <w:rFonts w:cstheme="minorHAnsi"/>
                <w:b/>
                <w:bCs/>
                <w:caps/>
                <w:sz w:val="24"/>
                <w:szCs w:val="24"/>
                <w:lang w:bidi="sd-Arab-PK"/>
              </w:rPr>
            </w:pPr>
            <w:r w:rsidRPr="00775583">
              <w:rPr>
                <w:rFonts w:cstheme="minorHAnsi"/>
                <w:b/>
                <w:bCs/>
                <w:caps/>
                <w:sz w:val="24"/>
                <w:szCs w:val="24"/>
                <w:lang w:bidi="sd-Arab-PK"/>
              </w:rPr>
              <w:t>sECTION l: hand washing</w:t>
            </w:r>
          </w:p>
        </w:tc>
      </w:tr>
      <w:tr w:rsidR="007268C1" w:rsidRPr="00775583" w14:paraId="6132CF61" w14:textId="77777777" w:rsidTr="00EE7CDD">
        <w:trPr>
          <w:trHeight w:val="170"/>
          <w:jc w:val="center"/>
        </w:trPr>
        <w:tc>
          <w:tcPr>
            <w:tcW w:w="11695" w:type="dxa"/>
            <w:gridSpan w:val="4"/>
            <w:tcBorders>
              <w:top w:val="single" w:sz="4" w:space="0" w:color="auto"/>
            </w:tcBorders>
            <w:shd w:val="clear" w:color="auto" w:fill="FABF8F" w:themeFill="accent6" w:themeFillTint="99"/>
            <w:vAlign w:val="center"/>
          </w:tcPr>
          <w:p w14:paraId="287665F9" w14:textId="6D51C214" w:rsidR="007268C1" w:rsidRPr="00775583" w:rsidRDefault="00EE7CDD" w:rsidP="00EE7CDD">
            <w:pPr>
              <w:tabs>
                <w:tab w:val="left" w:pos="6330"/>
              </w:tabs>
              <w:bidi/>
              <w:rPr>
                <w:rFonts w:cstheme="minorHAnsi"/>
                <w:b/>
                <w:bCs/>
                <w:caps/>
                <w:sz w:val="24"/>
                <w:szCs w:val="24"/>
                <w:lang w:bidi="sd-Arab-PK"/>
              </w:rPr>
            </w:pPr>
            <w:r w:rsidRPr="00775583">
              <w:rPr>
                <w:rFonts w:ascii="MB Lateefi" w:hAnsi="MB Lateefi" w:cs="MB Lateefi"/>
                <w:sz w:val="20"/>
                <w:szCs w:val="20"/>
                <w:rtl/>
                <w:lang w:bidi="sd-Arab-PK"/>
              </w:rPr>
              <w:t>ھي سي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شن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ان</w:t>
            </w:r>
            <w:r w:rsidRPr="00775583">
              <w:rPr>
                <w:rFonts w:ascii="MB Lateefi" w:hAnsi="MB Lateefi" w:cs="MB Lateefi" w:hint="cs"/>
                <w:sz w:val="20"/>
                <w:szCs w:val="20"/>
                <w:rtl/>
                <w:lang w:bidi="sd-Arab-PK"/>
              </w:rPr>
              <w:t>ڊ</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س</w:t>
            </w:r>
            <w:r w:rsidRPr="00775583">
              <w:rPr>
                <w:rFonts w:ascii="MB Lateefi" w:hAnsi="MB Lateefi" w:cs="MB Lateefi"/>
                <w:sz w:val="20"/>
                <w:szCs w:val="20"/>
                <w:rtl/>
                <w:lang w:bidi="sd-Arab-PK"/>
              </w:rPr>
              <w:t xml:space="preserve"> ماءُ يا گھر</w:t>
            </w:r>
            <w:r w:rsidRPr="00775583">
              <w:rPr>
                <w:rFonts w:ascii="MB Lateefi" w:hAnsi="MB Lateefi" w:cs="MB Lateefi" w:hint="eastAsia"/>
                <w:sz w:val="20"/>
                <w:szCs w:val="20"/>
                <w:rtl/>
                <w:lang w:bidi="sd-Arab-PK"/>
              </w:rPr>
              <w:t>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جي </w:t>
            </w:r>
            <w:r w:rsidRPr="00775583">
              <w:rPr>
                <w:rFonts w:ascii="MB Lateefi" w:hAnsi="MB Lateefi" w:cs="MB Lateefi"/>
                <w:sz w:val="20"/>
                <w:szCs w:val="20"/>
                <w:shd w:val="clear" w:color="auto" w:fill="FBD4B4" w:themeFill="accent6" w:themeFillTint="66"/>
                <w:rtl/>
                <w:lang w:bidi="sd-Arab-PK"/>
              </w:rPr>
              <w:t>سربراھ يا 18 سال ۽ ان کان</w:t>
            </w:r>
            <w:r w:rsidRPr="00775583">
              <w:rPr>
                <w:rFonts w:ascii="MB Lateefi" w:hAnsi="MB Lateefi" w:cs="MB Lateefi"/>
                <w:sz w:val="20"/>
                <w:szCs w:val="20"/>
                <w:rtl/>
                <w:lang w:bidi="sd-Arab-PK"/>
              </w:rPr>
              <w:t xml:space="preserve"> و</w:t>
            </w:r>
            <w:r w:rsidRPr="00775583">
              <w:rPr>
                <w:rFonts w:ascii="MB Lateefi" w:hAnsi="MB Lateefi" w:cs="MB Lateefi" w:hint="cs"/>
                <w:sz w:val="20"/>
                <w:szCs w:val="20"/>
                <w:rtl/>
                <w:lang w:bidi="sd-Arab-PK"/>
              </w:rPr>
              <w:t>ڌ</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sz w:val="20"/>
                <w:szCs w:val="20"/>
                <w:rtl/>
                <w:lang w:bidi="sd-Arab-PK"/>
              </w:rPr>
              <w:t xml:space="preserve"> عمر جي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نهن</w:t>
            </w:r>
            <w:r w:rsidRPr="00775583">
              <w:rPr>
                <w:rFonts w:ascii="MB Lateefi" w:hAnsi="MB Lateefi" w:cs="MB Lateefi"/>
                <w:sz w:val="20"/>
                <w:szCs w:val="20"/>
                <w:rtl/>
                <w:lang w:bidi="sd-Arab-PK"/>
              </w:rPr>
              <w:t xml:space="preserve"> سمجھدار شخص کان 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ويندو.</w:t>
            </w:r>
          </w:p>
        </w:tc>
      </w:tr>
      <w:tr w:rsidR="00C92761" w:rsidRPr="00775583" w14:paraId="008B63EB" w14:textId="77777777" w:rsidTr="007268C1">
        <w:trPr>
          <w:trHeight w:val="170"/>
          <w:jc w:val="center"/>
        </w:trPr>
        <w:tc>
          <w:tcPr>
            <w:tcW w:w="5846" w:type="dxa"/>
            <w:gridSpan w:val="2"/>
            <w:shd w:val="clear" w:color="auto" w:fill="F2F2F2" w:themeFill="background1" w:themeFillShade="F2"/>
            <w:vAlign w:val="center"/>
          </w:tcPr>
          <w:p w14:paraId="53CC15F5" w14:textId="09CB9B92" w:rsidR="00C92761" w:rsidRPr="00775583" w:rsidRDefault="00C92761" w:rsidP="00C92761">
            <w:pPr>
              <w:tabs>
                <w:tab w:val="left" w:pos="6330"/>
              </w:tabs>
              <w:bidi/>
              <w:rPr>
                <w:rFonts w:ascii="MB Lateefi" w:hAnsi="MB Lateefi" w:cs="MB Lateefi"/>
                <w:sz w:val="24"/>
                <w:szCs w:val="24"/>
                <w:rtl/>
                <w:lang w:bidi="fa-IR"/>
              </w:rPr>
            </w:pPr>
            <w:r w:rsidRPr="00775583">
              <w:rPr>
                <w:rFonts w:ascii="MB Lateefi" w:hAnsi="MB Lateefi" w:cs="MB Lateefi"/>
                <w:sz w:val="24"/>
                <w:szCs w:val="24"/>
                <w:rtl/>
                <w:lang w:bidi="sd-Arab-PK"/>
              </w:rPr>
              <w:t xml:space="preserve"> (مشاھدو ۽ معلومات)</w:t>
            </w:r>
          </w:p>
        </w:tc>
        <w:tc>
          <w:tcPr>
            <w:tcW w:w="5849" w:type="dxa"/>
            <w:gridSpan w:val="2"/>
            <w:shd w:val="clear" w:color="auto" w:fill="F2F2F2" w:themeFill="background1" w:themeFillShade="F2"/>
          </w:tcPr>
          <w:p w14:paraId="7C205C8C" w14:textId="3B3C1007" w:rsidR="00C92761" w:rsidRPr="00775583" w:rsidRDefault="00B32233" w:rsidP="00B32233">
            <w:pPr>
              <w:tabs>
                <w:tab w:val="left" w:pos="6330"/>
              </w:tabs>
              <w:rPr>
                <w:rFonts w:ascii="MB Lateefi" w:hAnsi="MB Lateefi" w:cs="MB Lateefi"/>
                <w:sz w:val="24"/>
                <w:szCs w:val="24"/>
                <w:rtl/>
                <w:lang w:bidi="fa-IR"/>
              </w:rPr>
            </w:pPr>
            <w:r w:rsidRPr="00775583">
              <w:rPr>
                <w:rFonts w:cstheme="minorHAnsi"/>
                <w:b/>
                <w:bCs/>
                <w:caps/>
                <w:sz w:val="24"/>
                <w:szCs w:val="24"/>
                <w:lang w:bidi="sd-Arab-PK"/>
              </w:rPr>
              <w:t xml:space="preserve"> </w:t>
            </w:r>
            <w:r w:rsidRPr="00775583">
              <w:rPr>
                <w:rFonts w:cstheme="minorHAnsi"/>
                <w:b/>
                <w:bCs/>
                <w:i/>
                <w:iCs/>
                <w:sz w:val="20"/>
                <w:szCs w:val="20"/>
                <w:lang w:bidi="sd-Arab-PK"/>
              </w:rPr>
              <w:t>(</w:t>
            </w:r>
            <w:r w:rsidR="0064261A" w:rsidRPr="00775583">
              <w:rPr>
                <w:rFonts w:cstheme="minorHAnsi"/>
                <w:b/>
                <w:bCs/>
                <w:i/>
                <w:iCs/>
                <w:sz w:val="20"/>
                <w:szCs w:val="20"/>
                <w:lang w:bidi="sd-Arab-PK"/>
              </w:rPr>
              <w:t>O</w:t>
            </w:r>
            <w:r w:rsidRPr="00775583">
              <w:rPr>
                <w:rFonts w:cstheme="minorHAnsi"/>
                <w:b/>
                <w:bCs/>
                <w:i/>
                <w:iCs/>
                <w:sz w:val="20"/>
                <w:szCs w:val="20"/>
                <w:lang w:bidi="sd-Arab-PK"/>
              </w:rPr>
              <w:t xml:space="preserve">bservation &amp; </w:t>
            </w:r>
            <w:r w:rsidR="0064261A" w:rsidRPr="00775583">
              <w:rPr>
                <w:rFonts w:cstheme="minorHAnsi"/>
                <w:b/>
                <w:bCs/>
                <w:i/>
                <w:iCs/>
                <w:sz w:val="20"/>
                <w:szCs w:val="20"/>
                <w:lang w:bidi="sd-Arab-PK"/>
              </w:rPr>
              <w:t>I</w:t>
            </w:r>
            <w:r w:rsidRPr="00775583">
              <w:rPr>
                <w:rFonts w:cstheme="minorHAnsi"/>
                <w:b/>
                <w:bCs/>
                <w:i/>
                <w:iCs/>
                <w:sz w:val="20"/>
                <w:szCs w:val="20"/>
                <w:lang w:bidi="sd-Arab-PK"/>
              </w:rPr>
              <w:t>nformation)</w:t>
            </w:r>
          </w:p>
        </w:tc>
      </w:tr>
      <w:tr w:rsidR="00C92761" w:rsidRPr="00775583" w14:paraId="47D25EAA" w14:textId="77777777" w:rsidTr="007268C1">
        <w:trPr>
          <w:jc w:val="center"/>
        </w:trPr>
        <w:tc>
          <w:tcPr>
            <w:tcW w:w="986" w:type="dxa"/>
            <w:vAlign w:val="center"/>
          </w:tcPr>
          <w:p w14:paraId="7E84E7FD" w14:textId="672FAE1A" w:rsidR="00C92761" w:rsidRPr="00775583" w:rsidRDefault="00152A0F" w:rsidP="00C92761">
            <w:pPr>
              <w:tabs>
                <w:tab w:val="left" w:pos="6330"/>
              </w:tabs>
              <w:bidi/>
              <w:jc w:val="center"/>
              <w:rPr>
                <w:rFonts w:cstheme="minorHAnsi"/>
                <w:sz w:val="20"/>
                <w:szCs w:val="20"/>
                <w:rtl/>
                <w:lang w:bidi="fa-IR"/>
              </w:rPr>
            </w:pPr>
            <w:r w:rsidRPr="00775583">
              <w:rPr>
                <w:rFonts w:cstheme="minorHAnsi"/>
                <w:sz w:val="20"/>
                <w:szCs w:val="20"/>
                <w:lang w:bidi="fa-IR"/>
              </w:rPr>
              <w:t>L1</w:t>
            </w:r>
          </w:p>
        </w:tc>
        <w:tc>
          <w:tcPr>
            <w:tcW w:w="4860" w:type="dxa"/>
            <w:vAlign w:val="center"/>
          </w:tcPr>
          <w:p w14:paraId="4BC4C8E6" w14:textId="0D47F285"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775583">
              <w:rPr>
                <w:rFonts w:ascii="MB Lateefi" w:eastAsiaTheme="minorHAnsi" w:hAnsi="MB Lateefi" w:cs="MB Lateefi"/>
                <w:sz w:val="22"/>
                <w:szCs w:val="22"/>
                <w:rtl/>
                <w:lang w:bidi="fa-IR"/>
              </w:rPr>
              <w:t xml:space="preserve">مهرباني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ري</w:t>
            </w:r>
            <w:r w:rsidRPr="00775583">
              <w:rPr>
                <w:rFonts w:ascii="MB Lateefi" w:eastAsiaTheme="minorHAnsi" w:hAnsi="MB Lateefi" w:cs="MB Lateefi"/>
                <w:sz w:val="22"/>
                <w:szCs w:val="22"/>
                <w:rtl/>
                <w:lang w:bidi="fa-IR"/>
              </w:rPr>
              <w:t xml:space="preserve"> اسان کي ه</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sz w:val="22"/>
                <w:szCs w:val="22"/>
                <w:rtl/>
                <w:lang w:bidi="fa-IR"/>
              </w:rPr>
              <w:t>وئ</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جي ج</w:t>
            </w:r>
            <w:r w:rsidRPr="00775583">
              <w:rPr>
                <w:rFonts w:ascii="MB Lateefi" w:eastAsiaTheme="minorHAnsi" w:hAnsi="MB Lateefi" w:cs="MB Lateefi" w:hint="cs"/>
                <w:sz w:val="22"/>
                <w:szCs w:val="22"/>
                <w:rtl/>
                <w:lang w:bidi="fa-IR"/>
              </w:rPr>
              <w:t>ڳ</w:t>
            </w:r>
            <w:r w:rsidRPr="00775583">
              <w:rPr>
                <w:rFonts w:ascii="MB Lateefi" w:eastAsiaTheme="minorHAnsi" w:hAnsi="MB Lateefi" w:cs="MB Lateefi" w:hint="eastAsia"/>
                <w:sz w:val="22"/>
                <w:szCs w:val="22"/>
                <w:rtl/>
                <w:lang w:bidi="fa-IR"/>
              </w:rPr>
              <w:t>هه</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يکاريو</w:t>
            </w:r>
            <w:r w:rsidRPr="00775583">
              <w:rPr>
                <w:rFonts w:ascii="MB Lateefi" w:eastAsiaTheme="minorHAnsi" w:hAnsi="MB Lateefi" w:cs="MB Lateefi"/>
                <w:sz w:val="22"/>
                <w:szCs w:val="22"/>
                <w:rtl/>
                <w:lang w:bidi="fa-IR"/>
              </w:rPr>
              <w:t xml:space="preserve"> جتي توهان </w:t>
            </w:r>
            <w:r w:rsidRPr="00775583">
              <w:rPr>
                <w:rFonts w:ascii="MB Lateefi" w:eastAsiaTheme="minorHAnsi" w:hAnsi="MB Lateefi" w:cs="MB Lateefi"/>
                <w:sz w:val="22"/>
                <w:szCs w:val="22"/>
                <w:rtl/>
                <w:lang w:bidi="sd-Arab-PK"/>
              </w:rPr>
              <w:t xml:space="preserve">۽ توهان جي گهر جا </w:t>
            </w:r>
            <w:r w:rsidRPr="00775583">
              <w:rPr>
                <w:rFonts w:ascii="MB Lateefi" w:eastAsiaTheme="minorHAnsi" w:hAnsi="MB Lateefi" w:cs="MB Lateefi" w:hint="cs"/>
                <w:sz w:val="22"/>
                <w:szCs w:val="22"/>
                <w:rtl/>
                <w:lang w:bidi="sd-Arab-PK"/>
              </w:rPr>
              <w:t>ٻ</w:t>
            </w:r>
            <w:r w:rsidRPr="00775583">
              <w:rPr>
                <w:rFonts w:ascii="MB Lateefi" w:eastAsiaTheme="minorHAnsi" w:hAnsi="MB Lateefi" w:cs="MB Lateefi" w:hint="eastAsia"/>
                <w:sz w:val="22"/>
                <w:szCs w:val="22"/>
                <w:rtl/>
                <w:lang w:bidi="sd-Arab-PK"/>
              </w:rPr>
              <w:t>يا</w:t>
            </w:r>
            <w:r w:rsidRPr="00775583">
              <w:rPr>
                <w:rFonts w:ascii="MB Lateefi" w:eastAsiaTheme="minorHAnsi" w:hAnsi="MB Lateefi" w:cs="MB Lateefi"/>
                <w:sz w:val="22"/>
                <w:szCs w:val="22"/>
                <w:rtl/>
                <w:lang w:bidi="sd-Arab-PK"/>
              </w:rPr>
              <w:t xml:space="preserve"> فرد </w:t>
            </w:r>
            <w:r w:rsidRPr="00775583">
              <w:rPr>
                <w:rFonts w:ascii="MB Lateefi" w:eastAsiaTheme="minorHAnsi" w:hAnsi="MB Lateefi" w:cs="MB Lateefi"/>
                <w:sz w:val="22"/>
                <w:szCs w:val="22"/>
                <w:rtl/>
                <w:lang w:bidi="fa-IR"/>
              </w:rPr>
              <w:t>ا</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ثر</w:t>
            </w:r>
            <w:r w:rsidRPr="00775583">
              <w:rPr>
                <w:rFonts w:ascii="MB Lateefi" w:eastAsiaTheme="minorHAnsi" w:hAnsi="MB Lateefi" w:cs="MB Lateefi"/>
                <w:sz w:val="22"/>
                <w:szCs w:val="22"/>
                <w:rtl/>
                <w:lang w:bidi="fa-IR"/>
              </w:rPr>
              <w:t xml:space="preserve"> ه</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sz w:val="22"/>
                <w:szCs w:val="22"/>
                <w:rtl/>
                <w:lang w:bidi="fa-IR"/>
              </w:rPr>
              <w:t>وئيندا آه</w:t>
            </w:r>
            <w:r w:rsidRPr="00775583">
              <w:rPr>
                <w:rFonts w:ascii="MB Lateefi" w:eastAsiaTheme="minorHAnsi" w:hAnsi="MB Lateefi" w:cs="MB Lateefi" w:hint="eastAsia"/>
                <w:sz w:val="22"/>
                <w:szCs w:val="22"/>
                <w:rtl/>
                <w:lang w:bidi="sd-Arab-PK"/>
              </w:rPr>
              <w:t>ن</w:t>
            </w:r>
            <w:r w:rsidR="00391B1F" w:rsidRPr="00775583">
              <w:rPr>
                <w:rFonts w:ascii="MB Lateefi" w:eastAsiaTheme="minorHAnsi" w:hAnsi="MB Lateefi" w:cs="MB Lateefi" w:hint="eastAsia"/>
                <w:sz w:val="22"/>
                <w:szCs w:val="22"/>
                <w:rtl/>
                <w:lang w:bidi="sd-Arab-PK"/>
              </w:rPr>
              <w:t>؟</w:t>
            </w:r>
          </w:p>
          <w:p w14:paraId="575C0BD3"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p>
        </w:tc>
        <w:tc>
          <w:tcPr>
            <w:tcW w:w="4682" w:type="dxa"/>
          </w:tcPr>
          <w:p w14:paraId="013E898E"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 xml:space="preserve">مشاهدو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ويو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572FAF47" w14:textId="77777777" w:rsidR="00C92761" w:rsidRPr="00775583" w:rsidRDefault="00C92761" w:rsidP="00C92761">
            <w:pPr>
              <w:pStyle w:val="Style39"/>
              <w:widowControl/>
              <w:tabs>
                <w:tab w:val="right" w:leader="hyphen" w:pos="4320"/>
                <w:tab w:val="left" w:pos="4752"/>
              </w:tabs>
              <w:bidi/>
              <w:spacing w:line="240" w:lineRule="auto"/>
              <w:ind w:right="-115"/>
              <w:jc w:val="center"/>
              <w:rPr>
                <w:rStyle w:val="FontStyle85"/>
                <w:rFonts w:ascii="MB Lateefi" w:hAnsi="MB Lateefi" w:cs="MB Lateefi"/>
                <w:i w:val="0"/>
                <w:iCs w:val="0"/>
                <w:sz w:val="24"/>
                <w:szCs w:val="24"/>
                <w:rtl/>
              </w:rPr>
            </w:pPr>
            <w:r w:rsidRPr="00775583">
              <w:rPr>
                <w:rStyle w:val="FontStyle85"/>
                <w:rFonts w:ascii="MB Lateefi" w:hAnsi="MB Lateefi" w:cs="MB Lateefi"/>
                <w:i w:val="0"/>
                <w:iCs w:val="0"/>
                <w:sz w:val="24"/>
                <w:szCs w:val="24"/>
                <w:rtl/>
              </w:rPr>
              <w:t xml:space="preserve">مشاهدو نه </w:t>
            </w:r>
            <w:r w:rsidRPr="00775583">
              <w:rPr>
                <w:rStyle w:val="FontStyle85"/>
                <w:rFonts w:ascii="MB Lateefi" w:hAnsi="MB Lateefi" w:cs="MB Lateefi" w:hint="cs"/>
                <w:i w:val="0"/>
                <w:iCs w:val="0"/>
                <w:sz w:val="24"/>
                <w:szCs w:val="24"/>
                <w:rtl/>
              </w:rPr>
              <w:t>ڪ</w:t>
            </w:r>
            <w:r w:rsidRPr="00775583">
              <w:rPr>
                <w:rStyle w:val="FontStyle85"/>
                <w:rFonts w:ascii="MB Lateefi" w:hAnsi="MB Lateefi" w:cs="MB Lateefi" w:hint="eastAsia"/>
                <w:i w:val="0"/>
                <w:iCs w:val="0"/>
                <w:sz w:val="24"/>
                <w:szCs w:val="24"/>
                <w:rtl/>
              </w:rPr>
              <w:t>يو</w:t>
            </w:r>
            <w:r w:rsidRPr="00775583">
              <w:rPr>
                <w:rStyle w:val="FontStyle85"/>
                <w:rFonts w:ascii="MB Lateefi" w:hAnsi="MB Lateefi" w:cs="MB Lateefi"/>
                <w:i w:val="0"/>
                <w:iCs w:val="0"/>
                <w:sz w:val="24"/>
                <w:szCs w:val="24"/>
                <w:rtl/>
              </w:rPr>
              <w:t xml:space="preserve"> </w:t>
            </w:r>
            <w:r w:rsidRPr="00775583">
              <w:rPr>
                <w:rStyle w:val="FontStyle85"/>
                <w:rFonts w:ascii="MB Lateefi" w:hAnsi="MB Lateefi" w:cs="MB Lateefi" w:hint="eastAsia"/>
                <w:i w:val="0"/>
                <w:iCs w:val="0"/>
                <w:sz w:val="24"/>
                <w:szCs w:val="24"/>
                <w:rtl/>
              </w:rPr>
              <w:t>ويو</w:t>
            </w:r>
          </w:p>
          <w:p w14:paraId="5B641474"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رهائش واري ج</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هه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هو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29718D65"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س</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اجازت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ني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tl/>
              </w:rPr>
              <w:t xml:space="preserve"> وئي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44A1AB6" w14:textId="662FA6A2"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و</w:t>
            </w:r>
            <w:r w:rsidRPr="00775583">
              <w:rPr>
                <w:rStyle w:val="FontStyle85"/>
                <w:rFonts w:ascii="MB Lateefi" w:hAnsi="MB Lateefi" w:cs="MB Lateefi"/>
                <w:b/>
                <w:i w:val="0"/>
                <w:iCs w:val="0"/>
                <w:sz w:val="20"/>
                <w:szCs w:val="20"/>
                <w:rtl/>
                <w:lang w:bidi="sd-Arab-PK"/>
              </w:rPr>
              <w:t xml:space="preserve"> سبب (وضاحت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00391B1F" w:rsidRPr="00775583">
              <w:rPr>
                <w:rStyle w:val="FontStyle85"/>
                <w:rFonts w:ascii="MB Lateefi" w:hAnsi="MB Lateefi" w:cs="MB Lateefi"/>
                <w:b/>
                <w:i w:val="0"/>
                <w:iCs w:val="0"/>
                <w:sz w:val="20"/>
                <w:szCs w:val="20"/>
                <w:rtl/>
                <w:lang w:bidi="sd-Arab-PK"/>
              </w:rPr>
              <w:t>9</w:t>
            </w:r>
            <w:r w:rsidR="00391B1F" w:rsidRPr="00775583">
              <w:rPr>
                <w:rStyle w:val="FontStyle85"/>
                <w:b/>
                <w:i w:val="0"/>
                <w:iCs w:val="0"/>
                <w:sz w:val="16"/>
                <w:szCs w:val="16"/>
                <w:rtl/>
                <w:lang w:bidi="sd-Arab-PK"/>
              </w:rPr>
              <w:t>6</w:t>
            </w:r>
            <w:r w:rsidRPr="00775583">
              <w:rPr>
                <w:rStyle w:val="FontStyle85"/>
                <w:rFonts w:ascii="MB Lateefi" w:hAnsi="MB Lateefi" w:cs="MB Lateefi"/>
                <w:b/>
                <w:i w:val="0"/>
                <w:iCs w:val="0"/>
                <w:sz w:val="20"/>
                <w:szCs w:val="20"/>
                <w:rtl/>
              </w:rPr>
              <w:t xml:space="preserve"> </w:t>
            </w:r>
          </w:p>
        </w:tc>
        <w:tc>
          <w:tcPr>
            <w:tcW w:w="1167" w:type="dxa"/>
            <w:vAlign w:val="center"/>
          </w:tcPr>
          <w:p w14:paraId="29EF6261" w14:textId="77777777" w:rsidR="00C92761" w:rsidRPr="00775583" w:rsidRDefault="00C92761" w:rsidP="00C92761">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مشاهدو نه </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يو</w:t>
            </w:r>
            <w:r w:rsidRPr="00775583">
              <w:rPr>
                <w:rFonts w:ascii="MB Lateefi" w:hAnsi="MB Lateefi" w:cs="MB Lateefi"/>
                <w:sz w:val="16"/>
                <w:szCs w:val="16"/>
                <w:rtl/>
                <w:lang w:bidi="fa-IR"/>
              </w:rPr>
              <w:t xml:space="preserve"> آھي</w:t>
            </w:r>
          </w:p>
          <w:p w14:paraId="5F9DE7CC" w14:textId="35E54E26" w:rsidR="00C92761" w:rsidRPr="00775583" w:rsidRDefault="00C92761" w:rsidP="00C92761">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009A7938" w:rsidRPr="00775583">
              <w:rPr>
                <w:rFonts w:cstheme="minorHAnsi"/>
                <w:sz w:val="16"/>
                <w:szCs w:val="16"/>
                <w:lang w:bidi="fa-IR"/>
              </w:rPr>
              <w:t>L5</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C92761" w:rsidRPr="00775583" w14:paraId="6D55F1F7" w14:textId="77777777" w:rsidTr="007268C1">
        <w:trPr>
          <w:trHeight w:val="152"/>
          <w:jc w:val="center"/>
        </w:trPr>
        <w:tc>
          <w:tcPr>
            <w:tcW w:w="986" w:type="dxa"/>
            <w:vAlign w:val="center"/>
          </w:tcPr>
          <w:p w14:paraId="6C868CA0" w14:textId="383FAB63" w:rsidR="00C92761" w:rsidRPr="00775583" w:rsidRDefault="009A7938" w:rsidP="00C92761">
            <w:pPr>
              <w:tabs>
                <w:tab w:val="left" w:pos="6330"/>
              </w:tabs>
              <w:bidi/>
              <w:jc w:val="center"/>
              <w:rPr>
                <w:rFonts w:cstheme="minorHAnsi"/>
                <w:sz w:val="20"/>
                <w:szCs w:val="20"/>
                <w:rtl/>
                <w:lang w:bidi="fa-IR"/>
              </w:rPr>
            </w:pPr>
            <w:r w:rsidRPr="00775583">
              <w:rPr>
                <w:rFonts w:cstheme="minorHAnsi"/>
                <w:sz w:val="20"/>
                <w:szCs w:val="20"/>
                <w:lang w:bidi="fa-IR"/>
              </w:rPr>
              <w:t>L2</w:t>
            </w:r>
          </w:p>
        </w:tc>
        <w:tc>
          <w:tcPr>
            <w:tcW w:w="4860" w:type="dxa"/>
            <w:vAlign w:val="center"/>
          </w:tcPr>
          <w:p w14:paraId="00CDD369"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sz w:val="22"/>
                <w:szCs w:val="22"/>
                <w:rtl/>
                <w:lang w:bidi="fa-IR"/>
              </w:rPr>
              <w:t>پا</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جي موجودگي جو مشاهدو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يو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sz w:val="22"/>
                <w:szCs w:val="22"/>
                <w:rtl/>
                <w:lang w:bidi="sd-Arab-PK"/>
              </w:rPr>
              <w:t xml:space="preserve"> جنهن</w:t>
            </w:r>
            <w:r w:rsidRPr="00775583">
              <w:rPr>
                <w:rFonts w:ascii="MB Lateefi" w:eastAsiaTheme="minorHAnsi" w:hAnsi="MB Lateefi" w:cs="MB Lateefi"/>
                <w:sz w:val="22"/>
                <w:szCs w:val="22"/>
                <w:rtl/>
                <w:lang w:bidi="fa-IR"/>
              </w:rPr>
              <w:t xml:space="preserve"> ج</w:t>
            </w:r>
            <w:r w:rsidRPr="00775583">
              <w:rPr>
                <w:rFonts w:ascii="MB Lateefi" w:eastAsiaTheme="minorHAnsi" w:hAnsi="MB Lateefi" w:cs="MB Lateefi" w:hint="cs"/>
                <w:sz w:val="22"/>
                <w:szCs w:val="22"/>
                <w:rtl/>
                <w:lang w:bidi="fa-IR"/>
              </w:rPr>
              <w:t>ڳ</w:t>
            </w:r>
            <w:r w:rsidRPr="00775583">
              <w:rPr>
                <w:rFonts w:ascii="MB Lateefi" w:eastAsiaTheme="minorHAnsi" w:hAnsi="MB Lateefi" w:cs="MB Lateefi" w:hint="eastAsia"/>
                <w:sz w:val="22"/>
                <w:szCs w:val="22"/>
                <w:rtl/>
                <w:lang w:bidi="fa-IR"/>
              </w:rPr>
              <w:t>هه</w:t>
            </w:r>
            <w:r w:rsidRPr="00775583">
              <w:rPr>
                <w:rFonts w:ascii="MB Lateefi" w:eastAsiaTheme="minorHAnsi" w:hAnsi="MB Lateefi" w:cs="MB Lateefi"/>
                <w:sz w:val="22"/>
                <w:szCs w:val="22"/>
                <w:rtl/>
                <w:lang w:bidi="fa-IR"/>
              </w:rPr>
              <w:t xml:space="preserve"> تي </w:t>
            </w:r>
            <w:r w:rsidRPr="00775583">
              <w:rPr>
                <w:rFonts w:ascii="MB Lateefi" w:eastAsiaTheme="minorHAnsi" w:hAnsi="MB Lateefi" w:cs="MB Lateefi"/>
                <w:sz w:val="22"/>
                <w:szCs w:val="22"/>
                <w:rtl/>
                <w:lang w:bidi="sd-Arab-PK"/>
              </w:rPr>
              <w:t>ه</w:t>
            </w:r>
            <w:r w:rsidRPr="00775583">
              <w:rPr>
                <w:rFonts w:ascii="MB Lateefi" w:eastAsiaTheme="minorHAnsi" w:hAnsi="MB Lateefi" w:cs="MB Lateefi" w:hint="cs"/>
                <w:sz w:val="22"/>
                <w:szCs w:val="22"/>
                <w:rtl/>
                <w:lang w:bidi="sd-Arab-PK"/>
              </w:rPr>
              <w:t>ٿ</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ڌ</w:t>
            </w:r>
            <w:r w:rsidRPr="00775583">
              <w:rPr>
                <w:rFonts w:ascii="MB Lateefi" w:eastAsiaTheme="minorHAnsi" w:hAnsi="MB Lateefi" w:cs="MB Lateefi" w:hint="eastAsia"/>
                <w:sz w:val="22"/>
                <w:szCs w:val="22"/>
                <w:rtl/>
                <w:lang w:bidi="sd-Arab-PK"/>
              </w:rPr>
              <w:t>وت</w:t>
            </w:r>
            <w:r w:rsidRPr="00775583">
              <w:rPr>
                <w:rFonts w:ascii="MB Lateefi" w:eastAsiaTheme="minorHAnsi" w:hAnsi="MB Lateefi" w:cs="MB Lateefi"/>
                <w:sz w:val="22"/>
                <w:szCs w:val="22"/>
                <w:rtl/>
                <w:lang w:bidi="sd-Arab-PK"/>
              </w:rPr>
              <w:t>ا ويندا</w:t>
            </w:r>
            <w:r w:rsidRPr="00775583">
              <w:rPr>
                <w:rFonts w:ascii="MB Lateefi" w:eastAsiaTheme="minorHAnsi" w:hAnsi="MB Lateefi" w:cs="MB Lateefi"/>
                <w:sz w:val="22"/>
                <w:szCs w:val="22"/>
                <w:rtl/>
                <w:lang w:bidi="fa-IR"/>
              </w:rPr>
              <w:t xml:space="preserve"> آهن.</w:t>
            </w:r>
          </w:p>
        </w:tc>
        <w:tc>
          <w:tcPr>
            <w:tcW w:w="4682" w:type="dxa"/>
            <w:vAlign w:val="center"/>
          </w:tcPr>
          <w:p w14:paraId="73340B3A"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موجود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آهي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2E9FB718"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موجود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tl/>
              </w:rPr>
              <w:t>آهي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r w:rsidRPr="00775583">
              <w:rPr>
                <w:rStyle w:val="FontStyle85"/>
                <w:rFonts w:ascii="MB Lateefi" w:hAnsi="MB Lateefi" w:cs="MB Lateefi"/>
                <w:b/>
                <w:i w:val="0"/>
                <w:iCs w:val="0"/>
                <w:sz w:val="20"/>
                <w:szCs w:val="20"/>
                <w:rtl/>
              </w:rPr>
              <w:t xml:space="preserve"> </w:t>
            </w:r>
          </w:p>
        </w:tc>
        <w:tc>
          <w:tcPr>
            <w:tcW w:w="1167" w:type="dxa"/>
            <w:vAlign w:val="center"/>
          </w:tcPr>
          <w:p w14:paraId="403FDEDF" w14:textId="77777777" w:rsidR="00C92761" w:rsidRPr="00775583" w:rsidRDefault="00C92761" w:rsidP="00C92761">
            <w:pPr>
              <w:tabs>
                <w:tab w:val="left" w:pos="6330"/>
              </w:tabs>
              <w:bidi/>
              <w:jc w:val="center"/>
              <w:rPr>
                <w:rFonts w:ascii="MB Lateefi" w:hAnsi="MB Lateefi" w:cs="MB Lateefi"/>
                <w:sz w:val="16"/>
                <w:szCs w:val="16"/>
                <w:rtl/>
                <w:lang w:bidi="fa-IR"/>
              </w:rPr>
            </w:pPr>
          </w:p>
        </w:tc>
      </w:tr>
      <w:tr w:rsidR="00C92761" w:rsidRPr="00775583" w14:paraId="4FAD25E4" w14:textId="77777777" w:rsidTr="007268C1">
        <w:trPr>
          <w:jc w:val="center"/>
        </w:trPr>
        <w:tc>
          <w:tcPr>
            <w:tcW w:w="986" w:type="dxa"/>
            <w:vAlign w:val="center"/>
          </w:tcPr>
          <w:p w14:paraId="15309296" w14:textId="7E628E71" w:rsidR="00C92761" w:rsidRPr="00775583" w:rsidRDefault="009A7938" w:rsidP="00C92761">
            <w:pPr>
              <w:tabs>
                <w:tab w:val="left" w:pos="6330"/>
              </w:tabs>
              <w:bidi/>
              <w:jc w:val="center"/>
              <w:rPr>
                <w:rFonts w:cstheme="minorHAnsi"/>
                <w:sz w:val="20"/>
                <w:szCs w:val="20"/>
                <w:rtl/>
                <w:lang w:bidi="fa-IR"/>
              </w:rPr>
            </w:pPr>
            <w:r w:rsidRPr="00775583">
              <w:rPr>
                <w:rFonts w:cstheme="minorHAnsi"/>
                <w:sz w:val="20"/>
                <w:szCs w:val="20"/>
                <w:lang w:bidi="fa-IR"/>
              </w:rPr>
              <w:t>L3</w:t>
            </w:r>
          </w:p>
        </w:tc>
        <w:tc>
          <w:tcPr>
            <w:tcW w:w="4860" w:type="dxa"/>
            <w:vAlign w:val="center"/>
          </w:tcPr>
          <w:p w14:paraId="03742FB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ڇ</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ھ</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hint="eastAsia"/>
                <w:sz w:val="22"/>
                <w:szCs w:val="22"/>
                <w:rtl/>
                <w:lang w:bidi="fa-IR"/>
              </w:rPr>
              <w:t>وئ</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واري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جاءِ</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تي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صاب</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w:t>
            </w:r>
            <w:r w:rsidRPr="00775583">
              <w:rPr>
                <w:rStyle w:val="FontStyle85"/>
                <w:rFonts w:ascii="MB Lateefi" w:hAnsi="MB Lateefi" w:cs="MB Lateefi"/>
                <w:b/>
                <w:i w:val="0"/>
                <w:iCs w:val="0"/>
                <w:sz w:val="22"/>
                <w:szCs w:val="22"/>
                <w:rtl/>
              </w:rPr>
              <w:t xml:space="preserve"> </w:t>
            </w:r>
            <w:r w:rsidRPr="00775583">
              <w:rPr>
                <w:rFonts w:ascii="MB Lateefi" w:eastAsiaTheme="minorHAnsi" w:hAnsi="MB Lateefi" w:cs="MB Lateefi" w:hint="eastAsia"/>
                <w:sz w:val="22"/>
                <w:szCs w:val="22"/>
                <w:rtl/>
                <w:lang w:bidi="fa-IR"/>
              </w:rPr>
              <w:t>رک</w:t>
            </w:r>
            <w:r w:rsidRPr="00775583">
              <w:rPr>
                <w:rFonts w:ascii="MB Lateefi" w:eastAsiaTheme="minorHAnsi" w:hAnsi="MB Lateefi" w:cs="MB Lateefi"/>
                <w:sz w:val="22"/>
                <w:szCs w:val="22"/>
                <w:rtl/>
                <w:lang w:bidi="fa-IR"/>
              </w:rPr>
              <w:t xml:space="preserve"> / م</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 واري </w:t>
            </w:r>
            <w:r w:rsidRPr="00775583">
              <w:rPr>
                <w:rStyle w:val="FontStyle85"/>
                <w:rFonts w:ascii="MB Lateefi" w:hAnsi="MB Lateefi" w:cs="MB Lateefi"/>
                <w:b/>
                <w:i w:val="0"/>
                <w:iCs w:val="0"/>
                <w:sz w:val="22"/>
                <w:szCs w:val="22"/>
                <w:rtl/>
              </w:rPr>
              <w:t>/</w:t>
            </w:r>
            <w:r w:rsidRPr="00775583">
              <w:rPr>
                <w:rFonts w:ascii="MB Lateefi" w:eastAsiaTheme="minorHAnsi" w:hAnsi="MB Lateefi" w:cs="MB Lateefi"/>
                <w:sz w:val="22"/>
                <w:szCs w:val="22"/>
                <w:rtl/>
                <w:lang w:bidi="fa-IR"/>
              </w:rPr>
              <w:t xml:space="preserve"> </w:t>
            </w:r>
            <w:r w:rsidRPr="00775583">
              <w:rPr>
                <w:rStyle w:val="FontStyle85"/>
                <w:rFonts w:ascii="MB Lateefi" w:hAnsi="MB Lateefi" w:cs="MB Lateefi"/>
                <w:b/>
                <w:i w:val="0"/>
                <w:iCs w:val="0"/>
                <w:sz w:val="22"/>
                <w:szCs w:val="22"/>
                <w:rtl/>
              </w:rPr>
              <w:t>پائو</w:t>
            </w:r>
            <w:r w:rsidRPr="00775583">
              <w:rPr>
                <w:rStyle w:val="FontStyle85"/>
                <w:rFonts w:ascii="MB Lateefi" w:hAnsi="MB Lateefi" w:cs="MB Lateefi" w:hint="cs"/>
                <w:b/>
                <w:i w:val="0"/>
                <w:iCs w:val="0"/>
                <w:sz w:val="22"/>
                <w:szCs w:val="22"/>
                <w:rtl/>
              </w:rPr>
              <w:t>ڊ</w:t>
            </w:r>
            <w:r w:rsidRPr="00775583">
              <w:rPr>
                <w:rStyle w:val="FontStyle85"/>
                <w:rFonts w:ascii="MB Lateefi" w:hAnsi="MB Lateefi" w:cs="MB Lateefi" w:hint="eastAsia"/>
                <w:b/>
                <w:i w:val="0"/>
                <w:iCs w:val="0"/>
                <w:sz w:val="22"/>
                <w:szCs w:val="22"/>
                <w:rtl/>
              </w:rPr>
              <w:t>ر</w:t>
            </w:r>
            <w:r w:rsidRPr="00775583">
              <w:rPr>
                <w:rStyle w:val="FontStyle85"/>
                <w:rFonts w:ascii="MB Lateefi" w:hAnsi="MB Lateefi" w:cs="MB Lateefi"/>
                <w:b/>
                <w:i w:val="0"/>
                <w:iCs w:val="0"/>
                <w:sz w:val="22"/>
                <w:szCs w:val="22"/>
                <w:rtl/>
              </w:rPr>
              <w:t xml:space="preserve">/ملائم </w:t>
            </w:r>
            <w:r w:rsidRPr="00775583">
              <w:rPr>
                <w:rStyle w:val="FontStyle85"/>
                <w:rFonts w:ascii="MB Lateefi" w:hAnsi="MB Lateefi" w:cs="MB Lateefi" w:hint="eastAsia"/>
                <w:b/>
                <w:i w:val="0"/>
                <w:iCs w:val="0"/>
                <w:sz w:val="22"/>
                <w:szCs w:val="22"/>
                <w:rtl/>
              </w:rPr>
              <w:t>چيز</w:t>
            </w:r>
            <w:r w:rsidRPr="00775583">
              <w:rPr>
                <w:rStyle w:val="FontStyle85"/>
                <w:rFonts w:ascii="MB Lateefi" w:hAnsi="MB Lateefi" w:cs="MB Lateefi"/>
                <w:b/>
                <w:i w:val="0"/>
                <w:iCs w:val="0"/>
                <w:sz w:val="22"/>
                <w:szCs w:val="22"/>
                <w:rtl/>
              </w:rPr>
              <w:t xml:space="preserve">/ </w:t>
            </w:r>
            <w:r w:rsidRPr="00775583">
              <w:rPr>
                <w:rStyle w:val="FontStyle85"/>
                <w:rFonts w:ascii="MB Lateefi" w:hAnsi="MB Lateefi" w:cs="MB Lateefi" w:hint="eastAsia"/>
                <w:b/>
                <w:i w:val="0"/>
                <w:iCs w:val="0"/>
                <w:sz w:val="22"/>
                <w:szCs w:val="22"/>
                <w:rtl/>
              </w:rPr>
              <w:t>پيس</w:t>
            </w:r>
            <w:r w:rsidRPr="00775583">
              <w:rPr>
                <w:rStyle w:val="FontStyle85"/>
                <w:rFonts w:ascii="MB Lateefi" w:hAnsi="MB Lateefi" w:cs="MB Lateefi" w:hint="cs"/>
                <w:b/>
                <w:i w:val="0"/>
                <w:iCs w:val="0"/>
                <w:sz w:val="22"/>
                <w:szCs w:val="22"/>
                <w:rtl/>
              </w:rPr>
              <w:t>ٽ</w:t>
            </w:r>
            <w:r w:rsidRPr="00775583">
              <w:rPr>
                <w:rFonts w:ascii="MB Lateefi" w:eastAsiaTheme="minorHAnsi" w:hAnsi="MB Lateefi" w:cs="MB Lateefi"/>
                <w:sz w:val="22"/>
                <w:szCs w:val="22"/>
                <w:rtl/>
                <w:lang w:bidi="fa-IR"/>
              </w:rPr>
              <w:t xml:space="preserve"> موجود آهي؟</w:t>
            </w:r>
          </w:p>
        </w:tc>
        <w:tc>
          <w:tcPr>
            <w:tcW w:w="4682" w:type="dxa"/>
          </w:tcPr>
          <w:p w14:paraId="1B57C4FE"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موجود آهي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1</w:t>
            </w:r>
          </w:p>
          <w:p w14:paraId="112D169F"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موجود نه</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tl/>
              </w:rPr>
              <w:t>آهي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2</w:t>
            </w:r>
          </w:p>
          <w:p w14:paraId="09C99D25"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Change w:id="1641" w:author="Iqbal Ameerali" w:date="2020-10-08T11:45:00Z">
                  <w:rPr>
                    <w:rStyle w:val="FontStyle85"/>
                    <w:rFonts w:ascii="MB Lateefi" w:hAnsi="MB Lateefi" w:cs="MB Lateefi" w:hint="eastAsia"/>
                    <w:b/>
                    <w:i w:val="0"/>
                    <w:iCs w:val="0"/>
                    <w:sz w:val="20"/>
                    <w:szCs w:val="20"/>
                    <w:highlight w:val="yellow"/>
                    <w:rtl/>
                  </w:rPr>
                </w:rPrChange>
              </w:rPr>
              <w:t>نه،</w:t>
            </w:r>
            <w:r w:rsidRPr="00775583">
              <w:rPr>
                <w:rStyle w:val="FontStyle85"/>
                <w:rFonts w:ascii="MB Lateefi" w:hAnsi="MB Lateefi" w:cs="MB Lateefi"/>
                <w:b/>
                <w:i w:val="0"/>
                <w:iCs w:val="0"/>
                <w:sz w:val="20"/>
                <w:szCs w:val="20"/>
                <w:rtl/>
                <w:rPrChange w:id="1642"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eastAsia"/>
                <w:b/>
                <w:i w:val="0"/>
                <w:iCs w:val="0"/>
                <w:sz w:val="20"/>
                <w:szCs w:val="20"/>
                <w:rtl/>
                <w:rPrChange w:id="1643" w:author="Iqbal Ameerali" w:date="2020-10-08T11:45:00Z">
                  <w:rPr>
                    <w:rStyle w:val="FontStyle85"/>
                    <w:rFonts w:ascii="MB Lateefi" w:hAnsi="MB Lateefi" w:cs="MB Lateefi" w:hint="eastAsia"/>
                    <w:b/>
                    <w:i w:val="0"/>
                    <w:iCs w:val="0"/>
                    <w:sz w:val="20"/>
                    <w:szCs w:val="20"/>
                    <w:highlight w:val="yellow"/>
                    <w:rtl/>
                  </w:rPr>
                </w:rPrChange>
              </w:rPr>
              <w:t>نه</w:t>
            </w:r>
            <w:r w:rsidRPr="00775583">
              <w:rPr>
                <w:rStyle w:val="FontStyle85"/>
                <w:rFonts w:ascii="MB Lateefi" w:hAnsi="MB Lateefi" w:cs="MB Lateefi"/>
                <w:b/>
                <w:i w:val="0"/>
                <w:iCs w:val="0"/>
                <w:sz w:val="20"/>
                <w:szCs w:val="20"/>
                <w:rtl/>
                <w:rPrChange w:id="1644" w:author="Iqbal Ameerali" w:date="2020-10-08T11:45:00Z">
                  <w:rPr>
                    <w:rStyle w:val="FontStyle85"/>
                    <w:rFonts w:ascii="MB Lateefi" w:hAnsi="MB Lateefi" w:cs="MB Lateefi"/>
                    <w:b/>
                    <w:i w:val="0"/>
                    <w:iCs w:val="0"/>
                    <w:sz w:val="20"/>
                    <w:szCs w:val="20"/>
                    <w:highlight w:val="yellow"/>
                    <w:rtl/>
                  </w:rPr>
                </w:rPrChange>
              </w:rPr>
              <w:t xml:space="preserve"> </w:t>
            </w:r>
            <w:r w:rsidRPr="00775583">
              <w:rPr>
                <w:rStyle w:val="FontStyle85"/>
                <w:rFonts w:ascii="MB Lateefi" w:hAnsi="MB Lateefi" w:cs="MB Lateefi" w:hint="cs"/>
                <w:b/>
                <w:i w:val="0"/>
                <w:iCs w:val="0"/>
                <w:sz w:val="20"/>
                <w:szCs w:val="20"/>
                <w:rtl/>
                <w:rPrChange w:id="1645" w:author="Iqbal Ameerali" w:date="2020-10-08T11:45:00Z">
                  <w:rPr>
                    <w:rStyle w:val="FontStyle85"/>
                    <w:rFonts w:ascii="MB Lateefi" w:hAnsi="MB Lateefi" w:cs="MB Lateefi" w:hint="cs"/>
                    <w:b/>
                    <w:i w:val="0"/>
                    <w:iCs w:val="0"/>
                    <w:sz w:val="20"/>
                    <w:szCs w:val="20"/>
                    <w:highlight w:val="yellow"/>
                    <w:rtl/>
                  </w:rPr>
                </w:rPrChange>
              </w:rPr>
              <w:t>ڏٺ</w:t>
            </w:r>
            <w:r w:rsidRPr="00775583">
              <w:rPr>
                <w:rStyle w:val="FontStyle85"/>
                <w:rFonts w:ascii="MB Lateefi" w:hAnsi="MB Lateefi" w:cs="MB Lateefi" w:hint="eastAsia"/>
                <w:b/>
                <w:i w:val="0"/>
                <w:iCs w:val="0"/>
                <w:sz w:val="20"/>
                <w:szCs w:val="20"/>
                <w:rtl/>
                <w:rPrChange w:id="1646" w:author="Iqbal Ameerali" w:date="2020-10-08T11:45:00Z">
                  <w:rPr>
                    <w:rStyle w:val="FontStyle85"/>
                    <w:rFonts w:ascii="MB Lateefi" w:hAnsi="MB Lateefi" w:cs="MB Lateefi" w:hint="eastAsia"/>
                    <w:b/>
                    <w:i w:val="0"/>
                    <w:iCs w:val="0"/>
                    <w:sz w:val="20"/>
                    <w:szCs w:val="20"/>
                    <w:highlight w:val="yellow"/>
                    <w:rtl/>
                  </w:rPr>
                </w:rPrChange>
              </w:rPr>
              <w:t>و</w:t>
            </w:r>
            <w:r w:rsidRPr="00775583">
              <w:rPr>
                <w:rStyle w:val="FontStyle85"/>
                <w:rFonts w:ascii="MB Lateefi" w:hAnsi="MB Lateefi" w:cs="MB Lateefi"/>
                <w:b/>
                <w:i w:val="0"/>
                <w:iCs w:val="0"/>
                <w:sz w:val="20"/>
                <w:szCs w:val="20"/>
                <w:rtl/>
                <w:lang w:bidi="sd-Arab-PK"/>
                <w:rPrChange w:id="1647" w:author="Iqbal Ameerali" w:date="2020-10-08T11:45:00Z">
                  <w:rPr>
                    <w:rStyle w:val="FontStyle85"/>
                    <w:rFonts w:ascii="MB Lateefi" w:hAnsi="MB Lateefi" w:cs="MB Lateefi"/>
                    <w:b/>
                    <w:i w:val="0"/>
                    <w:iCs w:val="0"/>
                    <w:sz w:val="20"/>
                    <w:szCs w:val="20"/>
                    <w:highlight w:val="yellow"/>
                    <w:rtl/>
                    <w:lang w:bidi="sd-Arab-PK"/>
                  </w:rPr>
                </w:rPrChange>
              </w:rPr>
              <w:t xml:space="preserve"> </w:t>
            </w:r>
            <w:r w:rsidRPr="00775583">
              <w:rPr>
                <w:rStyle w:val="FontStyle85"/>
                <w:rFonts w:ascii="MB Lateefi" w:hAnsi="MB Lateefi" w:cs="MB Lateefi"/>
                <w:b/>
                <w:i w:val="0"/>
                <w:iCs w:val="0"/>
                <w:sz w:val="20"/>
                <w:szCs w:val="20"/>
                <w:rPrChange w:id="1648" w:author="Iqbal Ameerali" w:date="2020-10-08T11:45:00Z">
                  <w:rPr>
                    <w:rStyle w:val="FontStyle85"/>
                    <w:rFonts w:ascii="MB Lateefi" w:hAnsi="MB Lateefi" w:cs="MB Lateefi"/>
                    <w:b/>
                    <w:i w:val="0"/>
                    <w:iCs w:val="0"/>
                    <w:sz w:val="20"/>
                    <w:szCs w:val="20"/>
                    <w:highlight w:val="yellow"/>
                  </w:rPr>
                </w:rPrChange>
              </w:rPr>
              <w:tab/>
            </w:r>
            <w:r w:rsidRPr="00775583">
              <w:rPr>
                <w:rStyle w:val="FontStyle85"/>
                <w:rFonts w:ascii="MB Lateefi" w:hAnsi="MB Lateefi" w:cs="MB Lateefi"/>
                <w:b/>
                <w:i w:val="0"/>
                <w:iCs w:val="0"/>
                <w:sz w:val="20"/>
                <w:szCs w:val="20"/>
                <w:rtl/>
                <w:lang w:bidi="sd-Arab-PK"/>
                <w:rPrChange w:id="1649" w:author="Iqbal Ameerali" w:date="2020-10-08T11:45:00Z">
                  <w:rPr>
                    <w:rStyle w:val="FontStyle85"/>
                    <w:rFonts w:ascii="MB Lateefi" w:hAnsi="MB Lateefi" w:cs="MB Lateefi"/>
                    <w:b/>
                    <w:i w:val="0"/>
                    <w:iCs w:val="0"/>
                    <w:sz w:val="20"/>
                    <w:szCs w:val="20"/>
                    <w:highlight w:val="yellow"/>
                    <w:rtl/>
                    <w:lang w:bidi="sd-Arab-PK"/>
                  </w:rPr>
                </w:rPrChange>
              </w:rPr>
              <w:t>3</w:t>
            </w:r>
            <w:r w:rsidRPr="00775583">
              <w:rPr>
                <w:rStyle w:val="FontStyle85"/>
                <w:rFonts w:ascii="MB Lateefi" w:hAnsi="MB Lateefi" w:cs="MB Lateefi" w:hint="cs"/>
                <w:b/>
                <w:i w:val="0"/>
                <w:iCs w:val="0"/>
                <w:sz w:val="20"/>
                <w:szCs w:val="20"/>
                <w:rtl/>
              </w:rPr>
              <w:t xml:space="preserve"> </w:t>
            </w:r>
          </w:p>
        </w:tc>
        <w:tc>
          <w:tcPr>
            <w:tcW w:w="1167" w:type="dxa"/>
            <w:vAlign w:val="center"/>
          </w:tcPr>
          <w:p w14:paraId="169E3D94" w14:textId="1465D147" w:rsidR="00C92761" w:rsidRPr="0001555D" w:rsidRDefault="00C92761" w:rsidP="00C92761">
            <w:pPr>
              <w:tabs>
                <w:tab w:val="left" w:pos="6330"/>
              </w:tabs>
              <w:bidi/>
              <w:jc w:val="center"/>
              <w:rPr>
                <w:rFonts w:ascii="MB Lateefi" w:hAnsi="MB Lateefi" w:cs="MB Lateefi"/>
                <w:sz w:val="16"/>
                <w:szCs w:val="16"/>
                <w:rtl/>
                <w:lang w:bidi="fa-IR"/>
              </w:rPr>
            </w:pPr>
            <w:r w:rsidRPr="00B14A4A">
              <w:rPr>
                <w:rFonts w:ascii="MB Lateefi" w:hAnsi="MB Lateefi" w:cs="MB Lateefi" w:hint="cs"/>
                <w:sz w:val="16"/>
                <w:szCs w:val="16"/>
                <w:rtl/>
                <w:lang w:bidi="fa-IR"/>
              </w:rPr>
              <w:t xml:space="preserve">جيڪڏھن نه ته </w:t>
            </w:r>
            <w:r w:rsidR="00705559" w:rsidRPr="00B14A4A">
              <w:rPr>
                <w:rFonts w:cstheme="minorHAnsi"/>
                <w:sz w:val="16"/>
                <w:szCs w:val="16"/>
                <w:lang w:bidi="fa-IR"/>
              </w:rPr>
              <w:t>L5</w:t>
            </w:r>
            <w:r w:rsidR="00705559" w:rsidRPr="00B14A4A">
              <w:rPr>
                <w:rFonts w:ascii="MB Lateefi" w:hAnsi="MB Lateefi" w:cs="MB Lateefi" w:hint="cs"/>
                <w:sz w:val="16"/>
                <w:szCs w:val="16"/>
                <w:rtl/>
                <w:lang w:bidi="sd-Arab-PK"/>
              </w:rPr>
              <w:t xml:space="preserve"> </w:t>
            </w:r>
            <w:r w:rsidRPr="0001555D">
              <w:rPr>
                <w:rFonts w:ascii="MB Lateefi" w:hAnsi="MB Lateefi" w:cs="MB Lateefi" w:hint="cs"/>
                <w:sz w:val="16"/>
                <w:szCs w:val="16"/>
                <w:rtl/>
                <w:lang w:bidi="fa-IR"/>
              </w:rPr>
              <w:t>تي وڃو</w:t>
            </w:r>
          </w:p>
        </w:tc>
      </w:tr>
      <w:tr w:rsidR="00C92761" w:rsidRPr="00775583" w14:paraId="2E3D63B0" w14:textId="77777777" w:rsidTr="007268C1">
        <w:trPr>
          <w:trHeight w:val="1097"/>
          <w:jc w:val="center"/>
        </w:trPr>
        <w:tc>
          <w:tcPr>
            <w:tcW w:w="986" w:type="dxa"/>
            <w:vAlign w:val="center"/>
          </w:tcPr>
          <w:p w14:paraId="40936E79" w14:textId="5DC05199" w:rsidR="00C92761" w:rsidRPr="00775583" w:rsidRDefault="003A07EE" w:rsidP="00C92761">
            <w:pPr>
              <w:tabs>
                <w:tab w:val="left" w:pos="6330"/>
              </w:tabs>
              <w:bidi/>
              <w:jc w:val="center"/>
              <w:rPr>
                <w:rFonts w:cstheme="minorHAnsi"/>
                <w:sz w:val="20"/>
                <w:szCs w:val="20"/>
                <w:lang w:bidi="fa-IR"/>
              </w:rPr>
            </w:pPr>
            <w:r w:rsidRPr="00775583">
              <w:rPr>
                <w:rFonts w:cstheme="minorHAnsi"/>
                <w:sz w:val="20"/>
                <w:szCs w:val="20"/>
                <w:lang w:bidi="fa-IR"/>
              </w:rPr>
              <w:t>L4</w:t>
            </w:r>
          </w:p>
        </w:tc>
        <w:tc>
          <w:tcPr>
            <w:tcW w:w="4860" w:type="dxa"/>
            <w:vAlign w:val="center"/>
          </w:tcPr>
          <w:p w14:paraId="2EA879A2" w14:textId="4A84C4E3" w:rsidR="00C92761" w:rsidRPr="00775583" w:rsidRDefault="00C92761" w:rsidP="001A45BA">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sz w:val="22"/>
                <w:szCs w:val="22"/>
                <w:rtl/>
                <w:lang w:bidi="fa-IR"/>
              </w:rPr>
              <w:t>نو</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sd-Arab-PK"/>
              </w:rPr>
              <w:t>ر</w:t>
            </w:r>
            <w:r w:rsidRPr="00775583">
              <w:rPr>
                <w:rFonts w:ascii="MB Lateefi" w:eastAsiaTheme="minorHAnsi" w:hAnsi="MB Lateefi" w:cs="MB Lateefi"/>
                <w:sz w:val="22"/>
                <w:szCs w:val="22"/>
                <w:rtl/>
                <w:lang w:bidi="fa-IR"/>
              </w:rPr>
              <w:t xml:space="preserve">يوته </w:t>
            </w:r>
            <w:r w:rsidRPr="00775583">
              <w:rPr>
                <w:rFonts w:ascii="MB Lateefi" w:eastAsiaTheme="minorHAnsi" w:hAnsi="MB Lateefi" w:cs="MB Lateefi" w:hint="eastAsia"/>
                <w:sz w:val="22"/>
                <w:szCs w:val="22"/>
                <w:rtl/>
                <w:lang w:bidi="sd-Arab-PK"/>
              </w:rPr>
              <w:t>ه</w:t>
            </w:r>
            <w:r w:rsidRPr="00775583">
              <w:rPr>
                <w:rFonts w:ascii="MB Lateefi" w:eastAsiaTheme="minorHAnsi" w:hAnsi="MB Lateefi" w:cs="MB Lateefi" w:hint="cs"/>
                <w:sz w:val="22"/>
                <w:szCs w:val="22"/>
                <w:rtl/>
                <w:lang w:bidi="sd-Arab-PK"/>
              </w:rPr>
              <w:t>ٿ</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ڌ</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hint="eastAsia"/>
                <w:sz w:val="22"/>
                <w:szCs w:val="22"/>
                <w:rtl/>
                <w:lang w:bidi="fa-IR"/>
              </w:rPr>
              <w:t>ئ</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sd-Arab-PK"/>
              </w:rPr>
              <w:t xml:space="preserve"> واري ج</w:t>
            </w:r>
            <w:r w:rsidRPr="00775583">
              <w:rPr>
                <w:rFonts w:ascii="MB Lateefi" w:eastAsiaTheme="minorHAnsi" w:hAnsi="MB Lateefi" w:cs="MB Lateefi" w:hint="cs"/>
                <w:sz w:val="22"/>
                <w:szCs w:val="22"/>
                <w:rtl/>
                <w:lang w:bidi="sd-Arab-PK"/>
              </w:rPr>
              <w:t>ڳ</w:t>
            </w:r>
            <w:r w:rsidRPr="00775583">
              <w:rPr>
                <w:rFonts w:ascii="MB Lateefi" w:eastAsiaTheme="minorHAnsi" w:hAnsi="MB Lateefi" w:cs="MB Lateefi" w:hint="eastAsia"/>
                <w:sz w:val="22"/>
                <w:szCs w:val="22"/>
                <w:rtl/>
                <w:lang w:bidi="sd-Arab-PK"/>
              </w:rPr>
              <w:t>هه</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sz w:val="22"/>
                <w:szCs w:val="22"/>
                <w:rtl/>
                <w:lang w:bidi="fa-IR"/>
              </w:rPr>
              <w:t>تي</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ڇ</w:t>
            </w:r>
            <w:r w:rsidRPr="00775583">
              <w:rPr>
                <w:rFonts w:ascii="MB Lateefi" w:eastAsiaTheme="minorHAnsi" w:hAnsi="MB Lateefi" w:cs="MB Lateefi" w:hint="eastAsia"/>
                <w:sz w:val="22"/>
                <w:szCs w:val="22"/>
                <w:rtl/>
                <w:lang w:bidi="sd-Arab-PK"/>
              </w:rPr>
              <w:t>ا</w:t>
            </w:r>
            <w:r w:rsidRPr="00775583">
              <w:rPr>
                <w:rFonts w:ascii="MB Lateefi" w:eastAsiaTheme="minorHAnsi" w:hAnsi="MB Lateefi" w:cs="MB Lateefi"/>
                <w:sz w:val="22"/>
                <w:szCs w:val="22"/>
                <w:rtl/>
                <w:lang w:bidi="sd-Arab-PK"/>
              </w:rPr>
              <w:t xml:space="preserve"> موجود </w:t>
            </w:r>
            <w:r w:rsidRPr="00775583">
              <w:rPr>
                <w:rFonts w:ascii="MB Lateefi" w:eastAsiaTheme="minorHAnsi" w:hAnsi="MB Lateefi" w:cs="MB Lateefi" w:hint="eastAsia"/>
                <w:sz w:val="22"/>
                <w:szCs w:val="22"/>
                <w:rtl/>
                <w:lang w:bidi="fa-IR"/>
              </w:rPr>
              <w:t>آهي؟</w:t>
            </w:r>
          </w:p>
        </w:tc>
        <w:tc>
          <w:tcPr>
            <w:tcW w:w="4682" w:type="dxa"/>
          </w:tcPr>
          <w:p w14:paraId="104F0C8D"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43A148C0"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/ملائم </w:t>
            </w:r>
            <w:r w:rsidRPr="00775583">
              <w:rPr>
                <w:rStyle w:val="FontStyle85"/>
                <w:rFonts w:ascii="MB Lateefi" w:hAnsi="MB Lateefi" w:cs="MB Lateefi" w:hint="eastAsia"/>
                <w:b/>
                <w:i w:val="0"/>
                <w:iCs w:val="0"/>
                <w:sz w:val="20"/>
                <w:szCs w:val="20"/>
                <w:rtl/>
              </w:rPr>
              <w:t>چيز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پيس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1D70CB30"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ملائم 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0B2FB753"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رک</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واري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tc>
        <w:tc>
          <w:tcPr>
            <w:tcW w:w="1167" w:type="dxa"/>
            <w:vAlign w:val="center"/>
          </w:tcPr>
          <w:p w14:paraId="4098982F" w14:textId="36074A3A" w:rsidR="00C92761" w:rsidRPr="00775583" w:rsidRDefault="00C92761" w:rsidP="00C92761">
            <w:pPr>
              <w:tabs>
                <w:tab w:val="left" w:pos="6330"/>
              </w:tabs>
              <w:bidi/>
              <w:jc w:val="center"/>
              <w:rPr>
                <w:rFonts w:ascii="MB Lateefi" w:hAnsi="MB Lateefi" w:cs="MB Lateefi"/>
                <w:sz w:val="16"/>
                <w:szCs w:val="16"/>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39132348" w14:textId="0C9944E1" w:rsidR="00C92761" w:rsidRPr="00775583" w:rsidRDefault="003A07EE" w:rsidP="00441BC2">
            <w:pPr>
              <w:tabs>
                <w:tab w:val="left" w:pos="6330"/>
              </w:tabs>
              <w:bidi/>
              <w:jc w:val="center"/>
              <w:rPr>
                <w:rFonts w:ascii="MB Lateefi" w:hAnsi="MB Lateefi" w:cs="MB Lateefi"/>
                <w:sz w:val="16"/>
                <w:szCs w:val="16"/>
                <w:rtl/>
                <w:lang w:bidi="sd-Arab-PK"/>
              </w:rPr>
            </w:pPr>
            <w:r w:rsidRPr="00775583">
              <w:rPr>
                <w:rFonts w:ascii="MB Lateefi" w:hAnsi="MB Lateefi" w:cs="MB Lateefi" w:hint="eastAsia"/>
                <w:sz w:val="16"/>
                <w:szCs w:val="16"/>
                <w:rtl/>
                <w:lang w:bidi="sd-Arab-PK"/>
              </w:rPr>
              <w:t>چ</w:t>
            </w:r>
            <w:r w:rsidR="001C65F8" w:rsidRPr="00775583">
              <w:rPr>
                <w:rFonts w:ascii="MB Lateefi" w:hAnsi="MB Lateefi" w:cs="MB Lateefi" w:hint="eastAsia"/>
                <w:sz w:val="16"/>
                <w:szCs w:val="16"/>
                <w:rtl/>
                <w:lang w:bidi="sd-Arab-PK"/>
              </w:rPr>
              <w:t>ون</w:t>
            </w:r>
            <w:r w:rsidR="001C65F8" w:rsidRPr="00775583">
              <w:rPr>
                <w:rFonts w:ascii="MB Lateefi" w:hAnsi="MB Lateefi" w:cs="MB Lateefi" w:hint="cs"/>
                <w:sz w:val="16"/>
                <w:szCs w:val="16"/>
                <w:rtl/>
                <w:lang w:bidi="sd-Arab-PK"/>
              </w:rPr>
              <w:t>ڊ</w:t>
            </w:r>
            <w:r w:rsidR="001C65F8" w:rsidRPr="00775583">
              <w:rPr>
                <w:rFonts w:ascii="MB Lateefi" w:hAnsi="MB Lateefi" w:cs="MB Lateefi"/>
                <w:sz w:val="16"/>
                <w:szCs w:val="16"/>
                <w:rtl/>
                <w:lang w:bidi="sd-Arab-PK"/>
              </w:rPr>
              <w:t xml:space="preserve"> </w:t>
            </w:r>
            <w:r w:rsidR="001C65F8" w:rsidRPr="00775583">
              <w:rPr>
                <w:rFonts w:ascii="MB Lateefi" w:hAnsi="MB Lateefi" w:cs="MB Lateefi" w:hint="cs"/>
                <w:sz w:val="16"/>
                <w:szCs w:val="16"/>
                <w:rtl/>
                <w:lang w:bidi="sd-Arab-PK"/>
              </w:rPr>
              <w:t>ڪ</w:t>
            </w:r>
            <w:r w:rsidR="001C65F8" w:rsidRPr="00775583">
              <w:rPr>
                <w:rFonts w:ascii="MB Lateefi" w:hAnsi="MB Lateefi" w:cs="MB Lateefi" w:hint="eastAsia"/>
                <w:sz w:val="16"/>
                <w:szCs w:val="16"/>
                <w:rtl/>
                <w:lang w:bidi="sd-Arab-PK"/>
              </w:rPr>
              <w:t>ريو</w:t>
            </w:r>
            <w:r w:rsidR="001C65F8" w:rsidRPr="00775583">
              <w:rPr>
                <w:rFonts w:ascii="MB Lateefi" w:hAnsi="MB Lateefi" w:cs="MB Lateefi"/>
                <w:sz w:val="16"/>
                <w:szCs w:val="16"/>
                <w:rtl/>
                <w:lang w:bidi="sd-Arab-PK"/>
              </w:rPr>
              <w:t xml:space="preserve"> ۽ </w:t>
            </w:r>
            <w:r w:rsidR="001C65F8" w:rsidRPr="00775583">
              <w:rPr>
                <w:rFonts w:cstheme="minorHAnsi"/>
                <w:sz w:val="16"/>
                <w:szCs w:val="16"/>
                <w:lang w:bidi="sd-Arab-PK"/>
              </w:rPr>
              <w:t>L8</w:t>
            </w:r>
            <w:r w:rsidR="001C65F8" w:rsidRPr="00775583">
              <w:rPr>
                <w:rFonts w:ascii="MB Lateefi" w:hAnsi="MB Lateefi" w:cs="MB Lateefi"/>
                <w:sz w:val="16"/>
                <w:szCs w:val="16"/>
                <w:rtl/>
                <w:lang w:bidi="sd-Arab-PK"/>
              </w:rPr>
              <w:t xml:space="preserve"> تي و</w:t>
            </w:r>
            <w:r w:rsidR="001C65F8" w:rsidRPr="00775583">
              <w:rPr>
                <w:rFonts w:ascii="MB Lateefi" w:hAnsi="MB Lateefi" w:cs="MB Lateefi" w:hint="cs"/>
                <w:sz w:val="16"/>
                <w:szCs w:val="16"/>
                <w:rtl/>
                <w:lang w:bidi="sd-Arab-PK"/>
              </w:rPr>
              <w:t>ڃ</w:t>
            </w:r>
            <w:r w:rsidR="001C65F8" w:rsidRPr="00775583">
              <w:rPr>
                <w:rFonts w:ascii="MB Lateefi" w:hAnsi="MB Lateefi" w:cs="MB Lateefi" w:hint="eastAsia"/>
                <w:sz w:val="16"/>
                <w:szCs w:val="16"/>
                <w:rtl/>
                <w:lang w:bidi="sd-Arab-PK"/>
              </w:rPr>
              <w:t>و</w:t>
            </w:r>
          </w:p>
        </w:tc>
      </w:tr>
      <w:tr w:rsidR="00C92761" w:rsidRPr="00775583" w14:paraId="6DA7B067" w14:textId="77777777" w:rsidTr="007268C1">
        <w:trPr>
          <w:jc w:val="center"/>
        </w:trPr>
        <w:tc>
          <w:tcPr>
            <w:tcW w:w="986" w:type="dxa"/>
            <w:vAlign w:val="center"/>
          </w:tcPr>
          <w:p w14:paraId="04262B50" w14:textId="1FF419DC" w:rsidR="00C92761" w:rsidRPr="00775583" w:rsidRDefault="001C65F8" w:rsidP="00C92761">
            <w:pPr>
              <w:tabs>
                <w:tab w:val="left" w:pos="6330"/>
              </w:tabs>
              <w:bidi/>
              <w:jc w:val="center"/>
              <w:rPr>
                <w:rFonts w:cstheme="minorHAnsi"/>
                <w:sz w:val="20"/>
                <w:szCs w:val="20"/>
                <w:lang w:bidi="fa-IR"/>
              </w:rPr>
            </w:pPr>
            <w:r w:rsidRPr="00775583">
              <w:rPr>
                <w:rFonts w:cstheme="minorHAnsi"/>
                <w:sz w:val="20"/>
                <w:szCs w:val="20"/>
                <w:lang w:bidi="fa-IR"/>
              </w:rPr>
              <w:t>L5</w:t>
            </w:r>
          </w:p>
        </w:tc>
        <w:tc>
          <w:tcPr>
            <w:tcW w:w="4860" w:type="dxa"/>
            <w:vAlign w:val="center"/>
          </w:tcPr>
          <w:p w14:paraId="47583D68"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ڇ</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sz w:val="22"/>
                <w:szCs w:val="22"/>
                <w:rtl/>
                <w:lang w:bidi="sd-Arab-PK"/>
              </w:rPr>
              <w:t xml:space="preserve"> توهان و</w:t>
            </w:r>
            <w:r w:rsidRPr="00775583">
              <w:rPr>
                <w:rFonts w:ascii="MB Lateefi" w:eastAsiaTheme="minorHAnsi" w:hAnsi="MB Lateefi" w:cs="MB Lateefi" w:hint="cs"/>
                <w:sz w:val="22"/>
                <w:szCs w:val="22"/>
                <w:rtl/>
                <w:lang w:bidi="sd-Arab-PK"/>
              </w:rPr>
              <w:t>ٽ</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fa-IR"/>
              </w:rPr>
              <w:t>ھ</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hint="eastAsia"/>
                <w:sz w:val="22"/>
                <w:szCs w:val="22"/>
                <w:rtl/>
                <w:lang w:bidi="fa-IR"/>
              </w:rPr>
              <w:t>وئ</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sz w:val="22"/>
                <w:szCs w:val="22"/>
                <w:rtl/>
                <w:lang w:bidi="sd-Arab-PK"/>
              </w:rPr>
              <w:t xml:space="preserve"> لاءِ</w:t>
            </w:r>
            <w:r w:rsidRPr="00775583">
              <w:rPr>
                <w:rFonts w:ascii="MB Lateefi" w:eastAsiaTheme="minorHAnsi" w:hAnsi="MB Lateefi" w:cs="MB Lateefi"/>
                <w:sz w:val="22"/>
                <w:szCs w:val="22"/>
                <w:rtl/>
                <w:lang w:bidi="fa-IR"/>
              </w:rPr>
              <w:t xml:space="preserve"> صاب</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w:t>
            </w:r>
            <w:r w:rsidRPr="00775583">
              <w:rPr>
                <w:rStyle w:val="FontStyle85"/>
                <w:rFonts w:ascii="MB Lateefi" w:hAnsi="MB Lateefi" w:cs="MB Lateefi"/>
                <w:b/>
                <w:i w:val="0"/>
                <w:iCs w:val="0"/>
                <w:sz w:val="22"/>
                <w:szCs w:val="22"/>
                <w:rtl/>
              </w:rPr>
              <w:t xml:space="preserve"> </w:t>
            </w:r>
            <w:r w:rsidRPr="00775583">
              <w:rPr>
                <w:rFonts w:ascii="MB Lateefi" w:eastAsiaTheme="minorHAnsi" w:hAnsi="MB Lateefi" w:cs="MB Lateefi" w:hint="eastAsia"/>
                <w:sz w:val="22"/>
                <w:szCs w:val="22"/>
                <w:rtl/>
                <w:lang w:bidi="fa-IR"/>
              </w:rPr>
              <w:t>رک</w:t>
            </w:r>
            <w:r w:rsidRPr="00775583">
              <w:rPr>
                <w:rFonts w:ascii="MB Lateefi" w:eastAsiaTheme="minorHAnsi" w:hAnsi="MB Lateefi" w:cs="MB Lateefi"/>
                <w:sz w:val="22"/>
                <w:szCs w:val="22"/>
                <w:rtl/>
                <w:lang w:bidi="fa-IR"/>
              </w:rPr>
              <w:t xml:space="preserve"> / م</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 واري </w:t>
            </w:r>
            <w:r w:rsidRPr="00775583">
              <w:rPr>
                <w:rStyle w:val="FontStyle85"/>
                <w:rFonts w:ascii="MB Lateefi" w:hAnsi="MB Lateefi" w:cs="MB Lateefi"/>
                <w:b/>
                <w:i w:val="0"/>
                <w:iCs w:val="0"/>
                <w:sz w:val="22"/>
                <w:szCs w:val="22"/>
                <w:rtl/>
              </w:rPr>
              <w:t>/</w:t>
            </w:r>
            <w:r w:rsidRPr="00775583">
              <w:rPr>
                <w:rFonts w:ascii="MB Lateefi" w:eastAsiaTheme="minorHAnsi" w:hAnsi="MB Lateefi" w:cs="MB Lateefi"/>
                <w:sz w:val="22"/>
                <w:szCs w:val="22"/>
                <w:rtl/>
                <w:lang w:bidi="fa-IR"/>
              </w:rPr>
              <w:t xml:space="preserve"> </w:t>
            </w:r>
            <w:r w:rsidRPr="00775583">
              <w:rPr>
                <w:rStyle w:val="FontStyle85"/>
                <w:rFonts w:ascii="MB Lateefi" w:hAnsi="MB Lateefi" w:cs="MB Lateefi"/>
                <w:b/>
                <w:i w:val="0"/>
                <w:iCs w:val="0"/>
                <w:sz w:val="22"/>
                <w:szCs w:val="22"/>
                <w:rtl/>
              </w:rPr>
              <w:t>پائو</w:t>
            </w:r>
            <w:r w:rsidRPr="00775583">
              <w:rPr>
                <w:rStyle w:val="FontStyle85"/>
                <w:rFonts w:ascii="MB Lateefi" w:hAnsi="MB Lateefi" w:cs="MB Lateefi" w:hint="cs"/>
                <w:b/>
                <w:i w:val="0"/>
                <w:iCs w:val="0"/>
                <w:sz w:val="22"/>
                <w:szCs w:val="22"/>
                <w:rtl/>
              </w:rPr>
              <w:t>ڊ</w:t>
            </w:r>
            <w:r w:rsidRPr="00775583">
              <w:rPr>
                <w:rStyle w:val="FontStyle85"/>
                <w:rFonts w:ascii="MB Lateefi" w:hAnsi="MB Lateefi" w:cs="MB Lateefi" w:hint="eastAsia"/>
                <w:b/>
                <w:i w:val="0"/>
                <w:iCs w:val="0"/>
                <w:sz w:val="22"/>
                <w:szCs w:val="22"/>
                <w:rtl/>
              </w:rPr>
              <w:t>ر</w:t>
            </w:r>
            <w:r w:rsidRPr="00775583">
              <w:rPr>
                <w:rStyle w:val="FontStyle85"/>
                <w:rFonts w:ascii="MB Lateefi" w:hAnsi="MB Lateefi" w:cs="MB Lateefi"/>
                <w:b/>
                <w:i w:val="0"/>
                <w:iCs w:val="0"/>
                <w:sz w:val="22"/>
                <w:szCs w:val="22"/>
                <w:rtl/>
              </w:rPr>
              <w:t xml:space="preserve">/ملائم </w:t>
            </w:r>
            <w:r w:rsidRPr="00775583">
              <w:rPr>
                <w:rStyle w:val="FontStyle85"/>
                <w:rFonts w:ascii="MB Lateefi" w:hAnsi="MB Lateefi" w:cs="MB Lateefi" w:hint="eastAsia"/>
                <w:b/>
                <w:i w:val="0"/>
                <w:iCs w:val="0"/>
                <w:sz w:val="22"/>
                <w:szCs w:val="22"/>
                <w:rtl/>
              </w:rPr>
              <w:t>چيز</w:t>
            </w:r>
            <w:r w:rsidRPr="00775583">
              <w:rPr>
                <w:rStyle w:val="FontStyle85"/>
                <w:rFonts w:ascii="MB Lateefi" w:hAnsi="MB Lateefi" w:cs="MB Lateefi"/>
                <w:b/>
                <w:i w:val="0"/>
                <w:iCs w:val="0"/>
                <w:sz w:val="22"/>
                <w:szCs w:val="22"/>
                <w:rtl/>
              </w:rPr>
              <w:t xml:space="preserve">/ </w:t>
            </w:r>
            <w:r w:rsidRPr="00775583">
              <w:rPr>
                <w:rStyle w:val="FontStyle85"/>
                <w:rFonts w:ascii="MB Lateefi" w:hAnsi="MB Lateefi" w:cs="MB Lateefi" w:hint="eastAsia"/>
                <w:b/>
                <w:i w:val="0"/>
                <w:iCs w:val="0"/>
                <w:sz w:val="22"/>
                <w:szCs w:val="22"/>
                <w:rtl/>
              </w:rPr>
              <w:t>پيس</w:t>
            </w:r>
            <w:r w:rsidRPr="00775583">
              <w:rPr>
                <w:rStyle w:val="FontStyle85"/>
                <w:rFonts w:ascii="MB Lateefi" w:hAnsi="MB Lateefi" w:cs="MB Lateefi" w:hint="cs"/>
                <w:b/>
                <w:i w:val="0"/>
                <w:iCs w:val="0"/>
                <w:sz w:val="22"/>
                <w:szCs w:val="22"/>
                <w:rtl/>
              </w:rPr>
              <w:t>ٽ</w:t>
            </w:r>
            <w:r w:rsidRPr="00775583">
              <w:rPr>
                <w:rFonts w:ascii="MB Lateefi" w:eastAsiaTheme="minorHAnsi" w:hAnsi="MB Lateefi" w:cs="MB Lateefi"/>
                <w:sz w:val="22"/>
                <w:szCs w:val="22"/>
                <w:rtl/>
                <w:lang w:bidi="fa-IR"/>
              </w:rPr>
              <w:t xml:space="preserve"> موجود </w:t>
            </w:r>
            <w:r w:rsidRPr="00775583">
              <w:rPr>
                <w:rFonts w:ascii="MB Lateefi" w:eastAsiaTheme="minorHAnsi" w:hAnsi="MB Lateefi" w:cs="MB Lateefi" w:hint="eastAsia"/>
                <w:sz w:val="22"/>
                <w:szCs w:val="22"/>
                <w:rtl/>
                <w:lang w:bidi="sd-Arab-PK"/>
              </w:rPr>
              <w:t>آهي</w:t>
            </w:r>
            <w:r w:rsidRPr="00775583">
              <w:rPr>
                <w:rFonts w:ascii="MB Lateefi" w:eastAsiaTheme="minorHAnsi" w:hAnsi="MB Lateefi" w:cs="MB Lateefi" w:hint="eastAsia"/>
                <w:sz w:val="22"/>
                <w:szCs w:val="22"/>
                <w:rtl/>
                <w:lang w:bidi="fa-IR"/>
              </w:rPr>
              <w:t>؟</w:t>
            </w:r>
          </w:p>
        </w:tc>
        <w:tc>
          <w:tcPr>
            <w:tcW w:w="4682" w:type="dxa"/>
          </w:tcPr>
          <w:p w14:paraId="1F38921B"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1A4C83A" w14:textId="2C8AEC08" w:rsidR="00C92761" w:rsidRPr="00775583" w:rsidRDefault="00C92761" w:rsidP="006226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tc>
        <w:tc>
          <w:tcPr>
            <w:tcW w:w="1167" w:type="dxa"/>
            <w:vAlign w:val="center"/>
          </w:tcPr>
          <w:p w14:paraId="49A22D11" w14:textId="74ACCBC0" w:rsidR="00C92761" w:rsidRPr="00775583" w:rsidRDefault="00C92761" w:rsidP="00C92761">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62267B" w:rsidRPr="00775583">
              <w:rPr>
                <w:rFonts w:cstheme="minorHAnsi"/>
                <w:sz w:val="16"/>
                <w:szCs w:val="16"/>
                <w:lang w:bidi="fa-IR"/>
              </w:rPr>
              <w:t>L8</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C92761" w:rsidRPr="00775583" w14:paraId="5F4E68E2" w14:textId="77777777" w:rsidTr="007268C1">
        <w:trPr>
          <w:jc w:val="center"/>
        </w:trPr>
        <w:tc>
          <w:tcPr>
            <w:tcW w:w="986" w:type="dxa"/>
            <w:vAlign w:val="center"/>
          </w:tcPr>
          <w:p w14:paraId="55274758" w14:textId="10F17828" w:rsidR="00C92761" w:rsidRPr="00775583" w:rsidRDefault="0062267B" w:rsidP="00C92761">
            <w:pPr>
              <w:tabs>
                <w:tab w:val="left" w:pos="6330"/>
              </w:tabs>
              <w:bidi/>
              <w:jc w:val="center"/>
              <w:rPr>
                <w:rFonts w:cstheme="minorHAnsi"/>
                <w:sz w:val="20"/>
                <w:szCs w:val="20"/>
                <w:rtl/>
                <w:lang w:bidi="fa-IR"/>
              </w:rPr>
            </w:pPr>
            <w:r w:rsidRPr="00775583">
              <w:rPr>
                <w:rFonts w:cstheme="minorHAnsi"/>
                <w:sz w:val="20"/>
                <w:szCs w:val="20"/>
                <w:lang w:bidi="fa-IR"/>
              </w:rPr>
              <w:t>L6</w:t>
            </w:r>
          </w:p>
        </w:tc>
        <w:tc>
          <w:tcPr>
            <w:tcW w:w="4860" w:type="dxa"/>
            <w:vAlign w:val="center"/>
          </w:tcPr>
          <w:p w14:paraId="5EE8D269" w14:textId="1D87766C"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ڇ</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rtl/>
                <w:lang w:bidi="fa-IR"/>
              </w:rPr>
              <w:t xml:space="preserve"> توھان مون کي </w:t>
            </w:r>
            <w:r w:rsidRPr="00775583">
              <w:rPr>
                <w:rFonts w:ascii="MB Lateefi" w:eastAsiaTheme="minorHAnsi" w:hAnsi="MB Lateefi" w:cs="MB Lateefi" w:hint="eastAsia"/>
                <w:sz w:val="22"/>
                <w:szCs w:val="22"/>
                <w:rtl/>
                <w:lang w:bidi="sd-Arab-PK"/>
              </w:rPr>
              <w:t>اهو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يکاري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سگھو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hint="eastAsia"/>
                <w:sz w:val="22"/>
                <w:szCs w:val="22"/>
                <w:rtl/>
                <w:lang w:bidi="fa-IR"/>
              </w:rPr>
              <w:t>ا؟</w:t>
            </w:r>
          </w:p>
        </w:tc>
        <w:tc>
          <w:tcPr>
            <w:tcW w:w="4682" w:type="dxa"/>
          </w:tcPr>
          <w:p w14:paraId="24DCDF03"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86439E6" w14:textId="5024A184"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tc>
        <w:tc>
          <w:tcPr>
            <w:tcW w:w="1167" w:type="dxa"/>
            <w:vAlign w:val="center"/>
          </w:tcPr>
          <w:p w14:paraId="480E1528" w14:textId="163A5894" w:rsidR="00C92761" w:rsidRPr="00775583" w:rsidRDefault="00A43B97" w:rsidP="00C92761">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Pr="00775583">
              <w:rPr>
                <w:rFonts w:cstheme="minorHAnsi"/>
                <w:sz w:val="16"/>
                <w:szCs w:val="16"/>
                <w:lang w:bidi="fa-IR"/>
              </w:rPr>
              <w:t>L8</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C92761" w:rsidRPr="00775583" w14:paraId="57FEC5A6" w14:textId="77777777" w:rsidTr="007268C1">
        <w:trPr>
          <w:jc w:val="center"/>
        </w:trPr>
        <w:tc>
          <w:tcPr>
            <w:tcW w:w="986" w:type="dxa"/>
            <w:vAlign w:val="center"/>
          </w:tcPr>
          <w:p w14:paraId="5E1A9FA2" w14:textId="00812367" w:rsidR="00C92761" w:rsidRPr="00775583" w:rsidRDefault="00A43B97" w:rsidP="00C92761">
            <w:pPr>
              <w:tabs>
                <w:tab w:val="left" w:pos="6330"/>
              </w:tabs>
              <w:bidi/>
              <w:jc w:val="center"/>
              <w:rPr>
                <w:rFonts w:cstheme="minorHAnsi"/>
                <w:sz w:val="20"/>
                <w:szCs w:val="20"/>
                <w:rtl/>
                <w:lang w:bidi="fa-IR"/>
              </w:rPr>
            </w:pPr>
            <w:r w:rsidRPr="00775583">
              <w:rPr>
                <w:rFonts w:cstheme="minorHAnsi"/>
                <w:sz w:val="20"/>
                <w:szCs w:val="20"/>
                <w:lang w:bidi="fa-IR"/>
              </w:rPr>
              <w:t>L7</w:t>
            </w:r>
          </w:p>
        </w:tc>
        <w:tc>
          <w:tcPr>
            <w:tcW w:w="4860" w:type="dxa"/>
            <w:vAlign w:val="center"/>
          </w:tcPr>
          <w:p w14:paraId="2BE0ADC8"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775583">
              <w:rPr>
                <w:rFonts w:ascii="MB Lateefi" w:eastAsiaTheme="minorHAnsi" w:hAnsi="MB Lateefi" w:cs="MB Lateefi" w:hint="eastAsia"/>
                <w:sz w:val="22"/>
                <w:szCs w:val="22"/>
                <w:rtl/>
                <w:lang w:bidi="sd-Arab-PK"/>
              </w:rPr>
              <w:t>پنهجو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fa-IR"/>
              </w:rPr>
              <w:t>مشاھدو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نو</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ريو</w:t>
            </w:r>
          </w:p>
          <w:p w14:paraId="3E6AFB85" w14:textId="3603F0D8" w:rsidR="00087829" w:rsidRPr="00775583" w:rsidRDefault="00087829" w:rsidP="00087829">
            <w:pPr>
              <w:pStyle w:val="Style39"/>
              <w:widowControl/>
              <w:bidi/>
              <w:spacing w:line="240" w:lineRule="auto"/>
              <w:ind w:left="5" w:hanging="5"/>
              <w:jc w:val="center"/>
              <w:rPr>
                <w:rFonts w:ascii="MB Lateefi" w:eastAsiaTheme="minorHAnsi" w:hAnsi="MB Lateefi" w:cs="MB Lateefi"/>
                <w:sz w:val="22"/>
                <w:szCs w:val="22"/>
                <w:rtl/>
                <w:lang w:bidi="fa-IR"/>
              </w:rPr>
            </w:pPr>
            <w:r w:rsidRPr="00775583">
              <w:rPr>
                <w:rFonts w:ascii="MB Lateefi" w:hAnsi="MB Lateefi" w:cs="MB Lateefi"/>
                <w:sz w:val="16"/>
                <w:szCs w:val="16"/>
                <w:lang w:bidi="fa-IR"/>
              </w:rPr>
              <w:t>)</w:t>
            </w:r>
            <w:r w:rsidRPr="00775583">
              <w:rPr>
                <w:rFonts w:ascii="MB Lateefi" w:hAnsi="MB Lateefi" w:cs="MB Lateefi" w:hint="eastAsia"/>
                <w:sz w:val="22"/>
                <w:szCs w:val="22"/>
                <w:rtl/>
                <w:lang w:bidi="fa-IR"/>
              </w:rPr>
              <w:t>ه</w:t>
            </w:r>
            <w:r w:rsidRPr="00775583">
              <w:rPr>
                <w:rFonts w:ascii="MB Lateefi" w:hAnsi="MB Lateefi" w:cs="MB Lateefi" w:hint="cs"/>
                <w:sz w:val="22"/>
                <w:szCs w:val="22"/>
                <w:rtl/>
                <w:lang w:bidi="fa-IR"/>
              </w:rPr>
              <w:t>ڪ</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کان</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و</w:t>
            </w:r>
            <w:r w:rsidRPr="00775583">
              <w:rPr>
                <w:rFonts w:ascii="MB Lateefi" w:hAnsi="MB Lateefi" w:cs="MB Lateefi" w:hint="cs"/>
                <w:sz w:val="22"/>
                <w:szCs w:val="22"/>
                <w:rtl/>
                <w:lang w:bidi="fa-IR"/>
              </w:rPr>
              <w:t>ڌ</w:t>
            </w:r>
            <w:r w:rsidRPr="00775583">
              <w:rPr>
                <w:rFonts w:ascii="MB Lateefi" w:hAnsi="MB Lateefi" w:cs="MB Lateefi" w:hint="eastAsia"/>
                <w:sz w:val="22"/>
                <w:szCs w:val="22"/>
                <w:rtl/>
                <w:lang w:bidi="fa-IR"/>
              </w:rPr>
              <w:t>ي</w:t>
            </w:r>
            <w:r w:rsidRPr="00775583">
              <w:rPr>
                <w:rFonts w:ascii="MB Lateefi" w:hAnsi="MB Lateefi" w:cs="MB Lateefi" w:hint="cs"/>
                <w:sz w:val="22"/>
                <w:szCs w:val="22"/>
                <w:rtl/>
                <w:lang w:bidi="fa-IR"/>
              </w:rPr>
              <w:t>ڪ</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جواب</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اچي</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سگهن</w:t>
            </w:r>
            <w:r w:rsidRPr="00775583">
              <w:rPr>
                <w:rFonts w:ascii="MB Lateefi" w:hAnsi="MB Lateefi" w:cs="MB Lateefi"/>
                <w:sz w:val="22"/>
                <w:szCs w:val="22"/>
                <w:rtl/>
                <w:lang w:bidi="fa-IR"/>
              </w:rPr>
              <w:t xml:space="preserve"> </w:t>
            </w:r>
            <w:r w:rsidRPr="00775583">
              <w:rPr>
                <w:rFonts w:ascii="MB Lateefi" w:hAnsi="MB Lateefi" w:cs="MB Lateefi" w:hint="cs"/>
                <w:sz w:val="22"/>
                <w:szCs w:val="22"/>
                <w:rtl/>
                <w:lang w:bidi="fa-IR"/>
              </w:rPr>
              <w:t>ٿ</w:t>
            </w:r>
            <w:r w:rsidRPr="00775583">
              <w:rPr>
                <w:rFonts w:ascii="MB Lateefi" w:hAnsi="MB Lateefi" w:cs="MB Lateefi" w:hint="eastAsia"/>
                <w:sz w:val="22"/>
                <w:szCs w:val="22"/>
                <w:rtl/>
                <w:lang w:bidi="fa-IR"/>
              </w:rPr>
              <w:t>ا</w:t>
            </w:r>
            <w:r w:rsidRPr="00775583">
              <w:rPr>
                <w:rFonts w:ascii="MB Lateefi" w:hAnsi="MB Lateefi" w:cs="MB Lateefi"/>
                <w:sz w:val="22"/>
                <w:szCs w:val="22"/>
                <w:lang w:bidi="fa-IR"/>
              </w:rPr>
              <w:t>(</w:t>
            </w:r>
          </w:p>
        </w:tc>
        <w:tc>
          <w:tcPr>
            <w:tcW w:w="4682" w:type="dxa"/>
          </w:tcPr>
          <w:p w14:paraId="293FE5D9"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 xml:space="preserve"> </w:t>
            </w:r>
          </w:p>
          <w:p w14:paraId="13618915"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/ملائم </w:t>
            </w:r>
            <w:r w:rsidRPr="00775583">
              <w:rPr>
                <w:rStyle w:val="FontStyle85"/>
                <w:rFonts w:ascii="MB Lateefi" w:hAnsi="MB Lateefi" w:cs="MB Lateefi" w:hint="eastAsia"/>
                <w:b/>
                <w:i w:val="0"/>
                <w:iCs w:val="0"/>
                <w:sz w:val="20"/>
                <w:szCs w:val="20"/>
                <w:rtl/>
              </w:rPr>
              <w:t>چيز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پيس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1FD4968A"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ملائم 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399FF08B" w14:textId="77777777" w:rsidR="00C92761" w:rsidRPr="00775583" w:rsidRDefault="00C92761" w:rsidP="00C92761">
            <w:pPr>
              <w:pStyle w:val="Style39"/>
              <w:widowControl/>
              <w:tabs>
                <w:tab w:val="right" w:leader="hyphen" w:pos="4320"/>
                <w:tab w:val="left" w:pos="4752"/>
              </w:tabs>
              <w:bidi/>
              <w:spacing w:line="240" w:lineRule="auto"/>
              <w:ind w:right="-115"/>
              <w:jc w:val="both"/>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رک</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واري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tc>
        <w:tc>
          <w:tcPr>
            <w:tcW w:w="1167" w:type="dxa"/>
            <w:vAlign w:val="center"/>
          </w:tcPr>
          <w:p w14:paraId="47DBD81E" w14:textId="77777777" w:rsidR="00C92761" w:rsidRPr="00775583" w:rsidRDefault="00C92761" w:rsidP="00C92761">
            <w:pPr>
              <w:tabs>
                <w:tab w:val="left" w:pos="6330"/>
              </w:tabs>
              <w:bidi/>
              <w:jc w:val="center"/>
              <w:rPr>
                <w:rFonts w:ascii="MB Lateefi" w:hAnsi="MB Lateefi" w:cs="MB Lateefi"/>
                <w:sz w:val="16"/>
                <w:szCs w:val="16"/>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tc>
      </w:tr>
      <w:tr w:rsidR="00C92761" w:rsidRPr="00775583" w14:paraId="68B48689" w14:textId="77777777" w:rsidTr="007268C1">
        <w:trPr>
          <w:jc w:val="center"/>
        </w:trPr>
        <w:tc>
          <w:tcPr>
            <w:tcW w:w="986" w:type="dxa"/>
            <w:vAlign w:val="center"/>
          </w:tcPr>
          <w:p w14:paraId="63F14778" w14:textId="09EBE4B8" w:rsidR="00C92761" w:rsidRPr="00775583" w:rsidRDefault="000A73D4" w:rsidP="00C92761">
            <w:pPr>
              <w:tabs>
                <w:tab w:val="left" w:pos="6330"/>
              </w:tabs>
              <w:bidi/>
              <w:jc w:val="center"/>
              <w:rPr>
                <w:rFonts w:cstheme="minorHAnsi"/>
                <w:sz w:val="20"/>
                <w:szCs w:val="20"/>
                <w:rtl/>
                <w:lang w:bidi="fa-IR"/>
              </w:rPr>
            </w:pPr>
            <w:r w:rsidRPr="00775583">
              <w:rPr>
                <w:rFonts w:cstheme="minorHAnsi"/>
                <w:sz w:val="20"/>
                <w:szCs w:val="20"/>
                <w:lang w:bidi="fa-IR"/>
              </w:rPr>
              <w:t>L8</w:t>
            </w:r>
          </w:p>
        </w:tc>
        <w:tc>
          <w:tcPr>
            <w:tcW w:w="4860" w:type="dxa"/>
            <w:vAlign w:val="center"/>
          </w:tcPr>
          <w:p w14:paraId="3A4FC273" w14:textId="321D2B82"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775583">
              <w:rPr>
                <w:rFonts w:ascii="MB Lateefi" w:eastAsiaTheme="minorHAnsi" w:hAnsi="MB Lateefi" w:cs="MB Lateefi" w:hint="eastAsia"/>
                <w:sz w:val="22"/>
                <w:szCs w:val="22"/>
                <w:rtl/>
                <w:lang w:bidi="fa-IR"/>
              </w:rPr>
              <w:t>توهان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پنهنجا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ه</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صاب</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واشنگ</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پائ</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hint="cs"/>
                <w:sz w:val="22"/>
                <w:szCs w:val="22"/>
                <w:rtl/>
                <w:lang w:bidi="fa-IR"/>
              </w:rPr>
              <w:t>ڊ</w:t>
            </w:r>
            <w:r w:rsidRPr="00775583">
              <w:rPr>
                <w:rFonts w:ascii="MB Lateefi" w:eastAsiaTheme="minorHAnsi" w:hAnsi="MB Lateefi" w:cs="MB Lateefi" w:hint="eastAsia"/>
                <w:sz w:val="22"/>
                <w:szCs w:val="22"/>
                <w:rtl/>
                <w:lang w:bidi="fa-IR"/>
              </w:rPr>
              <w:t>ر</w:t>
            </w:r>
            <w:r w:rsidRPr="00775583">
              <w:rPr>
                <w:rFonts w:ascii="MB Lateefi" w:eastAsiaTheme="minorHAnsi" w:hAnsi="MB Lateefi" w:cs="MB Lateefi"/>
                <w:sz w:val="22"/>
                <w:szCs w:val="22"/>
                <w:rtl/>
                <w:lang w:bidi="fa-IR"/>
              </w:rPr>
              <w:t xml:space="preserve"> / رک / م</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 واري سان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hint="eastAsia"/>
                <w:sz w:val="22"/>
                <w:szCs w:val="22"/>
                <w:rtl/>
                <w:lang w:bidi="fa-IR"/>
              </w:rPr>
              <w:t>وئيندا</w:t>
            </w:r>
            <w:r w:rsidRPr="00775583">
              <w:rPr>
                <w:rFonts w:ascii="MB Lateefi" w:eastAsiaTheme="minorHAnsi" w:hAnsi="MB Lateefi" w:cs="MB Lateefi"/>
                <w:sz w:val="22"/>
                <w:szCs w:val="22"/>
                <w:rtl/>
                <w:lang w:bidi="fa-IR"/>
              </w:rPr>
              <w:t xml:space="preserve"> آهيو؟ </w:t>
            </w:r>
          </w:p>
          <w:p w14:paraId="241AF8F0" w14:textId="5A15366E" w:rsidR="00087829" w:rsidRPr="00775583" w:rsidRDefault="00087829" w:rsidP="00087829">
            <w:pPr>
              <w:pStyle w:val="Style39"/>
              <w:widowControl/>
              <w:bidi/>
              <w:spacing w:line="240" w:lineRule="auto"/>
              <w:ind w:left="5" w:hanging="5"/>
              <w:jc w:val="both"/>
              <w:rPr>
                <w:rFonts w:ascii="MB Lateefi" w:eastAsiaTheme="minorHAnsi" w:hAnsi="MB Lateefi" w:cs="MB Lateefi"/>
                <w:sz w:val="22"/>
                <w:szCs w:val="22"/>
                <w:lang w:bidi="fa-IR"/>
              </w:rPr>
            </w:pPr>
          </w:p>
          <w:p w14:paraId="7AD5F6B8" w14:textId="707C73A4" w:rsidR="006734E4" w:rsidRPr="00775583" w:rsidRDefault="006734E4" w:rsidP="006734E4">
            <w:pPr>
              <w:pStyle w:val="Style39"/>
              <w:widowControl/>
              <w:bidi/>
              <w:spacing w:line="240" w:lineRule="auto"/>
              <w:ind w:left="5" w:hanging="5"/>
              <w:jc w:val="center"/>
              <w:rPr>
                <w:rFonts w:ascii="MB Lateefi" w:eastAsiaTheme="minorHAnsi" w:hAnsi="MB Lateefi" w:cs="MB Lateefi"/>
                <w:sz w:val="22"/>
                <w:szCs w:val="22"/>
                <w:rtl/>
                <w:lang w:bidi="fa-IR"/>
              </w:rPr>
            </w:pPr>
            <w:r w:rsidRPr="00775583">
              <w:rPr>
                <w:rFonts w:ascii="MB Lateefi" w:hAnsi="MB Lateefi" w:cs="MB Lateefi"/>
                <w:sz w:val="22"/>
                <w:szCs w:val="22"/>
                <w:lang w:bidi="fa-IR"/>
              </w:rPr>
              <w:t>)</w:t>
            </w:r>
            <w:r w:rsidRPr="00775583">
              <w:rPr>
                <w:rFonts w:ascii="MB Lateefi" w:hAnsi="MB Lateefi" w:cs="MB Lateefi" w:hint="eastAsia"/>
                <w:sz w:val="22"/>
                <w:szCs w:val="22"/>
                <w:rtl/>
                <w:lang w:bidi="fa-IR"/>
              </w:rPr>
              <w:t>ه</w:t>
            </w:r>
            <w:r w:rsidRPr="00775583">
              <w:rPr>
                <w:rFonts w:ascii="MB Lateefi" w:hAnsi="MB Lateefi" w:cs="MB Lateefi" w:hint="cs"/>
                <w:sz w:val="22"/>
                <w:szCs w:val="22"/>
                <w:rtl/>
                <w:lang w:bidi="fa-IR"/>
              </w:rPr>
              <w:t>ڪ</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کان</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و</w:t>
            </w:r>
            <w:r w:rsidRPr="00775583">
              <w:rPr>
                <w:rFonts w:ascii="MB Lateefi" w:hAnsi="MB Lateefi" w:cs="MB Lateefi" w:hint="cs"/>
                <w:sz w:val="22"/>
                <w:szCs w:val="22"/>
                <w:rtl/>
                <w:lang w:bidi="fa-IR"/>
              </w:rPr>
              <w:t>ڌ</w:t>
            </w:r>
            <w:r w:rsidRPr="00775583">
              <w:rPr>
                <w:rFonts w:ascii="MB Lateefi" w:hAnsi="MB Lateefi" w:cs="MB Lateefi" w:hint="eastAsia"/>
                <w:sz w:val="22"/>
                <w:szCs w:val="22"/>
                <w:rtl/>
                <w:lang w:bidi="fa-IR"/>
              </w:rPr>
              <w:t>ي</w:t>
            </w:r>
            <w:r w:rsidRPr="00775583">
              <w:rPr>
                <w:rFonts w:ascii="MB Lateefi" w:hAnsi="MB Lateefi" w:cs="MB Lateefi" w:hint="cs"/>
                <w:sz w:val="22"/>
                <w:szCs w:val="22"/>
                <w:rtl/>
                <w:lang w:bidi="fa-IR"/>
              </w:rPr>
              <w:t>ڪ</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جواب</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اچي</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سگهن</w:t>
            </w:r>
            <w:r w:rsidRPr="00775583">
              <w:rPr>
                <w:rFonts w:ascii="MB Lateefi" w:hAnsi="MB Lateefi" w:cs="MB Lateefi"/>
                <w:sz w:val="22"/>
                <w:szCs w:val="22"/>
                <w:rtl/>
                <w:lang w:bidi="fa-IR"/>
              </w:rPr>
              <w:t xml:space="preserve"> </w:t>
            </w:r>
            <w:r w:rsidRPr="00775583">
              <w:rPr>
                <w:rFonts w:ascii="MB Lateefi" w:hAnsi="MB Lateefi" w:cs="MB Lateefi" w:hint="cs"/>
                <w:sz w:val="22"/>
                <w:szCs w:val="22"/>
                <w:rtl/>
                <w:lang w:bidi="fa-IR"/>
              </w:rPr>
              <w:t>ٿ</w:t>
            </w:r>
            <w:r w:rsidRPr="00775583">
              <w:rPr>
                <w:rFonts w:ascii="MB Lateefi" w:hAnsi="MB Lateefi" w:cs="MB Lateefi" w:hint="eastAsia"/>
                <w:sz w:val="22"/>
                <w:szCs w:val="22"/>
                <w:rtl/>
                <w:lang w:bidi="fa-IR"/>
              </w:rPr>
              <w:t>ا</w:t>
            </w:r>
            <w:r w:rsidRPr="00775583">
              <w:rPr>
                <w:rFonts w:ascii="MB Lateefi" w:hAnsi="MB Lateefi" w:cs="MB Lateefi"/>
                <w:sz w:val="22"/>
                <w:szCs w:val="22"/>
                <w:lang w:bidi="fa-IR"/>
              </w:rPr>
              <w:t>(</w:t>
            </w:r>
          </w:p>
          <w:p w14:paraId="20E39949"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p>
        </w:tc>
        <w:tc>
          <w:tcPr>
            <w:tcW w:w="4682" w:type="dxa"/>
            <w:vAlign w:val="center"/>
          </w:tcPr>
          <w:p w14:paraId="3CE09C94" w14:textId="77777777" w:rsidR="00397D60"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rPr>
            </w:pPr>
            <w:r w:rsidRPr="00775583">
              <w:rPr>
                <w:rStyle w:val="FontStyle85"/>
                <w:rFonts w:ascii="MB Lateefi" w:hAnsi="MB Lateefi" w:cs="MB Lateefi" w:hint="eastAsia"/>
                <w:bCs/>
                <w:i w:val="0"/>
                <w:iCs w:val="0"/>
                <w:sz w:val="20"/>
                <w:szCs w:val="20"/>
                <w:rtl/>
              </w:rPr>
              <w:t>روزانو</w:t>
            </w:r>
          </w:p>
          <w:p w14:paraId="77E551D2" w14:textId="2E7F26B2"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وائل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استعمال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پوءِ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rPr>
              <w:t>1</w:t>
            </w:r>
          </w:p>
          <w:p w14:paraId="3380E3D8" w14:textId="100398E5"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وکائ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پهريان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rPr>
              <w:t>2</w:t>
            </w:r>
          </w:p>
          <w:p w14:paraId="72B1A75D" w14:textId="175BE39E"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وکائ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پوءِ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3</w:t>
            </w:r>
          </w:p>
          <w:p w14:paraId="246E8915" w14:textId="675EC9AF"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پوءِ</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4</w:t>
            </w:r>
          </w:p>
          <w:p w14:paraId="3F8DAC7E" w14:textId="63B740B9"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جا</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ائپرم</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بعدياصاف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پوءِ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5</w:t>
            </w:r>
          </w:p>
          <w:p w14:paraId="391F2AA7" w14:textId="58E3C9CC"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ارک</w:t>
            </w:r>
            <w:r w:rsidRPr="00775583">
              <w:rPr>
                <w:rStyle w:val="FontStyle85"/>
                <w:rFonts w:ascii="MB Lateefi" w:hAnsi="MB Lateefi" w:cs="MB Lateefi"/>
                <w:b/>
                <w:i w:val="0"/>
                <w:iCs w:val="0"/>
                <w:sz w:val="20"/>
                <w:szCs w:val="20"/>
                <w:rtl/>
              </w:rPr>
              <w:t xml:space="preserve">ي </w:t>
            </w:r>
            <w:r w:rsidRPr="00775583">
              <w:rPr>
                <w:rStyle w:val="FontStyle85"/>
                <w:rFonts w:ascii="MB Lateefi" w:hAnsi="MB Lateefi" w:cs="MB Lateefi" w:hint="cs"/>
                <w:b/>
                <w:i w:val="0"/>
                <w:iCs w:val="0"/>
                <w:sz w:val="20"/>
                <w:szCs w:val="20"/>
                <w:rtl/>
              </w:rPr>
              <w:t>ٿڃ</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پيار</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کان</w:t>
            </w:r>
            <w:r w:rsidRPr="00775583">
              <w:rPr>
                <w:rStyle w:val="FontStyle85"/>
                <w:rFonts w:ascii="MB Lateefi" w:hAnsi="MB Lateefi" w:cs="MB Lateefi"/>
                <w:b/>
                <w:i w:val="0"/>
                <w:iCs w:val="0"/>
                <w:sz w:val="20"/>
                <w:szCs w:val="20"/>
                <w:rtl/>
              </w:rPr>
              <w:t xml:space="preserve"> پهريان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6</w:t>
            </w:r>
          </w:p>
          <w:p w14:paraId="7BB40A14" w14:textId="5DA037B3"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ماني</w:t>
            </w:r>
            <w:r w:rsidRPr="00775583">
              <w:rPr>
                <w:rStyle w:val="FontStyle85"/>
                <w:rFonts w:ascii="MB Lateefi" w:hAnsi="MB Lateefi" w:cs="MB Lateefi"/>
                <w:b/>
                <w:i w:val="0"/>
                <w:iCs w:val="0"/>
                <w:sz w:val="20"/>
                <w:szCs w:val="20"/>
                <w:rtl/>
              </w:rPr>
              <w:t xml:space="preserve"> پچائ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پهريان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7</w:t>
            </w:r>
          </w:p>
          <w:p w14:paraId="44F3910F" w14:textId="33E9DA44"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8</w:t>
            </w:r>
          </w:p>
          <w:p w14:paraId="4F10C696" w14:textId="69EF902B" w:rsidR="00C92761" w:rsidRPr="00775583" w:rsidRDefault="00C92761" w:rsidP="00C92761">
            <w:pPr>
              <w:pStyle w:val="Style39"/>
              <w:widowControl/>
              <w:tabs>
                <w:tab w:val="right" w:leader="hyphen" w:pos="4320"/>
                <w:tab w:val="left" w:pos="4752"/>
              </w:tabs>
              <w:bidi/>
              <w:spacing w:line="240" w:lineRule="auto"/>
              <w:ind w:right="-115"/>
              <w:rPr>
                <w:rFonts w:ascii="MB Lateefi" w:hAnsi="MB Lateefi" w:cs="MB Lateefi"/>
                <w:b/>
                <w:sz w:val="20"/>
                <w:szCs w:val="20"/>
                <w:lang w:bidi="sd-Arab-PK"/>
              </w:rPr>
            </w:pP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به نه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9</w:t>
            </w:r>
          </w:p>
        </w:tc>
        <w:tc>
          <w:tcPr>
            <w:tcW w:w="1167" w:type="dxa"/>
            <w:vAlign w:val="center"/>
          </w:tcPr>
          <w:p w14:paraId="519F5609" w14:textId="77777777" w:rsidR="00C92761" w:rsidRPr="00775583" w:rsidRDefault="00C92761" w:rsidP="00C92761">
            <w:pPr>
              <w:jc w:val="center"/>
              <w:rPr>
                <w:rFonts w:ascii="MB Lateefi" w:hAnsi="MB Lateefi" w:cs="MB Lateefi"/>
                <w:sz w:val="16"/>
                <w:szCs w:val="16"/>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tc>
      </w:tr>
      <w:tr w:rsidR="00C92761" w:rsidRPr="00775583" w14:paraId="7684690F" w14:textId="77777777" w:rsidTr="007268C1">
        <w:trPr>
          <w:jc w:val="center"/>
        </w:trPr>
        <w:tc>
          <w:tcPr>
            <w:tcW w:w="986" w:type="dxa"/>
            <w:vAlign w:val="center"/>
          </w:tcPr>
          <w:p w14:paraId="709A2BDB" w14:textId="18157B93" w:rsidR="00C92761" w:rsidRPr="00775583" w:rsidRDefault="00397D60" w:rsidP="00C92761">
            <w:pPr>
              <w:tabs>
                <w:tab w:val="left" w:pos="6330"/>
              </w:tabs>
              <w:bidi/>
              <w:jc w:val="center"/>
              <w:rPr>
                <w:rFonts w:cstheme="minorHAnsi"/>
                <w:sz w:val="20"/>
                <w:szCs w:val="20"/>
                <w:rtl/>
                <w:lang w:bidi="fa-IR"/>
              </w:rPr>
            </w:pPr>
            <w:r w:rsidRPr="00775583">
              <w:rPr>
                <w:rFonts w:cstheme="minorHAnsi"/>
                <w:sz w:val="20"/>
                <w:szCs w:val="20"/>
                <w:lang w:bidi="fa-IR"/>
              </w:rPr>
              <w:t>L9</w:t>
            </w:r>
          </w:p>
        </w:tc>
        <w:tc>
          <w:tcPr>
            <w:tcW w:w="4860" w:type="dxa"/>
            <w:vAlign w:val="center"/>
          </w:tcPr>
          <w:p w14:paraId="65915496" w14:textId="36154195"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775583">
              <w:rPr>
                <w:rFonts w:ascii="MB Lateefi" w:eastAsiaTheme="minorHAnsi" w:hAnsi="MB Lateefi" w:cs="MB Lateefi" w:hint="eastAsia"/>
                <w:sz w:val="22"/>
                <w:szCs w:val="22"/>
                <w:rtl/>
                <w:lang w:bidi="fa-IR"/>
              </w:rPr>
              <w:t>توهان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sd-Arab-PK"/>
              </w:rPr>
              <w:t>صفائي</w:t>
            </w:r>
            <w:r w:rsidRPr="00775583">
              <w:rPr>
                <w:rFonts w:ascii="MB Lateefi" w:eastAsiaTheme="minorHAnsi" w:hAnsi="MB Lateefi" w:cs="MB Lateefi"/>
                <w:sz w:val="22"/>
                <w:szCs w:val="22"/>
                <w:rtl/>
                <w:lang w:bidi="sd-Arab-PK"/>
              </w:rPr>
              <w:t xml:space="preserve"> س</w:t>
            </w:r>
            <w:r w:rsidRPr="00775583">
              <w:rPr>
                <w:rFonts w:ascii="MB Lateefi" w:eastAsiaTheme="minorHAnsi" w:hAnsi="MB Lateefi" w:cs="MB Lateefi" w:hint="cs"/>
                <w:sz w:val="22"/>
                <w:szCs w:val="22"/>
                <w:rtl/>
                <w:lang w:bidi="sd-Arab-PK"/>
              </w:rPr>
              <w:t>ٿ</w:t>
            </w:r>
            <w:r w:rsidRPr="00775583">
              <w:rPr>
                <w:rFonts w:ascii="MB Lateefi" w:eastAsiaTheme="minorHAnsi" w:hAnsi="MB Lateefi" w:cs="MB Lateefi" w:hint="eastAsia"/>
                <w:sz w:val="22"/>
                <w:szCs w:val="22"/>
                <w:rtl/>
                <w:lang w:bidi="sd-Arab-PK"/>
              </w:rPr>
              <w:t>رائي</w:t>
            </w:r>
            <w:r w:rsidRPr="00775583">
              <w:rPr>
                <w:rFonts w:ascii="MB Lateefi" w:eastAsiaTheme="minorHAnsi" w:hAnsi="MB Lateefi" w:cs="MB Lateefi"/>
                <w:sz w:val="22"/>
                <w:szCs w:val="22"/>
                <w:rtl/>
                <w:lang w:bidi="sd-Arab-PK"/>
              </w:rPr>
              <w:t xml:space="preserve"> رک</w:t>
            </w:r>
            <w:r w:rsidRPr="00775583">
              <w:rPr>
                <w:rFonts w:ascii="MB Lateefi" w:eastAsiaTheme="minorHAnsi" w:hAnsi="MB Lateefi" w:cs="MB Lateefi" w:hint="cs"/>
                <w:sz w:val="22"/>
                <w:szCs w:val="22"/>
                <w:rtl/>
                <w:lang w:bidi="sd-Arab-PK"/>
              </w:rPr>
              <w:t>ڻ</w:t>
            </w:r>
            <w:r w:rsidRPr="00775583">
              <w:rPr>
                <w:rFonts w:ascii="MB Lateefi" w:eastAsiaTheme="minorHAnsi" w:hAnsi="MB Lateefi" w:cs="MB Lateefi"/>
                <w:sz w:val="22"/>
                <w:szCs w:val="22"/>
                <w:rtl/>
                <w:lang w:bidi="sd-Arab-PK"/>
              </w:rPr>
              <w:t xml:space="preserve"> لاءِ ضرور وھجندا ھوندا، مون کي </w:t>
            </w:r>
            <w:r w:rsidRPr="00775583">
              <w:rPr>
                <w:rFonts w:ascii="MB Lateefi" w:eastAsiaTheme="minorHAnsi" w:hAnsi="MB Lateefi" w:cs="MB Lateefi" w:hint="cs"/>
                <w:sz w:val="22"/>
                <w:szCs w:val="22"/>
                <w:rtl/>
                <w:lang w:bidi="sd-Arab-PK"/>
              </w:rPr>
              <w:t>ٻڌ</w:t>
            </w:r>
            <w:r w:rsidRPr="00775583">
              <w:rPr>
                <w:rFonts w:ascii="MB Lateefi" w:eastAsiaTheme="minorHAnsi" w:hAnsi="MB Lateefi" w:cs="MB Lateefi" w:hint="eastAsia"/>
                <w:sz w:val="22"/>
                <w:szCs w:val="22"/>
                <w:rtl/>
                <w:lang w:bidi="sd-Arab-PK"/>
              </w:rPr>
              <w:t>ايو</w:t>
            </w:r>
            <w:r w:rsidRPr="00775583">
              <w:rPr>
                <w:rFonts w:ascii="MB Lateefi" w:eastAsiaTheme="minorHAnsi" w:hAnsi="MB Lateefi" w:cs="MB Lateefi"/>
                <w:sz w:val="22"/>
                <w:szCs w:val="22"/>
                <w:rtl/>
                <w:lang w:bidi="sd-Arab-PK"/>
              </w:rPr>
              <w:t xml:space="preserve"> </w:t>
            </w:r>
            <w:r w:rsidRPr="00775583">
              <w:rPr>
                <w:rStyle w:val="FontStyle85"/>
                <w:rFonts w:ascii="MB Lateefi" w:hAnsi="MB Lateefi" w:cs="MB Lateefi" w:hint="eastAsia"/>
                <w:b/>
                <w:i w:val="0"/>
                <w:iCs w:val="0"/>
                <w:sz w:val="20"/>
                <w:szCs w:val="20"/>
                <w:rtl/>
              </w:rPr>
              <w:t>ته</w:t>
            </w:r>
            <w:r w:rsidRPr="00775583">
              <w:rPr>
                <w:rStyle w:val="FontStyle85"/>
                <w:rFonts w:ascii="MB Lateefi" w:hAnsi="MB Lateefi" w:cs="MB Lateefi"/>
                <w:b/>
                <w:sz w:val="20"/>
                <w:szCs w:val="20"/>
                <w:rtl/>
              </w:rPr>
              <w:t xml:space="preserve"> </w:t>
            </w:r>
            <w:r w:rsidRPr="00775583">
              <w:rPr>
                <w:rFonts w:ascii="MB Lateefi" w:eastAsiaTheme="minorHAnsi" w:hAnsi="MB Lateefi" w:cs="MB Lateefi" w:hint="eastAsia"/>
                <w:sz w:val="22"/>
                <w:szCs w:val="22"/>
                <w:rtl/>
                <w:lang w:bidi="sd-Arab-PK"/>
              </w:rPr>
              <w:t>توھان</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وهنجو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lang w:bidi="fa-IR"/>
              </w:rPr>
              <w:t xml:space="preserve"> </w:t>
            </w:r>
          </w:p>
        </w:tc>
        <w:tc>
          <w:tcPr>
            <w:tcW w:w="4682" w:type="dxa"/>
            <w:vAlign w:val="center"/>
          </w:tcPr>
          <w:p w14:paraId="1366EB37"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روزانو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6E5A65F5"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1D066510"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195FD06F"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0BCBFFF4" w14:textId="2E6ED071" w:rsidR="00C92761" w:rsidRPr="00775583" w:rsidRDefault="00C92761" w:rsidP="00C92761">
            <w:pPr>
              <w:pStyle w:val="Style39"/>
              <w:widowControl/>
              <w:tabs>
                <w:tab w:val="right" w:leader="hyphen" w:pos="4320"/>
                <w:tab w:val="left" w:pos="4752"/>
              </w:tabs>
              <w:bidi/>
              <w:spacing w:line="240" w:lineRule="auto"/>
              <w:ind w:right="-115"/>
              <w:rPr>
                <w:rFonts w:ascii="MB Lateefi" w:hAnsi="MB Lateefi" w:cs="MB Lateefi"/>
                <w:b/>
                <w:sz w:val="20"/>
                <w:szCs w:val="20"/>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009D557E" w:rsidRPr="00775583">
              <w:rPr>
                <w:rStyle w:val="FontStyle85"/>
                <w:rFonts w:ascii="MB Lateefi" w:hAnsi="MB Lateefi" w:cs="MB Lateefi"/>
                <w:b/>
                <w:i w:val="0"/>
                <w:iCs w:val="0"/>
                <w:sz w:val="20"/>
                <w:szCs w:val="20"/>
                <w:rtl/>
                <w:lang w:bidi="sd-Arab-PK"/>
              </w:rPr>
              <w:t>96</w:t>
            </w:r>
          </w:p>
        </w:tc>
        <w:tc>
          <w:tcPr>
            <w:tcW w:w="1167" w:type="dxa"/>
            <w:vAlign w:val="center"/>
          </w:tcPr>
          <w:p w14:paraId="2C26EE03"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6C85AFA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5FB1375E"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2CA601E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77A45601"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C92761" w:rsidRPr="00775583" w14:paraId="322B7124" w14:textId="77777777" w:rsidTr="007268C1">
        <w:trPr>
          <w:jc w:val="center"/>
        </w:trPr>
        <w:tc>
          <w:tcPr>
            <w:tcW w:w="986" w:type="dxa"/>
            <w:vAlign w:val="center"/>
          </w:tcPr>
          <w:p w14:paraId="50BF58AA" w14:textId="01A6933D" w:rsidR="00C92761" w:rsidRPr="00775583" w:rsidRDefault="00447472" w:rsidP="00C92761">
            <w:pPr>
              <w:tabs>
                <w:tab w:val="left" w:pos="6330"/>
              </w:tabs>
              <w:bidi/>
              <w:jc w:val="center"/>
              <w:rPr>
                <w:rFonts w:cstheme="minorHAnsi"/>
                <w:sz w:val="20"/>
                <w:szCs w:val="20"/>
                <w:lang w:bidi="fa-IR"/>
              </w:rPr>
            </w:pPr>
            <w:r w:rsidRPr="00775583">
              <w:rPr>
                <w:rFonts w:cstheme="minorHAnsi"/>
                <w:sz w:val="20"/>
                <w:szCs w:val="20"/>
                <w:lang w:bidi="fa-IR"/>
              </w:rPr>
              <w:t>L10</w:t>
            </w:r>
          </w:p>
        </w:tc>
        <w:tc>
          <w:tcPr>
            <w:tcW w:w="4860" w:type="dxa"/>
            <w:vAlign w:val="center"/>
          </w:tcPr>
          <w:p w14:paraId="57B9411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eastAsia"/>
                <w:sz w:val="22"/>
                <w:szCs w:val="22"/>
                <w:rtl/>
                <w:lang w:bidi="fa-IR"/>
              </w:rPr>
              <w:t>توھان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ند</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آهيو؟</w:t>
            </w:r>
            <w:r w:rsidRPr="00775583">
              <w:rPr>
                <w:rFonts w:ascii="MB Lateefi" w:eastAsiaTheme="minorHAnsi" w:hAnsi="MB Lateefi" w:cs="MB Lateefi"/>
                <w:sz w:val="22"/>
                <w:szCs w:val="22"/>
                <w:lang w:bidi="fa-IR"/>
              </w:rPr>
              <w:t xml:space="preserve"> </w:t>
            </w:r>
          </w:p>
        </w:tc>
        <w:tc>
          <w:tcPr>
            <w:tcW w:w="4682" w:type="dxa"/>
            <w:vAlign w:val="center"/>
          </w:tcPr>
          <w:p w14:paraId="7903905B"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روزانو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8C5F450"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D3A6146"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43B2ADD2"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38C320A4" w14:textId="77777777" w:rsidR="00C92761" w:rsidRPr="00775583" w:rsidRDefault="00C92761" w:rsidP="00C92761">
            <w:pPr>
              <w:pStyle w:val="Style39"/>
              <w:widowControl/>
              <w:tabs>
                <w:tab w:val="right" w:leader="hyphen" w:pos="4320"/>
                <w:tab w:val="left" w:pos="4752"/>
              </w:tabs>
              <w:bidi/>
              <w:spacing w:line="240" w:lineRule="auto"/>
              <w:ind w:right="-115"/>
              <w:rPr>
                <w:rFonts w:ascii="MB Lateefi" w:hAnsi="MB Lateefi" w:cs="MB Lateefi"/>
                <w:b/>
                <w:sz w:val="20"/>
                <w:szCs w:val="20"/>
                <w:rtl/>
                <w:lang w:bidi="sd-Arab-PK"/>
              </w:rPr>
            </w:pPr>
            <w:r w:rsidRPr="00775583">
              <w:rPr>
                <w:rStyle w:val="FontStyle85"/>
                <w:rFonts w:ascii="MB Lateefi" w:hAnsi="MB Lateefi" w:cs="MB Lateefi" w:hint="cs"/>
                <w:b/>
                <w:i w:val="0"/>
                <w:iCs w:val="0"/>
                <w:sz w:val="20"/>
                <w:szCs w:val="20"/>
                <w:rtl/>
              </w:rPr>
              <w:lastRenderedPageBreak/>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tc>
        <w:tc>
          <w:tcPr>
            <w:tcW w:w="1167" w:type="dxa"/>
            <w:vAlign w:val="center"/>
          </w:tcPr>
          <w:p w14:paraId="30C7F4C4"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0205DE18"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3625FEDC"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6AAF03F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57389EA8"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C92761" w:rsidRPr="00775583" w14:paraId="6D104675" w14:textId="77777777" w:rsidTr="007268C1">
        <w:trPr>
          <w:jc w:val="center"/>
        </w:trPr>
        <w:tc>
          <w:tcPr>
            <w:tcW w:w="986" w:type="dxa"/>
            <w:vAlign w:val="center"/>
          </w:tcPr>
          <w:p w14:paraId="47A05150" w14:textId="28794AEF" w:rsidR="00C92761" w:rsidRPr="00775583" w:rsidRDefault="00447472" w:rsidP="00C92761">
            <w:pPr>
              <w:tabs>
                <w:tab w:val="left" w:pos="6330"/>
              </w:tabs>
              <w:bidi/>
              <w:jc w:val="center"/>
              <w:rPr>
                <w:rFonts w:cstheme="minorHAnsi"/>
                <w:sz w:val="20"/>
                <w:szCs w:val="20"/>
                <w:lang w:bidi="fa-IR"/>
              </w:rPr>
            </w:pPr>
            <w:r w:rsidRPr="00775583">
              <w:rPr>
                <w:rFonts w:cstheme="minorHAnsi"/>
                <w:sz w:val="20"/>
                <w:szCs w:val="20"/>
                <w:lang w:bidi="fa-IR"/>
              </w:rPr>
              <w:t>L11</w:t>
            </w:r>
          </w:p>
        </w:tc>
        <w:tc>
          <w:tcPr>
            <w:tcW w:w="4860" w:type="dxa"/>
            <w:vAlign w:val="center"/>
          </w:tcPr>
          <w:p w14:paraId="6C5C3EB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sz w:val="22"/>
                <w:szCs w:val="22"/>
                <w:rtl/>
                <w:lang w:bidi="fa-IR"/>
              </w:rPr>
              <w:t xml:space="preserve">توھان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ه</w:t>
            </w:r>
            <w:r w:rsidRPr="00775583">
              <w:rPr>
                <w:rFonts w:ascii="MB Lateefi" w:eastAsiaTheme="minorHAnsi" w:hAnsi="MB Lateefi" w:cs="MB Lateefi" w:hint="cs"/>
                <w:sz w:val="22"/>
                <w:szCs w:val="22"/>
                <w:rtl/>
                <w:lang w:bidi="fa-IR"/>
              </w:rPr>
              <w:t>ڙ</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قسم</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ند</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آهيو؟</w:t>
            </w:r>
            <w:r w:rsidRPr="00775583">
              <w:rPr>
                <w:rFonts w:ascii="MB Lateefi" w:eastAsiaTheme="minorHAnsi" w:hAnsi="MB Lateefi" w:cs="MB Lateefi"/>
                <w:sz w:val="22"/>
                <w:szCs w:val="22"/>
                <w:lang w:bidi="fa-IR"/>
              </w:rPr>
              <w:t xml:space="preserve"> </w:t>
            </w:r>
          </w:p>
        </w:tc>
        <w:tc>
          <w:tcPr>
            <w:tcW w:w="4682" w:type="dxa"/>
            <w:vAlign w:val="center"/>
          </w:tcPr>
          <w:p w14:paraId="29DF6F84"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پيس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7BC5DDDC"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مسوا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(مسا</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lang w:bidi="sd-Arab-PK"/>
              </w:rPr>
              <w:t>،</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ند</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70DD48FD"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74460CB7" w14:textId="77777777" w:rsidR="00C92761" w:rsidRPr="00775583" w:rsidRDefault="00C92761" w:rsidP="00C92761">
            <w:pPr>
              <w:pStyle w:val="Style39"/>
              <w:widowControl/>
              <w:tabs>
                <w:tab w:val="right" w:leader="hyphen" w:pos="4320"/>
                <w:tab w:val="left" w:pos="4752"/>
              </w:tabs>
              <w:bidi/>
              <w:spacing w:line="240" w:lineRule="auto"/>
              <w:ind w:right="-115"/>
              <w:rPr>
                <w:rFonts w:ascii="MB Lateefi" w:eastAsiaTheme="minorHAnsi" w:hAnsi="MB Lateefi" w:cs="MB Lateefi"/>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tc>
        <w:tc>
          <w:tcPr>
            <w:tcW w:w="1167" w:type="dxa"/>
            <w:vAlign w:val="center"/>
          </w:tcPr>
          <w:p w14:paraId="3E62BD98"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6A00BC" w:rsidRPr="00775583" w14:paraId="6D8C2910" w14:textId="77777777" w:rsidTr="007268C1">
        <w:trPr>
          <w:jc w:val="center"/>
        </w:trPr>
        <w:tc>
          <w:tcPr>
            <w:tcW w:w="11695" w:type="dxa"/>
            <w:gridSpan w:val="4"/>
            <w:shd w:val="clear" w:color="auto" w:fill="BFBFBF" w:themeFill="background1" w:themeFillShade="BF"/>
            <w:vAlign w:val="center"/>
          </w:tcPr>
          <w:p w14:paraId="7F8D5F40" w14:textId="44C70EA1" w:rsidR="006A00BC" w:rsidRPr="00775583" w:rsidRDefault="006A00BC" w:rsidP="00032557">
            <w:pPr>
              <w:pStyle w:val="Style39"/>
              <w:widowControl/>
              <w:bidi/>
              <w:spacing w:line="240" w:lineRule="auto"/>
              <w:ind w:left="5" w:hanging="5"/>
              <w:jc w:val="center"/>
              <w:rPr>
                <w:rFonts w:ascii="MB Lateefi" w:eastAsiaTheme="minorHAnsi" w:hAnsi="MB Lateefi" w:cs="MB Lateefi"/>
                <w:b/>
                <w:bCs/>
                <w:rtl/>
                <w:lang w:bidi="sd-Arab-PK"/>
              </w:rPr>
            </w:pPr>
            <w:r w:rsidRPr="00775583">
              <w:rPr>
                <w:rFonts w:ascii="MB Lateefi" w:eastAsiaTheme="minorHAnsi" w:hAnsi="MB Lateefi" w:cs="MB Lateefi" w:hint="cs"/>
                <w:b/>
                <w:bCs/>
                <w:rtl/>
                <w:lang w:bidi="sd-Arab-PK"/>
              </w:rPr>
              <w:t>ٻ</w:t>
            </w:r>
            <w:r w:rsidRPr="00775583">
              <w:rPr>
                <w:rFonts w:ascii="MB Lateefi" w:eastAsiaTheme="minorHAnsi" w:hAnsi="MB Lateefi" w:cs="MB Lateefi" w:hint="eastAsia"/>
                <w:b/>
                <w:bCs/>
                <w:rtl/>
                <w:lang w:bidi="sd-Arab-PK"/>
              </w:rPr>
              <w:t>ارن</w:t>
            </w:r>
            <w:r w:rsidRPr="00775583">
              <w:rPr>
                <w:rFonts w:ascii="MB Lateefi" w:eastAsiaTheme="minorHAnsi" w:hAnsi="MB Lateefi" w:cs="MB Lateefi"/>
                <w:b/>
                <w:bCs/>
                <w:rtl/>
                <w:lang w:bidi="sd-Arab-PK"/>
              </w:rPr>
              <w:t xml:space="preserve"> </w:t>
            </w:r>
            <w:r w:rsidRPr="00775583">
              <w:rPr>
                <w:rFonts w:ascii="MB Lateefi" w:eastAsiaTheme="minorHAnsi" w:hAnsi="MB Lateefi" w:cs="MB Lateefi" w:hint="eastAsia"/>
                <w:b/>
                <w:bCs/>
                <w:rtl/>
                <w:lang w:bidi="sd-Arab-PK"/>
              </w:rPr>
              <w:t>جي</w:t>
            </w:r>
            <w:r w:rsidRPr="00775583">
              <w:rPr>
                <w:rFonts w:ascii="MB Lateefi" w:eastAsiaTheme="minorHAnsi" w:hAnsi="MB Lateefi" w:cs="MB Lateefi"/>
                <w:b/>
                <w:bCs/>
                <w:rtl/>
                <w:lang w:bidi="sd-Arab-PK"/>
              </w:rPr>
              <w:t xml:space="preserve"> </w:t>
            </w:r>
            <w:r w:rsidRPr="00775583">
              <w:rPr>
                <w:rFonts w:ascii="MB Lateefi" w:eastAsiaTheme="minorHAnsi" w:hAnsi="MB Lateefi" w:cs="MB Lateefi" w:hint="eastAsia"/>
                <w:b/>
                <w:bCs/>
                <w:rtl/>
                <w:lang w:bidi="sd-Arab-PK"/>
              </w:rPr>
              <w:t>صفائي</w:t>
            </w:r>
            <w:r w:rsidR="00032557" w:rsidRPr="00775583">
              <w:rPr>
                <w:rFonts w:ascii="MB Lateefi" w:eastAsiaTheme="minorHAnsi" w:hAnsi="MB Lateefi" w:cs="MB Lateefi"/>
                <w:b/>
                <w:bCs/>
                <w:rtl/>
                <w:lang w:bidi="sd-Arab-PK"/>
              </w:rPr>
              <w:t xml:space="preserve"> س</w:t>
            </w:r>
            <w:r w:rsidR="00032557" w:rsidRPr="00775583">
              <w:rPr>
                <w:rFonts w:ascii="MB Lateefi" w:eastAsiaTheme="minorHAnsi" w:hAnsi="MB Lateefi" w:cs="MB Lateefi" w:hint="cs"/>
                <w:b/>
                <w:bCs/>
                <w:rtl/>
                <w:lang w:bidi="sd-Arab-PK"/>
              </w:rPr>
              <w:t>ٿ</w:t>
            </w:r>
            <w:r w:rsidR="00032557" w:rsidRPr="00775583">
              <w:rPr>
                <w:rFonts w:ascii="MB Lateefi" w:eastAsiaTheme="minorHAnsi" w:hAnsi="MB Lateefi" w:cs="MB Lateefi" w:hint="eastAsia"/>
                <w:b/>
                <w:bCs/>
                <w:rtl/>
                <w:lang w:bidi="sd-Arab-PK"/>
              </w:rPr>
              <w:t>رائي</w:t>
            </w:r>
          </w:p>
        </w:tc>
      </w:tr>
      <w:tr w:rsidR="009D15AA" w:rsidRPr="00775583" w14:paraId="0251C9FB" w14:textId="77777777" w:rsidTr="007268C1">
        <w:trPr>
          <w:jc w:val="center"/>
        </w:trPr>
        <w:tc>
          <w:tcPr>
            <w:tcW w:w="986" w:type="dxa"/>
            <w:vAlign w:val="center"/>
          </w:tcPr>
          <w:p w14:paraId="7E8E3108" w14:textId="77777777" w:rsidR="009D15AA" w:rsidRPr="00775583" w:rsidRDefault="009D15AA" w:rsidP="00C92761">
            <w:pPr>
              <w:tabs>
                <w:tab w:val="left" w:pos="6330"/>
              </w:tabs>
              <w:bidi/>
              <w:jc w:val="center"/>
              <w:rPr>
                <w:rFonts w:cstheme="minorHAnsi"/>
                <w:sz w:val="20"/>
                <w:szCs w:val="20"/>
                <w:lang w:bidi="fa-IR"/>
              </w:rPr>
            </w:pPr>
          </w:p>
        </w:tc>
        <w:tc>
          <w:tcPr>
            <w:tcW w:w="4860" w:type="dxa"/>
            <w:vAlign w:val="center"/>
          </w:tcPr>
          <w:p w14:paraId="2FFBF7F1" w14:textId="440B745B" w:rsidR="009D15AA" w:rsidRPr="00775583" w:rsidRDefault="000D73EE" w:rsidP="00C92761">
            <w:pPr>
              <w:pStyle w:val="Style39"/>
              <w:widowControl/>
              <w:bidi/>
              <w:spacing w:line="240" w:lineRule="auto"/>
              <w:ind w:left="5" w:hanging="5"/>
              <w:jc w:val="both"/>
              <w:rPr>
                <w:rFonts w:ascii="MB Lateefi" w:eastAsiaTheme="minorHAnsi" w:hAnsi="MB Lateefi" w:cs="MB Lateefi"/>
                <w:sz w:val="22"/>
                <w:szCs w:val="22"/>
                <w:rtl/>
                <w:lang w:bidi="sd-Arab-PK"/>
              </w:rPr>
            </w:pPr>
            <w:r w:rsidRPr="00775583">
              <w:rPr>
                <w:rFonts w:ascii="MB Lateefi" w:eastAsiaTheme="minorHAnsi" w:hAnsi="MB Lateefi" w:cs="MB Lateefi" w:hint="cs"/>
                <w:sz w:val="22"/>
                <w:szCs w:val="22"/>
                <w:rtl/>
                <w:lang w:bidi="sd-Arab-PK"/>
              </w:rPr>
              <w:t>ٻ</w:t>
            </w:r>
            <w:r w:rsidRPr="00775583">
              <w:rPr>
                <w:rFonts w:ascii="MB Lateefi" w:eastAsiaTheme="minorHAnsi" w:hAnsi="MB Lateefi" w:cs="MB Lateefi" w:hint="eastAsia"/>
                <w:sz w:val="22"/>
                <w:szCs w:val="22"/>
                <w:rtl/>
                <w:lang w:bidi="sd-Arab-PK"/>
              </w:rPr>
              <w:t>ار</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sd-Arab-PK"/>
              </w:rPr>
              <w:t>جو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sd-Arab-PK"/>
              </w:rPr>
              <w:t>نالو</w:t>
            </w:r>
          </w:p>
        </w:tc>
        <w:tc>
          <w:tcPr>
            <w:tcW w:w="4682" w:type="dxa"/>
            <w:vAlign w:val="center"/>
          </w:tcPr>
          <w:p w14:paraId="7063B216" w14:textId="50C3B277" w:rsidR="009D15AA" w:rsidRPr="00775583" w:rsidRDefault="000D73EE"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راپ</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ائون</w:t>
            </w:r>
          </w:p>
        </w:tc>
        <w:tc>
          <w:tcPr>
            <w:tcW w:w="1167" w:type="dxa"/>
            <w:vAlign w:val="center"/>
          </w:tcPr>
          <w:p w14:paraId="3BB3F885" w14:textId="77777777" w:rsidR="009D15AA" w:rsidRPr="00775583" w:rsidRDefault="009D15AA"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8956ED" w:rsidRPr="00775583" w14:paraId="64570B89" w14:textId="77777777" w:rsidTr="007268C1">
        <w:trPr>
          <w:jc w:val="center"/>
        </w:trPr>
        <w:tc>
          <w:tcPr>
            <w:tcW w:w="986" w:type="dxa"/>
            <w:vAlign w:val="center"/>
          </w:tcPr>
          <w:p w14:paraId="07617694" w14:textId="34913790" w:rsidR="008956ED" w:rsidRPr="00775583" w:rsidRDefault="00891EBD" w:rsidP="008956ED">
            <w:pPr>
              <w:tabs>
                <w:tab w:val="left" w:pos="6330"/>
              </w:tabs>
              <w:bidi/>
              <w:jc w:val="center"/>
              <w:rPr>
                <w:rFonts w:cstheme="minorHAnsi"/>
                <w:sz w:val="20"/>
                <w:szCs w:val="20"/>
                <w:lang w:bidi="sd-Arab-PK"/>
              </w:rPr>
            </w:pPr>
            <w:r w:rsidRPr="00775583">
              <w:rPr>
                <w:rFonts w:cstheme="minorHAnsi"/>
                <w:sz w:val="20"/>
                <w:szCs w:val="20"/>
                <w:lang w:bidi="sd-Arab-PK"/>
              </w:rPr>
              <w:t>L12</w:t>
            </w:r>
          </w:p>
        </w:tc>
        <w:tc>
          <w:tcPr>
            <w:tcW w:w="4860" w:type="dxa"/>
            <w:vAlign w:val="center"/>
          </w:tcPr>
          <w:p w14:paraId="49D158CC" w14:textId="02D1FAC0" w:rsidR="008956ED" w:rsidRPr="00775583" w:rsidRDefault="008956ED" w:rsidP="008956ED">
            <w:pPr>
              <w:pStyle w:val="Style39"/>
              <w:widowControl/>
              <w:bidi/>
              <w:spacing w:line="240" w:lineRule="auto"/>
              <w:ind w:left="5" w:hanging="5"/>
              <w:jc w:val="both"/>
              <w:rPr>
                <w:rFonts w:ascii="MB Lateefi" w:eastAsiaTheme="minorHAnsi" w:hAnsi="MB Lateefi" w:cs="MB Lateefi"/>
                <w:sz w:val="22"/>
                <w:szCs w:val="22"/>
                <w:lang w:bidi="fa-IR"/>
              </w:rPr>
            </w:pPr>
            <w:r w:rsidRPr="00775583">
              <w:rPr>
                <w:rFonts w:ascii="MB Lateefi" w:eastAsiaTheme="minorHAnsi" w:hAnsi="MB Lateefi" w:cs="MB Lateefi"/>
                <w:sz w:val="22"/>
                <w:szCs w:val="22"/>
                <w:rtl/>
                <w:lang w:bidi="sd-Arab-PK"/>
              </w:rPr>
              <w:t>(نالو)</w:t>
            </w:r>
            <w:r w:rsidRPr="00775583">
              <w:rPr>
                <w:rFonts w:ascii="MB Lateefi" w:eastAsiaTheme="minorHAnsi" w:hAnsi="MB Lateefi" w:cs="MB Lateefi"/>
                <w:sz w:val="22"/>
                <w:szCs w:val="22"/>
                <w:rtl/>
                <w:lang w:bidi="fa-IR"/>
              </w:rPr>
              <w:t xml:space="preserve"> پنهنجا ه</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صاب</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واشنگ پائ</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hint="cs"/>
                <w:sz w:val="22"/>
                <w:szCs w:val="22"/>
                <w:rtl/>
                <w:lang w:bidi="fa-IR"/>
              </w:rPr>
              <w:t>ڊ</w:t>
            </w:r>
            <w:r w:rsidRPr="00775583">
              <w:rPr>
                <w:rFonts w:ascii="MB Lateefi" w:eastAsiaTheme="minorHAnsi" w:hAnsi="MB Lateefi" w:cs="MB Lateefi" w:hint="eastAsia"/>
                <w:sz w:val="22"/>
                <w:szCs w:val="22"/>
                <w:rtl/>
                <w:lang w:bidi="fa-IR"/>
              </w:rPr>
              <w:t>ر</w:t>
            </w:r>
            <w:r w:rsidRPr="00775583">
              <w:rPr>
                <w:rFonts w:ascii="MB Lateefi" w:eastAsiaTheme="minorHAnsi" w:hAnsi="MB Lateefi" w:cs="MB Lateefi"/>
                <w:sz w:val="22"/>
                <w:szCs w:val="22"/>
                <w:rtl/>
                <w:lang w:bidi="fa-IR"/>
              </w:rPr>
              <w:t xml:space="preserve"> / </w:t>
            </w:r>
            <w:r w:rsidRPr="00775583">
              <w:rPr>
                <w:rFonts w:ascii="MB Lateefi" w:eastAsiaTheme="minorHAnsi" w:hAnsi="MB Lateefi" w:cs="MB Lateefi" w:hint="eastAsia"/>
                <w:sz w:val="22"/>
                <w:szCs w:val="22"/>
                <w:rtl/>
                <w:lang w:bidi="fa-IR"/>
              </w:rPr>
              <w:t>رک</w:t>
            </w:r>
            <w:r w:rsidRPr="00775583">
              <w:rPr>
                <w:rFonts w:ascii="MB Lateefi" w:eastAsiaTheme="minorHAnsi" w:hAnsi="MB Lateefi" w:cs="MB Lateefi"/>
                <w:sz w:val="22"/>
                <w:szCs w:val="22"/>
                <w:rtl/>
                <w:lang w:bidi="fa-IR"/>
              </w:rPr>
              <w:t xml:space="preserve"> / </w:t>
            </w:r>
            <w:r w:rsidRPr="00775583">
              <w:rPr>
                <w:rFonts w:ascii="MB Lateefi" w:eastAsiaTheme="minorHAnsi" w:hAnsi="MB Lateefi" w:cs="MB Lateefi" w:hint="eastAsia"/>
                <w:sz w:val="22"/>
                <w:szCs w:val="22"/>
                <w:rtl/>
                <w:lang w:bidi="fa-IR"/>
              </w:rPr>
              <w:t>م</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 </w:t>
            </w:r>
            <w:r w:rsidRPr="00775583">
              <w:rPr>
                <w:rFonts w:ascii="MB Lateefi" w:eastAsiaTheme="minorHAnsi" w:hAnsi="MB Lateefi" w:cs="MB Lateefi" w:hint="eastAsia"/>
                <w:sz w:val="22"/>
                <w:szCs w:val="22"/>
                <w:rtl/>
                <w:lang w:bidi="fa-IR"/>
              </w:rPr>
              <w:t>واري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سان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hint="eastAsia"/>
                <w:sz w:val="22"/>
                <w:szCs w:val="22"/>
                <w:rtl/>
                <w:lang w:bidi="fa-IR"/>
              </w:rPr>
              <w:t>وئيند</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sd-Arab-PK"/>
              </w:rPr>
              <w:t>آھي</w:t>
            </w:r>
            <w:r w:rsidRPr="00775583">
              <w:rPr>
                <w:rFonts w:ascii="MB Lateefi" w:eastAsiaTheme="minorHAnsi" w:hAnsi="MB Lateefi" w:cs="MB Lateefi"/>
                <w:sz w:val="22"/>
                <w:szCs w:val="22"/>
                <w:rtl/>
                <w:lang w:bidi="sd-Arab-PK"/>
              </w:rPr>
              <w:t>)</w:t>
            </w:r>
            <w:r w:rsidRPr="00775583">
              <w:rPr>
                <w:rFonts w:ascii="MB Lateefi" w:eastAsiaTheme="minorHAnsi" w:hAnsi="MB Lateefi" w:cs="MB Lateefi" w:hint="eastAsia"/>
                <w:sz w:val="22"/>
                <w:szCs w:val="22"/>
                <w:rtl/>
                <w:lang w:bidi="fa-IR"/>
              </w:rPr>
              <w:t>؟</w:t>
            </w:r>
            <w:r w:rsidRPr="00775583">
              <w:rPr>
                <w:rFonts w:ascii="MB Lateefi" w:eastAsiaTheme="minorHAnsi" w:hAnsi="MB Lateefi" w:cs="MB Lateefi"/>
                <w:sz w:val="22"/>
                <w:szCs w:val="22"/>
                <w:rtl/>
                <w:lang w:bidi="fa-IR"/>
              </w:rPr>
              <w:t xml:space="preserve"> </w:t>
            </w:r>
          </w:p>
          <w:p w14:paraId="7F4870D5" w14:textId="77777777" w:rsidR="008956ED" w:rsidRPr="00775583" w:rsidRDefault="008956ED" w:rsidP="008956ED">
            <w:pPr>
              <w:pStyle w:val="Style39"/>
              <w:widowControl/>
              <w:bidi/>
              <w:spacing w:line="240" w:lineRule="auto"/>
              <w:ind w:left="5" w:hanging="5"/>
              <w:jc w:val="both"/>
              <w:rPr>
                <w:rFonts w:ascii="MB Lateefi" w:eastAsiaTheme="minorHAnsi" w:hAnsi="MB Lateefi" w:cs="MB Lateefi"/>
                <w:sz w:val="22"/>
                <w:szCs w:val="22"/>
                <w:lang w:bidi="fa-IR"/>
              </w:rPr>
            </w:pPr>
          </w:p>
          <w:p w14:paraId="191DA82C" w14:textId="77777777" w:rsidR="008956ED" w:rsidRPr="00775583" w:rsidRDefault="008956ED" w:rsidP="008956ED">
            <w:pPr>
              <w:pStyle w:val="Style39"/>
              <w:widowControl/>
              <w:bidi/>
              <w:spacing w:line="240" w:lineRule="auto"/>
              <w:ind w:left="5" w:hanging="5"/>
              <w:jc w:val="center"/>
              <w:rPr>
                <w:rFonts w:ascii="MB Lateefi" w:eastAsiaTheme="minorHAnsi" w:hAnsi="MB Lateefi" w:cs="MB Lateefi"/>
                <w:sz w:val="22"/>
                <w:szCs w:val="22"/>
                <w:rtl/>
                <w:lang w:bidi="fa-IR"/>
              </w:rPr>
            </w:pPr>
            <w:r w:rsidRPr="00775583">
              <w:rPr>
                <w:rFonts w:ascii="MB Lateefi" w:hAnsi="MB Lateefi" w:cs="MB Lateefi"/>
                <w:sz w:val="22"/>
                <w:szCs w:val="22"/>
                <w:lang w:bidi="fa-IR"/>
              </w:rPr>
              <w:t>)</w:t>
            </w:r>
            <w:r w:rsidRPr="00775583">
              <w:rPr>
                <w:rFonts w:ascii="MB Lateefi" w:hAnsi="MB Lateefi" w:cs="MB Lateefi" w:hint="eastAsia"/>
                <w:sz w:val="22"/>
                <w:szCs w:val="22"/>
                <w:rtl/>
                <w:lang w:bidi="fa-IR"/>
              </w:rPr>
              <w:t>ه</w:t>
            </w:r>
            <w:r w:rsidRPr="00775583">
              <w:rPr>
                <w:rFonts w:ascii="MB Lateefi" w:hAnsi="MB Lateefi" w:cs="MB Lateefi" w:hint="cs"/>
                <w:sz w:val="22"/>
                <w:szCs w:val="22"/>
                <w:rtl/>
                <w:lang w:bidi="fa-IR"/>
              </w:rPr>
              <w:t>ڪ</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کان</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و</w:t>
            </w:r>
            <w:r w:rsidRPr="00775583">
              <w:rPr>
                <w:rFonts w:ascii="MB Lateefi" w:hAnsi="MB Lateefi" w:cs="MB Lateefi" w:hint="cs"/>
                <w:sz w:val="22"/>
                <w:szCs w:val="22"/>
                <w:rtl/>
                <w:lang w:bidi="fa-IR"/>
              </w:rPr>
              <w:t>ڌ</w:t>
            </w:r>
            <w:r w:rsidRPr="00775583">
              <w:rPr>
                <w:rFonts w:ascii="MB Lateefi" w:hAnsi="MB Lateefi" w:cs="MB Lateefi" w:hint="eastAsia"/>
                <w:sz w:val="22"/>
                <w:szCs w:val="22"/>
                <w:rtl/>
                <w:lang w:bidi="fa-IR"/>
              </w:rPr>
              <w:t>ي</w:t>
            </w:r>
            <w:r w:rsidRPr="00775583">
              <w:rPr>
                <w:rFonts w:ascii="MB Lateefi" w:hAnsi="MB Lateefi" w:cs="MB Lateefi" w:hint="cs"/>
                <w:sz w:val="22"/>
                <w:szCs w:val="22"/>
                <w:rtl/>
                <w:lang w:bidi="fa-IR"/>
              </w:rPr>
              <w:t>ڪ</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جواب</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اچي</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سگهن</w:t>
            </w:r>
            <w:r w:rsidRPr="00775583">
              <w:rPr>
                <w:rFonts w:ascii="MB Lateefi" w:hAnsi="MB Lateefi" w:cs="MB Lateefi"/>
                <w:sz w:val="22"/>
                <w:szCs w:val="22"/>
                <w:rtl/>
                <w:lang w:bidi="fa-IR"/>
              </w:rPr>
              <w:t xml:space="preserve"> </w:t>
            </w:r>
            <w:r w:rsidRPr="00775583">
              <w:rPr>
                <w:rFonts w:ascii="MB Lateefi" w:hAnsi="MB Lateefi" w:cs="MB Lateefi" w:hint="cs"/>
                <w:sz w:val="22"/>
                <w:szCs w:val="22"/>
                <w:rtl/>
                <w:lang w:bidi="fa-IR"/>
              </w:rPr>
              <w:t>ٿ</w:t>
            </w:r>
            <w:r w:rsidRPr="00775583">
              <w:rPr>
                <w:rFonts w:ascii="MB Lateefi" w:hAnsi="MB Lateefi" w:cs="MB Lateefi" w:hint="eastAsia"/>
                <w:sz w:val="22"/>
                <w:szCs w:val="22"/>
                <w:rtl/>
                <w:lang w:bidi="fa-IR"/>
              </w:rPr>
              <w:t>ا</w:t>
            </w:r>
            <w:r w:rsidRPr="00775583">
              <w:rPr>
                <w:rFonts w:ascii="MB Lateefi" w:hAnsi="MB Lateefi" w:cs="MB Lateefi"/>
                <w:sz w:val="22"/>
                <w:szCs w:val="22"/>
                <w:lang w:bidi="fa-IR"/>
              </w:rPr>
              <w:t>(</w:t>
            </w:r>
          </w:p>
          <w:p w14:paraId="410EC097" w14:textId="77777777" w:rsidR="008956ED" w:rsidRPr="00775583" w:rsidRDefault="008956ED" w:rsidP="008956ED">
            <w:pPr>
              <w:pStyle w:val="Style39"/>
              <w:widowControl/>
              <w:bidi/>
              <w:spacing w:line="240" w:lineRule="auto"/>
              <w:ind w:left="5" w:hanging="5"/>
              <w:jc w:val="both"/>
              <w:rPr>
                <w:rFonts w:ascii="MB Lateefi" w:eastAsiaTheme="minorHAnsi" w:hAnsi="MB Lateefi" w:cs="MB Lateefi"/>
                <w:sz w:val="22"/>
                <w:szCs w:val="22"/>
                <w:rtl/>
                <w:lang w:bidi="sd-Arab-PK"/>
              </w:rPr>
            </w:pPr>
          </w:p>
        </w:tc>
        <w:tc>
          <w:tcPr>
            <w:tcW w:w="4682" w:type="dxa"/>
            <w:vAlign w:val="center"/>
          </w:tcPr>
          <w:p w14:paraId="21C95F27" w14:textId="77777777"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rPr>
            </w:pPr>
            <w:r w:rsidRPr="00775583">
              <w:rPr>
                <w:rStyle w:val="FontStyle85"/>
                <w:rFonts w:ascii="MB Lateefi" w:hAnsi="MB Lateefi" w:cs="MB Lateefi" w:hint="eastAsia"/>
                <w:bCs/>
                <w:i w:val="0"/>
                <w:iCs w:val="0"/>
                <w:sz w:val="20"/>
                <w:szCs w:val="20"/>
                <w:rtl/>
              </w:rPr>
              <w:t>روزانو</w:t>
            </w:r>
          </w:p>
          <w:p w14:paraId="4554135D" w14:textId="77777777"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وائل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استعمال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پوءِ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w:t>
            </w:r>
          </w:p>
          <w:p w14:paraId="4577B977" w14:textId="77777777"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وکائ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پهريان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2</w:t>
            </w:r>
          </w:p>
          <w:p w14:paraId="1D12EC8A" w14:textId="77777777"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وکائ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پوءِ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3</w:t>
            </w:r>
          </w:p>
          <w:p w14:paraId="7A092998" w14:textId="03150FB6" w:rsidR="008956ED" w:rsidRPr="00775583" w:rsidRDefault="000048F2"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نھن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ب</w:t>
            </w:r>
            <w:r w:rsidRPr="00775583">
              <w:rPr>
                <w:rFonts w:ascii="MB Lateefi" w:hAnsi="MB Lateefi" w:cs="MB Lateefi" w:hint="eastAsia"/>
                <w:sz w:val="20"/>
                <w:szCs w:val="20"/>
                <w:rtl/>
                <w:lang w:bidi="fa-IR"/>
              </w:rPr>
              <w:t>ه</w:t>
            </w:r>
            <w:r w:rsidRPr="00775583">
              <w:rPr>
                <w:rStyle w:val="FontStyle85"/>
                <w:rFonts w:ascii="MB Lateefi" w:hAnsi="MB Lateefi" w:cs="MB Lateefi"/>
                <w:b/>
                <w:i w:val="0"/>
                <w:iCs w:val="0"/>
                <w:sz w:val="20"/>
                <w:szCs w:val="20"/>
                <w:rtl/>
                <w:lang w:bidi="sd-Arab-PK"/>
              </w:rPr>
              <w:t xml:space="preserve"> قسم جي</w:t>
            </w:r>
            <w:r w:rsidR="00082913" w:rsidRPr="00775583">
              <w:rPr>
                <w:rStyle w:val="FontStyle85"/>
                <w:rFonts w:ascii="MB Lateefi" w:hAnsi="MB Lateefi" w:cs="MB Lateefi"/>
                <w:b/>
                <w:i w:val="0"/>
                <w:iCs w:val="0"/>
                <w:sz w:val="20"/>
                <w:szCs w:val="20"/>
                <w:rtl/>
                <w:lang w:bidi="sd-Arab-PK"/>
              </w:rPr>
              <w:t xml:space="preserve"> گھريلو</w:t>
            </w:r>
            <w:r w:rsidRPr="00775583">
              <w:rPr>
                <w:rStyle w:val="FontStyle85"/>
                <w:rFonts w:ascii="MB Lateefi" w:hAnsi="MB Lateefi" w:cs="MB Lateefi"/>
                <w:b/>
                <w:rtl/>
                <w:lang w:bidi="sd-Arab-PK"/>
              </w:rPr>
              <w:t xml:space="preserve"> </w:t>
            </w:r>
            <w:r w:rsidR="008956ED" w:rsidRPr="00775583">
              <w:rPr>
                <w:rStyle w:val="FontStyle85"/>
                <w:rFonts w:ascii="MB Lateefi" w:hAnsi="MB Lateefi" w:cs="MB Lateefi" w:hint="cs"/>
                <w:b/>
                <w:i w:val="0"/>
                <w:iCs w:val="0"/>
                <w:sz w:val="20"/>
                <w:szCs w:val="20"/>
                <w:rtl/>
              </w:rPr>
              <w:t>ڪ</w:t>
            </w:r>
            <w:r w:rsidR="008956ED" w:rsidRPr="00775583">
              <w:rPr>
                <w:rStyle w:val="FontStyle85"/>
                <w:rFonts w:ascii="MB Lateefi" w:hAnsi="MB Lateefi" w:cs="MB Lateefi" w:hint="eastAsia"/>
                <w:b/>
                <w:i w:val="0"/>
                <w:iCs w:val="0"/>
                <w:sz w:val="20"/>
                <w:szCs w:val="20"/>
                <w:rtl/>
              </w:rPr>
              <w:t>م</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hint="cs"/>
                <w:b/>
                <w:i w:val="0"/>
                <w:iCs w:val="0"/>
                <w:sz w:val="20"/>
                <w:szCs w:val="20"/>
                <w:rtl/>
              </w:rPr>
              <w:t>ڪ</w:t>
            </w:r>
            <w:r w:rsidR="008956ED" w:rsidRPr="00775583">
              <w:rPr>
                <w:rStyle w:val="FontStyle85"/>
                <w:rFonts w:ascii="MB Lateefi" w:hAnsi="MB Lateefi" w:cs="MB Lateefi" w:hint="eastAsia"/>
                <w:b/>
                <w:i w:val="0"/>
                <w:iCs w:val="0"/>
                <w:sz w:val="20"/>
                <w:szCs w:val="20"/>
                <w:rtl/>
              </w:rPr>
              <w:t>ار</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hint="eastAsia"/>
                <w:b/>
                <w:i w:val="0"/>
                <w:iCs w:val="0"/>
                <w:sz w:val="20"/>
                <w:szCs w:val="20"/>
                <w:rtl/>
              </w:rPr>
              <w:t>کان</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hint="eastAsia"/>
                <w:b/>
                <w:i w:val="0"/>
                <w:iCs w:val="0"/>
                <w:sz w:val="20"/>
                <w:szCs w:val="20"/>
                <w:rtl/>
              </w:rPr>
              <w:t>پوءِ</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b/>
                <w:i w:val="0"/>
                <w:iCs w:val="0"/>
                <w:sz w:val="20"/>
                <w:szCs w:val="20"/>
              </w:rPr>
              <w:tab/>
            </w:r>
            <w:r w:rsidR="008956ED" w:rsidRPr="00775583">
              <w:rPr>
                <w:rStyle w:val="FontStyle85"/>
                <w:rFonts w:ascii="MB Lateefi" w:hAnsi="MB Lateefi" w:cs="MB Lateefi"/>
                <w:bCs/>
                <w:i w:val="0"/>
                <w:iCs w:val="0"/>
                <w:sz w:val="20"/>
                <w:szCs w:val="20"/>
                <w:lang w:bidi="sd-Arab-PK"/>
              </w:rPr>
              <w:t>4</w:t>
            </w:r>
          </w:p>
          <w:p w14:paraId="4C8DA6A7" w14:textId="6DC65548" w:rsidR="008956ED" w:rsidRPr="00775583" w:rsidRDefault="00082913"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چوپائي</w:t>
            </w:r>
            <w:r w:rsidR="009B1340" w:rsidRPr="00775583">
              <w:rPr>
                <w:rStyle w:val="FontStyle85"/>
                <w:rFonts w:ascii="MB Lateefi" w:hAnsi="MB Lateefi" w:cs="MB Lateefi"/>
                <w:b/>
                <w:i w:val="0"/>
                <w:iCs w:val="0"/>
                <w:sz w:val="20"/>
                <w:szCs w:val="20"/>
                <w:rtl/>
                <w:lang w:bidi="sd-Arab-PK"/>
              </w:rPr>
              <w:t xml:space="preserve"> يا</w:t>
            </w:r>
            <w:r w:rsidR="00C46C39" w:rsidRPr="00775583">
              <w:rPr>
                <w:rStyle w:val="FontStyle85"/>
                <w:rFonts w:ascii="MB Lateefi" w:hAnsi="MB Lateefi" w:cs="MB Lateefi" w:hint="eastAsia"/>
                <w:b/>
                <w:i w:val="0"/>
                <w:iCs w:val="0"/>
                <w:sz w:val="20"/>
                <w:szCs w:val="20"/>
                <w:rtl/>
                <w:lang w:bidi="sd-Arab-PK"/>
              </w:rPr>
              <w:t>گھريلو</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جانورن</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کي</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ھ</w:t>
            </w:r>
            <w:r w:rsidR="00C46C39" w:rsidRPr="00775583">
              <w:rPr>
                <w:rStyle w:val="FontStyle85"/>
                <w:rFonts w:ascii="MB Lateefi" w:hAnsi="MB Lateefi" w:cs="MB Lateefi" w:hint="cs"/>
                <w:b/>
                <w:i w:val="0"/>
                <w:iCs w:val="0"/>
                <w:sz w:val="20"/>
                <w:szCs w:val="20"/>
                <w:rtl/>
                <w:lang w:bidi="sd-Arab-PK"/>
              </w:rPr>
              <w:t>ٿ</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ل</w:t>
            </w:r>
            <w:r w:rsidR="00C46C39" w:rsidRPr="00775583">
              <w:rPr>
                <w:rStyle w:val="FontStyle85"/>
                <w:rFonts w:ascii="MB Lateefi" w:hAnsi="MB Lateefi" w:cs="MB Lateefi" w:hint="cs"/>
                <w:b/>
                <w:i w:val="0"/>
                <w:iCs w:val="0"/>
                <w:sz w:val="20"/>
                <w:szCs w:val="20"/>
                <w:rtl/>
                <w:lang w:bidi="sd-Arab-PK"/>
              </w:rPr>
              <w:t>ڳ</w:t>
            </w:r>
            <w:r w:rsidR="00C46C39" w:rsidRPr="00775583">
              <w:rPr>
                <w:rStyle w:val="FontStyle85"/>
                <w:rFonts w:ascii="MB Lateefi" w:hAnsi="MB Lateefi" w:cs="MB Lateefi" w:hint="eastAsia"/>
                <w:b/>
                <w:i w:val="0"/>
                <w:iCs w:val="0"/>
                <w:sz w:val="20"/>
                <w:szCs w:val="20"/>
                <w:rtl/>
                <w:lang w:bidi="sd-Arab-PK"/>
              </w:rPr>
              <w:t>ائ</w:t>
            </w:r>
            <w:r w:rsidR="00C46C39" w:rsidRPr="00775583">
              <w:rPr>
                <w:rStyle w:val="FontStyle85"/>
                <w:rFonts w:ascii="MB Lateefi" w:hAnsi="MB Lateefi" w:cs="MB Lateefi" w:hint="cs"/>
                <w:b/>
                <w:i w:val="0"/>
                <w:iCs w:val="0"/>
                <w:sz w:val="20"/>
                <w:szCs w:val="20"/>
                <w:rtl/>
                <w:lang w:bidi="sd-Arab-PK"/>
              </w:rPr>
              <w:t>ڻ</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کان</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پوءِ</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b/>
                <w:i w:val="0"/>
                <w:iCs w:val="0"/>
                <w:sz w:val="20"/>
                <w:szCs w:val="20"/>
              </w:rPr>
              <w:tab/>
            </w:r>
            <w:r w:rsidR="008956ED" w:rsidRPr="00775583">
              <w:rPr>
                <w:rStyle w:val="FontStyle85"/>
                <w:rFonts w:ascii="MB Lateefi" w:hAnsi="MB Lateefi" w:cs="MB Lateefi"/>
                <w:bCs/>
                <w:i w:val="0"/>
                <w:iCs w:val="0"/>
                <w:sz w:val="20"/>
                <w:szCs w:val="20"/>
                <w:lang w:bidi="sd-Arab-PK"/>
              </w:rPr>
              <w:t>5</w:t>
            </w:r>
          </w:p>
          <w:p w14:paraId="713F2703" w14:textId="30D18E8A" w:rsidR="008956ED" w:rsidRPr="00775583" w:rsidRDefault="008F24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اھر</w:t>
            </w:r>
            <w:r w:rsidRPr="00775583">
              <w:rPr>
                <w:rStyle w:val="FontStyle85"/>
                <w:rFonts w:ascii="MB Lateefi" w:hAnsi="MB Lateefi" w:cs="MB Lateefi"/>
                <w:b/>
                <w:i w:val="0"/>
                <w:iCs w:val="0"/>
                <w:sz w:val="20"/>
                <w:szCs w:val="20"/>
                <w:rtl/>
                <w:lang w:bidi="sd-Arab-PK"/>
              </w:rPr>
              <w:t xml:space="preserve"> گھم</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کي</w:t>
            </w:r>
            <w:r w:rsidR="00C46C39" w:rsidRPr="00775583">
              <w:rPr>
                <w:rStyle w:val="FontStyle85"/>
                <w:rFonts w:ascii="MB Lateefi" w:hAnsi="MB Lateefi" w:cs="MB Lateefi" w:hint="cs"/>
                <w:b/>
                <w:i w:val="0"/>
                <w:iCs w:val="0"/>
                <w:sz w:val="20"/>
                <w:szCs w:val="20"/>
                <w:rtl/>
                <w:lang w:bidi="sd-Arab-PK"/>
              </w:rPr>
              <w:t>ڏڻ</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b/>
                <w:i w:val="0"/>
                <w:iCs w:val="0"/>
                <w:sz w:val="20"/>
                <w:szCs w:val="20"/>
                <w:lang w:bidi="sd-Arab-PK"/>
              </w:rPr>
              <w:t>/</w:t>
            </w:r>
            <w:r w:rsidR="00C46C39" w:rsidRPr="00775583">
              <w:rPr>
                <w:rStyle w:val="FontStyle85"/>
                <w:rFonts w:ascii="MB Lateefi" w:hAnsi="MB Lateefi" w:cs="MB Lateefi"/>
                <w:b/>
                <w:i w:val="0"/>
                <w:iCs w:val="0"/>
                <w:sz w:val="20"/>
                <w:szCs w:val="20"/>
                <w:rtl/>
                <w:lang w:bidi="sd-Arab-PK"/>
              </w:rPr>
              <w:t xml:space="preserve"> راند روند کان پوءِ</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b/>
                <w:i w:val="0"/>
                <w:iCs w:val="0"/>
                <w:sz w:val="20"/>
                <w:szCs w:val="20"/>
              </w:rPr>
              <w:tab/>
            </w:r>
            <w:r w:rsidR="008956ED" w:rsidRPr="00775583">
              <w:rPr>
                <w:rStyle w:val="FontStyle85"/>
                <w:rFonts w:ascii="MB Lateefi" w:hAnsi="MB Lateefi" w:cs="MB Lateefi"/>
                <w:bCs/>
                <w:i w:val="0"/>
                <w:iCs w:val="0"/>
                <w:sz w:val="20"/>
                <w:szCs w:val="20"/>
                <w:lang w:bidi="sd-Arab-PK"/>
              </w:rPr>
              <w:t>6</w:t>
            </w:r>
          </w:p>
          <w:p w14:paraId="23FE05F6" w14:textId="1FDB007B" w:rsidR="005D225D" w:rsidRPr="00775583" w:rsidRDefault="005D225D" w:rsidP="005D225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اس</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ول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مان</w:t>
            </w:r>
            <w:r w:rsidR="007F4A7B" w:rsidRPr="00775583">
              <w:rPr>
                <w:rStyle w:val="FontStyle85"/>
                <w:rFonts w:ascii="MB Lateefi" w:hAnsi="MB Lateefi" w:cs="MB Lateefi"/>
                <w:b/>
                <w:i w:val="0"/>
                <w:iCs w:val="0"/>
                <w:sz w:val="20"/>
                <w:szCs w:val="20"/>
                <w:rtl/>
                <w:lang w:bidi="sd-Arab-PK"/>
              </w:rPr>
              <w:t xml:space="preserve"> واپس ا</w:t>
            </w:r>
            <w:r w:rsidR="007F4A7B" w:rsidRPr="00775583">
              <w:rPr>
                <w:rStyle w:val="FontStyle85"/>
                <w:rFonts w:ascii="MB Lateefi" w:hAnsi="MB Lateefi" w:cs="MB Lateefi" w:hint="cs"/>
                <w:b/>
                <w:i w:val="0"/>
                <w:iCs w:val="0"/>
                <w:sz w:val="20"/>
                <w:szCs w:val="20"/>
                <w:rtl/>
                <w:lang w:bidi="sd-Arab-PK"/>
              </w:rPr>
              <w:t>ڇڻ</w:t>
            </w:r>
            <w:r w:rsidR="007F4A7B" w:rsidRPr="00775583">
              <w:rPr>
                <w:rStyle w:val="FontStyle85"/>
                <w:rFonts w:ascii="MB Lateefi" w:hAnsi="MB Lateefi" w:cs="MB Lateefi"/>
                <w:b/>
                <w:i w:val="0"/>
                <w:iCs w:val="0"/>
                <w:sz w:val="20"/>
                <w:szCs w:val="20"/>
                <w:rtl/>
                <w:lang w:bidi="sd-Arab-PK"/>
              </w:rPr>
              <w:t xml:space="preserve"> کان پوءِ</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7F4A7B" w:rsidRPr="00775583">
              <w:rPr>
                <w:rStyle w:val="FontStyle85"/>
                <w:rFonts w:ascii="MB Lateefi" w:hAnsi="MB Lateefi" w:cs="MB Lateefi"/>
                <w:b/>
                <w:i w:val="0"/>
                <w:iCs w:val="0"/>
                <w:sz w:val="20"/>
                <w:szCs w:val="20"/>
                <w:rtl/>
                <w:lang w:bidi="sd-Arab-PK"/>
              </w:rPr>
              <w:t>7</w:t>
            </w:r>
          </w:p>
          <w:p w14:paraId="1EC88FD5" w14:textId="535CE214" w:rsidR="008956ED" w:rsidRPr="00775583" w:rsidRDefault="00397EE7"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نھن</w:t>
            </w:r>
            <w:r w:rsidRPr="00775583">
              <w:rPr>
                <w:rStyle w:val="FontStyle85"/>
                <w:rFonts w:ascii="MB Lateefi" w:hAnsi="MB Lateefi" w:cs="MB Lateefi"/>
                <w:b/>
                <w:i w:val="0"/>
                <w:iCs w:val="0"/>
                <w:sz w:val="20"/>
                <w:szCs w:val="20"/>
                <w:rtl/>
                <w:lang w:bidi="sd-Arab-PK"/>
              </w:rPr>
              <w:t xml:space="preserve"> بيمار </w:t>
            </w:r>
            <w:r w:rsidRPr="00775583">
              <w:rPr>
                <w:rStyle w:val="FontStyle85"/>
                <w:rFonts w:ascii="MB Lateefi" w:hAnsi="MB Lateefi" w:cs="MB Lateefi" w:hint="cs"/>
                <w:b/>
                <w:i w:val="0"/>
                <w:iCs w:val="0"/>
                <w:sz w:val="20"/>
                <w:szCs w:val="20"/>
                <w:rtl/>
                <w:lang w:bidi="sd-Arab-PK"/>
              </w:rPr>
              <w:t>ڀ</w:t>
            </w:r>
            <w:r w:rsidRPr="00775583">
              <w:rPr>
                <w:rStyle w:val="FontStyle85"/>
                <w:rFonts w:ascii="MB Lateefi" w:hAnsi="MB Lateefi" w:cs="MB Lateefi" w:hint="eastAsia"/>
                <w:b/>
                <w:i w:val="0"/>
                <w:iCs w:val="0"/>
                <w:sz w:val="20"/>
                <w:szCs w:val="20"/>
                <w:rtl/>
                <w:lang w:bidi="sd-Arab-PK"/>
              </w:rPr>
              <w:t>اتي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مائ</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سان مل</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w:t>
            </w:r>
            <w:r w:rsidR="008F24ED" w:rsidRPr="00775583">
              <w:rPr>
                <w:rStyle w:val="FontStyle85"/>
                <w:rFonts w:ascii="MB Lateefi" w:hAnsi="MB Lateefi" w:cs="MB Lateefi"/>
                <w:b/>
                <w:i w:val="0"/>
                <w:iCs w:val="0"/>
                <w:sz w:val="20"/>
                <w:szCs w:val="20"/>
                <w:lang w:bidi="sd-Arab-PK"/>
              </w:rPr>
              <w:t>/</w:t>
            </w:r>
            <w:r w:rsidR="008F24ED" w:rsidRPr="00775583">
              <w:rPr>
                <w:rStyle w:val="FontStyle85"/>
                <w:rFonts w:ascii="MB Lateefi" w:hAnsi="MB Lateefi" w:cs="MB Lateefi"/>
                <w:b/>
                <w:i w:val="0"/>
                <w:iCs w:val="0"/>
                <w:sz w:val="20"/>
                <w:szCs w:val="20"/>
                <w:rtl/>
                <w:lang w:bidi="sd-Arab-PK"/>
              </w:rPr>
              <w:t xml:space="preserve"> ھ</w:t>
            </w:r>
            <w:r w:rsidR="008F24ED" w:rsidRPr="00775583">
              <w:rPr>
                <w:rStyle w:val="FontStyle85"/>
                <w:rFonts w:ascii="MB Lateefi" w:hAnsi="MB Lateefi" w:cs="MB Lateefi" w:hint="cs"/>
                <w:b/>
                <w:i w:val="0"/>
                <w:iCs w:val="0"/>
                <w:sz w:val="20"/>
                <w:szCs w:val="20"/>
                <w:rtl/>
                <w:lang w:bidi="sd-Arab-PK"/>
              </w:rPr>
              <w:t>ٿ</w:t>
            </w:r>
            <w:r w:rsidR="008F24ED" w:rsidRPr="00775583">
              <w:rPr>
                <w:rStyle w:val="FontStyle85"/>
                <w:rFonts w:ascii="MB Lateefi" w:hAnsi="MB Lateefi" w:cs="MB Lateefi"/>
                <w:b/>
                <w:i w:val="0"/>
                <w:iCs w:val="0"/>
                <w:sz w:val="20"/>
                <w:szCs w:val="20"/>
                <w:rtl/>
                <w:lang w:bidi="sd-Arab-PK"/>
              </w:rPr>
              <w:t xml:space="preserve"> ملائ</w:t>
            </w:r>
            <w:r w:rsidR="008F24ED" w:rsidRPr="00775583">
              <w:rPr>
                <w:rStyle w:val="FontStyle85"/>
                <w:rFonts w:ascii="MB Lateefi" w:hAnsi="MB Lateefi" w:cs="MB Lateefi" w:hint="cs"/>
                <w:b/>
                <w:i w:val="0"/>
                <w:iCs w:val="0"/>
                <w:sz w:val="20"/>
                <w:szCs w:val="20"/>
                <w:rtl/>
                <w:lang w:bidi="sd-Arab-PK"/>
              </w:rPr>
              <w:t>ڻ</w:t>
            </w:r>
            <w:r w:rsidR="008F24ED"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کان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پوءِ</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b/>
                <w:i w:val="0"/>
                <w:iCs w:val="0"/>
                <w:sz w:val="20"/>
                <w:szCs w:val="20"/>
              </w:rPr>
              <w:tab/>
            </w:r>
            <w:r w:rsidR="007F4A7B" w:rsidRPr="00775583">
              <w:rPr>
                <w:rStyle w:val="FontStyle85"/>
                <w:rFonts w:ascii="MB Lateefi" w:hAnsi="MB Lateefi" w:cs="MB Lateefi"/>
                <w:b/>
                <w:i w:val="0"/>
                <w:iCs w:val="0"/>
                <w:sz w:val="20"/>
                <w:szCs w:val="20"/>
                <w:rtl/>
                <w:lang w:bidi="sd-Arab-PK"/>
              </w:rPr>
              <w:t>8</w:t>
            </w:r>
          </w:p>
          <w:p w14:paraId="0F42AE08" w14:textId="6E548A0A"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7F4A7B" w:rsidRPr="00775583">
              <w:rPr>
                <w:rStyle w:val="FontStyle85"/>
                <w:rFonts w:ascii="MB Lateefi" w:hAnsi="MB Lateefi" w:cs="MB Lateefi"/>
                <w:b/>
                <w:i w:val="0"/>
                <w:iCs w:val="0"/>
                <w:sz w:val="20"/>
                <w:szCs w:val="20"/>
                <w:rtl/>
                <w:lang w:bidi="sd-Arab-PK"/>
              </w:rPr>
              <w:t>9</w:t>
            </w:r>
          </w:p>
          <w:p w14:paraId="6DFF3CDD" w14:textId="3375379E"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به نه </w:t>
            </w:r>
            <w:r w:rsidRPr="00775583">
              <w:rPr>
                <w:rStyle w:val="FontStyle85"/>
                <w:rFonts w:ascii="MB Lateefi" w:hAnsi="MB Lateefi" w:cs="MB Lateefi"/>
                <w:b/>
                <w:i w:val="0"/>
                <w:iCs w:val="0"/>
                <w:sz w:val="20"/>
                <w:szCs w:val="20"/>
              </w:rPr>
              <w:tab/>
            </w:r>
            <w:r w:rsidR="007F4A7B" w:rsidRPr="00775583">
              <w:rPr>
                <w:rStyle w:val="FontStyle85"/>
                <w:rFonts w:ascii="MB Lateefi" w:hAnsi="MB Lateefi" w:cs="MB Lateefi"/>
                <w:b/>
                <w:i w:val="0"/>
                <w:iCs w:val="0"/>
                <w:sz w:val="20"/>
                <w:szCs w:val="20"/>
                <w:rtl/>
                <w:lang w:bidi="sd-Arab-PK"/>
              </w:rPr>
              <w:t>10</w:t>
            </w:r>
          </w:p>
        </w:tc>
        <w:tc>
          <w:tcPr>
            <w:tcW w:w="1167" w:type="dxa"/>
            <w:vAlign w:val="center"/>
          </w:tcPr>
          <w:p w14:paraId="73CEEC95" w14:textId="079847B7" w:rsidR="008956ED" w:rsidRPr="00775583" w:rsidRDefault="008956ED" w:rsidP="008956ED">
            <w:pPr>
              <w:pStyle w:val="Style39"/>
              <w:widowControl/>
              <w:bidi/>
              <w:spacing w:line="240" w:lineRule="auto"/>
              <w:ind w:left="5" w:hanging="5"/>
              <w:jc w:val="both"/>
              <w:rPr>
                <w:rFonts w:ascii="MB Lateefi" w:eastAsiaTheme="minorHAnsi" w:hAnsi="MB Lateefi" w:cs="MB Lateefi"/>
                <w:sz w:val="20"/>
                <w:szCs w:val="20"/>
                <w:rtl/>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tc>
      </w:tr>
      <w:tr w:rsidR="00891EBD" w:rsidRPr="00775583" w14:paraId="2F297A2A" w14:textId="77777777" w:rsidTr="007268C1">
        <w:trPr>
          <w:jc w:val="center"/>
        </w:trPr>
        <w:tc>
          <w:tcPr>
            <w:tcW w:w="986" w:type="dxa"/>
            <w:vAlign w:val="center"/>
          </w:tcPr>
          <w:p w14:paraId="16BE567D" w14:textId="63066711" w:rsidR="00891EBD" w:rsidRPr="00775583" w:rsidRDefault="00891EBD" w:rsidP="00891EBD">
            <w:pPr>
              <w:tabs>
                <w:tab w:val="left" w:pos="6330"/>
              </w:tabs>
              <w:bidi/>
              <w:jc w:val="center"/>
              <w:rPr>
                <w:rFonts w:cstheme="minorHAnsi"/>
                <w:sz w:val="20"/>
                <w:szCs w:val="20"/>
                <w:lang w:bidi="fa-IR"/>
              </w:rPr>
            </w:pPr>
            <w:r w:rsidRPr="00775583">
              <w:rPr>
                <w:rFonts w:cstheme="minorHAnsi"/>
                <w:sz w:val="20"/>
                <w:szCs w:val="20"/>
                <w:lang w:bidi="fa-IR"/>
              </w:rPr>
              <w:t>L13</w:t>
            </w:r>
          </w:p>
        </w:tc>
        <w:tc>
          <w:tcPr>
            <w:tcW w:w="4860" w:type="dxa"/>
            <w:vAlign w:val="center"/>
          </w:tcPr>
          <w:p w14:paraId="1F08A4A6" w14:textId="6BC7270B" w:rsidR="00891EBD" w:rsidRPr="00775583" w:rsidRDefault="00891EBD" w:rsidP="00891EBD">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sz w:val="22"/>
                <w:szCs w:val="22"/>
                <w:rtl/>
                <w:lang w:bidi="sd-Arab-PK"/>
              </w:rPr>
              <w:t xml:space="preserve">(نالو)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وهنج</w:t>
            </w:r>
            <w:r w:rsidRPr="00775583">
              <w:rPr>
                <w:rFonts w:ascii="MB Lateefi" w:eastAsiaTheme="minorHAnsi" w:hAnsi="MB Lateefi" w:cs="MB Lateefi" w:hint="eastAsia"/>
                <w:sz w:val="22"/>
                <w:szCs w:val="22"/>
                <w:rtl/>
                <w:lang w:bidi="sd-Arab-PK"/>
              </w:rPr>
              <w:t>دو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sd-Arab-PK"/>
              </w:rPr>
              <w:t>آھي</w:t>
            </w:r>
            <w:r w:rsidRPr="00775583">
              <w:rPr>
                <w:rFonts w:ascii="MB Lateefi" w:eastAsiaTheme="minorHAnsi" w:hAnsi="MB Lateefi" w:cs="MB Lateefi" w:hint="eastAsia"/>
                <w:sz w:val="22"/>
                <w:szCs w:val="22"/>
                <w:rtl/>
                <w:lang w:bidi="fa-IR"/>
              </w:rPr>
              <w:t>؟</w:t>
            </w:r>
            <w:r w:rsidRPr="00775583">
              <w:rPr>
                <w:rFonts w:ascii="MB Lateefi" w:eastAsiaTheme="minorHAnsi" w:hAnsi="MB Lateefi" w:cs="MB Lateefi"/>
                <w:sz w:val="22"/>
                <w:szCs w:val="22"/>
                <w:lang w:bidi="fa-IR"/>
              </w:rPr>
              <w:t xml:space="preserve"> </w:t>
            </w:r>
          </w:p>
        </w:tc>
        <w:tc>
          <w:tcPr>
            <w:tcW w:w="4682" w:type="dxa"/>
            <w:vAlign w:val="center"/>
          </w:tcPr>
          <w:p w14:paraId="60C68BD3"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روزانو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3BEEF82B"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59B34D48"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4EA89DD2"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29A1375E" w14:textId="35BB52E3"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167" w:type="dxa"/>
            <w:vAlign w:val="center"/>
          </w:tcPr>
          <w:p w14:paraId="28D5DA6E" w14:textId="77777777" w:rsidR="00891EBD" w:rsidRPr="00775583" w:rsidRDefault="00891EBD" w:rsidP="00891EBD">
            <w:pPr>
              <w:pStyle w:val="Style39"/>
              <w:widowControl/>
              <w:bidi/>
              <w:spacing w:line="240" w:lineRule="auto"/>
              <w:ind w:left="5" w:hanging="5"/>
              <w:jc w:val="both"/>
              <w:rPr>
                <w:rFonts w:ascii="MB Lateefi" w:eastAsiaTheme="minorHAnsi" w:hAnsi="MB Lateefi" w:cs="MB Lateefi"/>
                <w:sz w:val="20"/>
                <w:szCs w:val="20"/>
                <w:rtl/>
                <w:lang w:bidi="fa-IR"/>
              </w:rPr>
            </w:pPr>
          </w:p>
        </w:tc>
      </w:tr>
      <w:tr w:rsidR="00891EBD" w:rsidRPr="00775583" w14:paraId="3B624978" w14:textId="77777777" w:rsidTr="007268C1">
        <w:trPr>
          <w:jc w:val="center"/>
        </w:trPr>
        <w:tc>
          <w:tcPr>
            <w:tcW w:w="986" w:type="dxa"/>
            <w:vAlign w:val="center"/>
          </w:tcPr>
          <w:p w14:paraId="754CB5C1" w14:textId="18E553EC" w:rsidR="00891EBD" w:rsidRPr="00775583" w:rsidRDefault="00891EBD" w:rsidP="00891EBD">
            <w:pPr>
              <w:tabs>
                <w:tab w:val="left" w:pos="6330"/>
              </w:tabs>
              <w:bidi/>
              <w:jc w:val="center"/>
              <w:rPr>
                <w:rFonts w:cstheme="minorHAnsi"/>
                <w:sz w:val="20"/>
                <w:szCs w:val="20"/>
                <w:lang w:bidi="fa-IR"/>
              </w:rPr>
            </w:pPr>
            <w:r w:rsidRPr="00775583">
              <w:rPr>
                <w:rFonts w:cstheme="minorHAnsi"/>
                <w:sz w:val="20"/>
                <w:szCs w:val="20"/>
                <w:lang w:bidi="fa-IR"/>
              </w:rPr>
              <w:t>L14</w:t>
            </w:r>
          </w:p>
        </w:tc>
        <w:tc>
          <w:tcPr>
            <w:tcW w:w="4860" w:type="dxa"/>
            <w:vAlign w:val="center"/>
          </w:tcPr>
          <w:p w14:paraId="1AE5A141" w14:textId="363DB79D" w:rsidR="00891EBD" w:rsidRPr="00775583" w:rsidRDefault="00891EBD" w:rsidP="00891EBD">
            <w:pPr>
              <w:pStyle w:val="Style39"/>
              <w:widowControl/>
              <w:bidi/>
              <w:spacing w:line="240" w:lineRule="auto"/>
              <w:ind w:left="5" w:hanging="5"/>
              <w:jc w:val="both"/>
              <w:rPr>
                <w:rFonts w:ascii="MB Lateefi" w:eastAsiaTheme="minorHAnsi" w:hAnsi="MB Lateefi" w:cs="MB Lateefi"/>
                <w:sz w:val="22"/>
                <w:szCs w:val="22"/>
                <w:rtl/>
                <w:lang w:bidi="sd-Arab-PK"/>
              </w:rPr>
            </w:pPr>
            <w:r w:rsidRPr="00775583">
              <w:rPr>
                <w:rFonts w:ascii="MB Lateefi" w:eastAsiaTheme="minorHAnsi" w:hAnsi="MB Lateefi" w:cs="MB Lateefi"/>
                <w:sz w:val="22"/>
                <w:szCs w:val="22"/>
                <w:rtl/>
                <w:lang w:bidi="sd-Arab-PK"/>
              </w:rPr>
              <w:t xml:space="preserve">(نالو)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ند</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sd-Arab-PK"/>
              </w:rPr>
              <w:t>آھي</w:t>
            </w:r>
            <w:r w:rsidRPr="00775583">
              <w:rPr>
                <w:rFonts w:ascii="MB Lateefi" w:eastAsiaTheme="minorHAnsi" w:hAnsi="MB Lateefi" w:cs="MB Lateefi"/>
                <w:sz w:val="22"/>
                <w:szCs w:val="22"/>
                <w:lang w:bidi="fa-IR"/>
              </w:rPr>
              <w:t xml:space="preserve"> </w:t>
            </w:r>
            <w:r w:rsidR="003963AD" w:rsidRPr="00775583">
              <w:rPr>
                <w:rFonts w:ascii="MB Lateefi" w:eastAsiaTheme="minorHAnsi" w:hAnsi="MB Lateefi" w:cs="MB Lateefi" w:hint="eastAsia"/>
                <w:sz w:val="22"/>
                <w:szCs w:val="22"/>
                <w:rtl/>
                <w:lang w:bidi="sd-Arab-PK"/>
              </w:rPr>
              <w:t>؟</w:t>
            </w:r>
          </w:p>
        </w:tc>
        <w:tc>
          <w:tcPr>
            <w:tcW w:w="4682" w:type="dxa"/>
            <w:vAlign w:val="center"/>
          </w:tcPr>
          <w:p w14:paraId="6E67A0E2"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روزانو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893F6D0"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F705503"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137A50EC"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76680311" w14:textId="567F38E3"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tc>
        <w:tc>
          <w:tcPr>
            <w:tcW w:w="1167" w:type="dxa"/>
            <w:vAlign w:val="center"/>
          </w:tcPr>
          <w:p w14:paraId="0F4A95D2" w14:textId="249C0172" w:rsidR="00891EBD" w:rsidRPr="00775583" w:rsidRDefault="00EF2A6D" w:rsidP="00891EBD">
            <w:pPr>
              <w:pStyle w:val="Style39"/>
              <w:widowControl/>
              <w:bidi/>
              <w:spacing w:line="240" w:lineRule="auto"/>
              <w:ind w:left="5" w:hanging="5"/>
              <w:jc w:val="both"/>
              <w:rPr>
                <w:rFonts w:ascii="MB Lateefi" w:eastAsiaTheme="minorHAnsi" w:hAnsi="MB Lateefi" w:cs="MB Lateefi"/>
                <w:sz w:val="20"/>
                <w:szCs w:val="20"/>
                <w:rtl/>
                <w:lang w:bidi="fa-IR"/>
              </w:rPr>
            </w:pPr>
            <w:ins w:id="1650" w:author="Iqbal Ameerali" w:date="2020-10-07T17:28:00Z">
              <w:r w:rsidRPr="00775583">
                <w:rPr>
                  <w:rFonts w:ascii="MB Lateefi" w:eastAsiaTheme="minorHAnsi" w:hAnsi="MB Lateefi" w:cs="MB Lateefi" w:hint="eastAsia"/>
                  <w:sz w:val="20"/>
                  <w:szCs w:val="20"/>
                  <w:rtl/>
                  <w:lang w:bidi="fa-IR"/>
                </w:rPr>
                <w:t>جي</w:t>
              </w:r>
              <w:r w:rsidRPr="00775583">
                <w:rPr>
                  <w:rFonts w:ascii="MB Lateefi" w:eastAsiaTheme="minorHAnsi" w:hAnsi="MB Lateefi" w:cs="MB Lateefi" w:hint="cs"/>
                  <w:sz w:val="20"/>
                  <w:szCs w:val="20"/>
                  <w:rtl/>
                  <w:lang w:bidi="fa-IR"/>
                </w:rPr>
                <w:t>ڪڏ</w:t>
              </w:r>
              <w:r w:rsidRPr="00775583">
                <w:rPr>
                  <w:rFonts w:ascii="MB Lateefi" w:eastAsiaTheme="minorHAnsi" w:hAnsi="MB Lateefi" w:cs="MB Lateefi" w:hint="eastAsia"/>
                  <w:sz w:val="20"/>
                  <w:szCs w:val="20"/>
                  <w:rtl/>
                  <w:lang w:bidi="fa-IR"/>
                </w:rPr>
                <w:t>هن</w:t>
              </w:r>
              <w:r w:rsidRPr="00775583">
                <w:rPr>
                  <w:rFonts w:ascii="MB Lateefi" w:eastAsiaTheme="minorHAnsi" w:hAnsi="MB Lateefi" w:cs="MB Lateefi"/>
                  <w:sz w:val="20"/>
                  <w:szCs w:val="20"/>
                  <w:rtl/>
                  <w:lang w:bidi="fa-IR"/>
                </w:rPr>
                <w:t xml:space="preserve"> </w:t>
              </w:r>
              <w:r w:rsidRPr="00775583">
                <w:rPr>
                  <w:rFonts w:ascii="MB Lateefi" w:eastAsiaTheme="minorHAnsi" w:hAnsi="MB Lateefi" w:cs="MB Lateefi" w:hint="cs"/>
                  <w:sz w:val="20"/>
                  <w:szCs w:val="20"/>
                  <w:rtl/>
                  <w:lang w:bidi="fa-IR"/>
                </w:rPr>
                <w:t>ٻ</w:t>
              </w:r>
              <w:r w:rsidRPr="00775583">
                <w:rPr>
                  <w:rFonts w:ascii="MB Lateefi" w:eastAsiaTheme="minorHAnsi" w:hAnsi="MB Lateefi" w:cs="MB Lateefi" w:hint="eastAsia"/>
                  <w:sz w:val="20"/>
                  <w:szCs w:val="20"/>
                  <w:rtl/>
                  <w:lang w:bidi="fa-IR"/>
                </w:rPr>
                <w:t>ار</w:t>
              </w:r>
              <w:r w:rsidRPr="00775583">
                <w:rPr>
                  <w:rFonts w:ascii="MB Lateefi" w:eastAsiaTheme="minorHAnsi" w:hAnsi="MB Lateefi" w:cs="MB Lateefi"/>
                  <w:sz w:val="20"/>
                  <w:szCs w:val="20"/>
                  <w:rtl/>
                  <w:lang w:bidi="fa-IR"/>
                </w:rPr>
                <w:t xml:space="preserve"> 3 سالن کان نن</w:t>
              </w:r>
              <w:r w:rsidRPr="00775583">
                <w:rPr>
                  <w:rFonts w:ascii="MB Lateefi" w:eastAsiaTheme="minorHAnsi" w:hAnsi="MB Lateefi" w:cs="MB Lateefi" w:hint="cs"/>
                  <w:sz w:val="20"/>
                  <w:szCs w:val="20"/>
                  <w:rtl/>
                  <w:lang w:bidi="fa-IR"/>
                </w:rPr>
                <w:t>ڍ</w:t>
              </w:r>
              <w:r w:rsidRPr="00775583">
                <w:rPr>
                  <w:rFonts w:ascii="MB Lateefi" w:eastAsiaTheme="minorHAnsi" w:hAnsi="MB Lateefi" w:cs="MB Lateefi" w:hint="eastAsia"/>
                  <w:sz w:val="20"/>
                  <w:szCs w:val="20"/>
                  <w:rtl/>
                  <w:lang w:bidi="fa-IR"/>
                </w:rPr>
                <w:t>و</w:t>
              </w:r>
              <w:r w:rsidRPr="00775583">
                <w:rPr>
                  <w:rFonts w:ascii="MB Lateefi" w:eastAsiaTheme="minorHAnsi" w:hAnsi="MB Lateefi" w:cs="MB Lateefi"/>
                  <w:sz w:val="20"/>
                  <w:szCs w:val="20"/>
                  <w:rtl/>
                  <w:lang w:bidi="fa-IR"/>
                </w:rPr>
                <w:t xml:space="preserve"> آهي ته </w:t>
              </w:r>
              <w:r w:rsidRPr="00775583">
                <w:rPr>
                  <w:rFonts w:ascii="MB Lateefi" w:eastAsiaTheme="minorHAnsi" w:hAnsi="MB Lateefi" w:cs="MB Lateefi" w:hint="cs"/>
                  <w:sz w:val="20"/>
                  <w:szCs w:val="20"/>
                  <w:rtl/>
                  <w:lang w:bidi="fa-IR"/>
                </w:rPr>
                <w:t>ٻ</w:t>
              </w:r>
              <w:r w:rsidRPr="00775583">
                <w:rPr>
                  <w:rFonts w:ascii="MB Lateefi" w:eastAsiaTheme="minorHAnsi" w:hAnsi="MB Lateefi" w:cs="MB Lateefi" w:hint="eastAsia"/>
                  <w:sz w:val="20"/>
                  <w:szCs w:val="20"/>
                  <w:rtl/>
                  <w:lang w:bidi="fa-IR"/>
                </w:rPr>
                <w:t>ئي</w:t>
              </w:r>
              <w:r w:rsidRPr="00775583">
                <w:rPr>
                  <w:rFonts w:ascii="MB Lateefi" w:eastAsiaTheme="minorHAnsi" w:hAnsi="MB Lateefi" w:cs="MB Lateefi"/>
                  <w:sz w:val="20"/>
                  <w:szCs w:val="20"/>
                  <w:rtl/>
                  <w:lang w:bidi="fa-IR"/>
                </w:rPr>
                <w:t xml:space="preserve"> </w:t>
              </w:r>
            </w:ins>
            <w:ins w:id="1651" w:author="Iqbal Ameerali" w:date="2020-10-07T17:29:00Z">
              <w:r w:rsidRPr="00775583">
                <w:rPr>
                  <w:rFonts w:ascii="MB Lateefi" w:eastAsiaTheme="minorHAnsi" w:hAnsi="MB Lateefi" w:cs="MB Lateefi" w:hint="eastAsia"/>
                  <w:sz w:val="20"/>
                  <w:szCs w:val="20"/>
                  <w:rtl/>
                  <w:lang w:bidi="fa-IR"/>
                </w:rPr>
                <w:t>سي</w:t>
              </w:r>
              <w:r w:rsidRPr="00775583">
                <w:rPr>
                  <w:rFonts w:ascii="MB Lateefi" w:eastAsiaTheme="minorHAnsi" w:hAnsi="MB Lateefi" w:cs="MB Lateefi" w:hint="cs"/>
                  <w:sz w:val="20"/>
                  <w:szCs w:val="20"/>
                  <w:rtl/>
                  <w:lang w:bidi="fa-IR"/>
                </w:rPr>
                <w:t>ڪ</w:t>
              </w:r>
              <w:r w:rsidRPr="00775583">
                <w:rPr>
                  <w:rFonts w:ascii="MB Lateefi" w:eastAsiaTheme="minorHAnsi" w:hAnsi="MB Lateefi" w:cs="MB Lateefi" w:hint="eastAsia"/>
                  <w:sz w:val="20"/>
                  <w:szCs w:val="20"/>
                  <w:rtl/>
                  <w:lang w:bidi="fa-IR"/>
                </w:rPr>
                <w:t>شن</w:t>
              </w:r>
              <w:r w:rsidRPr="00775583">
                <w:rPr>
                  <w:rFonts w:ascii="MB Lateefi" w:eastAsiaTheme="minorHAnsi" w:hAnsi="MB Lateefi" w:cs="MB Lateefi"/>
                  <w:sz w:val="20"/>
                  <w:szCs w:val="20"/>
                  <w:rtl/>
                  <w:lang w:bidi="fa-IR"/>
                </w:rPr>
                <w:t xml:space="preserve"> </w:t>
              </w:r>
              <w:r w:rsidRPr="00775583">
                <w:rPr>
                  <w:rFonts w:ascii="MB Lateefi" w:eastAsiaTheme="minorHAnsi" w:hAnsi="MB Lateefi" w:cs="MB Lateefi" w:hint="eastAsia"/>
                  <w:sz w:val="20"/>
                  <w:szCs w:val="20"/>
                  <w:rtl/>
                  <w:lang w:bidi="fa-IR"/>
                </w:rPr>
                <w:t>تي</w:t>
              </w:r>
              <w:r w:rsidRPr="00775583">
                <w:rPr>
                  <w:rFonts w:ascii="MB Lateefi" w:eastAsiaTheme="minorHAnsi" w:hAnsi="MB Lateefi" w:cs="MB Lateefi"/>
                  <w:sz w:val="20"/>
                  <w:szCs w:val="20"/>
                  <w:rtl/>
                  <w:lang w:bidi="fa-IR"/>
                </w:rPr>
                <w:t xml:space="preserve"> </w:t>
              </w:r>
              <w:r w:rsidRPr="00775583">
                <w:rPr>
                  <w:rFonts w:ascii="MB Lateefi" w:eastAsiaTheme="minorHAnsi" w:hAnsi="MB Lateefi" w:cs="MB Lateefi" w:hint="eastAsia"/>
                  <w:sz w:val="20"/>
                  <w:szCs w:val="20"/>
                  <w:rtl/>
                  <w:lang w:bidi="fa-IR"/>
                </w:rPr>
                <w:t>و</w:t>
              </w:r>
              <w:r w:rsidRPr="00775583">
                <w:rPr>
                  <w:rFonts w:ascii="MB Lateefi" w:eastAsiaTheme="minorHAnsi" w:hAnsi="MB Lateefi" w:cs="MB Lateefi" w:hint="cs"/>
                  <w:sz w:val="20"/>
                  <w:szCs w:val="20"/>
                  <w:rtl/>
                  <w:lang w:bidi="fa-IR"/>
                </w:rPr>
                <w:t>ڃ</w:t>
              </w:r>
              <w:r w:rsidRPr="00775583">
                <w:rPr>
                  <w:rFonts w:ascii="MB Lateefi" w:eastAsiaTheme="minorHAnsi" w:hAnsi="MB Lateefi" w:cs="MB Lateefi" w:hint="eastAsia"/>
                  <w:sz w:val="20"/>
                  <w:szCs w:val="20"/>
                  <w:rtl/>
                  <w:lang w:bidi="fa-IR"/>
                </w:rPr>
                <w:t>و</w:t>
              </w:r>
            </w:ins>
          </w:p>
        </w:tc>
      </w:tr>
      <w:tr w:rsidR="00891EBD" w:rsidRPr="00775583" w14:paraId="6831688F" w14:textId="77777777" w:rsidTr="007268C1">
        <w:trPr>
          <w:jc w:val="center"/>
        </w:trPr>
        <w:tc>
          <w:tcPr>
            <w:tcW w:w="986" w:type="dxa"/>
            <w:vAlign w:val="center"/>
          </w:tcPr>
          <w:p w14:paraId="65406CAE" w14:textId="43BD9AE8" w:rsidR="00891EBD" w:rsidRPr="00775583" w:rsidRDefault="00891EBD" w:rsidP="00891EBD">
            <w:pPr>
              <w:tabs>
                <w:tab w:val="left" w:pos="6330"/>
              </w:tabs>
              <w:bidi/>
              <w:jc w:val="center"/>
              <w:rPr>
                <w:rFonts w:cstheme="minorHAnsi"/>
                <w:sz w:val="20"/>
                <w:szCs w:val="20"/>
                <w:lang w:bidi="fa-IR"/>
              </w:rPr>
            </w:pPr>
            <w:r w:rsidRPr="00775583">
              <w:rPr>
                <w:rFonts w:cstheme="minorHAnsi"/>
                <w:sz w:val="20"/>
                <w:szCs w:val="20"/>
                <w:lang w:bidi="fa-IR"/>
              </w:rPr>
              <w:t>L15</w:t>
            </w:r>
          </w:p>
        </w:tc>
        <w:tc>
          <w:tcPr>
            <w:tcW w:w="4860" w:type="dxa"/>
            <w:vAlign w:val="center"/>
          </w:tcPr>
          <w:p w14:paraId="73963DBA" w14:textId="07973349" w:rsidR="00891EBD" w:rsidRPr="00775583" w:rsidRDefault="00891EBD" w:rsidP="00891EBD">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sz w:val="22"/>
                <w:szCs w:val="22"/>
                <w:rtl/>
                <w:lang w:bidi="sd-Arab-PK"/>
              </w:rPr>
              <w:t>(نالو)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ه</w:t>
            </w:r>
            <w:r w:rsidRPr="00775583">
              <w:rPr>
                <w:rFonts w:ascii="MB Lateefi" w:eastAsiaTheme="minorHAnsi" w:hAnsi="MB Lateefi" w:cs="MB Lateefi" w:hint="cs"/>
                <w:sz w:val="22"/>
                <w:szCs w:val="22"/>
                <w:rtl/>
                <w:lang w:bidi="fa-IR"/>
              </w:rPr>
              <w:t>ڙ</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قسم جو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ند</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006F3E23" w:rsidRPr="00775583">
              <w:rPr>
                <w:rFonts w:ascii="MB Lateefi" w:eastAsiaTheme="minorHAnsi" w:hAnsi="MB Lateefi" w:cs="MB Lateefi" w:hint="eastAsia"/>
                <w:sz w:val="22"/>
                <w:szCs w:val="22"/>
                <w:rtl/>
                <w:lang w:bidi="sd-Arab-PK"/>
              </w:rPr>
              <w:t>استعمال</w:t>
            </w:r>
            <w:r w:rsidR="006F3E23"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w:t>
            </w:r>
            <w:r w:rsidR="003963AD"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sz w:val="22"/>
                <w:szCs w:val="22"/>
                <w:rtl/>
                <w:lang w:bidi="fa-IR"/>
              </w:rPr>
              <w:t xml:space="preserve"> آهي؟</w:t>
            </w:r>
            <w:r w:rsidRPr="00775583">
              <w:rPr>
                <w:rFonts w:ascii="MB Lateefi" w:eastAsiaTheme="minorHAnsi" w:hAnsi="MB Lateefi" w:cs="MB Lateefi"/>
                <w:sz w:val="22"/>
                <w:szCs w:val="22"/>
                <w:lang w:bidi="fa-IR"/>
              </w:rPr>
              <w:t xml:space="preserve"> </w:t>
            </w:r>
          </w:p>
        </w:tc>
        <w:tc>
          <w:tcPr>
            <w:tcW w:w="4682" w:type="dxa"/>
            <w:vAlign w:val="center"/>
          </w:tcPr>
          <w:p w14:paraId="69B63D6B"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پيس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0F5F33BA"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مسوا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(مسا</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lang w:bidi="sd-Arab-PK"/>
              </w:rPr>
              <w:t>،</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ند</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525011BA"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65CB05B3" w14:textId="64C4FE62"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tc>
        <w:tc>
          <w:tcPr>
            <w:tcW w:w="1167" w:type="dxa"/>
            <w:vAlign w:val="center"/>
          </w:tcPr>
          <w:p w14:paraId="38A68B0E" w14:textId="77777777" w:rsidR="00891EBD" w:rsidRPr="00775583" w:rsidRDefault="00891EBD" w:rsidP="00891EBD">
            <w:pPr>
              <w:pStyle w:val="Style39"/>
              <w:widowControl/>
              <w:bidi/>
              <w:spacing w:line="240" w:lineRule="auto"/>
              <w:ind w:left="5" w:hanging="5"/>
              <w:jc w:val="both"/>
              <w:rPr>
                <w:rFonts w:ascii="MB Lateefi" w:eastAsiaTheme="minorHAnsi" w:hAnsi="MB Lateefi" w:cs="MB Lateefi"/>
                <w:sz w:val="20"/>
                <w:szCs w:val="20"/>
                <w:rtl/>
                <w:lang w:bidi="fa-IR"/>
              </w:rPr>
            </w:pPr>
          </w:p>
        </w:tc>
      </w:tr>
    </w:tbl>
    <w:p w14:paraId="7FC8ACD3" w14:textId="6E734928" w:rsidR="00E56D3C" w:rsidRPr="00775583" w:rsidRDefault="00E56D3C" w:rsidP="008A4855">
      <w:pPr>
        <w:tabs>
          <w:tab w:val="left" w:pos="6330"/>
        </w:tabs>
        <w:bidi/>
        <w:rPr>
          <w:rFonts w:ascii="MB Lateefi" w:hAnsi="MB Lateefi" w:cs="MB Lateefi"/>
          <w:sz w:val="20"/>
          <w:szCs w:val="20"/>
          <w:rtl/>
          <w:lang w:bidi="fa-IR"/>
        </w:rPr>
      </w:pPr>
    </w:p>
    <w:p w14:paraId="57CA7FC3" w14:textId="52670592" w:rsidR="00604C20" w:rsidRPr="00775583" w:rsidRDefault="00604C20" w:rsidP="00604C20">
      <w:pPr>
        <w:tabs>
          <w:tab w:val="left" w:pos="6330"/>
        </w:tabs>
        <w:bidi/>
        <w:rPr>
          <w:rFonts w:ascii="MB Lateefi" w:hAnsi="MB Lateefi" w:cs="MB Lateefi"/>
          <w:sz w:val="20"/>
          <w:szCs w:val="20"/>
          <w:rtl/>
          <w:lang w:bidi="fa-IR"/>
        </w:rPr>
      </w:pPr>
    </w:p>
    <w:p w14:paraId="554D9D43" w14:textId="1BE7F454" w:rsidR="00604C20" w:rsidRPr="00775583" w:rsidRDefault="00604C20" w:rsidP="00604C20">
      <w:pPr>
        <w:tabs>
          <w:tab w:val="left" w:pos="6330"/>
        </w:tabs>
        <w:bidi/>
        <w:rPr>
          <w:rFonts w:ascii="MB Lateefi" w:hAnsi="MB Lateefi" w:cs="MB Lateefi"/>
          <w:sz w:val="20"/>
          <w:szCs w:val="20"/>
          <w:rtl/>
          <w:lang w:bidi="fa-IR"/>
        </w:rPr>
      </w:pPr>
    </w:p>
    <w:p w14:paraId="2C94EC7F" w14:textId="5AF48518" w:rsidR="00604C20" w:rsidRPr="00775583" w:rsidRDefault="00604C20" w:rsidP="00604C20">
      <w:pPr>
        <w:tabs>
          <w:tab w:val="left" w:pos="6330"/>
        </w:tabs>
        <w:bidi/>
        <w:rPr>
          <w:rFonts w:ascii="MB Lateefi" w:hAnsi="MB Lateefi" w:cs="MB Lateefi"/>
          <w:sz w:val="20"/>
          <w:szCs w:val="20"/>
          <w:rtl/>
          <w:lang w:bidi="fa-IR"/>
        </w:rPr>
      </w:pPr>
    </w:p>
    <w:p w14:paraId="71A2BE63" w14:textId="162B52F4" w:rsidR="00604C20" w:rsidRPr="00775583" w:rsidRDefault="00604C20" w:rsidP="00604C20">
      <w:pPr>
        <w:tabs>
          <w:tab w:val="left" w:pos="6330"/>
        </w:tabs>
        <w:bidi/>
        <w:rPr>
          <w:rFonts w:ascii="MB Lateefi" w:hAnsi="MB Lateefi" w:cs="MB Lateefi"/>
          <w:sz w:val="20"/>
          <w:szCs w:val="20"/>
          <w:rtl/>
          <w:lang w:bidi="fa-IR"/>
        </w:rPr>
      </w:pPr>
    </w:p>
    <w:p w14:paraId="171A10DB" w14:textId="4F9544E7" w:rsidR="002E2F27" w:rsidRDefault="002E2F27" w:rsidP="002E2F27">
      <w:pPr>
        <w:tabs>
          <w:tab w:val="left" w:pos="6330"/>
        </w:tabs>
        <w:bidi/>
        <w:rPr>
          <w:ins w:id="1652" w:author="Iqbal Ameerali" w:date="2020-10-08T13:12:00Z"/>
          <w:rFonts w:ascii="MB Lateefi" w:hAnsi="MB Lateefi" w:cs="MB Lateefi"/>
          <w:sz w:val="20"/>
          <w:szCs w:val="20"/>
          <w:rtl/>
          <w:lang w:bidi="fa-IR"/>
        </w:rPr>
      </w:pPr>
    </w:p>
    <w:p w14:paraId="33AD0F85" w14:textId="77777777" w:rsidR="0001555D" w:rsidRPr="0001555D" w:rsidRDefault="0001555D" w:rsidP="0001555D">
      <w:pPr>
        <w:tabs>
          <w:tab w:val="left" w:pos="6330"/>
        </w:tabs>
        <w:bidi/>
        <w:rPr>
          <w:rFonts w:ascii="MB Lateefi" w:hAnsi="MB Lateefi" w:cs="MB Lateefi"/>
          <w:sz w:val="20"/>
          <w:szCs w:val="20"/>
          <w:rtl/>
          <w:lang w:bidi="fa-IR"/>
        </w:rPr>
      </w:pPr>
    </w:p>
    <w:tbl>
      <w:tblPr>
        <w:tblStyle w:val="TableGrid"/>
        <w:bidiVisual/>
        <w:tblW w:w="11558" w:type="dxa"/>
        <w:jc w:val="center"/>
        <w:tblLook w:val="04A0" w:firstRow="1" w:lastRow="0" w:firstColumn="1" w:lastColumn="0" w:noHBand="0" w:noVBand="1"/>
      </w:tblPr>
      <w:tblGrid>
        <w:gridCol w:w="808"/>
        <w:gridCol w:w="4713"/>
        <w:gridCol w:w="298"/>
        <w:gridCol w:w="4590"/>
        <w:gridCol w:w="1149"/>
      </w:tblGrid>
      <w:tr w:rsidR="00F57778" w:rsidRPr="00775583" w14:paraId="25861110" w14:textId="77777777" w:rsidTr="007544AD">
        <w:trPr>
          <w:jc w:val="center"/>
        </w:trPr>
        <w:tc>
          <w:tcPr>
            <w:tcW w:w="5521" w:type="dxa"/>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3E403AE9" w14:textId="77777777" w:rsidR="00F57778" w:rsidRPr="00775583" w:rsidRDefault="00F57778" w:rsidP="00E46197">
            <w:pPr>
              <w:tabs>
                <w:tab w:val="left" w:pos="6330"/>
              </w:tabs>
              <w:bidi/>
              <w:jc w:val="both"/>
              <w:rPr>
                <w:rFonts w:ascii="MB Lateefi" w:hAnsi="MB Lateefi" w:cs="MB Lateefi"/>
                <w:b/>
                <w:sz w:val="24"/>
                <w:szCs w:val="24"/>
                <w:rtl/>
                <w:lang w:bidi="sd-Arab-PK"/>
              </w:rPr>
            </w:pPr>
            <w:r w:rsidRPr="0001555D">
              <w:rPr>
                <w:rFonts w:ascii="MB Lateefi" w:hAnsi="MB Lateefi" w:cs="MB Lateefi" w:hint="cs"/>
                <w:b/>
                <w:sz w:val="24"/>
                <w:szCs w:val="24"/>
                <w:rtl/>
                <w:lang w:bidi="sd-Arab-PK"/>
              </w:rPr>
              <w:lastRenderedPageBreak/>
              <w:t>س</w:t>
            </w:r>
            <w:r w:rsidRPr="00775583">
              <w:rPr>
                <w:rFonts w:ascii="MB Lateefi" w:hAnsi="MB Lateefi" w:cs="MB Lateefi" w:hint="eastAsia"/>
                <w:sz w:val="24"/>
                <w:szCs w:val="24"/>
                <w:rtl/>
                <w:lang w:bidi="sd-Arab-PK"/>
              </w:rPr>
              <w:t>ي</w:t>
            </w:r>
            <w:r w:rsidRPr="00775583">
              <w:rPr>
                <w:rFonts w:ascii="MB Lateefi" w:hAnsi="MB Lateefi" w:cs="MB Lateefi" w:hint="cs"/>
                <w:sz w:val="24"/>
                <w:szCs w:val="24"/>
                <w:rtl/>
                <w:lang w:bidi="sd-Arab-PK"/>
              </w:rPr>
              <w:t>ڪ</w:t>
            </w:r>
            <w:r w:rsidRPr="00775583">
              <w:rPr>
                <w:rFonts w:ascii="MB Lateefi" w:hAnsi="MB Lateefi" w:cs="MB Lateefi" w:hint="eastAsia"/>
                <w:sz w:val="24"/>
                <w:szCs w:val="24"/>
                <w:rtl/>
                <w:lang w:bidi="sd-Arab-PK"/>
              </w:rPr>
              <w:t>شن</w:t>
            </w:r>
            <w:r w:rsidRPr="00775583">
              <w:rPr>
                <w:rFonts w:ascii="MB Lateefi" w:hAnsi="MB Lateefi" w:cs="MB Lateefi"/>
                <w:b/>
                <w:sz w:val="24"/>
                <w:szCs w:val="24"/>
                <w:rtl/>
                <w:lang w:bidi="sd-Arab-PK"/>
              </w:rPr>
              <w:t xml:space="preserve"> اين؛ </w:t>
            </w:r>
            <w:r w:rsidRPr="00775583">
              <w:rPr>
                <w:rFonts w:ascii="MB Lateefi" w:hAnsi="MB Lateefi" w:cs="MB Lateefi" w:hint="cs"/>
                <w:b/>
                <w:sz w:val="24"/>
                <w:szCs w:val="24"/>
                <w:rtl/>
                <w:lang w:bidi="sd-Arab-PK"/>
              </w:rPr>
              <w:t>ٻ</w:t>
            </w:r>
            <w:r w:rsidRPr="00775583">
              <w:rPr>
                <w:rFonts w:ascii="MB Lateefi" w:hAnsi="MB Lateefi" w:cs="MB Lateefi" w:hint="eastAsia"/>
                <w:b/>
                <w:sz w:val="24"/>
                <w:szCs w:val="24"/>
                <w:rtl/>
                <w:lang w:bidi="sd-Arab-PK"/>
              </w:rPr>
              <w:t>ارجي</w:t>
            </w:r>
            <w:r w:rsidRPr="00775583">
              <w:rPr>
                <w:rFonts w:ascii="MB Lateefi" w:hAnsi="MB Lateefi" w:cs="MB Lateefi"/>
                <w:b/>
                <w:sz w:val="24"/>
                <w:szCs w:val="24"/>
                <w:rtl/>
                <w:lang w:bidi="sd-Arab-PK"/>
              </w:rPr>
              <w:t xml:space="preserve"> جسماني پئمائش ۽ معائنو     </w:t>
            </w:r>
            <w:r w:rsidRPr="00775583">
              <w:rPr>
                <w:rFonts w:cs="MB Sindhi Web"/>
                <w:b/>
                <w:sz w:val="24"/>
                <w:szCs w:val="24"/>
                <w:rtl/>
                <w:lang w:bidi="sd-Arab-PK"/>
              </w:rPr>
              <w:t xml:space="preserve">                                                                               </w:t>
            </w:r>
          </w:p>
        </w:tc>
        <w:tc>
          <w:tcPr>
            <w:tcW w:w="6037" w:type="dxa"/>
            <w:gridSpan w:val="3"/>
            <w:tcBorders>
              <w:top w:val="single" w:sz="4" w:space="0" w:color="auto"/>
              <w:left w:val="nil"/>
              <w:bottom w:val="single" w:sz="4" w:space="0" w:color="auto"/>
              <w:right w:val="single" w:sz="4" w:space="0" w:color="auto"/>
            </w:tcBorders>
            <w:shd w:val="clear" w:color="auto" w:fill="BFBFBF" w:themeFill="background1" w:themeFillShade="BF"/>
            <w:vAlign w:val="center"/>
          </w:tcPr>
          <w:p w14:paraId="4120E1DF" w14:textId="77777777" w:rsidR="00F57778" w:rsidRPr="00775583" w:rsidRDefault="00F57778" w:rsidP="00E46197">
            <w:pPr>
              <w:tabs>
                <w:tab w:val="left" w:pos="6330"/>
              </w:tabs>
              <w:jc w:val="both"/>
              <w:rPr>
                <w:rStyle w:val="Strong"/>
                <w:rFonts w:cstheme="minorHAnsi"/>
                <w:sz w:val="24"/>
                <w:szCs w:val="24"/>
              </w:rPr>
            </w:pPr>
            <w:r w:rsidRPr="00775583">
              <w:rPr>
                <w:rStyle w:val="Strong"/>
                <w:rFonts w:cstheme="minorHAnsi"/>
                <w:sz w:val="24"/>
                <w:szCs w:val="24"/>
              </w:rPr>
              <w:t>SECTION N: CHILD ANTHROPOMETRIC ASSESSMENT</w:t>
            </w:r>
          </w:p>
        </w:tc>
      </w:tr>
      <w:tr w:rsidR="00F57778" w:rsidRPr="00775583" w14:paraId="50E5EAD8" w14:textId="77777777" w:rsidTr="007544AD">
        <w:trPr>
          <w:jc w:val="center"/>
        </w:trPr>
        <w:tc>
          <w:tcPr>
            <w:tcW w:w="11558" w:type="dxa"/>
            <w:gridSpan w:val="5"/>
            <w:tcBorders>
              <w:top w:val="single" w:sz="4" w:space="0" w:color="auto"/>
              <w:left w:val="single" w:sz="4" w:space="0" w:color="auto"/>
              <w:bottom w:val="nil"/>
              <w:right w:val="single" w:sz="4" w:space="0" w:color="auto"/>
            </w:tcBorders>
            <w:shd w:val="clear" w:color="auto" w:fill="F2F2F2" w:themeFill="background1" w:themeFillShade="F2"/>
          </w:tcPr>
          <w:p w14:paraId="23495F9E" w14:textId="77777777" w:rsidR="00F57778" w:rsidRPr="00775583" w:rsidRDefault="00F57778" w:rsidP="00E46197">
            <w:pPr>
              <w:tabs>
                <w:tab w:val="left" w:pos="945"/>
              </w:tabs>
              <w:rPr>
                <w:rFonts w:cstheme="minorHAnsi"/>
                <w:i/>
                <w:sz w:val="20"/>
                <w:szCs w:val="20"/>
                <w:rtl/>
              </w:rPr>
            </w:pPr>
            <w:r w:rsidRPr="00775583">
              <w:rPr>
                <w:rFonts w:cstheme="minorHAnsi"/>
                <w:i/>
                <w:sz w:val="20"/>
                <w:szCs w:val="20"/>
              </w:rPr>
              <w:t xml:space="preserve">Read aloud to the </w:t>
            </w:r>
            <w:r w:rsidRPr="00775583">
              <w:rPr>
                <w:rFonts w:cstheme="minorHAnsi"/>
                <w:i/>
                <w:noProof/>
                <w:sz w:val="20"/>
                <w:szCs w:val="20"/>
                <w:u w:val="single"/>
              </w:rPr>
              <w:t>female</w:t>
            </w:r>
            <w:r w:rsidRPr="00775583">
              <w:rPr>
                <w:rFonts w:cstheme="minorHAnsi"/>
                <w:i/>
                <w:sz w:val="20"/>
                <w:szCs w:val="20"/>
                <w:u w:val="single"/>
              </w:rPr>
              <w:t xml:space="preserve"> head of household</w:t>
            </w:r>
            <w:r w:rsidRPr="00775583">
              <w:rPr>
                <w:rFonts w:cstheme="minorHAnsi"/>
                <w:i/>
                <w:sz w:val="20"/>
                <w:szCs w:val="20"/>
              </w:rPr>
              <w:t>: Now I would like to ask some questions about you and the male head of household.</w:t>
            </w:r>
          </w:p>
        </w:tc>
      </w:tr>
      <w:tr w:rsidR="00F57778" w:rsidRPr="00775583" w14:paraId="07454F96" w14:textId="77777777" w:rsidTr="007544AD">
        <w:trPr>
          <w:jc w:val="center"/>
        </w:trPr>
        <w:tc>
          <w:tcPr>
            <w:tcW w:w="11558" w:type="dxa"/>
            <w:gridSpan w:val="5"/>
            <w:tcBorders>
              <w:top w:val="nil"/>
              <w:left w:val="single" w:sz="4" w:space="0" w:color="auto"/>
              <w:bottom w:val="single" w:sz="4" w:space="0" w:color="auto"/>
              <w:right w:val="single" w:sz="4" w:space="0" w:color="auto"/>
            </w:tcBorders>
            <w:shd w:val="clear" w:color="auto" w:fill="F2F2F2" w:themeFill="background1" w:themeFillShade="F2"/>
          </w:tcPr>
          <w:p w14:paraId="1F6F2E06" w14:textId="77777777" w:rsidR="00F57778" w:rsidRPr="00775583" w:rsidRDefault="00F57778" w:rsidP="00E46197">
            <w:pPr>
              <w:tabs>
                <w:tab w:val="left" w:pos="945"/>
              </w:tabs>
              <w:bidi/>
              <w:rPr>
                <w:rFonts w:cstheme="minorHAnsi"/>
                <w:i/>
                <w:sz w:val="20"/>
                <w:szCs w:val="20"/>
              </w:rPr>
            </w:pPr>
            <w:r w:rsidRPr="00775583">
              <w:rPr>
                <w:rFonts w:ascii="MB Lateefi" w:hAnsi="MB Lateefi" w:cs="MB Lateefi"/>
                <w:i/>
                <w:sz w:val="20"/>
                <w:szCs w:val="20"/>
                <w:rtl/>
                <w:lang w:bidi="sd-Arab-PK"/>
              </w:rPr>
              <w:t>گهر جي عورت سربراه لاءِ و</w:t>
            </w:r>
            <w:r w:rsidRPr="00775583">
              <w:rPr>
                <w:rFonts w:ascii="MB Lateefi" w:hAnsi="MB Lateefi" w:cs="MB Lateefi" w:hint="cs"/>
                <w:i/>
                <w:sz w:val="20"/>
                <w:szCs w:val="20"/>
                <w:rtl/>
                <w:lang w:bidi="sd-Arab-PK"/>
              </w:rPr>
              <w:t>ڏ</w:t>
            </w:r>
            <w:r w:rsidRPr="00775583">
              <w:rPr>
                <w:rFonts w:ascii="MB Lateefi" w:hAnsi="MB Lateefi" w:cs="MB Lateefi" w:hint="eastAsia"/>
                <w:i/>
                <w:sz w:val="20"/>
                <w:szCs w:val="20"/>
                <w:rtl/>
                <w:lang w:bidi="sd-Arab-PK"/>
              </w:rPr>
              <w:t>ي</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آواز</w:t>
            </w:r>
            <w:r w:rsidRPr="00775583">
              <w:rPr>
                <w:rFonts w:ascii="MB Lateefi" w:hAnsi="MB Lateefi" w:cs="MB Lateefi"/>
                <w:i/>
                <w:sz w:val="20"/>
                <w:szCs w:val="20"/>
                <w:rtl/>
                <w:lang w:bidi="sd-Arab-PK"/>
              </w:rPr>
              <w:t xml:space="preserve"> ۾ </w:t>
            </w:r>
            <w:r w:rsidRPr="00775583">
              <w:rPr>
                <w:rFonts w:ascii="MB Lateefi" w:hAnsi="MB Lateefi" w:cs="MB Lateefi" w:hint="eastAsia"/>
                <w:i/>
                <w:sz w:val="20"/>
                <w:szCs w:val="20"/>
                <w:rtl/>
                <w:lang w:bidi="sd-Arab-PK"/>
              </w:rPr>
              <w:t>پ</w:t>
            </w:r>
            <w:r w:rsidRPr="00775583">
              <w:rPr>
                <w:rFonts w:ascii="MB Lateefi" w:hAnsi="MB Lateefi" w:cs="MB Lateefi" w:hint="cs"/>
                <w:i/>
                <w:sz w:val="20"/>
                <w:szCs w:val="20"/>
                <w:rtl/>
                <w:lang w:bidi="sd-Arab-PK"/>
              </w:rPr>
              <w:t>ڙ</w:t>
            </w:r>
            <w:r w:rsidRPr="00775583">
              <w:rPr>
                <w:rFonts w:ascii="MB Lateefi" w:hAnsi="MB Lateefi" w:cs="MB Lateefi" w:hint="eastAsia"/>
                <w:i/>
                <w:sz w:val="20"/>
                <w:szCs w:val="20"/>
                <w:rtl/>
                <w:lang w:bidi="sd-Arab-PK"/>
              </w:rPr>
              <w:t>هو؛</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ها</w:t>
            </w:r>
            <w:r w:rsidRPr="00775583">
              <w:rPr>
                <w:rFonts w:ascii="MB Lateefi" w:hAnsi="MB Lateefi" w:cs="MB Lateefi" w:hint="cs"/>
                <w:i/>
                <w:sz w:val="20"/>
                <w:szCs w:val="20"/>
                <w:rtl/>
                <w:lang w:bidi="sd-Arab-PK"/>
              </w:rPr>
              <w:t>ڻ</w:t>
            </w:r>
            <w:r w:rsidRPr="00775583">
              <w:rPr>
                <w:rFonts w:ascii="MB Lateefi" w:hAnsi="MB Lateefi" w:cs="MB Lateefi" w:hint="eastAsia"/>
                <w:i/>
                <w:sz w:val="20"/>
                <w:szCs w:val="20"/>
                <w:rtl/>
                <w:lang w:bidi="sd-Arab-PK"/>
              </w:rPr>
              <w:t>ي</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آئون</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توهان</w:t>
            </w:r>
            <w:r w:rsidRPr="00775583">
              <w:rPr>
                <w:rFonts w:ascii="MB Lateefi" w:hAnsi="MB Lateefi" w:cs="MB Lateefi"/>
                <w:i/>
                <w:sz w:val="20"/>
                <w:szCs w:val="20"/>
                <w:rtl/>
                <w:lang w:bidi="sd-Arab-PK"/>
              </w:rPr>
              <w:t xml:space="preserve"> ۽ </w:t>
            </w:r>
            <w:r w:rsidRPr="00775583">
              <w:rPr>
                <w:rFonts w:ascii="MB Lateefi" w:hAnsi="MB Lateefi" w:cs="MB Lateefi" w:hint="eastAsia"/>
                <w:i/>
                <w:sz w:val="20"/>
                <w:szCs w:val="20"/>
                <w:rtl/>
                <w:lang w:bidi="sd-Arab-PK"/>
              </w:rPr>
              <w:t>توهان</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جي</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گهر</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جي</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مرد</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سربراه</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جي</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باري</w:t>
            </w:r>
            <w:r w:rsidRPr="00775583">
              <w:rPr>
                <w:rFonts w:ascii="MB Lateefi" w:hAnsi="MB Lateefi" w:cs="MB Lateefi"/>
                <w:i/>
                <w:sz w:val="20"/>
                <w:szCs w:val="20"/>
                <w:rtl/>
                <w:lang w:bidi="sd-Arab-PK"/>
              </w:rPr>
              <w:t xml:space="preserve"> ۾ </w:t>
            </w:r>
            <w:r w:rsidRPr="00775583">
              <w:rPr>
                <w:rFonts w:ascii="MB Lateefi" w:hAnsi="MB Lateefi" w:cs="MB Lateefi" w:hint="cs"/>
                <w:i/>
                <w:sz w:val="20"/>
                <w:szCs w:val="20"/>
                <w:rtl/>
                <w:lang w:bidi="sd-Arab-PK"/>
              </w:rPr>
              <w:t>ڪ</w:t>
            </w:r>
            <w:r w:rsidRPr="00775583">
              <w:rPr>
                <w:rFonts w:ascii="MB Lateefi" w:hAnsi="MB Lateefi" w:cs="MB Lateefi" w:hint="eastAsia"/>
                <w:i/>
                <w:sz w:val="20"/>
                <w:szCs w:val="20"/>
                <w:rtl/>
                <w:lang w:bidi="sd-Arab-PK"/>
              </w:rPr>
              <w:t>جه</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سوال</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پ</w:t>
            </w:r>
            <w:r w:rsidRPr="00775583">
              <w:rPr>
                <w:rFonts w:ascii="MB Lateefi" w:hAnsi="MB Lateefi" w:cs="MB Lateefi" w:hint="cs"/>
                <w:i/>
                <w:sz w:val="20"/>
                <w:szCs w:val="20"/>
                <w:rtl/>
                <w:lang w:bidi="sd-Arab-PK"/>
              </w:rPr>
              <w:t>ڇ</w:t>
            </w:r>
            <w:r w:rsidRPr="00775583">
              <w:rPr>
                <w:rFonts w:ascii="MB Lateefi" w:hAnsi="MB Lateefi" w:cs="MB Lateefi" w:hint="eastAsia"/>
                <w:i/>
                <w:sz w:val="20"/>
                <w:szCs w:val="20"/>
                <w:rtl/>
                <w:lang w:bidi="sd-Arab-PK"/>
              </w:rPr>
              <w:t>نديس</w:t>
            </w:r>
          </w:p>
        </w:tc>
      </w:tr>
      <w:tr w:rsidR="00F57778" w:rsidRPr="00775583" w14:paraId="67C9F989" w14:textId="77777777" w:rsidTr="007544AD">
        <w:trPr>
          <w:jc w:val="center"/>
        </w:trPr>
        <w:tc>
          <w:tcPr>
            <w:tcW w:w="808" w:type="dxa"/>
            <w:tcBorders>
              <w:top w:val="single" w:sz="4" w:space="0" w:color="auto"/>
            </w:tcBorders>
            <w:shd w:val="clear" w:color="auto" w:fill="auto"/>
            <w:vAlign w:val="center"/>
          </w:tcPr>
          <w:p w14:paraId="090AD1D6" w14:textId="77777777" w:rsidR="00F57778" w:rsidRPr="00775583" w:rsidRDefault="00F57778" w:rsidP="00E46197">
            <w:pPr>
              <w:tabs>
                <w:tab w:val="left" w:pos="6330"/>
              </w:tabs>
              <w:bidi/>
              <w:jc w:val="center"/>
              <w:rPr>
                <w:rFonts w:cstheme="minorHAnsi"/>
                <w:lang w:bidi="sd-Arab-PK"/>
              </w:rPr>
            </w:pPr>
            <w:r w:rsidRPr="00775583">
              <w:rPr>
                <w:rFonts w:cstheme="minorHAnsi"/>
                <w:lang w:bidi="sd-Arab-PK"/>
              </w:rPr>
              <w:t>N1</w:t>
            </w:r>
          </w:p>
        </w:tc>
        <w:tc>
          <w:tcPr>
            <w:tcW w:w="5011" w:type="dxa"/>
            <w:gridSpan w:val="2"/>
            <w:tcBorders>
              <w:top w:val="single" w:sz="4" w:space="0" w:color="auto"/>
            </w:tcBorders>
            <w:shd w:val="clear" w:color="auto" w:fill="auto"/>
            <w:vAlign w:val="center"/>
          </w:tcPr>
          <w:p w14:paraId="7F20B5E3" w14:textId="77777777" w:rsidR="00F57778" w:rsidRPr="00775583" w:rsidRDefault="00F57778" w:rsidP="00E46197">
            <w:pPr>
              <w:pStyle w:val="Responsecategs"/>
              <w:bidi/>
              <w:ind w:left="0" w:firstLine="0"/>
              <w:rPr>
                <w:rFonts w:ascii="MB Lateefi" w:hAnsi="MB Lateefi" w:cs="MB Lateefi"/>
                <w:sz w:val="22"/>
                <w:szCs w:val="22"/>
                <w:rtl/>
                <w:lang w:bidi="sd-Arab-PK"/>
              </w:rPr>
            </w:pPr>
            <w:r w:rsidRPr="00775583">
              <w:rPr>
                <w:rFonts w:ascii="MB Lateefi" w:hAnsi="MB Lateefi" w:cs="MB Lateefi" w:hint="cs"/>
                <w:sz w:val="22"/>
                <w:szCs w:val="22"/>
                <w:rtl/>
                <w:lang w:bidi="sd-Arab-PK"/>
              </w:rPr>
              <w:t>ڇ</w:t>
            </w:r>
            <w:r w:rsidRPr="00775583">
              <w:rPr>
                <w:rFonts w:ascii="MB Lateefi" w:hAnsi="MB Lateefi" w:cs="MB Lateefi"/>
                <w:sz w:val="22"/>
                <w:szCs w:val="22"/>
                <w:rtl/>
                <w:lang w:bidi="sd-Arab-PK"/>
              </w:rPr>
              <w:t xml:space="preserve">ا ماءُ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ار</w:t>
            </w:r>
            <w:r w:rsidRPr="00775583">
              <w:rPr>
                <w:rFonts w:ascii="MB Lateefi" w:hAnsi="MB Lateefi" w:cs="MB Lateefi"/>
                <w:sz w:val="22"/>
                <w:szCs w:val="22"/>
                <w:rtl/>
                <w:lang w:bidi="sd-Arab-PK"/>
              </w:rPr>
              <w:t xml:space="preserve"> جي جسماني پئمائش جي اجازت </w:t>
            </w:r>
            <w:r w:rsidRPr="00775583">
              <w:rPr>
                <w:rFonts w:ascii="MB Lateefi" w:hAnsi="MB Lateefi" w:cs="MB Lateefi" w:hint="cs"/>
                <w:sz w:val="22"/>
                <w:szCs w:val="22"/>
                <w:rtl/>
                <w:lang w:bidi="sd-Arab-PK"/>
              </w:rPr>
              <w:t>ڏ</w:t>
            </w:r>
            <w:r w:rsidRPr="00775583">
              <w:rPr>
                <w:rFonts w:ascii="MB Lateefi" w:hAnsi="MB Lateefi" w:cs="MB Lateefi" w:hint="eastAsia"/>
                <w:sz w:val="22"/>
                <w:szCs w:val="22"/>
                <w:rtl/>
                <w:lang w:bidi="sd-Arab-PK"/>
              </w:rPr>
              <w:t>ني؟</w:t>
            </w:r>
            <w:r w:rsidRPr="00775583">
              <w:rPr>
                <w:rFonts w:ascii="MB Lateefi" w:hAnsi="MB Lateefi" w:cs="MB Lateefi"/>
                <w:sz w:val="22"/>
                <w:szCs w:val="22"/>
                <w:rtl/>
                <w:lang w:bidi="sd-Arab-PK"/>
              </w:rPr>
              <w:t xml:space="preserve"> </w:t>
            </w:r>
          </w:p>
        </w:tc>
        <w:tc>
          <w:tcPr>
            <w:tcW w:w="4590" w:type="dxa"/>
            <w:tcBorders>
              <w:top w:val="single" w:sz="4" w:space="0" w:color="auto"/>
            </w:tcBorders>
            <w:shd w:val="clear" w:color="auto" w:fill="auto"/>
            <w:vAlign w:val="center"/>
          </w:tcPr>
          <w:p w14:paraId="24EEB9AE" w14:textId="77777777" w:rsidR="00F57778" w:rsidRPr="00775583" w:rsidRDefault="00F57778" w:rsidP="00E4619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556178F" w14:textId="77777777" w:rsidR="00F57778" w:rsidRPr="00775583" w:rsidRDefault="00F57778" w:rsidP="00E46197">
            <w:pPr>
              <w:pStyle w:val="Style39"/>
              <w:widowControl/>
              <w:tabs>
                <w:tab w:val="right" w:leader="hyphen" w:pos="4320"/>
                <w:tab w:val="left" w:pos="4752"/>
              </w:tabs>
              <w:bidi/>
              <w:spacing w:line="240" w:lineRule="auto"/>
              <w:ind w:right="-115"/>
              <w:rPr>
                <w:rFonts w:asciiTheme="minorHAnsi" w:hAnsiTheme="minorHAnsi" w:cstheme="minorHAnsi"/>
                <w:sz w:val="20"/>
                <w:szCs w:val="20"/>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49" w:type="dxa"/>
            <w:tcBorders>
              <w:top w:val="single" w:sz="4" w:space="0" w:color="auto"/>
            </w:tcBorders>
            <w:shd w:val="clear" w:color="auto" w:fill="auto"/>
            <w:vAlign w:val="center"/>
          </w:tcPr>
          <w:p w14:paraId="02D2B081" w14:textId="1832C29F" w:rsidR="00F57778" w:rsidRPr="00775583" w:rsidRDefault="00067743" w:rsidP="00E46197">
            <w:pPr>
              <w:tabs>
                <w:tab w:val="left" w:pos="6330"/>
              </w:tabs>
              <w:bidi/>
              <w:ind w:right="159"/>
              <w:jc w:val="center"/>
              <w:rPr>
                <w:rFonts w:ascii="MB Lateefi" w:hAnsi="MB Lateefi" w:cs="MB Lateefi"/>
                <w:sz w:val="16"/>
                <w:szCs w:val="16"/>
                <w:rtl/>
                <w:lang w:bidi="sd-Arab-PK"/>
              </w:rPr>
            </w:pPr>
            <w:r w:rsidRPr="00775583">
              <w:rPr>
                <w:rFonts w:ascii="MB Lateefi" w:eastAsiaTheme="minorEastAsia" w:hAnsi="MB Lateefi" w:cs="MB Lateefi" w:hint="eastAsia"/>
                <w:sz w:val="16"/>
                <w:szCs w:val="16"/>
                <w:rtl/>
                <w:lang w:bidi="sd-Arab-PK"/>
              </w:rPr>
              <w:t>جي</w:t>
            </w:r>
            <w:r w:rsidRPr="00775583">
              <w:rPr>
                <w:rFonts w:ascii="MB Lateefi" w:eastAsiaTheme="minorEastAsia" w:hAnsi="MB Lateefi" w:cs="MB Lateefi" w:hint="cs"/>
                <w:sz w:val="16"/>
                <w:szCs w:val="16"/>
                <w:rtl/>
                <w:lang w:bidi="sd-Arab-PK"/>
              </w:rPr>
              <w:t>ڪڏ</w:t>
            </w:r>
            <w:r w:rsidRPr="00775583">
              <w:rPr>
                <w:rFonts w:ascii="MB Lateefi" w:eastAsiaTheme="minorEastAsia" w:hAnsi="MB Lateefi" w:cs="MB Lateefi" w:hint="eastAsia"/>
                <w:sz w:val="16"/>
                <w:szCs w:val="16"/>
                <w:rtl/>
                <w:lang w:bidi="sd-Arab-PK"/>
              </w:rPr>
              <w:t>ھن</w:t>
            </w:r>
            <w:r w:rsidR="00E151AA" w:rsidRPr="00775583">
              <w:rPr>
                <w:rFonts w:ascii="MB Lateefi" w:eastAsiaTheme="minorEastAsia" w:hAnsi="MB Lateefi" w:cs="MB Lateefi"/>
                <w:sz w:val="16"/>
                <w:szCs w:val="16"/>
                <w:lang w:bidi="sd-Arab-PK"/>
              </w:rPr>
              <w:t xml:space="preserve"> </w:t>
            </w:r>
            <w:r w:rsidR="00E151AA" w:rsidRPr="00775583">
              <w:rPr>
                <w:rStyle w:val="FontStyle85"/>
                <w:rFonts w:ascii="MB Lateefi" w:hAnsi="MB Lateefi" w:cs="MB Lateefi" w:hint="eastAsia"/>
                <w:b/>
                <w:i w:val="0"/>
                <w:iCs w:val="0"/>
                <w:sz w:val="16"/>
                <w:szCs w:val="16"/>
                <w:rtl/>
              </w:rPr>
              <w:t>نه</w:t>
            </w:r>
            <w:r w:rsidRPr="00775583">
              <w:rPr>
                <w:rFonts w:ascii="MB Lateefi" w:eastAsiaTheme="minorEastAsia" w:hAnsi="MB Lateefi" w:cs="MB Lateefi"/>
                <w:sz w:val="16"/>
                <w:szCs w:val="16"/>
                <w:rtl/>
                <w:lang w:bidi="sd-Arab-PK"/>
              </w:rPr>
              <w:t xml:space="preserve"> ت</w:t>
            </w:r>
            <w:r w:rsidRPr="00775583">
              <w:rPr>
                <w:rStyle w:val="FontStyle85"/>
                <w:rFonts w:ascii="MB Lateefi" w:hAnsi="MB Lateefi" w:cs="MB Lateefi" w:hint="eastAsia"/>
                <w:b/>
                <w:i w:val="0"/>
                <w:iCs w:val="0"/>
                <w:sz w:val="16"/>
                <w:szCs w:val="16"/>
                <w:rtl/>
              </w:rPr>
              <w:t>ه</w:t>
            </w:r>
            <w:r w:rsidRPr="00775583">
              <w:rPr>
                <w:rFonts w:ascii="MB Lateefi" w:eastAsiaTheme="minorEastAsia" w:hAnsi="MB Lateefi" w:cs="MB Lateefi"/>
                <w:sz w:val="16"/>
                <w:szCs w:val="16"/>
                <w:rtl/>
                <w:lang w:bidi="sd-Arab-PK"/>
              </w:rPr>
              <w:t xml:space="preserve"> </w:t>
            </w:r>
            <w:r w:rsidRPr="00775583">
              <w:rPr>
                <w:rFonts w:ascii="MB Lateefi" w:eastAsiaTheme="minorEastAsia" w:hAnsi="MB Lateefi" w:cs="MB Lateefi"/>
                <w:sz w:val="16"/>
                <w:szCs w:val="16"/>
                <w:lang w:bidi="sd-Arab-PK"/>
              </w:rPr>
              <w:t>N6</w:t>
            </w:r>
            <w:r w:rsidRPr="00775583">
              <w:rPr>
                <w:rFonts w:ascii="MB Lateefi" w:eastAsiaTheme="minorEastAsia" w:hAnsi="MB Lateefi" w:cs="MB Lateefi"/>
                <w:sz w:val="16"/>
                <w:szCs w:val="16"/>
                <w:rtl/>
                <w:lang w:bidi="sd-Arab-PK"/>
              </w:rPr>
              <w:t xml:space="preserve"> تي و</w:t>
            </w:r>
            <w:r w:rsidRPr="00775583">
              <w:rPr>
                <w:rFonts w:ascii="MB Lateefi" w:eastAsiaTheme="minorEastAsia" w:hAnsi="MB Lateefi" w:cs="MB Lateefi" w:hint="cs"/>
                <w:sz w:val="16"/>
                <w:szCs w:val="16"/>
                <w:rtl/>
                <w:lang w:bidi="sd-Arab-PK"/>
              </w:rPr>
              <w:t>ڃ</w:t>
            </w:r>
            <w:r w:rsidRPr="00775583">
              <w:rPr>
                <w:rFonts w:ascii="MB Lateefi" w:eastAsiaTheme="minorEastAsia" w:hAnsi="MB Lateefi" w:cs="MB Lateefi" w:hint="eastAsia"/>
                <w:sz w:val="16"/>
                <w:szCs w:val="16"/>
                <w:rtl/>
                <w:lang w:bidi="sd-Arab-PK"/>
              </w:rPr>
              <w:t>و</w:t>
            </w:r>
          </w:p>
        </w:tc>
      </w:tr>
      <w:tr w:rsidR="00F57778" w:rsidRPr="00775583" w14:paraId="22C11E4D" w14:textId="77777777" w:rsidTr="007544AD">
        <w:trPr>
          <w:jc w:val="center"/>
        </w:trPr>
        <w:tc>
          <w:tcPr>
            <w:tcW w:w="808" w:type="dxa"/>
            <w:shd w:val="clear" w:color="auto" w:fill="auto"/>
            <w:vAlign w:val="center"/>
          </w:tcPr>
          <w:p w14:paraId="4A76F136"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N2</w:t>
            </w:r>
          </w:p>
        </w:tc>
        <w:tc>
          <w:tcPr>
            <w:tcW w:w="5011" w:type="dxa"/>
            <w:gridSpan w:val="2"/>
            <w:shd w:val="clear" w:color="auto" w:fill="auto"/>
            <w:vAlign w:val="center"/>
          </w:tcPr>
          <w:p w14:paraId="5010796F" w14:textId="77777777" w:rsidR="00F57778" w:rsidRPr="00775583" w:rsidRDefault="00F57778" w:rsidP="00E46197">
            <w:pPr>
              <w:pStyle w:val="Responsecategs"/>
              <w:bidi/>
              <w:ind w:left="0" w:firstLine="0"/>
              <w:rPr>
                <w:rFonts w:ascii="MB Lateefi" w:hAnsi="MB Lateefi" w:cs="MB Lateefi"/>
                <w:sz w:val="22"/>
                <w:szCs w:val="22"/>
                <w:rtl/>
                <w:lang w:val="en-CA" w:bidi="sd-Arab-PK"/>
              </w:rPr>
            </w:pPr>
            <w:r w:rsidRPr="00775583">
              <w:rPr>
                <w:rFonts w:ascii="MB Lateefi" w:hAnsi="MB Lateefi" w:cs="MB Lateefi"/>
                <w:sz w:val="22"/>
                <w:szCs w:val="22"/>
                <w:rtl/>
                <w:lang w:bidi="sd-Arab-PK"/>
              </w:rPr>
              <w:t>ماءُ جي قد جي ماپ (سين</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مي</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ر</w:t>
            </w:r>
            <w:r w:rsidRPr="00775583">
              <w:rPr>
                <w:rFonts w:ascii="MB Lateefi" w:hAnsi="MB Lateefi" w:cs="MB Lateefi"/>
                <w:sz w:val="22"/>
                <w:szCs w:val="22"/>
                <w:rtl/>
                <w:lang w:bidi="sd-Arab-PK"/>
              </w:rPr>
              <w:t xml:space="preserve">۾) پهريون دفعو </w:t>
            </w:r>
          </w:p>
        </w:tc>
        <w:tc>
          <w:tcPr>
            <w:tcW w:w="4590" w:type="dxa"/>
            <w:shd w:val="clear" w:color="auto" w:fill="auto"/>
            <w:vAlign w:val="center"/>
          </w:tcPr>
          <w:p w14:paraId="230F88D8" w14:textId="77777777" w:rsidR="00F57778" w:rsidRPr="00775583" w:rsidRDefault="00F57778" w:rsidP="00E46197">
            <w:pPr>
              <w:pStyle w:val="Style39"/>
              <w:widowControl/>
              <w:tabs>
                <w:tab w:val="right" w:leader="hyphen" w:pos="4370"/>
              </w:tabs>
              <w:spacing w:line="240" w:lineRule="auto"/>
              <w:ind w:right="159"/>
              <w:rPr>
                <w:rFonts w:asciiTheme="minorHAnsi" w:hAnsiTheme="minorHAnsi" w:cs="MB Sindhi Web"/>
                <w:sz w:val="20"/>
                <w:szCs w:val="20"/>
                <w:rtl/>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26018111" w14:textId="77777777" w:rsidR="00F57778" w:rsidRPr="00775583" w:rsidRDefault="00F57778" w:rsidP="00E46197">
            <w:pPr>
              <w:tabs>
                <w:tab w:val="left" w:pos="6330"/>
              </w:tabs>
              <w:bidi/>
              <w:ind w:right="159"/>
              <w:jc w:val="center"/>
              <w:rPr>
                <w:rFonts w:ascii="MB Lateefi" w:eastAsiaTheme="minorEastAsia" w:hAnsi="MB Lateefi" w:cs="MB Lateefi"/>
                <w:sz w:val="16"/>
                <w:szCs w:val="16"/>
                <w:rtl/>
              </w:rPr>
            </w:pPr>
          </w:p>
        </w:tc>
      </w:tr>
      <w:tr w:rsidR="00F57778" w:rsidRPr="00775583" w14:paraId="7479DF8D" w14:textId="77777777" w:rsidTr="007544AD">
        <w:trPr>
          <w:jc w:val="center"/>
        </w:trPr>
        <w:tc>
          <w:tcPr>
            <w:tcW w:w="808" w:type="dxa"/>
            <w:shd w:val="clear" w:color="auto" w:fill="auto"/>
            <w:vAlign w:val="center"/>
          </w:tcPr>
          <w:p w14:paraId="65B4417E"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N3</w:t>
            </w:r>
          </w:p>
        </w:tc>
        <w:tc>
          <w:tcPr>
            <w:tcW w:w="5011" w:type="dxa"/>
            <w:gridSpan w:val="2"/>
            <w:shd w:val="clear" w:color="auto" w:fill="auto"/>
            <w:vAlign w:val="center"/>
          </w:tcPr>
          <w:p w14:paraId="4F417097" w14:textId="77777777" w:rsidR="00F57778" w:rsidRPr="00775583" w:rsidRDefault="00F57778" w:rsidP="00E46197">
            <w:pPr>
              <w:pStyle w:val="Responsecategs"/>
              <w:bidi/>
              <w:ind w:left="0" w:firstLine="0"/>
              <w:rPr>
                <w:rFonts w:ascii="MB Lateefi" w:hAnsi="MB Lateefi" w:cs="MB Lateefi"/>
                <w:sz w:val="22"/>
                <w:szCs w:val="22"/>
                <w:rtl/>
                <w:lang w:bidi="sd-Arab-PK"/>
              </w:rPr>
            </w:pPr>
            <w:r w:rsidRPr="00775583">
              <w:rPr>
                <w:rFonts w:ascii="MB Lateefi" w:hAnsi="MB Lateefi" w:cs="MB Lateefi"/>
                <w:sz w:val="22"/>
                <w:szCs w:val="22"/>
                <w:rtl/>
                <w:lang w:bidi="sd-Arab-PK"/>
              </w:rPr>
              <w:t>ماءُ جي</w:t>
            </w:r>
            <w:r w:rsidRPr="00775583">
              <w:rPr>
                <w:rFonts w:ascii="MB Lateefi" w:hAnsi="MB Lateefi" w:cs="MB Lateefi"/>
                <w:sz w:val="22"/>
                <w:szCs w:val="22"/>
                <w:lang w:bidi="sd-Arab-PK"/>
              </w:rPr>
              <w:t xml:space="preserve"> </w:t>
            </w:r>
            <w:r w:rsidRPr="00775583">
              <w:rPr>
                <w:rFonts w:asciiTheme="minorHAnsi" w:hAnsiTheme="minorHAnsi" w:cs="MB Sindhi Web" w:hint="eastAsia"/>
                <w:sz w:val="22"/>
                <w:szCs w:val="22"/>
                <w:rtl/>
                <w:lang w:bidi="sd-Arab-PK"/>
              </w:rPr>
              <w:t>وزن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تور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لوگرام</w:t>
            </w:r>
            <w:r w:rsidRPr="00775583">
              <w:rPr>
                <w:rFonts w:asciiTheme="minorHAnsi" w:hAnsiTheme="minorHAnsi" w:cs="MB Sindhi Web"/>
                <w:sz w:val="22"/>
                <w:szCs w:val="22"/>
                <w:rtl/>
                <w:lang w:bidi="sd-Arab-PK"/>
              </w:rPr>
              <w:t xml:space="preserve"> ۾ )</w:t>
            </w:r>
          </w:p>
        </w:tc>
        <w:tc>
          <w:tcPr>
            <w:tcW w:w="4590" w:type="dxa"/>
            <w:shd w:val="clear" w:color="auto" w:fill="auto"/>
            <w:vAlign w:val="center"/>
          </w:tcPr>
          <w:p w14:paraId="1C892753" w14:textId="77777777" w:rsidR="00F57778" w:rsidRPr="00775583" w:rsidRDefault="00F57778" w:rsidP="00E46197">
            <w:pPr>
              <w:pStyle w:val="Style39"/>
              <w:widowControl/>
              <w:tabs>
                <w:tab w:val="right" w:leader="hyphen" w:pos="4370"/>
              </w:tabs>
              <w:spacing w:line="240" w:lineRule="auto"/>
              <w:ind w:right="159"/>
              <w:rPr>
                <w:rFonts w:ascii="MB Lateefi" w:hAnsi="MB Lateefi" w:cs="MB Lateefi"/>
                <w:sz w:val="20"/>
                <w:szCs w:val="20"/>
                <w:rtl/>
              </w:rPr>
            </w:pPr>
            <w:r w:rsidRPr="00775583">
              <w:rPr>
                <w:rFonts w:asciiTheme="minorHAnsi" w:hAnsiTheme="minorHAnsi" w:cstheme="minorHAnsi"/>
                <w:sz w:val="20"/>
                <w:szCs w:val="20"/>
              </w:rPr>
              <w:t xml:space="preserve">|__|__|__| </w:t>
            </w:r>
            <w:r w:rsidRPr="00775583">
              <w:rPr>
                <w:rFonts w:asciiTheme="minorHAnsi" w:hAnsiTheme="minorHAnsi" w:cstheme="minorHAnsi"/>
                <w:bCs/>
                <w:sz w:val="20"/>
                <w:szCs w:val="20"/>
              </w:rPr>
              <w:t>kg</w:t>
            </w:r>
          </w:p>
        </w:tc>
        <w:tc>
          <w:tcPr>
            <w:tcW w:w="1149" w:type="dxa"/>
            <w:shd w:val="clear" w:color="auto" w:fill="auto"/>
            <w:vAlign w:val="center"/>
          </w:tcPr>
          <w:p w14:paraId="54B66628" w14:textId="77777777" w:rsidR="00F57778" w:rsidRPr="00775583" w:rsidRDefault="00F57778" w:rsidP="00E46197">
            <w:pPr>
              <w:tabs>
                <w:tab w:val="left" w:pos="6330"/>
              </w:tabs>
              <w:bidi/>
              <w:ind w:right="159"/>
              <w:jc w:val="center"/>
              <w:rPr>
                <w:rFonts w:ascii="MB Lateefi" w:hAnsi="MB Lateefi" w:cs="MB Lateefi"/>
                <w:sz w:val="16"/>
                <w:szCs w:val="16"/>
                <w:rtl/>
                <w:lang w:bidi="sd-Arab-PK"/>
              </w:rPr>
            </w:pPr>
          </w:p>
        </w:tc>
      </w:tr>
      <w:tr w:rsidR="00F57778" w:rsidRPr="00775583" w14:paraId="7C972990" w14:textId="77777777" w:rsidTr="007544AD">
        <w:trPr>
          <w:jc w:val="center"/>
        </w:trPr>
        <w:tc>
          <w:tcPr>
            <w:tcW w:w="808" w:type="dxa"/>
            <w:shd w:val="clear" w:color="auto" w:fill="auto"/>
            <w:vAlign w:val="center"/>
          </w:tcPr>
          <w:p w14:paraId="028207F5"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N4</w:t>
            </w:r>
          </w:p>
        </w:tc>
        <w:tc>
          <w:tcPr>
            <w:tcW w:w="5011" w:type="dxa"/>
            <w:gridSpan w:val="2"/>
            <w:shd w:val="clear" w:color="auto" w:fill="auto"/>
            <w:vAlign w:val="center"/>
          </w:tcPr>
          <w:p w14:paraId="5177EC7D" w14:textId="77777777" w:rsidR="00F57778" w:rsidRPr="00775583" w:rsidRDefault="00F57778" w:rsidP="00E46197">
            <w:pPr>
              <w:pStyle w:val="Responsecategs"/>
              <w:bidi/>
              <w:ind w:left="0" w:firstLine="0"/>
              <w:rPr>
                <w:rFonts w:ascii="MB Lateefi" w:hAnsi="MB Lateefi" w:cs="MB Lateefi"/>
                <w:sz w:val="22"/>
                <w:szCs w:val="22"/>
                <w:rtl/>
                <w:lang w:bidi="sd-Arab-PK"/>
              </w:rPr>
            </w:pPr>
            <w:r w:rsidRPr="00775583">
              <w:rPr>
                <w:rFonts w:ascii="MB Lateefi" w:hAnsi="MB Lateefi" w:cs="MB Lateefi"/>
                <w:sz w:val="22"/>
                <w:szCs w:val="22"/>
                <w:rtl/>
                <w:lang w:bidi="sd-Arab-PK"/>
              </w:rPr>
              <w:t>توهان جي مقابلي ۾ توهان جو م</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س</w:t>
            </w:r>
            <w:r w:rsidRPr="00775583">
              <w:rPr>
                <w:rFonts w:ascii="MB Lateefi" w:hAnsi="MB Lateefi" w:cs="MB Lateefi"/>
                <w:sz w:val="22"/>
                <w:szCs w:val="22"/>
                <w:rtl/>
                <w:lang w:bidi="sd-Arab-PK"/>
              </w:rPr>
              <w:t xml:space="preserve"> (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ار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پيءَ</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نالو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قد</w:t>
            </w:r>
            <w:r w:rsidRPr="00775583">
              <w:rPr>
                <w:rFonts w:ascii="MB Lateefi" w:hAnsi="MB Lateefi" w:cs="MB Lateefi"/>
                <w:sz w:val="22"/>
                <w:szCs w:val="22"/>
                <w:rtl/>
                <w:lang w:bidi="sd-Arab-PK"/>
              </w:rPr>
              <w:t xml:space="preserve"> ۾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يترو</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ڊ</w:t>
            </w:r>
            <w:r w:rsidRPr="00775583">
              <w:rPr>
                <w:rFonts w:ascii="MB Lateefi" w:hAnsi="MB Lateefi" w:cs="MB Lateefi" w:hint="eastAsia"/>
                <w:sz w:val="22"/>
                <w:szCs w:val="22"/>
                <w:rtl/>
                <w:lang w:bidi="sd-Arab-PK"/>
              </w:rPr>
              <w:t>گهو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آهي؟</w:t>
            </w:r>
          </w:p>
        </w:tc>
        <w:tc>
          <w:tcPr>
            <w:tcW w:w="4590" w:type="dxa"/>
            <w:shd w:val="clear" w:color="auto" w:fill="auto"/>
            <w:vAlign w:val="center"/>
          </w:tcPr>
          <w:p w14:paraId="00B850E2"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MB Lateefi" w:hAnsi="MB Lateefi" w:cs="MB Lateefi"/>
                <w:sz w:val="20"/>
                <w:szCs w:val="20"/>
                <w:rtl/>
              </w:rPr>
              <w:t>توهان کان و</w:t>
            </w:r>
            <w:r w:rsidRPr="00775583">
              <w:rPr>
                <w:rFonts w:ascii="MB Lateefi" w:hAnsi="MB Lateefi" w:cs="MB Lateefi" w:hint="cs"/>
                <w:sz w:val="20"/>
                <w:szCs w:val="20"/>
                <w:rtl/>
              </w:rPr>
              <w:t>ڌ</w:t>
            </w:r>
            <w:r w:rsidRPr="00775583">
              <w:rPr>
                <w:rFonts w:ascii="MB Lateefi" w:hAnsi="MB Lateefi" w:cs="MB Lateefi" w:hint="eastAsia"/>
                <w:sz w:val="20"/>
                <w:szCs w:val="20"/>
                <w:rtl/>
              </w:rPr>
              <w:t>ي</w:t>
            </w:r>
            <w:r w:rsidRPr="00775583">
              <w:rPr>
                <w:rFonts w:ascii="MB Lateefi" w:hAnsi="MB Lateefi" w:cs="MB Lateefi" w:hint="cs"/>
                <w:sz w:val="20"/>
                <w:szCs w:val="20"/>
                <w:rtl/>
              </w:rPr>
              <w:t>ڪ</w:t>
            </w:r>
            <w:r w:rsidRPr="00775583">
              <w:rPr>
                <w:rFonts w:ascii="MB Lateefi" w:hAnsi="MB Lateefi" w:cs="MB Lateefi"/>
                <w:sz w:val="20"/>
                <w:szCs w:val="20"/>
                <w:rtl/>
              </w:rPr>
              <w:t xml:space="preserve"> </w:t>
            </w:r>
            <w:r w:rsidRPr="00775583">
              <w:rPr>
                <w:rFonts w:ascii="MB Lateefi" w:hAnsi="MB Lateefi" w:cs="MB Lateefi" w:hint="cs"/>
                <w:sz w:val="20"/>
                <w:szCs w:val="20"/>
                <w:rtl/>
              </w:rPr>
              <w:t>ڊ</w:t>
            </w:r>
            <w:r w:rsidRPr="00775583">
              <w:rPr>
                <w:rFonts w:ascii="MB Lateefi" w:hAnsi="MB Lateefi" w:cs="MB Lateefi" w:hint="eastAsia"/>
                <w:sz w:val="20"/>
                <w:szCs w:val="20"/>
                <w:rtl/>
              </w:rPr>
              <w:t>گهو</w:t>
            </w:r>
            <w:r w:rsidRPr="00775583">
              <w:rPr>
                <w:rFonts w:ascii="MB Lateefi" w:hAnsi="MB Lateefi" w:cs="MB Lateefi"/>
                <w:sz w:val="20"/>
                <w:szCs w:val="20"/>
                <w:rtl/>
              </w:rPr>
              <w:t xml:space="preserve"> </w:t>
            </w:r>
            <w:r w:rsidRPr="00775583">
              <w:rPr>
                <w:rFonts w:ascii="MB Lateefi" w:hAnsi="MB Lateefi" w:cs="MB Lateefi" w:hint="eastAsia"/>
                <w:sz w:val="20"/>
                <w:szCs w:val="20"/>
                <w:rtl/>
              </w:rPr>
              <w:t>آهي</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3A038D92"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MB Lateefi" w:hAnsi="MB Lateefi" w:cs="MB Lateefi"/>
                <w:sz w:val="20"/>
                <w:szCs w:val="20"/>
                <w:rtl/>
              </w:rPr>
              <w:t>توهان جي برابر آهي</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355AFEF8"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rtl/>
                <w:lang w:bidi="sd-Arab-PK"/>
              </w:rPr>
            </w:pPr>
            <w:r w:rsidRPr="00775583">
              <w:rPr>
                <w:rFonts w:ascii="MB Lateefi" w:hAnsi="MB Lateefi" w:cs="MB Lateefi"/>
                <w:sz w:val="20"/>
                <w:szCs w:val="20"/>
                <w:rtl/>
              </w:rPr>
              <w:t>توهان کان نن</w:t>
            </w:r>
            <w:r w:rsidRPr="00775583">
              <w:rPr>
                <w:rFonts w:ascii="MB Lateefi" w:hAnsi="MB Lateefi" w:cs="MB Lateefi" w:hint="cs"/>
                <w:sz w:val="20"/>
                <w:szCs w:val="20"/>
                <w:rtl/>
              </w:rPr>
              <w:t>ڍ</w:t>
            </w:r>
            <w:r w:rsidRPr="00775583">
              <w:rPr>
                <w:rFonts w:ascii="MB Lateefi" w:hAnsi="MB Lateefi" w:cs="MB Lateefi" w:hint="eastAsia"/>
                <w:sz w:val="20"/>
                <w:szCs w:val="20"/>
                <w:rtl/>
              </w:rPr>
              <w:t>و</w:t>
            </w:r>
            <w:r w:rsidRPr="00775583">
              <w:rPr>
                <w:rFonts w:ascii="MB Lateefi" w:hAnsi="MB Lateefi" w:cs="MB Lateefi"/>
                <w:sz w:val="20"/>
                <w:szCs w:val="20"/>
                <w:rtl/>
              </w:rPr>
              <w:t xml:space="preserve"> </w:t>
            </w:r>
            <w:r w:rsidRPr="00775583">
              <w:rPr>
                <w:rFonts w:ascii="MB Lateefi" w:hAnsi="MB Lateefi" w:cs="MB Lateefi" w:hint="eastAsia"/>
                <w:sz w:val="20"/>
                <w:szCs w:val="20"/>
                <w:rtl/>
              </w:rPr>
              <w:t>آهي</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tc>
        <w:tc>
          <w:tcPr>
            <w:tcW w:w="1149" w:type="dxa"/>
            <w:shd w:val="clear" w:color="auto" w:fill="auto"/>
            <w:vAlign w:val="center"/>
          </w:tcPr>
          <w:p w14:paraId="7EF448BB" w14:textId="00768F0A" w:rsidR="00F57778" w:rsidRPr="00775583" w:rsidRDefault="00F57778" w:rsidP="00E46197">
            <w:pPr>
              <w:tabs>
                <w:tab w:val="left" w:pos="6330"/>
              </w:tabs>
              <w:bidi/>
              <w:ind w:right="159"/>
              <w:jc w:val="center"/>
              <w:rPr>
                <w:rFonts w:ascii="MB Lateefi" w:eastAsiaTheme="minorEastAsia" w:hAnsi="MB Lateefi" w:cs="MB Lateefi"/>
                <w:sz w:val="16"/>
                <w:szCs w:val="16"/>
                <w:rtl/>
                <w:lang w:bidi="sd-Arab-PK"/>
              </w:rPr>
            </w:pPr>
            <w:r w:rsidRPr="00775583">
              <w:rPr>
                <w:rFonts w:ascii="MB Lateefi" w:eastAsiaTheme="minorEastAsia" w:hAnsi="MB Lateefi" w:cs="MB Lateefi" w:hint="eastAsia"/>
                <w:sz w:val="16"/>
                <w:szCs w:val="16"/>
                <w:rtl/>
                <w:lang w:bidi="sd-Arab-PK"/>
              </w:rPr>
              <w:t>جي</w:t>
            </w:r>
            <w:r w:rsidRPr="00775583">
              <w:rPr>
                <w:rFonts w:ascii="MB Lateefi" w:eastAsiaTheme="minorEastAsia" w:hAnsi="MB Lateefi" w:cs="MB Lateefi" w:hint="cs"/>
                <w:sz w:val="16"/>
                <w:szCs w:val="16"/>
                <w:rtl/>
                <w:lang w:bidi="sd-Arab-PK"/>
              </w:rPr>
              <w:t>ڪڏ</w:t>
            </w:r>
            <w:r w:rsidRPr="00775583">
              <w:rPr>
                <w:rFonts w:ascii="MB Lateefi" w:eastAsiaTheme="minorEastAsia" w:hAnsi="MB Lateefi" w:cs="MB Lateefi" w:hint="eastAsia"/>
                <w:sz w:val="16"/>
                <w:szCs w:val="16"/>
                <w:rtl/>
                <w:lang w:bidi="sd-Arab-PK"/>
              </w:rPr>
              <w:t>ھن</w:t>
            </w:r>
            <w:r w:rsidRPr="00775583">
              <w:rPr>
                <w:rFonts w:ascii="MB Lateefi" w:eastAsiaTheme="minorEastAsia" w:hAnsi="MB Lateefi" w:cs="MB Lateefi"/>
                <w:sz w:val="16"/>
                <w:szCs w:val="16"/>
                <w:rtl/>
                <w:lang w:bidi="sd-Arab-PK"/>
              </w:rPr>
              <w:t xml:space="preserve"> </w:t>
            </w:r>
            <w:r w:rsidRPr="00775583">
              <w:rPr>
                <w:rFonts w:ascii="MB Lateefi" w:eastAsiaTheme="minorEastAsia" w:hAnsi="MB Lateefi" w:cs="MB Lateefi" w:hint="eastAsia"/>
                <w:sz w:val="16"/>
                <w:szCs w:val="16"/>
                <w:rtl/>
                <w:lang w:bidi="sd-Arab-PK"/>
              </w:rPr>
              <w:t>جواب</w:t>
            </w:r>
            <w:r w:rsidRPr="00775583">
              <w:rPr>
                <w:rFonts w:ascii="MB Lateefi" w:eastAsiaTheme="minorEastAsia" w:hAnsi="MB Lateefi" w:cs="MB Lateefi"/>
                <w:sz w:val="16"/>
                <w:szCs w:val="16"/>
                <w:rtl/>
                <w:lang w:bidi="sd-Arab-PK"/>
              </w:rPr>
              <w:t xml:space="preserve"> 2 </w:t>
            </w:r>
            <w:r w:rsidRPr="00775583">
              <w:rPr>
                <w:rFonts w:ascii="MB Lateefi" w:eastAsiaTheme="minorEastAsia" w:hAnsi="MB Lateefi" w:cs="MB Lateefi" w:hint="eastAsia"/>
                <w:sz w:val="16"/>
                <w:szCs w:val="16"/>
                <w:rtl/>
                <w:lang w:bidi="sd-Arab-PK"/>
              </w:rPr>
              <w:t>اچي</w:t>
            </w:r>
            <w:r w:rsidRPr="00775583">
              <w:rPr>
                <w:rFonts w:ascii="MB Lateefi" w:eastAsiaTheme="minorEastAsia" w:hAnsi="MB Lateefi" w:cs="MB Lateefi"/>
                <w:sz w:val="16"/>
                <w:szCs w:val="16"/>
                <w:rtl/>
                <w:lang w:bidi="sd-Arab-PK"/>
              </w:rPr>
              <w:t xml:space="preserve"> </w:t>
            </w:r>
            <w:r w:rsidRPr="00775583">
              <w:rPr>
                <w:rFonts w:ascii="MB Lateefi" w:eastAsiaTheme="minorEastAsia" w:hAnsi="MB Lateefi" w:cs="MB Lateefi" w:hint="eastAsia"/>
                <w:sz w:val="16"/>
                <w:szCs w:val="16"/>
                <w:rtl/>
                <w:lang w:bidi="sd-Arab-PK"/>
              </w:rPr>
              <w:t>ت</w:t>
            </w:r>
            <w:r w:rsidR="00067743" w:rsidRPr="00775583">
              <w:rPr>
                <w:rStyle w:val="FontStyle85"/>
                <w:rFonts w:ascii="MB Lateefi" w:hAnsi="MB Lateefi" w:cs="MB Lateefi" w:hint="eastAsia"/>
                <w:b/>
                <w:i w:val="0"/>
                <w:iCs w:val="0"/>
                <w:sz w:val="16"/>
                <w:szCs w:val="16"/>
                <w:rtl/>
              </w:rPr>
              <w:t>ه</w:t>
            </w:r>
            <w:r w:rsidRPr="00775583">
              <w:rPr>
                <w:rFonts w:ascii="MB Lateefi" w:eastAsiaTheme="minorEastAsia" w:hAnsi="MB Lateefi" w:cs="MB Lateefi"/>
                <w:sz w:val="16"/>
                <w:szCs w:val="16"/>
                <w:rtl/>
                <w:lang w:bidi="sd-Arab-PK"/>
              </w:rPr>
              <w:t xml:space="preserve"> </w:t>
            </w:r>
            <w:r w:rsidRPr="00775583">
              <w:rPr>
                <w:rFonts w:ascii="MB Lateefi" w:eastAsiaTheme="minorEastAsia" w:hAnsi="MB Lateefi" w:cs="MB Lateefi"/>
                <w:sz w:val="16"/>
                <w:szCs w:val="16"/>
                <w:lang w:bidi="sd-Arab-PK"/>
              </w:rPr>
              <w:t>N6</w:t>
            </w:r>
            <w:r w:rsidRPr="00775583">
              <w:rPr>
                <w:rFonts w:ascii="MB Lateefi" w:eastAsiaTheme="minorEastAsia" w:hAnsi="MB Lateefi" w:cs="MB Lateefi"/>
                <w:sz w:val="16"/>
                <w:szCs w:val="16"/>
                <w:rtl/>
                <w:lang w:bidi="sd-Arab-PK"/>
              </w:rPr>
              <w:t xml:space="preserve"> تي و</w:t>
            </w:r>
            <w:r w:rsidRPr="00775583">
              <w:rPr>
                <w:rFonts w:ascii="MB Lateefi" w:eastAsiaTheme="minorEastAsia" w:hAnsi="MB Lateefi" w:cs="MB Lateefi" w:hint="cs"/>
                <w:sz w:val="16"/>
                <w:szCs w:val="16"/>
                <w:rtl/>
                <w:lang w:bidi="sd-Arab-PK"/>
              </w:rPr>
              <w:t>ڃ</w:t>
            </w:r>
            <w:r w:rsidRPr="00775583">
              <w:rPr>
                <w:rFonts w:ascii="MB Lateefi" w:eastAsiaTheme="minorEastAsia" w:hAnsi="MB Lateefi" w:cs="MB Lateefi" w:hint="eastAsia"/>
                <w:sz w:val="16"/>
                <w:szCs w:val="16"/>
                <w:rtl/>
                <w:lang w:bidi="sd-Arab-PK"/>
              </w:rPr>
              <w:t>و</w:t>
            </w:r>
          </w:p>
        </w:tc>
      </w:tr>
      <w:tr w:rsidR="00F57778" w:rsidRPr="00775583" w14:paraId="41E7522F" w14:textId="77777777" w:rsidTr="007544AD">
        <w:trPr>
          <w:jc w:val="center"/>
        </w:trPr>
        <w:tc>
          <w:tcPr>
            <w:tcW w:w="808" w:type="dxa"/>
            <w:shd w:val="clear" w:color="auto" w:fill="auto"/>
            <w:vAlign w:val="center"/>
          </w:tcPr>
          <w:p w14:paraId="4E226E6D"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N5</w:t>
            </w:r>
          </w:p>
        </w:tc>
        <w:tc>
          <w:tcPr>
            <w:tcW w:w="5011" w:type="dxa"/>
            <w:gridSpan w:val="2"/>
            <w:shd w:val="clear" w:color="auto" w:fill="auto"/>
            <w:vAlign w:val="center"/>
          </w:tcPr>
          <w:p w14:paraId="19F321D8" w14:textId="77777777" w:rsidR="00F57778" w:rsidRPr="00775583" w:rsidRDefault="00F57778" w:rsidP="00E46197">
            <w:pPr>
              <w:pStyle w:val="Responsecategs"/>
              <w:bidi/>
              <w:ind w:left="0" w:firstLine="0"/>
              <w:rPr>
                <w:rFonts w:ascii="MB Lateefi" w:hAnsi="MB Lateefi" w:cs="MB Lateefi"/>
                <w:sz w:val="22"/>
                <w:szCs w:val="22"/>
                <w:rtl/>
                <w:lang w:bidi="sd-Arab-PK"/>
              </w:rPr>
            </w:pPr>
            <w:r w:rsidRPr="00775583">
              <w:rPr>
                <w:rFonts w:ascii="MB Lateefi" w:hAnsi="MB Lateefi" w:cs="MB Lateefi"/>
                <w:sz w:val="22"/>
                <w:szCs w:val="22"/>
                <w:rtl/>
                <w:lang w:bidi="sd-Arab-PK"/>
              </w:rPr>
              <w:t xml:space="preserve">اندازن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يترو</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ڊ</w:t>
            </w:r>
            <w:r w:rsidRPr="00775583">
              <w:rPr>
                <w:rFonts w:ascii="MB Lateefi" w:hAnsi="MB Lateefi" w:cs="MB Lateefi" w:hint="eastAsia"/>
                <w:sz w:val="22"/>
                <w:szCs w:val="22"/>
                <w:rtl/>
                <w:lang w:bidi="sd-Arab-PK"/>
              </w:rPr>
              <w:t>گهو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نن</w:t>
            </w:r>
            <w:r w:rsidRPr="00775583">
              <w:rPr>
                <w:rFonts w:ascii="MB Lateefi" w:hAnsi="MB Lateefi" w:cs="MB Lateefi" w:hint="cs"/>
                <w:sz w:val="22"/>
                <w:szCs w:val="22"/>
                <w:rtl/>
                <w:lang w:bidi="sd-Arab-PK"/>
              </w:rPr>
              <w:t>ڍ</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آهي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مهرباني</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ري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فرق</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انچ</w:t>
            </w:r>
            <w:r w:rsidRPr="00775583">
              <w:rPr>
                <w:rFonts w:ascii="MB Lateefi" w:hAnsi="MB Lateefi" w:cs="MB Lateefi"/>
                <w:sz w:val="22"/>
                <w:szCs w:val="22"/>
                <w:rtl/>
                <w:lang w:bidi="sd-Arab-PK"/>
              </w:rPr>
              <w:t xml:space="preserve"> ۾لکو</w:t>
            </w:r>
          </w:p>
        </w:tc>
        <w:tc>
          <w:tcPr>
            <w:tcW w:w="4590" w:type="dxa"/>
            <w:shd w:val="clear" w:color="auto" w:fill="auto"/>
            <w:vAlign w:val="center"/>
          </w:tcPr>
          <w:p w14:paraId="1F661192" w14:textId="77777777" w:rsidR="00F57778" w:rsidRPr="00775583" w:rsidRDefault="00F57778" w:rsidP="00E46197">
            <w:pPr>
              <w:pStyle w:val="Style39"/>
              <w:widowControl/>
              <w:tabs>
                <w:tab w:val="right" w:leader="hyphen" w:pos="4370"/>
              </w:tabs>
              <w:spacing w:line="240" w:lineRule="auto"/>
              <w:ind w:right="159"/>
              <w:rPr>
                <w:rFonts w:asciiTheme="minorHAnsi" w:hAnsiTheme="minorHAnsi" w:cs="MB Sindhi Web"/>
                <w:sz w:val="20"/>
                <w:szCs w:val="20"/>
              </w:rPr>
            </w:pPr>
            <w:r w:rsidRPr="00775583">
              <w:rPr>
                <w:rFonts w:asciiTheme="minorHAnsi" w:hAnsiTheme="minorHAnsi" w:cs="MB Sindhi Web"/>
                <w:sz w:val="20"/>
                <w:szCs w:val="20"/>
              </w:rPr>
              <w:t xml:space="preserve">|__|__|__|●|__| </w:t>
            </w:r>
          </w:p>
          <w:p w14:paraId="29BCC710"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Theme="minorHAnsi" w:hAnsiTheme="minorHAnsi" w:cs="MB Sindhi Web"/>
                <w:sz w:val="20"/>
                <w:szCs w:val="20"/>
              </w:rPr>
              <w:t xml:space="preserve">Inches </w:t>
            </w:r>
            <w:r w:rsidRPr="00775583">
              <w:rPr>
                <w:rFonts w:ascii="MB Lateefi" w:hAnsi="MB Lateefi" w:cs="MB Lateefi"/>
                <w:sz w:val="20"/>
                <w:szCs w:val="20"/>
                <w:rtl/>
              </w:rPr>
              <w:t>ان</w:t>
            </w:r>
            <w:r w:rsidRPr="00775583">
              <w:rPr>
                <w:rFonts w:ascii="MB Lateefi" w:hAnsi="MB Lateefi" w:cs="MB Lateefi" w:hint="cs"/>
                <w:sz w:val="20"/>
                <w:szCs w:val="20"/>
                <w:rtl/>
              </w:rPr>
              <w:t>ڇ</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p>
          <w:p w14:paraId="4A2D6D0E"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theme="minorHAnsi"/>
                <w:sz w:val="20"/>
                <w:szCs w:val="20"/>
                <w:rtl/>
                <w:lang w:bidi="sd-Arab-PK"/>
              </w:rPr>
            </w:pPr>
            <w:r w:rsidRPr="00775583">
              <w:rPr>
                <w:rFonts w:ascii="MB Lateefi" w:hAnsi="MB Lateefi" w:cs="MB Lateefi" w:hint="eastAsia"/>
                <w:sz w:val="20"/>
                <w:szCs w:val="20"/>
                <w:rtl/>
                <w:lang w:bidi="sd-Arab-PK"/>
              </w:rPr>
              <w:t>معلوم</w:t>
            </w:r>
            <w:r w:rsidRPr="00775583">
              <w:rPr>
                <w:rFonts w:ascii="MB Lateefi" w:hAnsi="MB Lateefi" w:cs="MB Lateefi"/>
                <w:sz w:val="20"/>
                <w:szCs w:val="20"/>
                <w:rtl/>
              </w:rPr>
              <w:t xml:space="preserve"> نه آهي </w:t>
            </w:r>
            <w:r w:rsidRPr="00775583">
              <w:rPr>
                <w:rStyle w:val="FontStyle85"/>
                <w:rFonts w:ascii="MB Lateefi" w:hAnsi="MB Lateefi" w:cs="MB Lateefi"/>
                <w:b/>
                <w:i w:val="0"/>
                <w:iCs w:val="0"/>
                <w:sz w:val="20"/>
                <w:szCs w:val="20"/>
              </w:rPr>
              <w:tab/>
            </w:r>
            <w:r w:rsidRPr="00775583">
              <w:rPr>
                <w:rStyle w:val="FontStyle85"/>
                <w:rFonts w:asciiTheme="minorHAnsi" w:hAnsiTheme="minorHAnsi" w:cstheme="minorHAnsi"/>
                <w:b/>
                <w:i w:val="0"/>
                <w:iCs w:val="0"/>
                <w:sz w:val="20"/>
                <w:szCs w:val="20"/>
                <w:rtl/>
                <w:lang w:bidi="sd-Arab-PK"/>
              </w:rPr>
              <w:t>8</w:t>
            </w:r>
            <w:r w:rsidRPr="00775583">
              <w:rPr>
                <w:rStyle w:val="FontStyle85"/>
                <w:rFonts w:asciiTheme="minorHAnsi" w:hAnsiTheme="minorHAnsi" w:cstheme="minorHAnsi"/>
                <w:bCs/>
                <w:i w:val="0"/>
                <w:iCs w:val="0"/>
                <w:sz w:val="20"/>
                <w:szCs w:val="20"/>
                <w:lang w:bidi="sd-Arab-PK"/>
              </w:rPr>
              <w:t>9</w:t>
            </w:r>
          </w:p>
        </w:tc>
        <w:tc>
          <w:tcPr>
            <w:tcW w:w="1149" w:type="dxa"/>
            <w:shd w:val="clear" w:color="auto" w:fill="auto"/>
            <w:vAlign w:val="center"/>
          </w:tcPr>
          <w:p w14:paraId="4BBD8D6C" w14:textId="77777777" w:rsidR="00F57778" w:rsidRPr="00775583" w:rsidRDefault="00F57778" w:rsidP="00E46197">
            <w:pPr>
              <w:tabs>
                <w:tab w:val="left" w:pos="6330"/>
              </w:tabs>
              <w:bidi/>
              <w:ind w:right="159"/>
              <w:jc w:val="center"/>
              <w:rPr>
                <w:rFonts w:ascii="MB Lateefi" w:eastAsiaTheme="minorEastAsia" w:hAnsi="MB Lateefi" w:cs="MB Lateefi"/>
                <w:sz w:val="16"/>
                <w:szCs w:val="16"/>
                <w:rtl/>
              </w:rPr>
            </w:pPr>
          </w:p>
        </w:tc>
      </w:tr>
      <w:tr w:rsidR="00F57778" w:rsidRPr="00775583" w14:paraId="3EC6457B" w14:textId="77777777" w:rsidTr="007544AD">
        <w:trPr>
          <w:jc w:val="center"/>
        </w:trPr>
        <w:tc>
          <w:tcPr>
            <w:tcW w:w="808" w:type="dxa"/>
            <w:shd w:val="clear" w:color="auto" w:fill="auto"/>
            <w:vAlign w:val="center"/>
          </w:tcPr>
          <w:p w14:paraId="6248A8C4" w14:textId="77777777" w:rsidR="00F57778" w:rsidRPr="00775583" w:rsidRDefault="00F57778" w:rsidP="00E46197">
            <w:pPr>
              <w:tabs>
                <w:tab w:val="left" w:pos="6330"/>
              </w:tabs>
              <w:bidi/>
              <w:jc w:val="center"/>
              <w:rPr>
                <w:rFonts w:cstheme="minorHAnsi"/>
                <w:lang w:bidi="sd-Arab-PK"/>
              </w:rPr>
            </w:pPr>
            <w:r w:rsidRPr="00775583">
              <w:rPr>
                <w:rFonts w:cstheme="minorHAnsi"/>
                <w:lang w:bidi="fa-IR"/>
              </w:rPr>
              <w:t>N6</w:t>
            </w:r>
          </w:p>
        </w:tc>
        <w:tc>
          <w:tcPr>
            <w:tcW w:w="5011" w:type="dxa"/>
            <w:gridSpan w:val="2"/>
            <w:shd w:val="clear" w:color="auto" w:fill="auto"/>
            <w:vAlign w:val="center"/>
          </w:tcPr>
          <w:p w14:paraId="187F634A" w14:textId="77777777" w:rsidR="00F57778" w:rsidRPr="00775583" w:rsidRDefault="00F57778" w:rsidP="00E46197">
            <w:pPr>
              <w:bidi/>
              <w:rPr>
                <w:rFonts w:ascii="MB Lateefi" w:hAnsi="MB Lateefi" w:cs="MB Lateefi"/>
                <w:rtl/>
              </w:rPr>
            </w:pPr>
            <w:r w:rsidRPr="00775583">
              <w:rPr>
                <w:rFonts w:ascii="MB Lateefi" w:hAnsi="MB Lateefi" w:cs="MB Lateefi"/>
                <w:rtl/>
                <w:lang w:bidi="fa-IR"/>
              </w:rPr>
              <w:t>پنجن سالن کان نن</w:t>
            </w:r>
            <w:r w:rsidRPr="00775583">
              <w:rPr>
                <w:rFonts w:ascii="MB Lateefi" w:hAnsi="MB Lateefi" w:cs="MB Lateefi" w:hint="cs"/>
                <w:rtl/>
                <w:lang w:bidi="fa-IR"/>
              </w:rPr>
              <w:t>ڍ</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نالو</w:t>
            </w:r>
            <w:r w:rsidRPr="00775583">
              <w:rPr>
                <w:rFonts w:ascii="MB Lateefi" w:hAnsi="MB Lateefi" w:cs="MB Lateefi"/>
                <w:rtl/>
                <w:lang w:bidi="sd-Arab-PK"/>
              </w:rPr>
              <w:t>؟</w:t>
            </w:r>
          </w:p>
        </w:tc>
        <w:tc>
          <w:tcPr>
            <w:tcW w:w="4590" w:type="dxa"/>
            <w:shd w:val="clear" w:color="auto" w:fill="auto"/>
            <w:vAlign w:val="center"/>
          </w:tcPr>
          <w:p w14:paraId="6A10B990"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MB Sindhi Web"/>
                <w:sz w:val="20"/>
                <w:szCs w:val="20"/>
                <w:rtl/>
                <w:lang w:bidi="sd-Arab-PK"/>
              </w:rPr>
            </w:pPr>
            <w:r w:rsidRPr="00775583">
              <w:rPr>
                <w:rFonts w:asciiTheme="minorHAnsi" w:hAnsiTheme="minorHAnsi" w:cs="MB Sindhi Web" w:hint="cs"/>
                <w:sz w:val="20"/>
                <w:szCs w:val="20"/>
                <w:rtl/>
                <w:lang w:bidi="sd-Arab-PK"/>
              </w:rPr>
              <w:t>ڊ</w:t>
            </w:r>
            <w:r w:rsidRPr="00775583">
              <w:rPr>
                <w:rFonts w:asciiTheme="minorHAnsi" w:hAnsiTheme="minorHAnsi" w:cs="MB Sindhi Web" w:hint="eastAsia"/>
                <w:sz w:val="20"/>
                <w:szCs w:val="20"/>
                <w:rtl/>
                <w:lang w:bidi="sd-Arab-PK"/>
              </w:rPr>
              <w:t>راپ</w:t>
            </w:r>
            <w:r w:rsidRPr="00775583">
              <w:rPr>
                <w:rFonts w:asciiTheme="minorHAnsi" w:hAnsiTheme="minorHAnsi" w:cs="MB Sindhi Web"/>
                <w:sz w:val="20"/>
                <w:szCs w:val="20"/>
                <w:rtl/>
                <w:lang w:bidi="sd-Arab-PK"/>
              </w:rPr>
              <w:t xml:space="preserve"> </w:t>
            </w:r>
            <w:r w:rsidRPr="00775583">
              <w:rPr>
                <w:rFonts w:asciiTheme="minorHAnsi" w:hAnsiTheme="minorHAnsi" w:cs="MB Sindhi Web" w:hint="cs"/>
                <w:sz w:val="20"/>
                <w:szCs w:val="20"/>
                <w:rtl/>
                <w:lang w:bidi="sd-Arab-PK"/>
              </w:rPr>
              <w:t>ڊ</w:t>
            </w:r>
            <w:r w:rsidRPr="00775583">
              <w:rPr>
                <w:rFonts w:asciiTheme="minorHAnsi" w:hAnsiTheme="minorHAnsi" w:cs="MB Sindhi Web" w:hint="eastAsia"/>
                <w:sz w:val="20"/>
                <w:szCs w:val="20"/>
                <w:rtl/>
                <w:lang w:bidi="sd-Arab-PK"/>
              </w:rPr>
              <w:t>ائون</w:t>
            </w:r>
          </w:p>
        </w:tc>
        <w:tc>
          <w:tcPr>
            <w:tcW w:w="1149" w:type="dxa"/>
            <w:shd w:val="clear" w:color="auto" w:fill="auto"/>
            <w:vAlign w:val="center"/>
          </w:tcPr>
          <w:p w14:paraId="1EABC58C" w14:textId="77777777" w:rsidR="00F57778" w:rsidRPr="00775583" w:rsidRDefault="00F57778" w:rsidP="00E46197">
            <w:pPr>
              <w:tabs>
                <w:tab w:val="left" w:pos="6330"/>
              </w:tabs>
              <w:bidi/>
              <w:ind w:right="159"/>
              <w:jc w:val="center"/>
              <w:rPr>
                <w:rFonts w:ascii="MB Lateefi" w:eastAsiaTheme="minorEastAsia" w:hAnsi="MB Lateefi" w:cs="MB Lateefi"/>
                <w:sz w:val="16"/>
                <w:szCs w:val="16"/>
                <w:lang w:bidi="fa-IR"/>
              </w:rPr>
            </w:pPr>
          </w:p>
        </w:tc>
      </w:tr>
      <w:tr w:rsidR="00F57778" w:rsidRPr="00775583" w14:paraId="29C44D28" w14:textId="77777777" w:rsidTr="007544AD">
        <w:trPr>
          <w:jc w:val="center"/>
        </w:trPr>
        <w:tc>
          <w:tcPr>
            <w:tcW w:w="808" w:type="dxa"/>
            <w:shd w:val="clear" w:color="auto" w:fill="auto"/>
            <w:vAlign w:val="center"/>
          </w:tcPr>
          <w:p w14:paraId="57644D4F"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N7</w:t>
            </w:r>
          </w:p>
        </w:tc>
        <w:tc>
          <w:tcPr>
            <w:tcW w:w="5011" w:type="dxa"/>
            <w:gridSpan w:val="2"/>
            <w:shd w:val="clear" w:color="auto" w:fill="auto"/>
            <w:vAlign w:val="center"/>
          </w:tcPr>
          <w:p w14:paraId="3DF6B06F" w14:textId="77777777" w:rsidR="00F57778" w:rsidRPr="00775583" w:rsidRDefault="00F57778" w:rsidP="00E46197">
            <w:pPr>
              <w:bidi/>
              <w:rPr>
                <w:rFonts w:ascii="MB Lateefi" w:hAnsi="MB Lateefi" w:cs="MB Lateefi"/>
                <w:rtl/>
                <w:lang w:bidi="sd-Arab-PK"/>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توهان</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ل</w:t>
            </w:r>
            <w:r w:rsidRPr="00775583">
              <w:rPr>
                <w:rFonts w:ascii="MB Lateefi" w:hAnsi="MB Lateefi" w:cs="MB Lateefi" w:hint="cs"/>
                <w:rtl/>
                <w:lang w:bidi="fa-IR"/>
              </w:rPr>
              <w:t>ڳ</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ته</w:t>
            </w:r>
            <w:r w:rsidRPr="00775583">
              <w:rPr>
                <w:rFonts w:ascii="MB Lateefi" w:hAnsi="MB Lateefi" w:cs="MB Lateefi"/>
                <w:rtl/>
                <w:lang w:bidi="fa-IR"/>
              </w:rPr>
              <w:t xml:space="preserve"> </w:t>
            </w:r>
            <w:r w:rsidRPr="00775583">
              <w:rPr>
                <w:rFonts w:ascii="MB Lateefi" w:hAnsi="MB Lateefi" w:cs="MB Lateefi" w:hint="eastAsia"/>
                <w:rtl/>
                <w:lang w:bidi="fa-IR"/>
              </w:rPr>
              <w:t>توهان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(نالو)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قد</w:t>
            </w:r>
            <w:r w:rsidRPr="00775583">
              <w:rPr>
                <w:rFonts w:ascii="MB Lateefi" w:hAnsi="MB Lateefi" w:cs="MB Lateefi"/>
                <w:rtl/>
                <w:lang w:bidi="fa-IR"/>
              </w:rPr>
              <w:t xml:space="preserve"> </w:t>
            </w:r>
            <w:r w:rsidRPr="00775583">
              <w:rPr>
                <w:rFonts w:ascii="MB Lateefi" w:hAnsi="MB Lateefi" w:cs="MB Lateefi" w:hint="eastAsia"/>
                <w:rtl/>
                <w:lang w:bidi="fa-IR"/>
              </w:rPr>
              <w:t>سندس</w:t>
            </w:r>
            <w:r w:rsidRPr="00775583">
              <w:rPr>
                <w:rFonts w:ascii="MB Lateefi" w:hAnsi="MB Lateefi" w:cs="MB Lateefi"/>
                <w:rtl/>
                <w:lang w:bidi="fa-IR"/>
              </w:rPr>
              <w:t xml:space="preserve"> </w:t>
            </w:r>
            <w:r w:rsidRPr="00775583">
              <w:rPr>
                <w:rFonts w:ascii="MB Lateefi" w:hAnsi="MB Lateefi" w:cs="MB Lateefi" w:hint="eastAsia"/>
                <w:rtl/>
                <w:lang w:bidi="fa-IR"/>
              </w:rPr>
              <w:t>عمر</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حساب</w:t>
            </w:r>
            <w:r w:rsidRPr="00775583">
              <w:rPr>
                <w:rFonts w:ascii="MB Lateefi" w:hAnsi="MB Lateefi" w:cs="MB Lateefi"/>
                <w:rtl/>
                <w:lang w:bidi="fa-IR"/>
              </w:rPr>
              <w:t xml:space="preserve"> </w:t>
            </w:r>
            <w:r w:rsidRPr="00775583">
              <w:rPr>
                <w:rFonts w:ascii="MB Lateefi" w:hAnsi="MB Lateefi" w:cs="MB Lateefi" w:hint="eastAsia"/>
                <w:rtl/>
                <w:lang w:bidi="fa-IR"/>
              </w:rPr>
              <w:t>سان</w:t>
            </w:r>
            <w:r w:rsidRPr="00775583">
              <w:rPr>
                <w:rFonts w:ascii="MB Lateefi" w:hAnsi="MB Lateefi" w:cs="MB Lateefi"/>
                <w:rtl/>
                <w:lang w:bidi="fa-IR"/>
              </w:rPr>
              <w:t xml:space="preserve"> </w:t>
            </w:r>
            <w:r w:rsidRPr="00775583">
              <w:rPr>
                <w:rFonts w:ascii="MB Lateefi" w:hAnsi="MB Lateefi" w:cs="MB Lateefi" w:hint="eastAsia"/>
                <w:rtl/>
                <w:lang w:bidi="fa-IR"/>
              </w:rPr>
              <w:t>صحيع</w:t>
            </w:r>
            <w:r w:rsidRPr="00775583">
              <w:rPr>
                <w:rFonts w:ascii="MB Lateefi" w:hAnsi="MB Lateefi" w:cs="MB Lateefi"/>
                <w:rtl/>
                <w:lang w:bidi="fa-IR"/>
              </w:rPr>
              <w:t xml:space="preserve"> </w:t>
            </w:r>
            <w:r w:rsidRPr="00775583">
              <w:rPr>
                <w:rFonts w:ascii="MB Lateefi" w:hAnsi="MB Lateefi" w:cs="MB Lateefi" w:hint="eastAsia"/>
                <w:rtl/>
                <w:lang w:bidi="fa-IR"/>
              </w:rPr>
              <w:t>آهي</w:t>
            </w:r>
            <w:r w:rsidRPr="00775583">
              <w:rPr>
                <w:rFonts w:ascii="MB Lateefi" w:hAnsi="MB Lateefi" w:cs="MB Lateefi"/>
                <w:rtl/>
                <w:lang w:bidi="sd-Arab-PK"/>
              </w:rPr>
              <w:t>؟</w:t>
            </w:r>
          </w:p>
        </w:tc>
        <w:tc>
          <w:tcPr>
            <w:tcW w:w="4590" w:type="dxa"/>
            <w:shd w:val="clear" w:color="auto" w:fill="auto"/>
            <w:vAlign w:val="center"/>
          </w:tcPr>
          <w:p w14:paraId="3BDB58E8"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MB Lateefi" w:hAnsi="MB Lateefi" w:cs="MB Lateefi"/>
                <w:sz w:val="20"/>
                <w:szCs w:val="20"/>
                <w:rtl/>
              </w:rPr>
              <w:t>قد عمر جي حساب سان صحيع 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68EE9A2A"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MB Lateefi" w:hAnsi="MB Lateefi" w:cs="MB Lateefi"/>
                <w:sz w:val="20"/>
                <w:szCs w:val="20"/>
                <w:rtl/>
              </w:rPr>
              <w:t>قد عمر جي حساب سان و</w:t>
            </w:r>
            <w:r w:rsidRPr="00775583">
              <w:rPr>
                <w:rFonts w:ascii="MB Lateefi" w:hAnsi="MB Lateefi" w:cs="MB Lateefi" w:hint="cs"/>
                <w:sz w:val="20"/>
                <w:szCs w:val="20"/>
                <w:rtl/>
              </w:rPr>
              <w:t>ڌ</w:t>
            </w:r>
            <w:r w:rsidRPr="00775583">
              <w:rPr>
                <w:rFonts w:ascii="MB Lateefi" w:hAnsi="MB Lateefi" w:cs="MB Lateefi" w:hint="eastAsia"/>
                <w:sz w:val="20"/>
                <w:szCs w:val="20"/>
                <w:rtl/>
              </w:rPr>
              <w:t>ي</w:t>
            </w:r>
            <w:r w:rsidRPr="00775583">
              <w:rPr>
                <w:rFonts w:ascii="MB Lateefi" w:hAnsi="MB Lateefi" w:cs="MB Lateefi" w:hint="cs"/>
                <w:sz w:val="20"/>
                <w:szCs w:val="20"/>
                <w:rtl/>
              </w:rPr>
              <w:t>ڪ</w:t>
            </w:r>
            <w:r w:rsidRPr="00775583">
              <w:rPr>
                <w:rFonts w:ascii="MB Lateefi" w:hAnsi="MB Lateefi" w:cs="MB Lateefi"/>
                <w:sz w:val="20"/>
                <w:szCs w:val="20"/>
                <w:rtl/>
              </w:rPr>
              <w:t xml:space="preserve"> </w:t>
            </w:r>
            <w:r w:rsidRPr="00775583">
              <w:rPr>
                <w:rFonts w:ascii="MB Lateefi" w:hAnsi="MB Lateefi" w:cs="MB Lateefi" w:hint="cs"/>
                <w:sz w:val="20"/>
                <w:szCs w:val="20"/>
                <w:rtl/>
              </w:rPr>
              <w:t>ڊ</w:t>
            </w:r>
            <w:r w:rsidRPr="00775583">
              <w:rPr>
                <w:rFonts w:ascii="MB Lateefi" w:hAnsi="MB Lateefi" w:cs="MB Lateefi" w:hint="eastAsia"/>
                <w:sz w:val="20"/>
                <w:szCs w:val="20"/>
                <w:rtl/>
              </w:rPr>
              <w:t>گهو</w:t>
            </w:r>
            <w:r w:rsidRPr="00775583">
              <w:rPr>
                <w:rFonts w:ascii="MB Lateefi" w:hAnsi="MB Lateefi" w:cs="MB Lateefi"/>
                <w:sz w:val="20"/>
                <w:szCs w:val="20"/>
                <w:rtl/>
              </w:rPr>
              <w:t xml:space="preserve"> </w:t>
            </w:r>
            <w:r w:rsidRPr="00775583">
              <w:rPr>
                <w:rFonts w:ascii="MB Lateefi" w:hAnsi="MB Lateefi" w:cs="MB Lateefi" w:hint="eastAsia"/>
                <w:sz w:val="20"/>
                <w:szCs w:val="20"/>
                <w:rtl/>
              </w:rPr>
              <w:t>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249D2DF4"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rtl/>
                <w:lang w:bidi="sd-Arab-PK"/>
              </w:rPr>
            </w:pPr>
            <w:r w:rsidRPr="00775583">
              <w:rPr>
                <w:rFonts w:ascii="MB Lateefi" w:hAnsi="MB Lateefi" w:cs="MB Lateefi"/>
                <w:sz w:val="20"/>
                <w:szCs w:val="20"/>
                <w:rtl/>
              </w:rPr>
              <w:t>قد عمر جي حساب سان نن</w:t>
            </w:r>
            <w:r w:rsidRPr="00775583">
              <w:rPr>
                <w:rFonts w:ascii="MB Lateefi" w:hAnsi="MB Lateefi" w:cs="MB Lateefi" w:hint="cs"/>
                <w:sz w:val="20"/>
                <w:szCs w:val="20"/>
                <w:rtl/>
              </w:rPr>
              <w:t>ڍ</w:t>
            </w:r>
            <w:r w:rsidRPr="00775583">
              <w:rPr>
                <w:rFonts w:ascii="MB Lateefi" w:hAnsi="MB Lateefi" w:cs="MB Lateefi" w:hint="eastAsia"/>
                <w:sz w:val="20"/>
                <w:szCs w:val="20"/>
                <w:rtl/>
              </w:rPr>
              <w:t>و</w:t>
            </w:r>
            <w:r w:rsidRPr="00775583">
              <w:rPr>
                <w:rFonts w:ascii="MB Lateefi" w:hAnsi="MB Lateefi" w:cs="MB Lateefi"/>
                <w:sz w:val="20"/>
                <w:szCs w:val="20"/>
                <w:rtl/>
              </w:rPr>
              <w:t xml:space="preserve"> </w:t>
            </w:r>
            <w:r w:rsidRPr="00775583">
              <w:rPr>
                <w:rFonts w:ascii="MB Lateefi" w:hAnsi="MB Lateefi" w:cs="MB Lateefi" w:hint="eastAsia"/>
                <w:sz w:val="20"/>
                <w:szCs w:val="20"/>
                <w:rtl/>
              </w:rPr>
              <w:t>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tc>
        <w:tc>
          <w:tcPr>
            <w:tcW w:w="1149" w:type="dxa"/>
            <w:shd w:val="clear" w:color="auto" w:fill="auto"/>
            <w:vAlign w:val="center"/>
          </w:tcPr>
          <w:p w14:paraId="3CF8A44F" w14:textId="77777777" w:rsidR="00F57778" w:rsidRPr="00775583" w:rsidRDefault="00F57778" w:rsidP="00E46197">
            <w:pPr>
              <w:tabs>
                <w:tab w:val="left" w:pos="6330"/>
              </w:tabs>
              <w:bidi/>
              <w:ind w:right="159"/>
              <w:jc w:val="center"/>
              <w:rPr>
                <w:rFonts w:eastAsiaTheme="minorEastAsia" w:cs="MB Sindhi Web"/>
                <w:sz w:val="20"/>
                <w:szCs w:val="20"/>
                <w:rtl/>
              </w:rPr>
            </w:pPr>
          </w:p>
        </w:tc>
      </w:tr>
      <w:tr w:rsidR="00F57778" w:rsidRPr="00775583" w14:paraId="4BCAC489" w14:textId="77777777" w:rsidTr="007544AD">
        <w:trPr>
          <w:trHeight w:val="845"/>
          <w:jc w:val="center"/>
        </w:trPr>
        <w:tc>
          <w:tcPr>
            <w:tcW w:w="808" w:type="dxa"/>
            <w:tcBorders>
              <w:bottom w:val="single" w:sz="4" w:space="0" w:color="auto"/>
            </w:tcBorders>
            <w:shd w:val="clear" w:color="auto" w:fill="auto"/>
            <w:vAlign w:val="center"/>
          </w:tcPr>
          <w:p w14:paraId="6AD0C4EE"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N8</w:t>
            </w:r>
          </w:p>
        </w:tc>
        <w:tc>
          <w:tcPr>
            <w:tcW w:w="5011" w:type="dxa"/>
            <w:gridSpan w:val="2"/>
            <w:tcBorders>
              <w:bottom w:val="single" w:sz="4" w:space="0" w:color="auto"/>
            </w:tcBorders>
            <w:shd w:val="clear" w:color="auto" w:fill="auto"/>
            <w:vAlign w:val="center"/>
          </w:tcPr>
          <w:p w14:paraId="661FD0A6" w14:textId="77777777" w:rsidR="00F57778" w:rsidRPr="00775583" w:rsidRDefault="00F57778" w:rsidP="00E46197">
            <w:pPr>
              <w:pStyle w:val="Responsecategs"/>
              <w:bidi/>
              <w:ind w:left="0" w:firstLine="0"/>
              <w:rPr>
                <w:rFonts w:ascii="MB Lateefi" w:hAnsi="MB Lateefi" w:cs="MB Lateefi"/>
                <w:sz w:val="22"/>
                <w:szCs w:val="22"/>
                <w:rtl/>
                <w:lang w:val="en-CA" w:bidi="sd-Arab-PK"/>
              </w:rPr>
            </w:pPr>
            <w:r w:rsidRPr="00775583">
              <w:rPr>
                <w:rFonts w:ascii="MB Lateefi" w:hAnsi="MB Lateefi" w:cs="MB Lateefi" w:hint="cs"/>
                <w:sz w:val="22"/>
                <w:szCs w:val="22"/>
                <w:rtl/>
                <w:lang w:bidi="sd-Arab-PK"/>
              </w:rPr>
              <w:t>ڇ</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توهان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ل</w:t>
            </w:r>
            <w:r w:rsidRPr="00775583">
              <w:rPr>
                <w:rFonts w:ascii="MB Lateefi" w:hAnsi="MB Lateefi" w:cs="MB Lateefi" w:hint="cs"/>
                <w:sz w:val="22"/>
                <w:szCs w:val="22"/>
                <w:rtl/>
                <w:lang w:bidi="sd-Arab-PK"/>
              </w:rPr>
              <w:t>ڳ</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ٿ</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ته</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توهان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جي</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ار</w:t>
            </w:r>
            <w:r w:rsidRPr="00775583">
              <w:rPr>
                <w:rFonts w:ascii="MB Lateefi" w:hAnsi="MB Lateefi" w:cs="MB Lateefi"/>
                <w:sz w:val="22"/>
                <w:szCs w:val="22"/>
                <w:rtl/>
                <w:lang w:bidi="sd-Arab-PK"/>
              </w:rPr>
              <w:t xml:space="preserve"> (نالو) </w:t>
            </w:r>
            <w:r w:rsidRPr="00775583">
              <w:rPr>
                <w:rFonts w:ascii="MB Lateefi" w:hAnsi="MB Lateefi" w:cs="MB Lateefi" w:hint="eastAsia"/>
                <w:sz w:val="22"/>
                <w:szCs w:val="22"/>
                <w:rtl/>
                <w:lang w:bidi="sd-Arab-PK"/>
              </w:rPr>
              <w:t>جو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وزن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سندس</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عمر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حساب</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سان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صحيع</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آهي؟</w:t>
            </w:r>
          </w:p>
        </w:tc>
        <w:tc>
          <w:tcPr>
            <w:tcW w:w="4590" w:type="dxa"/>
            <w:tcBorders>
              <w:bottom w:val="single" w:sz="4" w:space="0" w:color="auto"/>
            </w:tcBorders>
            <w:shd w:val="clear" w:color="auto" w:fill="auto"/>
            <w:vAlign w:val="center"/>
          </w:tcPr>
          <w:p w14:paraId="6D94699C"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rPr>
            </w:pPr>
            <w:r w:rsidRPr="00775583">
              <w:rPr>
                <w:rFonts w:ascii="MB Lateefi" w:hAnsi="MB Lateefi" w:cs="MB Lateefi"/>
                <w:sz w:val="20"/>
                <w:szCs w:val="20"/>
                <w:rtl/>
              </w:rPr>
              <w:t>وزن عمر جي حساب سان صحيع 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Fonts w:ascii="MB Lateefi" w:hAnsi="MB Lateefi" w:cs="MB Lateefi"/>
                <w:sz w:val="20"/>
                <w:szCs w:val="20"/>
                <w:rtl/>
              </w:rPr>
              <w:t>1</w:t>
            </w:r>
          </w:p>
          <w:p w14:paraId="71A488CB"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MB Lateefi" w:hAnsi="MB Lateefi" w:cs="MB Lateefi"/>
                <w:sz w:val="20"/>
                <w:szCs w:val="20"/>
                <w:rtl/>
              </w:rPr>
              <w:t>وزن عمر جي حساب سان گه</w:t>
            </w:r>
            <w:r w:rsidRPr="00775583">
              <w:rPr>
                <w:rFonts w:ascii="MB Lateefi" w:hAnsi="MB Lateefi" w:cs="MB Lateefi" w:hint="cs"/>
                <w:sz w:val="20"/>
                <w:szCs w:val="20"/>
                <w:rtl/>
              </w:rPr>
              <w:t>ڻ</w:t>
            </w:r>
            <w:r w:rsidRPr="00775583">
              <w:rPr>
                <w:rFonts w:ascii="MB Lateefi" w:hAnsi="MB Lateefi" w:cs="MB Lateefi" w:hint="eastAsia"/>
                <w:sz w:val="20"/>
                <w:szCs w:val="20"/>
                <w:rtl/>
              </w:rPr>
              <w:t>وو</w:t>
            </w:r>
            <w:r w:rsidRPr="00775583">
              <w:rPr>
                <w:rFonts w:ascii="MB Lateefi" w:hAnsi="MB Lateefi" w:cs="MB Lateefi" w:hint="cs"/>
                <w:sz w:val="20"/>
                <w:szCs w:val="20"/>
                <w:rtl/>
              </w:rPr>
              <w:t>ڌ</w:t>
            </w:r>
            <w:r w:rsidRPr="00775583">
              <w:rPr>
                <w:rFonts w:ascii="MB Lateefi" w:hAnsi="MB Lateefi" w:cs="MB Lateefi" w:hint="eastAsia"/>
                <w:sz w:val="20"/>
                <w:szCs w:val="20"/>
                <w:rtl/>
              </w:rPr>
              <w:t>ي</w:t>
            </w:r>
            <w:r w:rsidRPr="00775583">
              <w:rPr>
                <w:rFonts w:ascii="MB Lateefi" w:hAnsi="MB Lateefi" w:cs="MB Lateefi" w:hint="cs"/>
                <w:sz w:val="20"/>
                <w:szCs w:val="20"/>
                <w:rtl/>
              </w:rPr>
              <w:t>ڪ</w:t>
            </w:r>
            <w:r w:rsidRPr="00775583">
              <w:rPr>
                <w:rFonts w:ascii="MB Lateefi" w:hAnsi="MB Lateefi" w:cs="MB Lateefi"/>
                <w:sz w:val="20"/>
                <w:szCs w:val="20"/>
                <w:rtl/>
              </w:rPr>
              <w:t xml:space="preserve"> </w:t>
            </w:r>
            <w:r w:rsidRPr="00775583">
              <w:rPr>
                <w:rFonts w:ascii="MB Lateefi" w:hAnsi="MB Lateefi" w:cs="MB Lateefi" w:hint="eastAsia"/>
                <w:sz w:val="20"/>
                <w:szCs w:val="20"/>
                <w:rtl/>
              </w:rPr>
              <w:t>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Fonts w:ascii="MB Lateefi" w:hAnsi="MB Lateefi" w:cs="MB Lateefi"/>
                <w:sz w:val="20"/>
                <w:szCs w:val="20"/>
              </w:rPr>
              <w:t xml:space="preserve"> </w:t>
            </w:r>
            <w:r w:rsidRPr="00775583">
              <w:rPr>
                <w:rFonts w:ascii="MB Lateefi" w:hAnsi="MB Lateefi" w:cs="MB Lateefi"/>
                <w:sz w:val="20"/>
                <w:szCs w:val="20"/>
                <w:rtl/>
                <w:lang w:bidi="sd-Arab-PK"/>
              </w:rPr>
              <w:t>2</w:t>
            </w:r>
          </w:p>
          <w:p w14:paraId="5020CF27"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rtl/>
                <w:lang w:bidi="sd-Arab-PK"/>
              </w:rPr>
            </w:pPr>
            <w:r w:rsidRPr="00775583">
              <w:rPr>
                <w:rFonts w:ascii="MB Lateefi" w:hAnsi="MB Lateefi" w:cs="MB Lateefi"/>
                <w:sz w:val="20"/>
                <w:szCs w:val="20"/>
                <w:rtl/>
              </w:rPr>
              <w:t>وزن عمر جي حساب سان گه</w:t>
            </w:r>
            <w:r w:rsidRPr="00775583">
              <w:rPr>
                <w:rFonts w:ascii="MB Lateefi" w:hAnsi="MB Lateefi" w:cs="MB Lateefi" w:hint="cs"/>
                <w:sz w:val="20"/>
                <w:szCs w:val="20"/>
                <w:rtl/>
              </w:rPr>
              <w:t>ٽ</w:t>
            </w:r>
            <w:r w:rsidRPr="00775583">
              <w:rPr>
                <w:rFonts w:ascii="MB Lateefi" w:hAnsi="MB Lateefi" w:cs="MB Lateefi"/>
                <w:sz w:val="20"/>
                <w:szCs w:val="20"/>
                <w:rtl/>
              </w:rPr>
              <w:t xml:space="preserve"> 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tc>
        <w:tc>
          <w:tcPr>
            <w:tcW w:w="1149" w:type="dxa"/>
            <w:tcBorders>
              <w:bottom w:val="single" w:sz="4" w:space="0" w:color="auto"/>
            </w:tcBorders>
            <w:shd w:val="clear" w:color="auto" w:fill="auto"/>
            <w:vAlign w:val="center"/>
          </w:tcPr>
          <w:p w14:paraId="15B7EB4E" w14:textId="77777777" w:rsidR="00F57778" w:rsidRPr="00775583" w:rsidRDefault="00F57778" w:rsidP="00E46197">
            <w:pPr>
              <w:tabs>
                <w:tab w:val="left" w:pos="6330"/>
              </w:tabs>
              <w:bidi/>
              <w:ind w:right="159"/>
              <w:jc w:val="center"/>
              <w:rPr>
                <w:rFonts w:eastAsiaTheme="minorEastAsia" w:cs="MB Sindhi Web"/>
                <w:sz w:val="20"/>
                <w:szCs w:val="20"/>
                <w:rtl/>
              </w:rPr>
            </w:pPr>
          </w:p>
        </w:tc>
      </w:tr>
      <w:tr w:rsidR="00F57778" w:rsidRPr="00775583" w14:paraId="56A0BE53" w14:textId="77777777" w:rsidTr="007544AD">
        <w:trPr>
          <w:trHeight w:val="242"/>
          <w:jc w:val="center"/>
        </w:trPr>
        <w:tc>
          <w:tcPr>
            <w:tcW w:w="5521" w:type="dxa"/>
            <w:gridSpan w:val="2"/>
            <w:tcBorders>
              <w:top w:val="single" w:sz="4" w:space="0" w:color="auto"/>
              <w:left w:val="single" w:sz="4" w:space="0" w:color="auto"/>
              <w:bottom w:val="nil"/>
              <w:right w:val="nil"/>
            </w:tcBorders>
            <w:shd w:val="clear" w:color="auto" w:fill="F2F2F2" w:themeFill="background1" w:themeFillShade="F2"/>
          </w:tcPr>
          <w:p w14:paraId="3CE29443" w14:textId="77777777" w:rsidR="00F57778" w:rsidRPr="00775583" w:rsidRDefault="00F57778" w:rsidP="00E46197">
            <w:pPr>
              <w:tabs>
                <w:tab w:val="left" w:pos="945"/>
              </w:tabs>
              <w:bidi/>
              <w:rPr>
                <w:rFonts w:cs="MB Sindhi Web"/>
                <w:bCs/>
                <w:sz w:val="20"/>
                <w:szCs w:val="20"/>
                <w:lang w:bidi="sd-Arab-PK"/>
              </w:rPr>
            </w:pPr>
            <w:r w:rsidRPr="00775583">
              <w:rPr>
                <w:rFonts w:cs="MB Sindhi Web" w:hint="cs"/>
                <w:bCs/>
                <w:sz w:val="20"/>
                <w:szCs w:val="20"/>
                <w:rtl/>
                <w:lang w:bidi="sd-Arab-PK"/>
              </w:rPr>
              <w:t>ٻ</w:t>
            </w:r>
            <w:r w:rsidRPr="00775583">
              <w:rPr>
                <w:rFonts w:cs="MB Sindhi Web" w:hint="eastAsia"/>
                <w:bCs/>
                <w:sz w:val="20"/>
                <w:szCs w:val="20"/>
                <w:rtl/>
                <w:lang w:bidi="sd-Arab-PK"/>
              </w:rPr>
              <w:t>ار</w:t>
            </w:r>
            <w:r w:rsidRPr="00775583">
              <w:rPr>
                <w:rFonts w:cs="MB Sindhi Web"/>
                <w:bCs/>
                <w:sz w:val="20"/>
                <w:szCs w:val="20"/>
                <w:rtl/>
                <w:lang w:bidi="sd-Arab-PK"/>
              </w:rPr>
              <w:t xml:space="preserve"> </w:t>
            </w:r>
            <w:r w:rsidRPr="00775583">
              <w:rPr>
                <w:rFonts w:cs="MB Sindhi Web" w:hint="eastAsia"/>
                <w:bCs/>
                <w:sz w:val="20"/>
                <w:szCs w:val="20"/>
                <w:rtl/>
                <w:lang w:bidi="sd-Arab-PK"/>
              </w:rPr>
              <w:t>جي</w:t>
            </w:r>
            <w:r w:rsidRPr="00775583">
              <w:rPr>
                <w:rFonts w:cs="MB Sindhi Web"/>
                <w:bCs/>
                <w:sz w:val="20"/>
                <w:szCs w:val="20"/>
                <w:rtl/>
                <w:lang w:bidi="sd-Arab-PK"/>
              </w:rPr>
              <w:t xml:space="preserve"> </w:t>
            </w:r>
            <w:r w:rsidRPr="00775583">
              <w:rPr>
                <w:rFonts w:cs="MB Sindhi Web" w:hint="eastAsia"/>
                <w:bCs/>
                <w:sz w:val="20"/>
                <w:szCs w:val="20"/>
                <w:rtl/>
                <w:lang w:bidi="sd-Arab-PK"/>
              </w:rPr>
              <w:t>جسماني</w:t>
            </w:r>
            <w:r w:rsidRPr="00775583">
              <w:rPr>
                <w:rFonts w:cs="MB Sindhi Web"/>
                <w:bCs/>
                <w:sz w:val="20"/>
                <w:szCs w:val="20"/>
                <w:rtl/>
                <w:lang w:bidi="sd-Arab-PK"/>
              </w:rPr>
              <w:t xml:space="preserve"> </w:t>
            </w:r>
            <w:r w:rsidRPr="00775583">
              <w:rPr>
                <w:rFonts w:cs="MB Sindhi Web" w:hint="eastAsia"/>
                <w:bCs/>
                <w:sz w:val="20"/>
                <w:szCs w:val="20"/>
                <w:rtl/>
                <w:lang w:bidi="sd-Arab-PK"/>
              </w:rPr>
              <w:t>پئمائش</w:t>
            </w:r>
            <w:r w:rsidRPr="00775583">
              <w:rPr>
                <w:rFonts w:cs="MB Sindhi Web"/>
                <w:bCs/>
                <w:sz w:val="20"/>
                <w:szCs w:val="20"/>
                <w:rtl/>
                <w:lang w:bidi="sd-Arab-PK"/>
              </w:rPr>
              <w:t xml:space="preserve"> ۽ </w:t>
            </w:r>
            <w:r w:rsidRPr="00775583">
              <w:rPr>
                <w:rFonts w:cs="MB Sindhi Web" w:hint="eastAsia"/>
                <w:bCs/>
                <w:sz w:val="20"/>
                <w:szCs w:val="20"/>
                <w:rtl/>
                <w:lang w:bidi="sd-Arab-PK"/>
              </w:rPr>
              <w:t>طبي</w:t>
            </w:r>
            <w:r w:rsidRPr="00775583">
              <w:rPr>
                <w:rFonts w:cs="MB Sindhi Web"/>
                <w:bCs/>
                <w:sz w:val="20"/>
                <w:szCs w:val="20"/>
                <w:rtl/>
                <w:lang w:bidi="sd-Arab-PK"/>
              </w:rPr>
              <w:t xml:space="preserve"> </w:t>
            </w:r>
            <w:r w:rsidRPr="00775583">
              <w:rPr>
                <w:rFonts w:cs="MB Sindhi Web" w:hint="eastAsia"/>
                <w:bCs/>
                <w:sz w:val="20"/>
                <w:szCs w:val="20"/>
                <w:rtl/>
                <w:lang w:bidi="sd-Arab-PK"/>
              </w:rPr>
              <w:t>معائنو</w:t>
            </w:r>
          </w:p>
        </w:tc>
        <w:tc>
          <w:tcPr>
            <w:tcW w:w="6037" w:type="dxa"/>
            <w:gridSpan w:val="3"/>
            <w:tcBorders>
              <w:top w:val="single" w:sz="4" w:space="0" w:color="auto"/>
              <w:left w:val="nil"/>
              <w:bottom w:val="nil"/>
              <w:right w:val="single" w:sz="4" w:space="0" w:color="auto"/>
            </w:tcBorders>
            <w:shd w:val="clear" w:color="auto" w:fill="F2F2F2" w:themeFill="background1" w:themeFillShade="F2"/>
          </w:tcPr>
          <w:p w14:paraId="5B5E95AC" w14:textId="77777777" w:rsidR="00F57778" w:rsidRPr="00775583" w:rsidRDefault="00F57778" w:rsidP="00E46197">
            <w:pPr>
              <w:tabs>
                <w:tab w:val="right" w:pos="10469"/>
              </w:tabs>
              <w:autoSpaceDE w:val="0"/>
              <w:autoSpaceDN w:val="0"/>
              <w:adjustRightInd w:val="0"/>
              <w:rPr>
                <w:rFonts w:cstheme="minorHAnsi"/>
                <w:b/>
                <w:rtl/>
              </w:rPr>
            </w:pPr>
            <w:r w:rsidRPr="00775583">
              <w:rPr>
                <w:rFonts w:cstheme="minorHAnsi"/>
                <w:b/>
              </w:rPr>
              <w:t>Anthropometric measurements</w:t>
            </w:r>
            <w:r w:rsidRPr="00775583">
              <w:rPr>
                <w:rFonts w:cstheme="minorHAnsi"/>
                <w:b/>
                <w:rtl/>
                <w:lang w:bidi="sd-Arab-PK"/>
              </w:rPr>
              <w:t xml:space="preserve"> </w:t>
            </w:r>
            <w:r w:rsidRPr="00775583">
              <w:rPr>
                <w:rFonts w:cstheme="minorHAnsi"/>
                <w:b/>
                <w:lang w:bidi="sd-Arab-PK"/>
              </w:rPr>
              <w:t>of child</w:t>
            </w:r>
            <w:r w:rsidRPr="00775583">
              <w:rPr>
                <w:rFonts w:cstheme="minorHAnsi"/>
                <w:b/>
              </w:rPr>
              <w:t xml:space="preserve">                                                                                                                      </w:t>
            </w:r>
          </w:p>
        </w:tc>
      </w:tr>
      <w:tr w:rsidR="00F57778" w:rsidRPr="00775583" w14:paraId="29B3126B" w14:textId="77777777" w:rsidTr="007544AD">
        <w:trPr>
          <w:trHeight w:val="296"/>
          <w:jc w:val="center"/>
        </w:trPr>
        <w:tc>
          <w:tcPr>
            <w:tcW w:w="11558" w:type="dxa"/>
            <w:gridSpan w:val="5"/>
            <w:tcBorders>
              <w:top w:val="nil"/>
              <w:left w:val="single" w:sz="4" w:space="0" w:color="auto"/>
              <w:bottom w:val="nil"/>
              <w:right w:val="single" w:sz="4" w:space="0" w:color="auto"/>
            </w:tcBorders>
            <w:shd w:val="clear" w:color="auto" w:fill="F2F2F2" w:themeFill="background1" w:themeFillShade="F2"/>
          </w:tcPr>
          <w:p w14:paraId="6FB263FF" w14:textId="77777777" w:rsidR="00F57778" w:rsidRPr="00775583" w:rsidRDefault="00F57778" w:rsidP="00E46197">
            <w:pPr>
              <w:tabs>
                <w:tab w:val="left" w:pos="6330"/>
              </w:tabs>
              <w:bidi/>
              <w:jc w:val="right"/>
              <w:rPr>
                <w:rFonts w:ascii="MB Lateefi" w:hAnsi="MB Lateefi" w:cs="MB Lateefi"/>
                <w:sz w:val="18"/>
                <w:szCs w:val="18"/>
                <w:rtl/>
                <w:lang w:bidi="fa-IR"/>
              </w:rPr>
            </w:pPr>
            <w:r w:rsidRPr="00775583">
              <w:rPr>
                <w:rFonts w:cstheme="minorHAnsi"/>
                <w:i/>
                <w:sz w:val="18"/>
                <w:szCs w:val="18"/>
              </w:rPr>
              <w:t xml:space="preserve">Read aloud: Now we are going to do some measurements of (CHILD NAME) height, weight, and arm. Each measurement will be done at least twice. </w:t>
            </w:r>
          </w:p>
        </w:tc>
      </w:tr>
      <w:tr w:rsidR="00F57778" w:rsidRPr="00775583" w14:paraId="1A1BC193" w14:textId="77777777" w:rsidTr="007544AD">
        <w:trPr>
          <w:trHeight w:val="260"/>
          <w:jc w:val="center"/>
        </w:trPr>
        <w:tc>
          <w:tcPr>
            <w:tcW w:w="11558" w:type="dxa"/>
            <w:gridSpan w:val="5"/>
            <w:tcBorders>
              <w:top w:val="nil"/>
              <w:left w:val="single" w:sz="4" w:space="0" w:color="auto"/>
              <w:bottom w:val="single" w:sz="4" w:space="0" w:color="auto"/>
              <w:right w:val="single" w:sz="4" w:space="0" w:color="auto"/>
            </w:tcBorders>
            <w:shd w:val="clear" w:color="auto" w:fill="F2F2F2" w:themeFill="background1" w:themeFillShade="F2"/>
          </w:tcPr>
          <w:p w14:paraId="55D6522F" w14:textId="77777777" w:rsidR="00F57778" w:rsidRPr="00775583" w:rsidRDefault="00F57778" w:rsidP="00E46197">
            <w:pPr>
              <w:tabs>
                <w:tab w:val="left" w:pos="945"/>
              </w:tabs>
              <w:jc w:val="right"/>
              <w:rPr>
                <w:rFonts w:cstheme="minorHAnsi"/>
                <w:b/>
                <w:sz w:val="18"/>
                <w:szCs w:val="18"/>
              </w:rPr>
            </w:pPr>
            <w:r w:rsidRPr="00775583">
              <w:rPr>
                <w:rFonts w:cs="MB Sindhi Web" w:hint="eastAsia"/>
                <w:i/>
                <w:sz w:val="18"/>
                <w:szCs w:val="18"/>
                <w:rtl/>
                <w:lang w:bidi="sd-Arab-PK"/>
              </w:rPr>
              <w:t>و</w:t>
            </w:r>
            <w:r w:rsidRPr="00775583">
              <w:rPr>
                <w:rFonts w:cs="MB Sindhi Web" w:hint="cs"/>
                <w:i/>
                <w:sz w:val="18"/>
                <w:szCs w:val="18"/>
                <w:rtl/>
                <w:lang w:bidi="sd-Arab-PK"/>
              </w:rPr>
              <w:t>ڏ</w:t>
            </w:r>
            <w:r w:rsidRPr="00775583">
              <w:rPr>
                <w:rFonts w:cs="MB Sindhi Web" w:hint="eastAsia"/>
                <w:i/>
                <w:sz w:val="18"/>
                <w:szCs w:val="18"/>
                <w:rtl/>
                <w:lang w:bidi="sd-Arab-PK"/>
              </w:rPr>
              <w:t>ي</w:t>
            </w:r>
            <w:r w:rsidRPr="00775583">
              <w:rPr>
                <w:rFonts w:cs="MB Sindhi Web"/>
                <w:i/>
                <w:sz w:val="18"/>
                <w:szCs w:val="18"/>
                <w:rtl/>
                <w:lang w:bidi="sd-Arab-PK"/>
              </w:rPr>
              <w:t xml:space="preserve"> </w:t>
            </w:r>
            <w:r w:rsidRPr="00775583">
              <w:rPr>
                <w:rFonts w:cs="MB Sindhi Web" w:hint="eastAsia"/>
                <w:i/>
                <w:sz w:val="18"/>
                <w:szCs w:val="18"/>
                <w:rtl/>
                <w:lang w:bidi="sd-Arab-PK"/>
              </w:rPr>
              <w:t>آواز</w:t>
            </w:r>
            <w:r w:rsidRPr="00775583">
              <w:rPr>
                <w:rFonts w:cs="MB Sindhi Web"/>
                <w:i/>
                <w:sz w:val="18"/>
                <w:szCs w:val="18"/>
                <w:rtl/>
                <w:lang w:bidi="sd-Arab-PK"/>
              </w:rPr>
              <w:t xml:space="preserve"> ۾ </w:t>
            </w:r>
            <w:r w:rsidRPr="00775583">
              <w:rPr>
                <w:rFonts w:cs="MB Sindhi Web" w:hint="eastAsia"/>
                <w:i/>
                <w:sz w:val="18"/>
                <w:szCs w:val="18"/>
                <w:rtl/>
                <w:lang w:bidi="sd-Arab-PK"/>
              </w:rPr>
              <w:t>پ</w:t>
            </w:r>
            <w:r w:rsidRPr="00775583">
              <w:rPr>
                <w:rFonts w:cs="MB Sindhi Web" w:hint="cs"/>
                <w:i/>
                <w:sz w:val="18"/>
                <w:szCs w:val="18"/>
                <w:rtl/>
                <w:lang w:bidi="sd-Arab-PK"/>
              </w:rPr>
              <w:t>ڙ</w:t>
            </w:r>
            <w:r w:rsidRPr="00775583">
              <w:rPr>
                <w:rFonts w:cs="MB Sindhi Web" w:hint="eastAsia"/>
                <w:i/>
                <w:sz w:val="18"/>
                <w:szCs w:val="18"/>
                <w:rtl/>
                <w:lang w:bidi="sd-Arab-PK"/>
              </w:rPr>
              <w:t>هو</w:t>
            </w:r>
            <w:r w:rsidRPr="00775583">
              <w:rPr>
                <w:rFonts w:cs="MB Sindhi Web"/>
                <w:i/>
                <w:sz w:val="18"/>
                <w:szCs w:val="18"/>
                <w:rtl/>
              </w:rPr>
              <w:t xml:space="preserve">: </w:t>
            </w:r>
            <w:r w:rsidRPr="00775583">
              <w:rPr>
                <w:rFonts w:cs="MB Sindhi Web" w:hint="eastAsia"/>
                <w:i/>
                <w:sz w:val="18"/>
                <w:szCs w:val="18"/>
                <w:rtl/>
                <w:lang w:bidi="sd-Arab-PK"/>
              </w:rPr>
              <w:t>ها</w:t>
            </w:r>
            <w:r w:rsidRPr="00775583">
              <w:rPr>
                <w:rFonts w:cs="MB Sindhi Web" w:hint="cs"/>
                <w:i/>
                <w:sz w:val="18"/>
                <w:szCs w:val="18"/>
                <w:rtl/>
                <w:lang w:bidi="sd-Arab-PK"/>
              </w:rPr>
              <w:t>ڻ</w:t>
            </w:r>
            <w:r w:rsidRPr="00775583">
              <w:rPr>
                <w:rFonts w:cs="MB Sindhi Web" w:hint="eastAsia"/>
                <w:i/>
                <w:sz w:val="18"/>
                <w:szCs w:val="18"/>
                <w:rtl/>
                <w:lang w:bidi="sd-Arab-PK"/>
              </w:rPr>
              <w:t>ي</w:t>
            </w:r>
            <w:r w:rsidRPr="00775583">
              <w:rPr>
                <w:rFonts w:cs="MB Sindhi Web"/>
                <w:i/>
                <w:sz w:val="18"/>
                <w:szCs w:val="18"/>
                <w:rtl/>
                <w:lang w:bidi="sd-Arab-PK"/>
              </w:rPr>
              <w:t xml:space="preserve"> </w:t>
            </w:r>
            <w:r w:rsidRPr="00775583">
              <w:rPr>
                <w:rFonts w:cs="MB Sindhi Web" w:hint="eastAsia"/>
                <w:i/>
                <w:sz w:val="18"/>
                <w:szCs w:val="18"/>
                <w:rtl/>
                <w:lang w:bidi="sd-Arab-PK"/>
              </w:rPr>
              <w:t>اسين</w:t>
            </w:r>
            <w:r w:rsidRPr="00775583">
              <w:rPr>
                <w:rFonts w:cs="MB Sindhi Web"/>
                <w:i/>
                <w:sz w:val="18"/>
                <w:szCs w:val="18"/>
                <w:rtl/>
                <w:lang w:bidi="sd-Arab-PK"/>
              </w:rPr>
              <w:t xml:space="preserve"> (</w:t>
            </w:r>
            <w:r w:rsidRPr="00775583">
              <w:rPr>
                <w:rFonts w:cs="MB Sindhi Web" w:hint="cs"/>
                <w:i/>
                <w:sz w:val="18"/>
                <w:szCs w:val="18"/>
                <w:rtl/>
                <w:lang w:bidi="sd-Arab-PK"/>
              </w:rPr>
              <w:t>ٻ</w:t>
            </w:r>
            <w:r w:rsidRPr="00775583">
              <w:rPr>
                <w:rFonts w:cs="MB Sindhi Web" w:hint="eastAsia"/>
                <w:i/>
                <w:sz w:val="18"/>
                <w:szCs w:val="18"/>
                <w:rtl/>
                <w:lang w:bidi="sd-Arab-PK"/>
              </w:rPr>
              <w:t>ار</w:t>
            </w:r>
            <w:r w:rsidRPr="00775583">
              <w:rPr>
                <w:rFonts w:cs="MB Sindhi Web"/>
                <w:i/>
                <w:sz w:val="18"/>
                <w:szCs w:val="18"/>
                <w:rtl/>
                <w:lang w:bidi="sd-Arab-PK"/>
              </w:rPr>
              <w:t xml:space="preserve"> </w:t>
            </w:r>
            <w:r w:rsidRPr="00775583">
              <w:rPr>
                <w:rFonts w:cs="MB Sindhi Web" w:hint="eastAsia"/>
                <w:i/>
                <w:sz w:val="18"/>
                <w:szCs w:val="18"/>
                <w:rtl/>
                <w:lang w:bidi="sd-Arab-PK"/>
              </w:rPr>
              <w:t>جو</w:t>
            </w:r>
            <w:r w:rsidRPr="00775583">
              <w:rPr>
                <w:rFonts w:cs="MB Sindhi Web"/>
                <w:i/>
                <w:sz w:val="18"/>
                <w:szCs w:val="18"/>
                <w:rtl/>
                <w:lang w:bidi="sd-Arab-PK"/>
              </w:rPr>
              <w:t xml:space="preserve"> </w:t>
            </w:r>
            <w:r w:rsidRPr="00775583">
              <w:rPr>
                <w:rFonts w:cs="MB Sindhi Web" w:hint="eastAsia"/>
                <w:i/>
                <w:sz w:val="18"/>
                <w:szCs w:val="18"/>
                <w:rtl/>
                <w:lang w:bidi="sd-Arab-PK"/>
              </w:rPr>
              <w:t>نالو</w:t>
            </w:r>
            <w:r w:rsidRPr="00775583">
              <w:rPr>
                <w:rFonts w:cs="MB Sindhi Web"/>
                <w:i/>
                <w:sz w:val="18"/>
                <w:szCs w:val="18"/>
                <w:rtl/>
                <w:lang w:bidi="sd-Arab-PK"/>
              </w:rPr>
              <w:t xml:space="preserve">) </w:t>
            </w:r>
            <w:r w:rsidRPr="00775583">
              <w:rPr>
                <w:rFonts w:cs="MB Sindhi Web" w:hint="eastAsia"/>
                <w:i/>
                <w:sz w:val="18"/>
                <w:szCs w:val="18"/>
                <w:rtl/>
                <w:lang w:bidi="sd-Arab-PK"/>
              </w:rPr>
              <w:t>جو</w:t>
            </w:r>
            <w:r w:rsidRPr="00775583">
              <w:rPr>
                <w:rFonts w:cs="MB Sindhi Web"/>
                <w:i/>
                <w:sz w:val="18"/>
                <w:szCs w:val="18"/>
                <w:rtl/>
                <w:lang w:bidi="sd-Arab-PK"/>
              </w:rPr>
              <w:t xml:space="preserve"> </w:t>
            </w:r>
            <w:r w:rsidRPr="00775583">
              <w:rPr>
                <w:rFonts w:cs="MB Sindhi Web" w:hint="cs"/>
                <w:i/>
                <w:sz w:val="18"/>
                <w:szCs w:val="18"/>
                <w:rtl/>
                <w:lang w:bidi="sd-Arab-PK"/>
              </w:rPr>
              <w:t>ڪ</w:t>
            </w:r>
            <w:r w:rsidRPr="00775583">
              <w:rPr>
                <w:rFonts w:cs="MB Sindhi Web" w:hint="eastAsia"/>
                <w:i/>
                <w:sz w:val="18"/>
                <w:szCs w:val="18"/>
                <w:rtl/>
                <w:lang w:bidi="sd-Arab-PK"/>
              </w:rPr>
              <w:t>جهه</w:t>
            </w:r>
            <w:r w:rsidRPr="00775583">
              <w:rPr>
                <w:rFonts w:cs="MB Sindhi Web"/>
                <w:i/>
                <w:sz w:val="18"/>
                <w:szCs w:val="18"/>
                <w:rtl/>
                <w:lang w:bidi="sd-Arab-PK"/>
              </w:rPr>
              <w:t xml:space="preserve"> </w:t>
            </w:r>
            <w:r w:rsidRPr="00775583">
              <w:rPr>
                <w:rFonts w:cs="MB Sindhi Web" w:hint="eastAsia"/>
                <w:i/>
                <w:sz w:val="18"/>
                <w:szCs w:val="18"/>
                <w:rtl/>
                <w:lang w:bidi="sd-Arab-PK"/>
              </w:rPr>
              <w:t>جسماني</w:t>
            </w:r>
            <w:r w:rsidRPr="00775583">
              <w:rPr>
                <w:rFonts w:cs="MB Sindhi Web"/>
                <w:i/>
                <w:sz w:val="18"/>
                <w:szCs w:val="18"/>
                <w:rtl/>
                <w:lang w:bidi="sd-Arab-PK"/>
              </w:rPr>
              <w:t xml:space="preserve"> </w:t>
            </w:r>
            <w:r w:rsidRPr="00775583">
              <w:rPr>
                <w:rFonts w:cs="MB Sindhi Web" w:hint="eastAsia"/>
                <w:i/>
                <w:sz w:val="18"/>
                <w:szCs w:val="18"/>
                <w:rtl/>
                <w:lang w:bidi="sd-Arab-PK"/>
              </w:rPr>
              <w:t>پئمائش</w:t>
            </w:r>
            <w:r w:rsidRPr="00775583">
              <w:rPr>
                <w:rFonts w:cs="MB Sindhi Web"/>
                <w:i/>
                <w:sz w:val="18"/>
                <w:szCs w:val="18"/>
                <w:rtl/>
                <w:lang w:bidi="sd-Arab-PK"/>
              </w:rPr>
              <w:t xml:space="preserve"> ۽ </w:t>
            </w:r>
            <w:r w:rsidRPr="00775583">
              <w:rPr>
                <w:rFonts w:cs="MB Sindhi Web" w:hint="eastAsia"/>
                <w:i/>
                <w:sz w:val="18"/>
                <w:szCs w:val="18"/>
                <w:rtl/>
                <w:lang w:bidi="sd-Arab-PK"/>
              </w:rPr>
              <w:t>طبي</w:t>
            </w:r>
            <w:r w:rsidRPr="00775583">
              <w:rPr>
                <w:rFonts w:cs="MB Sindhi Web"/>
                <w:i/>
                <w:sz w:val="18"/>
                <w:szCs w:val="18"/>
                <w:rtl/>
                <w:lang w:bidi="sd-Arab-PK"/>
              </w:rPr>
              <w:t xml:space="preserve"> </w:t>
            </w:r>
            <w:r w:rsidRPr="00775583">
              <w:rPr>
                <w:rFonts w:cs="MB Sindhi Web" w:hint="eastAsia"/>
                <w:i/>
                <w:sz w:val="18"/>
                <w:szCs w:val="18"/>
                <w:rtl/>
                <w:lang w:bidi="sd-Arab-PK"/>
              </w:rPr>
              <w:t>معائنو</w:t>
            </w:r>
            <w:r w:rsidRPr="00775583">
              <w:rPr>
                <w:rFonts w:cs="MB Sindhi Web"/>
                <w:i/>
                <w:sz w:val="18"/>
                <w:szCs w:val="18"/>
                <w:rtl/>
                <w:lang w:bidi="sd-Arab-PK"/>
              </w:rPr>
              <w:t xml:space="preserve"> (قد </w:t>
            </w:r>
            <w:r w:rsidRPr="00775583">
              <w:rPr>
                <w:rFonts w:cs="MB Sindhi Web" w:hint="eastAsia"/>
                <w:i/>
                <w:sz w:val="18"/>
                <w:szCs w:val="18"/>
                <w:rtl/>
                <w:lang w:bidi="sd-Arab-PK"/>
              </w:rPr>
              <w:t>جي</w:t>
            </w:r>
            <w:r w:rsidRPr="00775583">
              <w:rPr>
                <w:rFonts w:cs="MB Sindhi Web"/>
                <w:i/>
                <w:sz w:val="18"/>
                <w:szCs w:val="18"/>
                <w:rtl/>
                <w:lang w:bidi="sd-Arab-PK"/>
              </w:rPr>
              <w:t xml:space="preserve"> </w:t>
            </w:r>
            <w:r w:rsidRPr="00775583">
              <w:rPr>
                <w:rFonts w:cs="MB Sindhi Web" w:hint="eastAsia"/>
                <w:i/>
                <w:sz w:val="18"/>
                <w:szCs w:val="18"/>
                <w:rtl/>
                <w:lang w:bidi="sd-Arab-PK"/>
              </w:rPr>
              <w:t>ماپ،</w:t>
            </w:r>
            <w:r w:rsidRPr="00775583">
              <w:rPr>
                <w:rFonts w:cs="MB Sindhi Web"/>
                <w:i/>
                <w:sz w:val="18"/>
                <w:szCs w:val="18"/>
                <w:rtl/>
                <w:lang w:bidi="sd-Arab-PK"/>
              </w:rPr>
              <w:t xml:space="preserve"> </w:t>
            </w:r>
            <w:r w:rsidRPr="00775583">
              <w:rPr>
                <w:rFonts w:cs="MB Sindhi Web" w:hint="eastAsia"/>
                <w:i/>
                <w:sz w:val="18"/>
                <w:szCs w:val="18"/>
                <w:rtl/>
                <w:lang w:bidi="sd-Arab-PK"/>
              </w:rPr>
              <w:t>وزن</w:t>
            </w:r>
            <w:r w:rsidRPr="00775583">
              <w:rPr>
                <w:rFonts w:cs="MB Sindhi Web"/>
                <w:i/>
                <w:sz w:val="18"/>
                <w:szCs w:val="18"/>
                <w:rtl/>
                <w:lang w:bidi="sd-Arab-PK"/>
              </w:rPr>
              <w:t xml:space="preserve"> ۽ </w:t>
            </w:r>
            <w:r w:rsidRPr="00775583">
              <w:rPr>
                <w:rFonts w:cs="MB Sindhi Web" w:hint="cs"/>
                <w:i/>
                <w:sz w:val="18"/>
                <w:szCs w:val="18"/>
                <w:rtl/>
                <w:lang w:bidi="sd-Arab-PK"/>
              </w:rPr>
              <w:t>ڏ</w:t>
            </w:r>
            <w:r w:rsidRPr="00775583">
              <w:rPr>
                <w:rFonts w:cs="MB Sindhi Web" w:hint="eastAsia"/>
                <w:i/>
                <w:sz w:val="18"/>
                <w:szCs w:val="18"/>
                <w:rtl/>
                <w:lang w:bidi="sd-Arab-PK"/>
              </w:rPr>
              <w:t>نئوري</w:t>
            </w:r>
            <w:r w:rsidRPr="00775583">
              <w:rPr>
                <w:rFonts w:cs="MB Sindhi Web"/>
                <w:i/>
                <w:sz w:val="18"/>
                <w:szCs w:val="18"/>
                <w:rtl/>
                <w:lang w:bidi="sd-Arab-PK"/>
              </w:rPr>
              <w:t xml:space="preserve"> </w:t>
            </w:r>
            <w:r w:rsidRPr="00775583">
              <w:rPr>
                <w:rFonts w:cs="MB Sindhi Web" w:hint="eastAsia"/>
                <w:i/>
                <w:sz w:val="18"/>
                <w:szCs w:val="18"/>
                <w:rtl/>
                <w:lang w:bidi="sd-Arab-PK"/>
              </w:rPr>
              <w:t>جي</w:t>
            </w:r>
            <w:r w:rsidRPr="00775583">
              <w:rPr>
                <w:rFonts w:cs="MB Sindhi Web"/>
                <w:i/>
                <w:sz w:val="18"/>
                <w:szCs w:val="18"/>
                <w:rtl/>
                <w:lang w:bidi="sd-Arab-PK"/>
              </w:rPr>
              <w:t xml:space="preserve"> </w:t>
            </w:r>
            <w:r w:rsidRPr="00775583">
              <w:rPr>
                <w:rFonts w:cs="MB Sindhi Web" w:hint="eastAsia"/>
                <w:i/>
                <w:sz w:val="18"/>
                <w:szCs w:val="18"/>
                <w:rtl/>
                <w:lang w:bidi="sd-Arab-PK"/>
              </w:rPr>
              <w:t>ماپ</w:t>
            </w:r>
            <w:r w:rsidRPr="00775583">
              <w:rPr>
                <w:rFonts w:cs="MB Sindhi Web"/>
                <w:i/>
                <w:sz w:val="18"/>
                <w:szCs w:val="18"/>
                <w:rtl/>
                <w:lang w:bidi="sd-Arab-PK"/>
              </w:rPr>
              <w:t xml:space="preserve">) </w:t>
            </w:r>
            <w:r w:rsidRPr="00775583">
              <w:rPr>
                <w:rFonts w:cs="MB Sindhi Web" w:hint="cs"/>
                <w:i/>
                <w:sz w:val="18"/>
                <w:szCs w:val="18"/>
                <w:rtl/>
                <w:lang w:bidi="sd-Arab-PK"/>
              </w:rPr>
              <w:t>ڪ</w:t>
            </w:r>
            <w:r w:rsidRPr="00775583">
              <w:rPr>
                <w:rFonts w:cs="MB Sindhi Web" w:hint="eastAsia"/>
                <w:i/>
                <w:sz w:val="18"/>
                <w:szCs w:val="18"/>
                <w:rtl/>
                <w:lang w:bidi="sd-Arab-PK"/>
              </w:rPr>
              <w:t>ر</w:t>
            </w:r>
            <w:r w:rsidRPr="00775583">
              <w:rPr>
                <w:rFonts w:cs="MB Sindhi Web" w:hint="cs"/>
                <w:i/>
                <w:sz w:val="18"/>
                <w:szCs w:val="18"/>
                <w:rtl/>
                <w:lang w:bidi="sd-Arab-PK"/>
              </w:rPr>
              <w:t>ڻ</w:t>
            </w:r>
            <w:r w:rsidRPr="00775583">
              <w:rPr>
                <w:rFonts w:cs="MB Sindhi Web"/>
                <w:i/>
                <w:sz w:val="18"/>
                <w:szCs w:val="18"/>
                <w:rtl/>
                <w:lang w:bidi="sd-Arab-PK"/>
              </w:rPr>
              <w:t xml:space="preserve"> </w:t>
            </w:r>
            <w:r w:rsidRPr="00775583">
              <w:rPr>
                <w:rFonts w:cs="MB Sindhi Web" w:hint="eastAsia"/>
                <w:i/>
                <w:sz w:val="18"/>
                <w:szCs w:val="18"/>
                <w:rtl/>
                <w:lang w:bidi="sd-Arab-PK"/>
              </w:rPr>
              <w:t>و</w:t>
            </w:r>
            <w:r w:rsidRPr="00775583">
              <w:rPr>
                <w:rFonts w:cs="MB Sindhi Web" w:hint="cs"/>
                <w:i/>
                <w:sz w:val="18"/>
                <w:szCs w:val="18"/>
                <w:rtl/>
                <w:lang w:bidi="sd-Arab-PK"/>
              </w:rPr>
              <w:t>ڃ</w:t>
            </w:r>
            <w:r w:rsidRPr="00775583">
              <w:rPr>
                <w:rFonts w:cs="MB Sindhi Web" w:hint="eastAsia"/>
                <w:i/>
                <w:sz w:val="18"/>
                <w:szCs w:val="18"/>
                <w:rtl/>
                <w:lang w:bidi="sd-Arab-PK"/>
              </w:rPr>
              <w:t>ي</w:t>
            </w:r>
            <w:r w:rsidRPr="00775583">
              <w:rPr>
                <w:rFonts w:cs="MB Sindhi Web"/>
                <w:i/>
                <w:sz w:val="18"/>
                <w:szCs w:val="18"/>
                <w:rtl/>
                <w:lang w:bidi="sd-Arab-PK"/>
              </w:rPr>
              <w:t xml:space="preserve"> </w:t>
            </w:r>
            <w:r w:rsidRPr="00775583">
              <w:rPr>
                <w:rFonts w:cs="MB Sindhi Web" w:hint="eastAsia"/>
                <w:i/>
                <w:sz w:val="18"/>
                <w:szCs w:val="18"/>
                <w:rtl/>
                <w:lang w:bidi="sd-Arab-PK"/>
              </w:rPr>
              <w:t>رهيا</w:t>
            </w:r>
            <w:r w:rsidRPr="00775583">
              <w:rPr>
                <w:rFonts w:cs="MB Sindhi Web"/>
                <w:i/>
                <w:sz w:val="18"/>
                <w:szCs w:val="18"/>
                <w:rtl/>
                <w:lang w:bidi="sd-Arab-PK"/>
              </w:rPr>
              <w:t xml:space="preserve"> </w:t>
            </w:r>
            <w:r w:rsidRPr="00775583">
              <w:rPr>
                <w:rFonts w:cs="MB Sindhi Web" w:hint="eastAsia"/>
                <w:i/>
                <w:sz w:val="18"/>
                <w:szCs w:val="18"/>
                <w:rtl/>
                <w:lang w:bidi="sd-Arab-PK"/>
              </w:rPr>
              <w:t>آهيون،</w:t>
            </w:r>
            <w:r w:rsidRPr="00775583">
              <w:rPr>
                <w:rFonts w:cs="MB Sindhi Web"/>
                <w:i/>
                <w:sz w:val="18"/>
                <w:szCs w:val="18"/>
                <w:rtl/>
                <w:lang w:bidi="sd-Arab-PK"/>
              </w:rPr>
              <w:t xml:space="preserve"> </w:t>
            </w:r>
            <w:r w:rsidRPr="00775583">
              <w:rPr>
                <w:rFonts w:cs="MB Sindhi Web" w:hint="eastAsia"/>
                <w:i/>
                <w:sz w:val="18"/>
                <w:szCs w:val="18"/>
                <w:rtl/>
                <w:lang w:bidi="sd-Arab-PK"/>
              </w:rPr>
              <w:t>هر</w:t>
            </w:r>
            <w:r w:rsidRPr="00775583">
              <w:rPr>
                <w:rFonts w:cs="MB Sindhi Web"/>
                <w:i/>
                <w:sz w:val="18"/>
                <w:szCs w:val="18"/>
                <w:rtl/>
                <w:lang w:bidi="sd-Arab-PK"/>
              </w:rPr>
              <w:t xml:space="preserve"> </w:t>
            </w:r>
            <w:r w:rsidRPr="00775583">
              <w:rPr>
                <w:rFonts w:cs="MB Sindhi Web" w:hint="eastAsia"/>
                <w:i/>
                <w:sz w:val="18"/>
                <w:szCs w:val="18"/>
                <w:rtl/>
                <w:lang w:bidi="sd-Arab-PK"/>
              </w:rPr>
              <w:t>ماپ</w:t>
            </w:r>
            <w:r w:rsidRPr="00775583">
              <w:rPr>
                <w:rFonts w:cs="MB Sindhi Web"/>
                <w:i/>
                <w:sz w:val="18"/>
                <w:szCs w:val="18"/>
                <w:rtl/>
                <w:lang w:bidi="sd-Arab-PK"/>
              </w:rPr>
              <w:t xml:space="preserve"> </w:t>
            </w:r>
            <w:r w:rsidRPr="00775583">
              <w:rPr>
                <w:rFonts w:cs="MB Sindhi Web" w:hint="eastAsia"/>
                <w:i/>
                <w:sz w:val="18"/>
                <w:szCs w:val="18"/>
                <w:rtl/>
                <w:lang w:bidi="sd-Arab-PK"/>
              </w:rPr>
              <w:t>گه</w:t>
            </w:r>
            <w:r w:rsidRPr="00775583">
              <w:rPr>
                <w:rFonts w:cs="MB Sindhi Web" w:hint="cs"/>
                <w:i/>
                <w:sz w:val="18"/>
                <w:szCs w:val="18"/>
                <w:rtl/>
                <w:lang w:bidi="sd-Arab-PK"/>
              </w:rPr>
              <w:t>ٽ</w:t>
            </w:r>
            <w:r w:rsidRPr="00775583">
              <w:rPr>
                <w:rFonts w:cs="MB Sindhi Web"/>
                <w:i/>
                <w:sz w:val="18"/>
                <w:szCs w:val="18"/>
                <w:rtl/>
                <w:lang w:bidi="sd-Arab-PK"/>
              </w:rPr>
              <w:t xml:space="preserve"> ۾ </w:t>
            </w:r>
            <w:r w:rsidRPr="00775583">
              <w:rPr>
                <w:rFonts w:cs="MB Sindhi Web" w:hint="eastAsia"/>
                <w:i/>
                <w:sz w:val="18"/>
                <w:szCs w:val="18"/>
                <w:rtl/>
                <w:lang w:bidi="sd-Arab-PK"/>
              </w:rPr>
              <w:t>گه</w:t>
            </w:r>
            <w:r w:rsidRPr="00775583">
              <w:rPr>
                <w:rFonts w:cs="MB Sindhi Web" w:hint="cs"/>
                <w:i/>
                <w:sz w:val="18"/>
                <w:szCs w:val="18"/>
                <w:rtl/>
                <w:lang w:bidi="sd-Arab-PK"/>
              </w:rPr>
              <w:t>ٽ</w:t>
            </w:r>
            <w:r w:rsidRPr="00775583">
              <w:rPr>
                <w:rFonts w:cs="MB Sindhi Web"/>
                <w:i/>
                <w:sz w:val="18"/>
                <w:szCs w:val="18"/>
                <w:rtl/>
                <w:lang w:bidi="sd-Arab-PK"/>
              </w:rPr>
              <w:t xml:space="preserve"> </w:t>
            </w:r>
            <w:r w:rsidRPr="00775583">
              <w:rPr>
                <w:rFonts w:cs="MB Sindhi Web" w:hint="cs"/>
                <w:i/>
                <w:sz w:val="18"/>
                <w:szCs w:val="18"/>
                <w:rtl/>
                <w:lang w:bidi="sd-Arab-PK"/>
              </w:rPr>
              <w:t>ٻ</w:t>
            </w:r>
            <w:r w:rsidRPr="00775583">
              <w:rPr>
                <w:rFonts w:cs="MB Sindhi Web" w:hint="eastAsia"/>
                <w:i/>
                <w:sz w:val="18"/>
                <w:szCs w:val="18"/>
                <w:rtl/>
                <w:lang w:bidi="sd-Arab-PK"/>
              </w:rPr>
              <w:t>ه</w:t>
            </w:r>
            <w:r w:rsidRPr="00775583">
              <w:rPr>
                <w:rFonts w:cs="MB Sindhi Web"/>
                <w:i/>
                <w:sz w:val="18"/>
                <w:szCs w:val="18"/>
                <w:rtl/>
                <w:lang w:bidi="sd-Arab-PK"/>
              </w:rPr>
              <w:t xml:space="preserve"> </w:t>
            </w:r>
            <w:r w:rsidRPr="00775583">
              <w:rPr>
                <w:rFonts w:cs="MB Sindhi Web" w:hint="eastAsia"/>
                <w:i/>
                <w:sz w:val="18"/>
                <w:szCs w:val="18"/>
                <w:rtl/>
                <w:lang w:bidi="sd-Arab-PK"/>
              </w:rPr>
              <w:t>دفعا</w:t>
            </w:r>
            <w:r w:rsidRPr="00775583">
              <w:rPr>
                <w:rFonts w:cs="MB Sindhi Web"/>
                <w:i/>
                <w:sz w:val="18"/>
                <w:szCs w:val="18"/>
                <w:rtl/>
                <w:lang w:bidi="sd-Arab-PK"/>
              </w:rPr>
              <w:t xml:space="preserve"> </w:t>
            </w:r>
            <w:r w:rsidRPr="00775583">
              <w:rPr>
                <w:rFonts w:cs="MB Sindhi Web" w:hint="cs"/>
                <w:i/>
                <w:sz w:val="18"/>
                <w:szCs w:val="18"/>
                <w:rtl/>
                <w:lang w:bidi="sd-Arab-PK"/>
              </w:rPr>
              <w:t>ٿ</w:t>
            </w:r>
            <w:r w:rsidRPr="00775583">
              <w:rPr>
                <w:rFonts w:cs="MB Sindhi Web" w:hint="eastAsia"/>
                <w:i/>
                <w:sz w:val="18"/>
                <w:szCs w:val="18"/>
                <w:rtl/>
                <w:lang w:bidi="sd-Arab-PK"/>
              </w:rPr>
              <w:t>يندي</w:t>
            </w:r>
            <w:r w:rsidRPr="00775583">
              <w:rPr>
                <w:rFonts w:cs="MB Sindhi Web"/>
                <w:i/>
                <w:sz w:val="18"/>
                <w:szCs w:val="18"/>
                <w:rtl/>
                <w:lang w:bidi="sd-Arab-PK"/>
              </w:rPr>
              <w:t>.</w:t>
            </w:r>
          </w:p>
        </w:tc>
      </w:tr>
      <w:tr w:rsidR="00F57778" w:rsidRPr="00775583" w14:paraId="7A6EEE73" w14:textId="77777777" w:rsidTr="007544AD">
        <w:trPr>
          <w:jc w:val="center"/>
        </w:trPr>
        <w:tc>
          <w:tcPr>
            <w:tcW w:w="808" w:type="dxa"/>
            <w:tcBorders>
              <w:top w:val="single" w:sz="4" w:space="0" w:color="auto"/>
            </w:tcBorders>
            <w:shd w:val="clear" w:color="auto" w:fill="auto"/>
            <w:vAlign w:val="center"/>
          </w:tcPr>
          <w:p w14:paraId="35DDD87A"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N9</w:t>
            </w:r>
          </w:p>
        </w:tc>
        <w:tc>
          <w:tcPr>
            <w:tcW w:w="5011" w:type="dxa"/>
            <w:gridSpan w:val="2"/>
            <w:tcBorders>
              <w:top w:val="single" w:sz="4" w:space="0" w:color="auto"/>
            </w:tcBorders>
            <w:shd w:val="clear" w:color="auto" w:fill="auto"/>
            <w:vAlign w:val="center"/>
          </w:tcPr>
          <w:p w14:paraId="1AC6A361" w14:textId="77777777" w:rsidR="00F57778" w:rsidRPr="00775583" w:rsidRDefault="00F57778" w:rsidP="00E46197">
            <w:pPr>
              <w:pStyle w:val="Responsecategs"/>
              <w:ind w:left="0" w:firstLine="0"/>
              <w:jc w:val="right"/>
              <w:rPr>
                <w:rFonts w:cs="MB Sindhi Web"/>
                <w:sz w:val="22"/>
                <w:szCs w:val="22"/>
                <w:rtl/>
                <w:lang w:bidi="sd-Arab-PK"/>
              </w:rPr>
            </w:pPr>
            <w:r w:rsidRPr="00775583">
              <w:rPr>
                <w:rFonts w:cs="MB Sindhi Web" w:hint="cs"/>
                <w:sz w:val="22"/>
                <w:szCs w:val="22"/>
                <w:rtl/>
                <w:lang w:bidi="sd-Arab-PK"/>
              </w:rPr>
              <w:t>ٻ</w:t>
            </w:r>
            <w:r w:rsidRPr="00775583">
              <w:rPr>
                <w:rFonts w:cs="MB Sindhi Web" w:hint="eastAsia"/>
                <w:sz w:val="22"/>
                <w:szCs w:val="22"/>
                <w:rtl/>
                <w:lang w:bidi="sd-Arab-PK"/>
              </w:rPr>
              <w:t>ار</w:t>
            </w:r>
            <w:r w:rsidRPr="00775583">
              <w:rPr>
                <w:rFonts w:cs="MB Sindhi Web"/>
                <w:sz w:val="22"/>
                <w:szCs w:val="22"/>
                <w:rtl/>
                <w:lang w:bidi="sd-Arab-PK"/>
              </w:rPr>
              <w:t xml:space="preserve"> </w:t>
            </w:r>
            <w:r w:rsidRPr="00775583">
              <w:rPr>
                <w:rFonts w:cs="MB Sindhi Web" w:hint="eastAsia"/>
                <w:sz w:val="22"/>
                <w:szCs w:val="22"/>
                <w:rtl/>
                <w:lang w:bidi="sd-Arab-PK"/>
              </w:rPr>
              <w:t>جي</w:t>
            </w:r>
            <w:r w:rsidRPr="00775583">
              <w:rPr>
                <w:rFonts w:cs="MB Sindhi Web"/>
                <w:sz w:val="22"/>
                <w:szCs w:val="22"/>
                <w:rtl/>
                <w:lang w:bidi="sd-Arab-PK"/>
              </w:rPr>
              <w:t xml:space="preserve"> </w:t>
            </w:r>
            <w:r w:rsidRPr="00775583">
              <w:rPr>
                <w:rFonts w:cs="MB Sindhi Web" w:hint="eastAsia"/>
                <w:sz w:val="22"/>
                <w:szCs w:val="22"/>
                <w:rtl/>
                <w:lang w:bidi="sd-Arab-PK"/>
              </w:rPr>
              <w:t>جسماني</w:t>
            </w:r>
            <w:r w:rsidRPr="00775583">
              <w:rPr>
                <w:rFonts w:cs="MB Sindhi Web"/>
                <w:sz w:val="22"/>
                <w:szCs w:val="22"/>
                <w:rtl/>
                <w:lang w:bidi="sd-Arab-PK"/>
              </w:rPr>
              <w:t xml:space="preserve"> </w:t>
            </w:r>
            <w:r w:rsidRPr="00775583">
              <w:rPr>
                <w:rFonts w:cs="MB Sindhi Web" w:hint="eastAsia"/>
                <w:sz w:val="22"/>
                <w:szCs w:val="22"/>
                <w:rtl/>
                <w:lang w:bidi="sd-Arab-PK"/>
              </w:rPr>
              <w:t>پئمائش</w:t>
            </w:r>
            <w:r w:rsidRPr="00775583">
              <w:rPr>
                <w:rFonts w:cs="MB Sindhi Web"/>
                <w:sz w:val="22"/>
                <w:szCs w:val="22"/>
                <w:rtl/>
                <w:lang w:bidi="sd-Arab-PK"/>
              </w:rPr>
              <w:t xml:space="preserve"> </w:t>
            </w:r>
            <w:r w:rsidRPr="00775583">
              <w:rPr>
                <w:rFonts w:cs="MB Sindhi Web" w:hint="eastAsia"/>
                <w:sz w:val="22"/>
                <w:szCs w:val="22"/>
                <w:rtl/>
                <w:lang w:bidi="sd-Arab-PK"/>
              </w:rPr>
              <w:t>جو</w:t>
            </w:r>
            <w:r w:rsidRPr="00775583">
              <w:rPr>
                <w:rFonts w:cs="MB Sindhi Web"/>
                <w:sz w:val="22"/>
                <w:szCs w:val="22"/>
                <w:rtl/>
                <w:lang w:bidi="sd-Arab-PK"/>
              </w:rPr>
              <w:t xml:space="preserve"> </w:t>
            </w:r>
            <w:r w:rsidRPr="00775583">
              <w:rPr>
                <w:rFonts w:cs="MB Sindhi Web" w:hint="eastAsia"/>
                <w:sz w:val="22"/>
                <w:szCs w:val="22"/>
                <w:rtl/>
                <w:lang w:bidi="sd-Arab-PK"/>
              </w:rPr>
              <w:t>نتيجو</w:t>
            </w:r>
          </w:p>
        </w:tc>
        <w:tc>
          <w:tcPr>
            <w:tcW w:w="4590" w:type="dxa"/>
            <w:tcBorders>
              <w:top w:val="single" w:sz="4" w:space="0" w:color="auto"/>
            </w:tcBorders>
            <w:shd w:val="clear" w:color="auto" w:fill="auto"/>
            <w:vAlign w:val="center"/>
          </w:tcPr>
          <w:p w14:paraId="517678A9"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MB Sindhi Web"/>
                <w:sz w:val="20"/>
                <w:szCs w:val="20"/>
                <w:lang w:bidi="sd-Arab-PK"/>
              </w:rPr>
            </w:pPr>
            <w:r w:rsidRPr="00775583">
              <w:rPr>
                <w:rFonts w:asciiTheme="minorHAnsi" w:hAnsiTheme="minorHAnsi" w:cs="MB Sindhi Web" w:hint="eastAsia"/>
                <w:sz w:val="20"/>
                <w:szCs w:val="20"/>
                <w:rtl/>
                <w:lang w:bidi="sd-Arab-PK"/>
              </w:rPr>
              <w:t>پئمائش</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جي</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لاءِ</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راضي</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آهي</w:t>
            </w:r>
            <w:r w:rsidRPr="00775583">
              <w:rPr>
                <w:rFonts w:asciiTheme="minorHAnsi" w:hAnsiTheme="minorHAnsi" w:cs="MB Sindhi Web"/>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8FFBC9E"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MB Sindhi Web"/>
                <w:sz w:val="20"/>
                <w:szCs w:val="20"/>
                <w:rtl/>
                <w:lang w:bidi="sd-Arab-PK"/>
              </w:rPr>
            </w:pPr>
            <w:r w:rsidRPr="00775583">
              <w:rPr>
                <w:rFonts w:asciiTheme="minorHAnsi" w:hAnsiTheme="minorHAnsi" w:cs="MB Sindhi Web" w:hint="eastAsia"/>
                <w:sz w:val="20"/>
                <w:szCs w:val="20"/>
                <w:rtl/>
                <w:lang w:bidi="sd-Arab-PK"/>
              </w:rPr>
              <w:t>ان</w:t>
            </w:r>
            <w:r w:rsidRPr="00775583">
              <w:rPr>
                <w:rFonts w:asciiTheme="minorHAnsi" w:hAnsiTheme="minorHAnsi" w:cs="MB Sindhi Web" w:hint="cs"/>
                <w:sz w:val="20"/>
                <w:szCs w:val="20"/>
                <w:rtl/>
                <w:lang w:bidi="sd-Arab-PK"/>
              </w:rPr>
              <w:t>ڪ</w:t>
            </w:r>
            <w:r w:rsidRPr="00775583">
              <w:rPr>
                <w:rFonts w:asciiTheme="minorHAnsi" w:hAnsiTheme="minorHAnsi" w:cs="MB Sindhi Web" w:hint="eastAsia"/>
                <w:sz w:val="20"/>
                <w:szCs w:val="20"/>
                <w:rtl/>
                <w:lang w:bidi="sd-Arab-PK"/>
              </w:rPr>
              <w:t>ار</w:t>
            </w:r>
            <w:r w:rsidRPr="00775583">
              <w:rPr>
                <w:rFonts w:asciiTheme="minorHAnsi" w:hAnsiTheme="minorHAnsi" w:cs="MB Sindhi Web"/>
                <w:sz w:val="20"/>
                <w:szCs w:val="20"/>
                <w:rtl/>
                <w:lang w:bidi="sd-Arab-PK"/>
              </w:rPr>
              <w:t xml:space="preserve"> </w:t>
            </w:r>
            <w:r w:rsidRPr="00775583">
              <w:rPr>
                <w:rFonts w:asciiTheme="minorHAnsi" w:hAnsiTheme="minorHAnsi" w:cs="MB Sindhi Web" w:hint="cs"/>
                <w:sz w:val="20"/>
                <w:szCs w:val="20"/>
                <w:rtl/>
                <w:lang w:bidi="sd-Arab-PK"/>
              </w:rPr>
              <w:t>ڪ</w:t>
            </w:r>
            <w:r w:rsidRPr="00775583">
              <w:rPr>
                <w:rFonts w:asciiTheme="minorHAnsi" w:hAnsiTheme="minorHAnsi" w:cs="MB Sindhi Web" w:hint="eastAsia"/>
                <w:sz w:val="20"/>
                <w:szCs w:val="20"/>
                <w:rtl/>
                <w:lang w:bidi="sd-Arab-PK"/>
              </w:rPr>
              <w:t>يو</w:t>
            </w:r>
            <w:r w:rsidRPr="00775583">
              <w:rPr>
                <w:rFonts w:asciiTheme="minorHAnsi" w:hAnsiTheme="minorHAnsi" w:cs="MB Sindhi Web"/>
                <w:sz w:val="20"/>
                <w:szCs w:val="20"/>
                <w:rtl/>
                <w:lang w:bidi="sd-Arab-PK"/>
              </w:rPr>
              <w:t xml:space="preserve"> ويو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15F3CF58"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theme="minorHAnsi"/>
                <w:sz w:val="20"/>
                <w:szCs w:val="20"/>
                <w:lang w:bidi="sd-Arab-PK"/>
              </w:rPr>
            </w:pPr>
            <w:r w:rsidRPr="00775583">
              <w:rPr>
                <w:rFonts w:asciiTheme="minorHAnsi" w:hAnsiTheme="minorHAnsi" w:cs="MB Sindhi Web" w:hint="cs"/>
                <w:sz w:val="20"/>
                <w:szCs w:val="20"/>
                <w:rtl/>
                <w:lang w:bidi="sd-Arab-PK"/>
              </w:rPr>
              <w:t>ٻ</w:t>
            </w:r>
            <w:r w:rsidRPr="00775583">
              <w:rPr>
                <w:rFonts w:asciiTheme="minorHAnsi" w:hAnsiTheme="minorHAnsi" w:cs="MB Sindhi Web" w:hint="eastAsia"/>
                <w:sz w:val="20"/>
                <w:szCs w:val="20"/>
                <w:rtl/>
                <w:lang w:bidi="sd-Arab-PK"/>
              </w:rPr>
              <w:t>ار</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موجود</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نه</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آهي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tc>
        <w:tc>
          <w:tcPr>
            <w:tcW w:w="1149" w:type="dxa"/>
            <w:tcBorders>
              <w:top w:val="single" w:sz="4" w:space="0" w:color="auto"/>
            </w:tcBorders>
            <w:shd w:val="clear" w:color="auto" w:fill="auto"/>
            <w:vAlign w:val="center"/>
          </w:tcPr>
          <w:p w14:paraId="4566238F"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هن</w:t>
            </w:r>
            <w:r w:rsidRPr="00775583">
              <w:rPr>
                <w:rFonts w:ascii="MB Lateefi" w:hAnsi="MB Lateefi" w:cs="MB Lateefi"/>
                <w:sz w:val="16"/>
                <w:szCs w:val="16"/>
                <w:rtl/>
                <w:lang w:bidi="sd-Arab-PK"/>
              </w:rPr>
              <w:t xml:space="preserve"> جواب 2 يا 3 اچي ته </w:t>
            </w:r>
            <w:r w:rsidRPr="00775583">
              <w:rPr>
                <w:rFonts w:ascii="MB Lateefi" w:hAnsi="MB Lateefi" w:cs="MB Lateefi" w:hint="cs"/>
                <w:sz w:val="16"/>
                <w:szCs w:val="16"/>
                <w:rtl/>
                <w:lang w:bidi="sd-Arab-PK"/>
              </w:rPr>
              <w:t>ٻ</w:t>
            </w:r>
            <w:r w:rsidRPr="00775583">
              <w:rPr>
                <w:rFonts w:ascii="MB Lateefi" w:hAnsi="MB Lateefi" w:cs="MB Lateefi" w:hint="eastAsia"/>
                <w:sz w:val="16"/>
                <w:szCs w:val="16"/>
                <w:rtl/>
                <w:lang w:bidi="sd-Arab-PK"/>
              </w:rPr>
              <w:t>ئي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موجود</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ٻ</w:t>
            </w:r>
            <w:r w:rsidRPr="00775583">
              <w:rPr>
                <w:rFonts w:ascii="MB Lateefi" w:hAnsi="MB Lateefi" w:cs="MB Lateefi" w:hint="eastAsia"/>
                <w:sz w:val="16"/>
                <w:szCs w:val="16"/>
                <w:rtl/>
                <w:lang w:bidi="sd-Arab-PK"/>
              </w:rPr>
              <w:t>ار</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معلومات</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w:t>
            </w:r>
            <w:r w:rsidRPr="00775583">
              <w:rPr>
                <w:rFonts w:ascii="MB Lateefi" w:hAnsi="MB Lateefi" w:cs="MB Lateefi" w:hint="cs"/>
                <w:sz w:val="16"/>
                <w:szCs w:val="16"/>
                <w:rtl/>
                <w:lang w:bidi="sd-Arab-PK"/>
              </w:rPr>
              <w:t>ٺ</w:t>
            </w:r>
            <w:r w:rsidRPr="00775583">
              <w:rPr>
                <w:rFonts w:ascii="MB Lateefi" w:hAnsi="MB Lateefi" w:cs="MB Lateefi" w:hint="eastAsia"/>
                <w:sz w:val="16"/>
                <w:szCs w:val="16"/>
                <w:rtl/>
                <w:lang w:bidi="sd-Arab-PK"/>
              </w:rPr>
              <w:t>و</w:t>
            </w:r>
          </w:p>
        </w:tc>
      </w:tr>
      <w:tr w:rsidR="00F57778" w:rsidRPr="00775583" w14:paraId="09713469" w14:textId="77777777" w:rsidTr="007544AD">
        <w:trPr>
          <w:jc w:val="center"/>
        </w:trPr>
        <w:tc>
          <w:tcPr>
            <w:tcW w:w="808" w:type="dxa"/>
            <w:shd w:val="clear" w:color="auto" w:fill="auto"/>
            <w:vAlign w:val="center"/>
          </w:tcPr>
          <w:p w14:paraId="0CBEB940"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N10</w:t>
            </w:r>
          </w:p>
        </w:tc>
        <w:tc>
          <w:tcPr>
            <w:tcW w:w="5011" w:type="dxa"/>
            <w:gridSpan w:val="2"/>
            <w:shd w:val="clear" w:color="auto" w:fill="auto"/>
            <w:vAlign w:val="center"/>
          </w:tcPr>
          <w:p w14:paraId="0BD58F50" w14:textId="77777777" w:rsidR="00F57778" w:rsidRPr="00775583" w:rsidRDefault="00F57778" w:rsidP="00E46197">
            <w:pPr>
              <w:pStyle w:val="Responsecategs"/>
              <w:ind w:left="0" w:firstLine="0"/>
              <w:jc w:val="right"/>
              <w:rPr>
                <w:rFonts w:cs="MB Sindhi Web"/>
                <w:sz w:val="22"/>
                <w:szCs w:val="22"/>
                <w:rtl/>
                <w:lang w:bidi="sd-Arab-PK"/>
              </w:rPr>
            </w:pPr>
            <w:r w:rsidRPr="00775583">
              <w:rPr>
                <w:rFonts w:cs="MB Sindhi Web" w:hint="eastAsia"/>
                <w:sz w:val="22"/>
                <w:szCs w:val="22"/>
                <w:rtl/>
                <w:lang w:bidi="sd-Arab-PK"/>
              </w:rPr>
              <w:t>قد</w:t>
            </w:r>
            <w:r w:rsidRPr="00775583">
              <w:rPr>
                <w:rFonts w:cs="MB Sindhi Web"/>
                <w:sz w:val="22"/>
                <w:szCs w:val="22"/>
                <w:rtl/>
                <w:lang w:bidi="sd-Arab-PK"/>
              </w:rPr>
              <w:t xml:space="preserve"> </w:t>
            </w:r>
            <w:r w:rsidRPr="00775583">
              <w:rPr>
                <w:rFonts w:cs="MB Sindhi Web" w:hint="eastAsia"/>
                <w:sz w:val="22"/>
                <w:szCs w:val="22"/>
                <w:rtl/>
                <w:lang w:bidi="sd-Arab-PK"/>
              </w:rPr>
              <w:t>جي</w:t>
            </w:r>
            <w:r w:rsidRPr="00775583">
              <w:rPr>
                <w:rFonts w:cs="MB Sindhi Web"/>
                <w:sz w:val="22"/>
                <w:szCs w:val="22"/>
                <w:rtl/>
                <w:lang w:bidi="sd-Arab-PK"/>
              </w:rPr>
              <w:t xml:space="preserve"> </w:t>
            </w:r>
            <w:r w:rsidRPr="00775583">
              <w:rPr>
                <w:rFonts w:cs="MB Sindhi Web" w:hint="eastAsia"/>
                <w:sz w:val="22"/>
                <w:szCs w:val="22"/>
                <w:rtl/>
                <w:lang w:bidi="sd-Arab-PK"/>
              </w:rPr>
              <w:t>ماپ</w:t>
            </w:r>
            <w:r w:rsidRPr="00775583">
              <w:rPr>
                <w:rFonts w:cs="MB Sindhi Web"/>
                <w:sz w:val="22"/>
                <w:szCs w:val="22"/>
                <w:rtl/>
                <w:lang w:bidi="sd-Arab-PK"/>
              </w:rPr>
              <w:t xml:space="preserve"> (سين</w:t>
            </w:r>
            <w:r w:rsidRPr="00775583">
              <w:rPr>
                <w:rFonts w:cs="MB Sindhi Web" w:hint="cs"/>
                <w:sz w:val="22"/>
                <w:szCs w:val="22"/>
                <w:rtl/>
                <w:lang w:bidi="sd-Arab-PK"/>
              </w:rPr>
              <w:t>ٽ</w:t>
            </w:r>
            <w:r w:rsidRPr="00775583">
              <w:rPr>
                <w:rFonts w:cs="MB Sindhi Web" w:hint="eastAsia"/>
                <w:sz w:val="22"/>
                <w:szCs w:val="22"/>
                <w:rtl/>
                <w:lang w:bidi="sd-Arab-PK"/>
              </w:rPr>
              <w:t>ي</w:t>
            </w:r>
            <w:r w:rsidRPr="00775583">
              <w:rPr>
                <w:rFonts w:cs="MB Sindhi Web"/>
                <w:sz w:val="22"/>
                <w:szCs w:val="22"/>
                <w:rtl/>
                <w:lang w:bidi="sd-Arab-PK"/>
              </w:rPr>
              <w:t xml:space="preserve"> </w:t>
            </w:r>
            <w:r w:rsidRPr="00775583">
              <w:rPr>
                <w:rFonts w:cs="MB Sindhi Web" w:hint="eastAsia"/>
                <w:sz w:val="22"/>
                <w:szCs w:val="22"/>
                <w:rtl/>
                <w:lang w:bidi="sd-Arab-PK"/>
              </w:rPr>
              <w:t>مي</w:t>
            </w:r>
            <w:r w:rsidRPr="00775583">
              <w:rPr>
                <w:rFonts w:cs="MB Sindhi Web" w:hint="cs"/>
                <w:sz w:val="22"/>
                <w:szCs w:val="22"/>
                <w:rtl/>
                <w:lang w:bidi="sd-Arab-PK"/>
              </w:rPr>
              <w:t>ٽ</w:t>
            </w:r>
            <w:r w:rsidRPr="00775583">
              <w:rPr>
                <w:rFonts w:cs="MB Sindhi Web" w:hint="eastAsia"/>
                <w:sz w:val="22"/>
                <w:szCs w:val="22"/>
                <w:rtl/>
                <w:lang w:bidi="sd-Arab-PK"/>
              </w:rPr>
              <w:t>ر</w:t>
            </w:r>
            <w:r w:rsidRPr="00775583">
              <w:rPr>
                <w:rFonts w:cs="MB Sindhi Web"/>
                <w:sz w:val="22"/>
                <w:szCs w:val="22"/>
                <w:rtl/>
                <w:lang w:bidi="sd-Arab-PK"/>
              </w:rPr>
              <w:t xml:space="preserve">۾) </w:t>
            </w:r>
            <w:r w:rsidRPr="00775583">
              <w:rPr>
                <w:rFonts w:cs="MB Sindhi Web" w:hint="eastAsia"/>
                <w:sz w:val="22"/>
                <w:szCs w:val="22"/>
                <w:rtl/>
                <w:lang w:bidi="sd-Arab-PK"/>
              </w:rPr>
              <w:t>پهريون</w:t>
            </w:r>
            <w:r w:rsidRPr="00775583">
              <w:rPr>
                <w:rFonts w:cs="MB Sindhi Web"/>
                <w:sz w:val="22"/>
                <w:szCs w:val="22"/>
                <w:rtl/>
                <w:lang w:bidi="sd-Arab-PK"/>
              </w:rPr>
              <w:t xml:space="preserve"> </w:t>
            </w:r>
            <w:r w:rsidRPr="00775583">
              <w:rPr>
                <w:rFonts w:cs="MB Sindhi Web" w:hint="eastAsia"/>
                <w:sz w:val="22"/>
                <w:szCs w:val="22"/>
                <w:rtl/>
                <w:lang w:bidi="sd-Arab-PK"/>
              </w:rPr>
              <w:t>دفعو</w:t>
            </w:r>
          </w:p>
        </w:tc>
        <w:tc>
          <w:tcPr>
            <w:tcW w:w="4590" w:type="dxa"/>
            <w:shd w:val="clear" w:color="auto" w:fill="auto"/>
            <w:vAlign w:val="center"/>
          </w:tcPr>
          <w:p w14:paraId="1AE7B958" w14:textId="77777777" w:rsidR="00F57778" w:rsidRPr="00775583" w:rsidRDefault="00F57778" w:rsidP="00E46197">
            <w:pPr>
              <w:pStyle w:val="Style39"/>
              <w:widowControl/>
              <w:tabs>
                <w:tab w:val="right" w:leader="hyphen" w:pos="4370"/>
              </w:tabs>
              <w:spacing w:line="240" w:lineRule="auto"/>
              <w:ind w:right="159"/>
              <w:rPr>
                <w:rFonts w:asciiTheme="minorHAnsi" w:hAnsiTheme="minorHAnsi" w:cs="MB Sindhi Web"/>
                <w:sz w:val="20"/>
                <w:szCs w:val="20"/>
                <w:rtl/>
                <w:lang w:bidi="sd-Arab-PK"/>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46BE312C" w14:textId="77777777" w:rsidR="00F57778" w:rsidRPr="00775583" w:rsidRDefault="00F57778" w:rsidP="00E46197">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1</w:t>
            </w:r>
          </w:p>
        </w:tc>
      </w:tr>
      <w:tr w:rsidR="00F57778" w:rsidRPr="00775583" w14:paraId="3C3C9E38" w14:textId="77777777" w:rsidTr="007544AD">
        <w:trPr>
          <w:jc w:val="center"/>
        </w:trPr>
        <w:tc>
          <w:tcPr>
            <w:tcW w:w="808" w:type="dxa"/>
            <w:shd w:val="clear" w:color="auto" w:fill="auto"/>
            <w:vAlign w:val="center"/>
          </w:tcPr>
          <w:p w14:paraId="56F4684D"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N11</w:t>
            </w:r>
          </w:p>
        </w:tc>
        <w:tc>
          <w:tcPr>
            <w:tcW w:w="5011" w:type="dxa"/>
            <w:gridSpan w:val="2"/>
            <w:shd w:val="clear" w:color="auto" w:fill="auto"/>
            <w:vAlign w:val="center"/>
          </w:tcPr>
          <w:p w14:paraId="795228BD" w14:textId="77777777" w:rsidR="00F57778" w:rsidRPr="00775583" w:rsidRDefault="00F57778" w:rsidP="00E46197">
            <w:pPr>
              <w:pStyle w:val="Responsecategs"/>
              <w:ind w:left="0" w:firstLine="0"/>
              <w:jc w:val="right"/>
              <w:rPr>
                <w:rFonts w:cs="MB Sindhi Web"/>
                <w:sz w:val="22"/>
                <w:szCs w:val="22"/>
                <w:rtl/>
                <w:lang w:bidi="sd-Arab-PK"/>
              </w:rPr>
            </w:pPr>
            <w:r w:rsidRPr="00775583">
              <w:rPr>
                <w:rFonts w:cs="MB Sindhi Web" w:hint="eastAsia"/>
                <w:sz w:val="22"/>
                <w:szCs w:val="22"/>
                <w:rtl/>
                <w:lang w:bidi="sd-Arab-PK"/>
              </w:rPr>
              <w:t>قد</w:t>
            </w:r>
            <w:r w:rsidRPr="00775583">
              <w:rPr>
                <w:rFonts w:cs="MB Sindhi Web"/>
                <w:sz w:val="22"/>
                <w:szCs w:val="22"/>
                <w:rtl/>
                <w:lang w:bidi="sd-Arab-PK"/>
              </w:rPr>
              <w:t xml:space="preserve"> </w:t>
            </w:r>
            <w:r w:rsidRPr="00775583">
              <w:rPr>
                <w:rFonts w:cs="MB Sindhi Web" w:hint="eastAsia"/>
                <w:sz w:val="22"/>
                <w:szCs w:val="22"/>
                <w:rtl/>
                <w:lang w:bidi="sd-Arab-PK"/>
              </w:rPr>
              <w:t>جي</w:t>
            </w:r>
            <w:r w:rsidRPr="00775583">
              <w:rPr>
                <w:rFonts w:cs="MB Sindhi Web"/>
                <w:sz w:val="22"/>
                <w:szCs w:val="22"/>
                <w:rtl/>
                <w:lang w:bidi="sd-Arab-PK"/>
              </w:rPr>
              <w:t xml:space="preserve"> </w:t>
            </w:r>
            <w:r w:rsidRPr="00775583">
              <w:rPr>
                <w:rFonts w:cs="MB Sindhi Web" w:hint="eastAsia"/>
                <w:sz w:val="22"/>
                <w:szCs w:val="22"/>
                <w:rtl/>
                <w:lang w:bidi="sd-Arab-PK"/>
              </w:rPr>
              <w:t>ماپ</w:t>
            </w:r>
            <w:r w:rsidRPr="00775583">
              <w:rPr>
                <w:rFonts w:cs="MB Sindhi Web"/>
                <w:sz w:val="22"/>
                <w:szCs w:val="22"/>
                <w:rtl/>
                <w:lang w:bidi="sd-Arab-PK"/>
              </w:rPr>
              <w:t xml:space="preserve"> (سين</w:t>
            </w:r>
            <w:r w:rsidRPr="00775583">
              <w:rPr>
                <w:rFonts w:cs="MB Sindhi Web" w:hint="cs"/>
                <w:sz w:val="22"/>
                <w:szCs w:val="22"/>
                <w:rtl/>
                <w:lang w:bidi="sd-Arab-PK"/>
              </w:rPr>
              <w:t>ٽ</w:t>
            </w:r>
            <w:r w:rsidRPr="00775583">
              <w:rPr>
                <w:rFonts w:cs="MB Sindhi Web" w:hint="eastAsia"/>
                <w:sz w:val="22"/>
                <w:szCs w:val="22"/>
                <w:rtl/>
                <w:lang w:bidi="sd-Arab-PK"/>
              </w:rPr>
              <w:t>ي</w:t>
            </w:r>
            <w:r w:rsidRPr="00775583">
              <w:rPr>
                <w:rFonts w:cs="MB Sindhi Web"/>
                <w:sz w:val="22"/>
                <w:szCs w:val="22"/>
                <w:rtl/>
                <w:lang w:bidi="sd-Arab-PK"/>
              </w:rPr>
              <w:t xml:space="preserve"> </w:t>
            </w:r>
            <w:r w:rsidRPr="00775583">
              <w:rPr>
                <w:rFonts w:cs="MB Sindhi Web" w:hint="eastAsia"/>
                <w:sz w:val="22"/>
                <w:szCs w:val="22"/>
                <w:rtl/>
                <w:lang w:bidi="sd-Arab-PK"/>
              </w:rPr>
              <w:t>مي</w:t>
            </w:r>
            <w:r w:rsidRPr="00775583">
              <w:rPr>
                <w:rFonts w:cs="MB Sindhi Web" w:hint="cs"/>
                <w:sz w:val="22"/>
                <w:szCs w:val="22"/>
                <w:rtl/>
                <w:lang w:bidi="sd-Arab-PK"/>
              </w:rPr>
              <w:t>ٽ</w:t>
            </w:r>
            <w:r w:rsidRPr="00775583">
              <w:rPr>
                <w:rFonts w:cs="MB Sindhi Web" w:hint="eastAsia"/>
                <w:sz w:val="22"/>
                <w:szCs w:val="22"/>
                <w:rtl/>
                <w:lang w:bidi="sd-Arab-PK"/>
              </w:rPr>
              <w:t>ر</w:t>
            </w:r>
            <w:r w:rsidRPr="00775583">
              <w:rPr>
                <w:rFonts w:cs="MB Sindhi Web"/>
                <w:sz w:val="22"/>
                <w:szCs w:val="22"/>
                <w:rtl/>
                <w:lang w:bidi="sd-Arab-PK"/>
              </w:rPr>
              <w:t xml:space="preserve">۾) </w:t>
            </w:r>
            <w:r w:rsidRPr="00775583">
              <w:rPr>
                <w:rFonts w:cs="MB Sindhi Web" w:hint="cs"/>
                <w:sz w:val="22"/>
                <w:szCs w:val="22"/>
                <w:rtl/>
                <w:lang w:bidi="sd-Arab-PK"/>
              </w:rPr>
              <w:t>ٻ</w:t>
            </w:r>
            <w:r w:rsidRPr="00775583">
              <w:rPr>
                <w:rFonts w:cs="MB Sindhi Web" w:hint="eastAsia"/>
                <w:sz w:val="22"/>
                <w:szCs w:val="22"/>
                <w:rtl/>
                <w:lang w:bidi="sd-Arab-PK"/>
              </w:rPr>
              <w:t>يون</w:t>
            </w:r>
            <w:r w:rsidRPr="00775583">
              <w:rPr>
                <w:rFonts w:cs="MB Sindhi Web"/>
                <w:sz w:val="22"/>
                <w:szCs w:val="22"/>
                <w:rtl/>
                <w:lang w:bidi="sd-Arab-PK"/>
              </w:rPr>
              <w:t xml:space="preserve"> </w:t>
            </w:r>
            <w:r w:rsidRPr="00775583">
              <w:rPr>
                <w:rFonts w:cs="MB Sindhi Web" w:hint="eastAsia"/>
                <w:sz w:val="22"/>
                <w:szCs w:val="22"/>
                <w:rtl/>
                <w:lang w:bidi="sd-Arab-PK"/>
              </w:rPr>
              <w:t>دفعو</w:t>
            </w:r>
          </w:p>
        </w:tc>
        <w:tc>
          <w:tcPr>
            <w:tcW w:w="4590" w:type="dxa"/>
            <w:shd w:val="clear" w:color="auto" w:fill="auto"/>
            <w:vAlign w:val="center"/>
          </w:tcPr>
          <w:p w14:paraId="5FF1C189" w14:textId="77777777" w:rsidR="00F57778" w:rsidRPr="00775583" w:rsidRDefault="00F57778" w:rsidP="00E46197">
            <w:pPr>
              <w:pStyle w:val="Style39"/>
              <w:widowControl/>
              <w:tabs>
                <w:tab w:val="right" w:leader="hyphen" w:pos="4370"/>
              </w:tabs>
              <w:spacing w:line="240" w:lineRule="auto"/>
              <w:ind w:right="159"/>
              <w:rPr>
                <w:rFonts w:asciiTheme="minorHAnsi" w:hAnsiTheme="minorHAnsi" w:cs="MB Sindhi Web"/>
                <w:sz w:val="20"/>
                <w:szCs w:val="20"/>
                <w:rtl/>
                <w:lang w:bidi="sd-Arab-PK"/>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589A8DBE" w14:textId="77777777" w:rsidR="00F57778" w:rsidRPr="00775583" w:rsidRDefault="00F57778" w:rsidP="00E46197">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2</w:t>
            </w:r>
          </w:p>
        </w:tc>
      </w:tr>
      <w:tr w:rsidR="00F57778" w:rsidRPr="00775583" w14:paraId="30D3066F" w14:textId="77777777" w:rsidTr="007544AD">
        <w:trPr>
          <w:jc w:val="center"/>
        </w:trPr>
        <w:tc>
          <w:tcPr>
            <w:tcW w:w="808" w:type="dxa"/>
            <w:shd w:val="clear" w:color="auto" w:fill="auto"/>
            <w:vAlign w:val="center"/>
          </w:tcPr>
          <w:p w14:paraId="7C8EAF45"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N12</w:t>
            </w:r>
          </w:p>
        </w:tc>
        <w:tc>
          <w:tcPr>
            <w:tcW w:w="5011" w:type="dxa"/>
            <w:gridSpan w:val="2"/>
            <w:shd w:val="clear" w:color="auto" w:fill="auto"/>
            <w:vAlign w:val="center"/>
          </w:tcPr>
          <w:p w14:paraId="08E6DD9C" w14:textId="77777777" w:rsidR="00F57778" w:rsidRPr="00D1501F" w:rsidRDefault="00F57778" w:rsidP="00E46197">
            <w:pPr>
              <w:pStyle w:val="Responsecategs"/>
              <w:ind w:left="0" w:firstLine="0"/>
              <w:jc w:val="right"/>
              <w:rPr>
                <w:rFonts w:asciiTheme="minorHAnsi" w:hAnsiTheme="minorHAnsi" w:cs="MB Sindhi Web"/>
                <w:sz w:val="22"/>
                <w:szCs w:val="22"/>
                <w:rtl/>
                <w:lang w:bidi="sd-Arab-PK"/>
              </w:rPr>
            </w:pPr>
            <w:r w:rsidRPr="00D1501F">
              <w:rPr>
                <w:rFonts w:asciiTheme="minorHAnsi" w:hAnsiTheme="minorHAnsi" w:cs="MB Sindhi Web" w:hint="cs"/>
                <w:sz w:val="22"/>
                <w:szCs w:val="22"/>
                <w:rtl/>
                <w:lang w:bidi="sd-Arab-PK"/>
              </w:rPr>
              <w:t>ڇا پهرين ٻن دفعن جي قد ماپ ۾ 6. سينٽي ميٽر کان وڌيڪ فرق آهي؟</w:t>
            </w:r>
          </w:p>
          <w:p w14:paraId="1BD060BF" w14:textId="77777777" w:rsidR="00F57778" w:rsidRPr="00775583" w:rsidRDefault="00F57778" w:rsidP="00E46197">
            <w:pPr>
              <w:pStyle w:val="Responsecategs"/>
              <w:bidi/>
              <w:ind w:left="0" w:firstLine="0"/>
              <w:rPr>
                <w:rFonts w:asciiTheme="minorHAnsi" w:hAnsiTheme="minorHAnsi" w:cs="MB Sindhi Web"/>
                <w:sz w:val="22"/>
                <w:szCs w:val="22"/>
                <w:rtl/>
                <w:lang w:val="en-CA" w:bidi="sd-Arab-PK"/>
              </w:rPr>
            </w:pPr>
            <w:r w:rsidRPr="0001555D">
              <w:rPr>
                <w:rFonts w:asciiTheme="minorHAnsi" w:hAnsiTheme="minorHAnsi" w:cs="MB Sindhi Web" w:hint="cs"/>
                <w:sz w:val="22"/>
                <w:szCs w:val="22"/>
                <w:rtl/>
                <w:lang w:bidi="sd-Arab-PK"/>
              </w:rPr>
              <w:t>(جيڪڏهن ها ته ماپ ٽيون دفعو ڪريو)</w:t>
            </w:r>
          </w:p>
        </w:tc>
        <w:tc>
          <w:tcPr>
            <w:tcW w:w="4590" w:type="dxa"/>
            <w:shd w:val="clear" w:color="auto" w:fill="auto"/>
            <w:vAlign w:val="center"/>
          </w:tcPr>
          <w:p w14:paraId="241C4645" w14:textId="77777777" w:rsidR="00F57778" w:rsidRPr="00775583" w:rsidRDefault="00F57778" w:rsidP="00E46197">
            <w:pPr>
              <w:pStyle w:val="Style39"/>
              <w:widowControl/>
              <w:tabs>
                <w:tab w:val="right" w:leader="hyphen" w:pos="4370"/>
              </w:tabs>
              <w:bidi/>
              <w:spacing w:line="240" w:lineRule="auto"/>
              <w:ind w:right="159"/>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BC09876"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MB Sindhi Web"/>
                <w:sz w:val="20"/>
                <w:szCs w:val="20"/>
                <w:rtl/>
                <w:lang w:bidi="sd-Arab-PK"/>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49" w:type="dxa"/>
            <w:shd w:val="clear" w:color="auto" w:fill="auto"/>
            <w:vAlign w:val="center"/>
          </w:tcPr>
          <w:p w14:paraId="56A5C713" w14:textId="77777777" w:rsidR="00F57778" w:rsidRPr="00775583" w:rsidRDefault="00F57778" w:rsidP="00E46197">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هن</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فرق</w:t>
            </w:r>
            <w:r w:rsidRPr="00775583">
              <w:rPr>
                <w:rFonts w:ascii="MB Lateefi" w:hAnsi="MB Lateefi" w:cs="MB Lateefi"/>
                <w:sz w:val="16"/>
                <w:szCs w:val="16"/>
                <w:rtl/>
                <w:lang w:bidi="sd-Arab-PK"/>
              </w:rPr>
              <w:t xml:space="preserve"> 6. </w:t>
            </w:r>
            <w:r w:rsidRPr="00775583">
              <w:rPr>
                <w:rFonts w:ascii="MB Lateefi" w:hAnsi="MB Lateefi" w:cs="MB Lateefi" w:hint="eastAsia"/>
                <w:sz w:val="16"/>
                <w:szCs w:val="16"/>
                <w:rtl/>
                <w:lang w:bidi="sd-Arab-PK"/>
              </w:rPr>
              <w:t>سين</w:t>
            </w:r>
            <w:r w:rsidRPr="00775583">
              <w:rPr>
                <w:rFonts w:ascii="MB Lateefi" w:hAnsi="MB Lateefi" w:cs="MB Lateefi" w:hint="cs"/>
                <w:sz w:val="16"/>
                <w:szCs w:val="16"/>
                <w:rtl/>
                <w:lang w:bidi="sd-Arab-PK"/>
              </w:rPr>
              <w:t>ٽ</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مي</w:t>
            </w:r>
            <w:r w:rsidRPr="00775583">
              <w:rPr>
                <w:rFonts w:ascii="MB Lateefi" w:hAnsi="MB Lateefi" w:cs="MB Lateefi" w:hint="cs"/>
                <w:sz w:val="16"/>
                <w:szCs w:val="16"/>
                <w:rtl/>
                <w:lang w:bidi="sd-Arab-PK"/>
              </w:rPr>
              <w:t>ٽ</w:t>
            </w:r>
            <w:r w:rsidRPr="00775583">
              <w:rPr>
                <w:rFonts w:ascii="MB Lateefi" w:hAnsi="MB Lateefi" w:cs="MB Lateefi" w:hint="eastAsia"/>
                <w:sz w:val="16"/>
                <w:szCs w:val="16"/>
                <w:rtl/>
                <w:lang w:bidi="sd-Arab-PK"/>
              </w:rPr>
              <w:t>ر</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کان</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w:t>
            </w:r>
            <w:r w:rsidRPr="00775583">
              <w:rPr>
                <w:rFonts w:ascii="MB Lateefi" w:hAnsi="MB Lateefi" w:cs="MB Lateefi" w:hint="cs"/>
                <w:sz w:val="16"/>
                <w:szCs w:val="16"/>
                <w:rtl/>
                <w:lang w:bidi="sd-Arab-PK"/>
              </w:rPr>
              <w:t>ڌ</w:t>
            </w:r>
            <w:r w:rsidRPr="00775583">
              <w:rPr>
                <w:rFonts w:ascii="MB Lateefi" w:hAnsi="MB Lateefi" w:cs="MB Lateefi" w:hint="eastAsia"/>
                <w:sz w:val="16"/>
                <w:szCs w:val="16"/>
                <w:rtl/>
                <w:lang w:bidi="sd-Arab-PK"/>
              </w:rPr>
              <w:t>ي</w:t>
            </w:r>
            <w:r w:rsidRPr="00775583">
              <w:rPr>
                <w:rFonts w:ascii="MB Lateefi" w:hAnsi="MB Lateefi" w:cs="MB Lateefi" w:hint="cs"/>
                <w:sz w:val="16"/>
                <w:szCs w:val="16"/>
                <w:rtl/>
                <w:lang w:bidi="sd-Arab-PK"/>
              </w:rPr>
              <w:t>ڪ</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نه</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آهي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ته</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سوال</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نمبر</w:t>
            </w:r>
            <w:r w:rsidRPr="00775583">
              <w:rPr>
                <w:rFonts w:ascii="MB Lateefi" w:hAnsi="MB Lateefi" w:cs="MB Lateefi"/>
                <w:sz w:val="16"/>
                <w:szCs w:val="16"/>
                <w:lang w:bidi="fa-IR"/>
              </w:rPr>
              <w:t xml:space="preserve"> N14 </w:t>
            </w:r>
            <w:r w:rsidRPr="00775583">
              <w:rPr>
                <w:rFonts w:ascii="MB Lateefi" w:hAnsi="MB Lateefi" w:cs="MB Lateefi"/>
                <w:sz w:val="16"/>
                <w:szCs w:val="16"/>
                <w:rtl/>
                <w:lang w:bidi="sd-Arab-PK"/>
              </w:rPr>
              <w:t>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r>
      <w:tr w:rsidR="00F57778" w:rsidRPr="00775583" w14:paraId="0682B70E" w14:textId="77777777" w:rsidTr="007544AD">
        <w:trPr>
          <w:jc w:val="center"/>
        </w:trPr>
        <w:tc>
          <w:tcPr>
            <w:tcW w:w="808" w:type="dxa"/>
            <w:shd w:val="clear" w:color="auto" w:fill="auto"/>
            <w:vAlign w:val="center"/>
          </w:tcPr>
          <w:p w14:paraId="2AAAA4B2"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N13</w:t>
            </w:r>
          </w:p>
        </w:tc>
        <w:tc>
          <w:tcPr>
            <w:tcW w:w="5011" w:type="dxa"/>
            <w:gridSpan w:val="2"/>
            <w:shd w:val="clear" w:color="auto" w:fill="auto"/>
            <w:vAlign w:val="center"/>
          </w:tcPr>
          <w:p w14:paraId="6F7D085E" w14:textId="77777777" w:rsidR="00F57778" w:rsidRPr="00775583" w:rsidRDefault="00F57778" w:rsidP="00E46197">
            <w:pPr>
              <w:pStyle w:val="Responsecategs"/>
              <w:ind w:left="0" w:firstLine="0"/>
              <w:jc w:val="right"/>
              <w:rPr>
                <w:rFonts w:cs="MB Sindhi Web"/>
                <w:sz w:val="22"/>
                <w:szCs w:val="22"/>
                <w:rtl/>
                <w:lang w:bidi="sd-Arab-PK"/>
              </w:rPr>
            </w:pPr>
            <w:r w:rsidRPr="00775583">
              <w:rPr>
                <w:rFonts w:cs="MB Sindhi Web" w:hint="eastAsia"/>
                <w:sz w:val="22"/>
                <w:szCs w:val="22"/>
                <w:rtl/>
                <w:lang w:bidi="sd-Arab-PK"/>
              </w:rPr>
              <w:t>قد</w:t>
            </w:r>
            <w:r w:rsidRPr="00775583">
              <w:rPr>
                <w:rFonts w:cs="MB Sindhi Web"/>
                <w:sz w:val="22"/>
                <w:szCs w:val="22"/>
                <w:rtl/>
                <w:lang w:bidi="sd-Arab-PK"/>
              </w:rPr>
              <w:t xml:space="preserve"> </w:t>
            </w:r>
            <w:r w:rsidRPr="00775583">
              <w:rPr>
                <w:rFonts w:cs="MB Sindhi Web" w:hint="eastAsia"/>
                <w:sz w:val="22"/>
                <w:szCs w:val="22"/>
                <w:rtl/>
                <w:lang w:bidi="sd-Arab-PK"/>
              </w:rPr>
              <w:t>جي</w:t>
            </w:r>
            <w:r w:rsidRPr="00775583">
              <w:rPr>
                <w:rFonts w:cs="MB Sindhi Web"/>
                <w:sz w:val="22"/>
                <w:szCs w:val="22"/>
                <w:rtl/>
                <w:lang w:bidi="sd-Arab-PK"/>
              </w:rPr>
              <w:t xml:space="preserve"> </w:t>
            </w:r>
            <w:r w:rsidRPr="00775583">
              <w:rPr>
                <w:rFonts w:cs="MB Sindhi Web" w:hint="eastAsia"/>
                <w:sz w:val="22"/>
                <w:szCs w:val="22"/>
                <w:rtl/>
                <w:lang w:bidi="sd-Arab-PK"/>
              </w:rPr>
              <w:t>ماپ</w:t>
            </w:r>
            <w:r w:rsidRPr="00775583">
              <w:rPr>
                <w:rFonts w:cs="MB Sindhi Web"/>
                <w:sz w:val="22"/>
                <w:szCs w:val="22"/>
                <w:rtl/>
                <w:lang w:bidi="sd-Arab-PK"/>
              </w:rPr>
              <w:t xml:space="preserve"> (سين</w:t>
            </w:r>
            <w:r w:rsidRPr="00775583">
              <w:rPr>
                <w:rFonts w:cs="MB Sindhi Web" w:hint="cs"/>
                <w:sz w:val="22"/>
                <w:szCs w:val="22"/>
                <w:rtl/>
                <w:lang w:bidi="sd-Arab-PK"/>
              </w:rPr>
              <w:t>ٽ</w:t>
            </w:r>
            <w:r w:rsidRPr="00775583">
              <w:rPr>
                <w:rFonts w:cs="MB Sindhi Web" w:hint="eastAsia"/>
                <w:sz w:val="22"/>
                <w:szCs w:val="22"/>
                <w:rtl/>
                <w:lang w:bidi="sd-Arab-PK"/>
              </w:rPr>
              <w:t>ي</w:t>
            </w:r>
            <w:r w:rsidRPr="00775583">
              <w:rPr>
                <w:rFonts w:cs="MB Sindhi Web"/>
                <w:sz w:val="22"/>
                <w:szCs w:val="22"/>
                <w:rtl/>
                <w:lang w:bidi="sd-Arab-PK"/>
              </w:rPr>
              <w:t xml:space="preserve"> </w:t>
            </w:r>
            <w:r w:rsidRPr="00775583">
              <w:rPr>
                <w:rFonts w:cs="MB Sindhi Web" w:hint="eastAsia"/>
                <w:sz w:val="22"/>
                <w:szCs w:val="22"/>
                <w:rtl/>
                <w:lang w:bidi="sd-Arab-PK"/>
              </w:rPr>
              <w:t>مي</w:t>
            </w:r>
            <w:r w:rsidRPr="00775583">
              <w:rPr>
                <w:rFonts w:cs="MB Sindhi Web" w:hint="cs"/>
                <w:sz w:val="22"/>
                <w:szCs w:val="22"/>
                <w:rtl/>
                <w:lang w:bidi="sd-Arab-PK"/>
              </w:rPr>
              <w:t>ٽ</w:t>
            </w:r>
            <w:r w:rsidRPr="00775583">
              <w:rPr>
                <w:rFonts w:cs="MB Sindhi Web" w:hint="eastAsia"/>
                <w:sz w:val="22"/>
                <w:szCs w:val="22"/>
                <w:rtl/>
                <w:lang w:bidi="sd-Arab-PK"/>
              </w:rPr>
              <w:t>ر</w:t>
            </w:r>
            <w:r w:rsidRPr="00775583">
              <w:rPr>
                <w:rFonts w:cs="MB Sindhi Web"/>
                <w:sz w:val="22"/>
                <w:szCs w:val="22"/>
                <w:rtl/>
                <w:lang w:bidi="sd-Arab-PK"/>
              </w:rPr>
              <w:t xml:space="preserve">۾) </w:t>
            </w:r>
            <w:r w:rsidRPr="00775583">
              <w:rPr>
                <w:rFonts w:cs="MB Sindhi Web" w:hint="cs"/>
                <w:sz w:val="22"/>
                <w:szCs w:val="22"/>
                <w:rtl/>
                <w:lang w:bidi="sd-Arab-PK"/>
              </w:rPr>
              <w:t>ٽ</w:t>
            </w:r>
            <w:r w:rsidRPr="00775583">
              <w:rPr>
                <w:rFonts w:cs="MB Sindhi Web" w:hint="eastAsia"/>
                <w:sz w:val="22"/>
                <w:szCs w:val="22"/>
                <w:rtl/>
                <w:lang w:bidi="sd-Arab-PK"/>
              </w:rPr>
              <w:t>يون</w:t>
            </w:r>
            <w:r w:rsidRPr="00775583">
              <w:rPr>
                <w:rFonts w:cs="MB Sindhi Web"/>
                <w:sz w:val="22"/>
                <w:szCs w:val="22"/>
                <w:rtl/>
                <w:lang w:bidi="sd-Arab-PK"/>
              </w:rPr>
              <w:t xml:space="preserve"> </w:t>
            </w:r>
            <w:r w:rsidRPr="00775583">
              <w:rPr>
                <w:rFonts w:cs="MB Sindhi Web" w:hint="eastAsia"/>
                <w:sz w:val="22"/>
                <w:szCs w:val="22"/>
                <w:rtl/>
                <w:lang w:bidi="sd-Arab-PK"/>
              </w:rPr>
              <w:t>دفعو</w:t>
            </w:r>
          </w:p>
        </w:tc>
        <w:tc>
          <w:tcPr>
            <w:tcW w:w="4590" w:type="dxa"/>
            <w:shd w:val="clear" w:color="auto" w:fill="auto"/>
            <w:vAlign w:val="center"/>
          </w:tcPr>
          <w:p w14:paraId="2AB6F7D5"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484E7F9E"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واري جي آئي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w:t>
            </w:r>
            <w:r w:rsidRPr="00775583">
              <w:rPr>
                <w:rFonts w:ascii="MB Lateefi" w:hAnsi="MB Lateefi" w:cs="MB Lateefi"/>
                <w:sz w:val="16"/>
                <w:szCs w:val="16"/>
                <w:lang w:bidi="sd-Arab-PK"/>
              </w:rPr>
              <w:t>1</w:t>
            </w:r>
          </w:p>
        </w:tc>
      </w:tr>
      <w:tr w:rsidR="00F57778" w:rsidRPr="00775583" w14:paraId="681D0CA0" w14:textId="77777777" w:rsidTr="007544AD">
        <w:trPr>
          <w:jc w:val="center"/>
        </w:trPr>
        <w:tc>
          <w:tcPr>
            <w:tcW w:w="808" w:type="dxa"/>
            <w:shd w:val="clear" w:color="auto" w:fill="auto"/>
            <w:vAlign w:val="center"/>
          </w:tcPr>
          <w:p w14:paraId="5FB541B7"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N14</w:t>
            </w:r>
          </w:p>
        </w:tc>
        <w:tc>
          <w:tcPr>
            <w:tcW w:w="5011" w:type="dxa"/>
            <w:gridSpan w:val="2"/>
            <w:shd w:val="clear" w:color="auto" w:fill="auto"/>
            <w:vAlign w:val="center"/>
          </w:tcPr>
          <w:p w14:paraId="47A6FB12" w14:textId="77777777" w:rsidR="00F57778" w:rsidRPr="00775583" w:rsidRDefault="00F57778" w:rsidP="00E46197">
            <w:pPr>
              <w:pStyle w:val="Responsecategs"/>
              <w:bidi/>
              <w:ind w:left="0" w:firstLine="0"/>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وزن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تور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لوگرام</w:t>
            </w:r>
            <w:r w:rsidRPr="00775583">
              <w:rPr>
                <w:rFonts w:asciiTheme="minorHAnsi" w:hAnsiTheme="minorHAnsi" w:cs="MB Sindhi Web"/>
                <w:sz w:val="22"/>
                <w:szCs w:val="22"/>
                <w:rtl/>
                <w:lang w:bidi="sd-Arab-PK"/>
              </w:rPr>
              <w:t xml:space="preserve"> ۾ ) </w:t>
            </w:r>
            <w:r w:rsidRPr="00775583">
              <w:rPr>
                <w:rFonts w:asciiTheme="minorHAnsi" w:hAnsiTheme="minorHAnsi" w:cs="MB Sindhi Web" w:hint="eastAsia"/>
                <w:sz w:val="22"/>
                <w:szCs w:val="22"/>
                <w:rtl/>
                <w:lang w:bidi="sd-Arab-PK"/>
              </w:rPr>
              <w:t>پهريون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دفعو</w:t>
            </w:r>
          </w:p>
        </w:tc>
        <w:tc>
          <w:tcPr>
            <w:tcW w:w="4590" w:type="dxa"/>
            <w:shd w:val="clear" w:color="auto" w:fill="auto"/>
            <w:vAlign w:val="center"/>
          </w:tcPr>
          <w:p w14:paraId="6BFAC976"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kg</w:t>
            </w:r>
          </w:p>
        </w:tc>
        <w:tc>
          <w:tcPr>
            <w:tcW w:w="1149" w:type="dxa"/>
            <w:shd w:val="clear" w:color="auto" w:fill="auto"/>
            <w:vAlign w:val="center"/>
          </w:tcPr>
          <w:p w14:paraId="0F0FB19A"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وزن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1</w:t>
            </w:r>
          </w:p>
        </w:tc>
      </w:tr>
      <w:tr w:rsidR="00F57778" w:rsidRPr="00775583" w14:paraId="7F23FEB7" w14:textId="77777777" w:rsidTr="007544AD">
        <w:trPr>
          <w:jc w:val="center"/>
        </w:trPr>
        <w:tc>
          <w:tcPr>
            <w:tcW w:w="808" w:type="dxa"/>
            <w:shd w:val="clear" w:color="auto" w:fill="auto"/>
            <w:vAlign w:val="center"/>
          </w:tcPr>
          <w:p w14:paraId="3D7A525B" w14:textId="77777777" w:rsidR="00F57778" w:rsidRPr="00775583" w:rsidRDefault="00F57778" w:rsidP="00E46197">
            <w:pPr>
              <w:tabs>
                <w:tab w:val="left" w:pos="6330"/>
              </w:tabs>
              <w:bidi/>
              <w:jc w:val="center"/>
              <w:rPr>
                <w:rFonts w:cstheme="minorHAnsi"/>
                <w:rtl/>
                <w:lang w:bidi="sd-Arab-PK"/>
              </w:rPr>
            </w:pPr>
            <w:r w:rsidRPr="00775583">
              <w:rPr>
                <w:rFonts w:cstheme="minorHAnsi"/>
                <w:lang w:bidi="fa-IR"/>
              </w:rPr>
              <w:t>N15</w:t>
            </w:r>
          </w:p>
        </w:tc>
        <w:tc>
          <w:tcPr>
            <w:tcW w:w="5011" w:type="dxa"/>
            <w:gridSpan w:val="2"/>
            <w:shd w:val="clear" w:color="auto" w:fill="auto"/>
            <w:vAlign w:val="center"/>
          </w:tcPr>
          <w:p w14:paraId="18B64D0B" w14:textId="77777777" w:rsidR="00F57778" w:rsidRPr="00775583" w:rsidRDefault="00F57778" w:rsidP="00E46197">
            <w:pPr>
              <w:pStyle w:val="Responsecategs"/>
              <w:ind w:left="0" w:firstLine="0"/>
              <w:jc w:val="right"/>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وزن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تور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لوگرام</w:t>
            </w:r>
            <w:r w:rsidRPr="00775583">
              <w:rPr>
                <w:rFonts w:asciiTheme="minorHAnsi" w:hAnsiTheme="minorHAnsi" w:cs="MB Sindhi Web"/>
                <w:sz w:val="22"/>
                <w:szCs w:val="22"/>
                <w:rtl/>
                <w:lang w:bidi="sd-Arab-PK"/>
              </w:rPr>
              <w:t xml:space="preserve"> ۾ ) </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يون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دفعو</w:t>
            </w:r>
          </w:p>
        </w:tc>
        <w:tc>
          <w:tcPr>
            <w:tcW w:w="4590" w:type="dxa"/>
            <w:shd w:val="clear" w:color="auto" w:fill="auto"/>
            <w:vAlign w:val="center"/>
          </w:tcPr>
          <w:p w14:paraId="24B66CA0"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kg</w:t>
            </w:r>
          </w:p>
        </w:tc>
        <w:tc>
          <w:tcPr>
            <w:tcW w:w="1149" w:type="dxa"/>
            <w:shd w:val="clear" w:color="auto" w:fill="auto"/>
            <w:vAlign w:val="center"/>
          </w:tcPr>
          <w:p w14:paraId="0571F07F"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وزن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2</w:t>
            </w:r>
          </w:p>
        </w:tc>
      </w:tr>
      <w:tr w:rsidR="00F57778" w:rsidRPr="00775583" w14:paraId="5E1B7695" w14:textId="77777777" w:rsidTr="007544AD">
        <w:trPr>
          <w:jc w:val="center"/>
        </w:trPr>
        <w:tc>
          <w:tcPr>
            <w:tcW w:w="808" w:type="dxa"/>
            <w:shd w:val="clear" w:color="auto" w:fill="auto"/>
            <w:vAlign w:val="center"/>
          </w:tcPr>
          <w:p w14:paraId="22EFB6BB"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N16</w:t>
            </w:r>
          </w:p>
        </w:tc>
        <w:tc>
          <w:tcPr>
            <w:tcW w:w="5011" w:type="dxa"/>
            <w:gridSpan w:val="2"/>
            <w:shd w:val="clear" w:color="auto" w:fill="auto"/>
            <w:vAlign w:val="center"/>
          </w:tcPr>
          <w:p w14:paraId="6141EE56" w14:textId="77777777" w:rsidR="00F57778" w:rsidRPr="00775583" w:rsidRDefault="00F57778" w:rsidP="00E46197">
            <w:pPr>
              <w:pStyle w:val="Responsecategs"/>
              <w:ind w:left="0" w:firstLine="0"/>
              <w:jc w:val="right"/>
              <w:rPr>
                <w:rFonts w:asciiTheme="minorHAnsi" w:hAnsiTheme="minorHAnsi" w:cs="MB Sindhi Web"/>
                <w:sz w:val="22"/>
                <w:szCs w:val="22"/>
                <w:rtl/>
                <w:lang w:bidi="sd-Arab-PK"/>
              </w:rPr>
            </w:pPr>
            <w:r w:rsidRPr="00775583">
              <w:rPr>
                <w:rFonts w:asciiTheme="minorHAnsi" w:hAnsiTheme="minorHAnsi" w:cs="MB Sindhi Web" w:hint="cs"/>
                <w:sz w:val="22"/>
                <w:szCs w:val="22"/>
                <w:rtl/>
                <w:lang w:bidi="sd-Arab-PK"/>
              </w:rPr>
              <w:t>ڇ</w:t>
            </w:r>
            <w:r w:rsidRPr="00775583">
              <w:rPr>
                <w:rFonts w:asciiTheme="minorHAnsi" w:hAnsiTheme="minorHAnsi" w:cs="MB Sindhi Web" w:hint="eastAsia"/>
                <w:sz w:val="22"/>
                <w:szCs w:val="22"/>
                <w:rtl/>
                <w:lang w:bidi="sd-Arab-PK"/>
              </w:rPr>
              <w:t>ا</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پهرين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دفعن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وزن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تور</w:t>
            </w:r>
            <w:r w:rsidRPr="00775583">
              <w:rPr>
                <w:rFonts w:asciiTheme="minorHAnsi" w:hAnsiTheme="minorHAnsi" w:cs="MB Sindhi Web"/>
                <w:sz w:val="22"/>
                <w:szCs w:val="22"/>
                <w:rtl/>
                <w:lang w:bidi="sd-Arab-PK"/>
              </w:rPr>
              <w:t xml:space="preserve"> ۾ 1.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لوگرام</w:t>
            </w:r>
            <w:r w:rsidRPr="00775583">
              <w:rPr>
                <w:rFonts w:asciiTheme="minorHAnsi" w:hAnsiTheme="minorHAnsi" w:cs="MB Sindhi Web"/>
                <w:sz w:val="22"/>
                <w:szCs w:val="22"/>
                <w:rtl/>
                <w:lang w:bidi="sd-Arab-PK"/>
              </w:rPr>
              <w:t xml:space="preserve"> (يعني 100 </w:t>
            </w:r>
            <w:r w:rsidRPr="00775583">
              <w:rPr>
                <w:rFonts w:asciiTheme="minorHAnsi" w:hAnsiTheme="minorHAnsi" w:cs="MB Sindhi Web" w:hint="eastAsia"/>
                <w:sz w:val="22"/>
                <w:szCs w:val="22"/>
                <w:rtl/>
                <w:lang w:bidi="sd-Arab-PK"/>
              </w:rPr>
              <w:t>گرام</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کان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و</w:t>
            </w:r>
            <w:r w:rsidRPr="00775583">
              <w:rPr>
                <w:rFonts w:asciiTheme="minorHAnsi" w:hAnsiTheme="minorHAnsi" w:cs="MB Sindhi Web" w:hint="cs"/>
                <w:sz w:val="22"/>
                <w:szCs w:val="22"/>
                <w:rtl/>
                <w:lang w:bidi="sd-Arab-PK"/>
              </w:rPr>
              <w:t>ڌ</w:t>
            </w:r>
            <w:r w:rsidRPr="00775583">
              <w:rPr>
                <w:rFonts w:asciiTheme="minorHAnsi" w:hAnsiTheme="minorHAnsi" w:cs="MB Sindhi Web" w:hint="eastAsia"/>
                <w:sz w:val="22"/>
                <w:szCs w:val="22"/>
                <w:rtl/>
                <w:lang w:bidi="sd-Arab-PK"/>
              </w:rPr>
              <w:t>ي</w:t>
            </w:r>
            <w:r w:rsidRPr="00775583">
              <w:rPr>
                <w:rFonts w:asciiTheme="minorHAnsi" w:hAnsiTheme="minorHAnsi" w:cs="MB Sindhi Web" w:hint="cs"/>
                <w:sz w:val="22"/>
                <w:szCs w:val="22"/>
                <w:rtl/>
                <w:lang w:bidi="sd-Arab-PK"/>
              </w:rPr>
              <w:t>ڪ</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فرق</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آهي؟</w:t>
            </w:r>
          </w:p>
          <w:p w14:paraId="3961413E" w14:textId="77777777" w:rsidR="00F57778" w:rsidRPr="00775583" w:rsidRDefault="00F57778" w:rsidP="00E46197">
            <w:pPr>
              <w:pStyle w:val="Responsecategs"/>
              <w:bidi/>
              <w:ind w:left="0" w:firstLine="0"/>
              <w:rPr>
                <w:rFonts w:asciiTheme="minorHAnsi" w:hAnsiTheme="minorHAnsi" w:cs="MB Sindhi Web"/>
                <w:sz w:val="22"/>
                <w:szCs w:val="22"/>
                <w:rtl/>
                <w:lang w:bidi="sd-Arab-PK"/>
              </w:rPr>
            </w:pPr>
          </w:p>
        </w:tc>
        <w:tc>
          <w:tcPr>
            <w:tcW w:w="4590" w:type="dxa"/>
            <w:shd w:val="clear" w:color="auto" w:fill="auto"/>
            <w:vAlign w:val="center"/>
          </w:tcPr>
          <w:p w14:paraId="6310C5DB" w14:textId="77777777" w:rsidR="00F57778" w:rsidRPr="00775583" w:rsidRDefault="00F57778" w:rsidP="00E46197">
            <w:pPr>
              <w:pStyle w:val="Style39"/>
              <w:widowControl/>
              <w:tabs>
                <w:tab w:val="right" w:leader="hyphen" w:pos="4370"/>
              </w:tabs>
              <w:bidi/>
              <w:spacing w:line="240" w:lineRule="auto"/>
              <w:ind w:right="159"/>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58356B3" w14:textId="77777777" w:rsidR="00F57778" w:rsidRPr="00775583" w:rsidRDefault="00F57778" w:rsidP="00E46197">
            <w:pPr>
              <w:pStyle w:val="Style39"/>
              <w:tabs>
                <w:tab w:val="right" w:leader="hyphen" w:pos="4370"/>
              </w:tabs>
              <w:bidi/>
              <w:spacing w:line="240" w:lineRule="auto"/>
              <w:rPr>
                <w:rFonts w:asciiTheme="minorHAnsi" w:eastAsia="Calibri" w:hAnsiTheme="minorHAnsi" w:cstheme="minorHAnsi"/>
                <w:sz w:val="20"/>
                <w:szCs w:val="20"/>
                <w:rtl/>
                <w:lang w:val="en-CA"/>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49" w:type="dxa"/>
            <w:shd w:val="clear" w:color="auto" w:fill="auto"/>
            <w:vAlign w:val="center"/>
          </w:tcPr>
          <w:p w14:paraId="6AA1D955"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هن</w:t>
            </w:r>
            <w:r w:rsidRPr="00775583">
              <w:rPr>
                <w:rFonts w:ascii="MB Lateefi" w:hAnsi="MB Lateefi" w:cs="MB Lateefi"/>
                <w:sz w:val="16"/>
                <w:szCs w:val="16"/>
                <w:rtl/>
                <w:lang w:bidi="sd-Arab-PK"/>
              </w:rPr>
              <w:t xml:space="preserve"> فرق 1.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لو</w:t>
            </w:r>
            <w:r w:rsidRPr="00775583">
              <w:rPr>
                <w:rFonts w:ascii="MB Lateefi" w:hAnsi="MB Lateefi" w:cs="MB Lateefi"/>
                <w:sz w:val="16"/>
                <w:szCs w:val="16"/>
                <w:rtl/>
                <w:lang w:bidi="sd-Arab-PK"/>
              </w:rPr>
              <w:t xml:space="preserve"> گرام (يعني 100 گرام) کان و</w:t>
            </w:r>
            <w:r w:rsidRPr="00775583">
              <w:rPr>
                <w:rFonts w:ascii="MB Lateefi" w:hAnsi="MB Lateefi" w:cs="MB Lateefi" w:hint="cs"/>
                <w:sz w:val="16"/>
                <w:szCs w:val="16"/>
                <w:rtl/>
                <w:lang w:bidi="sd-Arab-PK"/>
              </w:rPr>
              <w:t>ڌ</w:t>
            </w:r>
            <w:r w:rsidRPr="00775583">
              <w:rPr>
                <w:rFonts w:ascii="MB Lateefi" w:hAnsi="MB Lateefi" w:cs="MB Lateefi" w:hint="eastAsia"/>
                <w:sz w:val="16"/>
                <w:szCs w:val="16"/>
                <w:rtl/>
                <w:lang w:bidi="sd-Arab-PK"/>
              </w:rPr>
              <w:t>ي</w:t>
            </w:r>
            <w:r w:rsidRPr="00775583">
              <w:rPr>
                <w:rFonts w:ascii="MB Lateefi" w:hAnsi="MB Lateefi" w:cs="MB Lateefi" w:hint="cs"/>
                <w:sz w:val="16"/>
                <w:szCs w:val="16"/>
                <w:rtl/>
                <w:lang w:bidi="sd-Arab-PK"/>
              </w:rPr>
              <w:t>ڪ</w:t>
            </w:r>
            <w:r w:rsidRPr="00775583">
              <w:rPr>
                <w:rFonts w:ascii="MB Lateefi" w:hAnsi="MB Lateefi" w:cs="MB Lateefi"/>
                <w:sz w:val="16"/>
                <w:szCs w:val="16"/>
                <w:rtl/>
                <w:lang w:bidi="sd-Arab-PK"/>
              </w:rPr>
              <w:t xml:space="preserve"> نه آهي ته سوال نمبر </w:t>
            </w:r>
            <w:r w:rsidRPr="00775583">
              <w:rPr>
                <w:rFonts w:ascii="MB Lateefi" w:hAnsi="MB Lateefi" w:cs="MB Lateefi"/>
                <w:sz w:val="16"/>
                <w:szCs w:val="16"/>
                <w:lang w:bidi="fa-IR"/>
              </w:rPr>
              <w:t>N18</w:t>
            </w:r>
            <w:r w:rsidRPr="00775583">
              <w:rPr>
                <w:rFonts w:ascii="MB Lateefi" w:hAnsi="MB Lateefi" w:cs="MB Lateefi"/>
                <w:sz w:val="16"/>
                <w:szCs w:val="16"/>
                <w:rtl/>
                <w:lang w:bidi="sd-Arab-PK"/>
              </w:rPr>
              <w:t xml:space="preserve"> 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r>
      <w:tr w:rsidR="00F57778" w:rsidRPr="00775583" w14:paraId="10D5B3C9" w14:textId="77777777" w:rsidTr="007544AD">
        <w:trPr>
          <w:jc w:val="center"/>
        </w:trPr>
        <w:tc>
          <w:tcPr>
            <w:tcW w:w="808" w:type="dxa"/>
            <w:shd w:val="clear" w:color="auto" w:fill="auto"/>
            <w:vAlign w:val="center"/>
          </w:tcPr>
          <w:p w14:paraId="5EA110C3" w14:textId="77777777" w:rsidR="00F57778" w:rsidRPr="00775583" w:rsidRDefault="00F57778" w:rsidP="00E46197">
            <w:pPr>
              <w:tabs>
                <w:tab w:val="left" w:pos="6330"/>
              </w:tabs>
              <w:bidi/>
              <w:jc w:val="center"/>
              <w:rPr>
                <w:rFonts w:cstheme="minorHAnsi"/>
                <w:lang w:bidi="sd-Arab-PK"/>
              </w:rPr>
            </w:pPr>
            <w:r w:rsidRPr="00775583">
              <w:rPr>
                <w:rFonts w:cstheme="minorHAnsi"/>
                <w:lang w:bidi="fa-IR"/>
              </w:rPr>
              <w:lastRenderedPageBreak/>
              <w:t>N17</w:t>
            </w:r>
          </w:p>
        </w:tc>
        <w:tc>
          <w:tcPr>
            <w:tcW w:w="5011" w:type="dxa"/>
            <w:gridSpan w:val="2"/>
            <w:shd w:val="clear" w:color="auto" w:fill="auto"/>
            <w:vAlign w:val="center"/>
          </w:tcPr>
          <w:p w14:paraId="640CF27D" w14:textId="77777777" w:rsidR="00F57778" w:rsidRPr="00775583" w:rsidRDefault="00F57778" w:rsidP="00E46197">
            <w:pPr>
              <w:pStyle w:val="Responsecategs"/>
              <w:ind w:left="0" w:firstLine="0"/>
              <w:jc w:val="right"/>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وزن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تور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لوگرام</w:t>
            </w:r>
            <w:r w:rsidRPr="00775583">
              <w:rPr>
                <w:rFonts w:asciiTheme="minorHAnsi" w:hAnsiTheme="minorHAnsi" w:cs="MB Sindhi Web"/>
                <w:sz w:val="22"/>
                <w:szCs w:val="22"/>
                <w:rtl/>
                <w:lang w:bidi="sd-Arab-PK"/>
              </w:rPr>
              <w:t xml:space="preserve"> ۾ ) </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يون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دفعو</w:t>
            </w:r>
          </w:p>
        </w:tc>
        <w:tc>
          <w:tcPr>
            <w:tcW w:w="4590" w:type="dxa"/>
            <w:shd w:val="clear" w:color="auto" w:fill="auto"/>
            <w:vAlign w:val="center"/>
          </w:tcPr>
          <w:p w14:paraId="5FBF8398"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 </w:t>
            </w:r>
            <w:r w:rsidRPr="00775583">
              <w:rPr>
                <w:rFonts w:asciiTheme="minorHAnsi" w:hAnsiTheme="minorHAnsi" w:cstheme="minorHAnsi"/>
                <w:bCs/>
                <w:sz w:val="20"/>
                <w:szCs w:val="20"/>
              </w:rPr>
              <w:t>kg</w:t>
            </w:r>
          </w:p>
        </w:tc>
        <w:tc>
          <w:tcPr>
            <w:tcW w:w="1149" w:type="dxa"/>
            <w:shd w:val="clear" w:color="auto" w:fill="auto"/>
            <w:vAlign w:val="center"/>
          </w:tcPr>
          <w:p w14:paraId="5128446C"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وزن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lang w:bidi="sd-Arab-PK"/>
              </w:rPr>
              <w:t>1</w:t>
            </w:r>
          </w:p>
        </w:tc>
      </w:tr>
      <w:tr w:rsidR="00F57778" w:rsidRPr="00775583" w14:paraId="1CBDF517" w14:textId="77777777" w:rsidTr="007544AD">
        <w:trPr>
          <w:jc w:val="center"/>
        </w:trPr>
        <w:tc>
          <w:tcPr>
            <w:tcW w:w="808" w:type="dxa"/>
            <w:shd w:val="clear" w:color="auto" w:fill="auto"/>
            <w:vAlign w:val="center"/>
          </w:tcPr>
          <w:p w14:paraId="715EE39C"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N18</w:t>
            </w:r>
          </w:p>
        </w:tc>
        <w:tc>
          <w:tcPr>
            <w:tcW w:w="5011" w:type="dxa"/>
            <w:gridSpan w:val="2"/>
            <w:shd w:val="clear" w:color="auto" w:fill="auto"/>
            <w:vAlign w:val="center"/>
          </w:tcPr>
          <w:p w14:paraId="604EBD59" w14:textId="77777777" w:rsidR="00F57778" w:rsidRPr="00775583" w:rsidRDefault="00F57778" w:rsidP="00E46197">
            <w:pPr>
              <w:pStyle w:val="Responsecategs"/>
              <w:bidi/>
              <w:ind w:left="0" w:firstLine="0"/>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کا</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ڏ</w:t>
            </w:r>
            <w:r w:rsidRPr="00775583">
              <w:rPr>
                <w:rFonts w:asciiTheme="minorHAnsi" w:hAnsiTheme="minorHAnsi" w:cs="MB Sindhi Web" w:hint="eastAsia"/>
                <w:sz w:val="22"/>
                <w:szCs w:val="22"/>
                <w:rtl/>
                <w:lang w:bidi="sd-Arab-PK"/>
              </w:rPr>
              <w:t>نئوري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گهير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lang w:bidi="sd-Arab-PK"/>
              </w:rPr>
              <w:t xml:space="preserve"> </w:t>
            </w:r>
            <w:r w:rsidRPr="00775583">
              <w:rPr>
                <w:rFonts w:asciiTheme="minorHAnsi" w:hAnsiTheme="minorHAnsi" w:cs="MB Sindhi Web"/>
                <w:sz w:val="22"/>
                <w:szCs w:val="22"/>
                <w:rtl/>
                <w:lang w:bidi="sd-Arab-PK"/>
              </w:rPr>
              <w:t xml:space="preserve"> وچ واري حصي جي ماپ (سين</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مي</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ر</w:t>
            </w:r>
            <w:r w:rsidRPr="00775583">
              <w:rPr>
                <w:rFonts w:asciiTheme="minorHAnsi" w:hAnsiTheme="minorHAnsi" w:cs="MB Sindhi Web"/>
                <w:sz w:val="22"/>
                <w:szCs w:val="22"/>
                <w:rtl/>
                <w:lang w:bidi="sd-Arab-PK"/>
              </w:rPr>
              <w:t xml:space="preserve"> ۾) پهريون دفعو</w:t>
            </w:r>
          </w:p>
        </w:tc>
        <w:tc>
          <w:tcPr>
            <w:tcW w:w="4590" w:type="dxa"/>
            <w:shd w:val="clear" w:color="auto" w:fill="auto"/>
            <w:vAlign w:val="center"/>
          </w:tcPr>
          <w:p w14:paraId="47C2EBE7"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1BE0DE54"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1</w:t>
            </w:r>
          </w:p>
        </w:tc>
      </w:tr>
      <w:tr w:rsidR="00F57778" w:rsidRPr="00775583" w14:paraId="4D3F70CA" w14:textId="77777777" w:rsidTr="007544AD">
        <w:trPr>
          <w:jc w:val="center"/>
        </w:trPr>
        <w:tc>
          <w:tcPr>
            <w:tcW w:w="808" w:type="dxa"/>
            <w:shd w:val="clear" w:color="auto" w:fill="auto"/>
            <w:vAlign w:val="center"/>
          </w:tcPr>
          <w:p w14:paraId="3E702C27"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N19</w:t>
            </w:r>
          </w:p>
        </w:tc>
        <w:tc>
          <w:tcPr>
            <w:tcW w:w="5011" w:type="dxa"/>
            <w:gridSpan w:val="2"/>
            <w:shd w:val="clear" w:color="auto" w:fill="auto"/>
            <w:vAlign w:val="center"/>
          </w:tcPr>
          <w:p w14:paraId="705AA1DE" w14:textId="77777777" w:rsidR="00F57778" w:rsidRPr="00775583" w:rsidRDefault="00F57778" w:rsidP="00E46197">
            <w:pPr>
              <w:pStyle w:val="Responsecategs"/>
              <w:bidi/>
              <w:ind w:left="0" w:firstLine="0"/>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کا</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ڏ</w:t>
            </w:r>
            <w:r w:rsidRPr="00775583">
              <w:rPr>
                <w:rFonts w:asciiTheme="minorHAnsi" w:hAnsiTheme="minorHAnsi" w:cs="MB Sindhi Web" w:hint="eastAsia"/>
                <w:sz w:val="22"/>
                <w:szCs w:val="22"/>
                <w:rtl/>
                <w:lang w:bidi="sd-Arab-PK"/>
              </w:rPr>
              <w:t>نئوري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گهير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lang w:bidi="sd-Arab-PK"/>
              </w:rPr>
              <w:t xml:space="preserve"> </w:t>
            </w:r>
            <w:r w:rsidRPr="00775583">
              <w:rPr>
                <w:rFonts w:asciiTheme="minorHAnsi" w:hAnsiTheme="minorHAnsi" w:cs="MB Sindhi Web"/>
                <w:sz w:val="22"/>
                <w:szCs w:val="22"/>
                <w:rtl/>
                <w:lang w:bidi="sd-Arab-PK"/>
              </w:rPr>
              <w:t xml:space="preserve"> وچ واري حصي جي ماپ (سين</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مي</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ر</w:t>
            </w:r>
            <w:r w:rsidRPr="00775583">
              <w:rPr>
                <w:rFonts w:asciiTheme="minorHAnsi" w:hAnsiTheme="minorHAnsi" w:cs="MB Sindhi Web"/>
                <w:sz w:val="22"/>
                <w:szCs w:val="22"/>
                <w:rtl/>
                <w:lang w:bidi="sd-Arab-PK"/>
              </w:rPr>
              <w:t xml:space="preserve"> ۾) </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يون</w:t>
            </w:r>
            <w:r w:rsidRPr="00775583">
              <w:rPr>
                <w:rFonts w:asciiTheme="minorHAnsi" w:hAnsiTheme="minorHAnsi" w:cs="MB Sindhi Web"/>
                <w:sz w:val="22"/>
                <w:szCs w:val="22"/>
                <w:rtl/>
                <w:lang w:bidi="sd-Arab-PK"/>
              </w:rPr>
              <w:t xml:space="preserve"> دفعو</w:t>
            </w:r>
          </w:p>
        </w:tc>
        <w:tc>
          <w:tcPr>
            <w:tcW w:w="4590" w:type="dxa"/>
            <w:shd w:val="clear" w:color="auto" w:fill="auto"/>
            <w:vAlign w:val="center"/>
          </w:tcPr>
          <w:p w14:paraId="6000A959"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146DA429"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2</w:t>
            </w:r>
          </w:p>
        </w:tc>
      </w:tr>
      <w:tr w:rsidR="00F57778" w:rsidRPr="00775583" w14:paraId="6744F6E7" w14:textId="77777777" w:rsidTr="007544AD">
        <w:trPr>
          <w:jc w:val="center"/>
        </w:trPr>
        <w:tc>
          <w:tcPr>
            <w:tcW w:w="808" w:type="dxa"/>
            <w:shd w:val="clear" w:color="auto" w:fill="auto"/>
            <w:vAlign w:val="center"/>
          </w:tcPr>
          <w:p w14:paraId="15D6E28E"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N20</w:t>
            </w:r>
          </w:p>
        </w:tc>
        <w:tc>
          <w:tcPr>
            <w:tcW w:w="5011" w:type="dxa"/>
            <w:gridSpan w:val="2"/>
            <w:shd w:val="clear" w:color="auto" w:fill="auto"/>
            <w:vAlign w:val="center"/>
          </w:tcPr>
          <w:p w14:paraId="6FBE2E03" w14:textId="77777777" w:rsidR="00F57778" w:rsidRPr="00775583" w:rsidRDefault="00F57778" w:rsidP="00E46197">
            <w:pPr>
              <w:pStyle w:val="Responsecategs"/>
              <w:ind w:left="0" w:firstLine="0"/>
              <w:jc w:val="right"/>
              <w:rPr>
                <w:rFonts w:asciiTheme="minorHAnsi" w:hAnsiTheme="minorHAnsi" w:cs="MB Sindhi Web"/>
                <w:sz w:val="22"/>
                <w:szCs w:val="22"/>
                <w:rtl/>
                <w:lang w:bidi="sd-Arab-PK"/>
              </w:rPr>
            </w:pPr>
            <w:r w:rsidRPr="00775583">
              <w:rPr>
                <w:rFonts w:asciiTheme="minorHAnsi" w:hAnsiTheme="minorHAnsi" w:cs="MB Sindhi Web" w:hint="cs"/>
                <w:sz w:val="22"/>
                <w:szCs w:val="22"/>
                <w:rtl/>
                <w:lang w:bidi="sd-Arab-PK"/>
              </w:rPr>
              <w:t>ڇ</w:t>
            </w:r>
            <w:r w:rsidRPr="00775583">
              <w:rPr>
                <w:rFonts w:asciiTheme="minorHAnsi" w:hAnsiTheme="minorHAnsi" w:cs="MB Sindhi Web" w:hint="eastAsia"/>
                <w:sz w:val="22"/>
                <w:szCs w:val="22"/>
                <w:rtl/>
                <w:lang w:bidi="sd-Arab-PK"/>
              </w:rPr>
              <w:t>ا</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دفعن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ماپ</w:t>
            </w:r>
            <w:r w:rsidRPr="00775583">
              <w:rPr>
                <w:rFonts w:asciiTheme="minorHAnsi" w:hAnsiTheme="minorHAnsi" w:cs="MB Sindhi Web"/>
                <w:sz w:val="22"/>
                <w:szCs w:val="22"/>
                <w:rtl/>
                <w:lang w:bidi="sd-Arab-PK"/>
              </w:rPr>
              <w:t xml:space="preserve"> ۾ 1.3 </w:t>
            </w:r>
            <w:r w:rsidRPr="00775583">
              <w:rPr>
                <w:rFonts w:asciiTheme="minorHAnsi" w:hAnsiTheme="minorHAnsi" w:cs="MB Sindhi Web" w:hint="eastAsia"/>
                <w:sz w:val="22"/>
                <w:szCs w:val="22"/>
                <w:rtl/>
                <w:lang w:bidi="sd-Arab-PK"/>
              </w:rPr>
              <w:t>ملي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مي</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کان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و</w:t>
            </w:r>
            <w:r w:rsidRPr="00775583">
              <w:rPr>
                <w:rFonts w:asciiTheme="minorHAnsi" w:hAnsiTheme="minorHAnsi" w:cs="MB Sindhi Web" w:hint="cs"/>
                <w:sz w:val="22"/>
                <w:szCs w:val="22"/>
                <w:rtl/>
                <w:lang w:bidi="sd-Arab-PK"/>
              </w:rPr>
              <w:t>ڌ</w:t>
            </w:r>
            <w:r w:rsidRPr="00775583">
              <w:rPr>
                <w:rFonts w:asciiTheme="minorHAnsi" w:hAnsiTheme="minorHAnsi" w:cs="MB Sindhi Web" w:hint="eastAsia"/>
                <w:sz w:val="22"/>
                <w:szCs w:val="22"/>
                <w:rtl/>
                <w:lang w:bidi="sd-Arab-PK"/>
              </w:rPr>
              <w:t>ي</w:t>
            </w:r>
            <w:r w:rsidRPr="00775583">
              <w:rPr>
                <w:rFonts w:asciiTheme="minorHAnsi" w:hAnsiTheme="minorHAnsi" w:cs="MB Sindhi Web" w:hint="cs"/>
                <w:sz w:val="22"/>
                <w:szCs w:val="22"/>
                <w:rtl/>
                <w:lang w:bidi="sd-Arab-PK"/>
              </w:rPr>
              <w:t>ڪ</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فرق</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آهي؟</w:t>
            </w:r>
          </w:p>
          <w:p w14:paraId="6DF80D6B" w14:textId="77777777" w:rsidR="00F57778" w:rsidRPr="00775583" w:rsidRDefault="00F57778" w:rsidP="00E46197">
            <w:pPr>
              <w:pStyle w:val="Responsecategs"/>
              <w:ind w:left="0" w:firstLine="0"/>
              <w:jc w:val="right"/>
              <w:rPr>
                <w:rFonts w:asciiTheme="minorHAnsi" w:hAnsiTheme="minorHAnsi" w:cs="MB Sindhi Web"/>
                <w:sz w:val="22"/>
                <w:szCs w:val="22"/>
                <w:rtl/>
                <w:lang w:bidi="sd-Arab-PK"/>
              </w:rPr>
            </w:pPr>
          </w:p>
        </w:tc>
        <w:tc>
          <w:tcPr>
            <w:tcW w:w="4590" w:type="dxa"/>
            <w:shd w:val="clear" w:color="auto" w:fill="auto"/>
            <w:vAlign w:val="center"/>
          </w:tcPr>
          <w:p w14:paraId="6027A41A" w14:textId="77777777" w:rsidR="00F57778" w:rsidRPr="00775583" w:rsidRDefault="00F57778" w:rsidP="00E46197">
            <w:pPr>
              <w:pStyle w:val="Style39"/>
              <w:widowControl/>
              <w:tabs>
                <w:tab w:val="right" w:leader="hyphen" w:pos="4370"/>
              </w:tabs>
              <w:bidi/>
              <w:spacing w:line="240" w:lineRule="auto"/>
              <w:ind w:right="159"/>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BCF5861" w14:textId="77777777" w:rsidR="00F57778" w:rsidRPr="00775583" w:rsidRDefault="00F57778" w:rsidP="00E46197">
            <w:pPr>
              <w:pStyle w:val="Style39"/>
              <w:tabs>
                <w:tab w:val="right" w:leader="hyphen" w:pos="4370"/>
              </w:tabs>
              <w:bidi/>
              <w:spacing w:line="240" w:lineRule="auto"/>
              <w:rPr>
                <w:rFonts w:asciiTheme="minorHAnsi" w:eastAsia="Calibri" w:hAnsiTheme="minorHAnsi" w:cstheme="minorHAnsi"/>
                <w:sz w:val="20"/>
                <w:szCs w:val="20"/>
                <w:rtl/>
                <w:lang w:val="en-CA"/>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49" w:type="dxa"/>
            <w:shd w:val="clear" w:color="auto" w:fill="auto"/>
            <w:vAlign w:val="center"/>
          </w:tcPr>
          <w:p w14:paraId="0C7E6067"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هن</w:t>
            </w:r>
            <w:r w:rsidRPr="00775583">
              <w:rPr>
                <w:rFonts w:ascii="MB Lateefi" w:hAnsi="MB Lateefi" w:cs="MB Lateefi"/>
                <w:sz w:val="16"/>
                <w:szCs w:val="16"/>
                <w:rtl/>
                <w:lang w:bidi="sd-Arab-PK"/>
              </w:rPr>
              <w:t xml:space="preserve"> فرق 1.3 ملي مي</w:t>
            </w:r>
            <w:r w:rsidRPr="00775583">
              <w:rPr>
                <w:rFonts w:ascii="MB Lateefi" w:hAnsi="MB Lateefi" w:cs="MB Lateefi" w:hint="cs"/>
                <w:sz w:val="16"/>
                <w:szCs w:val="16"/>
                <w:rtl/>
                <w:lang w:bidi="sd-Arab-PK"/>
              </w:rPr>
              <w:t>ٽ</w:t>
            </w:r>
            <w:r w:rsidRPr="00775583">
              <w:rPr>
                <w:rFonts w:ascii="MB Lateefi" w:hAnsi="MB Lateefi" w:cs="MB Lateefi" w:hint="eastAsia"/>
                <w:sz w:val="16"/>
                <w:szCs w:val="16"/>
                <w:rtl/>
                <w:lang w:bidi="sd-Arab-PK"/>
              </w:rPr>
              <w:t>ر</w:t>
            </w:r>
            <w:r w:rsidRPr="00775583">
              <w:rPr>
                <w:rFonts w:ascii="MB Lateefi" w:hAnsi="MB Lateefi" w:cs="MB Lateefi"/>
                <w:sz w:val="16"/>
                <w:szCs w:val="16"/>
                <w:rtl/>
                <w:lang w:bidi="sd-Arab-PK"/>
              </w:rPr>
              <w:t xml:space="preserve"> کان و</w:t>
            </w:r>
            <w:r w:rsidRPr="00775583">
              <w:rPr>
                <w:rFonts w:ascii="MB Lateefi" w:hAnsi="MB Lateefi" w:cs="MB Lateefi" w:hint="cs"/>
                <w:sz w:val="16"/>
                <w:szCs w:val="16"/>
                <w:rtl/>
                <w:lang w:bidi="sd-Arab-PK"/>
              </w:rPr>
              <w:t>ڌ</w:t>
            </w:r>
            <w:r w:rsidRPr="00775583">
              <w:rPr>
                <w:rFonts w:ascii="MB Lateefi" w:hAnsi="MB Lateefi" w:cs="MB Lateefi" w:hint="eastAsia"/>
                <w:sz w:val="16"/>
                <w:szCs w:val="16"/>
                <w:rtl/>
                <w:lang w:bidi="sd-Arab-PK"/>
              </w:rPr>
              <w:t>ي</w:t>
            </w:r>
            <w:r w:rsidRPr="00775583">
              <w:rPr>
                <w:rFonts w:ascii="MB Lateefi" w:hAnsi="MB Lateefi" w:cs="MB Lateefi" w:hint="cs"/>
                <w:sz w:val="16"/>
                <w:szCs w:val="16"/>
                <w:rtl/>
                <w:lang w:bidi="sd-Arab-PK"/>
              </w:rPr>
              <w:t>ڪ</w:t>
            </w:r>
            <w:r w:rsidRPr="00775583">
              <w:rPr>
                <w:rFonts w:ascii="MB Lateefi" w:hAnsi="MB Lateefi" w:cs="MB Lateefi"/>
                <w:sz w:val="16"/>
                <w:szCs w:val="16"/>
                <w:rtl/>
                <w:lang w:bidi="sd-Arab-PK"/>
              </w:rPr>
              <w:t xml:space="preserve"> نه آهي ته </w:t>
            </w:r>
            <w:r w:rsidRPr="00775583">
              <w:rPr>
                <w:rFonts w:ascii="MB Lateefi" w:hAnsi="MB Lateefi" w:cs="MB Lateefi" w:hint="eastAsia"/>
                <w:sz w:val="16"/>
                <w:szCs w:val="16"/>
                <w:rtl/>
                <w:lang w:bidi="sd-Arab-PK"/>
              </w:rPr>
              <w:t>پئمائش</w:t>
            </w:r>
            <w:r w:rsidRPr="00775583">
              <w:rPr>
                <w:rFonts w:ascii="MB Lateefi" w:hAnsi="MB Lateefi" w:cs="MB Lateefi"/>
                <w:sz w:val="16"/>
                <w:szCs w:val="16"/>
                <w:rtl/>
                <w:lang w:bidi="sd-Arab-PK"/>
              </w:rPr>
              <w:t xml:space="preserve"> ختم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ريو</w:t>
            </w:r>
          </w:p>
        </w:tc>
      </w:tr>
      <w:tr w:rsidR="00F57778" w:rsidRPr="00775583" w14:paraId="031BFDFB" w14:textId="77777777" w:rsidTr="007544AD">
        <w:trPr>
          <w:jc w:val="center"/>
        </w:trPr>
        <w:tc>
          <w:tcPr>
            <w:tcW w:w="808" w:type="dxa"/>
            <w:shd w:val="clear" w:color="auto" w:fill="auto"/>
            <w:vAlign w:val="center"/>
          </w:tcPr>
          <w:p w14:paraId="5BC0F18E"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N21</w:t>
            </w:r>
          </w:p>
        </w:tc>
        <w:tc>
          <w:tcPr>
            <w:tcW w:w="5011" w:type="dxa"/>
            <w:gridSpan w:val="2"/>
            <w:shd w:val="clear" w:color="auto" w:fill="auto"/>
            <w:vAlign w:val="center"/>
          </w:tcPr>
          <w:p w14:paraId="13FFB52C" w14:textId="77777777" w:rsidR="00F57778" w:rsidRPr="00775583" w:rsidRDefault="00F57778" w:rsidP="00E46197">
            <w:pPr>
              <w:pStyle w:val="Responsecategs"/>
              <w:bidi/>
              <w:ind w:left="0" w:firstLine="0"/>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کا</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ڏ</w:t>
            </w:r>
            <w:r w:rsidRPr="00775583">
              <w:rPr>
                <w:rFonts w:asciiTheme="minorHAnsi" w:hAnsiTheme="minorHAnsi" w:cs="MB Sindhi Web" w:hint="eastAsia"/>
                <w:sz w:val="22"/>
                <w:szCs w:val="22"/>
                <w:rtl/>
                <w:lang w:bidi="sd-Arab-PK"/>
              </w:rPr>
              <w:t>نئوري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گهير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lang w:bidi="sd-Arab-PK"/>
              </w:rPr>
              <w:t xml:space="preserve"> </w:t>
            </w:r>
            <w:r w:rsidRPr="00775583">
              <w:rPr>
                <w:rFonts w:asciiTheme="minorHAnsi" w:hAnsiTheme="minorHAnsi" w:cs="MB Sindhi Web"/>
                <w:sz w:val="22"/>
                <w:szCs w:val="22"/>
                <w:rtl/>
                <w:lang w:bidi="sd-Arab-PK"/>
              </w:rPr>
              <w:t xml:space="preserve"> وچ واري حصي جي ماپ (سين</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مي</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ر</w:t>
            </w:r>
            <w:r w:rsidRPr="00775583">
              <w:rPr>
                <w:rFonts w:asciiTheme="minorHAnsi" w:hAnsiTheme="minorHAnsi" w:cs="MB Sindhi Web"/>
                <w:sz w:val="22"/>
                <w:szCs w:val="22"/>
                <w:rtl/>
                <w:lang w:bidi="sd-Arab-PK"/>
              </w:rPr>
              <w:t xml:space="preserve"> ۾) </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يون</w:t>
            </w:r>
            <w:r w:rsidRPr="00775583">
              <w:rPr>
                <w:rFonts w:asciiTheme="minorHAnsi" w:hAnsiTheme="minorHAnsi" w:cs="MB Sindhi Web"/>
                <w:sz w:val="22"/>
                <w:szCs w:val="22"/>
                <w:rtl/>
                <w:lang w:bidi="sd-Arab-PK"/>
              </w:rPr>
              <w:t xml:space="preserve"> دفعو</w:t>
            </w:r>
          </w:p>
        </w:tc>
        <w:tc>
          <w:tcPr>
            <w:tcW w:w="4590" w:type="dxa"/>
            <w:shd w:val="clear" w:color="auto" w:fill="auto"/>
            <w:vAlign w:val="center"/>
          </w:tcPr>
          <w:p w14:paraId="53D611A1"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566F339D"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واري جي آئي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w:t>
            </w:r>
            <w:r w:rsidRPr="00775583">
              <w:rPr>
                <w:rFonts w:ascii="MB Lateefi" w:hAnsi="MB Lateefi" w:cs="MB Lateefi"/>
                <w:sz w:val="16"/>
                <w:szCs w:val="16"/>
                <w:lang w:bidi="sd-Arab-PK"/>
              </w:rPr>
              <w:t>1</w:t>
            </w:r>
          </w:p>
        </w:tc>
      </w:tr>
      <w:tr w:rsidR="00F57778" w14:paraId="5432017F" w14:textId="77777777" w:rsidTr="007544AD">
        <w:trPr>
          <w:trHeight w:val="575"/>
          <w:jc w:val="center"/>
        </w:trPr>
        <w:tc>
          <w:tcPr>
            <w:tcW w:w="11558" w:type="dxa"/>
            <w:gridSpan w:val="5"/>
            <w:shd w:val="clear" w:color="auto" w:fill="auto"/>
            <w:vAlign w:val="center"/>
          </w:tcPr>
          <w:p w14:paraId="63EB47E5" w14:textId="77777777" w:rsidR="00F57778" w:rsidRPr="00E8376A" w:rsidRDefault="00F57778" w:rsidP="00E46197">
            <w:pPr>
              <w:tabs>
                <w:tab w:val="left" w:pos="6330"/>
              </w:tabs>
              <w:bidi/>
              <w:jc w:val="center"/>
              <w:rPr>
                <w:rFonts w:ascii="MB Lateefi" w:hAnsi="MB Lateefi" w:cs="MB Lateefi"/>
                <w:sz w:val="20"/>
                <w:szCs w:val="20"/>
                <w:lang w:bidi="sd-Arab-PK"/>
              </w:rPr>
            </w:pPr>
            <w:r w:rsidRPr="00775583">
              <w:rPr>
                <w:rFonts w:ascii="MB Lateefi" w:hAnsi="MB Lateefi" w:cs="MB Lateefi" w:hint="eastAsia"/>
                <w:sz w:val="20"/>
                <w:szCs w:val="20"/>
                <w:rtl/>
                <w:lang w:bidi="fa-IR"/>
              </w:rPr>
              <w:t>توھان</w:t>
            </w:r>
            <w:r w:rsidRPr="00775583">
              <w:rPr>
                <w:rFonts w:ascii="MB Lateefi" w:hAnsi="MB Lateefi" w:cs="MB Lateefi"/>
                <w:sz w:val="20"/>
                <w:szCs w:val="20"/>
                <w:rtl/>
                <w:lang w:bidi="fa-IR"/>
              </w:rPr>
              <w:t xml:space="preserve"> جي </w:t>
            </w:r>
            <w:r w:rsidRPr="00775583">
              <w:rPr>
                <w:rFonts w:ascii="MB Lateefi" w:hAnsi="MB Lateefi" w:cs="MB Lateefi" w:hint="cs"/>
                <w:sz w:val="20"/>
                <w:szCs w:val="20"/>
                <w:rtl/>
                <w:lang w:bidi="fa-IR"/>
              </w:rPr>
              <w:t>ٽ</w:t>
            </w:r>
            <w:r w:rsidRPr="00775583">
              <w:rPr>
                <w:rFonts w:ascii="MB Lateefi" w:hAnsi="MB Lateefi" w:cs="MB Lateefi" w:hint="eastAsia"/>
                <w:sz w:val="20"/>
                <w:szCs w:val="20"/>
                <w:rtl/>
                <w:lang w:bidi="fa-IR"/>
              </w:rPr>
              <w:t>ائيم</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 xml:space="preserve"> جي مھرباني. توھان جي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نل</w:t>
            </w:r>
            <w:r w:rsidRPr="00775583">
              <w:rPr>
                <w:rFonts w:ascii="MB Lateefi" w:hAnsi="MB Lateefi" w:cs="MB Lateefi"/>
                <w:sz w:val="20"/>
                <w:szCs w:val="20"/>
                <w:rtl/>
                <w:lang w:bidi="fa-IR"/>
              </w:rPr>
              <w:t xml:space="preserve"> معلومات صحت جي حم</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ت</w:t>
            </w:r>
            <w:r w:rsidRPr="00775583">
              <w:rPr>
                <w:rFonts w:ascii="MB Lateefi" w:hAnsi="MB Lateefi" w:cs="MB Lateefi"/>
                <w:sz w:val="20"/>
                <w:szCs w:val="20"/>
                <w:rtl/>
                <w:lang w:bidi="fa-IR"/>
              </w:rPr>
              <w:t xml:space="preserve"> عملي </w:t>
            </w:r>
            <w:r w:rsidRPr="00775583">
              <w:rPr>
                <w:rFonts w:ascii="MB Lateefi" w:hAnsi="MB Lateefi" w:cs="MB Lateefi" w:hint="cs"/>
                <w:sz w:val="20"/>
                <w:szCs w:val="20"/>
                <w:rtl/>
                <w:lang w:bidi="fa-IR"/>
              </w:rPr>
              <w:t>ٺ</w:t>
            </w:r>
            <w:r w:rsidRPr="00775583">
              <w:rPr>
                <w:rFonts w:ascii="MB Lateefi" w:hAnsi="MB Lateefi" w:cs="MB Lateefi" w:hint="eastAsia"/>
                <w:sz w:val="20"/>
                <w:szCs w:val="20"/>
                <w:rtl/>
                <w:lang w:bidi="fa-IR"/>
              </w:rPr>
              <w:t>اھ</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 xml:space="preserve"> ۾ مدد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ندي</w:t>
            </w:r>
            <w:r w:rsidRPr="00775583">
              <w:rPr>
                <w:rFonts w:ascii="MB Lateefi" w:hAnsi="MB Lateefi" w:cs="MB Lateefi"/>
                <w:sz w:val="20"/>
                <w:szCs w:val="20"/>
                <w:rtl/>
                <w:lang w:bidi="fa-IR"/>
              </w:rPr>
              <w:t>. جي</w:t>
            </w:r>
            <w:r w:rsidRPr="00775583">
              <w:rPr>
                <w:rFonts w:ascii="MB Lateefi" w:hAnsi="MB Lateefi" w:cs="MB Lateefi" w:hint="cs"/>
                <w:sz w:val="20"/>
                <w:szCs w:val="20"/>
                <w:rtl/>
                <w:lang w:bidi="fa-IR"/>
              </w:rPr>
              <w:t>ڪڏ</w:t>
            </w:r>
            <w:r w:rsidRPr="00775583">
              <w:rPr>
                <w:rFonts w:ascii="MB Lateefi" w:hAnsi="MB Lateefi" w:cs="MB Lateefi" w:hint="eastAsia"/>
                <w:sz w:val="20"/>
                <w:szCs w:val="20"/>
                <w:rtl/>
                <w:lang w:bidi="fa-IR"/>
              </w:rPr>
              <w:t>ھن</w:t>
            </w:r>
            <w:r w:rsidRPr="00775583">
              <w:rPr>
                <w:rFonts w:ascii="MB Lateefi" w:hAnsi="MB Lateefi" w:cs="MB Lateefi"/>
                <w:sz w:val="20"/>
                <w:szCs w:val="20"/>
                <w:rtl/>
                <w:lang w:bidi="fa-IR"/>
              </w:rPr>
              <w:t xml:space="preserve"> توھان </w:t>
            </w:r>
            <w:r w:rsidRPr="00775583">
              <w:rPr>
                <w:rFonts w:ascii="MB Lateefi" w:hAnsi="MB Lateefi" w:cs="MB Lateefi" w:hint="eastAsia"/>
                <w:rtl/>
                <w:lang w:bidi="fa-IR"/>
              </w:rPr>
              <w:t>جو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و</w:t>
            </w:r>
            <w:r w:rsidRPr="00775583">
              <w:rPr>
                <w:rFonts w:ascii="MB Lateefi" w:hAnsi="MB Lateefi" w:cs="MB Lateefi"/>
                <w:sz w:val="20"/>
                <w:szCs w:val="20"/>
                <w:rtl/>
                <w:lang w:bidi="fa-IR"/>
              </w:rPr>
              <w:t xml:space="preserve"> سوال آھي ته توھان </w:t>
            </w:r>
            <w:r w:rsidRPr="00775583">
              <w:rPr>
                <w:rFonts w:ascii="MB Lateefi" w:hAnsi="MB Lateefi" w:cs="MB Lateefi" w:hint="cs"/>
                <w:sz w:val="20"/>
                <w:szCs w:val="20"/>
                <w:rtl/>
                <w:lang w:bidi="fa-IR"/>
              </w:rPr>
              <w:t>ڊ</w:t>
            </w:r>
            <w:r w:rsidRPr="00775583">
              <w:rPr>
                <w:rFonts w:ascii="MB Lateefi" w:hAnsi="MB Lateefi" w:cs="MB Lateefi" w:hint="eastAsia"/>
                <w:sz w:val="20"/>
                <w:szCs w:val="20"/>
                <w:rtl/>
                <w:lang w:bidi="fa-IR"/>
              </w:rPr>
              <w:t>ويزن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آف</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وومن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اين</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چائل</w:t>
            </w:r>
            <w:r w:rsidRPr="00775583">
              <w:rPr>
                <w:rFonts w:ascii="MB Lateefi" w:hAnsi="MB Lateefi" w:cs="MB Lateefi" w:hint="cs"/>
                <w:sz w:val="20"/>
                <w:szCs w:val="20"/>
                <w:rtl/>
                <w:lang w:bidi="fa-IR"/>
              </w:rPr>
              <w:t>ڊ</w:t>
            </w:r>
            <w:r w:rsidRPr="00775583">
              <w:rPr>
                <w:rFonts w:ascii="MB Lateefi" w:hAnsi="MB Lateefi" w:cs="MB Lateefi" w:hint="eastAsia"/>
                <w:sz w:val="20"/>
                <w:szCs w:val="20"/>
                <w:rtl/>
                <w:lang w:bidi="fa-IR"/>
              </w:rPr>
              <w:t>،</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آغا</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خان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يونيورس</w:t>
            </w:r>
            <w:r w:rsidRPr="00775583">
              <w:rPr>
                <w:rFonts w:ascii="MB Lateefi" w:hAnsi="MB Lateefi" w:cs="MB Lateefi" w:hint="cs"/>
                <w:sz w:val="20"/>
                <w:szCs w:val="20"/>
                <w:rtl/>
                <w:lang w:bidi="fa-IR"/>
              </w:rPr>
              <w:t>ٽ</w:t>
            </w:r>
            <w:r w:rsidRPr="00775583">
              <w:rPr>
                <w:rFonts w:ascii="MB Lateefi" w:hAnsi="MB Lateefi" w:cs="MB Lateefi" w:hint="eastAsia"/>
                <w:sz w:val="20"/>
                <w:szCs w:val="20"/>
                <w:rtl/>
                <w:lang w:bidi="fa-IR"/>
              </w:rPr>
              <w:t>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آفيس</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رابطو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سگھو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ٿ</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w:t>
            </w:r>
            <w:r w:rsidRPr="00775583">
              <w:rPr>
                <w:rFonts w:ascii="MB Lateefi" w:hAnsi="MB Lateefi" w:cs="MB Lateefi" w:hint="cs"/>
                <w:sz w:val="20"/>
                <w:szCs w:val="20"/>
                <w:rtl/>
                <w:lang w:bidi="fa-IR"/>
              </w:rPr>
              <w:t>ڊ</w:t>
            </w:r>
            <w:r w:rsidRPr="00775583">
              <w:rPr>
                <w:rFonts w:ascii="MB Lateefi" w:hAnsi="MB Lateefi" w:cs="MB Lateefi" w:hint="eastAsia"/>
                <w:sz w:val="20"/>
                <w:szCs w:val="20"/>
                <w:rtl/>
                <w:lang w:bidi="fa-IR"/>
              </w:rPr>
              <w:t>س</w:t>
            </w:r>
            <w:r w:rsidRPr="00775583">
              <w:rPr>
                <w:rFonts w:ascii="MB Lateefi" w:hAnsi="MB Lateefi" w:cs="MB Lateefi" w:hint="cs"/>
                <w:sz w:val="20"/>
                <w:szCs w:val="20"/>
                <w:rtl/>
                <w:lang w:bidi="fa-IR"/>
              </w:rPr>
              <w:t>ٽ</w:t>
            </w:r>
            <w:r w:rsidRPr="00775583">
              <w:rPr>
                <w:rFonts w:ascii="MB Lateefi" w:hAnsi="MB Lateefi" w:cs="MB Lateefi" w:hint="eastAsia"/>
                <w:sz w:val="20"/>
                <w:szCs w:val="20"/>
                <w:rtl/>
                <w:lang w:bidi="fa-IR"/>
              </w:rPr>
              <w:t>ر</w:t>
            </w:r>
            <w:r w:rsidRPr="00775583">
              <w:rPr>
                <w:rFonts w:ascii="MB Lateefi" w:hAnsi="MB Lateefi" w:cs="MB Lateefi" w:hint="cs"/>
                <w:sz w:val="20"/>
                <w:szCs w:val="20"/>
                <w:rtl/>
                <w:lang w:bidi="fa-IR"/>
              </w:rPr>
              <w:t>ڪٽ</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آفيسر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جو</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رابطه</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نمبر</w:t>
            </w:r>
            <w:r w:rsidRPr="00775583">
              <w:rPr>
                <w:rFonts w:ascii="MB Lateefi" w:hAnsi="MB Lateefi" w:cs="MB Lateefi"/>
                <w:sz w:val="20"/>
                <w:szCs w:val="20"/>
                <w:rtl/>
                <w:lang w:bidi="fa-IR"/>
              </w:rPr>
              <w:t xml:space="preserve"> ۽ </w:t>
            </w:r>
            <w:r w:rsidRPr="00775583">
              <w:rPr>
                <w:rFonts w:ascii="MB Lateefi" w:hAnsi="MB Lateefi" w:cs="MB Lateefi" w:hint="eastAsia"/>
                <w:sz w:val="20"/>
                <w:szCs w:val="20"/>
                <w:rtl/>
                <w:lang w:bidi="fa-IR"/>
              </w:rPr>
              <w:t>تفصيل</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ٻڌ</w:t>
            </w:r>
            <w:r w:rsidRPr="00775583">
              <w:rPr>
                <w:rFonts w:ascii="MB Lateefi" w:hAnsi="MB Lateefi" w:cs="MB Lateefi" w:hint="eastAsia"/>
                <w:sz w:val="20"/>
                <w:szCs w:val="20"/>
                <w:rtl/>
                <w:lang w:bidi="fa-IR"/>
              </w:rPr>
              <w:t>ايو</w:t>
            </w:r>
          </w:p>
        </w:tc>
      </w:tr>
    </w:tbl>
    <w:p w14:paraId="78A9A349" w14:textId="684ABA3B" w:rsidR="0014645E" w:rsidRPr="00FD1F5A" w:rsidRDefault="0014645E" w:rsidP="005D2A57">
      <w:pPr>
        <w:rPr>
          <w:rFonts w:ascii="MB Lateefi" w:hAnsi="MB Lateefi" w:cs="MB Lateefi"/>
          <w:sz w:val="20"/>
          <w:szCs w:val="20"/>
          <w:rtl/>
          <w:lang w:bidi="fa-IR"/>
        </w:rPr>
      </w:pPr>
    </w:p>
    <w:sectPr w:rsidR="0014645E" w:rsidRPr="00FD1F5A" w:rsidSect="003F14C0">
      <w:pgSz w:w="12240" w:h="15840"/>
      <w:pgMar w:top="1440" w:right="1440" w:bottom="1170"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786E3" w14:textId="77777777" w:rsidR="00477FCF" w:rsidRDefault="00477FCF" w:rsidP="00D15BE4">
      <w:pPr>
        <w:spacing w:after="0" w:line="240" w:lineRule="auto"/>
      </w:pPr>
      <w:r>
        <w:separator/>
      </w:r>
    </w:p>
  </w:endnote>
  <w:endnote w:type="continuationSeparator" w:id="0">
    <w:p w14:paraId="4D41A699" w14:textId="77777777" w:rsidR="00477FCF" w:rsidRDefault="00477FCF" w:rsidP="00D1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badi MT Condensed Light">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hicago">
    <w:altName w:val="Arial"/>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B Lateefi">
    <w:altName w:val="Arial"/>
    <w:panose1 w:val="02000000000000000000"/>
    <w:charset w:val="00"/>
    <w:family w:val="auto"/>
    <w:pitch w:val="variable"/>
    <w:sig w:usb0="80002003" w:usb1="80000000" w:usb2="00000008" w:usb3="00000000" w:csb0="00000041" w:csb1="00000000"/>
  </w:font>
  <w:font w:name="Jameel Noori Nastaleeq">
    <w:panose1 w:val="02000503000000020004"/>
    <w:charset w:val="00"/>
    <w:family w:val="auto"/>
    <w:pitch w:val="variable"/>
    <w:sig w:usb0="80002007" w:usb1="00000000" w:usb2="00000000" w:usb3="00000000" w:csb0="00000041" w:csb1="00000000"/>
  </w:font>
  <w:font w:name="MB Sindhi Web">
    <w:panose1 w:val="02000000000000000000"/>
    <w:charset w:val="B2"/>
    <w:family w:val="auto"/>
    <w:pitch w:val="variable"/>
    <w:sig w:usb0="8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10E68" w14:textId="68DC5658" w:rsidR="00775583" w:rsidRPr="00D15BE4" w:rsidRDefault="00775583" w:rsidP="00997189">
    <w:pPr>
      <w:pStyle w:val="Footer"/>
      <w:rPr>
        <w:b/>
        <w:bCs/>
      </w:rPr>
    </w:pPr>
    <w:proofErr w:type="spellStart"/>
    <w:r>
      <w:rPr>
        <w:b/>
        <w:bCs/>
      </w:rPr>
      <w:t>End</w:t>
    </w:r>
    <w:r w:rsidRPr="00D15BE4">
      <w:rPr>
        <w:b/>
        <w:bCs/>
      </w:rPr>
      <w:t>line</w:t>
    </w:r>
    <w:proofErr w:type="spellEnd"/>
    <w:r w:rsidRPr="00D15BE4">
      <w:rPr>
        <w:b/>
        <w:bCs/>
      </w:rPr>
      <w:t xml:space="preserve"> Household Survey Questionnaire Sindhi Version </w:t>
    </w:r>
    <w:r>
      <w:rPr>
        <w:b/>
        <w:bCs/>
      </w:rPr>
      <w:t>15</w:t>
    </w:r>
    <w:r w:rsidRPr="00D15BE4">
      <w:rPr>
        <w:b/>
        <w:bCs/>
      </w:rPr>
      <w:t>-</w:t>
    </w:r>
    <w:r>
      <w:rPr>
        <w:b/>
        <w:bCs/>
      </w:rPr>
      <w:t>09</w:t>
    </w:r>
    <w:r w:rsidRPr="00D15BE4">
      <w:rPr>
        <w:b/>
        <w:bCs/>
      </w:rPr>
      <w:t>-20</w:t>
    </w:r>
    <w:r>
      <w:rPr>
        <w:b/>
        <w:bCs/>
      </w:rPr>
      <w:t>20</w:t>
    </w:r>
    <w:r w:rsidRPr="00D15BE4">
      <w:rPr>
        <w:b/>
        <w:bCs/>
      </w:rPr>
      <w:tab/>
    </w:r>
    <w:sdt>
      <w:sdtPr>
        <w:rPr>
          <w:b/>
          <w:bCs/>
        </w:rPr>
        <w:id w:val="1080092386"/>
        <w:docPartObj>
          <w:docPartGallery w:val="Page Numbers (Bottom of Page)"/>
          <w:docPartUnique/>
        </w:docPartObj>
      </w:sdtPr>
      <w:sdtEndPr/>
      <w:sdtContent>
        <w:r w:rsidRPr="00D15BE4">
          <w:rPr>
            <w:b/>
            <w:bCs/>
          </w:rPr>
          <w:t xml:space="preserve">Page | </w:t>
        </w:r>
        <w:r w:rsidRPr="00D15BE4">
          <w:rPr>
            <w:b/>
            <w:bCs/>
          </w:rPr>
          <w:fldChar w:fldCharType="begin"/>
        </w:r>
        <w:r w:rsidRPr="00D15BE4">
          <w:rPr>
            <w:b/>
            <w:bCs/>
          </w:rPr>
          <w:instrText xml:space="preserve"> PAGE   \* MERGEFORMAT </w:instrText>
        </w:r>
        <w:r w:rsidRPr="00D15BE4">
          <w:rPr>
            <w:b/>
            <w:bCs/>
          </w:rPr>
          <w:fldChar w:fldCharType="separate"/>
        </w:r>
        <w:r w:rsidR="0001555D">
          <w:rPr>
            <w:b/>
            <w:bCs/>
            <w:noProof/>
          </w:rPr>
          <w:t>31</w:t>
        </w:r>
        <w:r w:rsidRPr="00D15BE4">
          <w:rPr>
            <w:b/>
            <w:bCs/>
            <w:noProof/>
          </w:rPr>
          <w:fldChar w:fldCharType="end"/>
        </w:r>
        <w:r w:rsidRPr="00D15BE4">
          <w:rPr>
            <w:b/>
            <w:bCs/>
          </w:rPr>
          <w:t xml:space="preserve"> </w:t>
        </w:r>
      </w:sdtContent>
    </w:sdt>
  </w:p>
  <w:p w14:paraId="50F26DCB" w14:textId="77777777" w:rsidR="00775583" w:rsidRPr="00D15BE4" w:rsidRDefault="00775583" w:rsidP="00D15BE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45F4A" w14:textId="77777777" w:rsidR="00477FCF" w:rsidRDefault="00477FCF" w:rsidP="00D15BE4">
      <w:pPr>
        <w:spacing w:after="0" w:line="240" w:lineRule="auto"/>
      </w:pPr>
      <w:r>
        <w:separator/>
      </w:r>
    </w:p>
  </w:footnote>
  <w:footnote w:type="continuationSeparator" w:id="0">
    <w:p w14:paraId="48DA9A9A" w14:textId="77777777" w:rsidR="00477FCF" w:rsidRDefault="00477FCF" w:rsidP="00D15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6D3FE" w14:textId="0F0773E2" w:rsidR="00775583" w:rsidRPr="00D15BE4" w:rsidRDefault="00775583">
    <w:pPr>
      <w:pStyle w:val="Header"/>
      <w:rPr>
        <w:rFonts w:cs="Arial"/>
        <w:b/>
        <w:bCs/>
        <w:lang w:bidi="fa-IR"/>
      </w:rPr>
    </w:pPr>
    <w:proofErr w:type="spellStart"/>
    <w:r w:rsidRPr="00D15BE4">
      <w:rPr>
        <w:rFonts w:cs="Arial"/>
        <w:b/>
        <w:bCs/>
        <w:lang w:bidi="fa-IR"/>
      </w:rPr>
      <w:t>Umeed</w:t>
    </w:r>
    <w:proofErr w:type="spellEnd"/>
    <w:r w:rsidRPr="00D15BE4">
      <w:rPr>
        <w:rFonts w:cs="Arial"/>
        <w:b/>
        <w:bCs/>
        <w:lang w:bidi="fa-IR"/>
      </w:rPr>
      <w:t>-e-Nau</w:t>
    </w:r>
    <w:r w:rsidRPr="00D15BE4">
      <w:rPr>
        <w:rFonts w:cs="Arial"/>
        <w:b/>
        <w:bCs/>
        <w:lang w:bidi="fa-IR"/>
      </w:rPr>
      <w:tab/>
    </w:r>
    <w:r w:rsidRPr="00D15BE4">
      <w:rPr>
        <w:rFonts w:cs="Arial"/>
        <w:b/>
        <w:bCs/>
        <w:lang w:bidi="fa-IR"/>
      </w:rPr>
      <w:tab/>
    </w:r>
    <w:r>
      <w:rPr>
        <w:rFonts w:cs="Arial"/>
        <w:b/>
        <w:bCs/>
        <w:lang w:bidi="fa-IR"/>
      </w:rPr>
      <w:t>Center of Excellence in</w:t>
    </w:r>
    <w:r w:rsidRPr="00D15BE4">
      <w:rPr>
        <w:rFonts w:cs="Arial"/>
        <w:b/>
        <w:bCs/>
        <w:lang w:bidi="fa-IR"/>
      </w:rPr>
      <w:t xml:space="preserve"> Women &amp; Child Health</w:t>
    </w:r>
  </w:p>
  <w:p w14:paraId="04BF8700" w14:textId="00BCBB87" w:rsidR="00775583" w:rsidRPr="00D15BE4" w:rsidRDefault="00775583">
    <w:pPr>
      <w:pStyle w:val="Header"/>
      <w:rPr>
        <w:rFonts w:cs="Arial"/>
        <w:b/>
        <w:bCs/>
        <w:lang w:bidi="fa-IR"/>
      </w:rPr>
    </w:pPr>
    <w:proofErr w:type="spellStart"/>
    <w:r>
      <w:rPr>
        <w:rFonts w:cs="Arial"/>
        <w:b/>
        <w:bCs/>
        <w:lang w:bidi="fa-IR"/>
      </w:rPr>
      <w:t>End</w:t>
    </w:r>
    <w:r w:rsidRPr="00D15BE4">
      <w:rPr>
        <w:rFonts w:cs="Arial"/>
        <w:b/>
        <w:bCs/>
        <w:lang w:bidi="fa-IR"/>
      </w:rPr>
      <w:t>line</w:t>
    </w:r>
    <w:proofErr w:type="spellEnd"/>
    <w:r w:rsidRPr="00D15BE4">
      <w:rPr>
        <w:rFonts w:cs="Arial"/>
        <w:b/>
        <w:bCs/>
        <w:lang w:bidi="fa-IR"/>
      </w:rPr>
      <w:t xml:space="preserve"> Household Survey</w:t>
    </w:r>
    <w:r w:rsidRPr="00D15BE4">
      <w:rPr>
        <w:rFonts w:cs="Arial"/>
        <w:b/>
        <w:bCs/>
        <w:lang w:bidi="fa-IR"/>
      </w:rPr>
      <w:tab/>
    </w:r>
    <w:r w:rsidRPr="00D15BE4">
      <w:rPr>
        <w:rFonts w:cs="Arial"/>
        <w:b/>
        <w:bCs/>
        <w:lang w:bidi="fa-IR"/>
      </w:rPr>
      <w:tab/>
      <w:t>Aga Khan University, Karachi, Pakistan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E56E39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15:restartNumberingAfterBreak="0">
    <w:nsid w:val="1A590BEF"/>
    <w:multiLevelType w:val="hybridMultilevel"/>
    <w:tmpl w:val="18C48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6542B"/>
    <w:multiLevelType w:val="hybridMultilevel"/>
    <w:tmpl w:val="6012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2335E"/>
    <w:multiLevelType w:val="hybridMultilevel"/>
    <w:tmpl w:val="0240C5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F76AA8"/>
    <w:multiLevelType w:val="hybridMultilevel"/>
    <w:tmpl w:val="6012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6376C"/>
    <w:multiLevelType w:val="multilevel"/>
    <w:tmpl w:val="B36A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0429E"/>
    <w:multiLevelType w:val="hybridMultilevel"/>
    <w:tmpl w:val="7B34F7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3E5445"/>
    <w:multiLevelType w:val="hybridMultilevel"/>
    <w:tmpl w:val="71D0D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A71EC6"/>
    <w:multiLevelType w:val="hybridMultilevel"/>
    <w:tmpl w:val="452E4B06"/>
    <w:lvl w:ilvl="0" w:tplc="9AF891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73001"/>
    <w:multiLevelType w:val="hybridMultilevel"/>
    <w:tmpl w:val="12BC0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0B4D23"/>
    <w:multiLevelType w:val="hybridMultilevel"/>
    <w:tmpl w:val="DD5A4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A821EF"/>
    <w:multiLevelType w:val="hybridMultilevel"/>
    <w:tmpl w:val="4566D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92C68"/>
    <w:multiLevelType w:val="hybridMultilevel"/>
    <w:tmpl w:val="85D6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1392D"/>
    <w:multiLevelType w:val="hybridMultilevel"/>
    <w:tmpl w:val="471A0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21B0F"/>
    <w:multiLevelType w:val="hybridMultilevel"/>
    <w:tmpl w:val="9F6E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24D58"/>
    <w:multiLevelType w:val="hybridMultilevel"/>
    <w:tmpl w:val="3DAA1180"/>
    <w:lvl w:ilvl="0" w:tplc="CB0C06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D4703"/>
    <w:multiLevelType w:val="hybridMultilevel"/>
    <w:tmpl w:val="EBF46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C954F2"/>
    <w:multiLevelType w:val="hybridMultilevel"/>
    <w:tmpl w:val="F716CED4"/>
    <w:lvl w:ilvl="0" w:tplc="0409000F">
      <w:start w:val="1"/>
      <w:numFmt w:val="decimal"/>
      <w:pStyle w:val="Style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1641BB"/>
    <w:multiLevelType w:val="hybridMultilevel"/>
    <w:tmpl w:val="EBB059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B74D9B"/>
    <w:multiLevelType w:val="hybridMultilevel"/>
    <w:tmpl w:val="C3A8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D3B47"/>
    <w:multiLevelType w:val="hybridMultilevel"/>
    <w:tmpl w:val="DE62E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9270BB"/>
    <w:multiLevelType w:val="hybridMultilevel"/>
    <w:tmpl w:val="E6B2F3B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0A70D0"/>
    <w:multiLevelType w:val="hybridMultilevel"/>
    <w:tmpl w:val="DD50C35C"/>
    <w:lvl w:ilvl="0" w:tplc="B9DA6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C1A28"/>
    <w:multiLevelType w:val="hybridMultilevel"/>
    <w:tmpl w:val="6944AD58"/>
    <w:lvl w:ilvl="0" w:tplc="04090019">
      <w:start w:val="1"/>
      <w:numFmt w:val="lowerLetter"/>
      <w:lvlText w:val="%1."/>
      <w:lvlJc w:val="left"/>
      <w:pPr>
        <w:ind w:left="720" w:hanging="360"/>
      </w:pPr>
      <w:rPr>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011F0"/>
    <w:multiLevelType w:val="hybridMultilevel"/>
    <w:tmpl w:val="1214E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36391"/>
    <w:multiLevelType w:val="hybridMultilevel"/>
    <w:tmpl w:val="C042341E"/>
    <w:lvl w:ilvl="0" w:tplc="D9E82A0A">
      <w:start w:val="1"/>
      <w:numFmt w:val="decimal"/>
      <w:lvlText w:val="%1."/>
      <w:lvlJc w:val="left"/>
      <w:pPr>
        <w:ind w:left="720" w:hanging="360"/>
      </w:pPr>
      <w:rPr>
        <w:rFonts w:asciiTheme="minorHAnsi" w:eastAsia="Batang"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A6466"/>
    <w:multiLevelType w:val="hybridMultilevel"/>
    <w:tmpl w:val="3DFE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C0F9B"/>
    <w:multiLevelType w:val="hybridMultilevel"/>
    <w:tmpl w:val="2098AB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194051"/>
    <w:multiLevelType w:val="hybridMultilevel"/>
    <w:tmpl w:val="3674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3D5A81"/>
    <w:multiLevelType w:val="hybridMultilevel"/>
    <w:tmpl w:val="BB40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028DE"/>
    <w:multiLevelType w:val="hybridMultilevel"/>
    <w:tmpl w:val="2572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D6F5B"/>
    <w:multiLevelType w:val="hybridMultilevel"/>
    <w:tmpl w:val="FD02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4630A"/>
    <w:multiLevelType w:val="hybridMultilevel"/>
    <w:tmpl w:val="849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F22A6"/>
    <w:multiLevelType w:val="hybridMultilevel"/>
    <w:tmpl w:val="DD50C35C"/>
    <w:lvl w:ilvl="0" w:tplc="B9DA6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8348C"/>
    <w:multiLevelType w:val="hybridMultilevel"/>
    <w:tmpl w:val="7B32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792974"/>
    <w:multiLevelType w:val="hybridMultilevel"/>
    <w:tmpl w:val="EB2C73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527CA"/>
    <w:multiLevelType w:val="hybridMultilevel"/>
    <w:tmpl w:val="9A342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EF5DAD"/>
    <w:multiLevelType w:val="hybridMultilevel"/>
    <w:tmpl w:val="92FAF4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36"/>
  </w:num>
  <w:num w:numId="3">
    <w:abstractNumId w:val="27"/>
  </w:num>
  <w:num w:numId="4">
    <w:abstractNumId w:val="37"/>
  </w:num>
  <w:num w:numId="5">
    <w:abstractNumId w:val="20"/>
  </w:num>
  <w:num w:numId="6">
    <w:abstractNumId w:val="19"/>
  </w:num>
  <w:num w:numId="7">
    <w:abstractNumId w:val="34"/>
  </w:num>
  <w:num w:numId="8">
    <w:abstractNumId w:val="35"/>
  </w:num>
  <w:num w:numId="9">
    <w:abstractNumId w:val="8"/>
  </w:num>
  <w:num w:numId="10">
    <w:abstractNumId w:val="25"/>
  </w:num>
  <w:num w:numId="11">
    <w:abstractNumId w:val="10"/>
  </w:num>
  <w:num w:numId="12">
    <w:abstractNumId w:val="32"/>
  </w:num>
  <w:num w:numId="13">
    <w:abstractNumId w:val="0"/>
  </w:num>
  <w:num w:numId="14">
    <w:abstractNumId w:val="26"/>
  </w:num>
  <w:num w:numId="15">
    <w:abstractNumId w:val="29"/>
  </w:num>
  <w:num w:numId="16">
    <w:abstractNumId w:val="30"/>
  </w:num>
  <w:num w:numId="17">
    <w:abstractNumId w:val="12"/>
  </w:num>
  <w:num w:numId="18">
    <w:abstractNumId w:val="14"/>
  </w:num>
  <w:num w:numId="19">
    <w:abstractNumId w:val="23"/>
  </w:num>
  <w:num w:numId="20">
    <w:abstractNumId w:val="6"/>
  </w:num>
  <w:num w:numId="21">
    <w:abstractNumId w:val="31"/>
  </w:num>
  <w:num w:numId="22">
    <w:abstractNumId w:val="24"/>
  </w:num>
  <w:num w:numId="23">
    <w:abstractNumId w:val="11"/>
  </w:num>
  <w:num w:numId="24">
    <w:abstractNumId w:val="28"/>
  </w:num>
  <w:num w:numId="25">
    <w:abstractNumId w:val="1"/>
  </w:num>
  <w:num w:numId="26">
    <w:abstractNumId w:val="16"/>
  </w:num>
  <w:num w:numId="27">
    <w:abstractNumId w:val="33"/>
  </w:num>
  <w:num w:numId="28">
    <w:abstractNumId w:val="22"/>
  </w:num>
  <w:num w:numId="29">
    <w:abstractNumId w:val="4"/>
  </w:num>
  <w:num w:numId="30">
    <w:abstractNumId w:val="2"/>
  </w:num>
  <w:num w:numId="31">
    <w:abstractNumId w:val="7"/>
  </w:num>
  <w:num w:numId="32">
    <w:abstractNumId w:val="9"/>
  </w:num>
  <w:num w:numId="33">
    <w:abstractNumId w:val="3"/>
  </w:num>
  <w:num w:numId="34">
    <w:abstractNumId w:val="21"/>
  </w:num>
  <w:num w:numId="35">
    <w:abstractNumId w:val="18"/>
  </w:num>
  <w:num w:numId="36">
    <w:abstractNumId w:val="15"/>
  </w:num>
  <w:num w:numId="37">
    <w:abstractNumId w:val="13"/>
  </w:num>
  <w:num w:numId="3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qbal Ameerali">
    <w15:presenceInfo w15:providerId="AD" w15:userId="S-1-5-21-1449607262-479467637-1532313055-75448"/>
  </w15:person>
  <w15:person w15:author="Shaikh Asif">
    <w15:presenceInfo w15:providerId="AD" w15:userId="S::shaikh.asif@aku.edu::c5881d6f-b917-4bf7-a87d-6e67a15132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34"/>
    <w:rsid w:val="00000259"/>
    <w:rsid w:val="000012FA"/>
    <w:rsid w:val="0000149B"/>
    <w:rsid w:val="000016BE"/>
    <w:rsid w:val="00001E32"/>
    <w:rsid w:val="00002110"/>
    <w:rsid w:val="00004163"/>
    <w:rsid w:val="000048F2"/>
    <w:rsid w:val="00004BAE"/>
    <w:rsid w:val="00004DF3"/>
    <w:rsid w:val="00004DF5"/>
    <w:rsid w:val="00004E38"/>
    <w:rsid w:val="000053DD"/>
    <w:rsid w:val="00005847"/>
    <w:rsid w:val="000061D5"/>
    <w:rsid w:val="000062C1"/>
    <w:rsid w:val="000065C3"/>
    <w:rsid w:val="00006822"/>
    <w:rsid w:val="00006896"/>
    <w:rsid w:val="0000698A"/>
    <w:rsid w:val="00007434"/>
    <w:rsid w:val="00007562"/>
    <w:rsid w:val="00007697"/>
    <w:rsid w:val="0001016F"/>
    <w:rsid w:val="0001061F"/>
    <w:rsid w:val="00011675"/>
    <w:rsid w:val="000124A6"/>
    <w:rsid w:val="00012684"/>
    <w:rsid w:val="000132C3"/>
    <w:rsid w:val="000133D1"/>
    <w:rsid w:val="000134BE"/>
    <w:rsid w:val="000135FD"/>
    <w:rsid w:val="00013DF1"/>
    <w:rsid w:val="000140CA"/>
    <w:rsid w:val="0001412F"/>
    <w:rsid w:val="00014B5C"/>
    <w:rsid w:val="00014CC4"/>
    <w:rsid w:val="0001502E"/>
    <w:rsid w:val="0001520F"/>
    <w:rsid w:val="0001550C"/>
    <w:rsid w:val="0001555D"/>
    <w:rsid w:val="00015675"/>
    <w:rsid w:val="000157B3"/>
    <w:rsid w:val="000158E0"/>
    <w:rsid w:val="00015A50"/>
    <w:rsid w:val="00015DC7"/>
    <w:rsid w:val="00016322"/>
    <w:rsid w:val="0001664E"/>
    <w:rsid w:val="00016B34"/>
    <w:rsid w:val="00017668"/>
    <w:rsid w:val="00017984"/>
    <w:rsid w:val="00020454"/>
    <w:rsid w:val="00020D59"/>
    <w:rsid w:val="00021324"/>
    <w:rsid w:val="00021E15"/>
    <w:rsid w:val="000227BF"/>
    <w:rsid w:val="00022D16"/>
    <w:rsid w:val="00022D87"/>
    <w:rsid w:val="00022F14"/>
    <w:rsid w:val="00023422"/>
    <w:rsid w:val="00023616"/>
    <w:rsid w:val="000239EE"/>
    <w:rsid w:val="00024740"/>
    <w:rsid w:val="00025879"/>
    <w:rsid w:val="000259DD"/>
    <w:rsid w:val="000261D8"/>
    <w:rsid w:val="00026419"/>
    <w:rsid w:val="00026A5D"/>
    <w:rsid w:val="00026E65"/>
    <w:rsid w:val="000270EE"/>
    <w:rsid w:val="000278E9"/>
    <w:rsid w:val="00027994"/>
    <w:rsid w:val="00027AE0"/>
    <w:rsid w:val="000301A7"/>
    <w:rsid w:val="000308C9"/>
    <w:rsid w:val="00030B0D"/>
    <w:rsid w:val="00030CC9"/>
    <w:rsid w:val="000319C8"/>
    <w:rsid w:val="0003236C"/>
    <w:rsid w:val="0003247C"/>
    <w:rsid w:val="00032557"/>
    <w:rsid w:val="00032728"/>
    <w:rsid w:val="000329C0"/>
    <w:rsid w:val="00032B02"/>
    <w:rsid w:val="00032CB1"/>
    <w:rsid w:val="00032D81"/>
    <w:rsid w:val="00033634"/>
    <w:rsid w:val="0003403E"/>
    <w:rsid w:val="00034B7A"/>
    <w:rsid w:val="00034C5D"/>
    <w:rsid w:val="00034C91"/>
    <w:rsid w:val="00034E2F"/>
    <w:rsid w:val="00035448"/>
    <w:rsid w:val="00035A1B"/>
    <w:rsid w:val="00036429"/>
    <w:rsid w:val="00036E65"/>
    <w:rsid w:val="000379CD"/>
    <w:rsid w:val="00037EC3"/>
    <w:rsid w:val="00041265"/>
    <w:rsid w:val="00042E0F"/>
    <w:rsid w:val="00043221"/>
    <w:rsid w:val="00043225"/>
    <w:rsid w:val="00043530"/>
    <w:rsid w:val="000435F6"/>
    <w:rsid w:val="00044130"/>
    <w:rsid w:val="000444F2"/>
    <w:rsid w:val="000446C6"/>
    <w:rsid w:val="00044830"/>
    <w:rsid w:val="00044866"/>
    <w:rsid w:val="00045263"/>
    <w:rsid w:val="00045390"/>
    <w:rsid w:val="00045E1F"/>
    <w:rsid w:val="00045F20"/>
    <w:rsid w:val="0004628F"/>
    <w:rsid w:val="00046786"/>
    <w:rsid w:val="000468EC"/>
    <w:rsid w:val="000468EE"/>
    <w:rsid w:val="00046BFF"/>
    <w:rsid w:val="00046F86"/>
    <w:rsid w:val="00047598"/>
    <w:rsid w:val="00047A93"/>
    <w:rsid w:val="00050905"/>
    <w:rsid w:val="000510F2"/>
    <w:rsid w:val="000512AC"/>
    <w:rsid w:val="00051457"/>
    <w:rsid w:val="00051617"/>
    <w:rsid w:val="0005176A"/>
    <w:rsid w:val="00051B3E"/>
    <w:rsid w:val="00051F05"/>
    <w:rsid w:val="00052CBD"/>
    <w:rsid w:val="00053366"/>
    <w:rsid w:val="00054893"/>
    <w:rsid w:val="00054D59"/>
    <w:rsid w:val="0005532F"/>
    <w:rsid w:val="00055616"/>
    <w:rsid w:val="000559AB"/>
    <w:rsid w:val="00055A8E"/>
    <w:rsid w:val="00056005"/>
    <w:rsid w:val="00056253"/>
    <w:rsid w:val="00056DAA"/>
    <w:rsid w:val="000573FA"/>
    <w:rsid w:val="0005798C"/>
    <w:rsid w:val="00060347"/>
    <w:rsid w:val="00060644"/>
    <w:rsid w:val="00060879"/>
    <w:rsid w:val="00060B51"/>
    <w:rsid w:val="00061795"/>
    <w:rsid w:val="0006245C"/>
    <w:rsid w:val="000626FC"/>
    <w:rsid w:val="00063165"/>
    <w:rsid w:val="0006325E"/>
    <w:rsid w:val="000633C5"/>
    <w:rsid w:val="00064275"/>
    <w:rsid w:val="00064A1D"/>
    <w:rsid w:val="00064C0C"/>
    <w:rsid w:val="00064CB3"/>
    <w:rsid w:val="0006510F"/>
    <w:rsid w:val="0006566E"/>
    <w:rsid w:val="00065A4A"/>
    <w:rsid w:val="00065EC2"/>
    <w:rsid w:val="000662DB"/>
    <w:rsid w:val="000664D1"/>
    <w:rsid w:val="000664D8"/>
    <w:rsid w:val="00066B93"/>
    <w:rsid w:val="00066BEF"/>
    <w:rsid w:val="00067265"/>
    <w:rsid w:val="00067743"/>
    <w:rsid w:val="000678A2"/>
    <w:rsid w:val="00067C19"/>
    <w:rsid w:val="00070D22"/>
    <w:rsid w:val="00070EF1"/>
    <w:rsid w:val="0007106F"/>
    <w:rsid w:val="000712DE"/>
    <w:rsid w:val="00071BD2"/>
    <w:rsid w:val="0007273A"/>
    <w:rsid w:val="00072B38"/>
    <w:rsid w:val="00072F54"/>
    <w:rsid w:val="0007359C"/>
    <w:rsid w:val="0007396D"/>
    <w:rsid w:val="000742AE"/>
    <w:rsid w:val="000746DA"/>
    <w:rsid w:val="000749AF"/>
    <w:rsid w:val="00074CDD"/>
    <w:rsid w:val="0007502D"/>
    <w:rsid w:val="0007511F"/>
    <w:rsid w:val="00075513"/>
    <w:rsid w:val="00075E3A"/>
    <w:rsid w:val="00075EAB"/>
    <w:rsid w:val="0007633F"/>
    <w:rsid w:val="00076402"/>
    <w:rsid w:val="00076570"/>
    <w:rsid w:val="0007695B"/>
    <w:rsid w:val="00076AA7"/>
    <w:rsid w:val="00076CC1"/>
    <w:rsid w:val="00077AAB"/>
    <w:rsid w:val="00077CA6"/>
    <w:rsid w:val="000806F7"/>
    <w:rsid w:val="00080BA6"/>
    <w:rsid w:val="00081270"/>
    <w:rsid w:val="00081423"/>
    <w:rsid w:val="0008152F"/>
    <w:rsid w:val="00081696"/>
    <w:rsid w:val="000819CF"/>
    <w:rsid w:val="00081C30"/>
    <w:rsid w:val="00081F9B"/>
    <w:rsid w:val="00081FFD"/>
    <w:rsid w:val="00082913"/>
    <w:rsid w:val="000829A0"/>
    <w:rsid w:val="00082FA9"/>
    <w:rsid w:val="00083311"/>
    <w:rsid w:val="000834A1"/>
    <w:rsid w:val="00083C96"/>
    <w:rsid w:val="00083E45"/>
    <w:rsid w:val="00083EE2"/>
    <w:rsid w:val="00084496"/>
    <w:rsid w:val="00085005"/>
    <w:rsid w:val="0008558A"/>
    <w:rsid w:val="00086607"/>
    <w:rsid w:val="00087829"/>
    <w:rsid w:val="00090079"/>
    <w:rsid w:val="00091165"/>
    <w:rsid w:val="0009153E"/>
    <w:rsid w:val="00091587"/>
    <w:rsid w:val="00091704"/>
    <w:rsid w:val="00091FA5"/>
    <w:rsid w:val="00094CB8"/>
    <w:rsid w:val="0009518F"/>
    <w:rsid w:val="00095B90"/>
    <w:rsid w:val="00095FBC"/>
    <w:rsid w:val="00096373"/>
    <w:rsid w:val="00096474"/>
    <w:rsid w:val="000968E6"/>
    <w:rsid w:val="00096BD4"/>
    <w:rsid w:val="00096EEB"/>
    <w:rsid w:val="000A131B"/>
    <w:rsid w:val="000A1BEA"/>
    <w:rsid w:val="000A26FE"/>
    <w:rsid w:val="000A3A6B"/>
    <w:rsid w:val="000A461A"/>
    <w:rsid w:val="000A46DE"/>
    <w:rsid w:val="000A4BA3"/>
    <w:rsid w:val="000A4C5B"/>
    <w:rsid w:val="000A4D68"/>
    <w:rsid w:val="000A4DBC"/>
    <w:rsid w:val="000A4EF6"/>
    <w:rsid w:val="000A5204"/>
    <w:rsid w:val="000A55D5"/>
    <w:rsid w:val="000A55FC"/>
    <w:rsid w:val="000A576A"/>
    <w:rsid w:val="000A5E55"/>
    <w:rsid w:val="000A63A2"/>
    <w:rsid w:val="000A6479"/>
    <w:rsid w:val="000A7115"/>
    <w:rsid w:val="000A73D4"/>
    <w:rsid w:val="000B05C8"/>
    <w:rsid w:val="000B08E1"/>
    <w:rsid w:val="000B08F6"/>
    <w:rsid w:val="000B0E22"/>
    <w:rsid w:val="000B13A1"/>
    <w:rsid w:val="000B148A"/>
    <w:rsid w:val="000B1626"/>
    <w:rsid w:val="000B166B"/>
    <w:rsid w:val="000B1963"/>
    <w:rsid w:val="000B1DA7"/>
    <w:rsid w:val="000B2434"/>
    <w:rsid w:val="000B2CD0"/>
    <w:rsid w:val="000B2E2D"/>
    <w:rsid w:val="000B33B6"/>
    <w:rsid w:val="000B3593"/>
    <w:rsid w:val="000B421B"/>
    <w:rsid w:val="000B43B3"/>
    <w:rsid w:val="000B46FF"/>
    <w:rsid w:val="000B4902"/>
    <w:rsid w:val="000B4BA5"/>
    <w:rsid w:val="000B4C97"/>
    <w:rsid w:val="000B5262"/>
    <w:rsid w:val="000B5B07"/>
    <w:rsid w:val="000B5DB5"/>
    <w:rsid w:val="000B6642"/>
    <w:rsid w:val="000B682E"/>
    <w:rsid w:val="000B6BD9"/>
    <w:rsid w:val="000B7060"/>
    <w:rsid w:val="000B7A25"/>
    <w:rsid w:val="000B7A36"/>
    <w:rsid w:val="000B7EB7"/>
    <w:rsid w:val="000C044B"/>
    <w:rsid w:val="000C07DD"/>
    <w:rsid w:val="000C08C6"/>
    <w:rsid w:val="000C0B3C"/>
    <w:rsid w:val="000C0FD2"/>
    <w:rsid w:val="000C2080"/>
    <w:rsid w:val="000C229B"/>
    <w:rsid w:val="000C26E6"/>
    <w:rsid w:val="000C292F"/>
    <w:rsid w:val="000C31FA"/>
    <w:rsid w:val="000C3918"/>
    <w:rsid w:val="000C3A65"/>
    <w:rsid w:val="000C47A9"/>
    <w:rsid w:val="000C4C4E"/>
    <w:rsid w:val="000C4EB7"/>
    <w:rsid w:val="000C5669"/>
    <w:rsid w:val="000C5778"/>
    <w:rsid w:val="000C58F2"/>
    <w:rsid w:val="000C5958"/>
    <w:rsid w:val="000C674C"/>
    <w:rsid w:val="000C6905"/>
    <w:rsid w:val="000C6A6A"/>
    <w:rsid w:val="000C6F81"/>
    <w:rsid w:val="000C7101"/>
    <w:rsid w:val="000C76E9"/>
    <w:rsid w:val="000C7BFA"/>
    <w:rsid w:val="000D07AC"/>
    <w:rsid w:val="000D129F"/>
    <w:rsid w:val="000D217C"/>
    <w:rsid w:val="000D2459"/>
    <w:rsid w:val="000D2572"/>
    <w:rsid w:val="000D28B4"/>
    <w:rsid w:val="000D2917"/>
    <w:rsid w:val="000D30D9"/>
    <w:rsid w:val="000D35F5"/>
    <w:rsid w:val="000D397D"/>
    <w:rsid w:val="000D3CFD"/>
    <w:rsid w:val="000D4175"/>
    <w:rsid w:val="000D4449"/>
    <w:rsid w:val="000D4780"/>
    <w:rsid w:val="000D486C"/>
    <w:rsid w:val="000D48F2"/>
    <w:rsid w:val="000D4BA0"/>
    <w:rsid w:val="000D4EB4"/>
    <w:rsid w:val="000D5763"/>
    <w:rsid w:val="000D5D94"/>
    <w:rsid w:val="000D60A4"/>
    <w:rsid w:val="000D6510"/>
    <w:rsid w:val="000D69B3"/>
    <w:rsid w:val="000D6A94"/>
    <w:rsid w:val="000D6C78"/>
    <w:rsid w:val="000D715D"/>
    <w:rsid w:val="000D72E3"/>
    <w:rsid w:val="000D73EE"/>
    <w:rsid w:val="000D74AA"/>
    <w:rsid w:val="000D7644"/>
    <w:rsid w:val="000D77E4"/>
    <w:rsid w:val="000D7CE0"/>
    <w:rsid w:val="000E13EA"/>
    <w:rsid w:val="000E1727"/>
    <w:rsid w:val="000E18B3"/>
    <w:rsid w:val="000E1915"/>
    <w:rsid w:val="000E1B85"/>
    <w:rsid w:val="000E1E5A"/>
    <w:rsid w:val="000E2517"/>
    <w:rsid w:val="000E2A73"/>
    <w:rsid w:val="000E2E5F"/>
    <w:rsid w:val="000E33E3"/>
    <w:rsid w:val="000E355F"/>
    <w:rsid w:val="000E36FC"/>
    <w:rsid w:val="000E3E68"/>
    <w:rsid w:val="000E4EAA"/>
    <w:rsid w:val="000E5205"/>
    <w:rsid w:val="000E55D7"/>
    <w:rsid w:val="000E58C7"/>
    <w:rsid w:val="000E59DB"/>
    <w:rsid w:val="000E6344"/>
    <w:rsid w:val="000E6436"/>
    <w:rsid w:val="000E64A1"/>
    <w:rsid w:val="000E6DCA"/>
    <w:rsid w:val="000F00A6"/>
    <w:rsid w:val="000F00FB"/>
    <w:rsid w:val="000F01D3"/>
    <w:rsid w:val="000F0563"/>
    <w:rsid w:val="000F0743"/>
    <w:rsid w:val="000F0B8F"/>
    <w:rsid w:val="000F122B"/>
    <w:rsid w:val="000F12D3"/>
    <w:rsid w:val="000F1311"/>
    <w:rsid w:val="000F1893"/>
    <w:rsid w:val="000F1D2C"/>
    <w:rsid w:val="000F208F"/>
    <w:rsid w:val="000F2D08"/>
    <w:rsid w:val="000F304A"/>
    <w:rsid w:val="000F35EA"/>
    <w:rsid w:val="000F3AC4"/>
    <w:rsid w:val="000F3CFB"/>
    <w:rsid w:val="000F5612"/>
    <w:rsid w:val="000F5787"/>
    <w:rsid w:val="000F59EB"/>
    <w:rsid w:val="000F61F6"/>
    <w:rsid w:val="000F63FE"/>
    <w:rsid w:val="000F6403"/>
    <w:rsid w:val="000F6472"/>
    <w:rsid w:val="000F65C0"/>
    <w:rsid w:val="000F66DD"/>
    <w:rsid w:val="000F6779"/>
    <w:rsid w:val="000F6CF4"/>
    <w:rsid w:val="000F734E"/>
    <w:rsid w:val="000F7461"/>
    <w:rsid w:val="000F7DEC"/>
    <w:rsid w:val="000F7FC0"/>
    <w:rsid w:val="0010068D"/>
    <w:rsid w:val="00100CB8"/>
    <w:rsid w:val="00100D22"/>
    <w:rsid w:val="00100E7A"/>
    <w:rsid w:val="00100FDA"/>
    <w:rsid w:val="001010A1"/>
    <w:rsid w:val="001012EF"/>
    <w:rsid w:val="00101823"/>
    <w:rsid w:val="0010195B"/>
    <w:rsid w:val="00101E48"/>
    <w:rsid w:val="00101F24"/>
    <w:rsid w:val="00102306"/>
    <w:rsid w:val="00102B0C"/>
    <w:rsid w:val="00102F41"/>
    <w:rsid w:val="001034A3"/>
    <w:rsid w:val="00103666"/>
    <w:rsid w:val="00103955"/>
    <w:rsid w:val="00103E39"/>
    <w:rsid w:val="0010447A"/>
    <w:rsid w:val="001046DB"/>
    <w:rsid w:val="00105162"/>
    <w:rsid w:val="001060DC"/>
    <w:rsid w:val="00106F57"/>
    <w:rsid w:val="00110377"/>
    <w:rsid w:val="001104FB"/>
    <w:rsid w:val="00110705"/>
    <w:rsid w:val="001107D3"/>
    <w:rsid w:val="00110EF5"/>
    <w:rsid w:val="00110F45"/>
    <w:rsid w:val="001119CA"/>
    <w:rsid w:val="001122F8"/>
    <w:rsid w:val="00112433"/>
    <w:rsid w:val="00112A64"/>
    <w:rsid w:val="00112BB1"/>
    <w:rsid w:val="001131C1"/>
    <w:rsid w:val="001132D2"/>
    <w:rsid w:val="00113F67"/>
    <w:rsid w:val="00114432"/>
    <w:rsid w:val="00114588"/>
    <w:rsid w:val="00114D2F"/>
    <w:rsid w:val="00114F5C"/>
    <w:rsid w:val="00114FA8"/>
    <w:rsid w:val="0011563B"/>
    <w:rsid w:val="00116D36"/>
    <w:rsid w:val="00116E91"/>
    <w:rsid w:val="001176E5"/>
    <w:rsid w:val="0011793D"/>
    <w:rsid w:val="00117F89"/>
    <w:rsid w:val="00120100"/>
    <w:rsid w:val="001209E7"/>
    <w:rsid w:val="00120DA9"/>
    <w:rsid w:val="001212D6"/>
    <w:rsid w:val="00121369"/>
    <w:rsid w:val="0012145E"/>
    <w:rsid w:val="00121B9B"/>
    <w:rsid w:val="00121DB1"/>
    <w:rsid w:val="00122042"/>
    <w:rsid w:val="00122BDD"/>
    <w:rsid w:val="00122D51"/>
    <w:rsid w:val="00123173"/>
    <w:rsid w:val="001232B5"/>
    <w:rsid w:val="001236F4"/>
    <w:rsid w:val="00123F69"/>
    <w:rsid w:val="001248CE"/>
    <w:rsid w:val="00124CFB"/>
    <w:rsid w:val="00124E72"/>
    <w:rsid w:val="00125A66"/>
    <w:rsid w:val="00125C4C"/>
    <w:rsid w:val="001262EF"/>
    <w:rsid w:val="00126D21"/>
    <w:rsid w:val="00127207"/>
    <w:rsid w:val="00127307"/>
    <w:rsid w:val="00127966"/>
    <w:rsid w:val="00127AF2"/>
    <w:rsid w:val="00127BC5"/>
    <w:rsid w:val="0013008B"/>
    <w:rsid w:val="001309F9"/>
    <w:rsid w:val="00131411"/>
    <w:rsid w:val="00132698"/>
    <w:rsid w:val="00133B04"/>
    <w:rsid w:val="00133D88"/>
    <w:rsid w:val="00133E4A"/>
    <w:rsid w:val="00134EAD"/>
    <w:rsid w:val="0013593C"/>
    <w:rsid w:val="00135E76"/>
    <w:rsid w:val="001364BC"/>
    <w:rsid w:val="00136601"/>
    <w:rsid w:val="00136D62"/>
    <w:rsid w:val="00137407"/>
    <w:rsid w:val="0013753B"/>
    <w:rsid w:val="00137B5A"/>
    <w:rsid w:val="00137D3F"/>
    <w:rsid w:val="001402CB"/>
    <w:rsid w:val="001405D3"/>
    <w:rsid w:val="001407B3"/>
    <w:rsid w:val="001407DA"/>
    <w:rsid w:val="00140E18"/>
    <w:rsid w:val="00141BCB"/>
    <w:rsid w:val="00142141"/>
    <w:rsid w:val="0014278D"/>
    <w:rsid w:val="001429AC"/>
    <w:rsid w:val="00143040"/>
    <w:rsid w:val="00143891"/>
    <w:rsid w:val="001441D2"/>
    <w:rsid w:val="001447B6"/>
    <w:rsid w:val="00144BEC"/>
    <w:rsid w:val="00145305"/>
    <w:rsid w:val="001456C3"/>
    <w:rsid w:val="001457F1"/>
    <w:rsid w:val="00145CEE"/>
    <w:rsid w:val="00146237"/>
    <w:rsid w:val="0014645E"/>
    <w:rsid w:val="00146B3B"/>
    <w:rsid w:val="00146C35"/>
    <w:rsid w:val="0014721D"/>
    <w:rsid w:val="0014736F"/>
    <w:rsid w:val="001476F6"/>
    <w:rsid w:val="00147868"/>
    <w:rsid w:val="00147CF5"/>
    <w:rsid w:val="00152189"/>
    <w:rsid w:val="00152A0E"/>
    <w:rsid w:val="00152A0F"/>
    <w:rsid w:val="00152E96"/>
    <w:rsid w:val="00153F51"/>
    <w:rsid w:val="001542AC"/>
    <w:rsid w:val="00154EC6"/>
    <w:rsid w:val="00155239"/>
    <w:rsid w:val="00156083"/>
    <w:rsid w:val="00156357"/>
    <w:rsid w:val="00156484"/>
    <w:rsid w:val="00156529"/>
    <w:rsid w:val="001565A5"/>
    <w:rsid w:val="00156887"/>
    <w:rsid w:val="00157B1D"/>
    <w:rsid w:val="00160792"/>
    <w:rsid w:val="001607A1"/>
    <w:rsid w:val="001614D5"/>
    <w:rsid w:val="00161732"/>
    <w:rsid w:val="001620FE"/>
    <w:rsid w:val="0016250C"/>
    <w:rsid w:val="00162EB6"/>
    <w:rsid w:val="00163943"/>
    <w:rsid w:val="00163E01"/>
    <w:rsid w:val="00163EAE"/>
    <w:rsid w:val="001648A1"/>
    <w:rsid w:val="001649A2"/>
    <w:rsid w:val="00164F4A"/>
    <w:rsid w:val="00165394"/>
    <w:rsid w:val="00165471"/>
    <w:rsid w:val="001655E1"/>
    <w:rsid w:val="001659B4"/>
    <w:rsid w:val="00165A50"/>
    <w:rsid w:val="00165D67"/>
    <w:rsid w:val="00167247"/>
    <w:rsid w:val="00167959"/>
    <w:rsid w:val="00167A85"/>
    <w:rsid w:val="00171669"/>
    <w:rsid w:val="00171860"/>
    <w:rsid w:val="00172105"/>
    <w:rsid w:val="00172762"/>
    <w:rsid w:val="001728CA"/>
    <w:rsid w:val="00172D57"/>
    <w:rsid w:val="00172DD4"/>
    <w:rsid w:val="00173079"/>
    <w:rsid w:val="0017342A"/>
    <w:rsid w:val="001735C8"/>
    <w:rsid w:val="001738B3"/>
    <w:rsid w:val="00173C47"/>
    <w:rsid w:val="0017407D"/>
    <w:rsid w:val="00174488"/>
    <w:rsid w:val="00174E60"/>
    <w:rsid w:val="00175A83"/>
    <w:rsid w:val="00175EB7"/>
    <w:rsid w:val="001761D3"/>
    <w:rsid w:val="0017632B"/>
    <w:rsid w:val="001764CD"/>
    <w:rsid w:val="0017699A"/>
    <w:rsid w:val="00176AA4"/>
    <w:rsid w:val="00177127"/>
    <w:rsid w:val="0017747C"/>
    <w:rsid w:val="00177795"/>
    <w:rsid w:val="0018020F"/>
    <w:rsid w:val="00180BDC"/>
    <w:rsid w:val="00180D86"/>
    <w:rsid w:val="0018115A"/>
    <w:rsid w:val="00181221"/>
    <w:rsid w:val="001817E2"/>
    <w:rsid w:val="00181836"/>
    <w:rsid w:val="00181AAB"/>
    <w:rsid w:val="00181FDF"/>
    <w:rsid w:val="001823BE"/>
    <w:rsid w:val="00182AFB"/>
    <w:rsid w:val="00182B9A"/>
    <w:rsid w:val="00182E8A"/>
    <w:rsid w:val="0018308D"/>
    <w:rsid w:val="001830F0"/>
    <w:rsid w:val="00183EAA"/>
    <w:rsid w:val="00183ED2"/>
    <w:rsid w:val="00183F98"/>
    <w:rsid w:val="0018493C"/>
    <w:rsid w:val="00184BE5"/>
    <w:rsid w:val="00185109"/>
    <w:rsid w:val="001863B6"/>
    <w:rsid w:val="0018693D"/>
    <w:rsid w:val="00186AED"/>
    <w:rsid w:val="00186B31"/>
    <w:rsid w:val="001875AA"/>
    <w:rsid w:val="0018766F"/>
    <w:rsid w:val="00187DB8"/>
    <w:rsid w:val="00190003"/>
    <w:rsid w:val="00191768"/>
    <w:rsid w:val="00191BC4"/>
    <w:rsid w:val="00191C3A"/>
    <w:rsid w:val="00191D5A"/>
    <w:rsid w:val="00191E26"/>
    <w:rsid w:val="001921A2"/>
    <w:rsid w:val="00192231"/>
    <w:rsid w:val="00192DF1"/>
    <w:rsid w:val="001931DE"/>
    <w:rsid w:val="0019347E"/>
    <w:rsid w:val="00193794"/>
    <w:rsid w:val="00193CC1"/>
    <w:rsid w:val="00194282"/>
    <w:rsid w:val="00194286"/>
    <w:rsid w:val="001943EB"/>
    <w:rsid w:val="001945FC"/>
    <w:rsid w:val="00194657"/>
    <w:rsid w:val="00194EA7"/>
    <w:rsid w:val="00195025"/>
    <w:rsid w:val="00195174"/>
    <w:rsid w:val="00195AEC"/>
    <w:rsid w:val="00195C2C"/>
    <w:rsid w:val="001965FA"/>
    <w:rsid w:val="00196855"/>
    <w:rsid w:val="00196C6B"/>
    <w:rsid w:val="00196E76"/>
    <w:rsid w:val="0019733A"/>
    <w:rsid w:val="00197A90"/>
    <w:rsid w:val="00197D7F"/>
    <w:rsid w:val="001A01DC"/>
    <w:rsid w:val="001A09D2"/>
    <w:rsid w:val="001A0BBE"/>
    <w:rsid w:val="001A0FEA"/>
    <w:rsid w:val="001A1128"/>
    <w:rsid w:val="001A1978"/>
    <w:rsid w:val="001A1D14"/>
    <w:rsid w:val="001A1E57"/>
    <w:rsid w:val="001A2157"/>
    <w:rsid w:val="001A262F"/>
    <w:rsid w:val="001A2907"/>
    <w:rsid w:val="001A33F4"/>
    <w:rsid w:val="001A3926"/>
    <w:rsid w:val="001A45BA"/>
    <w:rsid w:val="001A48FB"/>
    <w:rsid w:val="001A4BD6"/>
    <w:rsid w:val="001A5634"/>
    <w:rsid w:val="001A598B"/>
    <w:rsid w:val="001A5A6E"/>
    <w:rsid w:val="001A5DB3"/>
    <w:rsid w:val="001A5DF2"/>
    <w:rsid w:val="001A5E1D"/>
    <w:rsid w:val="001A6AE4"/>
    <w:rsid w:val="001A7AA8"/>
    <w:rsid w:val="001B0245"/>
    <w:rsid w:val="001B0D14"/>
    <w:rsid w:val="001B1095"/>
    <w:rsid w:val="001B12F0"/>
    <w:rsid w:val="001B16FD"/>
    <w:rsid w:val="001B1D0A"/>
    <w:rsid w:val="001B1F17"/>
    <w:rsid w:val="001B3662"/>
    <w:rsid w:val="001B39F4"/>
    <w:rsid w:val="001B3C27"/>
    <w:rsid w:val="001B44A3"/>
    <w:rsid w:val="001B4D46"/>
    <w:rsid w:val="001B4FCB"/>
    <w:rsid w:val="001B57A7"/>
    <w:rsid w:val="001B59EC"/>
    <w:rsid w:val="001B5AD2"/>
    <w:rsid w:val="001B5B0F"/>
    <w:rsid w:val="001B5B60"/>
    <w:rsid w:val="001B5F44"/>
    <w:rsid w:val="001B61E9"/>
    <w:rsid w:val="001B68B2"/>
    <w:rsid w:val="001B6E52"/>
    <w:rsid w:val="001B6F58"/>
    <w:rsid w:val="001B7854"/>
    <w:rsid w:val="001B7B12"/>
    <w:rsid w:val="001C0435"/>
    <w:rsid w:val="001C058D"/>
    <w:rsid w:val="001C07EF"/>
    <w:rsid w:val="001C106C"/>
    <w:rsid w:val="001C25D5"/>
    <w:rsid w:val="001C2986"/>
    <w:rsid w:val="001C2D35"/>
    <w:rsid w:val="001C3087"/>
    <w:rsid w:val="001C34DF"/>
    <w:rsid w:val="001C3628"/>
    <w:rsid w:val="001C366E"/>
    <w:rsid w:val="001C3AFA"/>
    <w:rsid w:val="001C3D27"/>
    <w:rsid w:val="001C420B"/>
    <w:rsid w:val="001C4D77"/>
    <w:rsid w:val="001C5763"/>
    <w:rsid w:val="001C5D83"/>
    <w:rsid w:val="001C5FD6"/>
    <w:rsid w:val="001C622E"/>
    <w:rsid w:val="001C6451"/>
    <w:rsid w:val="001C65F8"/>
    <w:rsid w:val="001C6B7A"/>
    <w:rsid w:val="001C7216"/>
    <w:rsid w:val="001C764C"/>
    <w:rsid w:val="001D04FC"/>
    <w:rsid w:val="001D09AE"/>
    <w:rsid w:val="001D1B11"/>
    <w:rsid w:val="001D2683"/>
    <w:rsid w:val="001D26F0"/>
    <w:rsid w:val="001D2E8C"/>
    <w:rsid w:val="001D308A"/>
    <w:rsid w:val="001D3105"/>
    <w:rsid w:val="001D327F"/>
    <w:rsid w:val="001D37C0"/>
    <w:rsid w:val="001D38B3"/>
    <w:rsid w:val="001D3A1F"/>
    <w:rsid w:val="001D4A69"/>
    <w:rsid w:val="001D4BDE"/>
    <w:rsid w:val="001D4C61"/>
    <w:rsid w:val="001D4F77"/>
    <w:rsid w:val="001D5235"/>
    <w:rsid w:val="001D53FC"/>
    <w:rsid w:val="001D55C4"/>
    <w:rsid w:val="001D569D"/>
    <w:rsid w:val="001D5B33"/>
    <w:rsid w:val="001D5C98"/>
    <w:rsid w:val="001D5CA2"/>
    <w:rsid w:val="001D5F56"/>
    <w:rsid w:val="001D634D"/>
    <w:rsid w:val="001D65C9"/>
    <w:rsid w:val="001D7475"/>
    <w:rsid w:val="001D7ED6"/>
    <w:rsid w:val="001D7F20"/>
    <w:rsid w:val="001D7F42"/>
    <w:rsid w:val="001E0FE8"/>
    <w:rsid w:val="001E2068"/>
    <w:rsid w:val="001E2810"/>
    <w:rsid w:val="001E2813"/>
    <w:rsid w:val="001E28A9"/>
    <w:rsid w:val="001E2B51"/>
    <w:rsid w:val="001E2D6D"/>
    <w:rsid w:val="001E2FC7"/>
    <w:rsid w:val="001E3A2C"/>
    <w:rsid w:val="001E40A3"/>
    <w:rsid w:val="001E40A5"/>
    <w:rsid w:val="001E49D6"/>
    <w:rsid w:val="001E4E9A"/>
    <w:rsid w:val="001E5121"/>
    <w:rsid w:val="001E5129"/>
    <w:rsid w:val="001E5990"/>
    <w:rsid w:val="001E6BBA"/>
    <w:rsid w:val="001E7854"/>
    <w:rsid w:val="001E7977"/>
    <w:rsid w:val="001F04C4"/>
    <w:rsid w:val="001F10D8"/>
    <w:rsid w:val="001F12A0"/>
    <w:rsid w:val="001F13C5"/>
    <w:rsid w:val="001F25B0"/>
    <w:rsid w:val="001F3292"/>
    <w:rsid w:val="001F35D3"/>
    <w:rsid w:val="001F3662"/>
    <w:rsid w:val="001F3B33"/>
    <w:rsid w:val="001F518D"/>
    <w:rsid w:val="001F5BAC"/>
    <w:rsid w:val="001F6B45"/>
    <w:rsid w:val="001F6ED3"/>
    <w:rsid w:val="001F6F4A"/>
    <w:rsid w:val="001F6F75"/>
    <w:rsid w:val="001F71DF"/>
    <w:rsid w:val="001F73B5"/>
    <w:rsid w:val="001F7814"/>
    <w:rsid w:val="001F7AE1"/>
    <w:rsid w:val="0020170C"/>
    <w:rsid w:val="00201913"/>
    <w:rsid w:val="002019A6"/>
    <w:rsid w:val="00202804"/>
    <w:rsid w:val="002030C2"/>
    <w:rsid w:val="00203E8E"/>
    <w:rsid w:val="002053FF"/>
    <w:rsid w:val="0020582B"/>
    <w:rsid w:val="0020603D"/>
    <w:rsid w:val="00206413"/>
    <w:rsid w:val="002065A7"/>
    <w:rsid w:val="00206D49"/>
    <w:rsid w:val="00206F05"/>
    <w:rsid w:val="00207442"/>
    <w:rsid w:val="002078B2"/>
    <w:rsid w:val="002079AA"/>
    <w:rsid w:val="002100CC"/>
    <w:rsid w:val="0021024A"/>
    <w:rsid w:val="002107A4"/>
    <w:rsid w:val="00210CCA"/>
    <w:rsid w:val="00210DFC"/>
    <w:rsid w:val="002119B0"/>
    <w:rsid w:val="00212099"/>
    <w:rsid w:val="00212258"/>
    <w:rsid w:val="0021285D"/>
    <w:rsid w:val="002129C2"/>
    <w:rsid w:val="00212D7C"/>
    <w:rsid w:val="002131E6"/>
    <w:rsid w:val="002133ED"/>
    <w:rsid w:val="00213719"/>
    <w:rsid w:val="00214B8D"/>
    <w:rsid w:val="00214C3C"/>
    <w:rsid w:val="002151D4"/>
    <w:rsid w:val="0021577A"/>
    <w:rsid w:val="00215A8D"/>
    <w:rsid w:val="0021603B"/>
    <w:rsid w:val="00216677"/>
    <w:rsid w:val="00216725"/>
    <w:rsid w:val="0021687F"/>
    <w:rsid w:val="002169BD"/>
    <w:rsid w:val="00217AF6"/>
    <w:rsid w:val="00217E24"/>
    <w:rsid w:val="00220000"/>
    <w:rsid w:val="00220036"/>
    <w:rsid w:val="00220320"/>
    <w:rsid w:val="00220597"/>
    <w:rsid w:val="002208C0"/>
    <w:rsid w:val="00220CC5"/>
    <w:rsid w:val="00220D7C"/>
    <w:rsid w:val="002210D8"/>
    <w:rsid w:val="00221111"/>
    <w:rsid w:val="00221239"/>
    <w:rsid w:val="0022134E"/>
    <w:rsid w:val="002219E9"/>
    <w:rsid w:val="00221EFC"/>
    <w:rsid w:val="002221C2"/>
    <w:rsid w:val="00222CEA"/>
    <w:rsid w:val="00222E72"/>
    <w:rsid w:val="0022334F"/>
    <w:rsid w:val="00223516"/>
    <w:rsid w:val="002235F1"/>
    <w:rsid w:val="00224407"/>
    <w:rsid w:val="00224513"/>
    <w:rsid w:val="00224591"/>
    <w:rsid w:val="00224BE6"/>
    <w:rsid w:val="00224C46"/>
    <w:rsid w:val="00224DCD"/>
    <w:rsid w:val="0022539E"/>
    <w:rsid w:val="002258A8"/>
    <w:rsid w:val="002262D4"/>
    <w:rsid w:val="00226726"/>
    <w:rsid w:val="00226C2C"/>
    <w:rsid w:val="00226CA5"/>
    <w:rsid w:val="00226DEB"/>
    <w:rsid w:val="002278AF"/>
    <w:rsid w:val="002300E2"/>
    <w:rsid w:val="00230F05"/>
    <w:rsid w:val="00230FF7"/>
    <w:rsid w:val="00231373"/>
    <w:rsid w:val="00231DD9"/>
    <w:rsid w:val="0023227B"/>
    <w:rsid w:val="002323A1"/>
    <w:rsid w:val="002323E0"/>
    <w:rsid w:val="002323EC"/>
    <w:rsid w:val="00232422"/>
    <w:rsid w:val="002324A5"/>
    <w:rsid w:val="002331FE"/>
    <w:rsid w:val="00233473"/>
    <w:rsid w:val="002334F8"/>
    <w:rsid w:val="00233635"/>
    <w:rsid w:val="002339E4"/>
    <w:rsid w:val="002339FA"/>
    <w:rsid w:val="00233F95"/>
    <w:rsid w:val="00234124"/>
    <w:rsid w:val="00234B00"/>
    <w:rsid w:val="00234BD1"/>
    <w:rsid w:val="002372F2"/>
    <w:rsid w:val="00237D86"/>
    <w:rsid w:val="00237ECF"/>
    <w:rsid w:val="00240318"/>
    <w:rsid w:val="00240835"/>
    <w:rsid w:val="002408FA"/>
    <w:rsid w:val="00240FE7"/>
    <w:rsid w:val="002414CA"/>
    <w:rsid w:val="00241FD2"/>
    <w:rsid w:val="00242467"/>
    <w:rsid w:val="00242E4E"/>
    <w:rsid w:val="002431E8"/>
    <w:rsid w:val="00243470"/>
    <w:rsid w:val="002436F5"/>
    <w:rsid w:val="002437E9"/>
    <w:rsid w:val="00243D68"/>
    <w:rsid w:val="00244A64"/>
    <w:rsid w:val="00245661"/>
    <w:rsid w:val="00245D0A"/>
    <w:rsid w:val="00245E07"/>
    <w:rsid w:val="002470EB"/>
    <w:rsid w:val="002475C5"/>
    <w:rsid w:val="00247D08"/>
    <w:rsid w:val="0025059B"/>
    <w:rsid w:val="002506B8"/>
    <w:rsid w:val="00251502"/>
    <w:rsid w:val="002515AA"/>
    <w:rsid w:val="00252271"/>
    <w:rsid w:val="00252447"/>
    <w:rsid w:val="00253092"/>
    <w:rsid w:val="00253255"/>
    <w:rsid w:val="0025329B"/>
    <w:rsid w:val="00253591"/>
    <w:rsid w:val="0025369C"/>
    <w:rsid w:val="00253B29"/>
    <w:rsid w:val="00253C8A"/>
    <w:rsid w:val="00254350"/>
    <w:rsid w:val="00254371"/>
    <w:rsid w:val="0025453A"/>
    <w:rsid w:val="00254637"/>
    <w:rsid w:val="002554CF"/>
    <w:rsid w:val="00255613"/>
    <w:rsid w:val="00255928"/>
    <w:rsid w:val="00255D36"/>
    <w:rsid w:val="00256076"/>
    <w:rsid w:val="002565F3"/>
    <w:rsid w:val="00256F1D"/>
    <w:rsid w:val="00256F90"/>
    <w:rsid w:val="002571AF"/>
    <w:rsid w:val="00257234"/>
    <w:rsid w:val="0025781A"/>
    <w:rsid w:val="00257A0B"/>
    <w:rsid w:val="00257B03"/>
    <w:rsid w:val="00257C4B"/>
    <w:rsid w:val="00257D8F"/>
    <w:rsid w:val="002602BD"/>
    <w:rsid w:val="0026080E"/>
    <w:rsid w:val="00260887"/>
    <w:rsid w:val="00260BA1"/>
    <w:rsid w:val="00260C7E"/>
    <w:rsid w:val="00260DCE"/>
    <w:rsid w:val="00261661"/>
    <w:rsid w:val="00261B45"/>
    <w:rsid w:val="00261B7F"/>
    <w:rsid w:val="00261D61"/>
    <w:rsid w:val="002621D9"/>
    <w:rsid w:val="0026269A"/>
    <w:rsid w:val="00262756"/>
    <w:rsid w:val="0026289C"/>
    <w:rsid w:val="00262C12"/>
    <w:rsid w:val="002632BD"/>
    <w:rsid w:val="0026332B"/>
    <w:rsid w:val="002633CB"/>
    <w:rsid w:val="00263EF7"/>
    <w:rsid w:val="0026486C"/>
    <w:rsid w:val="00264A8B"/>
    <w:rsid w:val="00264B2C"/>
    <w:rsid w:val="002653D9"/>
    <w:rsid w:val="00265985"/>
    <w:rsid w:val="002663A9"/>
    <w:rsid w:val="00266A91"/>
    <w:rsid w:val="00267313"/>
    <w:rsid w:val="00267487"/>
    <w:rsid w:val="0026771D"/>
    <w:rsid w:val="00267725"/>
    <w:rsid w:val="0027003A"/>
    <w:rsid w:val="002705EA"/>
    <w:rsid w:val="00271649"/>
    <w:rsid w:val="0027192E"/>
    <w:rsid w:val="002724E3"/>
    <w:rsid w:val="002736A3"/>
    <w:rsid w:val="002741DA"/>
    <w:rsid w:val="00275E1B"/>
    <w:rsid w:val="00275E6F"/>
    <w:rsid w:val="00276376"/>
    <w:rsid w:val="0027692C"/>
    <w:rsid w:val="00276DCB"/>
    <w:rsid w:val="00277052"/>
    <w:rsid w:val="00277692"/>
    <w:rsid w:val="00277BA5"/>
    <w:rsid w:val="00277EAE"/>
    <w:rsid w:val="00280909"/>
    <w:rsid w:val="002813CD"/>
    <w:rsid w:val="002815B9"/>
    <w:rsid w:val="00282F5C"/>
    <w:rsid w:val="002830D0"/>
    <w:rsid w:val="00283EBC"/>
    <w:rsid w:val="00284200"/>
    <w:rsid w:val="0028459A"/>
    <w:rsid w:val="00284785"/>
    <w:rsid w:val="00284907"/>
    <w:rsid w:val="002849C4"/>
    <w:rsid w:val="00284B03"/>
    <w:rsid w:val="00285198"/>
    <w:rsid w:val="00285801"/>
    <w:rsid w:val="0028605C"/>
    <w:rsid w:val="00286166"/>
    <w:rsid w:val="00286227"/>
    <w:rsid w:val="00286290"/>
    <w:rsid w:val="002867ED"/>
    <w:rsid w:val="0028683B"/>
    <w:rsid w:val="00286EAB"/>
    <w:rsid w:val="00286EDE"/>
    <w:rsid w:val="0028709A"/>
    <w:rsid w:val="00287198"/>
    <w:rsid w:val="002875F1"/>
    <w:rsid w:val="0029035B"/>
    <w:rsid w:val="00290959"/>
    <w:rsid w:val="00290CCE"/>
    <w:rsid w:val="00292024"/>
    <w:rsid w:val="0029263B"/>
    <w:rsid w:val="00292F24"/>
    <w:rsid w:val="00293584"/>
    <w:rsid w:val="00293BF3"/>
    <w:rsid w:val="00293C90"/>
    <w:rsid w:val="00293CA9"/>
    <w:rsid w:val="002940E5"/>
    <w:rsid w:val="0029414D"/>
    <w:rsid w:val="002948AB"/>
    <w:rsid w:val="00294A0D"/>
    <w:rsid w:val="00294AA4"/>
    <w:rsid w:val="00295CED"/>
    <w:rsid w:val="00296543"/>
    <w:rsid w:val="002A0135"/>
    <w:rsid w:val="002A05C1"/>
    <w:rsid w:val="002A12DE"/>
    <w:rsid w:val="002A1402"/>
    <w:rsid w:val="002A2261"/>
    <w:rsid w:val="002A2530"/>
    <w:rsid w:val="002A2D99"/>
    <w:rsid w:val="002A2DBD"/>
    <w:rsid w:val="002A3848"/>
    <w:rsid w:val="002A3870"/>
    <w:rsid w:val="002A3E3E"/>
    <w:rsid w:val="002A4990"/>
    <w:rsid w:val="002A4BA5"/>
    <w:rsid w:val="002A5212"/>
    <w:rsid w:val="002A6952"/>
    <w:rsid w:val="002A7147"/>
    <w:rsid w:val="002A74E5"/>
    <w:rsid w:val="002A7E0F"/>
    <w:rsid w:val="002B0D8D"/>
    <w:rsid w:val="002B10BE"/>
    <w:rsid w:val="002B14FF"/>
    <w:rsid w:val="002B1701"/>
    <w:rsid w:val="002B196D"/>
    <w:rsid w:val="002B1F05"/>
    <w:rsid w:val="002B2319"/>
    <w:rsid w:val="002B2906"/>
    <w:rsid w:val="002B3006"/>
    <w:rsid w:val="002B3251"/>
    <w:rsid w:val="002B3448"/>
    <w:rsid w:val="002B3510"/>
    <w:rsid w:val="002B359B"/>
    <w:rsid w:val="002B36C9"/>
    <w:rsid w:val="002B3A81"/>
    <w:rsid w:val="002B3D68"/>
    <w:rsid w:val="002B3FEC"/>
    <w:rsid w:val="002B43B0"/>
    <w:rsid w:val="002B445F"/>
    <w:rsid w:val="002B4AC6"/>
    <w:rsid w:val="002B55A7"/>
    <w:rsid w:val="002B55EE"/>
    <w:rsid w:val="002B56A6"/>
    <w:rsid w:val="002B6B08"/>
    <w:rsid w:val="002B6BA1"/>
    <w:rsid w:val="002B6D3E"/>
    <w:rsid w:val="002B6D76"/>
    <w:rsid w:val="002B7D7A"/>
    <w:rsid w:val="002B7EDE"/>
    <w:rsid w:val="002C0366"/>
    <w:rsid w:val="002C0DF6"/>
    <w:rsid w:val="002C110D"/>
    <w:rsid w:val="002C17F5"/>
    <w:rsid w:val="002C2371"/>
    <w:rsid w:val="002C2867"/>
    <w:rsid w:val="002C2F8D"/>
    <w:rsid w:val="002C3B25"/>
    <w:rsid w:val="002C44D8"/>
    <w:rsid w:val="002C5772"/>
    <w:rsid w:val="002C5C5A"/>
    <w:rsid w:val="002C5E0A"/>
    <w:rsid w:val="002C6948"/>
    <w:rsid w:val="002C6B2B"/>
    <w:rsid w:val="002C6F90"/>
    <w:rsid w:val="002C7F9F"/>
    <w:rsid w:val="002C7FDF"/>
    <w:rsid w:val="002D0788"/>
    <w:rsid w:val="002D091B"/>
    <w:rsid w:val="002D10B4"/>
    <w:rsid w:val="002D1363"/>
    <w:rsid w:val="002D13B6"/>
    <w:rsid w:val="002D1545"/>
    <w:rsid w:val="002D1AC3"/>
    <w:rsid w:val="002D1E48"/>
    <w:rsid w:val="002D21D2"/>
    <w:rsid w:val="002D3A26"/>
    <w:rsid w:val="002D41FB"/>
    <w:rsid w:val="002D42A3"/>
    <w:rsid w:val="002D4510"/>
    <w:rsid w:val="002D4997"/>
    <w:rsid w:val="002D5088"/>
    <w:rsid w:val="002D577B"/>
    <w:rsid w:val="002D6505"/>
    <w:rsid w:val="002D686B"/>
    <w:rsid w:val="002D6CB9"/>
    <w:rsid w:val="002D6E15"/>
    <w:rsid w:val="002D71A2"/>
    <w:rsid w:val="002D79A2"/>
    <w:rsid w:val="002E03BF"/>
    <w:rsid w:val="002E05C3"/>
    <w:rsid w:val="002E0AC6"/>
    <w:rsid w:val="002E0BB1"/>
    <w:rsid w:val="002E0F08"/>
    <w:rsid w:val="002E0FD3"/>
    <w:rsid w:val="002E1D12"/>
    <w:rsid w:val="002E1D5B"/>
    <w:rsid w:val="002E2394"/>
    <w:rsid w:val="002E272C"/>
    <w:rsid w:val="002E2883"/>
    <w:rsid w:val="002E2DCB"/>
    <w:rsid w:val="002E2F27"/>
    <w:rsid w:val="002E2F73"/>
    <w:rsid w:val="002E3024"/>
    <w:rsid w:val="002E3662"/>
    <w:rsid w:val="002E3B2F"/>
    <w:rsid w:val="002E4366"/>
    <w:rsid w:val="002E476D"/>
    <w:rsid w:val="002E515E"/>
    <w:rsid w:val="002E5238"/>
    <w:rsid w:val="002E59C3"/>
    <w:rsid w:val="002E6141"/>
    <w:rsid w:val="002E668A"/>
    <w:rsid w:val="002E67BE"/>
    <w:rsid w:val="002E6A19"/>
    <w:rsid w:val="002E6ABA"/>
    <w:rsid w:val="002E6BB1"/>
    <w:rsid w:val="002E77BF"/>
    <w:rsid w:val="002E7A5B"/>
    <w:rsid w:val="002E7AFC"/>
    <w:rsid w:val="002F0ED7"/>
    <w:rsid w:val="002F1066"/>
    <w:rsid w:val="002F22D0"/>
    <w:rsid w:val="002F23DB"/>
    <w:rsid w:val="002F246E"/>
    <w:rsid w:val="002F26F8"/>
    <w:rsid w:val="002F3114"/>
    <w:rsid w:val="002F3839"/>
    <w:rsid w:val="002F3B1B"/>
    <w:rsid w:val="002F3C4A"/>
    <w:rsid w:val="002F45CA"/>
    <w:rsid w:val="002F4B84"/>
    <w:rsid w:val="002F6409"/>
    <w:rsid w:val="002F78FA"/>
    <w:rsid w:val="002F7E73"/>
    <w:rsid w:val="003006DB"/>
    <w:rsid w:val="0030074F"/>
    <w:rsid w:val="0030109D"/>
    <w:rsid w:val="00301534"/>
    <w:rsid w:val="003017E3"/>
    <w:rsid w:val="00301DA3"/>
    <w:rsid w:val="00301ED1"/>
    <w:rsid w:val="00302944"/>
    <w:rsid w:val="00302C34"/>
    <w:rsid w:val="00303241"/>
    <w:rsid w:val="003038EC"/>
    <w:rsid w:val="00303DFC"/>
    <w:rsid w:val="0030412B"/>
    <w:rsid w:val="00304406"/>
    <w:rsid w:val="00304DF9"/>
    <w:rsid w:val="0030510B"/>
    <w:rsid w:val="0030590F"/>
    <w:rsid w:val="00305C0D"/>
    <w:rsid w:val="00306442"/>
    <w:rsid w:val="003069A0"/>
    <w:rsid w:val="00306B56"/>
    <w:rsid w:val="00306C0C"/>
    <w:rsid w:val="00306C0F"/>
    <w:rsid w:val="00307ADC"/>
    <w:rsid w:val="00307BEF"/>
    <w:rsid w:val="00310CC1"/>
    <w:rsid w:val="00311047"/>
    <w:rsid w:val="00311472"/>
    <w:rsid w:val="003114CB"/>
    <w:rsid w:val="00311834"/>
    <w:rsid w:val="0031192C"/>
    <w:rsid w:val="00312312"/>
    <w:rsid w:val="003123DF"/>
    <w:rsid w:val="003125D0"/>
    <w:rsid w:val="00312AAF"/>
    <w:rsid w:val="003138CF"/>
    <w:rsid w:val="00313B7B"/>
    <w:rsid w:val="00313EEC"/>
    <w:rsid w:val="0031424C"/>
    <w:rsid w:val="00314346"/>
    <w:rsid w:val="003149E6"/>
    <w:rsid w:val="00314C93"/>
    <w:rsid w:val="00314E1D"/>
    <w:rsid w:val="00315214"/>
    <w:rsid w:val="00315403"/>
    <w:rsid w:val="00315ABD"/>
    <w:rsid w:val="00315D9C"/>
    <w:rsid w:val="00316102"/>
    <w:rsid w:val="00316CE7"/>
    <w:rsid w:val="00316FB2"/>
    <w:rsid w:val="0031739B"/>
    <w:rsid w:val="00317593"/>
    <w:rsid w:val="003179E7"/>
    <w:rsid w:val="00317A2E"/>
    <w:rsid w:val="003200B0"/>
    <w:rsid w:val="0032012D"/>
    <w:rsid w:val="00320175"/>
    <w:rsid w:val="003201AB"/>
    <w:rsid w:val="00320B52"/>
    <w:rsid w:val="00320DE2"/>
    <w:rsid w:val="00321A21"/>
    <w:rsid w:val="00321C75"/>
    <w:rsid w:val="0032215F"/>
    <w:rsid w:val="00322994"/>
    <w:rsid w:val="003236CD"/>
    <w:rsid w:val="00323C72"/>
    <w:rsid w:val="00323D95"/>
    <w:rsid w:val="003245A2"/>
    <w:rsid w:val="00324F0A"/>
    <w:rsid w:val="003255C0"/>
    <w:rsid w:val="00325E65"/>
    <w:rsid w:val="00325FAE"/>
    <w:rsid w:val="003263D7"/>
    <w:rsid w:val="00326BE4"/>
    <w:rsid w:val="00326E2E"/>
    <w:rsid w:val="003271F4"/>
    <w:rsid w:val="00327C4F"/>
    <w:rsid w:val="00327E08"/>
    <w:rsid w:val="00327FED"/>
    <w:rsid w:val="00330BB3"/>
    <w:rsid w:val="00330F42"/>
    <w:rsid w:val="003312B3"/>
    <w:rsid w:val="00331377"/>
    <w:rsid w:val="003313BB"/>
    <w:rsid w:val="003317F7"/>
    <w:rsid w:val="00331B76"/>
    <w:rsid w:val="00331DE9"/>
    <w:rsid w:val="00331E5A"/>
    <w:rsid w:val="00332211"/>
    <w:rsid w:val="0033268B"/>
    <w:rsid w:val="00332CE9"/>
    <w:rsid w:val="0033407F"/>
    <w:rsid w:val="00335153"/>
    <w:rsid w:val="003352F4"/>
    <w:rsid w:val="00335419"/>
    <w:rsid w:val="0033588F"/>
    <w:rsid w:val="00335DA6"/>
    <w:rsid w:val="00335F20"/>
    <w:rsid w:val="003367DF"/>
    <w:rsid w:val="00336847"/>
    <w:rsid w:val="003376AA"/>
    <w:rsid w:val="003377B7"/>
    <w:rsid w:val="00337EF9"/>
    <w:rsid w:val="00337F6E"/>
    <w:rsid w:val="003402D1"/>
    <w:rsid w:val="00340748"/>
    <w:rsid w:val="0034096E"/>
    <w:rsid w:val="00340B25"/>
    <w:rsid w:val="00341D34"/>
    <w:rsid w:val="00341DD1"/>
    <w:rsid w:val="00341FF0"/>
    <w:rsid w:val="00342572"/>
    <w:rsid w:val="00342ED4"/>
    <w:rsid w:val="00342EF7"/>
    <w:rsid w:val="003431C2"/>
    <w:rsid w:val="00343414"/>
    <w:rsid w:val="00343905"/>
    <w:rsid w:val="00344620"/>
    <w:rsid w:val="003446B8"/>
    <w:rsid w:val="00344B47"/>
    <w:rsid w:val="00345ABC"/>
    <w:rsid w:val="00345B46"/>
    <w:rsid w:val="00346578"/>
    <w:rsid w:val="00346728"/>
    <w:rsid w:val="0034697D"/>
    <w:rsid w:val="0034703D"/>
    <w:rsid w:val="00347040"/>
    <w:rsid w:val="0034740A"/>
    <w:rsid w:val="00347CAF"/>
    <w:rsid w:val="0035066A"/>
    <w:rsid w:val="00350834"/>
    <w:rsid w:val="003508CA"/>
    <w:rsid w:val="00351349"/>
    <w:rsid w:val="00351DAE"/>
    <w:rsid w:val="00352100"/>
    <w:rsid w:val="0035215B"/>
    <w:rsid w:val="00352BFE"/>
    <w:rsid w:val="003533DE"/>
    <w:rsid w:val="00353FBE"/>
    <w:rsid w:val="003552A3"/>
    <w:rsid w:val="00355488"/>
    <w:rsid w:val="0035571E"/>
    <w:rsid w:val="0035579E"/>
    <w:rsid w:val="00355A90"/>
    <w:rsid w:val="003568FD"/>
    <w:rsid w:val="00356CB2"/>
    <w:rsid w:val="0035788F"/>
    <w:rsid w:val="003603B5"/>
    <w:rsid w:val="00360AF9"/>
    <w:rsid w:val="003619EC"/>
    <w:rsid w:val="00361A12"/>
    <w:rsid w:val="00361B45"/>
    <w:rsid w:val="00361E8E"/>
    <w:rsid w:val="00362A9C"/>
    <w:rsid w:val="00362D2A"/>
    <w:rsid w:val="003630DE"/>
    <w:rsid w:val="00363D53"/>
    <w:rsid w:val="00364196"/>
    <w:rsid w:val="00364392"/>
    <w:rsid w:val="0036463B"/>
    <w:rsid w:val="003647FE"/>
    <w:rsid w:val="00364AEA"/>
    <w:rsid w:val="00364CD3"/>
    <w:rsid w:val="00364F5D"/>
    <w:rsid w:val="0036508D"/>
    <w:rsid w:val="00366EEE"/>
    <w:rsid w:val="00367345"/>
    <w:rsid w:val="00367A56"/>
    <w:rsid w:val="003706A8"/>
    <w:rsid w:val="00371B5A"/>
    <w:rsid w:val="00371C01"/>
    <w:rsid w:val="00371FE2"/>
    <w:rsid w:val="00372106"/>
    <w:rsid w:val="0037225C"/>
    <w:rsid w:val="00372F24"/>
    <w:rsid w:val="00372F6C"/>
    <w:rsid w:val="003730B0"/>
    <w:rsid w:val="00373B85"/>
    <w:rsid w:val="00373D1B"/>
    <w:rsid w:val="00373EFF"/>
    <w:rsid w:val="00374506"/>
    <w:rsid w:val="0037455A"/>
    <w:rsid w:val="003745BD"/>
    <w:rsid w:val="00374635"/>
    <w:rsid w:val="00374F8A"/>
    <w:rsid w:val="0037501A"/>
    <w:rsid w:val="00375197"/>
    <w:rsid w:val="00375287"/>
    <w:rsid w:val="00375342"/>
    <w:rsid w:val="00375628"/>
    <w:rsid w:val="00375EA4"/>
    <w:rsid w:val="00376B05"/>
    <w:rsid w:val="00376B14"/>
    <w:rsid w:val="00377659"/>
    <w:rsid w:val="003776DD"/>
    <w:rsid w:val="003777B4"/>
    <w:rsid w:val="0038021B"/>
    <w:rsid w:val="00380242"/>
    <w:rsid w:val="003811CD"/>
    <w:rsid w:val="0038153D"/>
    <w:rsid w:val="003815FA"/>
    <w:rsid w:val="00381DD1"/>
    <w:rsid w:val="00383715"/>
    <w:rsid w:val="00383C57"/>
    <w:rsid w:val="00384225"/>
    <w:rsid w:val="0038433E"/>
    <w:rsid w:val="0038465C"/>
    <w:rsid w:val="003849A5"/>
    <w:rsid w:val="00384D21"/>
    <w:rsid w:val="00384F00"/>
    <w:rsid w:val="00385094"/>
    <w:rsid w:val="003852A5"/>
    <w:rsid w:val="0038595F"/>
    <w:rsid w:val="0038636C"/>
    <w:rsid w:val="00386D0B"/>
    <w:rsid w:val="0038737C"/>
    <w:rsid w:val="0038770D"/>
    <w:rsid w:val="0038783B"/>
    <w:rsid w:val="003878A8"/>
    <w:rsid w:val="00387C11"/>
    <w:rsid w:val="003903A8"/>
    <w:rsid w:val="00390538"/>
    <w:rsid w:val="00390A19"/>
    <w:rsid w:val="003918A4"/>
    <w:rsid w:val="00391B0E"/>
    <w:rsid w:val="00391B1F"/>
    <w:rsid w:val="00391B73"/>
    <w:rsid w:val="00391DB5"/>
    <w:rsid w:val="00392643"/>
    <w:rsid w:val="00394212"/>
    <w:rsid w:val="0039441E"/>
    <w:rsid w:val="003957B8"/>
    <w:rsid w:val="00395CD7"/>
    <w:rsid w:val="00395F62"/>
    <w:rsid w:val="003963AD"/>
    <w:rsid w:val="00397151"/>
    <w:rsid w:val="00397218"/>
    <w:rsid w:val="0039749F"/>
    <w:rsid w:val="00397690"/>
    <w:rsid w:val="00397D60"/>
    <w:rsid w:val="00397EE7"/>
    <w:rsid w:val="003A0038"/>
    <w:rsid w:val="003A04A8"/>
    <w:rsid w:val="003A060A"/>
    <w:rsid w:val="003A07EE"/>
    <w:rsid w:val="003A0BD1"/>
    <w:rsid w:val="003A11EF"/>
    <w:rsid w:val="003A2890"/>
    <w:rsid w:val="003A4009"/>
    <w:rsid w:val="003A418C"/>
    <w:rsid w:val="003A4983"/>
    <w:rsid w:val="003A4E83"/>
    <w:rsid w:val="003A54B0"/>
    <w:rsid w:val="003A5A2C"/>
    <w:rsid w:val="003A5F90"/>
    <w:rsid w:val="003A6166"/>
    <w:rsid w:val="003A616D"/>
    <w:rsid w:val="003A6629"/>
    <w:rsid w:val="003A7576"/>
    <w:rsid w:val="003A7C06"/>
    <w:rsid w:val="003A7E77"/>
    <w:rsid w:val="003B0172"/>
    <w:rsid w:val="003B02F6"/>
    <w:rsid w:val="003B0F4E"/>
    <w:rsid w:val="003B10E8"/>
    <w:rsid w:val="003B1442"/>
    <w:rsid w:val="003B1A51"/>
    <w:rsid w:val="003B1BEF"/>
    <w:rsid w:val="003B22F9"/>
    <w:rsid w:val="003B25B4"/>
    <w:rsid w:val="003B375F"/>
    <w:rsid w:val="003B3DBB"/>
    <w:rsid w:val="003B4738"/>
    <w:rsid w:val="003B4D00"/>
    <w:rsid w:val="003B5362"/>
    <w:rsid w:val="003B558A"/>
    <w:rsid w:val="003B57B2"/>
    <w:rsid w:val="003B593C"/>
    <w:rsid w:val="003B5A03"/>
    <w:rsid w:val="003B60C3"/>
    <w:rsid w:val="003B6477"/>
    <w:rsid w:val="003B66BE"/>
    <w:rsid w:val="003B6CFD"/>
    <w:rsid w:val="003B7A8B"/>
    <w:rsid w:val="003C0C74"/>
    <w:rsid w:val="003C108F"/>
    <w:rsid w:val="003C23EB"/>
    <w:rsid w:val="003C2E2E"/>
    <w:rsid w:val="003C36A5"/>
    <w:rsid w:val="003C3770"/>
    <w:rsid w:val="003C3CAE"/>
    <w:rsid w:val="003C414B"/>
    <w:rsid w:val="003C4205"/>
    <w:rsid w:val="003C4B00"/>
    <w:rsid w:val="003C4BB0"/>
    <w:rsid w:val="003C4EB7"/>
    <w:rsid w:val="003C5320"/>
    <w:rsid w:val="003C57EC"/>
    <w:rsid w:val="003C5CFF"/>
    <w:rsid w:val="003C60C8"/>
    <w:rsid w:val="003C635C"/>
    <w:rsid w:val="003C6E17"/>
    <w:rsid w:val="003C6FFA"/>
    <w:rsid w:val="003C78D6"/>
    <w:rsid w:val="003C7C1C"/>
    <w:rsid w:val="003D0279"/>
    <w:rsid w:val="003D12B9"/>
    <w:rsid w:val="003D1321"/>
    <w:rsid w:val="003D2264"/>
    <w:rsid w:val="003D22A4"/>
    <w:rsid w:val="003D25FA"/>
    <w:rsid w:val="003D27BC"/>
    <w:rsid w:val="003D2FA7"/>
    <w:rsid w:val="003D3B18"/>
    <w:rsid w:val="003D45B8"/>
    <w:rsid w:val="003D5405"/>
    <w:rsid w:val="003D55CF"/>
    <w:rsid w:val="003D56DB"/>
    <w:rsid w:val="003D5B97"/>
    <w:rsid w:val="003D5EE8"/>
    <w:rsid w:val="003D6113"/>
    <w:rsid w:val="003D6339"/>
    <w:rsid w:val="003D63A7"/>
    <w:rsid w:val="003D640E"/>
    <w:rsid w:val="003D6458"/>
    <w:rsid w:val="003D70CF"/>
    <w:rsid w:val="003D70DA"/>
    <w:rsid w:val="003D7653"/>
    <w:rsid w:val="003D7758"/>
    <w:rsid w:val="003D79AD"/>
    <w:rsid w:val="003D7EA7"/>
    <w:rsid w:val="003D7F5D"/>
    <w:rsid w:val="003E009A"/>
    <w:rsid w:val="003E0A0A"/>
    <w:rsid w:val="003E126F"/>
    <w:rsid w:val="003E1296"/>
    <w:rsid w:val="003E1571"/>
    <w:rsid w:val="003E297C"/>
    <w:rsid w:val="003E2EC7"/>
    <w:rsid w:val="003E313C"/>
    <w:rsid w:val="003E31BB"/>
    <w:rsid w:val="003E3260"/>
    <w:rsid w:val="003E32AB"/>
    <w:rsid w:val="003E3605"/>
    <w:rsid w:val="003E36F9"/>
    <w:rsid w:val="003E3A2A"/>
    <w:rsid w:val="003E4A27"/>
    <w:rsid w:val="003E4BEB"/>
    <w:rsid w:val="003E5674"/>
    <w:rsid w:val="003E5E42"/>
    <w:rsid w:val="003E6F0D"/>
    <w:rsid w:val="003E7099"/>
    <w:rsid w:val="003E76E3"/>
    <w:rsid w:val="003E7F36"/>
    <w:rsid w:val="003E7F3A"/>
    <w:rsid w:val="003F03CA"/>
    <w:rsid w:val="003F0550"/>
    <w:rsid w:val="003F0974"/>
    <w:rsid w:val="003F141D"/>
    <w:rsid w:val="003F14C0"/>
    <w:rsid w:val="003F1571"/>
    <w:rsid w:val="003F1A28"/>
    <w:rsid w:val="003F1F2C"/>
    <w:rsid w:val="003F2793"/>
    <w:rsid w:val="003F28EF"/>
    <w:rsid w:val="003F29EF"/>
    <w:rsid w:val="003F30D8"/>
    <w:rsid w:val="003F4550"/>
    <w:rsid w:val="003F46F2"/>
    <w:rsid w:val="003F4BD3"/>
    <w:rsid w:val="003F5268"/>
    <w:rsid w:val="003F56F9"/>
    <w:rsid w:val="003F57DA"/>
    <w:rsid w:val="003F6259"/>
    <w:rsid w:val="003F6925"/>
    <w:rsid w:val="003F6B14"/>
    <w:rsid w:val="003F6D8A"/>
    <w:rsid w:val="003F71AB"/>
    <w:rsid w:val="003F72AF"/>
    <w:rsid w:val="003F792A"/>
    <w:rsid w:val="003F7B11"/>
    <w:rsid w:val="004005C4"/>
    <w:rsid w:val="00400653"/>
    <w:rsid w:val="00400E7D"/>
    <w:rsid w:val="00402326"/>
    <w:rsid w:val="00402BA0"/>
    <w:rsid w:val="00402BBA"/>
    <w:rsid w:val="00403058"/>
    <w:rsid w:val="00403068"/>
    <w:rsid w:val="0040356F"/>
    <w:rsid w:val="00403A6F"/>
    <w:rsid w:val="00403EF3"/>
    <w:rsid w:val="00403EFB"/>
    <w:rsid w:val="00404571"/>
    <w:rsid w:val="00404EA5"/>
    <w:rsid w:val="00406179"/>
    <w:rsid w:val="00406769"/>
    <w:rsid w:val="00406B4A"/>
    <w:rsid w:val="00406EE5"/>
    <w:rsid w:val="00407724"/>
    <w:rsid w:val="004079FA"/>
    <w:rsid w:val="00407DF0"/>
    <w:rsid w:val="00407E56"/>
    <w:rsid w:val="00407FBE"/>
    <w:rsid w:val="00410315"/>
    <w:rsid w:val="0041091B"/>
    <w:rsid w:val="00410B6F"/>
    <w:rsid w:val="00410E51"/>
    <w:rsid w:val="004110CA"/>
    <w:rsid w:val="00411AEB"/>
    <w:rsid w:val="00411E8B"/>
    <w:rsid w:val="00412A7F"/>
    <w:rsid w:val="00412C72"/>
    <w:rsid w:val="0041344E"/>
    <w:rsid w:val="004137B7"/>
    <w:rsid w:val="00413B36"/>
    <w:rsid w:val="00414171"/>
    <w:rsid w:val="004143F6"/>
    <w:rsid w:val="004144D9"/>
    <w:rsid w:val="00414720"/>
    <w:rsid w:val="00414B51"/>
    <w:rsid w:val="00414E21"/>
    <w:rsid w:val="00415213"/>
    <w:rsid w:val="004152C2"/>
    <w:rsid w:val="0041597B"/>
    <w:rsid w:val="0041628A"/>
    <w:rsid w:val="00416CC8"/>
    <w:rsid w:val="00416CE7"/>
    <w:rsid w:val="00417000"/>
    <w:rsid w:val="004178B7"/>
    <w:rsid w:val="00417991"/>
    <w:rsid w:val="004202FF"/>
    <w:rsid w:val="0042038C"/>
    <w:rsid w:val="004205EA"/>
    <w:rsid w:val="00420FCB"/>
    <w:rsid w:val="00421692"/>
    <w:rsid w:val="0042178F"/>
    <w:rsid w:val="00421A86"/>
    <w:rsid w:val="004221A6"/>
    <w:rsid w:val="00422BB8"/>
    <w:rsid w:val="004234DC"/>
    <w:rsid w:val="00425101"/>
    <w:rsid w:val="004251DF"/>
    <w:rsid w:val="0042526A"/>
    <w:rsid w:val="0042554E"/>
    <w:rsid w:val="00425DEA"/>
    <w:rsid w:val="0042661D"/>
    <w:rsid w:val="0042682F"/>
    <w:rsid w:val="004268FF"/>
    <w:rsid w:val="00427E2D"/>
    <w:rsid w:val="004307F6"/>
    <w:rsid w:val="0043094B"/>
    <w:rsid w:val="0043098F"/>
    <w:rsid w:val="00430AFB"/>
    <w:rsid w:val="00431095"/>
    <w:rsid w:val="00431728"/>
    <w:rsid w:val="0043185D"/>
    <w:rsid w:val="00431E73"/>
    <w:rsid w:val="00431E79"/>
    <w:rsid w:val="00431F4B"/>
    <w:rsid w:val="004321BF"/>
    <w:rsid w:val="00432E2A"/>
    <w:rsid w:val="004348CA"/>
    <w:rsid w:val="004374E8"/>
    <w:rsid w:val="004375E5"/>
    <w:rsid w:val="004377EE"/>
    <w:rsid w:val="00440002"/>
    <w:rsid w:val="00440304"/>
    <w:rsid w:val="004408EF"/>
    <w:rsid w:val="00440B57"/>
    <w:rsid w:val="00441599"/>
    <w:rsid w:val="00441BC2"/>
    <w:rsid w:val="004426BD"/>
    <w:rsid w:val="00442CA0"/>
    <w:rsid w:val="00442CBB"/>
    <w:rsid w:val="00443B16"/>
    <w:rsid w:val="00444181"/>
    <w:rsid w:val="00444A3C"/>
    <w:rsid w:val="00444B91"/>
    <w:rsid w:val="00444D0B"/>
    <w:rsid w:val="00444E74"/>
    <w:rsid w:val="004450C6"/>
    <w:rsid w:val="00445637"/>
    <w:rsid w:val="00445B79"/>
    <w:rsid w:val="004465A0"/>
    <w:rsid w:val="004469EE"/>
    <w:rsid w:val="00446E8A"/>
    <w:rsid w:val="004472AF"/>
    <w:rsid w:val="00447331"/>
    <w:rsid w:val="00447472"/>
    <w:rsid w:val="004476B2"/>
    <w:rsid w:val="00450897"/>
    <w:rsid w:val="00451573"/>
    <w:rsid w:val="0045169E"/>
    <w:rsid w:val="00451A79"/>
    <w:rsid w:val="004520FA"/>
    <w:rsid w:val="00452A79"/>
    <w:rsid w:val="00452C7E"/>
    <w:rsid w:val="00452F35"/>
    <w:rsid w:val="00453797"/>
    <w:rsid w:val="004538CD"/>
    <w:rsid w:val="00453EFB"/>
    <w:rsid w:val="004544DB"/>
    <w:rsid w:val="004548A4"/>
    <w:rsid w:val="00455093"/>
    <w:rsid w:val="00455776"/>
    <w:rsid w:val="00455898"/>
    <w:rsid w:val="0045618A"/>
    <w:rsid w:val="0045635F"/>
    <w:rsid w:val="00456580"/>
    <w:rsid w:val="00456C86"/>
    <w:rsid w:val="0045702B"/>
    <w:rsid w:val="004570B2"/>
    <w:rsid w:val="004577EB"/>
    <w:rsid w:val="004579B2"/>
    <w:rsid w:val="00457A78"/>
    <w:rsid w:val="004607B5"/>
    <w:rsid w:val="004607BF"/>
    <w:rsid w:val="0046090A"/>
    <w:rsid w:val="00460CC1"/>
    <w:rsid w:val="004617B9"/>
    <w:rsid w:val="00461B99"/>
    <w:rsid w:val="00461FDC"/>
    <w:rsid w:val="0046218E"/>
    <w:rsid w:val="004626D9"/>
    <w:rsid w:val="00463668"/>
    <w:rsid w:val="00463E14"/>
    <w:rsid w:val="00463EE2"/>
    <w:rsid w:val="004641E2"/>
    <w:rsid w:val="004647AC"/>
    <w:rsid w:val="00465DC9"/>
    <w:rsid w:val="004664B5"/>
    <w:rsid w:val="00470102"/>
    <w:rsid w:val="00470719"/>
    <w:rsid w:val="004709C5"/>
    <w:rsid w:val="00470F88"/>
    <w:rsid w:val="004717F0"/>
    <w:rsid w:val="00471BDD"/>
    <w:rsid w:val="00471F91"/>
    <w:rsid w:val="004722B7"/>
    <w:rsid w:val="004729E6"/>
    <w:rsid w:val="00472A98"/>
    <w:rsid w:val="004731B6"/>
    <w:rsid w:val="0047328E"/>
    <w:rsid w:val="00473942"/>
    <w:rsid w:val="004740C3"/>
    <w:rsid w:val="00474974"/>
    <w:rsid w:val="00474AC7"/>
    <w:rsid w:val="00474C93"/>
    <w:rsid w:val="00474E74"/>
    <w:rsid w:val="004752F8"/>
    <w:rsid w:val="004755CA"/>
    <w:rsid w:val="00475671"/>
    <w:rsid w:val="0047609E"/>
    <w:rsid w:val="00476361"/>
    <w:rsid w:val="004767BB"/>
    <w:rsid w:val="0047686F"/>
    <w:rsid w:val="004769C8"/>
    <w:rsid w:val="0047702F"/>
    <w:rsid w:val="004774F8"/>
    <w:rsid w:val="004778D8"/>
    <w:rsid w:val="00477BB0"/>
    <w:rsid w:val="00477FCF"/>
    <w:rsid w:val="004800A4"/>
    <w:rsid w:val="00480337"/>
    <w:rsid w:val="00480646"/>
    <w:rsid w:val="00480B52"/>
    <w:rsid w:val="00481507"/>
    <w:rsid w:val="0048198E"/>
    <w:rsid w:val="00481B65"/>
    <w:rsid w:val="00481D3C"/>
    <w:rsid w:val="0048206E"/>
    <w:rsid w:val="004823BB"/>
    <w:rsid w:val="0048248C"/>
    <w:rsid w:val="00482ECE"/>
    <w:rsid w:val="00482FCD"/>
    <w:rsid w:val="00483081"/>
    <w:rsid w:val="00483DB1"/>
    <w:rsid w:val="00484430"/>
    <w:rsid w:val="0048453C"/>
    <w:rsid w:val="00484943"/>
    <w:rsid w:val="00484EA6"/>
    <w:rsid w:val="004852ED"/>
    <w:rsid w:val="0048536C"/>
    <w:rsid w:val="004857D6"/>
    <w:rsid w:val="00485A3C"/>
    <w:rsid w:val="00485F38"/>
    <w:rsid w:val="00486219"/>
    <w:rsid w:val="00486576"/>
    <w:rsid w:val="00486961"/>
    <w:rsid w:val="00486A13"/>
    <w:rsid w:val="00486E24"/>
    <w:rsid w:val="004903BF"/>
    <w:rsid w:val="00490874"/>
    <w:rsid w:val="00490FD0"/>
    <w:rsid w:val="004914A7"/>
    <w:rsid w:val="00491E71"/>
    <w:rsid w:val="00491F38"/>
    <w:rsid w:val="004920FC"/>
    <w:rsid w:val="0049262D"/>
    <w:rsid w:val="004926CD"/>
    <w:rsid w:val="00492A4A"/>
    <w:rsid w:val="00493367"/>
    <w:rsid w:val="00493EED"/>
    <w:rsid w:val="0049422C"/>
    <w:rsid w:val="00494430"/>
    <w:rsid w:val="00494C52"/>
    <w:rsid w:val="00495805"/>
    <w:rsid w:val="00495F00"/>
    <w:rsid w:val="00495FF8"/>
    <w:rsid w:val="0049684F"/>
    <w:rsid w:val="0049695F"/>
    <w:rsid w:val="00496F49"/>
    <w:rsid w:val="00497BA2"/>
    <w:rsid w:val="00497E12"/>
    <w:rsid w:val="004A0457"/>
    <w:rsid w:val="004A071D"/>
    <w:rsid w:val="004A0961"/>
    <w:rsid w:val="004A0BCF"/>
    <w:rsid w:val="004A1328"/>
    <w:rsid w:val="004A17CB"/>
    <w:rsid w:val="004A2130"/>
    <w:rsid w:val="004A235E"/>
    <w:rsid w:val="004A236B"/>
    <w:rsid w:val="004A29A1"/>
    <w:rsid w:val="004A2BC3"/>
    <w:rsid w:val="004A3550"/>
    <w:rsid w:val="004A3B44"/>
    <w:rsid w:val="004A3FC6"/>
    <w:rsid w:val="004A48D8"/>
    <w:rsid w:val="004A52BD"/>
    <w:rsid w:val="004A5319"/>
    <w:rsid w:val="004A53EB"/>
    <w:rsid w:val="004A57DA"/>
    <w:rsid w:val="004A5D99"/>
    <w:rsid w:val="004A6081"/>
    <w:rsid w:val="004A6249"/>
    <w:rsid w:val="004A6426"/>
    <w:rsid w:val="004A717A"/>
    <w:rsid w:val="004B160C"/>
    <w:rsid w:val="004B263B"/>
    <w:rsid w:val="004B30A6"/>
    <w:rsid w:val="004B30D0"/>
    <w:rsid w:val="004B31B6"/>
    <w:rsid w:val="004B3B15"/>
    <w:rsid w:val="004B4029"/>
    <w:rsid w:val="004B491B"/>
    <w:rsid w:val="004B4BBF"/>
    <w:rsid w:val="004B58F9"/>
    <w:rsid w:val="004B5BB0"/>
    <w:rsid w:val="004B5C96"/>
    <w:rsid w:val="004B6C86"/>
    <w:rsid w:val="004B7901"/>
    <w:rsid w:val="004B7E00"/>
    <w:rsid w:val="004C0457"/>
    <w:rsid w:val="004C08CB"/>
    <w:rsid w:val="004C0994"/>
    <w:rsid w:val="004C09FB"/>
    <w:rsid w:val="004C1231"/>
    <w:rsid w:val="004C1671"/>
    <w:rsid w:val="004C19BE"/>
    <w:rsid w:val="004C19C8"/>
    <w:rsid w:val="004C1A1C"/>
    <w:rsid w:val="004C1A60"/>
    <w:rsid w:val="004C1EE0"/>
    <w:rsid w:val="004C29AE"/>
    <w:rsid w:val="004C2DC9"/>
    <w:rsid w:val="004C2E9E"/>
    <w:rsid w:val="004C2F66"/>
    <w:rsid w:val="004C32AA"/>
    <w:rsid w:val="004C392D"/>
    <w:rsid w:val="004C3E3D"/>
    <w:rsid w:val="004C48FE"/>
    <w:rsid w:val="004C4ACE"/>
    <w:rsid w:val="004C5677"/>
    <w:rsid w:val="004C567D"/>
    <w:rsid w:val="004C59F5"/>
    <w:rsid w:val="004C605E"/>
    <w:rsid w:val="004C67CD"/>
    <w:rsid w:val="004C680C"/>
    <w:rsid w:val="004C6A86"/>
    <w:rsid w:val="004C7474"/>
    <w:rsid w:val="004D0167"/>
    <w:rsid w:val="004D09B0"/>
    <w:rsid w:val="004D0ECA"/>
    <w:rsid w:val="004D10E1"/>
    <w:rsid w:val="004D1578"/>
    <w:rsid w:val="004D1AD7"/>
    <w:rsid w:val="004D233D"/>
    <w:rsid w:val="004D3804"/>
    <w:rsid w:val="004D3862"/>
    <w:rsid w:val="004D3C46"/>
    <w:rsid w:val="004D3CCB"/>
    <w:rsid w:val="004D421E"/>
    <w:rsid w:val="004D42C6"/>
    <w:rsid w:val="004D5AB0"/>
    <w:rsid w:val="004D62C8"/>
    <w:rsid w:val="004D67F0"/>
    <w:rsid w:val="004D748D"/>
    <w:rsid w:val="004D7B33"/>
    <w:rsid w:val="004D7C5B"/>
    <w:rsid w:val="004D7F76"/>
    <w:rsid w:val="004E00AE"/>
    <w:rsid w:val="004E015B"/>
    <w:rsid w:val="004E1A42"/>
    <w:rsid w:val="004E2C46"/>
    <w:rsid w:val="004E2D5F"/>
    <w:rsid w:val="004E2DA7"/>
    <w:rsid w:val="004E2EDF"/>
    <w:rsid w:val="004E2F9A"/>
    <w:rsid w:val="004E335C"/>
    <w:rsid w:val="004E3D1E"/>
    <w:rsid w:val="004E4387"/>
    <w:rsid w:val="004E44BB"/>
    <w:rsid w:val="004E4771"/>
    <w:rsid w:val="004E4D2B"/>
    <w:rsid w:val="004E59B7"/>
    <w:rsid w:val="004E5F58"/>
    <w:rsid w:val="004E6567"/>
    <w:rsid w:val="004E65C1"/>
    <w:rsid w:val="004E687A"/>
    <w:rsid w:val="004E6C5F"/>
    <w:rsid w:val="004E6CD8"/>
    <w:rsid w:val="004E6EC8"/>
    <w:rsid w:val="004E6F96"/>
    <w:rsid w:val="004E7914"/>
    <w:rsid w:val="004E7C10"/>
    <w:rsid w:val="004E7E63"/>
    <w:rsid w:val="004F0A13"/>
    <w:rsid w:val="004F0BA2"/>
    <w:rsid w:val="004F0F0E"/>
    <w:rsid w:val="004F143A"/>
    <w:rsid w:val="004F1570"/>
    <w:rsid w:val="004F2847"/>
    <w:rsid w:val="004F29F1"/>
    <w:rsid w:val="004F2C13"/>
    <w:rsid w:val="004F324A"/>
    <w:rsid w:val="004F4086"/>
    <w:rsid w:val="004F409B"/>
    <w:rsid w:val="004F4250"/>
    <w:rsid w:val="004F4F63"/>
    <w:rsid w:val="004F5137"/>
    <w:rsid w:val="004F58BD"/>
    <w:rsid w:val="004F5B41"/>
    <w:rsid w:val="004F5C80"/>
    <w:rsid w:val="004F687D"/>
    <w:rsid w:val="004F708D"/>
    <w:rsid w:val="004F70CF"/>
    <w:rsid w:val="004F788F"/>
    <w:rsid w:val="004F7A6F"/>
    <w:rsid w:val="004F7CBB"/>
    <w:rsid w:val="004F7EED"/>
    <w:rsid w:val="00500238"/>
    <w:rsid w:val="00500429"/>
    <w:rsid w:val="005005E3"/>
    <w:rsid w:val="00500973"/>
    <w:rsid w:val="00501019"/>
    <w:rsid w:val="005011F7"/>
    <w:rsid w:val="00501A20"/>
    <w:rsid w:val="00501E54"/>
    <w:rsid w:val="005021C2"/>
    <w:rsid w:val="00502455"/>
    <w:rsid w:val="00502C01"/>
    <w:rsid w:val="0050316F"/>
    <w:rsid w:val="005031CD"/>
    <w:rsid w:val="005032FB"/>
    <w:rsid w:val="00503D42"/>
    <w:rsid w:val="00504897"/>
    <w:rsid w:val="00504F63"/>
    <w:rsid w:val="00505591"/>
    <w:rsid w:val="00505D28"/>
    <w:rsid w:val="0050648F"/>
    <w:rsid w:val="005064B0"/>
    <w:rsid w:val="00506A3B"/>
    <w:rsid w:val="00506A70"/>
    <w:rsid w:val="00506B40"/>
    <w:rsid w:val="00506D9E"/>
    <w:rsid w:val="00506EEC"/>
    <w:rsid w:val="00507214"/>
    <w:rsid w:val="0050722A"/>
    <w:rsid w:val="00507BD6"/>
    <w:rsid w:val="00507F55"/>
    <w:rsid w:val="00507FB2"/>
    <w:rsid w:val="005100BC"/>
    <w:rsid w:val="0051016B"/>
    <w:rsid w:val="005107D3"/>
    <w:rsid w:val="005108E0"/>
    <w:rsid w:val="00510CCF"/>
    <w:rsid w:val="00510F88"/>
    <w:rsid w:val="00511682"/>
    <w:rsid w:val="00511B05"/>
    <w:rsid w:val="00512136"/>
    <w:rsid w:val="005126DC"/>
    <w:rsid w:val="00512EAC"/>
    <w:rsid w:val="00513DC2"/>
    <w:rsid w:val="00513EE0"/>
    <w:rsid w:val="0051403C"/>
    <w:rsid w:val="005141E4"/>
    <w:rsid w:val="0051422A"/>
    <w:rsid w:val="00514752"/>
    <w:rsid w:val="005147B7"/>
    <w:rsid w:val="00514B0C"/>
    <w:rsid w:val="00515103"/>
    <w:rsid w:val="005153B9"/>
    <w:rsid w:val="00515FD5"/>
    <w:rsid w:val="005167F3"/>
    <w:rsid w:val="00516A80"/>
    <w:rsid w:val="00516C27"/>
    <w:rsid w:val="00516F1F"/>
    <w:rsid w:val="0051715B"/>
    <w:rsid w:val="00517835"/>
    <w:rsid w:val="005179C7"/>
    <w:rsid w:val="00517C07"/>
    <w:rsid w:val="00517ECE"/>
    <w:rsid w:val="00520BF4"/>
    <w:rsid w:val="0052150C"/>
    <w:rsid w:val="0052184B"/>
    <w:rsid w:val="00521C35"/>
    <w:rsid w:val="00522C2D"/>
    <w:rsid w:val="00522C4F"/>
    <w:rsid w:val="0052378A"/>
    <w:rsid w:val="00523DEC"/>
    <w:rsid w:val="00523F11"/>
    <w:rsid w:val="00524829"/>
    <w:rsid w:val="00524CE5"/>
    <w:rsid w:val="00524EA5"/>
    <w:rsid w:val="005266AB"/>
    <w:rsid w:val="005278A8"/>
    <w:rsid w:val="00527BB2"/>
    <w:rsid w:val="00531E51"/>
    <w:rsid w:val="00531E66"/>
    <w:rsid w:val="005327B7"/>
    <w:rsid w:val="005327D0"/>
    <w:rsid w:val="00533609"/>
    <w:rsid w:val="005337DA"/>
    <w:rsid w:val="00533C07"/>
    <w:rsid w:val="00533D6A"/>
    <w:rsid w:val="005347BD"/>
    <w:rsid w:val="00534BBB"/>
    <w:rsid w:val="00534F6C"/>
    <w:rsid w:val="00535055"/>
    <w:rsid w:val="00535D5A"/>
    <w:rsid w:val="00536199"/>
    <w:rsid w:val="00536D1F"/>
    <w:rsid w:val="005372A8"/>
    <w:rsid w:val="005375CA"/>
    <w:rsid w:val="005376BA"/>
    <w:rsid w:val="00537804"/>
    <w:rsid w:val="0054041B"/>
    <w:rsid w:val="005406CE"/>
    <w:rsid w:val="005407C2"/>
    <w:rsid w:val="00541164"/>
    <w:rsid w:val="00541927"/>
    <w:rsid w:val="00541AEA"/>
    <w:rsid w:val="00541BF7"/>
    <w:rsid w:val="00541DEC"/>
    <w:rsid w:val="005425C6"/>
    <w:rsid w:val="00542757"/>
    <w:rsid w:val="00542997"/>
    <w:rsid w:val="005430AA"/>
    <w:rsid w:val="005434E1"/>
    <w:rsid w:val="00543848"/>
    <w:rsid w:val="005439E8"/>
    <w:rsid w:val="00543B68"/>
    <w:rsid w:val="00543C4F"/>
    <w:rsid w:val="005440AC"/>
    <w:rsid w:val="00544194"/>
    <w:rsid w:val="0054453F"/>
    <w:rsid w:val="0054580C"/>
    <w:rsid w:val="00545C41"/>
    <w:rsid w:val="00546541"/>
    <w:rsid w:val="00546554"/>
    <w:rsid w:val="00546779"/>
    <w:rsid w:val="00547022"/>
    <w:rsid w:val="005477E5"/>
    <w:rsid w:val="00547BF3"/>
    <w:rsid w:val="00547DFA"/>
    <w:rsid w:val="005501FB"/>
    <w:rsid w:val="00550504"/>
    <w:rsid w:val="00550924"/>
    <w:rsid w:val="00550C30"/>
    <w:rsid w:val="00550CE6"/>
    <w:rsid w:val="00550E52"/>
    <w:rsid w:val="0055115C"/>
    <w:rsid w:val="0055117B"/>
    <w:rsid w:val="00551528"/>
    <w:rsid w:val="00551729"/>
    <w:rsid w:val="00552B15"/>
    <w:rsid w:val="00552E4A"/>
    <w:rsid w:val="0055308A"/>
    <w:rsid w:val="00553768"/>
    <w:rsid w:val="005539EC"/>
    <w:rsid w:val="00553CF4"/>
    <w:rsid w:val="005546AD"/>
    <w:rsid w:val="0055544B"/>
    <w:rsid w:val="0055571F"/>
    <w:rsid w:val="00555A54"/>
    <w:rsid w:val="00555CC7"/>
    <w:rsid w:val="005565E6"/>
    <w:rsid w:val="005566B5"/>
    <w:rsid w:val="00556D9E"/>
    <w:rsid w:val="005574D2"/>
    <w:rsid w:val="00557876"/>
    <w:rsid w:val="00557A2C"/>
    <w:rsid w:val="00557BC9"/>
    <w:rsid w:val="00557E26"/>
    <w:rsid w:val="00557F5C"/>
    <w:rsid w:val="00557FDB"/>
    <w:rsid w:val="00560B4D"/>
    <w:rsid w:val="00560E3E"/>
    <w:rsid w:val="00562E56"/>
    <w:rsid w:val="005630C1"/>
    <w:rsid w:val="00563690"/>
    <w:rsid w:val="005637A6"/>
    <w:rsid w:val="00563D6E"/>
    <w:rsid w:val="00564156"/>
    <w:rsid w:val="005643EB"/>
    <w:rsid w:val="005649CF"/>
    <w:rsid w:val="00564E86"/>
    <w:rsid w:val="0056549D"/>
    <w:rsid w:val="00565796"/>
    <w:rsid w:val="00565DCE"/>
    <w:rsid w:val="0056629E"/>
    <w:rsid w:val="00566327"/>
    <w:rsid w:val="00567D78"/>
    <w:rsid w:val="005705C8"/>
    <w:rsid w:val="005713AC"/>
    <w:rsid w:val="00571A5F"/>
    <w:rsid w:val="00571B23"/>
    <w:rsid w:val="00571F87"/>
    <w:rsid w:val="00572141"/>
    <w:rsid w:val="00572590"/>
    <w:rsid w:val="00572864"/>
    <w:rsid w:val="005734EB"/>
    <w:rsid w:val="005735CB"/>
    <w:rsid w:val="005737A0"/>
    <w:rsid w:val="00573D25"/>
    <w:rsid w:val="00573E73"/>
    <w:rsid w:val="00573FC6"/>
    <w:rsid w:val="005746B1"/>
    <w:rsid w:val="00574BB1"/>
    <w:rsid w:val="00574F44"/>
    <w:rsid w:val="00575203"/>
    <w:rsid w:val="00575968"/>
    <w:rsid w:val="00575A34"/>
    <w:rsid w:val="00575BBC"/>
    <w:rsid w:val="00575D55"/>
    <w:rsid w:val="00576045"/>
    <w:rsid w:val="00577054"/>
    <w:rsid w:val="00577549"/>
    <w:rsid w:val="00577681"/>
    <w:rsid w:val="00577682"/>
    <w:rsid w:val="00577B24"/>
    <w:rsid w:val="00580309"/>
    <w:rsid w:val="00580C99"/>
    <w:rsid w:val="0058183D"/>
    <w:rsid w:val="00581FD9"/>
    <w:rsid w:val="005821D2"/>
    <w:rsid w:val="0058265D"/>
    <w:rsid w:val="0058270E"/>
    <w:rsid w:val="00582954"/>
    <w:rsid w:val="00582D34"/>
    <w:rsid w:val="00583433"/>
    <w:rsid w:val="0058346C"/>
    <w:rsid w:val="005836A5"/>
    <w:rsid w:val="005837D5"/>
    <w:rsid w:val="00583DA5"/>
    <w:rsid w:val="00583F98"/>
    <w:rsid w:val="00584109"/>
    <w:rsid w:val="0058412F"/>
    <w:rsid w:val="00584260"/>
    <w:rsid w:val="0058456F"/>
    <w:rsid w:val="00584BEA"/>
    <w:rsid w:val="0058546A"/>
    <w:rsid w:val="005854CD"/>
    <w:rsid w:val="00585B07"/>
    <w:rsid w:val="00585BD0"/>
    <w:rsid w:val="00585BE5"/>
    <w:rsid w:val="00585C2C"/>
    <w:rsid w:val="00586814"/>
    <w:rsid w:val="00586FCF"/>
    <w:rsid w:val="0058706F"/>
    <w:rsid w:val="00587236"/>
    <w:rsid w:val="0058759B"/>
    <w:rsid w:val="00587906"/>
    <w:rsid w:val="00587A72"/>
    <w:rsid w:val="00587B5C"/>
    <w:rsid w:val="00590361"/>
    <w:rsid w:val="00590630"/>
    <w:rsid w:val="005908CD"/>
    <w:rsid w:val="00590A99"/>
    <w:rsid w:val="005910B2"/>
    <w:rsid w:val="005912BC"/>
    <w:rsid w:val="005929F4"/>
    <w:rsid w:val="0059341F"/>
    <w:rsid w:val="005934D7"/>
    <w:rsid w:val="0059389A"/>
    <w:rsid w:val="00593E95"/>
    <w:rsid w:val="00593F5C"/>
    <w:rsid w:val="00593FE8"/>
    <w:rsid w:val="0059401F"/>
    <w:rsid w:val="00594269"/>
    <w:rsid w:val="0059429B"/>
    <w:rsid w:val="005943AE"/>
    <w:rsid w:val="0059483D"/>
    <w:rsid w:val="00594F15"/>
    <w:rsid w:val="00595117"/>
    <w:rsid w:val="005953CF"/>
    <w:rsid w:val="00595969"/>
    <w:rsid w:val="0059601A"/>
    <w:rsid w:val="00596071"/>
    <w:rsid w:val="0059646B"/>
    <w:rsid w:val="00596949"/>
    <w:rsid w:val="00597648"/>
    <w:rsid w:val="00597999"/>
    <w:rsid w:val="00597BD1"/>
    <w:rsid w:val="00597D38"/>
    <w:rsid w:val="00597FE2"/>
    <w:rsid w:val="005A0C5D"/>
    <w:rsid w:val="005A0D87"/>
    <w:rsid w:val="005A1565"/>
    <w:rsid w:val="005A16E6"/>
    <w:rsid w:val="005A20BA"/>
    <w:rsid w:val="005A227D"/>
    <w:rsid w:val="005A2854"/>
    <w:rsid w:val="005A32FD"/>
    <w:rsid w:val="005A3450"/>
    <w:rsid w:val="005A520C"/>
    <w:rsid w:val="005A575A"/>
    <w:rsid w:val="005A5958"/>
    <w:rsid w:val="005A59E9"/>
    <w:rsid w:val="005A62A0"/>
    <w:rsid w:val="005A6397"/>
    <w:rsid w:val="005A6C81"/>
    <w:rsid w:val="005A6CA6"/>
    <w:rsid w:val="005A718B"/>
    <w:rsid w:val="005A7420"/>
    <w:rsid w:val="005A7F1C"/>
    <w:rsid w:val="005B0372"/>
    <w:rsid w:val="005B04F5"/>
    <w:rsid w:val="005B0775"/>
    <w:rsid w:val="005B07DB"/>
    <w:rsid w:val="005B0F8D"/>
    <w:rsid w:val="005B17A5"/>
    <w:rsid w:val="005B2120"/>
    <w:rsid w:val="005B2E0A"/>
    <w:rsid w:val="005B3F95"/>
    <w:rsid w:val="005B520B"/>
    <w:rsid w:val="005B567D"/>
    <w:rsid w:val="005B5709"/>
    <w:rsid w:val="005B6511"/>
    <w:rsid w:val="005B6641"/>
    <w:rsid w:val="005B6A91"/>
    <w:rsid w:val="005B6DD9"/>
    <w:rsid w:val="005B7A91"/>
    <w:rsid w:val="005C0018"/>
    <w:rsid w:val="005C019F"/>
    <w:rsid w:val="005C0274"/>
    <w:rsid w:val="005C064C"/>
    <w:rsid w:val="005C0779"/>
    <w:rsid w:val="005C09C2"/>
    <w:rsid w:val="005C13F0"/>
    <w:rsid w:val="005C2531"/>
    <w:rsid w:val="005C29B4"/>
    <w:rsid w:val="005C3181"/>
    <w:rsid w:val="005C35C4"/>
    <w:rsid w:val="005C4184"/>
    <w:rsid w:val="005C4335"/>
    <w:rsid w:val="005C4554"/>
    <w:rsid w:val="005C4765"/>
    <w:rsid w:val="005C50F0"/>
    <w:rsid w:val="005C51A2"/>
    <w:rsid w:val="005C5433"/>
    <w:rsid w:val="005C54F4"/>
    <w:rsid w:val="005C56EA"/>
    <w:rsid w:val="005C5798"/>
    <w:rsid w:val="005C5FDC"/>
    <w:rsid w:val="005C6248"/>
    <w:rsid w:val="005C662F"/>
    <w:rsid w:val="005C6DDC"/>
    <w:rsid w:val="005C6DEE"/>
    <w:rsid w:val="005C6F50"/>
    <w:rsid w:val="005C73CC"/>
    <w:rsid w:val="005C7761"/>
    <w:rsid w:val="005C796E"/>
    <w:rsid w:val="005D0211"/>
    <w:rsid w:val="005D0428"/>
    <w:rsid w:val="005D0E0D"/>
    <w:rsid w:val="005D19B5"/>
    <w:rsid w:val="005D1A62"/>
    <w:rsid w:val="005D1B1B"/>
    <w:rsid w:val="005D1C91"/>
    <w:rsid w:val="005D201D"/>
    <w:rsid w:val="005D225D"/>
    <w:rsid w:val="005D22AF"/>
    <w:rsid w:val="005D2365"/>
    <w:rsid w:val="005D24B8"/>
    <w:rsid w:val="005D26AC"/>
    <w:rsid w:val="005D2A57"/>
    <w:rsid w:val="005D323A"/>
    <w:rsid w:val="005D3A6E"/>
    <w:rsid w:val="005D3D16"/>
    <w:rsid w:val="005D40D4"/>
    <w:rsid w:val="005D4219"/>
    <w:rsid w:val="005D42DF"/>
    <w:rsid w:val="005D433C"/>
    <w:rsid w:val="005D44F2"/>
    <w:rsid w:val="005D46C6"/>
    <w:rsid w:val="005D5B2C"/>
    <w:rsid w:val="005D5B75"/>
    <w:rsid w:val="005D5D98"/>
    <w:rsid w:val="005D5DAC"/>
    <w:rsid w:val="005D5DFB"/>
    <w:rsid w:val="005D5F24"/>
    <w:rsid w:val="005D7715"/>
    <w:rsid w:val="005E0876"/>
    <w:rsid w:val="005E08FC"/>
    <w:rsid w:val="005E0B8E"/>
    <w:rsid w:val="005E0E32"/>
    <w:rsid w:val="005E15D1"/>
    <w:rsid w:val="005E1728"/>
    <w:rsid w:val="005E25D6"/>
    <w:rsid w:val="005E2622"/>
    <w:rsid w:val="005E29A5"/>
    <w:rsid w:val="005E3148"/>
    <w:rsid w:val="005E421D"/>
    <w:rsid w:val="005E4B1A"/>
    <w:rsid w:val="005E5185"/>
    <w:rsid w:val="005E5254"/>
    <w:rsid w:val="005E5514"/>
    <w:rsid w:val="005E627F"/>
    <w:rsid w:val="005E6439"/>
    <w:rsid w:val="005E6B6A"/>
    <w:rsid w:val="005E6E1C"/>
    <w:rsid w:val="005E709F"/>
    <w:rsid w:val="005E7155"/>
    <w:rsid w:val="005E71AC"/>
    <w:rsid w:val="005E7C2C"/>
    <w:rsid w:val="005F0953"/>
    <w:rsid w:val="005F1860"/>
    <w:rsid w:val="005F1899"/>
    <w:rsid w:val="005F1BB7"/>
    <w:rsid w:val="005F1C0C"/>
    <w:rsid w:val="005F1EEB"/>
    <w:rsid w:val="005F1F17"/>
    <w:rsid w:val="005F202F"/>
    <w:rsid w:val="005F225A"/>
    <w:rsid w:val="005F3A18"/>
    <w:rsid w:val="005F3DD2"/>
    <w:rsid w:val="005F40DD"/>
    <w:rsid w:val="005F4297"/>
    <w:rsid w:val="005F4393"/>
    <w:rsid w:val="005F58CA"/>
    <w:rsid w:val="005F5ED8"/>
    <w:rsid w:val="005F607E"/>
    <w:rsid w:val="005F65EC"/>
    <w:rsid w:val="005F674B"/>
    <w:rsid w:val="005F6793"/>
    <w:rsid w:val="005F6857"/>
    <w:rsid w:val="005F6876"/>
    <w:rsid w:val="005F69EC"/>
    <w:rsid w:val="005F727C"/>
    <w:rsid w:val="005F760A"/>
    <w:rsid w:val="005F7C24"/>
    <w:rsid w:val="0060064B"/>
    <w:rsid w:val="00600707"/>
    <w:rsid w:val="006007FB"/>
    <w:rsid w:val="00600F4C"/>
    <w:rsid w:val="0060132F"/>
    <w:rsid w:val="00601F76"/>
    <w:rsid w:val="0060206A"/>
    <w:rsid w:val="00602265"/>
    <w:rsid w:val="00602863"/>
    <w:rsid w:val="006035FD"/>
    <w:rsid w:val="006036FD"/>
    <w:rsid w:val="00603747"/>
    <w:rsid w:val="00603785"/>
    <w:rsid w:val="00604C20"/>
    <w:rsid w:val="00605014"/>
    <w:rsid w:val="00605A1C"/>
    <w:rsid w:val="006064E3"/>
    <w:rsid w:val="00606829"/>
    <w:rsid w:val="00606A83"/>
    <w:rsid w:val="00606F59"/>
    <w:rsid w:val="00607627"/>
    <w:rsid w:val="00607849"/>
    <w:rsid w:val="00611153"/>
    <w:rsid w:val="00611A3E"/>
    <w:rsid w:val="006120AD"/>
    <w:rsid w:val="0061219B"/>
    <w:rsid w:val="006121D1"/>
    <w:rsid w:val="00613282"/>
    <w:rsid w:val="00613A63"/>
    <w:rsid w:val="00613D24"/>
    <w:rsid w:val="00613EDE"/>
    <w:rsid w:val="00614E19"/>
    <w:rsid w:val="00615A21"/>
    <w:rsid w:val="00615B39"/>
    <w:rsid w:val="00615B4B"/>
    <w:rsid w:val="00615D7E"/>
    <w:rsid w:val="00616B11"/>
    <w:rsid w:val="006171D4"/>
    <w:rsid w:val="006172EA"/>
    <w:rsid w:val="006177C3"/>
    <w:rsid w:val="0061785A"/>
    <w:rsid w:val="00617863"/>
    <w:rsid w:val="00617D82"/>
    <w:rsid w:val="00617F32"/>
    <w:rsid w:val="0062066B"/>
    <w:rsid w:val="006208BC"/>
    <w:rsid w:val="00620F65"/>
    <w:rsid w:val="00621307"/>
    <w:rsid w:val="00621373"/>
    <w:rsid w:val="00621615"/>
    <w:rsid w:val="00621841"/>
    <w:rsid w:val="0062267B"/>
    <w:rsid w:val="0062269D"/>
    <w:rsid w:val="00622986"/>
    <w:rsid w:val="00622B0E"/>
    <w:rsid w:val="0062337B"/>
    <w:rsid w:val="00623565"/>
    <w:rsid w:val="006238DA"/>
    <w:rsid w:val="006242D9"/>
    <w:rsid w:val="00624BE8"/>
    <w:rsid w:val="00624E27"/>
    <w:rsid w:val="00625554"/>
    <w:rsid w:val="006255C1"/>
    <w:rsid w:val="00625BFB"/>
    <w:rsid w:val="00625FF9"/>
    <w:rsid w:val="006260A6"/>
    <w:rsid w:val="006261BF"/>
    <w:rsid w:val="006267A7"/>
    <w:rsid w:val="00626E08"/>
    <w:rsid w:val="006273D9"/>
    <w:rsid w:val="00627498"/>
    <w:rsid w:val="0062776A"/>
    <w:rsid w:val="00630416"/>
    <w:rsid w:val="0063089A"/>
    <w:rsid w:val="006315DF"/>
    <w:rsid w:val="006319A6"/>
    <w:rsid w:val="006329EC"/>
    <w:rsid w:val="00632F32"/>
    <w:rsid w:val="0063538C"/>
    <w:rsid w:val="00635903"/>
    <w:rsid w:val="00635BA3"/>
    <w:rsid w:val="00636735"/>
    <w:rsid w:val="006368F1"/>
    <w:rsid w:val="00636D1B"/>
    <w:rsid w:val="00637FC4"/>
    <w:rsid w:val="00640CBC"/>
    <w:rsid w:val="0064104C"/>
    <w:rsid w:val="006410B0"/>
    <w:rsid w:val="00641236"/>
    <w:rsid w:val="00641BA5"/>
    <w:rsid w:val="00641C17"/>
    <w:rsid w:val="00641E6F"/>
    <w:rsid w:val="0064261A"/>
    <w:rsid w:val="00642EF4"/>
    <w:rsid w:val="00643C37"/>
    <w:rsid w:val="0064452B"/>
    <w:rsid w:val="0064508F"/>
    <w:rsid w:val="0064515A"/>
    <w:rsid w:val="00645396"/>
    <w:rsid w:val="006467F6"/>
    <w:rsid w:val="00646A4E"/>
    <w:rsid w:val="00646BAC"/>
    <w:rsid w:val="00646F66"/>
    <w:rsid w:val="0064721F"/>
    <w:rsid w:val="00647655"/>
    <w:rsid w:val="00647711"/>
    <w:rsid w:val="00647881"/>
    <w:rsid w:val="00647A18"/>
    <w:rsid w:val="00647BF3"/>
    <w:rsid w:val="00647F05"/>
    <w:rsid w:val="0065020E"/>
    <w:rsid w:val="006508C4"/>
    <w:rsid w:val="00650F47"/>
    <w:rsid w:val="00651689"/>
    <w:rsid w:val="00651F46"/>
    <w:rsid w:val="0065207C"/>
    <w:rsid w:val="006522FD"/>
    <w:rsid w:val="00652963"/>
    <w:rsid w:val="00652CFC"/>
    <w:rsid w:val="00653A5D"/>
    <w:rsid w:val="0065400F"/>
    <w:rsid w:val="0065418A"/>
    <w:rsid w:val="00654851"/>
    <w:rsid w:val="0065489D"/>
    <w:rsid w:val="0065573D"/>
    <w:rsid w:val="00655B91"/>
    <w:rsid w:val="00655CDA"/>
    <w:rsid w:val="00656127"/>
    <w:rsid w:val="0065654F"/>
    <w:rsid w:val="0065708F"/>
    <w:rsid w:val="00657B4D"/>
    <w:rsid w:val="0066033A"/>
    <w:rsid w:val="006609D6"/>
    <w:rsid w:val="00660BF5"/>
    <w:rsid w:val="00661224"/>
    <w:rsid w:val="0066251D"/>
    <w:rsid w:val="0066313A"/>
    <w:rsid w:val="00663253"/>
    <w:rsid w:val="00663491"/>
    <w:rsid w:val="00664F25"/>
    <w:rsid w:val="00665126"/>
    <w:rsid w:val="006651A8"/>
    <w:rsid w:val="00665D27"/>
    <w:rsid w:val="00666440"/>
    <w:rsid w:val="00666563"/>
    <w:rsid w:val="00666C33"/>
    <w:rsid w:val="00666F0E"/>
    <w:rsid w:val="0066717A"/>
    <w:rsid w:val="006672C8"/>
    <w:rsid w:val="00667571"/>
    <w:rsid w:val="00667B70"/>
    <w:rsid w:val="00667CB1"/>
    <w:rsid w:val="00667DE7"/>
    <w:rsid w:val="00667EFE"/>
    <w:rsid w:val="006700E6"/>
    <w:rsid w:val="006708C7"/>
    <w:rsid w:val="006709DE"/>
    <w:rsid w:val="0067115D"/>
    <w:rsid w:val="00671744"/>
    <w:rsid w:val="00671B25"/>
    <w:rsid w:val="00671B90"/>
    <w:rsid w:val="006720DA"/>
    <w:rsid w:val="00672167"/>
    <w:rsid w:val="00672C18"/>
    <w:rsid w:val="0067329E"/>
    <w:rsid w:val="0067336D"/>
    <w:rsid w:val="006734E4"/>
    <w:rsid w:val="006736B6"/>
    <w:rsid w:val="00673A32"/>
    <w:rsid w:val="0067605C"/>
    <w:rsid w:val="00676136"/>
    <w:rsid w:val="0067640C"/>
    <w:rsid w:val="006766C0"/>
    <w:rsid w:val="006768B7"/>
    <w:rsid w:val="006768E0"/>
    <w:rsid w:val="00676969"/>
    <w:rsid w:val="00676AFE"/>
    <w:rsid w:val="00676B01"/>
    <w:rsid w:val="00677263"/>
    <w:rsid w:val="00677394"/>
    <w:rsid w:val="00677B0D"/>
    <w:rsid w:val="00677D06"/>
    <w:rsid w:val="0068024D"/>
    <w:rsid w:val="00680551"/>
    <w:rsid w:val="00681200"/>
    <w:rsid w:val="00681465"/>
    <w:rsid w:val="00682320"/>
    <w:rsid w:val="006823AC"/>
    <w:rsid w:val="006829B6"/>
    <w:rsid w:val="00682A54"/>
    <w:rsid w:val="00683021"/>
    <w:rsid w:val="00683366"/>
    <w:rsid w:val="00683875"/>
    <w:rsid w:val="006846C4"/>
    <w:rsid w:val="00684833"/>
    <w:rsid w:val="00684896"/>
    <w:rsid w:val="00684A69"/>
    <w:rsid w:val="00684AE8"/>
    <w:rsid w:val="006859B0"/>
    <w:rsid w:val="00686661"/>
    <w:rsid w:val="00686885"/>
    <w:rsid w:val="00686974"/>
    <w:rsid w:val="00687409"/>
    <w:rsid w:val="00687C1E"/>
    <w:rsid w:val="00690D0B"/>
    <w:rsid w:val="00690D6D"/>
    <w:rsid w:val="00690F68"/>
    <w:rsid w:val="006921F7"/>
    <w:rsid w:val="00692EB7"/>
    <w:rsid w:val="006934B3"/>
    <w:rsid w:val="006941C5"/>
    <w:rsid w:val="006946DA"/>
    <w:rsid w:val="00694F26"/>
    <w:rsid w:val="006957A5"/>
    <w:rsid w:val="006964E8"/>
    <w:rsid w:val="006967CB"/>
    <w:rsid w:val="006968DE"/>
    <w:rsid w:val="00696B3C"/>
    <w:rsid w:val="0069795F"/>
    <w:rsid w:val="00697A65"/>
    <w:rsid w:val="00697E68"/>
    <w:rsid w:val="006A00BC"/>
    <w:rsid w:val="006A0208"/>
    <w:rsid w:val="006A04DF"/>
    <w:rsid w:val="006A092E"/>
    <w:rsid w:val="006A0BF7"/>
    <w:rsid w:val="006A1230"/>
    <w:rsid w:val="006A12B2"/>
    <w:rsid w:val="006A16FF"/>
    <w:rsid w:val="006A1B57"/>
    <w:rsid w:val="006A243E"/>
    <w:rsid w:val="006A26A5"/>
    <w:rsid w:val="006A2A5B"/>
    <w:rsid w:val="006A2AD3"/>
    <w:rsid w:val="006A2AF1"/>
    <w:rsid w:val="006A2B4F"/>
    <w:rsid w:val="006A2D39"/>
    <w:rsid w:val="006A2DF2"/>
    <w:rsid w:val="006A318E"/>
    <w:rsid w:val="006A3256"/>
    <w:rsid w:val="006A3263"/>
    <w:rsid w:val="006A3518"/>
    <w:rsid w:val="006A3DD7"/>
    <w:rsid w:val="006A4179"/>
    <w:rsid w:val="006A4C2A"/>
    <w:rsid w:val="006A511F"/>
    <w:rsid w:val="006A53F7"/>
    <w:rsid w:val="006A5446"/>
    <w:rsid w:val="006A58F8"/>
    <w:rsid w:val="006A5993"/>
    <w:rsid w:val="006A5B38"/>
    <w:rsid w:val="006A6221"/>
    <w:rsid w:val="006A63C9"/>
    <w:rsid w:val="006A63EB"/>
    <w:rsid w:val="006A65BC"/>
    <w:rsid w:val="006A6BDA"/>
    <w:rsid w:val="006A6BEA"/>
    <w:rsid w:val="006A6E8D"/>
    <w:rsid w:val="006A771D"/>
    <w:rsid w:val="006A77D1"/>
    <w:rsid w:val="006A78BB"/>
    <w:rsid w:val="006A79FA"/>
    <w:rsid w:val="006A7D62"/>
    <w:rsid w:val="006A7D66"/>
    <w:rsid w:val="006A7F0D"/>
    <w:rsid w:val="006B074D"/>
    <w:rsid w:val="006B097A"/>
    <w:rsid w:val="006B0D50"/>
    <w:rsid w:val="006B1162"/>
    <w:rsid w:val="006B1C78"/>
    <w:rsid w:val="006B29F0"/>
    <w:rsid w:val="006B308A"/>
    <w:rsid w:val="006B3271"/>
    <w:rsid w:val="006B3319"/>
    <w:rsid w:val="006B3693"/>
    <w:rsid w:val="006B36B2"/>
    <w:rsid w:val="006B41B2"/>
    <w:rsid w:val="006B4CED"/>
    <w:rsid w:val="006B51D1"/>
    <w:rsid w:val="006B54CB"/>
    <w:rsid w:val="006B6329"/>
    <w:rsid w:val="006B6C63"/>
    <w:rsid w:val="006B7022"/>
    <w:rsid w:val="006B7179"/>
    <w:rsid w:val="006B75F8"/>
    <w:rsid w:val="006B7D70"/>
    <w:rsid w:val="006C005A"/>
    <w:rsid w:val="006C03F6"/>
    <w:rsid w:val="006C04C0"/>
    <w:rsid w:val="006C0850"/>
    <w:rsid w:val="006C086A"/>
    <w:rsid w:val="006C0A4E"/>
    <w:rsid w:val="006C0E07"/>
    <w:rsid w:val="006C0EEE"/>
    <w:rsid w:val="006C1498"/>
    <w:rsid w:val="006C1718"/>
    <w:rsid w:val="006C17DA"/>
    <w:rsid w:val="006C1E0E"/>
    <w:rsid w:val="006C2A1F"/>
    <w:rsid w:val="006C2AA5"/>
    <w:rsid w:val="006C42BC"/>
    <w:rsid w:val="006C4DBB"/>
    <w:rsid w:val="006C540E"/>
    <w:rsid w:val="006C5752"/>
    <w:rsid w:val="006C59A5"/>
    <w:rsid w:val="006C5CFB"/>
    <w:rsid w:val="006C5E18"/>
    <w:rsid w:val="006C64FF"/>
    <w:rsid w:val="006C771C"/>
    <w:rsid w:val="006C778D"/>
    <w:rsid w:val="006D01ED"/>
    <w:rsid w:val="006D0700"/>
    <w:rsid w:val="006D07D6"/>
    <w:rsid w:val="006D0A10"/>
    <w:rsid w:val="006D0CA5"/>
    <w:rsid w:val="006D129B"/>
    <w:rsid w:val="006D12AA"/>
    <w:rsid w:val="006D1371"/>
    <w:rsid w:val="006D142D"/>
    <w:rsid w:val="006D1B20"/>
    <w:rsid w:val="006D2691"/>
    <w:rsid w:val="006D280D"/>
    <w:rsid w:val="006D342C"/>
    <w:rsid w:val="006D39C7"/>
    <w:rsid w:val="006D3C81"/>
    <w:rsid w:val="006D3D2E"/>
    <w:rsid w:val="006D4377"/>
    <w:rsid w:val="006D47E7"/>
    <w:rsid w:val="006D5550"/>
    <w:rsid w:val="006D59CC"/>
    <w:rsid w:val="006D6744"/>
    <w:rsid w:val="006D6969"/>
    <w:rsid w:val="006D69F6"/>
    <w:rsid w:val="006D6C9A"/>
    <w:rsid w:val="006D6CE8"/>
    <w:rsid w:val="006D6D08"/>
    <w:rsid w:val="006D72E1"/>
    <w:rsid w:val="006D73A1"/>
    <w:rsid w:val="006D73E9"/>
    <w:rsid w:val="006D7930"/>
    <w:rsid w:val="006D7AD6"/>
    <w:rsid w:val="006E0251"/>
    <w:rsid w:val="006E075A"/>
    <w:rsid w:val="006E08F8"/>
    <w:rsid w:val="006E12CB"/>
    <w:rsid w:val="006E1478"/>
    <w:rsid w:val="006E18CF"/>
    <w:rsid w:val="006E274C"/>
    <w:rsid w:val="006E282A"/>
    <w:rsid w:val="006E39B5"/>
    <w:rsid w:val="006E41CF"/>
    <w:rsid w:val="006E48D9"/>
    <w:rsid w:val="006E587B"/>
    <w:rsid w:val="006E5DB7"/>
    <w:rsid w:val="006E644E"/>
    <w:rsid w:val="006E6D94"/>
    <w:rsid w:val="006E6F39"/>
    <w:rsid w:val="006E6F96"/>
    <w:rsid w:val="006E71FE"/>
    <w:rsid w:val="006E745F"/>
    <w:rsid w:val="006E7B7C"/>
    <w:rsid w:val="006E7DCC"/>
    <w:rsid w:val="006F072F"/>
    <w:rsid w:val="006F0DFA"/>
    <w:rsid w:val="006F0EA3"/>
    <w:rsid w:val="006F16D9"/>
    <w:rsid w:val="006F219F"/>
    <w:rsid w:val="006F2301"/>
    <w:rsid w:val="006F273A"/>
    <w:rsid w:val="006F2B59"/>
    <w:rsid w:val="006F2FE8"/>
    <w:rsid w:val="006F3463"/>
    <w:rsid w:val="006F3A21"/>
    <w:rsid w:val="006F3E23"/>
    <w:rsid w:val="006F4A9E"/>
    <w:rsid w:val="006F50C3"/>
    <w:rsid w:val="006F511D"/>
    <w:rsid w:val="006F5CA1"/>
    <w:rsid w:val="006F5FF9"/>
    <w:rsid w:val="006F615D"/>
    <w:rsid w:val="006F689E"/>
    <w:rsid w:val="006F6E4B"/>
    <w:rsid w:val="006F6F0D"/>
    <w:rsid w:val="006F7F02"/>
    <w:rsid w:val="0070039F"/>
    <w:rsid w:val="00700DDF"/>
    <w:rsid w:val="00701115"/>
    <w:rsid w:val="0070173F"/>
    <w:rsid w:val="00701B10"/>
    <w:rsid w:val="00702041"/>
    <w:rsid w:val="00702BF1"/>
    <w:rsid w:val="00702F1B"/>
    <w:rsid w:val="00703A03"/>
    <w:rsid w:val="00704F29"/>
    <w:rsid w:val="00705528"/>
    <w:rsid w:val="00705559"/>
    <w:rsid w:val="00705EAD"/>
    <w:rsid w:val="00706020"/>
    <w:rsid w:val="007061BA"/>
    <w:rsid w:val="007063DD"/>
    <w:rsid w:val="00706626"/>
    <w:rsid w:val="0070696E"/>
    <w:rsid w:val="00706A6A"/>
    <w:rsid w:val="00706CF9"/>
    <w:rsid w:val="007074D3"/>
    <w:rsid w:val="007076C9"/>
    <w:rsid w:val="00707D3A"/>
    <w:rsid w:val="007103CE"/>
    <w:rsid w:val="007108E3"/>
    <w:rsid w:val="00710AE4"/>
    <w:rsid w:val="00710C67"/>
    <w:rsid w:val="00710F5D"/>
    <w:rsid w:val="00711059"/>
    <w:rsid w:val="007110C3"/>
    <w:rsid w:val="00711A01"/>
    <w:rsid w:val="007123A8"/>
    <w:rsid w:val="00712B63"/>
    <w:rsid w:val="00712E65"/>
    <w:rsid w:val="00713444"/>
    <w:rsid w:val="00713527"/>
    <w:rsid w:val="007136CD"/>
    <w:rsid w:val="00713941"/>
    <w:rsid w:val="00714DFD"/>
    <w:rsid w:val="0071531C"/>
    <w:rsid w:val="0071587C"/>
    <w:rsid w:val="00715D15"/>
    <w:rsid w:val="00716051"/>
    <w:rsid w:val="00716083"/>
    <w:rsid w:val="00716114"/>
    <w:rsid w:val="00716496"/>
    <w:rsid w:val="0071684E"/>
    <w:rsid w:val="00716898"/>
    <w:rsid w:val="00716C04"/>
    <w:rsid w:val="00716CDE"/>
    <w:rsid w:val="00716FFE"/>
    <w:rsid w:val="0071736D"/>
    <w:rsid w:val="007177C0"/>
    <w:rsid w:val="007178F6"/>
    <w:rsid w:val="00720219"/>
    <w:rsid w:val="00720AAD"/>
    <w:rsid w:val="00720B0A"/>
    <w:rsid w:val="00721862"/>
    <w:rsid w:val="00721CFC"/>
    <w:rsid w:val="00723011"/>
    <w:rsid w:val="0072343F"/>
    <w:rsid w:val="00723632"/>
    <w:rsid w:val="00723EC6"/>
    <w:rsid w:val="00724250"/>
    <w:rsid w:val="00724890"/>
    <w:rsid w:val="0072498D"/>
    <w:rsid w:val="00724C2A"/>
    <w:rsid w:val="00724F59"/>
    <w:rsid w:val="00725072"/>
    <w:rsid w:val="0072589F"/>
    <w:rsid w:val="00725F76"/>
    <w:rsid w:val="007260CF"/>
    <w:rsid w:val="0072685C"/>
    <w:rsid w:val="007268A0"/>
    <w:rsid w:val="007268C1"/>
    <w:rsid w:val="00726D5E"/>
    <w:rsid w:val="00726DD1"/>
    <w:rsid w:val="00727284"/>
    <w:rsid w:val="007279FD"/>
    <w:rsid w:val="00727B40"/>
    <w:rsid w:val="00727E54"/>
    <w:rsid w:val="0073025D"/>
    <w:rsid w:val="00730375"/>
    <w:rsid w:val="007309D8"/>
    <w:rsid w:val="00730DC0"/>
    <w:rsid w:val="007310C4"/>
    <w:rsid w:val="007312E0"/>
    <w:rsid w:val="00731310"/>
    <w:rsid w:val="007319CE"/>
    <w:rsid w:val="00732158"/>
    <w:rsid w:val="0073216A"/>
    <w:rsid w:val="007323EA"/>
    <w:rsid w:val="00732AC9"/>
    <w:rsid w:val="00733D4A"/>
    <w:rsid w:val="007340EF"/>
    <w:rsid w:val="0073432E"/>
    <w:rsid w:val="007345F1"/>
    <w:rsid w:val="007346FE"/>
    <w:rsid w:val="00734B10"/>
    <w:rsid w:val="00734B8B"/>
    <w:rsid w:val="00734F30"/>
    <w:rsid w:val="00735E17"/>
    <w:rsid w:val="00736E2D"/>
    <w:rsid w:val="0073770F"/>
    <w:rsid w:val="00737841"/>
    <w:rsid w:val="007409B0"/>
    <w:rsid w:val="00741270"/>
    <w:rsid w:val="007419F4"/>
    <w:rsid w:val="00741BCD"/>
    <w:rsid w:val="00741DF4"/>
    <w:rsid w:val="0074208C"/>
    <w:rsid w:val="00742466"/>
    <w:rsid w:val="00742532"/>
    <w:rsid w:val="0074301A"/>
    <w:rsid w:val="00743466"/>
    <w:rsid w:val="0074389D"/>
    <w:rsid w:val="00744219"/>
    <w:rsid w:val="007444F2"/>
    <w:rsid w:val="00744C87"/>
    <w:rsid w:val="00744EC8"/>
    <w:rsid w:val="0074520F"/>
    <w:rsid w:val="00745790"/>
    <w:rsid w:val="0074656A"/>
    <w:rsid w:val="0074656C"/>
    <w:rsid w:val="007469EB"/>
    <w:rsid w:val="007476A0"/>
    <w:rsid w:val="007476A2"/>
    <w:rsid w:val="007479AD"/>
    <w:rsid w:val="007500FF"/>
    <w:rsid w:val="00750134"/>
    <w:rsid w:val="007508B3"/>
    <w:rsid w:val="00750D37"/>
    <w:rsid w:val="007511ED"/>
    <w:rsid w:val="00751FAF"/>
    <w:rsid w:val="00751FB8"/>
    <w:rsid w:val="007529EB"/>
    <w:rsid w:val="00752EC2"/>
    <w:rsid w:val="00753EED"/>
    <w:rsid w:val="007544AD"/>
    <w:rsid w:val="0075486E"/>
    <w:rsid w:val="007551B7"/>
    <w:rsid w:val="00755579"/>
    <w:rsid w:val="00755EAC"/>
    <w:rsid w:val="0075604D"/>
    <w:rsid w:val="007560D2"/>
    <w:rsid w:val="00756F4F"/>
    <w:rsid w:val="00760456"/>
    <w:rsid w:val="0076048E"/>
    <w:rsid w:val="007605EE"/>
    <w:rsid w:val="0076074C"/>
    <w:rsid w:val="00760778"/>
    <w:rsid w:val="007607B0"/>
    <w:rsid w:val="00760DE8"/>
    <w:rsid w:val="00761103"/>
    <w:rsid w:val="00761D5A"/>
    <w:rsid w:val="00761E4D"/>
    <w:rsid w:val="007622FD"/>
    <w:rsid w:val="0076247A"/>
    <w:rsid w:val="007625E9"/>
    <w:rsid w:val="00762841"/>
    <w:rsid w:val="00762E44"/>
    <w:rsid w:val="00763206"/>
    <w:rsid w:val="00763317"/>
    <w:rsid w:val="00763A93"/>
    <w:rsid w:val="00764940"/>
    <w:rsid w:val="00764955"/>
    <w:rsid w:val="007650EC"/>
    <w:rsid w:val="0076544D"/>
    <w:rsid w:val="00765696"/>
    <w:rsid w:val="00765823"/>
    <w:rsid w:val="00767839"/>
    <w:rsid w:val="00767B59"/>
    <w:rsid w:val="0077026C"/>
    <w:rsid w:val="00770591"/>
    <w:rsid w:val="00771EC2"/>
    <w:rsid w:val="00772730"/>
    <w:rsid w:val="00772B24"/>
    <w:rsid w:val="00773051"/>
    <w:rsid w:val="007732DA"/>
    <w:rsid w:val="00773CD7"/>
    <w:rsid w:val="00774504"/>
    <w:rsid w:val="007746E6"/>
    <w:rsid w:val="00774927"/>
    <w:rsid w:val="00774E84"/>
    <w:rsid w:val="00774EA7"/>
    <w:rsid w:val="00775583"/>
    <w:rsid w:val="00775E22"/>
    <w:rsid w:val="00775E9A"/>
    <w:rsid w:val="00775EFD"/>
    <w:rsid w:val="00776094"/>
    <w:rsid w:val="00776512"/>
    <w:rsid w:val="007769CA"/>
    <w:rsid w:val="00776CBE"/>
    <w:rsid w:val="00776E6D"/>
    <w:rsid w:val="007773CF"/>
    <w:rsid w:val="00780070"/>
    <w:rsid w:val="00780146"/>
    <w:rsid w:val="00781D5D"/>
    <w:rsid w:val="007821E2"/>
    <w:rsid w:val="007826F4"/>
    <w:rsid w:val="00782C7C"/>
    <w:rsid w:val="00782FD9"/>
    <w:rsid w:val="007830D8"/>
    <w:rsid w:val="00783211"/>
    <w:rsid w:val="00783254"/>
    <w:rsid w:val="00783A98"/>
    <w:rsid w:val="00784471"/>
    <w:rsid w:val="00784614"/>
    <w:rsid w:val="007847D8"/>
    <w:rsid w:val="00784DB5"/>
    <w:rsid w:val="00784F36"/>
    <w:rsid w:val="00785815"/>
    <w:rsid w:val="00786E4A"/>
    <w:rsid w:val="00787D80"/>
    <w:rsid w:val="00787F34"/>
    <w:rsid w:val="0079033B"/>
    <w:rsid w:val="007908D5"/>
    <w:rsid w:val="00791529"/>
    <w:rsid w:val="00791792"/>
    <w:rsid w:val="00791CD7"/>
    <w:rsid w:val="007920CD"/>
    <w:rsid w:val="0079290C"/>
    <w:rsid w:val="00792BCF"/>
    <w:rsid w:val="00792C8D"/>
    <w:rsid w:val="0079344C"/>
    <w:rsid w:val="00793D3E"/>
    <w:rsid w:val="00793E7F"/>
    <w:rsid w:val="00793FC3"/>
    <w:rsid w:val="00794F1B"/>
    <w:rsid w:val="00795003"/>
    <w:rsid w:val="00795607"/>
    <w:rsid w:val="00795FF6"/>
    <w:rsid w:val="00796AC4"/>
    <w:rsid w:val="0079704A"/>
    <w:rsid w:val="00797972"/>
    <w:rsid w:val="00797DD3"/>
    <w:rsid w:val="007A0007"/>
    <w:rsid w:val="007A0B0B"/>
    <w:rsid w:val="007A10E4"/>
    <w:rsid w:val="007A11CA"/>
    <w:rsid w:val="007A174E"/>
    <w:rsid w:val="007A1941"/>
    <w:rsid w:val="007A1AFB"/>
    <w:rsid w:val="007A1B33"/>
    <w:rsid w:val="007A1C3D"/>
    <w:rsid w:val="007A2996"/>
    <w:rsid w:val="007A2CC0"/>
    <w:rsid w:val="007A31C2"/>
    <w:rsid w:val="007A3A5E"/>
    <w:rsid w:val="007A3A95"/>
    <w:rsid w:val="007A4089"/>
    <w:rsid w:val="007A42AC"/>
    <w:rsid w:val="007A49A2"/>
    <w:rsid w:val="007A5717"/>
    <w:rsid w:val="007A598F"/>
    <w:rsid w:val="007A5D96"/>
    <w:rsid w:val="007A6A0A"/>
    <w:rsid w:val="007A6E56"/>
    <w:rsid w:val="007A7514"/>
    <w:rsid w:val="007A79EF"/>
    <w:rsid w:val="007A7B37"/>
    <w:rsid w:val="007A7EFC"/>
    <w:rsid w:val="007B02AB"/>
    <w:rsid w:val="007B09CF"/>
    <w:rsid w:val="007B1022"/>
    <w:rsid w:val="007B1684"/>
    <w:rsid w:val="007B18A5"/>
    <w:rsid w:val="007B18BF"/>
    <w:rsid w:val="007B19B5"/>
    <w:rsid w:val="007B1A39"/>
    <w:rsid w:val="007B1C50"/>
    <w:rsid w:val="007B1E4C"/>
    <w:rsid w:val="007B24D8"/>
    <w:rsid w:val="007B24FD"/>
    <w:rsid w:val="007B3302"/>
    <w:rsid w:val="007B3371"/>
    <w:rsid w:val="007B33C3"/>
    <w:rsid w:val="007B36C6"/>
    <w:rsid w:val="007B5025"/>
    <w:rsid w:val="007B53E2"/>
    <w:rsid w:val="007B54A5"/>
    <w:rsid w:val="007B54BA"/>
    <w:rsid w:val="007B614A"/>
    <w:rsid w:val="007B6AEA"/>
    <w:rsid w:val="007B78CC"/>
    <w:rsid w:val="007C0796"/>
    <w:rsid w:val="007C0E30"/>
    <w:rsid w:val="007C1055"/>
    <w:rsid w:val="007C1539"/>
    <w:rsid w:val="007C1E9A"/>
    <w:rsid w:val="007C2537"/>
    <w:rsid w:val="007C2798"/>
    <w:rsid w:val="007C2FA3"/>
    <w:rsid w:val="007C327C"/>
    <w:rsid w:val="007C34F7"/>
    <w:rsid w:val="007C391F"/>
    <w:rsid w:val="007C39F9"/>
    <w:rsid w:val="007C43BF"/>
    <w:rsid w:val="007C4575"/>
    <w:rsid w:val="007C467C"/>
    <w:rsid w:val="007C4A39"/>
    <w:rsid w:val="007C4A8F"/>
    <w:rsid w:val="007C5256"/>
    <w:rsid w:val="007C5D4B"/>
    <w:rsid w:val="007C5DEB"/>
    <w:rsid w:val="007C622C"/>
    <w:rsid w:val="007C6310"/>
    <w:rsid w:val="007C64E8"/>
    <w:rsid w:val="007C6548"/>
    <w:rsid w:val="007C6BA7"/>
    <w:rsid w:val="007C722F"/>
    <w:rsid w:val="007C7489"/>
    <w:rsid w:val="007C7BA5"/>
    <w:rsid w:val="007D056E"/>
    <w:rsid w:val="007D0BAF"/>
    <w:rsid w:val="007D12EC"/>
    <w:rsid w:val="007D13DD"/>
    <w:rsid w:val="007D17EA"/>
    <w:rsid w:val="007D1B05"/>
    <w:rsid w:val="007D26CC"/>
    <w:rsid w:val="007D3205"/>
    <w:rsid w:val="007D3264"/>
    <w:rsid w:val="007D32BA"/>
    <w:rsid w:val="007D3C09"/>
    <w:rsid w:val="007D3F47"/>
    <w:rsid w:val="007D41BA"/>
    <w:rsid w:val="007D426D"/>
    <w:rsid w:val="007D42A6"/>
    <w:rsid w:val="007D46E9"/>
    <w:rsid w:val="007D4718"/>
    <w:rsid w:val="007D4853"/>
    <w:rsid w:val="007D4F1D"/>
    <w:rsid w:val="007D608F"/>
    <w:rsid w:val="007E0282"/>
    <w:rsid w:val="007E0317"/>
    <w:rsid w:val="007E0922"/>
    <w:rsid w:val="007E09BB"/>
    <w:rsid w:val="007E09E4"/>
    <w:rsid w:val="007E0DFE"/>
    <w:rsid w:val="007E0EA4"/>
    <w:rsid w:val="007E1912"/>
    <w:rsid w:val="007E1B55"/>
    <w:rsid w:val="007E1C20"/>
    <w:rsid w:val="007E1D7B"/>
    <w:rsid w:val="007E238F"/>
    <w:rsid w:val="007E2CD5"/>
    <w:rsid w:val="007E2D17"/>
    <w:rsid w:val="007E31F3"/>
    <w:rsid w:val="007E3352"/>
    <w:rsid w:val="007E35DE"/>
    <w:rsid w:val="007E3A13"/>
    <w:rsid w:val="007E3A74"/>
    <w:rsid w:val="007E3C99"/>
    <w:rsid w:val="007E3EE9"/>
    <w:rsid w:val="007E49CD"/>
    <w:rsid w:val="007E4DFD"/>
    <w:rsid w:val="007E5280"/>
    <w:rsid w:val="007E536F"/>
    <w:rsid w:val="007E6310"/>
    <w:rsid w:val="007E6673"/>
    <w:rsid w:val="007E6734"/>
    <w:rsid w:val="007E68F8"/>
    <w:rsid w:val="007E7579"/>
    <w:rsid w:val="007E75FE"/>
    <w:rsid w:val="007E7879"/>
    <w:rsid w:val="007E7EC8"/>
    <w:rsid w:val="007F0E3E"/>
    <w:rsid w:val="007F0ED3"/>
    <w:rsid w:val="007F0F3F"/>
    <w:rsid w:val="007F172C"/>
    <w:rsid w:val="007F190C"/>
    <w:rsid w:val="007F1A06"/>
    <w:rsid w:val="007F2676"/>
    <w:rsid w:val="007F2F40"/>
    <w:rsid w:val="007F4312"/>
    <w:rsid w:val="007F4A6C"/>
    <w:rsid w:val="007F4A7B"/>
    <w:rsid w:val="007F4C44"/>
    <w:rsid w:val="007F575B"/>
    <w:rsid w:val="007F58C5"/>
    <w:rsid w:val="007F637A"/>
    <w:rsid w:val="007F63C4"/>
    <w:rsid w:val="007F675F"/>
    <w:rsid w:val="007F6B12"/>
    <w:rsid w:val="007F6B30"/>
    <w:rsid w:val="007F6C9D"/>
    <w:rsid w:val="007F6EED"/>
    <w:rsid w:val="007F734D"/>
    <w:rsid w:val="007F7F82"/>
    <w:rsid w:val="00800A3F"/>
    <w:rsid w:val="00800EB9"/>
    <w:rsid w:val="00800FA6"/>
    <w:rsid w:val="008012F7"/>
    <w:rsid w:val="008016D4"/>
    <w:rsid w:val="0080180D"/>
    <w:rsid w:val="00801A86"/>
    <w:rsid w:val="008023F3"/>
    <w:rsid w:val="00802447"/>
    <w:rsid w:val="0080273D"/>
    <w:rsid w:val="00802C95"/>
    <w:rsid w:val="00802FC3"/>
    <w:rsid w:val="008040C4"/>
    <w:rsid w:val="00804623"/>
    <w:rsid w:val="00805178"/>
    <w:rsid w:val="00805E6F"/>
    <w:rsid w:val="00805ECE"/>
    <w:rsid w:val="0080712F"/>
    <w:rsid w:val="0080768D"/>
    <w:rsid w:val="00810A45"/>
    <w:rsid w:val="0081198E"/>
    <w:rsid w:val="008119F0"/>
    <w:rsid w:val="008121CE"/>
    <w:rsid w:val="00812AC9"/>
    <w:rsid w:val="00812F4E"/>
    <w:rsid w:val="008145D3"/>
    <w:rsid w:val="008151FD"/>
    <w:rsid w:val="00815543"/>
    <w:rsid w:val="008156F4"/>
    <w:rsid w:val="00815935"/>
    <w:rsid w:val="0081639B"/>
    <w:rsid w:val="00816B6C"/>
    <w:rsid w:val="0081793E"/>
    <w:rsid w:val="00817A31"/>
    <w:rsid w:val="00817EFF"/>
    <w:rsid w:val="00820137"/>
    <w:rsid w:val="00820269"/>
    <w:rsid w:val="00820616"/>
    <w:rsid w:val="0082078B"/>
    <w:rsid w:val="008207A9"/>
    <w:rsid w:val="008216CE"/>
    <w:rsid w:val="00821A06"/>
    <w:rsid w:val="00822D35"/>
    <w:rsid w:val="00823106"/>
    <w:rsid w:val="008235DA"/>
    <w:rsid w:val="00823687"/>
    <w:rsid w:val="008246FF"/>
    <w:rsid w:val="00824D9E"/>
    <w:rsid w:val="008250E0"/>
    <w:rsid w:val="00825EAA"/>
    <w:rsid w:val="008266A0"/>
    <w:rsid w:val="00827279"/>
    <w:rsid w:val="008275CC"/>
    <w:rsid w:val="00827AC6"/>
    <w:rsid w:val="008309C4"/>
    <w:rsid w:val="00830E94"/>
    <w:rsid w:val="00831034"/>
    <w:rsid w:val="00831569"/>
    <w:rsid w:val="00832870"/>
    <w:rsid w:val="0083289A"/>
    <w:rsid w:val="00832BC3"/>
    <w:rsid w:val="0083319C"/>
    <w:rsid w:val="008334F3"/>
    <w:rsid w:val="0083353C"/>
    <w:rsid w:val="008339A0"/>
    <w:rsid w:val="00834DCE"/>
    <w:rsid w:val="0083501A"/>
    <w:rsid w:val="008351D5"/>
    <w:rsid w:val="00835983"/>
    <w:rsid w:val="00835AAB"/>
    <w:rsid w:val="00836843"/>
    <w:rsid w:val="00836B46"/>
    <w:rsid w:val="008372DE"/>
    <w:rsid w:val="00837A43"/>
    <w:rsid w:val="00837F37"/>
    <w:rsid w:val="00840280"/>
    <w:rsid w:val="00840989"/>
    <w:rsid w:val="00840DB9"/>
    <w:rsid w:val="00840DD2"/>
    <w:rsid w:val="00840DD3"/>
    <w:rsid w:val="008411D6"/>
    <w:rsid w:val="00841698"/>
    <w:rsid w:val="0084194F"/>
    <w:rsid w:val="008419C2"/>
    <w:rsid w:val="00841E92"/>
    <w:rsid w:val="00841EE4"/>
    <w:rsid w:val="008422D6"/>
    <w:rsid w:val="0084280E"/>
    <w:rsid w:val="00842815"/>
    <w:rsid w:val="008429D0"/>
    <w:rsid w:val="00842D1A"/>
    <w:rsid w:val="00842F42"/>
    <w:rsid w:val="00843058"/>
    <w:rsid w:val="008434C6"/>
    <w:rsid w:val="0084352B"/>
    <w:rsid w:val="00843E6B"/>
    <w:rsid w:val="00844192"/>
    <w:rsid w:val="00844403"/>
    <w:rsid w:val="008455D0"/>
    <w:rsid w:val="00845688"/>
    <w:rsid w:val="00846457"/>
    <w:rsid w:val="008467A2"/>
    <w:rsid w:val="00846E70"/>
    <w:rsid w:val="0084751F"/>
    <w:rsid w:val="00847F3A"/>
    <w:rsid w:val="008502DD"/>
    <w:rsid w:val="00850350"/>
    <w:rsid w:val="008503B3"/>
    <w:rsid w:val="00851B6E"/>
    <w:rsid w:val="00851B80"/>
    <w:rsid w:val="008521D8"/>
    <w:rsid w:val="008522CD"/>
    <w:rsid w:val="00852491"/>
    <w:rsid w:val="00852A52"/>
    <w:rsid w:val="00852FA7"/>
    <w:rsid w:val="008536EF"/>
    <w:rsid w:val="0085382A"/>
    <w:rsid w:val="0085417B"/>
    <w:rsid w:val="0085441A"/>
    <w:rsid w:val="00854475"/>
    <w:rsid w:val="008544D2"/>
    <w:rsid w:val="00854D09"/>
    <w:rsid w:val="00855A1E"/>
    <w:rsid w:val="00855DBD"/>
    <w:rsid w:val="008560C6"/>
    <w:rsid w:val="00856112"/>
    <w:rsid w:val="008561BE"/>
    <w:rsid w:val="0085640F"/>
    <w:rsid w:val="00856873"/>
    <w:rsid w:val="0085689A"/>
    <w:rsid w:val="00856DEE"/>
    <w:rsid w:val="0085776A"/>
    <w:rsid w:val="00857B1D"/>
    <w:rsid w:val="00857EDD"/>
    <w:rsid w:val="00861258"/>
    <w:rsid w:val="00861614"/>
    <w:rsid w:val="00861634"/>
    <w:rsid w:val="008617CA"/>
    <w:rsid w:val="00862509"/>
    <w:rsid w:val="008634B7"/>
    <w:rsid w:val="00863749"/>
    <w:rsid w:val="00863C06"/>
    <w:rsid w:val="00863FDB"/>
    <w:rsid w:val="00864197"/>
    <w:rsid w:val="0086461F"/>
    <w:rsid w:val="00865907"/>
    <w:rsid w:val="00865AA4"/>
    <w:rsid w:val="00865C60"/>
    <w:rsid w:val="00865CB1"/>
    <w:rsid w:val="0086605C"/>
    <w:rsid w:val="008660B8"/>
    <w:rsid w:val="0086643C"/>
    <w:rsid w:val="00866948"/>
    <w:rsid w:val="00866A1B"/>
    <w:rsid w:val="00867573"/>
    <w:rsid w:val="00867CD2"/>
    <w:rsid w:val="00867E6C"/>
    <w:rsid w:val="00870960"/>
    <w:rsid w:val="008718AF"/>
    <w:rsid w:val="008720F3"/>
    <w:rsid w:val="00872548"/>
    <w:rsid w:val="00872E0F"/>
    <w:rsid w:val="00873264"/>
    <w:rsid w:val="00873E85"/>
    <w:rsid w:val="00874462"/>
    <w:rsid w:val="00874FE3"/>
    <w:rsid w:val="00875220"/>
    <w:rsid w:val="008755D9"/>
    <w:rsid w:val="0087570F"/>
    <w:rsid w:val="00875C1A"/>
    <w:rsid w:val="00875EA2"/>
    <w:rsid w:val="00876966"/>
    <w:rsid w:val="00876DD1"/>
    <w:rsid w:val="00876E0E"/>
    <w:rsid w:val="0087755D"/>
    <w:rsid w:val="00877D56"/>
    <w:rsid w:val="00880164"/>
    <w:rsid w:val="00880FC0"/>
    <w:rsid w:val="0088142B"/>
    <w:rsid w:val="0088143C"/>
    <w:rsid w:val="008825D3"/>
    <w:rsid w:val="008825F0"/>
    <w:rsid w:val="00882CA1"/>
    <w:rsid w:val="00882FD0"/>
    <w:rsid w:val="008836CD"/>
    <w:rsid w:val="00883990"/>
    <w:rsid w:val="00883FDE"/>
    <w:rsid w:val="0088462C"/>
    <w:rsid w:val="008847F5"/>
    <w:rsid w:val="008849FD"/>
    <w:rsid w:val="00885B24"/>
    <w:rsid w:val="00885B53"/>
    <w:rsid w:val="00886E78"/>
    <w:rsid w:val="00887A43"/>
    <w:rsid w:val="00887B0A"/>
    <w:rsid w:val="00887CDF"/>
    <w:rsid w:val="00887E3F"/>
    <w:rsid w:val="0089052E"/>
    <w:rsid w:val="00890849"/>
    <w:rsid w:val="008909C9"/>
    <w:rsid w:val="0089134D"/>
    <w:rsid w:val="00891979"/>
    <w:rsid w:val="00891AF2"/>
    <w:rsid w:val="00891D33"/>
    <w:rsid w:val="00891EBD"/>
    <w:rsid w:val="00893781"/>
    <w:rsid w:val="00893FEE"/>
    <w:rsid w:val="00894B3E"/>
    <w:rsid w:val="00894CF4"/>
    <w:rsid w:val="00895021"/>
    <w:rsid w:val="0089529E"/>
    <w:rsid w:val="008956ED"/>
    <w:rsid w:val="0089589B"/>
    <w:rsid w:val="008958D4"/>
    <w:rsid w:val="00895C5A"/>
    <w:rsid w:val="00896074"/>
    <w:rsid w:val="008960F6"/>
    <w:rsid w:val="00896341"/>
    <w:rsid w:val="0089673A"/>
    <w:rsid w:val="00896952"/>
    <w:rsid w:val="00897A0D"/>
    <w:rsid w:val="00897B38"/>
    <w:rsid w:val="00897F12"/>
    <w:rsid w:val="008A0035"/>
    <w:rsid w:val="008A0437"/>
    <w:rsid w:val="008A0445"/>
    <w:rsid w:val="008A0898"/>
    <w:rsid w:val="008A0B8F"/>
    <w:rsid w:val="008A1657"/>
    <w:rsid w:val="008A165F"/>
    <w:rsid w:val="008A1B42"/>
    <w:rsid w:val="008A1C3D"/>
    <w:rsid w:val="008A1E8F"/>
    <w:rsid w:val="008A21BE"/>
    <w:rsid w:val="008A2625"/>
    <w:rsid w:val="008A2F04"/>
    <w:rsid w:val="008A3A39"/>
    <w:rsid w:val="008A3CB9"/>
    <w:rsid w:val="008A3F58"/>
    <w:rsid w:val="008A3FB0"/>
    <w:rsid w:val="008A4136"/>
    <w:rsid w:val="008A4527"/>
    <w:rsid w:val="008A4571"/>
    <w:rsid w:val="008A4855"/>
    <w:rsid w:val="008A4C5C"/>
    <w:rsid w:val="008A567E"/>
    <w:rsid w:val="008A59B7"/>
    <w:rsid w:val="008A59D8"/>
    <w:rsid w:val="008A5A2D"/>
    <w:rsid w:val="008A5A5F"/>
    <w:rsid w:val="008A5B2F"/>
    <w:rsid w:val="008A5E52"/>
    <w:rsid w:val="008A6114"/>
    <w:rsid w:val="008A61D5"/>
    <w:rsid w:val="008A65BD"/>
    <w:rsid w:val="008A6E5F"/>
    <w:rsid w:val="008B0432"/>
    <w:rsid w:val="008B0596"/>
    <w:rsid w:val="008B0C5B"/>
    <w:rsid w:val="008B1BA7"/>
    <w:rsid w:val="008B1FE1"/>
    <w:rsid w:val="008B2C71"/>
    <w:rsid w:val="008B35EC"/>
    <w:rsid w:val="008B36FB"/>
    <w:rsid w:val="008B3C6B"/>
    <w:rsid w:val="008B4BB8"/>
    <w:rsid w:val="008B4FDD"/>
    <w:rsid w:val="008B5508"/>
    <w:rsid w:val="008B5608"/>
    <w:rsid w:val="008B5BC5"/>
    <w:rsid w:val="008B636F"/>
    <w:rsid w:val="008B6457"/>
    <w:rsid w:val="008B64AA"/>
    <w:rsid w:val="008B6A36"/>
    <w:rsid w:val="008C01B0"/>
    <w:rsid w:val="008C0747"/>
    <w:rsid w:val="008C07AB"/>
    <w:rsid w:val="008C0838"/>
    <w:rsid w:val="008C0A40"/>
    <w:rsid w:val="008C0BE9"/>
    <w:rsid w:val="008C0BF2"/>
    <w:rsid w:val="008C0DB4"/>
    <w:rsid w:val="008C18F8"/>
    <w:rsid w:val="008C1DF1"/>
    <w:rsid w:val="008C20C1"/>
    <w:rsid w:val="008C2825"/>
    <w:rsid w:val="008C3269"/>
    <w:rsid w:val="008C348B"/>
    <w:rsid w:val="008C3A2C"/>
    <w:rsid w:val="008C42DC"/>
    <w:rsid w:val="008C5000"/>
    <w:rsid w:val="008C6BE7"/>
    <w:rsid w:val="008C6C7F"/>
    <w:rsid w:val="008D04B0"/>
    <w:rsid w:val="008D079A"/>
    <w:rsid w:val="008D117D"/>
    <w:rsid w:val="008D21CA"/>
    <w:rsid w:val="008D22F1"/>
    <w:rsid w:val="008D31A2"/>
    <w:rsid w:val="008D3AD2"/>
    <w:rsid w:val="008D501A"/>
    <w:rsid w:val="008D58B3"/>
    <w:rsid w:val="008D5F56"/>
    <w:rsid w:val="008D631C"/>
    <w:rsid w:val="008D6BDA"/>
    <w:rsid w:val="008D6F43"/>
    <w:rsid w:val="008D6F67"/>
    <w:rsid w:val="008D74A4"/>
    <w:rsid w:val="008D7734"/>
    <w:rsid w:val="008E0985"/>
    <w:rsid w:val="008E0EBD"/>
    <w:rsid w:val="008E1E8C"/>
    <w:rsid w:val="008E2EE8"/>
    <w:rsid w:val="008E417C"/>
    <w:rsid w:val="008E48A2"/>
    <w:rsid w:val="008E49AA"/>
    <w:rsid w:val="008E4B3A"/>
    <w:rsid w:val="008E51CF"/>
    <w:rsid w:val="008E58B4"/>
    <w:rsid w:val="008E5C54"/>
    <w:rsid w:val="008E5FB4"/>
    <w:rsid w:val="008E63E4"/>
    <w:rsid w:val="008E6911"/>
    <w:rsid w:val="008E72A3"/>
    <w:rsid w:val="008E7A07"/>
    <w:rsid w:val="008F051C"/>
    <w:rsid w:val="008F0698"/>
    <w:rsid w:val="008F0729"/>
    <w:rsid w:val="008F0D7D"/>
    <w:rsid w:val="008F15FB"/>
    <w:rsid w:val="008F1C23"/>
    <w:rsid w:val="008F1E2C"/>
    <w:rsid w:val="008F2101"/>
    <w:rsid w:val="008F24ED"/>
    <w:rsid w:val="008F2B29"/>
    <w:rsid w:val="008F3158"/>
    <w:rsid w:val="008F3D3D"/>
    <w:rsid w:val="008F42DE"/>
    <w:rsid w:val="008F4445"/>
    <w:rsid w:val="008F479C"/>
    <w:rsid w:val="008F4FCD"/>
    <w:rsid w:val="008F5199"/>
    <w:rsid w:val="008F559A"/>
    <w:rsid w:val="008F5B79"/>
    <w:rsid w:val="008F75BA"/>
    <w:rsid w:val="008F7F91"/>
    <w:rsid w:val="0090007E"/>
    <w:rsid w:val="00900372"/>
    <w:rsid w:val="009005C4"/>
    <w:rsid w:val="00900674"/>
    <w:rsid w:val="00900815"/>
    <w:rsid w:val="00900F0D"/>
    <w:rsid w:val="00901064"/>
    <w:rsid w:val="009013F0"/>
    <w:rsid w:val="009017A2"/>
    <w:rsid w:val="00901D6C"/>
    <w:rsid w:val="00901F6F"/>
    <w:rsid w:val="0090267B"/>
    <w:rsid w:val="00902A2E"/>
    <w:rsid w:val="009032E0"/>
    <w:rsid w:val="0090383D"/>
    <w:rsid w:val="009039A5"/>
    <w:rsid w:val="00903E57"/>
    <w:rsid w:val="00903F75"/>
    <w:rsid w:val="009043E1"/>
    <w:rsid w:val="00904621"/>
    <w:rsid w:val="00904955"/>
    <w:rsid w:val="00904AD8"/>
    <w:rsid w:val="00904B57"/>
    <w:rsid w:val="00904C7B"/>
    <w:rsid w:val="009055F6"/>
    <w:rsid w:val="0090593E"/>
    <w:rsid w:val="00905D95"/>
    <w:rsid w:val="009072FA"/>
    <w:rsid w:val="00907420"/>
    <w:rsid w:val="00907C31"/>
    <w:rsid w:val="00910C9E"/>
    <w:rsid w:val="00910D9D"/>
    <w:rsid w:val="00910E68"/>
    <w:rsid w:val="00910EAB"/>
    <w:rsid w:val="00911C63"/>
    <w:rsid w:val="009128C2"/>
    <w:rsid w:val="009149CC"/>
    <w:rsid w:val="00915684"/>
    <w:rsid w:val="009157FF"/>
    <w:rsid w:val="00915B4D"/>
    <w:rsid w:val="00915D07"/>
    <w:rsid w:val="009162C0"/>
    <w:rsid w:val="0091651F"/>
    <w:rsid w:val="00916843"/>
    <w:rsid w:val="00916A22"/>
    <w:rsid w:val="00916C1D"/>
    <w:rsid w:val="00916DC1"/>
    <w:rsid w:val="009171A2"/>
    <w:rsid w:val="009179EE"/>
    <w:rsid w:val="00917AF1"/>
    <w:rsid w:val="00917E45"/>
    <w:rsid w:val="009201B3"/>
    <w:rsid w:val="0092099E"/>
    <w:rsid w:val="00920B4D"/>
    <w:rsid w:val="00920F78"/>
    <w:rsid w:val="009214EC"/>
    <w:rsid w:val="0092197C"/>
    <w:rsid w:val="00921CA6"/>
    <w:rsid w:val="00921CC9"/>
    <w:rsid w:val="00921E7F"/>
    <w:rsid w:val="0092207C"/>
    <w:rsid w:val="00922CED"/>
    <w:rsid w:val="00922D3E"/>
    <w:rsid w:val="009236FD"/>
    <w:rsid w:val="00923EE0"/>
    <w:rsid w:val="009251DD"/>
    <w:rsid w:val="00925415"/>
    <w:rsid w:val="009254ED"/>
    <w:rsid w:val="0092642F"/>
    <w:rsid w:val="00926D45"/>
    <w:rsid w:val="00926F3C"/>
    <w:rsid w:val="00927157"/>
    <w:rsid w:val="0092780F"/>
    <w:rsid w:val="00927E60"/>
    <w:rsid w:val="00930288"/>
    <w:rsid w:val="0093070A"/>
    <w:rsid w:val="00930836"/>
    <w:rsid w:val="00930C94"/>
    <w:rsid w:val="00931CD1"/>
    <w:rsid w:val="00931F57"/>
    <w:rsid w:val="00931FB2"/>
    <w:rsid w:val="009325CB"/>
    <w:rsid w:val="0093264A"/>
    <w:rsid w:val="00933D8B"/>
    <w:rsid w:val="00934098"/>
    <w:rsid w:val="009345FA"/>
    <w:rsid w:val="00934DA3"/>
    <w:rsid w:val="0093543C"/>
    <w:rsid w:val="00935D18"/>
    <w:rsid w:val="009365C1"/>
    <w:rsid w:val="009371D9"/>
    <w:rsid w:val="009372ED"/>
    <w:rsid w:val="009375A7"/>
    <w:rsid w:val="0093763A"/>
    <w:rsid w:val="00937684"/>
    <w:rsid w:val="009376E8"/>
    <w:rsid w:val="00937750"/>
    <w:rsid w:val="00937B8C"/>
    <w:rsid w:val="00937BD8"/>
    <w:rsid w:val="00937DB8"/>
    <w:rsid w:val="00937E9F"/>
    <w:rsid w:val="00940648"/>
    <w:rsid w:val="00940946"/>
    <w:rsid w:val="0094168E"/>
    <w:rsid w:val="00941C42"/>
    <w:rsid w:val="00941D14"/>
    <w:rsid w:val="00941DDD"/>
    <w:rsid w:val="00942267"/>
    <w:rsid w:val="0094228D"/>
    <w:rsid w:val="009423CC"/>
    <w:rsid w:val="00942D64"/>
    <w:rsid w:val="00942E14"/>
    <w:rsid w:val="00943D6F"/>
    <w:rsid w:val="00943F52"/>
    <w:rsid w:val="00944524"/>
    <w:rsid w:val="00944F48"/>
    <w:rsid w:val="009458DE"/>
    <w:rsid w:val="00945C3B"/>
    <w:rsid w:val="00945FE1"/>
    <w:rsid w:val="0094641C"/>
    <w:rsid w:val="00946A87"/>
    <w:rsid w:val="00946AAA"/>
    <w:rsid w:val="00946C4C"/>
    <w:rsid w:val="00946C9C"/>
    <w:rsid w:val="00946F77"/>
    <w:rsid w:val="00947581"/>
    <w:rsid w:val="00947E06"/>
    <w:rsid w:val="009505B4"/>
    <w:rsid w:val="00950A12"/>
    <w:rsid w:val="009515B8"/>
    <w:rsid w:val="009517D0"/>
    <w:rsid w:val="00951E38"/>
    <w:rsid w:val="009523D8"/>
    <w:rsid w:val="00952AF2"/>
    <w:rsid w:val="009543B1"/>
    <w:rsid w:val="00954433"/>
    <w:rsid w:val="00955188"/>
    <w:rsid w:val="009555FD"/>
    <w:rsid w:val="00955C05"/>
    <w:rsid w:val="00955C76"/>
    <w:rsid w:val="00955D28"/>
    <w:rsid w:val="009568B4"/>
    <w:rsid w:val="00956A1D"/>
    <w:rsid w:val="00956A51"/>
    <w:rsid w:val="00956BD0"/>
    <w:rsid w:val="00956BE4"/>
    <w:rsid w:val="0095761C"/>
    <w:rsid w:val="009579A6"/>
    <w:rsid w:val="0096002B"/>
    <w:rsid w:val="00960BCB"/>
    <w:rsid w:val="009611FC"/>
    <w:rsid w:val="00961869"/>
    <w:rsid w:val="00961874"/>
    <w:rsid w:val="00961D8E"/>
    <w:rsid w:val="00961E97"/>
    <w:rsid w:val="009624D6"/>
    <w:rsid w:val="00963B81"/>
    <w:rsid w:val="00963BD1"/>
    <w:rsid w:val="00963D70"/>
    <w:rsid w:val="00964455"/>
    <w:rsid w:val="00964CF3"/>
    <w:rsid w:val="00964DBB"/>
    <w:rsid w:val="00964DC3"/>
    <w:rsid w:val="00965913"/>
    <w:rsid w:val="00966815"/>
    <w:rsid w:val="00966BB8"/>
    <w:rsid w:val="0096792E"/>
    <w:rsid w:val="00967DCC"/>
    <w:rsid w:val="00970631"/>
    <w:rsid w:val="00970BC5"/>
    <w:rsid w:val="0097126D"/>
    <w:rsid w:val="00971B05"/>
    <w:rsid w:val="00971B53"/>
    <w:rsid w:val="00971F8A"/>
    <w:rsid w:val="009722C0"/>
    <w:rsid w:val="00972329"/>
    <w:rsid w:val="00972EF0"/>
    <w:rsid w:val="00972F37"/>
    <w:rsid w:val="00973F86"/>
    <w:rsid w:val="00974FD5"/>
    <w:rsid w:val="00975216"/>
    <w:rsid w:val="00975605"/>
    <w:rsid w:val="00975E16"/>
    <w:rsid w:val="00976470"/>
    <w:rsid w:val="00976942"/>
    <w:rsid w:val="009769B8"/>
    <w:rsid w:val="009769D9"/>
    <w:rsid w:val="00976CE1"/>
    <w:rsid w:val="00976E7A"/>
    <w:rsid w:val="009775D1"/>
    <w:rsid w:val="00977664"/>
    <w:rsid w:val="00977B57"/>
    <w:rsid w:val="00977E49"/>
    <w:rsid w:val="00977EAC"/>
    <w:rsid w:val="009800F7"/>
    <w:rsid w:val="00980FB9"/>
    <w:rsid w:val="00981E14"/>
    <w:rsid w:val="00981F6A"/>
    <w:rsid w:val="00981FDC"/>
    <w:rsid w:val="009824F8"/>
    <w:rsid w:val="00982566"/>
    <w:rsid w:val="0098267B"/>
    <w:rsid w:val="00982C4F"/>
    <w:rsid w:val="00982D29"/>
    <w:rsid w:val="00983026"/>
    <w:rsid w:val="00983493"/>
    <w:rsid w:val="00983EB4"/>
    <w:rsid w:val="00984135"/>
    <w:rsid w:val="009847B2"/>
    <w:rsid w:val="009849A5"/>
    <w:rsid w:val="00984CAA"/>
    <w:rsid w:val="009856ED"/>
    <w:rsid w:val="00986C06"/>
    <w:rsid w:val="00986C8D"/>
    <w:rsid w:val="00987178"/>
    <w:rsid w:val="009874BA"/>
    <w:rsid w:val="009874E1"/>
    <w:rsid w:val="00987F00"/>
    <w:rsid w:val="0099188C"/>
    <w:rsid w:val="009920B1"/>
    <w:rsid w:val="00992BA7"/>
    <w:rsid w:val="0099348A"/>
    <w:rsid w:val="009935C4"/>
    <w:rsid w:val="009938C6"/>
    <w:rsid w:val="00993FBA"/>
    <w:rsid w:val="00994062"/>
    <w:rsid w:val="009942E0"/>
    <w:rsid w:val="009947D4"/>
    <w:rsid w:val="0099509C"/>
    <w:rsid w:val="009956A7"/>
    <w:rsid w:val="00995747"/>
    <w:rsid w:val="00995A8A"/>
    <w:rsid w:val="00995AF3"/>
    <w:rsid w:val="00995C6B"/>
    <w:rsid w:val="00996631"/>
    <w:rsid w:val="00996A0B"/>
    <w:rsid w:val="00997189"/>
    <w:rsid w:val="00997271"/>
    <w:rsid w:val="009974F1"/>
    <w:rsid w:val="00997689"/>
    <w:rsid w:val="009977C6"/>
    <w:rsid w:val="00997D2E"/>
    <w:rsid w:val="00997DEE"/>
    <w:rsid w:val="009A0011"/>
    <w:rsid w:val="009A034D"/>
    <w:rsid w:val="009A0889"/>
    <w:rsid w:val="009A0965"/>
    <w:rsid w:val="009A0AF7"/>
    <w:rsid w:val="009A1ECE"/>
    <w:rsid w:val="009A25B8"/>
    <w:rsid w:val="009A28EB"/>
    <w:rsid w:val="009A3FA8"/>
    <w:rsid w:val="009A4C9C"/>
    <w:rsid w:val="009A4D80"/>
    <w:rsid w:val="009A5423"/>
    <w:rsid w:val="009A5A78"/>
    <w:rsid w:val="009A5BF1"/>
    <w:rsid w:val="009A5C61"/>
    <w:rsid w:val="009A5F5B"/>
    <w:rsid w:val="009A6FD3"/>
    <w:rsid w:val="009A7042"/>
    <w:rsid w:val="009A7938"/>
    <w:rsid w:val="009A7A12"/>
    <w:rsid w:val="009A7BF9"/>
    <w:rsid w:val="009B050A"/>
    <w:rsid w:val="009B09EC"/>
    <w:rsid w:val="009B10A4"/>
    <w:rsid w:val="009B1340"/>
    <w:rsid w:val="009B1734"/>
    <w:rsid w:val="009B186E"/>
    <w:rsid w:val="009B1B14"/>
    <w:rsid w:val="009B1B73"/>
    <w:rsid w:val="009B25DD"/>
    <w:rsid w:val="009B26A6"/>
    <w:rsid w:val="009B2749"/>
    <w:rsid w:val="009B289B"/>
    <w:rsid w:val="009B2EAB"/>
    <w:rsid w:val="009B35ED"/>
    <w:rsid w:val="009B4016"/>
    <w:rsid w:val="009B454C"/>
    <w:rsid w:val="009B4A5F"/>
    <w:rsid w:val="009B5413"/>
    <w:rsid w:val="009B5475"/>
    <w:rsid w:val="009B55B0"/>
    <w:rsid w:val="009B5762"/>
    <w:rsid w:val="009B6B56"/>
    <w:rsid w:val="009B7212"/>
    <w:rsid w:val="009B725D"/>
    <w:rsid w:val="009B778B"/>
    <w:rsid w:val="009B7F27"/>
    <w:rsid w:val="009C019A"/>
    <w:rsid w:val="009C0C9B"/>
    <w:rsid w:val="009C2114"/>
    <w:rsid w:val="009C213D"/>
    <w:rsid w:val="009C2473"/>
    <w:rsid w:val="009C2CA9"/>
    <w:rsid w:val="009C2D80"/>
    <w:rsid w:val="009C2F48"/>
    <w:rsid w:val="009C3111"/>
    <w:rsid w:val="009C3C0C"/>
    <w:rsid w:val="009C41DE"/>
    <w:rsid w:val="009C4582"/>
    <w:rsid w:val="009C46A5"/>
    <w:rsid w:val="009C4B05"/>
    <w:rsid w:val="009C61F5"/>
    <w:rsid w:val="009C695B"/>
    <w:rsid w:val="009C739B"/>
    <w:rsid w:val="009C76E5"/>
    <w:rsid w:val="009C7D4E"/>
    <w:rsid w:val="009D0006"/>
    <w:rsid w:val="009D011A"/>
    <w:rsid w:val="009D01FB"/>
    <w:rsid w:val="009D0455"/>
    <w:rsid w:val="009D0A11"/>
    <w:rsid w:val="009D0F34"/>
    <w:rsid w:val="009D15AA"/>
    <w:rsid w:val="009D1656"/>
    <w:rsid w:val="009D2532"/>
    <w:rsid w:val="009D33D8"/>
    <w:rsid w:val="009D3AE1"/>
    <w:rsid w:val="009D3C52"/>
    <w:rsid w:val="009D460C"/>
    <w:rsid w:val="009D484D"/>
    <w:rsid w:val="009D4A7D"/>
    <w:rsid w:val="009D557E"/>
    <w:rsid w:val="009D5616"/>
    <w:rsid w:val="009D5EF0"/>
    <w:rsid w:val="009D5F85"/>
    <w:rsid w:val="009D66F4"/>
    <w:rsid w:val="009D6907"/>
    <w:rsid w:val="009D6B7F"/>
    <w:rsid w:val="009D727E"/>
    <w:rsid w:val="009E0122"/>
    <w:rsid w:val="009E0DD8"/>
    <w:rsid w:val="009E13BA"/>
    <w:rsid w:val="009E1601"/>
    <w:rsid w:val="009E1B38"/>
    <w:rsid w:val="009E298C"/>
    <w:rsid w:val="009E2E2A"/>
    <w:rsid w:val="009E2F95"/>
    <w:rsid w:val="009E309F"/>
    <w:rsid w:val="009E313D"/>
    <w:rsid w:val="009E3308"/>
    <w:rsid w:val="009E391A"/>
    <w:rsid w:val="009E4323"/>
    <w:rsid w:val="009E48F2"/>
    <w:rsid w:val="009E4932"/>
    <w:rsid w:val="009E4D6A"/>
    <w:rsid w:val="009E5049"/>
    <w:rsid w:val="009E6436"/>
    <w:rsid w:val="009E6EA2"/>
    <w:rsid w:val="009E72EE"/>
    <w:rsid w:val="009F1062"/>
    <w:rsid w:val="009F1B76"/>
    <w:rsid w:val="009F1E3E"/>
    <w:rsid w:val="009F1F99"/>
    <w:rsid w:val="009F25EC"/>
    <w:rsid w:val="009F2996"/>
    <w:rsid w:val="009F2C03"/>
    <w:rsid w:val="009F2CF7"/>
    <w:rsid w:val="009F2FA5"/>
    <w:rsid w:val="009F2FB0"/>
    <w:rsid w:val="009F31BF"/>
    <w:rsid w:val="009F349C"/>
    <w:rsid w:val="009F3E3B"/>
    <w:rsid w:val="009F46B5"/>
    <w:rsid w:val="009F4A2D"/>
    <w:rsid w:val="009F52DF"/>
    <w:rsid w:val="009F5424"/>
    <w:rsid w:val="009F5649"/>
    <w:rsid w:val="009F5957"/>
    <w:rsid w:val="009F5E71"/>
    <w:rsid w:val="009F6860"/>
    <w:rsid w:val="009F7095"/>
    <w:rsid w:val="009F7A99"/>
    <w:rsid w:val="009F7BE6"/>
    <w:rsid w:val="009F7E95"/>
    <w:rsid w:val="00A0001C"/>
    <w:rsid w:val="00A001E1"/>
    <w:rsid w:val="00A003A1"/>
    <w:rsid w:val="00A00AE5"/>
    <w:rsid w:val="00A00D33"/>
    <w:rsid w:val="00A01607"/>
    <w:rsid w:val="00A01DB2"/>
    <w:rsid w:val="00A01F0A"/>
    <w:rsid w:val="00A0334D"/>
    <w:rsid w:val="00A0353A"/>
    <w:rsid w:val="00A03A92"/>
    <w:rsid w:val="00A03D29"/>
    <w:rsid w:val="00A0403E"/>
    <w:rsid w:val="00A04202"/>
    <w:rsid w:val="00A04216"/>
    <w:rsid w:val="00A045B2"/>
    <w:rsid w:val="00A051C1"/>
    <w:rsid w:val="00A05C47"/>
    <w:rsid w:val="00A05C4E"/>
    <w:rsid w:val="00A05C6D"/>
    <w:rsid w:val="00A05E77"/>
    <w:rsid w:val="00A067C5"/>
    <w:rsid w:val="00A06B9C"/>
    <w:rsid w:val="00A06D5F"/>
    <w:rsid w:val="00A06FAD"/>
    <w:rsid w:val="00A07AEC"/>
    <w:rsid w:val="00A07EEC"/>
    <w:rsid w:val="00A11261"/>
    <w:rsid w:val="00A1142E"/>
    <w:rsid w:val="00A11EF2"/>
    <w:rsid w:val="00A124A3"/>
    <w:rsid w:val="00A1262F"/>
    <w:rsid w:val="00A12729"/>
    <w:rsid w:val="00A12A3A"/>
    <w:rsid w:val="00A131CD"/>
    <w:rsid w:val="00A13902"/>
    <w:rsid w:val="00A13B0A"/>
    <w:rsid w:val="00A13B5D"/>
    <w:rsid w:val="00A13FC3"/>
    <w:rsid w:val="00A14075"/>
    <w:rsid w:val="00A14091"/>
    <w:rsid w:val="00A14993"/>
    <w:rsid w:val="00A14B11"/>
    <w:rsid w:val="00A14C4C"/>
    <w:rsid w:val="00A15AB8"/>
    <w:rsid w:val="00A15B87"/>
    <w:rsid w:val="00A1604F"/>
    <w:rsid w:val="00A16457"/>
    <w:rsid w:val="00A164A2"/>
    <w:rsid w:val="00A165C7"/>
    <w:rsid w:val="00A168DC"/>
    <w:rsid w:val="00A16A72"/>
    <w:rsid w:val="00A16F56"/>
    <w:rsid w:val="00A170C1"/>
    <w:rsid w:val="00A173DC"/>
    <w:rsid w:val="00A17BAA"/>
    <w:rsid w:val="00A17EA0"/>
    <w:rsid w:val="00A20426"/>
    <w:rsid w:val="00A20546"/>
    <w:rsid w:val="00A2088E"/>
    <w:rsid w:val="00A213B2"/>
    <w:rsid w:val="00A215AF"/>
    <w:rsid w:val="00A218C3"/>
    <w:rsid w:val="00A21EE4"/>
    <w:rsid w:val="00A22B36"/>
    <w:rsid w:val="00A22DEC"/>
    <w:rsid w:val="00A22FE5"/>
    <w:rsid w:val="00A232AC"/>
    <w:rsid w:val="00A24146"/>
    <w:rsid w:val="00A24655"/>
    <w:rsid w:val="00A246ED"/>
    <w:rsid w:val="00A25073"/>
    <w:rsid w:val="00A2536C"/>
    <w:rsid w:val="00A25FA4"/>
    <w:rsid w:val="00A26BE3"/>
    <w:rsid w:val="00A26F04"/>
    <w:rsid w:val="00A27268"/>
    <w:rsid w:val="00A300FB"/>
    <w:rsid w:val="00A30268"/>
    <w:rsid w:val="00A30A53"/>
    <w:rsid w:val="00A30A5B"/>
    <w:rsid w:val="00A30F33"/>
    <w:rsid w:val="00A3121A"/>
    <w:rsid w:val="00A317FD"/>
    <w:rsid w:val="00A31D0D"/>
    <w:rsid w:val="00A31D46"/>
    <w:rsid w:val="00A32759"/>
    <w:rsid w:val="00A3279A"/>
    <w:rsid w:val="00A3289B"/>
    <w:rsid w:val="00A32AED"/>
    <w:rsid w:val="00A32C13"/>
    <w:rsid w:val="00A338A4"/>
    <w:rsid w:val="00A33F53"/>
    <w:rsid w:val="00A34439"/>
    <w:rsid w:val="00A34832"/>
    <w:rsid w:val="00A3627D"/>
    <w:rsid w:val="00A368FE"/>
    <w:rsid w:val="00A36FED"/>
    <w:rsid w:val="00A372E5"/>
    <w:rsid w:val="00A37496"/>
    <w:rsid w:val="00A37962"/>
    <w:rsid w:val="00A37B69"/>
    <w:rsid w:val="00A37E0A"/>
    <w:rsid w:val="00A402AA"/>
    <w:rsid w:val="00A40A46"/>
    <w:rsid w:val="00A40A4B"/>
    <w:rsid w:val="00A4156D"/>
    <w:rsid w:val="00A4159E"/>
    <w:rsid w:val="00A42C43"/>
    <w:rsid w:val="00A432EC"/>
    <w:rsid w:val="00A43A06"/>
    <w:rsid w:val="00A43B97"/>
    <w:rsid w:val="00A43BD1"/>
    <w:rsid w:val="00A44BE1"/>
    <w:rsid w:val="00A44F83"/>
    <w:rsid w:val="00A4517E"/>
    <w:rsid w:val="00A455CA"/>
    <w:rsid w:val="00A46837"/>
    <w:rsid w:val="00A46A86"/>
    <w:rsid w:val="00A46CDF"/>
    <w:rsid w:val="00A4734C"/>
    <w:rsid w:val="00A47681"/>
    <w:rsid w:val="00A47BCA"/>
    <w:rsid w:val="00A5068C"/>
    <w:rsid w:val="00A507FF"/>
    <w:rsid w:val="00A52784"/>
    <w:rsid w:val="00A52B1A"/>
    <w:rsid w:val="00A52DB2"/>
    <w:rsid w:val="00A5303A"/>
    <w:rsid w:val="00A53052"/>
    <w:rsid w:val="00A5322D"/>
    <w:rsid w:val="00A536A3"/>
    <w:rsid w:val="00A539C2"/>
    <w:rsid w:val="00A53B06"/>
    <w:rsid w:val="00A54520"/>
    <w:rsid w:val="00A54830"/>
    <w:rsid w:val="00A549B0"/>
    <w:rsid w:val="00A54AA3"/>
    <w:rsid w:val="00A54BC0"/>
    <w:rsid w:val="00A54DB9"/>
    <w:rsid w:val="00A5585A"/>
    <w:rsid w:val="00A55CA4"/>
    <w:rsid w:val="00A562D4"/>
    <w:rsid w:val="00A56A72"/>
    <w:rsid w:val="00A56C78"/>
    <w:rsid w:val="00A56CCF"/>
    <w:rsid w:val="00A571B7"/>
    <w:rsid w:val="00A57A02"/>
    <w:rsid w:val="00A57B54"/>
    <w:rsid w:val="00A60362"/>
    <w:rsid w:val="00A60835"/>
    <w:rsid w:val="00A60F61"/>
    <w:rsid w:val="00A616B2"/>
    <w:rsid w:val="00A61A2D"/>
    <w:rsid w:val="00A61FCA"/>
    <w:rsid w:val="00A622ED"/>
    <w:rsid w:val="00A62900"/>
    <w:rsid w:val="00A62BCA"/>
    <w:rsid w:val="00A630A4"/>
    <w:rsid w:val="00A631F0"/>
    <w:rsid w:val="00A63508"/>
    <w:rsid w:val="00A63764"/>
    <w:rsid w:val="00A63B42"/>
    <w:rsid w:val="00A64108"/>
    <w:rsid w:val="00A6439E"/>
    <w:rsid w:val="00A643FC"/>
    <w:rsid w:val="00A6510E"/>
    <w:rsid w:val="00A65371"/>
    <w:rsid w:val="00A65A89"/>
    <w:rsid w:val="00A66804"/>
    <w:rsid w:val="00A66819"/>
    <w:rsid w:val="00A66F07"/>
    <w:rsid w:val="00A679B2"/>
    <w:rsid w:val="00A70089"/>
    <w:rsid w:val="00A708BB"/>
    <w:rsid w:val="00A71A14"/>
    <w:rsid w:val="00A7249A"/>
    <w:rsid w:val="00A73B86"/>
    <w:rsid w:val="00A740D9"/>
    <w:rsid w:val="00A7480E"/>
    <w:rsid w:val="00A74D3C"/>
    <w:rsid w:val="00A74D69"/>
    <w:rsid w:val="00A74F60"/>
    <w:rsid w:val="00A75474"/>
    <w:rsid w:val="00A758FF"/>
    <w:rsid w:val="00A75963"/>
    <w:rsid w:val="00A75B0F"/>
    <w:rsid w:val="00A75F2E"/>
    <w:rsid w:val="00A76257"/>
    <w:rsid w:val="00A764C3"/>
    <w:rsid w:val="00A764CC"/>
    <w:rsid w:val="00A76602"/>
    <w:rsid w:val="00A77729"/>
    <w:rsid w:val="00A77C5D"/>
    <w:rsid w:val="00A8004F"/>
    <w:rsid w:val="00A80804"/>
    <w:rsid w:val="00A80CFF"/>
    <w:rsid w:val="00A81513"/>
    <w:rsid w:val="00A826C4"/>
    <w:rsid w:val="00A826D1"/>
    <w:rsid w:val="00A82B05"/>
    <w:rsid w:val="00A82B83"/>
    <w:rsid w:val="00A837FA"/>
    <w:rsid w:val="00A841BF"/>
    <w:rsid w:val="00A84430"/>
    <w:rsid w:val="00A847B4"/>
    <w:rsid w:val="00A852BB"/>
    <w:rsid w:val="00A854BF"/>
    <w:rsid w:val="00A85C8F"/>
    <w:rsid w:val="00A86417"/>
    <w:rsid w:val="00A86690"/>
    <w:rsid w:val="00A86F12"/>
    <w:rsid w:val="00A86F47"/>
    <w:rsid w:val="00A87571"/>
    <w:rsid w:val="00A878EB"/>
    <w:rsid w:val="00A9021D"/>
    <w:rsid w:val="00A90CE0"/>
    <w:rsid w:val="00A91325"/>
    <w:rsid w:val="00A92580"/>
    <w:rsid w:val="00A925E9"/>
    <w:rsid w:val="00A92845"/>
    <w:rsid w:val="00A92F1C"/>
    <w:rsid w:val="00A93118"/>
    <w:rsid w:val="00A934BC"/>
    <w:rsid w:val="00A934C2"/>
    <w:rsid w:val="00A93585"/>
    <w:rsid w:val="00A9391C"/>
    <w:rsid w:val="00A93A19"/>
    <w:rsid w:val="00A93E20"/>
    <w:rsid w:val="00A93E22"/>
    <w:rsid w:val="00A945EA"/>
    <w:rsid w:val="00A955E0"/>
    <w:rsid w:val="00A95AA6"/>
    <w:rsid w:val="00A95E8E"/>
    <w:rsid w:val="00A96027"/>
    <w:rsid w:val="00A9623C"/>
    <w:rsid w:val="00A9632C"/>
    <w:rsid w:val="00A9666F"/>
    <w:rsid w:val="00A966F2"/>
    <w:rsid w:val="00A96AA6"/>
    <w:rsid w:val="00A97618"/>
    <w:rsid w:val="00A97653"/>
    <w:rsid w:val="00AA050C"/>
    <w:rsid w:val="00AA0F4B"/>
    <w:rsid w:val="00AA1383"/>
    <w:rsid w:val="00AA1588"/>
    <w:rsid w:val="00AA2175"/>
    <w:rsid w:val="00AA2AA7"/>
    <w:rsid w:val="00AA3DA5"/>
    <w:rsid w:val="00AA4D1A"/>
    <w:rsid w:val="00AA5843"/>
    <w:rsid w:val="00AA5A66"/>
    <w:rsid w:val="00AA5D4E"/>
    <w:rsid w:val="00AA662F"/>
    <w:rsid w:val="00AA6B1C"/>
    <w:rsid w:val="00AA6EB6"/>
    <w:rsid w:val="00AA6EF6"/>
    <w:rsid w:val="00AA7470"/>
    <w:rsid w:val="00AA7C94"/>
    <w:rsid w:val="00AA7EBF"/>
    <w:rsid w:val="00AB06C5"/>
    <w:rsid w:val="00AB09F1"/>
    <w:rsid w:val="00AB11ED"/>
    <w:rsid w:val="00AB1443"/>
    <w:rsid w:val="00AB1E48"/>
    <w:rsid w:val="00AB1F3E"/>
    <w:rsid w:val="00AB1F61"/>
    <w:rsid w:val="00AB2696"/>
    <w:rsid w:val="00AB2711"/>
    <w:rsid w:val="00AB2D61"/>
    <w:rsid w:val="00AB30A7"/>
    <w:rsid w:val="00AB3BC0"/>
    <w:rsid w:val="00AB4176"/>
    <w:rsid w:val="00AB4284"/>
    <w:rsid w:val="00AB4649"/>
    <w:rsid w:val="00AB4B32"/>
    <w:rsid w:val="00AB5072"/>
    <w:rsid w:val="00AB567B"/>
    <w:rsid w:val="00AB6966"/>
    <w:rsid w:val="00AB6BA3"/>
    <w:rsid w:val="00AB6CFE"/>
    <w:rsid w:val="00AB6D20"/>
    <w:rsid w:val="00AB6D75"/>
    <w:rsid w:val="00AB6F2B"/>
    <w:rsid w:val="00AB7278"/>
    <w:rsid w:val="00AB739F"/>
    <w:rsid w:val="00AC0341"/>
    <w:rsid w:val="00AC0EC9"/>
    <w:rsid w:val="00AC167A"/>
    <w:rsid w:val="00AC2A81"/>
    <w:rsid w:val="00AC3DF1"/>
    <w:rsid w:val="00AC54D7"/>
    <w:rsid w:val="00AC6B04"/>
    <w:rsid w:val="00AC6E84"/>
    <w:rsid w:val="00AD01B6"/>
    <w:rsid w:val="00AD1AA2"/>
    <w:rsid w:val="00AD1F5C"/>
    <w:rsid w:val="00AD2720"/>
    <w:rsid w:val="00AD2EBC"/>
    <w:rsid w:val="00AD3665"/>
    <w:rsid w:val="00AD3910"/>
    <w:rsid w:val="00AD3D59"/>
    <w:rsid w:val="00AD3F40"/>
    <w:rsid w:val="00AD3F81"/>
    <w:rsid w:val="00AD4AA0"/>
    <w:rsid w:val="00AD5540"/>
    <w:rsid w:val="00AD5A44"/>
    <w:rsid w:val="00AD64D6"/>
    <w:rsid w:val="00AD71C2"/>
    <w:rsid w:val="00AD762A"/>
    <w:rsid w:val="00AD7644"/>
    <w:rsid w:val="00AD7B6C"/>
    <w:rsid w:val="00AD7E97"/>
    <w:rsid w:val="00AE036F"/>
    <w:rsid w:val="00AE1291"/>
    <w:rsid w:val="00AE2507"/>
    <w:rsid w:val="00AE2EB5"/>
    <w:rsid w:val="00AE32F6"/>
    <w:rsid w:val="00AE3314"/>
    <w:rsid w:val="00AE33B8"/>
    <w:rsid w:val="00AE3EE7"/>
    <w:rsid w:val="00AE42EE"/>
    <w:rsid w:val="00AE4434"/>
    <w:rsid w:val="00AE5076"/>
    <w:rsid w:val="00AE5A0B"/>
    <w:rsid w:val="00AE5C02"/>
    <w:rsid w:val="00AE6283"/>
    <w:rsid w:val="00AE6640"/>
    <w:rsid w:val="00AE70B8"/>
    <w:rsid w:val="00AE73C8"/>
    <w:rsid w:val="00AE7D26"/>
    <w:rsid w:val="00AE7FAA"/>
    <w:rsid w:val="00AF0B96"/>
    <w:rsid w:val="00AF0FF2"/>
    <w:rsid w:val="00AF16E2"/>
    <w:rsid w:val="00AF1D66"/>
    <w:rsid w:val="00AF236E"/>
    <w:rsid w:val="00AF2439"/>
    <w:rsid w:val="00AF2901"/>
    <w:rsid w:val="00AF3137"/>
    <w:rsid w:val="00AF35C2"/>
    <w:rsid w:val="00AF3960"/>
    <w:rsid w:val="00AF3CFB"/>
    <w:rsid w:val="00AF466F"/>
    <w:rsid w:val="00AF49A2"/>
    <w:rsid w:val="00AF4E6D"/>
    <w:rsid w:val="00AF52CA"/>
    <w:rsid w:val="00AF5542"/>
    <w:rsid w:val="00AF57BD"/>
    <w:rsid w:val="00AF5953"/>
    <w:rsid w:val="00AF5DEB"/>
    <w:rsid w:val="00AF6B35"/>
    <w:rsid w:val="00AF70A3"/>
    <w:rsid w:val="00AF7515"/>
    <w:rsid w:val="00AF78E4"/>
    <w:rsid w:val="00AF7B22"/>
    <w:rsid w:val="00AF7F14"/>
    <w:rsid w:val="00AF7F33"/>
    <w:rsid w:val="00AF7FC9"/>
    <w:rsid w:val="00AF7FDB"/>
    <w:rsid w:val="00B00C6F"/>
    <w:rsid w:val="00B01020"/>
    <w:rsid w:val="00B01295"/>
    <w:rsid w:val="00B015BF"/>
    <w:rsid w:val="00B0264E"/>
    <w:rsid w:val="00B027CC"/>
    <w:rsid w:val="00B02CF2"/>
    <w:rsid w:val="00B02F18"/>
    <w:rsid w:val="00B03A24"/>
    <w:rsid w:val="00B03A74"/>
    <w:rsid w:val="00B03C98"/>
    <w:rsid w:val="00B04152"/>
    <w:rsid w:val="00B0538F"/>
    <w:rsid w:val="00B058E0"/>
    <w:rsid w:val="00B05D76"/>
    <w:rsid w:val="00B06F63"/>
    <w:rsid w:val="00B06FDD"/>
    <w:rsid w:val="00B07166"/>
    <w:rsid w:val="00B07A51"/>
    <w:rsid w:val="00B07C0E"/>
    <w:rsid w:val="00B07D8C"/>
    <w:rsid w:val="00B10141"/>
    <w:rsid w:val="00B103E2"/>
    <w:rsid w:val="00B106E8"/>
    <w:rsid w:val="00B108AF"/>
    <w:rsid w:val="00B10984"/>
    <w:rsid w:val="00B10AF3"/>
    <w:rsid w:val="00B111E8"/>
    <w:rsid w:val="00B11207"/>
    <w:rsid w:val="00B11812"/>
    <w:rsid w:val="00B11A58"/>
    <w:rsid w:val="00B13364"/>
    <w:rsid w:val="00B139CE"/>
    <w:rsid w:val="00B13A66"/>
    <w:rsid w:val="00B13EB0"/>
    <w:rsid w:val="00B13F3D"/>
    <w:rsid w:val="00B13F97"/>
    <w:rsid w:val="00B14A4A"/>
    <w:rsid w:val="00B14B55"/>
    <w:rsid w:val="00B15205"/>
    <w:rsid w:val="00B16268"/>
    <w:rsid w:val="00B16C59"/>
    <w:rsid w:val="00B16FCE"/>
    <w:rsid w:val="00B17461"/>
    <w:rsid w:val="00B2098B"/>
    <w:rsid w:val="00B20E45"/>
    <w:rsid w:val="00B21438"/>
    <w:rsid w:val="00B21D05"/>
    <w:rsid w:val="00B22233"/>
    <w:rsid w:val="00B228EB"/>
    <w:rsid w:val="00B22A14"/>
    <w:rsid w:val="00B22CF5"/>
    <w:rsid w:val="00B22E09"/>
    <w:rsid w:val="00B2307C"/>
    <w:rsid w:val="00B232CD"/>
    <w:rsid w:val="00B236FF"/>
    <w:rsid w:val="00B23D83"/>
    <w:rsid w:val="00B2530E"/>
    <w:rsid w:val="00B2632F"/>
    <w:rsid w:val="00B26CDF"/>
    <w:rsid w:val="00B2702D"/>
    <w:rsid w:val="00B27038"/>
    <w:rsid w:val="00B27412"/>
    <w:rsid w:val="00B27786"/>
    <w:rsid w:val="00B27792"/>
    <w:rsid w:val="00B27A47"/>
    <w:rsid w:val="00B27AC7"/>
    <w:rsid w:val="00B27DBB"/>
    <w:rsid w:val="00B3048C"/>
    <w:rsid w:val="00B30F29"/>
    <w:rsid w:val="00B30F3E"/>
    <w:rsid w:val="00B315D5"/>
    <w:rsid w:val="00B31AE8"/>
    <w:rsid w:val="00B31E39"/>
    <w:rsid w:val="00B32233"/>
    <w:rsid w:val="00B325E9"/>
    <w:rsid w:val="00B32603"/>
    <w:rsid w:val="00B32C30"/>
    <w:rsid w:val="00B33048"/>
    <w:rsid w:val="00B33C03"/>
    <w:rsid w:val="00B33CF2"/>
    <w:rsid w:val="00B33E4C"/>
    <w:rsid w:val="00B34700"/>
    <w:rsid w:val="00B351E5"/>
    <w:rsid w:val="00B352EA"/>
    <w:rsid w:val="00B35455"/>
    <w:rsid w:val="00B3605E"/>
    <w:rsid w:val="00B36412"/>
    <w:rsid w:val="00B369AF"/>
    <w:rsid w:val="00B377F8"/>
    <w:rsid w:val="00B40279"/>
    <w:rsid w:val="00B40E13"/>
    <w:rsid w:val="00B40EF3"/>
    <w:rsid w:val="00B41307"/>
    <w:rsid w:val="00B4131C"/>
    <w:rsid w:val="00B41492"/>
    <w:rsid w:val="00B416BF"/>
    <w:rsid w:val="00B416E6"/>
    <w:rsid w:val="00B41A54"/>
    <w:rsid w:val="00B41BB8"/>
    <w:rsid w:val="00B42096"/>
    <w:rsid w:val="00B42829"/>
    <w:rsid w:val="00B42B47"/>
    <w:rsid w:val="00B4358C"/>
    <w:rsid w:val="00B43AF5"/>
    <w:rsid w:val="00B43C6B"/>
    <w:rsid w:val="00B43E3B"/>
    <w:rsid w:val="00B443F0"/>
    <w:rsid w:val="00B4448A"/>
    <w:rsid w:val="00B448D9"/>
    <w:rsid w:val="00B4490C"/>
    <w:rsid w:val="00B45267"/>
    <w:rsid w:val="00B45F8F"/>
    <w:rsid w:val="00B46014"/>
    <w:rsid w:val="00B46266"/>
    <w:rsid w:val="00B46316"/>
    <w:rsid w:val="00B46349"/>
    <w:rsid w:val="00B47218"/>
    <w:rsid w:val="00B4730D"/>
    <w:rsid w:val="00B476B3"/>
    <w:rsid w:val="00B47839"/>
    <w:rsid w:val="00B47884"/>
    <w:rsid w:val="00B50101"/>
    <w:rsid w:val="00B510A6"/>
    <w:rsid w:val="00B51E5A"/>
    <w:rsid w:val="00B52B8C"/>
    <w:rsid w:val="00B53158"/>
    <w:rsid w:val="00B53629"/>
    <w:rsid w:val="00B549D4"/>
    <w:rsid w:val="00B56161"/>
    <w:rsid w:val="00B5703E"/>
    <w:rsid w:val="00B5740C"/>
    <w:rsid w:val="00B57450"/>
    <w:rsid w:val="00B606D7"/>
    <w:rsid w:val="00B60D1E"/>
    <w:rsid w:val="00B60E57"/>
    <w:rsid w:val="00B6172A"/>
    <w:rsid w:val="00B62CB4"/>
    <w:rsid w:val="00B62E68"/>
    <w:rsid w:val="00B63CAE"/>
    <w:rsid w:val="00B647CB"/>
    <w:rsid w:val="00B649C4"/>
    <w:rsid w:val="00B64BD1"/>
    <w:rsid w:val="00B64C16"/>
    <w:rsid w:val="00B64EB8"/>
    <w:rsid w:val="00B65184"/>
    <w:rsid w:val="00B65B23"/>
    <w:rsid w:val="00B664FA"/>
    <w:rsid w:val="00B66C55"/>
    <w:rsid w:val="00B66CED"/>
    <w:rsid w:val="00B6720F"/>
    <w:rsid w:val="00B67E3A"/>
    <w:rsid w:val="00B70098"/>
    <w:rsid w:val="00B71369"/>
    <w:rsid w:val="00B71BD3"/>
    <w:rsid w:val="00B71F1F"/>
    <w:rsid w:val="00B72B40"/>
    <w:rsid w:val="00B72B81"/>
    <w:rsid w:val="00B72B9A"/>
    <w:rsid w:val="00B73353"/>
    <w:rsid w:val="00B73506"/>
    <w:rsid w:val="00B73757"/>
    <w:rsid w:val="00B73AFD"/>
    <w:rsid w:val="00B7420C"/>
    <w:rsid w:val="00B74354"/>
    <w:rsid w:val="00B74361"/>
    <w:rsid w:val="00B74562"/>
    <w:rsid w:val="00B7456F"/>
    <w:rsid w:val="00B746AF"/>
    <w:rsid w:val="00B74F73"/>
    <w:rsid w:val="00B752EE"/>
    <w:rsid w:val="00B7533D"/>
    <w:rsid w:val="00B7558F"/>
    <w:rsid w:val="00B75798"/>
    <w:rsid w:val="00B75C42"/>
    <w:rsid w:val="00B760C1"/>
    <w:rsid w:val="00B76219"/>
    <w:rsid w:val="00B76438"/>
    <w:rsid w:val="00B77159"/>
    <w:rsid w:val="00B773A7"/>
    <w:rsid w:val="00B775B8"/>
    <w:rsid w:val="00B77773"/>
    <w:rsid w:val="00B804CD"/>
    <w:rsid w:val="00B805FD"/>
    <w:rsid w:val="00B80DAC"/>
    <w:rsid w:val="00B81816"/>
    <w:rsid w:val="00B8193A"/>
    <w:rsid w:val="00B81FAA"/>
    <w:rsid w:val="00B824A7"/>
    <w:rsid w:val="00B824D1"/>
    <w:rsid w:val="00B826CC"/>
    <w:rsid w:val="00B83401"/>
    <w:rsid w:val="00B8341A"/>
    <w:rsid w:val="00B8352E"/>
    <w:rsid w:val="00B84057"/>
    <w:rsid w:val="00B84153"/>
    <w:rsid w:val="00B84F29"/>
    <w:rsid w:val="00B8507E"/>
    <w:rsid w:val="00B860D3"/>
    <w:rsid w:val="00B862FB"/>
    <w:rsid w:val="00B86AC5"/>
    <w:rsid w:val="00B86AF1"/>
    <w:rsid w:val="00B87364"/>
    <w:rsid w:val="00B873B2"/>
    <w:rsid w:val="00B87495"/>
    <w:rsid w:val="00B90E53"/>
    <w:rsid w:val="00B91ABF"/>
    <w:rsid w:val="00B91EB0"/>
    <w:rsid w:val="00B92870"/>
    <w:rsid w:val="00B92B7B"/>
    <w:rsid w:val="00B92BAC"/>
    <w:rsid w:val="00B92E9E"/>
    <w:rsid w:val="00B92F8A"/>
    <w:rsid w:val="00B93261"/>
    <w:rsid w:val="00B93BCB"/>
    <w:rsid w:val="00B944CC"/>
    <w:rsid w:val="00B9470F"/>
    <w:rsid w:val="00B94F8C"/>
    <w:rsid w:val="00B9549B"/>
    <w:rsid w:val="00B961E6"/>
    <w:rsid w:val="00B96856"/>
    <w:rsid w:val="00B96C53"/>
    <w:rsid w:val="00B977EC"/>
    <w:rsid w:val="00B97980"/>
    <w:rsid w:val="00B97C35"/>
    <w:rsid w:val="00BA1196"/>
    <w:rsid w:val="00BA1216"/>
    <w:rsid w:val="00BA12F1"/>
    <w:rsid w:val="00BA1821"/>
    <w:rsid w:val="00BA18B6"/>
    <w:rsid w:val="00BA1E6A"/>
    <w:rsid w:val="00BA2037"/>
    <w:rsid w:val="00BA2294"/>
    <w:rsid w:val="00BA24F3"/>
    <w:rsid w:val="00BA282B"/>
    <w:rsid w:val="00BA2AA5"/>
    <w:rsid w:val="00BA2BA6"/>
    <w:rsid w:val="00BA2C4F"/>
    <w:rsid w:val="00BA2C86"/>
    <w:rsid w:val="00BA2F6F"/>
    <w:rsid w:val="00BA33B8"/>
    <w:rsid w:val="00BA4733"/>
    <w:rsid w:val="00BA47E3"/>
    <w:rsid w:val="00BA4999"/>
    <w:rsid w:val="00BA4D24"/>
    <w:rsid w:val="00BA4FBF"/>
    <w:rsid w:val="00BA51B5"/>
    <w:rsid w:val="00BA5521"/>
    <w:rsid w:val="00BA5646"/>
    <w:rsid w:val="00BA5AE8"/>
    <w:rsid w:val="00BA5CD6"/>
    <w:rsid w:val="00BA686C"/>
    <w:rsid w:val="00BA7604"/>
    <w:rsid w:val="00BA765B"/>
    <w:rsid w:val="00BA7664"/>
    <w:rsid w:val="00BA7D2E"/>
    <w:rsid w:val="00BB00F1"/>
    <w:rsid w:val="00BB00F6"/>
    <w:rsid w:val="00BB19BB"/>
    <w:rsid w:val="00BB2022"/>
    <w:rsid w:val="00BB2240"/>
    <w:rsid w:val="00BB3C27"/>
    <w:rsid w:val="00BB3DD1"/>
    <w:rsid w:val="00BB45CA"/>
    <w:rsid w:val="00BB48DD"/>
    <w:rsid w:val="00BB4A9A"/>
    <w:rsid w:val="00BB4D2C"/>
    <w:rsid w:val="00BB4DC0"/>
    <w:rsid w:val="00BB4EAA"/>
    <w:rsid w:val="00BB4EBB"/>
    <w:rsid w:val="00BB51E7"/>
    <w:rsid w:val="00BB52F8"/>
    <w:rsid w:val="00BB5799"/>
    <w:rsid w:val="00BB59C4"/>
    <w:rsid w:val="00BB5BF0"/>
    <w:rsid w:val="00BB67EA"/>
    <w:rsid w:val="00BB6EED"/>
    <w:rsid w:val="00BB7250"/>
    <w:rsid w:val="00BC0715"/>
    <w:rsid w:val="00BC083E"/>
    <w:rsid w:val="00BC0C25"/>
    <w:rsid w:val="00BC0F59"/>
    <w:rsid w:val="00BC1101"/>
    <w:rsid w:val="00BC14B3"/>
    <w:rsid w:val="00BC1589"/>
    <w:rsid w:val="00BC174F"/>
    <w:rsid w:val="00BC24D7"/>
    <w:rsid w:val="00BC26D4"/>
    <w:rsid w:val="00BC2C12"/>
    <w:rsid w:val="00BC32B7"/>
    <w:rsid w:val="00BC39EB"/>
    <w:rsid w:val="00BC3D73"/>
    <w:rsid w:val="00BC4835"/>
    <w:rsid w:val="00BC560C"/>
    <w:rsid w:val="00BC5BD4"/>
    <w:rsid w:val="00BC5E24"/>
    <w:rsid w:val="00BC644F"/>
    <w:rsid w:val="00BC6781"/>
    <w:rsid w:val="00BC6964"/>
    <w:rsid w:val="00BC6E63"/>
    <w:rsid w:val="00BC70F3"/>
    <w:rsid w:val="00BC7541"/>
    <w:rsid w:val="00BC78AC"/>
    <w:rsid w:val="00BC7A86"/>
    <w:rsid w:val="00BD0076"/>
    <w:rsid w:val="00BD0ADA"/>
    <w:rsid w:val="00BD0EA6"/>
    <w:rsid w:val="00BD1268"/>
    <w:rsid w:val="00BD1456"/>
    <w:rsid w:val="00BD1E9E"/>
    <w:rsid w:val="00BD221E"/>
    <w:rsid w:val="00BD2237"/>
    <w:rsid w:val="00BD245B"/>
    <w:rsid w:val="00BD332F"/>
    <w:rsid w:val="00BD3483"/>
    <w:rsid w:val="00BD35DC"/>
    <w:rsid w:val="00BD36FD"/>
    <w:rsid w:val="00BD3713"/>
    <w:rsid w:val="00BD38C2"/>
    <w:rsid w:val="00BD47A9"/>
    <w:rsid w:val="00BD4A28"/>
    <w:rsid w:val="00BD4C6F"/>
    <w:rsid w:val="00BD5208"/>
    <w:rsid w:val="00BD5356"/>
    <w:rsid w:val="00BD58DD"/>
    <w:rsid w:val="00BD662A"/>
    <w:rsid w:val="00BD6A41"/>
    <w:rsid w:val="00BD6AB7"/>
    <w:rsid w:val="00BD71DD"/>
    <w:rsid w:val="00BD7420"/>
    <w:rsid w:val="00BD750F"/>
    <w:rsid w:val="00BE107A"/>
    <w:rsid w:val="00BE19C0"/>
    <w:rsid w:val="00BE2156"/>
    <w:rsid w:val="00BE2C33"/>
    <w:rsid w:val="00BE38F2"/>
    <w:rsid w:val="00BE3B58"/>
    <w:rsid w:val="00BE3FD0"/>
    <w:rsid w:val="00BE4131"/>
    <w:rsid w:val="00BE42FE"/>
    <w:rsid w:val="00BE52B2"/>
    <w:rsid w:val="00BE59BD"/>
    <w:rsid w:val="00BE5C0E"/>
    <w:rsid w:val="00BE5C76"/>
    <w:rsid w:val="00BE5D0A"/>
    <w:rsid w:val="00BE5FD2"/>
    <w:rsid w:val="00BE6EF9"/>
    <w:rsid w:val="00BE70A1"/>
    <w:rsid w:val="00BE7491"/>
    <w:rsid w:val="00BE781D"/>
    <w:rsid w:val="00BE7F9C"/>
    <w:rsid w:val="00BF039D"/>
    <w:rsid w:val="00BF0791"/>
    <w:rsid w:val="00BF0E14"/>
    <w:rsid w:val="00BF11D1"/>
    <w:rsid w:val="00BF1230"/>
    <w:rsid w:val="00BF155A"/>
    <w:rsid w:val="00BF24CB"/>
    <w:rsid w:val="00BF2C27"/>
    <w:rsid w:val="00BF364A"/>
    <w:rsid w:val="00BF4C79"/>
    <w:rsid w:val="00BF4F9B"/>
    <w:rsid w:val="00BF5048"/>
    <w:rsid w:val="00BF5385"/>
    <w:rsid w:val="00BF5CEF"/>
    <w:rsid w:val="00BF5D08"/>
    <w:rsid w:val="00BF6205"/>
    <w:rsid w:val="00BF6244"/>
    <w:rsid w:val="00BF7968"/>
    <w:rsid w:val="00BF7CEE"/>
    <w:rsid w:val="00C0034A"/>
    <w:rsid w:val="00C00540"/>
    <w:rsid w:val="00C00E5B"/>
    <w:rsid w:val="00C01949"/>
    <w:rsid w:val="00C02160"/>
    <w:rsid w:val="00C02E29"/>
    <w:rsid w:val="00C0305E"/>
    <w:rsid w:val="00C03959"/>
    <w:rsid w:val="00C03A33"/>
    <w:rsid w:val="00C03BA9"/>
    <w:rsid w:val="00C050E2"/>
    <w:rsid w:val="00C05E35"/>
    <w:rsid w:val="00C068F2"/>
    <w:rsid w:val="00C069B4"/>
    <w:rsid w:val="00C07367"/>
    <w:rsid w:val="00C07676"/>
    <w:rsid w:val="00C077A5"/>
    <w:rsid w:val="00C078C1"/>
    <w:rsid w:val="00C07CE0"/>
    <w:rsid w:val="00C07F69"/>
    <w:rsid w:val="00C101BD"/>
    <w:rsid w:val="00C10588"/>
    <w:rsid w:val="00C106F1"/>
    <w:rsid w:val="00C107DC"/>
    <w:rsid w:val="00C107E5"/>
    <w:rsid w:val="00C10ACB"/>
    <w:rsid w:val="00C10F58"/>
    <w:rsid w:val="00C11398"/>
    <w:rsid w:val="00C11485"/>
    <w:rsid w:val="00C11718"/>
    <w:rsid w:val="00C11AFA"/>
    <w:rsid w:val="00C11D3A"/>
    <w:rsid w:val="00C1236B"/>
    <w:rsid w:val="00C129A7"/>
    <w:rsid w:val="00C129AE"/>
    <w:rsid w:val="00C13383"/>
    <w:rsid w:val="00C1397B"/>
    <w:rsid w:val="00C13A07"/>
    <w:rsid w:val="00C1459D"/>
    <w:rsid w:val="00C14E88"/>
    <w:rsid w:val="00C15292"/>
    <w:rsid w:val="00C15669"/>
    <w:rsid w:val="00C15963"/>
    <w:rsid w:val="00C159E3"/>
    <w:rsid w:val="00C163DC"/>
    <w:rsid w:val="00C16736"/>
    <w:rsid w:val="00C17449"/>
    <w:rsid w:val="00C17D1F"/>
    <w:rsid w:val="00C17DE0"/>
    <w:rsid w:val="00C17DE3"/>
    <w:rsid w:val="00C21D76"/>
    <w:rsid w:val="00C22182"/>
    <w:rsid w:val="00C2237F"/>
    <w:rsid w:val="00C22B93"/>
    <w:rsid w:val="00C2333B"/>
    <w:rsid w:val="00C233A5"/>
    <w:rsid w:val="00C23D1A"/>
    <w:rsid w:val="00C23E56"/>
    <w:rsid w:val="00C23F7C"/>
    <w:rsid w:val="00C2431F"/>
    <w:rsid w:val="00C24492"/>
    <w:rsid w:val="00C247DA"/>
    <w:rsid w:val="00C24B2B"/>
    <w:rsid w:val="00C24D5B"/>
    <w:rsid w:val="00C2508D"/>
    <w:rsid w:val="00C2552C"/>
    <w:rsid w:val="00C256AB"/>
    <w:rsid w:val="00C2582F"/>
    <w:rsid w:val="00C2672D"/>
    <w:rsid w:val="00C26804"/>
    <w:rsid w:val="00C26A7D"/>
    <w:rsid w:val="00C271EF"/>
    <w:rsid w:val="00C27213"/>
    <w:rsid w:val="00C2726C"/>
    <w:rsid w:val="00C27765"/>
    <w:rsid w:val="00C27D13"/>
    <w:rsid w:val="00C27D56"/>
    <w:rsid w:val="00C27E24"/>
    <w:rsid w:val="00C27F18"/>
    <w:rsid w:val="00C30589"/>
    <w:rsid w:val="00C305E6"/>
    <w:rsid w:val="00C30811"/>
    <w:rsid w:val="00C31D58"/>
    <w:rsid w:val="00C31EE9"/>
    <w:rsid w:val="00C32047"/>
    <w:rsid w:val="00C32B04"/>
    <w:rsid w:val="00C3325C"/>
    <w:rsid w:val="00C33419"/>
    <w:rsid w:val="00C33695"/>
    <w:rsid w:val="00C33EA6"/>
    <w:rsid w:val="00C3409C"/>
    <w:rsid w:val="00C343BB"/>
    <w:rsid w:val="00C34420"/>
    <w:rsid w:val="00C348DF"/>
    <w:rsid w:val="00C352BB"/>
    <w:rsid w:val="00C35F01"/>
    <w:rsid w:val="00C35F87"/>
    <w:rsid w:val="00C36458"/>
    <w:rsid w:val="00C36750"/>
    <w:rsid w:val="00C371F4"/>
    <w:rsid w:val="00C374C1"/>
    <w:rsid w:val="00C40559"/>
    <w:rsid w:val="00C40B44"/>
    <w:rsid w:val="00C40C69"/>
    <w:rsid w:val="00C41AE2"/>
    <w:rsid w:val="00C422A0"/>
    <w:rsid w:val="00C42799"/>
    <w:rsid w:val="00C42B53"/>
    <w:rsid w:val="00C42CCF"/>
    <w:rsid w:val="00C43152"/>
    <w:rsid w:val="00C43D50"/>
    <w:rsid w:val="00C43F76"/>
    <w:rsid w:val="00C447DD"/>
    <w:rsid w:val="00C44835"/>
    <w:rsid w:val="00C448A0"/>
    <w:rsid w:val="00C44911"/>
    <w:rsid w:val="00C44A50"/>
    <w:rsid w:val="00C44DA8"/>
    <w:rsid w:val="00C44DE3"/>
    <w:rsid w:val="00C459DA"/>
    <w:rsid w:val="00C46C39"/>
    <w:rsid w:val="00C5059B"/>
    <w:rsid w:val="00C50A70"/>
    <w:rsid w:val="00C50D10"/>
    <w:rsid w:val="00C518E0"/>
    <w:rsid w:val="00C51958"/>
    <w:rsid w:val="00C51DF0"/>
    <w:rsid w:val="00C52497"/>
    <w:rsid w:val="00C527D8"/>
    <w:rsid w:val="00C52800"/>
    <w:rsid w:val="00C530F6"/>
    <w:rsid w:val="00C53AC2"/>
    <w:rsid w:val="00C53F8B"/>
    <w:rsid w:val="00C54385"/>
    <w:rsid w:val="00C546E7"/>
    <w:rsid w:val="00C54CF9"/>
    <w:rsid w:val="00C55107"/>
    <w:rsid w:val="00C55423"/>
    <w:rsid w:val="00C55C77"/>
    <w:rsid w:val="00C5614B"/>
    <w:rsid w:val="00C56317"/>
    <w:rsid w:val="00C5679E"/>
    <w:rsid w:val="00C56E0E"/>
    <w:rsid w:val="00C56E8C"/>
    <w:rsid w:val="00C5706A"/>
    <w:rsid w:val="00C57309"/>
    <w:rsid w:val="00C57398"/>
    <w:rsid w:val="00C5783B"/>
    <w:rsid w:val="00C578C7"/>
    <w:rsid w:val="00C60253"/>
    <w:rsid w:val="00C609DA"/>
    <w:rsid w:val="00C6131F"/>
    <w:rsid w:val="00C61401"/>
    <w:rsid w:val="00C61EA7"/>
    <w:rsid w:val="00C62D06"/>
    <w:rsid w:val="00C6326B"/>
    <w:rsid w:val="00C6329C"/>
    <w:rsid w:val="00C642EB"/>
    <w:rsid w:val="00C64A2B"/>
    <w:rsid w:val="00C64C70"/>
    <w:rsid w:val="00C64ECF"/>
    <w:rsid w:val="00C654D6"/>
    <w:rsid w:val="00C65A28"/>
    <w:rsid w:val="00C65FBA"/>
    <w:rsid w:val="00C66064"/>
    <w:rsid w:val="00C665A1"/>
    <w:rsid w:val="00C66866"/>
    <w:rsid w:val="00C67369"/>
    <w:rsid w:val="00C67564"/>
    <w:rsid w:val="00C67623"/>
    <w:rsid w:val="00C67EEC"/>
    <w:rsid w:val="00C7005D"/>
    <w:rsid w:val="00C70CC6"/>
    <w:rsid w:val="00C70FA5"/>
    <w:rsid w:val="00C71411"/>
    <w:rsid w:val="00C715C1"/>
    <w:rsid w:val="00C71B01"/>
    <w:rsid w:val="00C71D37"/>
    <w:rsid w:val="00C71DF0"/>
    <w:rsid w:val="00C72532"/>
    <w:rsid w:val="00C72978"/>
    <w:rsid w:val="00C72A92"/>
    <w:rsid w:val="00C73266"/>
    <w:rsid w:val="00C74127"/>
    <w:rsid w:val="00C74746"/>
    <w:rsid w:val="00C74AD7"/>
    <w:rsid w:val="00C74B94"/>
    <w:rsid w:val="00C74C68"/>
    <w:rsid w:val="00C754E6"/>
    <w:rsid w:val="00C756F2"/>
    <w:rsid w:val="00C758D7"/>
    <w:rsid w:val="00C76363"/>
    <w:rsid w:val="00C765BA"/>
    <w:rsid w:val="00C7693F"/>
    <w:rsid w:val="00C76CD4"/>
    <w:rsid w:val="00C76CEE"/>
    <w:rsid w:val="00C76E51"/>
    <w:rsid w:val="00C77975"/>
    <w:rsid w:val="00C77CC5"/>
    <w:rsid w:val="00C81B5E"/>
    <w:rsid w:val="00C8200E"/>
    <w:rsid w:val="00C82024"/>
    <w:rsid w:val="00C8235C"/>
    <w:rsid w:val="00C823E5"/>
    <w:rsid w:val="00C82813"/>
    <w:rsid w:val="00C834A6"/>
    <w:rsid w:val="00C83500"/>
    <w:rsid w:val="00C835B4"/>
    <w:rsid w:val="00C83658"/>
    <w:rsid w:val="00C8384B"/>
    <w:rsid w:val="00C838ED"/>
    <w:rsid w:val="00C839AE"/>
    <w:rsid w:val="00C842E4"/>
    <w:rsid w:val="00C84650"/>
    <w:rsid w:val="00C84DF4"/>
    <w:rsid w:val="00C85042"/>
    <w:rsid w:val="00C850DA"/>
    <w:rsid w:val="00C8540C"/>
    <w:rsid w:val="00C855D0"/>
    <w:rsid w:val="00C85728"/>
    <w:rsid w:val="00C85A6C"/>
    <w:rsid w:val="00C85BB6"/>
    <w:rsid w:val="00C85D31"/>
    <w:rsid w:val="00C86297"/>
    <w:rsid w:val="00C8658D"/>
    <w:rsid w:val="00C86960"/>
    <w:rsid w:val="00C86D99"/>
    <w:rsid w:val="00C874BE"/>
    <w:rsid w:val="00C90361"/>
    <w:rsid w:val="00C90603"/>
    <w:rsid w:val="00C90A06"/>
    <w:rsid w:val="00C91B94"/>
    <w:rsid w:val="00C91DE2"/>
    <w:rsid w:val="00C91F91"/>
    <w:rsid w:val="00C92761"/>
    <w:rsid w:val="00C92AB8"/>
    <w:rsid w:val="00C92DFD"/>
    <w:rsid w:val="00C950E8"/>
    <w:rsid w:val="00C953FC"/>
    <w:rsid w:val="00C95654"/>
    <w:rsid w:val="00C95978"/>
    <w:rsid w:val="00C9645A"/>
    <w:rsid w:val="00C975F5"/>
    <w:rsid w:val="00C978FD"/>
    <w:rsid w:val="00CA0757"/>
    <w:rsid w:val="00CA079C"/>
    <w:rsid w:val="00CA08AA"/>
    <w:rsid w:val="00CA0993"/>
    <w:rsid w:val="00CA1A1B"/>
    <w:rsid w:val="00CA2F48"/>
    <w:rsid w:val="00CA31B4"/>
    <w:rsid w:val="00CA35D9"/>
    <w:rsid w:val="00CA47AD"/>
    <w:rsid w:val="00CA487B"/>
    <w:rsid w:val="00CA4992"/>
    <w:rsid w:val="00CA4E9F"/>
    <w:rsid w:val="00CA55CC"/>
    <w:rsid w:val="00CA65CF"/>
    <w:rsid w:val="00CA6773"/>
    <w:rsid w:val="00CA6ED6"/>
    <w:rsid w:val="00CA7EEE"/>
    <w:rsid w:val="00CB00BB"/>
    <w:rsid w:val="00CB021B"/>
    <w:rsid w:val="00CB042C"/>
    <w:rsid w:val="00CB0753"/>
    <w:rsid w:val="00CB083B"/>
    <w:rsid w:val="00CB0C43"/>
    <w:rsid w:val="00CB1286"/>
    <w:rsid w:val="00CB129E"/>
    <w:rsid w:val="00CB205F"/>
    <w:rsid w:val="00CB20DE"/>
    <w:rsid w:val="00CB21DB"/>
    <w:rsid w:val="00CB2CFB"/>
    <w:rsid w:val="00CB4BB4"/>
    <w:rsid w:val="00CB548B"/>
    <w:rsid w:val="00CB58C4"/>
    <w:rsid w:val="00CB6D2B"/>
    <w:rsid w:val="00CB6E09"/>
    <w:rsid w:val="00CB700B"/>
    <w:rsid w:val="00CB71ED"/>
    <w:rsid w:val="00CB78AB"/>
    <w:rsid w:val="00CB7D82"/>
    <w:rsid w:val="00CB7F34"/>
    <w:rsid w:val="00CC0179"/>
    <w:rsid w:val="00CC01CB"/>
    <w:rsid w:val="00CC0AA9"/>
    <w:rsid w:val="00CC0B2A"/>
    <w:rsid w:val="00CC0DD7"/>
    <w:rsid w:val="00CC0E1C"/>
    <w:rsid w:val="00CC106F"/>
    <w:rsid w:val="00CC11C0"/>
    <w:rsid w:val="00CC1487"/>
    <w:rsid w:val="00CC1BA6"/>
    <w:rsid w:val="00CC1BC9"/>
    <w:rsid w:val="00CC20A4"/>
    <w:rsid w:val="00CC2152"/>
    <w:rsid w:val="00CC25DD"/>
    <w:rsid w:val="00CC2922"/>
    <w:rsid w:val="00CC2CC0"/>
    <w:rsid w:val="00CC2D0C"/>
    <w:rsid w:val="00CC2F41"/>
    <w:rsid w:val="00CC3929"/>
    <w:rsid w:val="00CC392B"/>
    <w:rsid w:val="00CC3E51"/>
    <w:rsid w:val="00CC3F4B"/>
    <w:rsid w:val="00CC43B5"/>
    <w:rsid w:val="00CC43C0"/>
    <w:rsid w:val="00CC4519"/>
    <w:rsid w:val="00CC5AC9"/>
    <w:rsid w:val="00CC6948"/>
    <w:rsid w:val="00CC6AA1"/>
    <w:rsid w:val="00CC7F42"/>
    <w:rsid w:val="00CC7FBC"/>
    <w:rsid w:val="00CD04CF"/>
    <w:rsid w:val="00CD0BD7"/>
    <w:rsid w:val="00CD1681"/>
    <w:rsid w:val="00CD1C3C"/>
    <w:rsid w:val="00CD1E29"/>
    <w:rsid w:val="00CD1F6C"/>
    <w:rsid w:val="00CD1F6D"/>
    <w:rsid w:val="00CD2248"/>
    <w:rsid w:val="00CD2714"/>
    <w:rsid w:val="00CD2814"/>
    <w:rsid w:val="00CD2878"/>
    <w:rsid w:val="00CD33EB"/>
    <w:rsid w:val="00CD3433"/>
    <w:rsid w:val="00CD357C"/>
    <w:rsid w:val="00CD373A"/>
    <w:rsid w:val="00CD376F"/>
    <w:rsid w:val="00CD377B"/>
    <w:rsid w:val="00CD37F8"/>
    <w:rsid w:val="00CD3838"/>
    <w:rsid w:val="00CD3DAD"/>
    <w:rsid w:val="00CD5737"/>
    <w:rsid w:val="00CD5C76"/>
    <w:rsid w:val="00CD62DD"/>
    <w:rsid w:val="00CD65E5"/>
    <w:rsid w:val="00CD6AA9"/>
    <w:rsid w:val="00CD6F6B"/>
    <w:rsid w:val="00CD7B93"/>
    <w:rsid w:val="00CD7EFF"/>
    <w:rsid w:val="00CE030D"/>
    <w:rsid w:val="00CE03AE"/>
    <w:rsid w:val="00CE0A9D"/>
    <w:rsid w:val="00CE0D4E"/>
    <w:rsid w:val="00CE11EA"/>
    <w:rsid w:val="00CE1EE2"/>
    <w:rsid w:val="00CE1FDD"/>
    <w:rsid w:val="00CE2E63"/>
    <w:rsid w:val="00CE2F17"/>
    <w:rsid w:val="00CE3A0D"/>
    <w:rsid w:val="00CE3BE3"/>
    <w:rsid w:val="00CE4120"/>
    <w:rsid w:val="00CE45A3"/>
    <w:rsid w:val="00CE46D0"/>
    <w:rsid w:val="00CE47BA"/>
    <w:rsid w:val="00CE4B41"/>
    <w:rsid w:val="00CE4D29"/>
    <w:rsid w:val="00CE4E79"/>
    <w:rsid w:val="00CE516C"/>
    <w:rsid w:val="00CE5E2F"/>
    <w:rsid w:val="00CE6320"/>
    <w:rsid w:val="00CE673A"/>
    <w:rsid w:val="00CE673B"/>
    <w:rsid w:val="00CE6D10"/>
    <w:rsid w:val="00CE6E84"/>
    <w:rsid w:val="00CE7810"/>
    <w:rsid w:val="00CE7FA7"/>
    <w:rsid w:val="00CF0526"/>
    <w:rsid w:val="00CF0ED8"/>
    <w:rsid w:val="00CF148F"/>
    <w:rsid w:val="00CF1793"/>
    <w:rsid w:val="00CF1C8B"/>
    <w:rsid w:val="00CF1DAB"/>
    <w:rsid w:val="00CF2740"/>
    <w:rsid w:val="00CF3166"/>
    <w:rsid w:val="00CF31FC"/>
    <w:rsid w:val="00CF3624"/>
    <w:rsid w:val="00CF3B86"/>
    <w:rsid w:val="00CF4260"/>
    <w:rsid w:val="00CF446B"/>
    <w:rsid w:val="00CF4773"/>
    <w:rsid w:val="00CF4831"/>
    <w:rsid w:val="00CF49F4"/>
    <w:rsid w:val="00CF6243"/>
    <w:rsid w:val="00CF6632"/>
    <w:rsid w:val="00CF6711"/>
    <w:rsid w:val="00CF692C"/>
    <w:rsid w:val="00CF6A29"/>
    <w:rsid w:val="00CF6BB7"/>
    <w:rsid w:val="00CF71C1"/>
    <w:rsid w:val="00CF7492"/>
    <w:rsid w:val="00CF77D3"/>
    <w:rsid w:val="00CF7AE2"/>
    <w:rsid w:val="00D00488"/>
    <w:rsid w:val="00D0087D"/>
    <w:rsid w:val="00D00E39"/>
    <w:rsid w:val="00D018EE"/>
    <w:rsid w:val="00D0197E"/>
    <w:rsid w:val="00D01EF4"/>
    <w:rsid w:val="00D027F2"/>
    <w:rsid w:val="00D02B17"/>
    <w:rsid w:val="00D02CBA"/>
    <w:rsid w:val="00D02D7B"/>
    <w:rsid w:val="00D034D5"/>
    <w:rsid w:val="00D03DAA"/>
    <w:rsid w:val="00D0480F"/>
    <w:rsid w:val="00D04B78"/>
    <w:rsid w:val="00D0515C"/>
    <w:rsid w:val="00D05BC2"/>
    <w:rsid w:val="00D06849"/>
    <w:rsid w:val="00D06D1F"/>
    <w:rsid w:val="00D06E17"/>
    <w:rsid w:val="00D06F55"/>
    <w:rsid w:val="00D077D7"/>
    <w:rsid w:val="00D07896"/>
    <w:rsid w:val="00D078AD"/>
    <w:rsid w:val="00D0793D"/>
    <w:rsid w:val="00D07FBE"/>
    <w:rsid w:val="00D10043"/>
    <w:rsid w:val="00D10111"/>
    <w:rsid w:val="00D10D43"/>
    <w:rsid w:val="00D11916"/>
    <w:rsid w:val="00D11953"/>
    <w:rsid w:val="00D12456"/>
    <w:rsid w:val="00D12748"/>
    <w:rsid w:val="00D12C34"/>
    <w:rsid w:val="00D12DE8"/>
    <w:rsid w:val="00D12F75"/>
    <w:rsid w:val="00D134B0"/>
    <w:rsid w:val="00D134C0"/>
    <w:rsid w:val="00D13785"/>
    <w:rsid w:val="00D13F9C"/>
    <w:rsid w:val="00D14582"/>
    <w:rsid w:val="00D145A7"/>
    <w:rsid w:val="00D14DB3"/>
    <w:rsid w:val="00D1501F"/>
    <w:rsid w:val="00D15BE4"/>
    <w:rsid w:val="00D15C93"/>
    <w:rsid w:val="00D15DC0"/>
    <w:rsid w:val="00D16046"/>
    <w:rsid w:val="00D1631F"/>
    <w:rsid w:val="00D1655C"/>
    <w:rsid w:val="00D1685B"/>
    <w:rsid w:val="00D17071"/>
    <w:rsid w:val="00D2014C"/>
    <w:rsid w:val="00D204F6"/>
    <w:rsid w:val="00D20BC1"/>
    <w:rsid w:val="00D21E50"/>
    <w:rsid w:val="00D2334A"/>
    <w:rsid w:val="00D2340F"/>
    <w:rsid w:val="00D23583"/>
    <w:rsid w:val="00D23B20"/>
    <w:rsid w:val="00D23D72"/>
    <w:rsid w:val="00D24DFA"/>
    <w:rsid w:val="00D257E9"/>
    <w:rsid w:val="00D25990"/>
    <w:rsid w:val="00D26050"/>
    <w:rsid w:val="00D26196"/>
    <w:rsid w:val="00D26A63"/>
    <w:rsid w:val="00D2758B"/>
    <w:rsid w:val="00D276DB"/>
    <w:rsid w:val="00D2773E"/>
    <w:rsid w:val="00D27D3B"/>
    <w:rsid w:val="00D30228"/>
    <w:rsid w:val="00D30573"/>
    <w:rsid w:val="00D31106"/>
    <w:rsid w:val="00D315F4"/>
    <w:rsid w:val="00D31929"/>
    <w:rsid w:val="00D31C2C"/>
    <w:rsid w:val="00D31CBE"/>
    <w:rsid w:val="00D31E0E"/>
    <w:rsid w:val="00D32066"/>
    <w:rsid w:val="00D326E8"/>
    <w:rsid w:val="00D32F35"/>
    <w:rsid w:val="00D333C8"/>
    <w:rsid w:val="00D33E20"/>
    <w:rsid w:val="00D33E8D"/>
    <w:rsid w:val="00D33EA2"/>
    <w:rsid w:val="00D34532"/>
    <w:rsid w:val="00D34CC5"/>
    <w:rsid w:val="00D354EE"/>
    <w:rsid w:val="00D35F1C"/>
    <w:rsid w:val="00D35F32"/>
    <w:rsid w:val="00D35FE6"/>
    <w:rsid w:val="00D36853"/>
    <w:rsid w:val="00D36AA2"/>
    <w:rsid w:val="00D36C59"/>
    <w:rsid w:val="00D37BDB"/>
    <w:rsid w:val="00D400D7"/>
    <w:rsid w:val="00D40875"/>
    <w:rsid w:val="00D40920"/>
    <w:rsid w:val="00D41225"/>
    <w:rsid w:val="00D413D1"/>
    <w:rsid w:val="00D414B7"/>
    <w:rsid w:val="00D4178C"/>
    <w:rsid w:val="00D41812"/>
    <w:rsid w:val="00D41E3E"/>
    <w:rsid w:val="00D425B4"/>
    <w:rsid w:val="00D42ABA"/>
    <w:rsid w:val="00D42B0D"/>
    <w:rsid w:val="00D42CEC"/>
    <w:rsid w:val="00D437E7"/>
    <w:rsid w:val="00D43817"/>
    <w:rsid w:val="00D43E43"/>
    <w:rsid w:val="00D44608"/>
    <w:rsid w:val="00D44C12"/>
    <w:rsid w:val="00D44D0B"/>
    <w:rsid w:val="00D45B58"/>
    <w:rsid w:val="00D45DB6"/>
    <w:rsid w:val="00D469B1"/>
    <w:rsid w:val="00D4732C"/>
    <w:rsid w:val="00D47730"/>
    <w:rsid w:val="00D47B90"/>
    <w:rsid w:val="00D502D5"/>
    <w:rsid w:val="00D50B34"/>
    <w:rsid w:val="00D514A3"/>
    <w:rsid w:val="00D5166F"/>
    <w:rsid w:val="00D517B2"/>
    <w:rsid w:val="00D52132"/>
    <w:rsid w:val="00D52C7C"/>
    <w:rsid w:val="00D52F06"/>
    <w:rsid w:val="00D5375A"/>
    <w:rsid w:val="00D537FA"/>
    <w:rsid w:val="00D5392D"/>
    <w:rsid w:val="00D54478"/>
    <w:rsid w:val="00D549A8"/>
    <w:rsid w:val="00D54D61"/>
    <w:rsid w:val="00D567A1"/>
    <w:rsid w:val="00D569EE"/>
    <w:rsid w:val="00D56E94"/>
    <w:rsid w:val="00D57083"/>
    <w:rsid w:val="00D573A9"/>
    <w:rsid w:val="00D57773"/>
    <w:rsid w:val="00D5777A"/>
    <w:rsid w:val="00D57924"/>
    <w:rsid w:val="00D579A1"/>
    <w:rsid w:val="00D579E3"/>
    <w:rsid w:val="00D57B9E"/>
    <w:rsid w:val="00D60145"/>
    <w:rsid w:val="00D6023B"/>
    <w:rsid w:val="00D60AE4"/>
    <w:rsid w:val="00D614CF"/>
    <w:rsid w:val="00D6203F"/>
    <w:rsid w:val="00D62087"/>
    <w:rsid w:val="00D6255F"/>
    <w:rsid w:val="00D6277A"/>
    <w:rsid w:val="00D62D4E"/>
    <w:rsid w:val="00D631CF"/>
    <w:rsid w:val="00D6320C"/>
    <w:rsid w:val="00D6374D"/>
    <w:rsid w:val="00D63940"/>
    <w:rsid w:val="00D641C4"/>
    <w:rsid w:val="00D64614"/>
    <w:rsid w:val="00D65008"/>
    <w:rsid w:val="00D6595A"/>
    <w:rsid w:val="00D65AAB"/>
    <w:rsid w:val="00D65C27"/>
    <w:rsid w:val="00D662E3"/>
    <w:rsid w:val="00D66396"/>
    <w:rsid w:val="00D670D7"/>
    <w:rsid w:val="00D676F2"/>
    <w:rsid w:val="00D6789A"/>
    <w:rsid w:val="00D67B54"/>
    <w:rsid w:val="00D67D13"/>
    <w:rsid w:val="00D704F9"/>
    <w:rsid w:val="00D70A61"/>
    <w:rsid w:val="00D71746"/>
    <w:rsid w:val="00D719DF"/>
    <w:rsid w:val="00D72036"/>
    <w:rsid w:val="00D728A6"/>
    <w:rsid w:val="00D734D1"/>
    <w:rsid w:val="00D73AE7"/>
    <w:rsid w:val="00D7403F"/>
    <w:rsid w:val="00D751D8"/>
    <w:rsid w:val="00D7524D"/>
    <w:rsid w:val="00D758C9"/>
    <w:rsid w:val="00D75A0D"/>
    <w:rsid w:val="00D75AF2"/>
    <w:rsid w:val="00D75AFD"/>
    <w:rsid w:val="00D75EF9"/>
    <w:rsid w:val="00D7763C"/>
    <w:rsid w:val="00D8131F"/>
    <w:rsid w:val="00D8145D"/>
    <w:rsid w:val="00D82B4F"/>
    <w:rsid w:val="00D82C3B"/>
    <w:rsid w:val="00D83676"/>
    <w:rsid w:val="00D84377"/>
    <w:rsid w:val="00D84462"/>
    <w:rsid w:val="00D84477"/>
    <w:rsid w:val="00D84951"/>
    <w:rsid w:val="00D84D8D"/>
    <w:rsid w:val="00D852FA"/>
    <w:rsid w:val="00D85440"/>
    <w:rsid w:val="00D8555D"/>
    <w:rsid w:val="00D85B6A"/>
    <w:rsid w:val="00D86286"/>
    <w:rsid w:val="00D865CB"/>
    <w:rsid w:val="00D87036"/>
    <w:rsid w:val="00D8741D"/>
    <w:rsid w:val="00D875E3"/>
    <w:rsid w:val="00D90313"/>
    <w:rsid w:val="00D90660"/>
    <w:rsid w:val="00D90E45"/>
    <w:rsid w:val="00D9144C"/>
    <w:rsid w:val="00D9207D"/>
    <w:rsid w:val="00D92384"/>
    <w:rsid w:val="00D939C8"/>
    <w:rsid w:val="00D93C6F"/>
    <w:rsid w:val="00D9420B"/>
    <w:rsid w:val="00D9424B"/>
    <w:rsid w:val="00D942A8"/>
    <w:rsid w:val="00D9442E"/>
    <w:rsid w:val="00D944A2"/>
    <w:rsid w:val="00D94545"/>
    <w:rsid w:val="00D94A34"/>
    <w:rsid w:val="00D94C1A"/>
    <w:rsid w:val="00D94F4C"/>
    <w:rsid w:val="00D95BBD"/>
    <w:rsid w:val="00D95E05"/>
    <w:rsid w:val="00D961A0"/>
    <w:rsid w:val="00D961B7"/>
    <w:rsid w:val="00D9625D"/>
    <w:rsid w:val="00D96796"/>
    <w:rsid w:val="00D9682F"/>
    <w:rsid w:val="00D968E1"/>
    <w:rsid w:val="00D96C8E"/>
    <w:rsid w:val="00D96FC4"/>
    <w:rsid w:val="00D97528"/>
    <w:rsid w:val="00D97AA8"/>
    <w:rsid w:val="00D97D8C"/>
    <w:rsid w:val="00D97F9B"/>
    <w:rsid w:val="00D97FD6"/>
    <w:rsid w:val="00DA00D2"/>
    <w:rsid w:val="00DA0EE6"/>
    <w:rsid w:val="00DA0FC6"/>
    <w:rsid w:val="00DA12FE"/>
    <w:rsid w:val="00DA1384"/>
    <w:rsid w:val="00DA1980"/>
    <w:rsid w:val="00DA254D"/>
    <w:rsid w:val="00DA2AD5"/>
    <w:rsid w:val="00DA2B5F"/>
    <w:rsid w:val="00DA2C2A"/>
    <w:rsid w:val="00DA348F"/>
    <w:rsid w:val="00DA3778"/>
    <w:rsid w:val="00DA4BA2"/>
    <w:rsid w:val="00DA5103"/>
    <w:rsid w:val="00DA52AE"/>
    <w:rsid w:val="00DA534A"/>
    <w:rsid w:val="00DA5471"/>
    <w:rsid w:val="00DA5640"/>
    <w:rsid w:val="00DA5EE6"/>
    <w:rsid w:val="00DA611C"/>
    <w:rsid w:val="00DA61D2"/>
    <w:rsid w:val="00DA69A2"/>
    <w:rsid w:val="00DA753A"/>
    <w:rsid w:val="00DA79A2"/>
    <w:rsid w:val="00DA7E47"/>
    <w:rsid w:val="00DB028E"/>
    <w:rsid w:val="00DB02D7"/>
    <w:rsid w:val="00DB06C9"/>
    <w:rsid w:val="00DB0FAF"/>
    <w:rsid w:val="00DB150E"/>
    <w:rsid w:val="00DB1C3C"/>
    <w:rsid w:val="00DB2C96"/>
    <w:rsid w:val="00DB3134"/>
    <w:rsid w:val="00DB3CAF"/>
    <w:rsid w:val="00DB4022"/>
    <w:rsid w:val="00DB5101"/>
    <w:rsid w:val="00DB5E35"/>
    <w:rsid w:val="00DB786C"/>
    <w:rsid w:val="00DB7AFE"/>
    <w:rsid w:val="00DB7C68"/>
    <w:rsid w:val="00DB7E9C"/>
    <w:rsid w:val="00DB7F94"/>
    <w:rsid w:val="00DC02B2"/>
    <w:rsid w:val="00DC06C7"/>
    <w:rsid w:val="00DC0A62"/>
    <w:rsid w:val="00DC1115"/>
    <w:rsid w:val="00DC1178"/>
    <w:rsid w:val="00DC1228"/>
    <w:rsid w:val="00DC16D4"/>
    <w:rsid w:val="00DC1760"/>
    <w:rsid w:val="00DC1B66"/>
    <w:rsid w:val="00DC1F8E"/>
    <w:rsid w:val="00DC290E"/>
    <w:rsid w:val="00DC38E5"/>
    <w:rsid w:val="00DC4754"/>
    <w:rsid w:val="00DC4883"/>
    <w:rsid w:val="00DC48F1"/>
    <w:rsid w:val="00DC5D52"/>
    <w:rsid w:val="00DC6220"/>
    <w:rsid w:val="00DC65D4"/>
    <w:rsid w:val="00DC65E9"/>
    <w:rsid w:val="00DC6BF4"/>
    <w:rsid w:val="00DC6D31"/>
    <w:rsid w:val="00DC6F65"/>
    <w:rsid w:val="00DC7226"/>
    <w:rsid w:val="00DC7696"/>
    <w:rsid w:val="00DC76EB"/>
    <w:rsid w:val="00DD0795"/>
    <w:rsid w:val="00DD0FB6"/>
    <w:rsid w:val="00DD19FA"/>
    <w:rsid w:val="00DD1B0A"/>
    <w:rsid w:val="00DD1F74"/>
    <w:rsid w:val="00DD2090"/>
    <w:rsid w:val="00DD2303"/>
    <w:rsid w:val="00DD30A1"/>
    <w:rsid w:val="00DD32D5"/>
    <w:rsid w:val="00DD34D5"/>
    <w:rsid w:val="00DD3925"/>
    <w:rsid w:val="00DD3A14"/>
    <w:rsid w:val="00DD3FA1"/>
    <w:rsid w:val="00DD45C2"/>
    <w:rsid w:val="00DD4EF5"/>
    <w:rsid w:val="00DD50A0"/>
    <w:rsid w:val="00DD5B00"/>
    <w:rsid w:val="00DD5D64"/>
    <w:rsid w:val="00DD5EA5"/>
    <w:rsid w:val="00DD619D"/>
    <w:rsid w:val="00DD6340"/>
    <w:rsid w:val="00DD6FDF"/>
    <w:rsid w:val="00DD7049"/>
    <w:rsid w:val="00DD71B4"/>
    <w:rsid w:val="00DD7947"/>
    <w:rsid w:val="00DD7ABF"/>
    <w:rsid w:val="00DE016D"/>
    <w:rsid w:val="00DE0691"/>
    <w:rsid w:val="00DE0788"/>
    <w:rsid w:val="00DE0833"/>
    <w:rsid w:val="00DE08EC"/>
    <w:rsid w:val="00DE09FF"/>
    <w:rsid w:val="00DE0A8C"/>
    <w:rsid w:val="00DE0B75"/>
    <w:rsid w:val="00DE0CB1"/>
    <w:rsid w:val="00DE1E3B"/>
    <w:rsid w:val="00DE22C6"/>
    <w:rsid w:val="00DE28BC"/>
    <w:rsid w:val="00DE329C"/>
    <w:rsid w:val="00DE3637"/>
    <w:rsid w:val="00DE4131"/>
    <w:rsid w:val="00DE46EC"/>
    <w:rsid w:val="00DE4EE8"/>
    <w:rsid w:val="00DE54DC"/>
    <w:rsid w:val="00DE60B0"/>
    <w:rsid w:val="00DE663A"/>
    <w:rsid w:val="00DE665C"/>
    <w:rsid w:val="00DE6BB9"/>
    <w:rsid w:val="00DE6BC3"/>
    <w:rsid w:val="00DE72EE"/>
    <w:rsid w:val="00DE767C"/>
    <w:rsid w:val="00DE77AD"/>
    <w:rsid w:val="00DF061B"/>
    <w:rsid w:val="00DF0D6C"/>
    <w:rsid w:val="00DF1061"/>
    <w:rsid w:val="00DF1D80"/>
    <w:rsid w:val="00DF29B7"/>
    <w:rsid w:val="00DF2C15"/>
    <w:rsid w:val="00DF2F5E"/>
    <w:rsid w:val="00DF358E"/>
    <w:rsid w:val="00DF35FF"/>
    <w:rsid w:val="00DF3A0C"/>
    <w:rsid w:val="00DF3E48"/>
    <w:rsid w:val="00DF3FCC"/>
    <w:rsid w:val="00DF493E"/>
    <w:rsid w:val="00DF4CFC"/>
    <w:rsid w:val="00DF54CF"/>
    <w:rsid w:val="00DF59B0"/>
    <w:rsid w:val="00DF5BC8"/>
    <w:rsid w:val="00DF5C2C"/>
    <w:rsid w:val="00DF63B9"/>
    <w:rsid w:val="00DF6433"/>
    <w:rsid w:val="00DF6496"/>
    <w:rsid w:val="00DF6A36"/>
    <w:rsid w:val="00DF745F"/>
    <w:rsid w:val="00DF7F70"/>
    <w:rsid w:val="00E003EA"/>
    <w:rsid w:val="00E0142A"/>
    <w:rsid w:val="00E01675"/>
    <w:rsid w:val="00E01961"/>
    <w:rsid w:val="00E01BF1"/>
    <w:rsid w:val="00E02367"/>
    <w:rsid w:val="00E0238B"/>
    <w:rsid w:val="00E02837"/>
    <w:rsid w:val="00E0290F"/>
    <w:rsid w:val="00E02942"/>
    <w:rsid w:val="00E02CF3"/>
    <w:rsid w:val="00E03387"/>
    <w:rsid w:val="00E03891"/>
    <w:rsid w:val="00E04703"/>
    <w:rsid w:val="00E04837"/>
    <w:rsid w:val="00E048A1"/>
    <w:rsid w:val="00E05249"/>
    <w:rsid w:val="00E0541D"/>
    <w:rsid w:val="00E056A5"/>
    <w:rsid w:val="00E05EF6"/>
    <w:rsid w:val="00E0639A"/>
    <w:rsid w:val="00E063E4"/>
    <w:rsid w:val="00E070F2"/>
    <w:rsid w:val="00E07194"/>
    <w:rsid w:val="00E07821"/>
    <w:rsid w:val="00E07A00"/>
    <w:rsid w:val="00E07C2F"/>
    <w:rsid w:val="00E07E45"/>
    <w:rsid w:val="00E101DE"/>
    <w:rsid w:val="00E102E3"/>
    <w:rsid w:val="00E1038C"/>
    <w:rsid w:val="00E110CE"/>
    <w:rsid w:val="00E121C3"/>
    <w:rsid w:val="00E1346C"/>
    <w:rsid w:val="00E13649"/>
    <w:rsid w:val="00E13C08"/>
    <w:rsid w:val="00E13DE8"/>
    <w:rsid w:val="00E140EF"/>
    <w:rsid w:val="00E14826"/>
    <w:rsid w:val="00E14D89"/>
    <w:rsid w:val="00E151AA"/>
    <w:rsid w:val="00E15333"/>
    <w:rsid w:val="00E15F89"/>
    <w:rsid w:val="00E16129"/>
    <w:rsid w:val="00E164A4"/>
    <w:rsid w:val="00E167DA"/>
    <w:rsid w:val="00E16979"/>
    <w:rsid w:val="00E169A1"/>
    <w:rsid w:val="00E171C9"/>
    <w:rsid w:val="00E20080"/>
    <w:rsid w:val="00E208F1"/>
    <w:rsid w:val="00E20DA0"/>
    <w:rsid w:val="00E20F4C"/>
    <w:rsid w:val="00E21519"/>
    <w:rsid w:val="00E21AC9"/>
    <w:rsid w:val="00E21C5F"/>
    <w:rsid w:val="00E23750"/>
    <w:rsid w:val="00E23E8C"/>
    <w:rsid w:val="00E24089"/>
    <w:rsid w:val="00E24192"/>
    <w:rsid w:val="00E24557"/>
    <w:rsid w:val="00E24A27"/>
    <w:rsid w:val="00E24C26"/>
    <w:rsid w:val="00E2505A"/>
    <w:rsid w:val="00E25452"/>
    <w:rsid w:val="00E254BC"/>
    <w:rsid w:val="00E257F4"/>
    <w:rsid w:val="00E25E42"/>
    <w:rsid w:val="00E25FF7"/>
    <w:rsid w:val="00E26D1A"/>
    <w:rsid w:val="00E26D6E"/>
    <w:rsid w:val="00E2713B"/>
    <w:rsid w:val="00E271B1"/>
    <w:rsid w:val="00E273F4"/>
    <w:rsid w:val="00E27AE3"/>
    <w:rsid w:val="00E27D54"/>
    <w:rsid w:val="00E302C2"/>
    <w:rsid w:val="00E30E79"/>
    <w:rsid w:val="00E3101F"/>
    <w:rsid w:val="00E3152E"/>
    <w:rsid w:val="00E3164F"/>
    <w:rsid w:val="00E3172B"/>
    <w:rsid w:val="00E317EE"/>
    <w:rsid w:val="00E319BD"/>
    <w:rsid w:val="00E31CD0"/>
    <w:rsid w:val="00E31D85"/>
    <w:rsid w:val="00E32553"/>
    <w:rsid w:val="00E32904"/>
    <w:rsid w:val="00E33098"/>
    <w:rsid w:val="00E331CE"/>
    <w:rsid w:val="00E33422"/>
    <w:rsid w:val="00E334D2"/>
    <w:rsid w:val="00E3350D"/>
    <w:rsid w:val="00E33550"/>
    <w:rsid w:val="00E33ACD"/>
    <w:rsid w:val="00E33E59"/>
    <w:rsid w:val="00E34533"/>
    <w:rsid w:val="00E346F3"/>
    <w:rsid w:val="00E34711"/>
    <w:rsid w:val="00E34861"/>
    <w:rsid w:val="00E3518A"/>
    <w:rsid w:val="00E35915"/>
    <w:rsid w:val="00E35B45"/>
    <w:rsid w:val="00E35D61"/>
    <w:rsid w:val="00E3627B"/>
    <w:rsid w:val="00E366DC"/>
    <w:rsid w:val="00E36977"/>
    <w:rsid w:val="00E373AA"/>
    <w:rsid w:val="00E37FD7"/>
    <w:rsid w:val="00E4078A"/>
    <w:rsid w:val="00E41250"/>
    <w:rsid w:val="00E41D6C"/>
    <w:rsid w:val="00E41E47"/>
    <w:rsid w:val="00E4298B"/>
    <w:rsid w:val="00E42F40"/>
    <w:rsid w:val="00E4302C"/>
    <w:rsid w:val="00E43A16"/>
    <w:rsid w:val="00E44EDB"/>
    <w:rsid w:val="00E45175"/>
    <w:rsid w:val="00E45618"/>
    <w:rsid w:val="00E46197"/>
    <w:rsid w:val="00E46649"/>
    <w:rsid w:val="00E469C8"/>
    <w:rsid w:val="00E46BFC"/>
    <w:rsid w:val="00E46E8F"/>
    <w:rsid w:val="00E46EB0"/>
    <w:rsid w:val="00E47367"/>
    <w:rsid w:val="00E4773B"/>
    <w:rsid w:val="00E4784C"/>
    <w:rsid w:val="00E479B1"/>
    <w:rsid w:val="00E47A9A"/>
    <w:rsid w:val="00E50972"/>
    <w:rsid w:val="00E519FE"/>
    <w:rsid w:val="00E51A54"/>
    <w:rsid w:val="00E51F2D"/>
    <w:rsid w:val="00E52195"/>
    <w:rsid w:val="00E529B7"/>
    <w:rsid w:val="00E52DA2"/>
    <w:rsid w:val="00E52FB5"/>
    <w:rsid w:val="00E530CB"/>
    <w:rsid w:val="00E535FC"/>
    <w:rsid w:val="00E536B6"/>
    <w:rsid w:val="00E5456A"/>
    <w:rsid w:val="00E5485F"/>
    <w:rsid w:val="00E54D7C"/>
    <w:rsid w:val="00E55479"/>
    <w:rsid w:val="00E55544"/>
    <w:rsid w:val="00E55C9C"/>
    <w:rsid w:val="00E55E8B"/>
    <w:rsid w:val="00E56D3C"/>
    <w:rsid w:val="00E5797E"/>
    <w:rsid w:val="00E60456"/>
    <w:rsid w:val="00E607C9"/>
    <w:rsid w:val="00E60DDB"/>
    <w:rsid w:val="00E62080"/>
    <w:rsid w:val="00E63E91"/>
    <w:rsid w:val="00E63F6A"/>
    <w:rsid w:val="00E63FB1"/>
    <w:rsid w:val="00E64F04"/>
    <w:rsid w:val="00E65652"/>
    <w:rsid w:val="00E656DD"/>
    <w:rsid w:val="00E66D08"/>
    <w:rsid w:val="00E66D10"/>
    <w:rsid w:val="00E66E6A"/>
    <w:rsid w:val="00E6775C"/>
    <w:rsid w:val="00E677CF"/>
    <w:rsid w:val="00E67907"/>
    <w:rsid w:val="00E67D30"/>
    <w:rsid w:val="00E67D97"/>
    <w:rsid w:val="00E70084"/>
    <w:rsid w:val="00E707AB"/>
    <w:rsid w:val="00E70BD2"/>
    <w:rsid w:val="00E70BF3"/>
    <w:rsid w:val="00E710E7"/>
    <w:rsid w:val="00E71AE1"/>
    <w:rsid w:val="00E721FD"/>
    <w:rsid w:val="00E722C3"/>
    <w:rsid w:val="00E72573"/>
    <w:rsid w:val="00E738B9"/>
    <w:rsid w:val="00E73B4B"/>
    <w:rsid w:val="00E73BEC"/>
    <w:rsid w:val="00E7416D"/>
    <w:rsid w:val="00E7461C"/>
    <w:rsid w:val="00E74876"/>
    <w:rsid w:val="00E74BDA"/>
    <w:rsid w:val="00E74C83"/>
    <w:rsid w:val="00E7511D"/>
    <w:rsid w:val="00E7530A"/>
    <w:rsid w:val="00E7598D"/>
    <w:rsid w:val="00E768A5"/>
    <w:rsid w:val="00E768C1"/>
    <w:rsid w:val="00E76CD5"/>
    <w:rsid w:val="00E76FE5"/>
    <w:rsid w:val="00E775A9"/>
    <w:rsid w:val="00E77DDA"/>
    <w:rsid w:val="00E80143"/>
    <w:rsid w:val="00E8098A"/>
    <w:rsid w:val="00E80ABA"/>
    <w:rsid w:val="00E80BEF"/>
    <w:rsid w:val="00E82B62"/>
    <w:rsid w:val="00E82C2C"/>
    <w:rsid w:val="00E82F06"/>
    <w:rsid w:val="00E83105"/>
    <w:rsid w:val="00E83CC9"/>
    <w:rsid w:val="00E83CDF"/>
    <w:rsid w:val="00E83E5D"/>
    <w:rsid w:val="00E83EB9"/>
    <w:rsid w:val="00E84B21"/>
    <w:rsid w:val="00E84DF9"/>
    <w:rsid w:val="00E85527"/>
    <w:rsid w:val="00E857A5"/>
    <w:rsid w:val="00E85AC1"/>
    <w:rsid w:val="00E861BB"/>
    <w:rsid w:val="00E86252"/>
    <w:rsid w:val="00E871CA"/>
    <w:rsid w:val="00E8730B"/>
    <w:rsid w:val="00E8749E"/>
    <w:rsid w:val="00E8767B"/>
    <w:rsid w:val="00E87CB1"/>
    <w:rsid w:val="00E87EC3"/>
    <w:rsid w:val="00E87F15"/>
    <w:rsid w:val="00E90365"/>
    <w:rsid w:val="00E90508"/>
    <w:rsid w:val="00E908F7"/>
    <w:rsid w:val="00E90910"/>
    <w:rsid w:val="00E91612"/>
    <w:rsid w:val="00E91AC4"/>
    <w:rsid w:val="00E91B73"/>
    <w:rsid w:val="00E9230D"/>
    <w:rsid w:val="00E923CE"/>
    <w:rsid w:val="00E9258A"/>
    <w:rsid w:val="00E92A49"/>
    <w:rsid w:val="00E92EF3"/>
    <w:rsid w:val="00E93084"/>
    <w:rsid w:val="00E936B5"/>
    <w:rsid w:val="00E93904"/>
    <w:rsid w:val="00E93B38"/>
    <w:rsid w:val="00E93DD2"/>
    <w:rsid w:val="00E9401E"/>
    <w:rsid w:val="00E94424"/>
    <w:rsid w:val="00E9498F"/>
    <w:rsid w:val="00E95225"/>
    <w:rsid w:val="00E954C3"/>
    <w:rsid w:val="00E954CB"/>
    <w:rsid w:val="00E9564C"/>
    <w:rsid w:val="00E95D74"/>
    <w:rsid w:val="00E95D75"/>
    <w:rsid w:val="00E9658D"/>
    <w:rsid w:val="00E96659"/>
    <w:rsid w:val="00E97BF3"/>
    <w:rsid w:val="00EA046A"/>
    <w:rsid w:val="00EA0992"/>
    <w:rsid w:val="00EA16CE"/>
    <w:rsid w:val="00EA18E7"/>
    <w:rsid w:val="00EA1963"/>
    <w:rsid w:val="00EA1C0E"/>
    <w:rsid w:val="00EA1E51"/>
    <w:rsid w:val="00EA1F0E"/>
    <w:rsid w:val="00EA2D49"/>
    <w:rsid w:val="00EA385C"/>
    <w:rsid w:val="00EA3ADB"/>
    <w:rsid w:val="00EA44E7"/>
    <w:rsid w:val="00EA45EF"/>
    <w:rsid w:val="00EA4928"/>
    <w:rsid w:val="00EA59E1"/>
    <w:rsid w:val="00EA59FB"/>
    <w:rsid w:val="00EA5D5A"/>
    <w:rsid w:val="00EA6C30"/>
    <w:rsid w:val="00EA6DBF"/>
    <w:rsid w:val="00EA7086"/>
    <w:rsid w:val="00EA7212"/>
    <w:rsid w:val="00EB01C2"/>
    <w:rsid w:val="00EB0434"/>
    <w:rsid w:val="00EB12FF"/>
    <w:rsid w:val="00EB1555"/>
    <w:rsid w:val="00EB1590"/>
    <w:rsid w:val="00EB1715"/>
    <w:rsid w:val="00EB211B"/>
    <w:rsid w:val="00EB238D"/>
    <w:rsid w:val="00EB2940"/>
    <w:rsid w:val="00EB2B88"/>
    <w:rsid w:val="00EB302B"/>
    <w:rsid w:val="00EB3095"/>
    <w:rsid w:val="00EB35B6"/>
    <w:rsid w:val="00EB376D"/>
    <w:rsid w:val="00EB393E"/>
    <w:rsid w:val="00EB39A5"/>
    <w:rsid w:val="00EB3BB8"/>
    <w:rsid w:val="00EB3EDF"/>
    <w:rsid w:val="00EB4FFE"/>
    <w:rsid w:val="00EB5197"/>
    <w:rsid w:val="00EB5334"/>
    <w:rsid w:val="00EB583D"/>
    <w:rsid w:val="00EB5D7C"/>
    <w:rsid w:val="00EB6B88"/>
    <w:rsid w:val="00EB6CE4"/>
    <w:rsid w:val="00EB7033"/>
    <w:rsid w:val="00EB706B"/>
    <w:rsid w:val="00EB7612"/>
    <w:rsid w:val="00EB7AFB"/>
    <w:rsid w:val="00EB7DBE"/>
    <w:rsid w:val="00EC01F6"/>
    <w:rsid w:val="00EC033C"/>
    <w:rsid w:val="00EC0434"/>
    <w:rsid w:val="00EC07F3"/>
    <w:rsid w:val="00EC08B4"/>
    <w:rsid w:val="00EC0E78"/>
    <w:rsid w:val="00EC19C6"/>
    <w:rsid w:val="00EC1E19"/>
    <w:rsid w:val="00EC251C"/>
    <w:rsid w:val="00EC287F"/>
    <w:rsid w:val="00EC298C"/>
    <w:rsid w:val="00EC3775"/>
    <w:rsid w:val="00EC41EA"/>
    <w:rsid w:val="00EC4C10"/>
    <w:rsid w:val="00EC4E46"/>
    <w:rsid w:val="00EC50E4"/>
    <w:rsid w:val="00EC5923"/>
    <w:rsid w:val="00EC5E24"/>
    <w:rsid w:val="00EC5E44"/>
    <w:rsid w:val="00EC622C"/>
    <w:rsid w:val="00EC6F8D"/>
    <w:rsid w:val="00EC7200"/>
    <w:rsid w:val="00EC74DA"/>
    <w:rsid w:val="00EC77B1"/>
    <w:rsid w:val="00EC78EC"/>
    <w:rsid w:val="00EC7D2C"/>
    <w:rsid w:val="00EC7F09"/>
    <w:rsid w:val="00ED0AB8"/>
    <w:rsid w:val="00ED0B59"/>
    <w:rsid w:val="00ED1098"/>
    <w:rsid w:val="00ED10AF"/>
    <w:rsid w:val="00ED1273"/>
    <w:rsid w:val="00ED1345"/>
    <w:rsid w:val="00ED1564"/>
    <w:rsid w:val="00ED188D"/>
    <w:rsid w:val="00ED1E11"/>
    <w:rsid w:val="00ED1FDC"/>
    <w:rsid w:val="00ED2105"/>
    <w:rsid w:val="00ED2116"/>
    <w:rsid w:val="00ED2312"/>
    <w:rsid w:val="00ED328D"/>
    <w:rsid w:val="00ED344D"/>
    <w:rsid w:val="00ED3BF6"/>
    <w:rsid w:val="00ED3C49"/>
    <w:rsid w:val="00ED3F25"/>
    <w:rsid w:val="00ED418A"/>
    <w:rsid w:val="00ED4387"/>
    <w:rsid w:val="00ED4CDD"/>
    <w:rsid w:val="00ED4DF5"/>
    <w:rsid w:val="00ED4F78"/>
    <w:rsid w:val="00ED546E"/>
    <w:rsid w:val="00ED5793"/>
    <w:rsid w:val="00ED5ED6"/>
    <w:rsid w:val="00ED5F2D"/>
    <w:rsid w:val="00ED67AB"/>
    <w:rsid w:val="00ED6929"/>
    <w:rsid w:val="00ED6E65"/>
    <w:rsid w:val="00ED7253"/>
    <w:rsid w:val="00ED756C"/>
    <w:rsid w:val="00ED7CD2"/>
    <w:rsid w:val="00EE03CA"/>
    <w:rsid w:val="00EE0D71"/>
    <w:rsid w:val="00EE1949"/>
    <w:rsid w:val="00EE36EC"/>
    <w:rsid w:val="00EE38C8"/>
    <w:rsid w:val="00EE3D62"/>
    <w:rsid w:val="00EE444C"/>
    <w:rsid w:val="00EE453D"/>
    <w:rsid w:val="00EE4834"/>
    <w:rsid w:val="00EE4BDF"/>
    <w:rsid w:val="00EE514D"/>
    <w:rsid w:val="00EE52C1"/>
    <w:rsid w:val="00EE5306"/>
    <w:rsid w:val="00EE59A0"/>
    <w:rsid w:val="00EE5AE8"/>
    <w:rsid w:val="00EE5C8A"/>
    <w:rsid w:val="00EE64BB"/>
    <w:rsid w:val="00EE6904"/>
    <w:rsid w:val="00EE6D2A"/>
    <w:rsid w:val="00EE74AF"/>
    <w:rsid w:val="00EE75FC"/>
    <w:rsid w:val="00EE7CDD"/>
    <w:rsid w:val="00EE7D6A"/>
    <w:rsid w:val="00EF01DC"/>
    <w:rsid w:val="00EF0F51"/>
    <w:rsid w:val="00EF1169"/>
    <w:rsid w:val="00EF1E35"/>
    <w:rsid w:val="00EF24F3"/>
    <w:rsid w:val="00EF273C"/>
    <w:rsid w:val="00EF29B6"/>
    <w:rsid w:val="00EF2A6D"/>
    <w:rsid w:val="00EF2F33"/>
    <w:rsid w:val="00EF33AE"/>
    <w:rsid w:val="00EF37ED"/>
    <w:rsid w:val="00EF4322"/>
    <w:rsid w:val="00EF44CF"/>
    <w:rsid w:val="00EF45B2"/>
    <w:rsid w:val="00EF4CC2"/>
    <w:rsid w:val="00EF511D"/>
    <w:rsid w:val="00EF5622"/>
    <w:rsid w:val="00EF56FF"/>
    <w:rsid w:val="00EF5EF2"/>
    <w:rsid w:val="00EF611C"/>
    <w:rsid w:val="00EF61CF"/>
    <w:rsid w:val="00EF67AC"/>
    <w:rsid w:val="00EF73A7"/>
    <w:rsid w:val="00F0082F"/>
    <w:rsid w:val="00F008D1"/>
    <w:rsid w:val="00F00BAC"/>
    <w:rsid w:val="00F00DC4"/>
    <w:rsid w:val="00F012C9"/>
    <w:rsid w:val="00F016BE"/>
    <w:rsid w:val="00F01A26"/>
    <w:rsid w:val="00F026F5"/>
    <w:rsid w:val="00F02BC1"/>
    <w:rsid w:val="00F03500"/>
    <w:rsid w:val="00F0379F"/>
    <w:rsid w:val="00F0387C"/>
    <w:rsid w:val="00F03A1E"/>
    <w:rsid w:val="00F04A5D"/>
    <w:rsid w:val="00F04B1D"/>
    <w:rsid w:val="00F05047"/>
    <w:rsid w:val="00F053B7"/>
    <w:rsid w:val="00F05866"/>
    <w:rsid w:val="00F05963"/>
    <w:rsid w:val="00F05A9F"/>
    <w:rsid w:val="00F05ED2"/>
    <w:rsid w:val="00F062B6"/>
    <w:rsid w:val="00F06625"/>
    <w:rsid w:val="00F06CB5"/>
    <w:rsid w:val="00F0737D"/>
    <w:rsid w:val="00F073BA"/>
    <w:rsid w:val="00F07C36"/>
    <w:rsid w:val="00F07E0A"/>
    <w:rsid w:val="00F10DF4"/>
    <w:rsid w:val="00F1115E"/>
    <w:rsid w:val="00F11500"/>
    <w:rsid w:val="00F11A8E"/>
    <w:rsid w:val="00F11C90"/>
    <w:rsid w:val="00F122FF"/>
    <w:rsid w:val="00F1293C"/>
    <w:rsid w:val="00F12F47"/>
    <w:rsid w:val="00F13A94"/>
    <w:rsid w:val="00F13C5B"/>
    <w:rsid w:val="00F146FC"/>
    <w:rsid w:val="00F14FED"/>
    <w:rsid w:val="00F153AC"/>
    <w:rsid w:val="00F15F0F"/>
    <w:rsid w:val="00F16BCA"/>
    <w:rsid w:val="00F16D35"/>
    <w:rsid w:val="00F1775F"/>
    <w:rsid w:val="00F1780E"/>
    <w:rsid w:val="00F179BD"/>
    <w:rsid w:val="00F17A61"/>
    <w:rsid w:val="00F204DC"/>
    <w:rsid w:val="00F204F0"/>
    <w:rsid w:val="00F20547"/>
    <w:rsid w:val="00F20610"/>
    <w:rsid w:val="00F21139"/>
    <w:rsid w:val="00F219A1"/>
    <w:rsid w:val="00F22171"/>
    <w:rsid w:val="00F22A5F"/>
    <w:rsid w:val="00F22C70"/>
    <w:rsid w:val="00F23E6F"/>
    <w:rsid w:val="00F24708"/>
    <w:rsid w:val="00F24A9F"/>
    <w:rsid w:val="00F24D5A"/>
    <w:rsid w:val="00F24F2F"/>
    <w:rsid w:val="00F25548"/>
    <w:rsid w:val="00F25743"/>
    <w:rsid w:val="00F2579C"/>
    <w:rsid w:val="00F25A1C"/>
    <w:rsid w:val="00F25ED7"/>
    <w:rsid w:val="00F26839"/>
    <w:rsid w:val="00F26C7C"/>
    <w:rsid w:val="00F2787E"/>
    <w:rsid w:val="00F27F22"/>
    <w:rsid w:val="00F3030D"/>
    <w:rsid w:val="00F3094C"/>
    <w:rsid w:val="00F31A16"/>
    <w:rsid w:val="00F31EA5"/>
    <w:rsid w:val="00F31EE3"/>
    <w:rsid w:val="00F321ED"/>
    <w:rsid w:val="00F326AB"/>
    <w:rsid w:val="00F328EF"/>
    <w:rsid w:val="00F3365C"/>
    <w:rsid w:val="00F33840"/>
    <w:rsid w:val="00F33919"/>
    <w:rsid w:val="00F34057"/>
    <w:rsid w:val="00F34237"/>
    <w:rsid w:val="00F348DC"/>
    <w:rsid w:val="00F34A42"/>
    <w:rsid w:val="00F34B0A"/>
    <w:rsid w:val="00F35B4C"/>
    <w:rsid w:val="00F35D64"/>
    <w:rsid w:val="00F360D9"/>
    <w:rsid w:val="00F36607"/>
    <w:rsid w:val="00F36978"/>
    <w:rsid w:val="00F36EB3"/>
    <w:rsid w:val="00F37114"/>
    <w:rsid w:val="00F372E1"/>
    <w:rsid w:val="00F3776A"/>
    <w:rsid w:val="00F3798F"/>
    <w:rsid w:val="00F37D60"/>
    <w:rsid w:val="00F37EDB"/>
    <w:rsid w:val="00F40931"/>
    <w:rsid w:val="00F40B53"/>
    <w:rsid w:val="00F41028"/>
    <w:rsid w:val="00F41480"/>
    <w:rsid w:val="00F41933"/>
    <w:rsid w:val="00F41A12"/>
    <w:rsid w:val="00F41AAF"/>
    <w:rsid w:val="00F41FF3"/>
    <w:rsid w:val="00F42091"/>
    <w:rsid w:val="00F42241"/>
    <w:rsid w:val="00F422CE"/>
    <w:rsid w:val="00F42A85"/>
    <w:rsid w:val="00F42C5E"/>
    <w:rsid w:val="00F434D3"/>
    <w:rsid w:val="00F446D7"/>
    <w:rsid w:val="00F45817"/>
    <w:rsid w:val="00F458A7"/>
    <w:rsid w:val="00F45B27"/>
    <w:rsid w:val="00F45CB4"/>
    <w:rsid w:val="00F46157"/>
    <w:rsid w:val="00F463E5"/>
    <w:rsid w:val="00F47162"/>
    <w:rsid w:val="00F47AF1"/>
    <w:rsid w:val="00F47C5E"/>
    <w:rsid w:val="00F47D2B"/>
    <w:rsid w:val="00F47F5C"/>
    <w:rsid w:val="00F50759"/>
    <w:rsid w:val="00F50F12"/>
    <w:rsid w:val="00F52A75"/>
    <w:rsid w:val="00F540D6"/>
    <w:rsid w:val="00F548D2"/>
    <w:rsid w:val="00F548F8"/>
    <w:rsid w:val="00F54B34"/>
    <w:rsid w:val="00F55994"/>
    <w:rsid w:val="00F5605E"/>
    <w:rsid w:val="00F5642A"/>
    <w:rsid w:val="00F56B2B"/>
    <w:rsid w:val="00F572F4"/>
    <w:rsid w:val="00F57778"/>
    <w:rsid w:val="00F60AC3"/>
    <w:rsid w:val="00F61877"/>
    <w:rsid w:val="00F62C34"/>
    <w:rsid w:val="00F62FCD"/>
    <w:rsid w:val="00F63356"/>
    <w:rsid w:val="00F63DB0"/>
    <w:rsid w:val="00F63DDE"/>
    <w:rsid w:val="00F640F1"/>
    <w:rsid w:val="00F644CD"/>
    <w:rsid w:val="00F6473A"/>
    <w:rsid w:val="00F64942"/>
    <w:rsid w:val="00F64EEC"/>
    <w:rsid w:val="00F64F4F"/>
    <w:rsid w:val="00F6512A"/>
    <w:rsid w:val="00F6512B"/>
    <w:rsid w:val="00F65645"/>
    <w:rsid w:val="00F656F8"/>
    <w:rsid w:val="00F65B93"/>
    <w:rsid w:val="00F663DA"/>
    <w:rsid w:val="00F66C7E"/>
    <w:rsid w:val="00F670ED"/>
    <w:rsid w:val="00F675F3"/>
    <w:rsid w:val="00F6772C"/>
    <w:rsid w:val="00F67FA3"/>
    <w:rsid w:val="00F70081"/>
    <w:rsid w:val="00F70231"/>
    <w:rsid w:val="00F7046F"/>
    <w:rsid w:val="00F70D6E"/>
    <w:rsid w:val="00F71A70"/>
    <w:rsid w:val="00F71D39"/>
    <w:rsid w:val="00F723CF"/>
    <w:rsid w:val="00F72802"/>
    <w:rsid w:val="00F73132"/>
    <w:rsid w:val="00F732E6"/>
    <w:rsid w:val="00F73439"/>
    <w:rsid w:val="00F73801"/>
    <w:rsid w:val="00F738F3"/>
    <w:rsid w:val="00F73E13"/>
    <w:rsid w:val="00F73E4F"/>
    <w:rsid w:val="00F746F0"/>
    <w:rsid w:val="00F74AF5"/>
    <w:rsid w:val="00F75A49"/>
    <w:rsid w:val="00F75B6C"/>
    <w:rsid w:val="00F75C29"/>
    <w:rsid w:val="00F763BC"/>
    <w:rsid w:val="00F765C3"/>
    <w:rsid w:val="00F7662F"/>
    <w:rsid w:val="00F77366"/>
    <w:rsid w:val="00F77484"/>
    <w:rsid w:val="00F80AEE"/>
    <w:rsid w:val="00F8160E"/>
    <w:rsid w:val="00F81805"/>
    <w:rsid w:val="00F81DDB"/>
    <w:rsid w:val="00F82089"/>
    <w:rsid w:val="00F82802"/>
    <w:rsid w:val="00F829C4"/>
    <w:rsid w:val="00F82D13"/>
    <w:rsid w:val="00F83154"/>
    <w:rsid w:val="00F83336"/>
    <w:rsid w:val="00F84021"/>
    <w:rsid w:val="00F84544"/>
    <w:rsid w:val="00F864F3"/>
    <w:rsid w:val="00F867A8"/>
    <w:rsid w:val="00F86D6B"/>
    <w:rsid w:val="00F86D6E"/>
    <w:rsid w:val="00F87EFF"/>
    <w:rsid w:val="00F90DD6"/>
    <w:rsid w:val="00F91250"/>
    <w:rsid w:val="00F917A2"/>
    <w:rsid w:val="00F91908"/>
    <w:rsid w:val="00F927F3"/>
    <w:rsid w:val="00F92A7F"/>
    <w:rsid w:val="00F92A89"/>
    <w:rsid w:val="00F92E7E"/>
    <w:rsid w:val="00F93971"/>
    <w:rsid w:val="00F94B67"/>
    <w:rsid w:val="00F94C1E"/>
    <w:rsid w:val="00F96467"/>
    <w:rsid w:val="00F96C98"/>
    <w:rsid w:val="00F978D1"/>
    <w:rsid w:val="00F979C9"/>
    <w:rsid w:val="00FA00E8"/>
    <w:rsid w:val="00FA02E7"/>
    <w:rsid w:val="00FA0B12"/>
    <w:rsid w:val="00FA10B3"/>
    <w:rsid w:val="00FA1E2F"/>
    <w:rsid w:val="00FA207F"/>
    <w:rsid w:val="00FA28DA"/>
    <w:rsid w:val="00FA2D96"/>
    <w:rsid w:val="00FA2FA6"/>
    <w:rsid w:val="00FA3086"/>
    <w:rsid w:val="00FA31FF"/>
    <w:rsid w:val="00FA3252"/>
    <w:rsid w:val="00FA3B04"/>
    <w:rsid w:val="00FA41D5"/>
    <w:rsid w:val="00FA46B0"/>
    <w:rsid w:val="00FA4B1C"/>
    <w:rsid w:val="00FA532C"/>
    <w:rsid w:val="00FA5DFD"/>
    <w:rsid w:val="00FA6281"/>
    <w:rsid w:val="00FA6590"/>
    <w:rsid w:val="00FA6861"/>
    <w:rsid w:val="00FA6B14"/>
    <w:rsid w:val="00FA6BF9"/>
    <w:rsid w:val="00FA7046"/>
    <w:rsid w:val="00FA7254"/>
    <w:rsid w:val="00FB01E9"/>
    <w:rsid w:val="00FB0CE6"/>
    <w:rsid w:val="00FB0ED3"/>
    <w:rsid w:val="00FB0F5F"/>
    <w:rsid w:val="00FB15CF"/>
    <w:rsid w:val="00FB1B1C"/>
    <w:rsid w:val="00FB28F3"/>
    <w:rsid w:val="00FB2DDF"/>
    <w:rsid w:val="00FB34FF"/>
    <w:rsid w:val="00FB3646"/>
    <w:rsid w:val="00FB386F"/>
    <w:rsid w:val="00FB4300"/>
    <w:rsid w:val="00FB4643"/>
    <w:rsid w:val="00FB4B35"/>
    <w:rsid w:val="00FB57D5"/>
    <w:rsid w:val="00FB5A5A"/>
    <w:rsid w:val="00FB5EEF"/>
    <w:rsid w:val="00FB66FF"/>
    <w:rsid w:val="00FB6D32"/>
    <w:rsid w:val="00FB6FA6"/>
    <w:rsid w:val="00FB70E6"/>
    <w:rsid w:val="00FB78DE"/>
    <w:rsid w:val="00FB79B8"/>
    <w:rsid w:val="00FC0032"/>
    <w:rsid w:val="00FC03F8"/>
    <w:rsid w:val="00FC0C8D"/>
    <w:rsid w:val="00FC0CDF"/>
    <w:rsid w:val="00FC10C9"/>
    <w:rsid w:val="00FC19AF"/>
    <w:rsid w:val="00FC205F"/>
    <w:rsid w:val="00FC22DC"/>
    <w:rsid w:val="00FC2470"/>
    <w:rsid w:val="00FC2625"/>
    <w:rsid w:val="00FC2E3C"/>
    <w:rsid w:val="00FC309F"/>
    <w:rsid w:val="00FC30FB"/>
    <w:rsid w:val="00FC35BD"/>
    <w:rsid w:val="00FC4170"/>
    <w:rsid w:val="00FC4B31"/>
    <w:rsid w:val="00FC4CC6"/>
    <w:rsid w:val="00FC4FDD"/>
    <w:rsid w:val="00FC50A4"/>
    <w:rsid w:val="00FC5B5E"/>
    <w:rsid w:val="00FC6CC1"/>
    <w:rsid w:val="00FC703B"/>
    <w:rsid w:val="00FC742F"/>
    <w:rsid w:val="00FC7666"/>
    <w:rsid w:val="00FD1135"/>
    <w:rsid w:val="00FD1EA6"/>
    <w:rsid w:val="00FD1F5A"/>
    <w:rsid w:val="00FD2271"/>
    <w:rsid w:val="00FD255F"/>
    <w:rsid w:val="00FD2F69"/>
    <w:rsid w:val="00FD3834"/>
    <w:rsid w:val="00FD3ACD"/>
    <w:rsid w:val="00FD456E"/>
    <w:rsid w:val="00FD49B0"/>
    <w:rsid w:val="00FD5014"/>
    <w:rsid w:val="00FD5273"/>
    <w:rsid w:val="00FD5EAE"/>
    <w:rsid w:val="00FD62CF"/>
    <w:rsid w:val="00FD66B3"/>
    <w:rsid w:val="00FD66D2"/>
    <w:rsid w:val="00FD6859"/>
    <w:rsid w:val="00FD6CB2"/>
    <w:rsid w:val="00FD6CE8"/>
    <w:rsid w:val="00FD6FA7"/>
    <w:rsid w:val="00FD7197"/>
    <w:rsid w:val="00FD7441"/>
    <w:rsid w:val="00FD76EB"/>
    <w:rsid w:val="00FD7EB1"/>
    <w:rsid w:val="00FE01AE"/>
    <w:rsid w:val="00FE072C"/>
    <w:rsid w:val="00FE0786"/>
    <w:rsid w:val="00FE0B31"/>
    <w:rsid w:val="00FE0E44"/>
    <w:rsid w:val="00FE1C66"/>
    <w:rsid w:val="00FE1F69"/>
    <w:rsid w:val="00FE1F98"/>
    <w:rsid w:val="00FE20DD"/>
    <w:rsid w:val="00FE322E"/>
    <w:rsid w:val="00FE3C6E"/>
    <w:rsid w:val="00FE4127"/>
    <w:rsid w:val="00FE4164"/>
    <w:rsid w:val="00FE4F05"/>
    <w:rsid w:val="00FE60CD"/>
    <w:rsid w:val="00FE66EB"/>
    <w:rsid w:val="00FE67D0"/>
    <w:rsid w:val="00FE6F92"/>
    <w:rsid w:val="00FE771E"/>
    <w:rsid w:val="00FE77C2"/>
    <w:rsid w:val="00FE7CA2"/>
    <w:rsid w:val="00FF1046"/>
    <w:rsid w:val="00FF1099"/>
    <w:rsid w:val="00FF2335"/>
    <w:rsid w:val="00FF2CB5"/>
    <w:rsid w:val="00FF2ED1"/>
    <w:rsid w:val="00FF337D"/>
    <w:rsid w:val="00FF40C6"/>
    <w:rsid w:val="00FF4810"/>
    <w:rsid w:val="00FF4B2D"/>
    <w:rsid w:val="00FF4FF4"/>
    <w:rsid w:val="00FF5C69"/>
    <w:rsid w:val="00FF6118"/>
    <w:rsid w:val="00FF6675"/>
    <w:rsid w:val="00FF66E1"/>
    <w:rsid w:val="00FF6810"/>
    <w:rsid w:val="00FF7CAA"/>
    <w:rsid w:val="00FF7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DB709"/>
  <w15:docId w15:val="{6C019AEA-FD80-455E-87FC-30ECD177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8A0B8F"/>
    <w:pPr>
      <w:keepNext/>
      <w:widowControl w:val="0"/>
      <w:autoSpaceDE w:val="0"/>
      <w:autoSpaceDN w:val="0"/>
      <w:adjustRightInd w:val="0"/>
      <w:spacing w:after="0" w:line="240" w:lineRule="auto"/>
      <w:outlineLvl w:val="0"/>
    </w:pPr>
    <w:rPr>
      <w:rFonts w:ascii="Times New Roman" w:eastAsia="Batang" w:hAnsi="Times New Roman" w:cs="Times New Roman"/>
      <w:b/>
      <w:bCs/>
      <w:sz w:val="24"/>
      <w:szCs w:val="24"/>
    </w:rPr>
  </w:style>
  <w:style w:type="paragraph" w:styleId="Heading2">
    <w:name w:val="heading 2"/>
    <w:basedOn w:val="Normal"/>
    <w:next w:val="Normal"/>
    <w:link w:val="Heading2Char"/>
    <w:uiPriority w:val="99"/>
    <w:qFormat/>
    <w:rsid w:val="00F122FF"/>
    <w:pPr>
      <w:keepNext/>
      <w:suppressLineNumbers/>
      <w:spacing w:before="120" w:after="0" w:line="240" w:lineRule="auto"/>
      <w:outlineLvl w:val="1"/>
    </w:pPr>
    <w:rPr>
      <w:rFonts w:ascii="Bookman Old Style" w:eastAsia="Times New Roman" w:hAnsi="Bookman Old Style" w:cs="Times New Roman"/>
      <w:b/>
      <w:sz w:val="24"/>
      <w:szCs w:val="20"/>
      <w:lang w:val="en-GB"/>
    </w:rPr>
  </w:style>
  <w:style w:type="paragraph" w:styleId="Heading3">
    <w:name w:val="heading 3"/>
    <w:basedOn w:val="Normal"/>
    <w:next w:val="NormalIndent"/>
    <w:link w:val="Heading3Char"/>
    <w:uiPriority w:val="99"/>
    <w:qFormat/>
    <w:rsid w:val="00F122FF"/>
    <w:pPr>
      <w:keepNext/>
      <w:spacing w:before="120" w:after="0" w:line="240" w:lineRule="auto"/>
      <w:outlineLvl w:val="2"/>
    </w:pPr>
    <w:rPr>
      <w:rFonts w:ascii="Bookman Old Style" w:eastAsia="Times New Roman" w:hAnsi="Bookman Old Style" w:cs="Times New Roman"/>
      <w:b/>
      <w:i/>
      <w:szCs w:val="20"/>
      <w:lang w:val="en-GB"/>
    </w:rPr>
  </w:style>
  <w:style w:type="paragraph" w:styleId="Heading4">
    <w:name w:val="heading 4"/>
    <w:basedOn w:val="Normal"/>
    <w:next w:val="NormalIndent"/>
    <w:link w:val="Heading4Char"/>
    <w:uiPriority w:val="99"/>
    <w:qFormat/>
    <w:rsid w:val="00F122FF"/>
    <w:pPr>
      <w:keepNext/>
      <w:spacing w:after="0" w:line="240" w:lineRule="auto"/>
      <w:outlineLvl w:val="3"/>
    </w:pPr>
    <w:rPr>
      <w:rFonts w:ascii="Bookman Old Style" w:eastAsia="Times New Roman" w:hAnsi="Bookman Old Style" w:cs="Times New Roman"/>
      <w:i/>
      <w:szCs w:val="20"/>
      <w:u w:val="single"/>
      <w:lang w:val="en-GB"/>
    </w:rPr>
  </w:style>
  <w:style w:type="paragraph" w:styleId="Heading5">
    <w:name w:val="heading 5"/>
    <w:basedOn w:val="Normal"/>
    <w:next w:val="NormalIndent"/>
    <w:link w:val="Heading5Char"/>
    <w:uiPriority w:val="99"/>
    <w:qFormat/>
    <w:rsid w:val="00F122FF"/>
    <w:pPr>
      <w:spacing w:after="0" w:line="240" w:lineRule="auto"/>
      <w:outlineLvl w:val="4"/>
    </w:pPr>
    <w:rPr>
      <w:rFonts w:ascii="Bookman Old Style" w:eastAsia="Times New Roman" w:hAnsi="Bookman Old Style" w:cs="Times New Roman"/>
      <w:b/>
      <w:sz w:val="20"/>
      <w:szCs w:val="20"/>
      <w:lang w:val="en-GB"/>
    </w:rPr>
  </w:style>
  <w:style w:type="paragraph" w:styleId="Heading6">
    <w:name w:val="heading 6"/>
    <w:basedOn w:val="Normal"/>
    <w:next w:val="NormalIndent"/>
    <w:link w:val="Heading6Char"/>
    <w:uiPriority w:val="99"/>
    <w:qFormat/>
    <w:rsid w:val="00F122FF"/>
    <w:pPr>
      <w:spacing w:after="0" w:line="240" w:lineRule="auto"/>
      <w:outlineLvl w:val="5"/>
    </w:pPr>
    <w:rPr>
      <w:rFonts w:ascii="Bookman Old Style" w:eastAsia="Times New Roman" w:hAnsi="Bookman Old Style" w:cs="Times New Roman"/>
      <w:sz w:val="20"/>
      <w:szCs w:val="20"/>
      <w:u w:val="single"/>
      <w:lang w:val="en-GB"/>
    </w:rPr>
  </w:style>
  <w:style w:type="paragraph" w:styleId="Heading7">
    <w:name w:val="heading 7"/>
    <w:basedOn w:val="Normal"/>
    <w:next w:val="NormalIndent"/>
    <w:link w:val="Heading7Char"/>
    <w:qFormat/>
    <w:rsid w:val="00F122FF"/>
    <w:pPr>
      <w:spacing w:after="0" w:line="240" w:lineRule="auto"/>
      <w:outlineLvl w:val="6"/>
    </w:pPr>
    <w:rPr>
      <w:rFonts w:ascii="Bookman Old Style" w:eastAsia="Times New Roman" w:hAnsi="Bookman Old Style" w:cs="Times New Roman"/>
      <w:i/>
      <w:sz w:val="20"/>
      <w:szCs w:val="20"/>
      <w:lang w:val="en-GB"/>
    </w:rPr>
  </w:style>
  <w:style w:type="paragraph" w:styleId="Heading8">
    <w:name w:val="heading 8"/>
    <w:basedOn w:val="Normal"/>
    <w:next w:val="NormalIndent"/>
    <w:link w:val="Heading8Char"/>
    <w:uiPriority w:val="99"/>
    <w:qFormat/>
    <w:rsid w:val="00F122FF"/>
    <w:pPr>
      <w:spacing w:after="0" w:line="240" w:lineRule="auto"/>
      <w:outlineLvl w:val="7"/>
    </w:pPr>
    <w:rPr>
      <w:rFonts w:ascii="Bookman Old Style" w:eastAsia="Times New Roman" w:hAnsi="Bookman Old Style" w:cs="Times New Roman"/>
      <w:i/>
      <w:sz w:val="20"/>
      <w:szCs w:val="20"/>
      <w:lang w:val="en-GB"/>
    </w:rPr>
  </w:style>
  <w:style w:type="paragraph" w:styleId="Heading9">
    <w:name w:val="heading 9"/>
    <w:basedOn w:val="Normal"/>
    <w:next w:val="NormalIndent"/>
    <w:link w:val="Heading9Char"/>
    <w:uiPriority w:val="99"/>
    <w:qFormat/>
    <w:rsid w:val="00F122FF"/>
    <w:pPr>
      <w:spacing w:after="0" w:line="240" w:lineRule="auto"/>
      <w:outlineLvl w:val="8"/>
    </w:pPr>
    <w:rPr>
      <w:rFonts w:ascii="Bookman Old Style" w:eastAsia="Times New Roman" w:hAnsi="Bookman Old Style" w:cs="Times New Roman"/>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15BE4"/>
    <w:pPr>
      <w:tabs>
        <w:tab w:val="center" w:pos="4680"/>
        <w:tab w:val="right" w:pos="9360"/>
      </w:tabs>
      <w:spacing w:after="0" w:line="240" w:lineRule="auto"/>
    </w:pPr>
  </w:style>
  <w:style w:type="character" w:customStyle="1" w:styleId="HeaderChar">
    <w:name w:val="Header Char"/>
    <w:basedOn w:val="DefaultParagraphFont"/>
    <w:link w:val="Header"/>
    <w:rsid w:val="00D15BE4"/>
  </w:style>
  <w:style w:type="paragraph" w:styleId="Footer">
    <w:name w:val="footer"/>
    <w:basedOn w:val="Normal"/>
    <w:link w:val="FooterChar"/>
    <w:uiPriority w:val="99"/>
    <w:unhideWhenUsed/>
    <w:rsid w:val="00D15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BE4"/>
  </w:style>
  <w:style w:type="table" w:styleId="TableGrid">
    <w:name w:val="Table Grid"/>
    <w:basedOn w:val="TableNormal"/>
    <w:uiPriority w:val="59"/>
    <w:rsid w:val="00D5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474"/>
    <w:pPr>
      <w:ind w:left="720"/>
      <w:contextualSpacing/>
    </w:pPr>
  </w:style>
  <w:style w:type="character" w:customStyle="1" w:styleId="FontStyle85">
    <w:name w:val="Font Style85"/>
    <w:basedOn w:val="DefaultParagraphFont"/>
    <w:uiPriority w:val="99"/>
    <w:rsid w:val="004767BB"/>
    <w:rPr>
      <w:rFonts w:ascii="Calibri" w:hAnsi="Calibri" w:cs="Calibri"/>
      <w:i/>
      <w:iCs/>
      <w:sz w:val="18"/>
      <w:szCs w:val="18"/>
    </w:rPr>
  </w:style>
  <w:style w:type="paragraph" w:customStyle="1" w:styleId="Style39">
    <w:name w:val="Style39"/>
    <w:basedOn w:val="Normal"/>
    <w:uiPriority w:val="99"/>
    <w:rsid w:val="004767BB"/>
    <w:pPr>
      <w:widowControl w:val="0"/>
      <w:autoSpaceDE w:val="0"/>
      <w:autoSpaceDN w:val="0"/>
      <w:adjustRightInd w:val="0"/>
      <w:spacing w:after="0" w:line="220" w:lineRule="exact"/>
    </w:pPr>
    <w:rPr>
      <w:rFonts w:ascii="Calibri" w:eastAsiaTheme="minorEastAsia" w:hAnsi="Calibri"/>
      <w:sz w:val="24"/>
      <w:szCs w:val="24"/>
    </w:rPr>
  </w:style>
  <w:style w:type="character" w:customStyle="1" w:styleId="Heading1Char">
    <w:name w:val="Heading 1 Char"/>
    <w:basedOn w:val="DefaultParagraphFont"/>
    <w:link w:val="Heading1"/>
    <w:uiPriority w:val="99"/>
    <w:rsid w:val="008A0B8F"/>
    <w:rPr>
      <w:rFonts w:ascii="Times New Roman" w:eastAsia="Batang" w:hAnsi="Times New Roman" w:cs="Times New Roman"/>
      <w:b/>
      <w:bCs/>
      <w:sz w:val="24"/>
      <w:szCs w:val="24"/>
    </w:rPr>
  </w:style>
  <w:style w:type="paragraph" w:styleId="Title">
    <w:name w:val="Title"/>
    <w:basedOn w:val="Normal"/>
    <w:link w:val="TitleChar"/>
    <w:uiPriority w:val="10"/>
    <w:qFormat/>
    <w:rsid w:val="0067115D"/>
    <w:pPr>
      <w:spacing w:after="0" w:line="240" w:lineRule="auto"/>
      <w:jc w:val="center"/>
    </w:pPr>
    <w:rPr>
      <w:rFonts w:ascii="Abadi MT Condensed Light" w:eastAsia="Times New Roman" w:hAnsi="Abadi MT Condensed Light" w:cs="Times New Roman"/>
      <w:b/>
      <w:bCs/>
      <w:color w:val="000000"/>
      <w:sz w:val="42"/>
      <w:szCs w:val="24"/>
      <w:lang w:val="en-GB"/>
    </w:rPr>
  </w:style>
  <w:style w:type="character" w:customStyle="1" w:styleId="TitleChar">
    <w:name w:val="Title Char"/>
    <w:basedOn w:val="DefaultParagraphFont"/>
    <w:link w:val="Title"/>
    <w:uiPriority w:val="10"/>
    <w:rsid w:val="0067115D"/>
    <w:rPr>
      <w:rFonts w:ascii="Abadi MT Condensed Light" w:eastAsia="Times New Roman" w:hAnsi="Abadi MT Condensed Light" w:cs="Times New Roman"/>
      <w:b/>
      <w:bCs/>
      <w:color w:val="000000"/>
      <w:sz w:val="42"/>
      <w:szCs w:val="24"/>
      <w:lang w:val="en-GB"/>
    </w:rPr>
  </w:style>
  <w:style w:type="paragraph" w:customStyle="1" w:styleId="Tabletitle">
    <w:name w:val="Tabletitle"/>
    <w:rsid w:val="001C3087"/>
    <w:pPr>
      <w:spacing w:after="0" w:line="240" w:lineRule="auto"/>
      <w:jc w:val="center"/>
    </w:pPr>
    <w:rPr>
      <w:rFonts w:ascii="Arial" w:eastAsia="Batang" w:hAnsi="Arial" w:cs="Times New Roman"/>
      <w:spacing w:val="-10"/>
      <w:w w:val="95"/>
      <w:sz w:val="18"/>
      <w:szCs w:val="20"/>
    </w:rPr>
  </w:style>
  <w:style w:type="paragraph" w:styleId="BodyText">
    <w:name w:val="Body Text"/>
    <w:aliases w:val="Char1"/>
    <w:basedOn w:val="Normal"/>
    <w:link w:val="BodyTextChar"/>
    <w:uiPriority w:val="99"/>
    <w:rsid w:val="008A0445"/>
    <w:pPr>
      <w:widowControl w:val="0"/>
      <w:autoSpaceDE w:val="0"/>
      <w:autoSpaceDN w:val="0"/>
      <w:adjustRightInd w:val="0"/>
      <w:spacing w:after="0" w:line="240" w:lineRule="auto"/>
    </w:pPr>
    <w:rPr>
      <w:rFonts w:ascii="Times New Roman" w:eastAsia="Batang" w:hAnsi="Times New Roman" w:cs="Times New Roman"/>
      <w:sz w:val="24"/>
      <w:szCs w:val="24"/>
    </w:rPr>
  </w:style>
  <w:style w:type="character" w:customStyle="1" w:styleId="BodyTextChar">
    <w:name w:val="Body Text Char"/>
    <w:aliases w:val="Char1 Char"/>
    <w:basedOn w:val="DefaultParagraphFont"/>
    <w:link w:val="BodyText"/>
    <w:uiPriority w:val="99"/>
    <w:rsid w:val="008A0445"/>
    <w:rPr>
      <w:rFonts w:ascii="Times New Roman" w:eastAsia="Batang" w:hAnsi="Times New Roman" w:cs="Times New Roman"/>
      <w:sz w:val="24"/>
      <w:szCs w:val="24"/>
    </w:rPr>
  </w:style>
  <w:style w:type="paragraph" w:customStyle="1" w:styleId="Responsecategs">
    <w:name w:val="Response categs....."/>
    <w:basedOn w:val="Normal"/>
    <w:link w:val="ResponsecategsChar"/>
    <w:qFormat/>
    <w:rsid w:val="00BF0E14"/>
    <w:pPr>
      <w:tabs>
        <w:tab w:val="right" w:leader="dot" w:pos="3942"/>
      </w:tabs>
      <w:spacing w:after="0" w:line="240" w:lineRule="auto"/>
      <w:ind w:left="216" w:hanging="216"/>
    </w:pPr>
    <w:rPr>
      <w:rFonts w:ascii="Arial" w:eastAsia="Times New Roman" w:hAnsi="Arial" w:cs="Times New Roman"/>
      <w:sz w:val="20"/>
      <w:szCs w:val="20"/>
    </w:rPr>
  </w:style>
  <w:style w:type="character" w:customStyle="1" w:styleId="ResponsecategsChar">
    <w:name w:val="Response categs..... Char"/>
    <w:basedOn w:val="DefaultParagraphFont"/>
    <w:link w:val="Responsecategs"/>
    <w:rsid w:val="00BF0E14"/>
    <w:rPr>
      <w:rFonts w:ascii="Arial" w:eastAsia="Times New Roman" w:hAnsi="Arial" w:cs="Times New Roman"/>
      <w:sz w:val="20"/>
      <w:szCs w:val="20"/>
    </w:rPr>
  </w:style>
  <w:style w:type="paragraph" w:styleId="BalloonText">
    <w:name w:val="Balloon Text"/>
    <w:basedOn w:val="Normal"/>
    <w:link w:val="BalloonTextChar"/>
    <w:uiPriority w:val="99"/>
    <w:unhideWhenUsed/>
    <w:rsid w:val="00503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032FB"/>
    <w:rPr>
      <w:rFonts w:ascii="Segoe UI" w:hAnsi="Segoe UI" w:cs="Segoe UI"/>
      <w:sz w:val="18"/>
      <w:szCs w:val="18"/>
    </w:rPr>
  </w:style>
  <w:style w:type="character" w:styleId="CommentReference">
    <w:name w:val="annotation reference"/>
    <w:basedOn w:val="DefaultParagraphFont"/>
    <w:uiPriority w:val="99"/>
    <w:unhideWhenUsed/>
    <w:rsid w:val="005032FB"/>
    <w:rPr>
      <w:sz w:val="16"/>
      <w:szCs w:val="16"/>
    </w:rPr>
  </w:style>
  <w:style w:type="paragraph" w:styleId="CommentText">
    <w:name w:val="annotation text"/>
    <w:basedOn w:val="Normal"/>
    <w:link w:val="CommentTextChar"/>
    <w:uiPriority w:val="99"/>
    <w:unhideWhenUsed/>
    <w:rsid w:val="005032FB"/>
    <w:pPr>
      <w:spacing w:line="240" w:lineRule="auto"/>
    </w:pPr>
    <w:rPr>
      <w:sz w:val="20"/>
      <w:szCs w:val="20"/>
    </w:rPr>
  </w:style>
  <w:style w:type="character" w:customStyle="1" w:styleId="CommentTextChar">
    <w:name w:val="Comment Text Char"/>
    <w:basedOn w:val="DefaultParagraphFont"/>
    <w:link w:val="CommentText"/>
    <w:uiPriority w:val="99"/>
    <w:rsid w:val="005032FB"/>
    <w:rPr>
      <w:sz w:val="20"/>
      <w:szCs w:val="20"/>
    </w:rPr>
  </w:style>
  <w:style w:type="paragraph" w:styleId="CommentSubject">
    <w:name w:val="annotation subject"/>
    <w:basedOn w:val="CommentText"/>
    <w:next w:val="CommentText"/>
    <w:link w:val="CommentSubjectChar"/>
    <w:uiPriority w:val="99"/>
    <w:unhideWhenUsed/>
    <w:rsid w:val="005032FB"/>
    <w:rPr>
      <w:b/>
      <w:bCs/>
    </w:rPr>
  </w:style>
  <w:style w:type="character" w:customStyle="1" w:styleId="CommentSubjectChar">
    <w:name w:val="Comment Subject Char"/>
    <w:basedOn w:val="CommentTextChar"/>
    <w:link w:val="CommentSubject"/>
    <w:uiPriority w:val="99"/>
    <w:rsid w:val="005032FB"/>
    <w:rPr>
      <w:b/>
      <w:bCs/>
      <w:sz w:val="20"/>
      <w:szCs w:val="20"/>
    </w:rPr>
  </w:style>
  <w:style w:type="paragraph" w:styleId="BodyTextIndent">
    <w:name w:val="Body Text Indent"/>
    <w:basedOn w:val="Normal"/>
    <w:link w:val="BodyTextIndentChar"/>
    <w:uiPriority w:val="99"/>
    <w:rsid w:val="00014CC4"/>
    <w:pPr>
      <w:widowControl w:val="0"/>
      <w:autoSpaceDE w:val="0"/>
      <w:autoSpaceDN w:val="0"/>
      <w:adjustRightInd w:val="0"/>
      <w:spacing w:after="0" w:line="240" w:lineRule="auto"/>
      <w:ind w:left="1350" w:hanging="990"/>
    </w:pPr>
    <w:rPr>
      <w:rFonts w:ascii="Times New Roman" w:eastAsia="Batang" w:hAnsi="Times New Roman" w:cs="Times New Roman"/>
      <w:sz w:val="24"/>
      <w:szCs w:val="24"/>
    </w:rPr>
  </w:style>
  <w:style w:type="character" w:customStyle="1" w:styleId="BodyTextIndentChar">
    <w:name w:val="Body Text Indent Char"/>
    <w:basedOn w:val="DefaultParagraphFont"/>
    <w:link w:val="BodyTextIndent"/>
    <w:uiPriority w:val="99"/>
    <w:rsid w:val="00014CC4"/>
    <w:rPr>
      <w:rFonts w:ascii="Times New Roman" w:eastAsia="Batang" w:hAnsi="Times New Roman" w:cs="Times New Roman"/>
      <w:sz w:val="24"/>
      <w:szCs w:val="24"/>
    </w:rPr>
  </w:style>
  <w:style w:type="character" w:customStyle="1" w:styleId="Instructionsinparens">
    <w:name w:val="Instructions in parens"/>
    <w:rsid w:val="001761D3"/>
    <w:rPr>
      <w:rFonts w:ascii="Times New Roman" w:hAnsi="Times New Roman"/>
      <w:i/>
      <w:sz w:val="20"/>
      <w:szCs w:val="20"/>
    </w:rPr>
  </w:style>
  <w:style w:type="paragraph" w:customStyle="1" w:styleId="1IntvwqstChar1Char">
    <w:name w:val="1. Intvw qst Char1 Char"/>
    <w:basedOn w:val="Normal"/>
    <w:link w:val="1IntvwqstChar1CharChar"/>
    <w:rsid w:val="001761D3"/>
    <w:pPr>
      <w:spacing w:after="0" w:line="360" w:lineRule="auto"/>
      <w:ind w:left="360" w:hanging="360"/>
    </w:pPr>
    <w:rPr>
      <w:rFonts w:ascii="Arial" w:eastAsia="Times New Roman" w:hAnsi="Arial" w:cs="Times New Roman"/>
      <w:smallCaps/>
      <w:sz w:val="20"/>
      <w:szCs w:val="20"/>
    </w:rPr>
  </w:style>
  <w:style w:type="character" w:customStyle="1" w:styleId="1IntvwqstChar1CharChar">
    <w:name w:val="1. Intvw qst Char1 Char Char"/>
    <w:link w:val="1IntvwqstChar1Char"/>
    <w:rsid w:val="001761D3"/>
    <w:rPr>
      <w:rFonts w:ascii="Arial" w:eastAsia="Times New Roman" w:hAnsi="Arial" w:cs="Times New Roman"/>
      <w:smallCaps/>
      <w:sz w:val="20"/>
      <w:szCs w:val="20"/>
    </w:rPr>
  </w:style>
  <w:style w:type="character" w:customStyle="1" w:styleId="Heading2Char">
    <w:name w:val="Heading 2 Char"/>
    <w:basedOn w:val="DefaultParagraphFont"/>
    <w:link w:val="Heading2"/>
    <w:uiPriority w:val="99"/>
    <w:rsid w:val="00F122FF"/>
    <w:rPr>
      <w:rFonts w:ascii="Bookman Old Style" w:eastAsia="Times New Roman" w:hAnsi="Bookman Old Style" w:cs="Times New Roman"/>
      <w:b/>
      <w:sz w:val="24"/>
      <w:szCs w:val="20"/>
      <w:lang w:val="en-GB"/>
    </w:rPr>
  </w:style>
  <w:style w:type="character" w:customStyle="1" w:styleId="Heading3Char">
    <w:name w:val="Heading 3 Char"/>
    <w:basedOn w:val="DefaultParagraphFont"/>
    <w:link w:val="Heading3"/>
    <w:uiPriority w:val="99"/>
    <w:rsid w:val="00F122FF"/>
    <w:rPr>
      <w:rFonts w:ascii="Bookman Old Style" w:eastAsia="Times New Roman" w:hAnsi="Bookman Old Style" w:cs="Times New Roman"/>
      <w:b/>
      <w:i/>
      <w:szCs w:val="20"/>
      <w:lang w:val="en-GB"/>
    </w:rPr>
  </w:style>
  <w:style w:type="character" w:customStyle="1" w:styleId="Heading4Char">
    <w:name w:val="Heading 4 Char"/>
    <w:basedOn w:val="DefaultParagraphFont"/>
    <w:link w:val="Heading4"/>
    <w:uiPriority w:val="99"/>
    <w:rsid w:val="00F122FF"/>
    <w:rPr>
      <w:rFonts w:ascii="Bookman Old Style" w:eastAsia="Times New Roman" w:hAnsi="Bookman Old Style" w:cs="Times New Roman"/>
      <w:i/>
      <w:szCs w:val="20"/>
      <w:u w:val="single"/>
      <w:lang w:val="en-GB"/>
    </w:rPr>
  </w:style>
  <w:style w:type="character" w:customStyle="1" w:styleId="Heading5Char">
    <w:name w:val="Heading 5 Char"/>
    <w:basedOn w:val="DefaultParagraphFont"/>
    <w:link w:val="Heading5"/>
    <w:uiPriority w:val="99"/>
    <w:rsid w:val="00F122FF"/>
    <w:rPr>
      <w:rFonts w:ascii="Bookman Old Style" w:eastAsia="Times New Roman" w:hAnsi="Bookman Old Style" w:cs="Times New Roman"/>
      <w:b/>
      <w:sz w:val="20"/>
      <w:szCs w:val="20"/>
      <w:lang w:val="en-GB"/>
    </w:rPr>
  </w:style>
  <w:style w:type="character" w:customStyle="1" w:styleId="Heading6Char">
    <w:name w:val="Heading 6 Char"/>
    <w:basedOn w:val="DefaultParagraphFont"/>
    <w:link w:val="Heading6"/>
    <w:uiPriority w:val="99"/>
    <w:rsid w:val="00F122FF"/>
    <w:rPr>
      <w:rFonts w:ascii="Bookman Old Style" w:eastAsia="Times New Roman" w:hAnsi="Bookman Old Style" w:cs="Times New Roman"/>
      <w:sz w:val="20"/>
      <w:szCs w:val="20"/>
      <w:u w:val="single"/>
      <w:lang w:val="en-GB"/>
    </w:rPr>
  </w:style>
  <w:style w:type="character" w:customStyle="1" w:styleId="Heading7Char">
    <w:name w:val="Heading 7 Char"/>
    <w:basedOn w:val="DefaultParagraphFont"/>
    <w:link w:val="Heading7"/>
    <w:rsid w:val="00F122FF"/>
    <w:rPr>
      <w:rFonts w:ascii="Bookman Old Style" w:eastAsia="Times New Roman" w:hAnsi="Bookman Old Style" w:cs="Times New Roman"/>
      <w:i/>
      <w:sz w:val="20"/>
      <w:szCs w:val="20"/>
      <w:lang w:val="en-GB"/>
    </w:rPr>
  </w:style>
  <w:style w:type="character" w:customStyle="1" w:styleId="Heading8Char">
    <w:name w:val="Heading 8 Char"/>
    <w:basedOn w:val="DefaultParagraphFont"/>
    <w:link w:val="Heading8"/>
    <w:uiPriority w:val="99"/>
    <w:rsid w:val="00F122FF"/>
    <w:rPr>
      <w:rFonts w:ascii="Bookman Old Style" w:eastAsia="Times New Roman" w:hAnsi="Bookman Old Style" w:cs="Times New Roman"/>
      <w:i/>
      <w:sz w:val="20"/>
      <w:szCs w:val="20"/>
      <w:lang w:val="en-GB"/>
    </w:rPr>
  </w:style>
  <w:style w:type="character" w:customStyle="1" w:styleId="Heading9Char">
    <w:name w:val="Heading 9 Char"/>
    <w:basedOn w:val="DefaultParagraphFont"/>
    <w:link w:val="Heading9"/>
    <w:uiPriority w:val="99"/>
    <w:rsid w:val="00F122FF"/>
    <w:rPr>
      <w:rFonts w:ascii="Bookman Old Style" w:eastAsia="Times New Roman" w:hAnsi="Bookman Old Style" w:cs="Times New Roman"/>
      <w:i/>
      <w:sz w:val="20"/>
      <w:szCs w:val="20"/>
      <w:lang w:val="en-GB"/>
    </w:rPr>
  </w:style>
  <w:style w:type="paragraph" w:styleId="NormalIndent">
    <w:name w:val="Normal Indent"/>
    <w:basedOn w:val="Normal"/>
    <w:uiPriority w:val="99"/>
    <w:unhideWhenUsed/>
    <w:rsid w:val="00F122FF"/>
    <w:pPr>
      <w:ind w:left="720"/>
    </w:pPr>
  </w:style>
  <w:style w:type="table" w:customStyle="1" w:styleId="TableGridLight1">
    <w:name w:val="Table Grid Light1"/>
    <w:basedOn w:val="TableNormal"/>
    <w:uiPriority w:val="40"/>
    <w:rsid w:val="009A00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uiPriority w:val="19"/>
    <w:qFormat/>
    <w:rsid w:val="009A0011"/>
    <w:rPr>
      <w:i/>
      <w:iCs/>
      <w:color w:val="808080"/>
    </w:rPr>
  </w:style>
  <w:style w:type="paragraph" w:customStyle="1" w:styleId="Tabletext">
    <w:name w:val="Table text"/>
    <w:basedOn w:val="Normal"/>
    <w:link w:val="TabletextChar"/>
    <w:rsid w:val="009A0011"/>
    <w:pPr>
      <w:keepNext/>
      <w:spacing w:before="40" w:after="40" w:line="240" w:lineRule="auto"/>
      <w:ind w:left="317" w:hanging="317"/>
      <w:jc w:val="both"/>
    </w:pPr>
    <w:rPr>
      <w:rFonts w:ascii="Arial" w:eastAsia="Times New Roman" w:hAnsi="Arial" w:cs="Times New Roman"/>
      <w:sz w:val="20"/>
      <w:szCs w:val="20"/>
      <w:lang w:val="en-GB"/>
    </w:rPr>
  </w:style>
  <w:style w:type="character" w:customStyle="1" w:styleId="TabletextChar">
    <w:name w:val="Table text Char"/>
    <w:link w:val="Tabletext"/>
    <w:rsid w:val="009A0011"/>
    <w:rPr>
      <w:rFonts w:ascii="Arial" w:eastAsia="Times New Roman" w:hAnsi="Arial" w:cs="Times New Roman"/>
      <w:sz w:val="20"/>
      <w:szCs w:val="20"/>
      <w:lang w:val="en-GB"/>
    </w:rPr>
  </w:style>
  <w:style w:type="character" w:customStyle="1" w:styleId="FontStyle93">
    <w:name w:val="Font Style93"/>
    <w:basedOn w:val="DefaultParagraphFont"/>
    <w:uiPriority w:val="99"/>
    <w:rsid w:val="009A0011"/>
    <w:rPr>
      <w:rFonts w:ascii="Calibri" w:hAnsi="Calibri" w:cs="Calibri"/>
      <w:sz w:val="18"/>
      <w:szCs w:val="18"/>
    </w:rPr>
  </w:style>
  <w:style w:type="table" w:customStyle="1" w:styleId="TableGrid3">
    <w:name w:val="Table Grid3"/>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A0011"/>
    <w:pPr>
      <w:spacing w:after="0" w:line="240" w:lineRule="auto"/>
    </w:pPr>
    <w:rPr>
      <w:sz w:val="20"/>
      <w:szCs w:val="20"/>
      <w:lang w:val="en-CA"/>
    </w:rPr>
  </w:style>
  <w:style w:type="character" w:customStyle="1" w:styleId="EndnoteTextChar">
    <w:name w:val="Endnote Text Char"/>
    <w:basedOn w:val="DefaultParagraphFont"/>
    <w:link w:val="EndnoteText"/>
    <w:uiPriority w:val="99"/>
    <w:semiHidden/>
    <w:rsid w:val="009A0011"/>
    <w:rPr>
      <w:sz w:val="20"/>
      <w:szCs w:val="20"/>
      <w:lang w:val="en-CA"/>
    </w:rPr>
  </w:style>
  <w:style w:type="character" w:styleId="EndnoteReference">
    <w:name w:val="endnote reference"/>
    <w:basedOn w:val="DefaultParagraphFont"/>
    <w:uiPriority w:val="99"/>
    <w:semiHidden/>
    <w:unhideWhenUsed/>
    <w:rsid w:val="009A0011"/>
    <w:rPr>
      <w:vertAlign w:val="superscript"/>
    </w:rPr>
  </w:style>
  <w:style w:type="table" w:customStyle="1" w:styleId="TableGrid1">
    <w:name w:val="Table Grid1"/>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011"/>
    <w:rPr>
      <w:color w:val="0000FF" w:themeColor="hyperlink"/>
      <w:u w:val="single"/>
    </w:rPr>
  </w:style>
  <w:style w:type="table" w:customStyle="1" w:styleId="TableGrid5">
    <w:name w:val="Table Grid5"/>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A0011"/>
    <w:pPr>
      <w:spacing w:after="0" w:line="240" w:lineRule="auto"/>
    </w:pPr>
    <w:rPr>
      <w:lang w:val="en-CA"/>
    </w:rPr>
  </w:style>
  <w:style w:type="paragraph" w:customStyle="1" w:styleId="TableParagraph">
    <w:name w:val="Table Paragraph"/>
    <w:basedOn w:val="Normal"/>
    <w:uiPriority w:val="1"/>
    <w:qFormat/>
    <w:rsid w:val="009A0011"/>
    <w:pPr>
      <w:widowControl w:val="0"/>
      <w:spacing w:after="0" w:line="240" w:lineRule="auto"/>
    </w:pPr>
  </w:style>
  <w:style w:type="table" w:customStyle="1" w:styleId="TableGrid8">
    <w:name w:val="Table Grid8"/>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A00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A0011"/>
    <w:rPr>
      <w:color w:val="800080" w:themeColor="followedHyperlink"/>
      <w:u w:val="single"/>
    </w:rPr>
  </w:style>
  <w:style w:type="character" w:styleId="Strong">
    <w:name w:val="Strong"/>
    <w:basedOn w:val="DefaultParagraphFont"/>
    <w:uiPriority w:val="99"/>
    <w:qFormat/>
    <w:rsid w:val="009A0011"/>
    <w:rPr>
      <w:b/>
      <w:bCs/>
    </w:rPr>
  </w:style>
  <w:style w:type="paragraph" w:styleId="TOC4">
    <w:name w:val="toc 4"/>
    <w:basedOn w:val="Normal"/>
    <w:next w:val="Normal"/>
    <w:uiPriority w:val="99"/>
    <w:rsid w:val="009A0011"/>
    <w:pPr>
      <w:spacing w:after="0" w:line="240" w:lineRule="auto"/>
      <w:ind w:left="720"/>
    </w:pPr>
    <w:rPr>
      <w:rFonts w:eastAsia="Times New Roman" w:cs="Times New Roman"/>
      <w:sz w:val="18"/>
      <w:szCs w:val="21"/>
      <w:lang w:val="en-CA"/>
    </w:rPr>
  </w:style>
  <w:style w:type="paragraph" w:styleId="TOC3">
    <w:name w:val="toc 3"/>
    <w:basedOn w:val="Normal"/>
    <w:next w:val="Normal"/>
    <w:uiPriority w:val="99"/>
    <w:rsid w:val="009A0011"/>
    <w:pPr>
      <w:spacing w:after="0" w:line="240" w:lineRule="auto"/>
      <w:ind w:left="480"/>
    </w:pPr>
    <w:rPr>
      <w:rFonts w:eastAsia="Times New Roman" w:cs="Times New Roman"/>
      <w:i/>
      <w:iCs/>
      <w:sz w:val="20"/>
      <w:szCs w:val="24"/>
      <w:lang w:val="en-CA"/>
    </w:rPr>
  </w:style>
  <w:style w:type="paragraph" w:styleId="TOC2">
    <w:name w:val="toc 2"/>
    <w:basedOn w:val="Normal"/>
    <w:next w:val="Normal"/>
    <w:uiPriority w:val="39"/>
    <w:rsid w:val="009A0011"/>
    <w:pPr>
      <w:spacing w:after="0" w:line="240" w:lineRule="auto"/>
      <w:ind w:left="240"/>
    </w:pPr>
    <w:rPr>
      <w:rFonts w:eastAsia="Times New Roman" w:cs="Times New Roman"/>
      <w:smallCaps/>
      <w:sz w:val="20"/>
      <w:szCs w:val="24"/>
      <w:lang w:val="en-CA"/>
    </w:rPr>
  </w:style>
  <w:style w:type="paragraph" w:styleId="TOC1">
    <w:name w:val="toc 1"/>
    <w:basedOn w:val="Normal"/>
    <w:next w:val="Normal"/>
    <w:uiPriority w:val="39"/>
    <w:rsid w:val="009A0011"/>
    <w:pPr>
      <w:spacing w:before="120" w:after="120" w:line="240" w:lineRule="auto"/>
    </w:pPr>
    <w:rPr>
      <w:rFonts w:eastAsia="Times New Roman" w:cs="Times New Roman"/>
      <w:b/>
      <w:bCs/>
      <w:caps/>
      <w:sz w:val="20"/>
      <w:szCs w:val="24"/>
      <w:lang w:val="en-CA"/>
    </w:rPr>
  </w:style>
  <w:style w:type="paragraph" w:styleId="Index7">
    <w:name w:val="index 7"/>
    <w:basedOn w:val="Normal"/>
    <w:next w:val="Normal"/>
    <w:uiPriority w:val="99"/>
    <w:rsid w:val="009A0011"/>
    <w:pPr>
      <w:spacing w:after="0" w:line="312" w:lineRule="auto"/>
      <w:ind w:left="1698"/>
    </w:pPr>
    <w:rPr>
      <w:rFonts w:ascii="Bookman Old Style" w:eastAsia="Times New Roman" w:hAnsi="Bookman Old Style" w:cs="Times New Roman"/>
      <w:szCs w:val="20"/>
      <w:lang w:val="en-GB"/>
    </w:rPr>
  </w:style>
  <w:style w:type="paragraph" w:styleId="Index6">
    <w:name w:val="index 6"/>
    <w:basedOn w:val="Normal"/>
    <w:next w:val="Normal"/>
    <w:uiPriority w:val="99"/>
    <w:rsid w:val="009A0011"/>
    <w:pPr>
      <w:spacing w:after="0" w:line="312" w:lineRule="auto"/>
      <w:ind w:left="1415"/>
    </w:pPr>
    <w:rPr>
      <w:rFonts w:ascii="Bookman Old Style" w:eastAsia="Times New Roman" w:hAnsi="Bookman Old Style" w:cs="Times New Roman"/>
      <w:szCs w:val="20"/>
      <w:lang w:val="en-GB"/>
    </w:rPr>
  </w:style>
  <w:style w:type="paragraph" w:styleId="Index5">
    <w:name w:val="index 5"/>
    <w:basedOn w:val="Normal"/>
    <w:next w:val="Normal"/>
    <w:uiPriority w:val="99"/>
    <w:rsid w:val="009A0011"/>
    <w:pPr>
      <w:spacing w:after="0" w:line="312" w:lineRule="auto"/>
      <w:ind w:left="1132"/>
    </w:pPr>
    <w:rPr>
      <w:rFonts w:ascii="Bookman Old Style" w:eastAsia="Times New Roman" w:hAnsi="Bookman Old Style" w:cs="Times New Roman"/>
      <w:szCs w:val="20"/>
      <w:lang w:val="en-GB"/>
    </w:rPr>
  </w:style>
  <w:style w:type="paragraph" w:styleId="Index4">
    <w:name w:val="index 4"/>
    <w:basedOn w:val="Normal"/>
    <w:next w:val="Normal"/>
    <w:uiPriority w:val="99"/>
    <w:rsid w:val="009A0011"/>
    <w:pPr>
      <w:spacing w:after="0" w:line="312" w:lineRule="auto"/>
      <w:ind w:left="849"/>
    </w:pPr>
    <w:rPr>
      <w:rFonts w:ascii="Bookman Old Style" w:eastAsia="Times New Roman" w:hAnsi="Bookman Old Style" w:cs="Times New Roman"/>
      <w:szCs w:val="20"/>
      <w:lang w:val="en-GB"/>
    </w:rPr>
  </w:style>
  <w:style w:type="paragraph" w:styleId="Index3">
    <w:name w:val="index 3"/>
    <w:basedOn w:val="Normal"/>
    <w:next w:val="Normal"/>
    <w:uiPriority w:val="99"/>
    <w:rsid w:val="009A0011"/>
    <w:pPr>
      <w:spacing w:after="0" w:line="312" w:lineRule="auto"/>
      <w:ind w:left="566"/>
    </w:pPr>
    <w:rPr>
      <w:rFonts w:ascii="Bookman Old Style" w:eastAsia="Times New Roman" w:hAnsi="Bookman Old Style" w:cs="Times New Roman"/>
      <w:szCs w:val="20"/>
      <w:lang w:val="en-GB"/>
    </w:rPr>
  </w:style>
  <w:style w:type="paragraph" w:styleId="Index2">
    <w:name w:val="index 2"/>
    <w:basedOn w:val="Normal"/>
    <w:next w:val="Normal"/>
    <w:uiPriority w:val="99"/>
    <w:rsid w:val="009A0011"/>
    <w:pPr>
      <w:spacing w:after="0" w:line="312" w:lineRule="auto"/>
      <w:ind w:left="283"/>
    </w:pPr>
    <w:rPr>
      <w:rFonts w:ascii="Bookman Old Style" w:eastAsia="Times New Roman" w:hAnsi="Bookman Old Style" w:cs="Times New Roman"/>
      <w:szCs w:val="20"/>
      <w:lang w:val="en-GB"/>
    </w:rPr>
  </w:style>
  <w:style w:type="paragraph" w:styleId="Index1">
    <w:name w:val="index 1"/>
    <w:basedOn w:val="Normal"/>
    <w:next w:val="Normal"/>
    <w:uiPriority w:val="99"/>
    <w:rsid w:val="009A0011"/>
    <w:pPr>
      <w:spacing w:after="0" w:line="312" w:lineRule="auto"/>
    </w:pPr>
    <w:rPr>
      <w:rFonts w:ascii="Bookman Old Style" w:eastAsia="Times New Roman" w:hAnsi="Bookman Old Style" w:cs="Times New Roman"/>
      <w:szCs w:val="20"/>
      <w:lang w:val="en-GB"/>
    </w:rPr>
  </w:style>
  <w:style w:type="paragraph" w:styleId="IndexHeading">
    <w:name w:val="index heading"/>
    <w:basedOn w:val="Normal"/>
    <w:next w:val="Index1"/>
    <w:uiPriority w:val="99"/>
    <w:rsid w:val="009A0011"/>
    <w:pPr>
      <w:spacing w:after="0" w:line="312" w:lineRule="auto"/>
    </w:pPr>
    <w:rPr>
      <w:rFonts w:ascii="Bookman Old Style" w:eastAsia="Times New Roman" w:hAnsi="Bookman Old Style" w:cs="Times New Roman"/>
      <w:szCs w:val="20"/>
      <w:lang w:val="en-GB"/>
    </w:rPr>
  </w:style>
  <w:style w:type="paragraph" w:styleId="FootnoteText">
    <w:name w:val="footnote text"/>
    <w:basedOn w:val="Normal"/>
    <w:link w:val="FootnoteTextChar"/>
    <w:uiPriority w:val="99"/>
    <w:rsid w:val="009A0011"/>
    <w:pPr>
      <w:spacing w:after="0" w:line="312" w:lineRule="auto"/>
    </w:pPr>
    <w:rPr>
      <w:rFonts w:ascii="Bookman Old Style" w:eastAsia="Times New Roman" w:hAnsi="Bookman Old Style" w:cs="Times New Roman"/>
      <w:sz w:val="20"/>
      <w:szCs w:val="20"/>
      <w:lang w:val="en-GB"/>
    </w:rPr>
  </w:style>
  <w:style w:type="character" w:customStyle="1" w:styleId="FootnoteTextChar">
    <w:name w:val="Footnote Text Char"/>
    <w:basedOn w:val="DefaultParagraphFont"/>
    <w:link w:val="FootnoteText"/>
    <w:uiPriority w:val="99"/>
    <w:rsid w:val="009A0011"/>
    <w:rPr>
      <w:rFonts w:ascii="Bookman Old Style" w:eastAsia="Times New Roman" w:hAnsi="Bookman Old Style" w:cs="Times New Roman"/>
      <w:sz w:val="20"/>
      <w:szCs w:val="20"/>
      <w:lang w:val="en-GB"/>
    </w:rPr>
  </w:style>
  <w:style w:type="paragraph" w:styleId="DocumentMap">
    <w:name w:val="Document Map"/>
    <w:basedOn w:val="Normal"/>
    <w:link w:val="DocumentMapChar"/>
    <w:uiPriority w:val="99"/>
    <w:rsid w:val="009A0011"/>
    <w:pPr>
      <w:shd w:val="clear" w:color="auto" w:fill="000080"/>
      <w:spacing w:after="0" w:line="312" w:lineRule="auto"/>
    </w:pPr>
    <w:rPr>
      <w:rFonts w:ascii="Tahoma" w:eastAsia="Times New Roman" w:hAnsi="Tahoma" w:cs="Times New Roman"/>
      <w:szCs w:val="20"/>
      <w:lang w:val="en-GB"/>
    </w:rPr>
  </w:style>
  <w:style w:type="character" w:customStyle="1" w:styleId="DocumentMapChar">
    <w:name w:val="Document Map Char"/>
    <w:basedOn w:val="DefaultParagraphFont"/>
    <w:link w:val="DocumentMap"/>
    <w:uiPriority w:val="99"/>
    <w:rsid w:val="009A0011"/>
    <w:rPr>
      <w:rFonts w:ascii="Tahoma" w:eastAsia="Times New Roman" w:hAnsi="Tahoma" w:cs="Times New Roman"/>
      <w:szCs w:val="20"/>
      <w:shd w:val="clear" w:color="auto" w:fill="000080"/>
      <w:lang w:val="en-GB"/>
    </w:rPr>
  </w:style>
  <w:style w:type="character" w:styleId="PageNumber">
    <w:name w:val="page number"/>
    <w:basedOn w:val="DefaultParagraphFont"/>
    <w:uiPriority w:val="99"/>
    <w:rsid w:val="009A0011"/>
    <w:rPr>
      <w:rFonts w:cs="Times New Roman"/>
    </w:rPr>
  </w:style>
  <w:style w:type="paragraph" w:styleId="TOC5">
    <w:name w:val="toc 5"/>
    <w:basedOn w:val="Normal"/>
    <w:next w:val="Normal"/>
    <w:uiPriority w:val="99"/>
    <w:rsid w:val="009A0011"/>
    <w:pPr>
      <w:spacing w:after="0" w:line="240" w:lineRule="auto"/>
      <w:ind w:left="960"/>
    </w:pPr>
    <w:rPr>
      <w:rFonts w:eastAsia="Times New Roman" w:cs="Times New Roman"/>
      <w:sz w:val="18"/>
      <w:szCs w:val="21"/>
      <w:lang w:val="en-CA"/>
    </w:rPr>
  </w:style>
  <w:style w:type="paragraph" w:styleId="TOC6">
    <w:name w:val="toc 6"/>
    <w:basedOn w:val="Normal"/>
    <w:next w:val="Normal"/>
    <w:uiPriority w:val="99"/>
    <w:rsid w:val="009A0011"/>
    <w:pPr>
      <w:spacing w:after="0" w:line="240" w:lineRule="auto"/>
      <w:ind w:left="1200"/>
    </w:pPr>
    <w:rPr>
      <w:rFonts w:eastAsia="Times New Roman" w:cs="Times New Roman"/>
      <w:sz w:val="18"/>
      <w:szCs w:val="21"/>
      <w:lang w:val="en-CA"/>
    </w:rPr>
  </w:style>
  <w:style w:type="paragraph" w:styleId="TOC7">
    <w:name w:val="toc 7"/>
    <w:basedOn w:val="Normal"/>
    <w:next w:val="Normal"/>
    <w:uiPriority w:val="99"/>
    <w:rsid w:val="009A0011"/>
    <w:pPr>
      <w:spacing w:after="0" w:line="240" w:lineRule="auto"/>
      <w:ind w:left="1440"/>
    </w:pPr>
    <w:rPr>
      <w:rFonts w:eastAsia="Times New Roman" w:cs="Times New Roman"/>
      <w:sz w:val="18"/>
      <w:szCs w:val="21"/>
      <w:lang w:val="en-CA"/>
    </w:rPr>
  </w:style>
  <w:style w:type="paragraph" w:styleId="TOC8">
    <w:name w:val="toc 8"/>
    <w:basedOn w:val="Normal"/>
    <w:next w:val="Normal"/>
    <w:uiPriority w:val="99"/>
    <w:rsid w:val="009A0011"/>
    <w:pPr>
      <w:spacing w:after="0" w:line="240" w:lineRule="auto"/>
      <w:ind w:left="1680"/>
    </w:pPr>
    <w:rPr>
      <w:rFonts w:eastAsia="Times New Roman" w:cs="Times New Roman"/>
      <w:sz w:val="18"/>
      <w:szCs w:val="21"/>
      <w:lang w:val="en-CA"/>
    </w:rPr>
  </w:style>
  <w:style w:type="paragraph" w:styleId="TOC9">
    <w:name w:val="toc 9"/>
    <w:basedOn w:val="Normal"/>
    <w:next w:val="Normal"/>
    <w:uiPriority w:val="99"/>
    <w:rsid w:val="009A0011"/>
    <w:pPr>
      <w:spacing w:after="0" w:line="240" w:lineRule="auto"/>
      <w:ind w:left="1920"/>
    </w:pPr>
    <w:rPr>
      <w:rFonts w:eastAsia="Times New Roman" w:cs="Times New Roman"/>
      <w:sz w:val="18"/>
      <w:szCs w:val="21"/>
      <w:lang w:val="en-CA"/>
    </w:rPr>
  </w:style>
  <w:style w:type="paragraph" w:customStyle="1" w:styleId="billedtekst">
    <w:name w:val="billedtekst"/>
    <w:basedOn w:val="Normal"/>
    <w:uiPriority w:val="99"/>
    <w:rsid w:val="009A0011"/>
    <w:pPr>
      <w:spacing w:after="0" w:line="240" w:lineRule="auto"/>
      <w:jc w:val="center"/>
    </w:pPr>
    <w:rPr>
      <w:rFonts w:ascii="Times New Roman" w:eastAsia="Times New Roman" w:hAnsi="Times New Roman" w:cs="Times New Roman"/>
      <w:b/>
      <w:noProof/>
      <w:sz w:val="40"/>
      <w:szCs w:val="20"/>
      <w:lang w:val="en-GB"/>
    </w:rPr>
  </w:style>
  <w:style w:type="paragraph" w:customStyle="1" w:styleId="Brdtekst">
    <w:name w:val="Brødtekst"/>
    <w:basedOn w:val="Normal"/>
    <w:uiPriority w:val="99"/>
    <w:rsid w:val="009A0011"/>
    <w:pPr>
      <w:spacing w:after="0" w:line="240" w:lineRule="auto"/>
    </w:pPr>
    <w:rPr>
      <w:rFonts w:ascii="Times New Roman" w:eastAsia="Times New Roman" w:hAnsi="Times New Roman" w:cs="Times New Roman"/>
      <w:sz w:val="24"/>
      <w:szCs w:val="20"/>
      <w:lang w:val="en-GB"/>
    </w:rPr>
  </w:style>
  <w:style w:type="paragraph" w:styleId="BodyText2">
    <w:name w:val="Body Text 2"/>
    <w:basedOn w:val="Normal"/>
    <w:link w:val="BodyText2Char"/>
    <w:uiPriority w:val="99"/>
    <w:rsid w:val="009A0011"/>
    <w:pPr>
      <w:spacing w:after="0" w:line="240" w:lineRule="auto"/>
      <w:ind w:left="360"/>
    </w:pPr>
    <w:rPr>
      <w:rFonts w:ascii="Bookman Old Style" w:eastAsia="Times New Roman" w:hAnsi="Bookman Old Style" w:cs="Times New Roman"/>
      <w:szCs w:val="20"/>
      <w:lang w:val="en-GB"/>
    </w:rPr>
  </w:style>
  <w:style w:type="character" w:customStyle="1" w:styleId="BodyText2Char">
    <w:name w:val="Body Text 2 Char"/>
    <w:basedOn w:val="DefaultParagraphFont"/>
    <w:link w:val="BodyText2"/>
    <w:uiPriority w:val="99"/>
    <w:rsid w:val="009A0011"/>
    <w:rPr>
      <w:rFonts w:ascii="Bookman Old Style" w:eastAsia="Times New Roman" w:hAnsi="Bookman Old Style" w:cs="Times New Roman"/>
      <w:szCs w:val="20"/>
      <w:lang w:val="en-GB"/>
    </w:rPr>
  </w:style>
  <w:style w:type="paragraph" w:customStyle="1" w:styleId="GrantCharChar1CharChar">
    <w:name w:val="Grant Char Char1 Char Char"/>
    <w:basedOn w:val="Normal"/>
    <w:link w:val="GrantCharChar1CharCharChar"/>
    <w:uiPriority w:val="99"/>
    <w:rsid w:val="009A0011"/>
    <w:pPr>
      <w:widowControl w:val="0"/>
      <w:spacing w:after="0" w:line="240" w:lineRule="auto"/>
    </w:pPr>
    <w:rPr>
      <w:rFonts w:ascii="Arial" w:eastAsia="Times New Roman" w:hAnsi="Arial" w:cs="Times New Roman"/>
      <w:szCs w:val="20"/>
    </w:rPr>
  </w:style>
  <w:style w:type="character" w:customStyle="1" w:styleId="GrantCharChar1CharCharChar">
    <w:name w:val="Grant Char Char1 Char Char Char"/>
    <w:basedOn w:val="DefaultParagraphFont"/>
    <w:link w:val="GrantCharChar1CharChar"/>
    <w:uiPriority w:val="99"/>
    <w:locked/>
    <w:rsid w:val="009A0011"/>
    <w:rPr>
      <w:rFonts w:ascii="Arial" w:eastAsia="Times New Roman" w:hAnsi="Arial" w:cs="Times New Roman"/>
      <w:szCs w:val="20"/>
    </w:rPr>
  </w:style>
  <w:style w:type="paragraph" w:customStyle="1" w:styleId="GrantCharChar2">
    <w:name w:val="Grant Char Char2"/>
    <w:basedOn w:val="Normal"/>
    <w:link w:val="GrantCharChar2Char"/>
    <w:uiPriority w:val="99"/>
    <w:rsid w:val="009A0011"/>
    <w:pPr>
      <w:widowControl w:val="0"/>
      <w:spacing w:after="0" w:line="240" w:lineRule="auto"/>
    </w:pPr>
    <w:rPr>
      <w:rFonts w:ascii="Arial" w:eastAsia="Times New Roman" w:hAnsi="Arial" w:cs="Times New Roman"/>
      <w:szCs w:val="20"/>
    </w:rPr>
  </w:style>
  <w:style w:type="character" w:customStyle="1" w:styleId="GrantCharChar2Char">
    <w:name w:val="Grant Char Char2 Char"/>
    <w:basedOn w:val="DefaultParagraphFont"/>
    <w:link w:val="GrantCharChar2"/>
    <w:uiPriority w:val="99"/>
    <w:locked/>
    <w:rsid w:val="009A0011"/>
    <w:rPr>
      <w:rFonts w:ascii="Arial" w:eastAsia="Times New Roman" w:hAnsi="Arial" w:cs="Times New Roman"/>
      <w:szCs w:val="20"/>
    </w:rPr>
  </w:style>
  <w:style w:type="paragraph" w:customStyle="1" w:styleId="GrantCharChar1">
    <w:name w:val="Grant Char Char1"/>
    <w:basedOn w:val="Normal"/>
    <w:uiPriority w:val="99"/>
    <w:rsid w:val="009A0011"/>
    <w:pPr>
      <w:widowControl w:val="0"/>
      <w:spacing w:after="0" w:line="240" w:lineRule="auto"/>
    </w:pPr>
    <w:rPr>
      <w:rFonts w:ascii="Arial" w:eastAsia="Times New Roman" w:hAnsi="Arial" w:cs="Times New Roman"/>
      <w:szCs w:val="20"/>
    </w:rPr>
  </w:style>
  <w:style w:type="paragraph" w:customStyle="1" w:styleId="Default">
    <w:name w:val="Default"/>
    <w:rsid w:val="009A001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9A0011"/>
    <w:pPr>
      <w:spacing w:before="100" w:beforeAutospacing="1" w:after="100" w:afterAutospacing="1" w:line="240" w:lineRule="auto"/>
    </w:pPr>
    <w:rPr>
      <w:rFonts w:ascii="Verdana" w:eastAsia="Times New Roman" w:hAnsi="Verdana" w:cs="Times New Roman"/>
      <w:sz w:val="24"/>
      <w:szCs w:val="24"/>
    </w:rPr>
  </w:style>
  <w:style w:type="paragraph" w:styleId="PlainText">
    <w:name w:val="Plain Text"/>
    <w:basedOn w:val="Normal"/>
    <w:link w:val="PlainTextChar"/>
    <w:uiPriority w:val="99"/>
    <w:rsid w:val="009A001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9A0011"/>
    <w:rPr>
      <w:rFonts w:ascii="Consolas" w:eastAsia="Times New Roman" w:hAnsi="Consolas" w:cs="Times New Roman"/>
      <w:sz w:val="21"/>
      <w:szCs w:val="21"/>
    </w:rPr>
  </w:style>
  <w:style w:type="paragraph" w:styleId="HTMLPreformatted">
    <w:name w:val="HTML Preformatted"/>
    <w:basedOn w:val="Normal"/>
    <w:link w:val="HTMLPreformattedChar"/>
    <w:uiPriority w:val="99"/>
    <w:rsid w:val="009A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0011"/>
    <w:rPr>
      <w:rFonts w:ascii="Courier New" w:eastAsia="Times New Roman" w:hAnsi="Courier New" w:cs="Courier New"/>
      <w:sz w:val="20"/>
      <w:szCs w:val="20"/>
    </w:rPr>
  </w:style>
  <w:style w:type="paragraph" w:customStyle="1" w:styleId="CM9">
    <w:name w:val="CM9"/>
    <w:basedOn w:val="Default"/>
    <w:next w:val="Default"/>
    <w:uiPriority w:val="99"/>
    <w:rsid w:val="009A0011"/>
    <w:rPr>
      <w:rFonts w:ascii="Arial" w:hAnsi="Arial"/>
      <w:color w:val="auto"/>
    </w:rPr>
  </w:style>
  <w:style w:type="character" w:customStyle="1" w:styleId="ital-inline2">
    <w:name w:val="ital-inline2"/>
    <w:basedOn w:val="DefaultParagraphFont"/>
    <w:uiPriority w:val="99"/>
    <w:rsid w:val="009A0011"/>
    <w:rPr>
      <w:rFonts w:ascii="Georgia" w:hAnsi="Georgia" w:cs="Times New Roman"/>
      <w:i/>
      <w:iCs/>
    </w:rPr>
  </w:style>
  <w:style w:type="paragraph" w:customStyle="1" w:styleId="style18">
    <w:name w:val="style18"/>
    <w:basedOn w:val="Normal"/>
    <w:uiPriority w:val="99"/>
    <w:rsid w:val="009A0011"/>
    <w:pPr>
      <w:spacing w:before="100" w:beforeAutospacing="1" w:after="100" w:afterAutospacing="1" w:line="240" w:lineRule="auto"/>
    </w:pPr>
    <w:rPr>
      <w:rFonts w:ascii="Arial" w:eastAsia="Times New Roman" w:hAnsi="Arial" w:cs="Arial"/>
      <w:sz w:val="24"/>
      <w:szCs w:val="24"/>
    </w:rPr>
  </w:style>
  <w:style w:type="paragraph" w:customStyle="1" w:styleId="DataField11pt">
    <w:name w:val="Data Field 11pt"/>
    <w:basedOn w:val="Normal"/>
    <w:uiPriority w:val="99"/>
    <w:rsid w:val="009A0011"/>
    <w:pPr>
      <w:autoSpaceDE w:val="0"/>
      <w:autoSpaceDN w:val="0"/>
      <w:spacing w:after="0" w:line="300" w:lineRule="exact"/>
    </w:pPr>
    <w:rPr>
      <w:rFonts w:ascii="Arial" w:eastAsia="Times New Roman" w:hAnsi="Arial" w:cs="Arial"/>
      <w:szCs w:val="20"/>
    </w:rPr>
  </w:style>
  <w:style w:type="paragraph" w:styleId="Subtitle">
    <w:name w:val="Subtitle"/>
    <w:basedOn w:val="Normal"/>
    <w:link w:val="SubtitleChar"/>
    <w:uiPriority w:val="99"/>
    <w:qFormat/>
    <w:rsid w:val="009A0011"/>
    <w:pPr>
      <w:spacing w:after="0" w:line="240" w:lineRule="auto"/>
    </w:pPr>
    <w:rPr>
      <w:rFonts w:ascii="Comic Sans MS" w:eastAsia="Times New Roman" w:hAnsi="Comic Sans MS" w:cs="Arial"/>
      <w:sz w:val="32"/>
      <w:szCs w:val="24"/>
      <w:lang w:val="en-GB"/>
    </w:rPr>
  </w:style>
  <w:style w:type="character" w:customStyle="1" w:styleId="SubtitleChar">
    <w:name w:val="Subtitle Char"/>
    <w:basedOn w:val="DefaultParagraphFont"/>
    <w:link w:val="Subtitle"/>
    <w:uiPriority w:val="99"/>
    <w:rsid w:val="009A0011"/>
    <w:rPr>
      <w:rFonts w:ascii="Comic Sans MS" w:eastAsia="Times New Roman" w:hAnsi="Comic Sans MS" w:cs="Arial"/>
      <w:sz w:val="32"/>
      <w:szCs w:val="24"/>
      <w:lang w:val="en-GB"/>
    </w:rPr>
  </w:style>
  <w:style w:type="paragraph" w:customStyle="1" w:styleId="WPNormal">
    <w:name w:val="WP_Normal"/>
    <w:basedOn w:val="WPWPDefaults"/>
    <w:uiPriority w:val="99"/>
    <w:rsid w:val="009A0011"/>
    <w:rPr>
      <w:rFonts w:ascii="Chicago" w:hAnsi="Chicago" w:cs="Chicago"/>
    </w:rPr>
  </w:style>
  <w:style w:type="paragraph" w:customStyle="1" w:styleId="WPWPDefaults">
    <w:name w:val="WP_WP Defaults"/>
    <w:uiPriority w:val="99"/>
    <w:rsid w:val="009A0011"/>
    <w:pPr>
      <w:widowControl w:val="0"/>
      <w:autoSpaceDE w:val="0"/>
      <w:autoSpaceDN w:val="0"/>
      <w:adjustRightInd w:val="0"/>
      <w:spacing w:after="0" w:line="240" w:lineRule="auto"/>
    </w:pPr>
    <w:rPr>
      <w:rFonts w:ascii="Geneva" w:eastAsia="Times New Roman" w:hAnsi="Times" w:cs="Geneva"/>
      <w:sz w:val="24"/>
      <w:szCs w:val="24"/>
    </w:rPr>
  </w:style>
  <w:style w:type="paragraph" w:customStyle="1" w:styleId="Level1">
    <w:name w:val="Level 1"/>
    <w:basedOn w:val="Normal"/>
    <w:uiPriority w:val="99"/>
    <w:rsid w:val="009A0011"/>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styleId="BodyText3">
    <w:name w:val="Body Text 3"/>
    <w:basedOn w:val="Normal"/>
    <w:link w:val="BodyText3Char"/>
    <w:uiPriority w:val="99"/>
    <w:rsid w:val="009A0011"/>
    <w:pPr>
      <w:suppressAutoHyphens/>
      <w:spacing w:after="120" w:line="240" w:lineRule="auto"/>
    </w:pPr>
    <w:rPr>
      <w:rFonts w:ascii="Comic Sans MS" w:eastAsia="Times New Roman" w:hAnsi="Comic Sans MS" w:cs="Times"/>
      <w:b/>
      <w:sz w:val="20"/>
      <w:szCs w:val="20"/>
      <w:lang w:val="en-GB"/>
    </w:rPr>
  </w:style>
  <w:style w:type="character" w:customStyle="1" w:styleId="BodyText3Char">
    <w:name w:val="Body Text 3 Char"/>
    <w:basedOn w:val="DefaultParagraphFont"/>
    <w:link w:val="BodyText3"/>
    <w:uiPriority w:val="99"/>
    <w:rsid w:val="009A0011"/>
    <w:rPr>
      <w:rFonts w:ascii="Comic Sans MS" w:eastAsia="Times New Roman" w:hAnsi="Comic Sans MS" w:cs="Times"/>
      <w:b/>
      <w:sz w:val="20"/>
      <w:szCs w:val="20"/>
      <w:lang w:val="en-GB"/>
    </w:rPr>
  </w:style>
  <w:style w:type="paragraph" w:customStyle="1" w:styleId="CM55">
    <w:name w:val="CM55"/>
    <w:basedOn w:val="Default"/>
    <w:next w:val="Default"/>
    <w:uiPriority w:val="99"/>
    <w:rsid w:val="009A0011"/>
    <w:pPr>
      <w:widowControl w:val="0"/>
    </w:pPr>
    <w:rPr>
      <w:rFonts w:ascii="Helvetica" w:hAnsi="Helvetica"/>
      <w:color w:val="auto"/>
    </w:rPr>
  </w:style>
  <w:style w:type="paragraph" w:customStyle="1" w:styleId="CM2">
    <w:name w:val="CM2"/>
    <w:basedOn w:val="Default"/>
    <w:next w:val="Default"/>
    <w:uiPriority w:val="99"/>
    <w:rsid w:val="009A0011"/>
    <w:pPr>
      <w:widowControl w:val="0"/>
      <w:spacing w:line="243" w:lineRule="atLeast"/>
    </w:pPr>
    <w:rPr>
      <w:rFonts w:ascii="Helvetica" w:hAnsi="Helvetica"/>
      <w:color w:val="auto"/>
    </w:rPr>
  </w:style>
  <w:style w:type="paragraph" w:customStyle="1" w:styleId="CM15">
    <w:name w:val="CM15"/>
    <w:basedOn w:val="Default"/>
    <w:next w:val="Default"/>
    <w:uiPriority w:val="99"/>
    <w:rsid w:val="009A0011"/>
    <w:pPr>
      <w:widowControl w:val="0"/>
    </w:pPr>
    <w:rPr>
      <w:rFonts w:ascii="Helvetica" w:hAnsi="Helvetica"/>
      <w:color w:val="auto"/>
    </w:rPr>
  </w:style>
  <w:style w:type="paragraph" w:customStyle="1" w:styleId="CM56">
    <w:name w:val="CM56"/>
    <w:basedOn w:val="Default"/>
    <w:next w:val="Default"/>
    <w:uiPriority w:val="99"/>
    <w:rsid w:val="009A0011"/>
    <w:pPr>
      <w:widowControl w:val="0"/>
    </w:pPr>
    <w:rPr>
      <w:rFonts w:ascii="Helvetica" w:hAnsi="Helvetica"/>
      <w:color w:val="auto"/>
    </w:rPr>
  </w:style>
  <w:style w:type="paragraph" w:customStyle="1" w:styleId="CM44">
    <w:name w:val="CM44"/>
    <w:basedOn w:val="Default"/>
    <w:next w:val="Default"/>
    <w:uiPriority w:val="99"/>
    <w:rsid w:val="009A0011"/>
    <w:pPr>
      <w:widowControl w:val="0"/>
      <w:spacing w:line="240" w:lineRule="atLeast"/>
    </w:pPr>
    <w:rPr>
      <w:rFonts w:ascii="Helvetica" w:hAnsi="Helvetica"/>
      <w:color w:val="auto"/>
    </w:rPr>
  </w:style>
  <w:style w:type="paragraph" w:customStyle="1" w:styleId="CM57">
    <w:name w:val="CM57"/>
    <w:basedOn w:val="Default"/>
    <w:next w:val="Default"/>
    <w:uiPriority w:val="99"/>
    <w:rsid w:val="009A0011"/>
    <w:pPr>
      <w:widowControl w:val="0"/>
    </w:pPr>
    <w:rPr>
      <w:rFonts w:ascii="Helvetica" w:hAnsi="Helvetica"/>
      <w:color w:val="auto"/>
    </w:rPr>
  </w:style>
  <w:style w:type="paragraph" w:customStyle="1" w:styleId="Qtext">
    <w:name w:val="Qtext"/>
    <w:basedOn w:val="Normal"/>
    <w:uiPriority w:val="99"/>
    <w:rsid w:val="009A0011"/>
    <w:pPr>
      <w:spacing w:after="120" w:line="240" w:lineRule="auto"/>
    </w:pPr>
    <w:rPr>
      <w:rFonts w:ascii="Comic Sans MS" w:eastAsia="Times New Roman" w:hAnsi="Comic Sans MS" w:cs="Times New Roman"/>
      <w:b/>
      <w:bCs/>
      <w:sz w:val="20"/>
      <w:szCs w:val="20"/>
      <w:lang w:val="en-GB"/>
    </w:rPr>
  </w:style>
  <w:style w:type="paragraph" w:customStyle="1" w:styleId="Atext">
    <w:name w:val="Atext"/>
    <w:basedOn w:val="Normal"/>
    <w:uiPriority w:val="99"/>
    <w:rsid w:val="009A0011"/>
    <w:pPr>
      <w:tabs>
        <w:tab w:val="left" w:pos="1310"/>
      </w:tabs>
      <w:spacing w:after="0" w:line="240" w:lineRule="auto"/>
    </w:pPr>
    <w:rPr>
      <w:rFonts w:ascii="Comic Sans MS" w:eastAsia="Times New Roman" w:hAnsi="Comic Sans MS" w:cs="Times New Roman"/>
      <w:sz w:val="20"/>
      <w:szCs w:val="20"/>
      <w:lang w:val="en-GB"/>
    </w:rPr>
  </w:style>
  <w:style w:type="paragraph" w:customStyle="1" w:styleId="GrantCharChar">
    <w:name w:val="Grant Char Char"/>
    <w:basedOn w:val="Normal"/>
    <w:uiPriority w:val="99"/>
    <w:rsid w:val="009A0011"/>
    <w:pPr>
      <w:widowControl w:val="0"/>
      <w:spacing w:after="0" w:line="240" w:lineRule="auto"/>
    </w:pPr>
    <w:rPr>
      <w:rFonts w:ascii="Arial" w:eastAsia="Times New Roman" w:hAnsi="Arial" w:cs="Times New Roman"/>
      <w:szCs w:val="20"/>
    </w:rPr>
  </w:style>
  <w:style w:type="character" w:customStyle="1" w:styleId="CharChar">
    <w:name w:val="Char Char"/>
    <w:basedOn w:val="DefaultParagraphFont"/>
    <w:uiPriority w:val="99"/>
    <w:semiHidden/>
    <w:locked/>
    <w:rsid w:val="009A0011"/>
    <w:rPr>
      <w:rFonts w:ascii="Arial" w:hAnsi="Arial" w:cs="Arial"/>
      <w:sz w:val="18"/>
      <w:szCs w:val="18"/>
      <w:lang w:val="en-US" w:eastAsia="en-US" w:bidi="ar-SA"/>
    </w:rPr>
  </w:style>
  <w:style w:type="paragraph" w:customStyle="1" w:styleId="Style1">
    <w:name w:val="Style1"/>
    <w:basedOn w:val="Heading1"/>
    <w:qFormat/>
    <w:rsid w:val="009A0011"/>
    <w:pPr>
      <w:pageBreakBefore/>
      <w:widowControl/>
      <w:numPr>
        <w:numId w:val="1"/>
      </w:numPr>
      <w:suppressLineNumbers/>
      <w:autoSpaceDE/>
      <w:autoSpaceDN/>
      <w:adjustRightInd/>
      <w:spacing w:after="120" w:line="240" w:lineRule="atLeast"/>
    </w:pPr>
    <w:rPr>
      <w:rFonts w:ascii="Bookman Old Style" w:eastAsia="Times New Roman" w:hAnsi="Bookman Old Style"/>
      <w:bCs w:val="0"/>
      <w:caps/>
      <w:sz w:val="28"/>
      <w:szCs w:val="20"/>
      <w:lang w:val="en-GB"/>
    </w:rPr>
  </w:style>
  <w:style w:type="character" w:customStyle="1" w:styleId="UnresolvedMention1">
    <w:name w:val="Unresolved Mention1"/>
    <w:basedOn w:val="DefaultParagraphFont"/>
    <w:uiPriority w:val="99"/>
    <w:rsid w:val="009A0011"/>
    <w:rPr>
      <w:color w:val="605E5C"/>
      <w:shd w:val="clear" w:color="auto" w:fill="E1DFDD"/>
    </w:rPr>
  </w:style>
  <w:style w:type="character" w:customStyle="1" w:styleId="UnresolvedMention2">
    <w:name w:val="Unresolved Mention2"/>
    <w:basedOn w:val="DefaultParagraphFont"/>
    <w:uiPriority w:val="99"/>
    <w:unhideWhenUsed/>
    <w:rsid w:val="009A0011"/>
    <w:rPr>
      <w:color w:val="605E5C"/>
      <w:shd w:val="clear" w:color="auto" w:fill="E1DFDD"/>
    </w:rPr>
  </w:style>
  <w:style w:type="character" w:customStyle="1" w:styleId="citationref">
    <w:name w:val="citationref"/>
    <w:basedOn w:val="DefaultParagraphFont"/>
    <w:rsid w:val="009A0011"/>
  </w:style>
  <w:style w:type="paragraph" w:styleId="Caption">
    <w:name w:val="caption"/>
    <w:basedOn w:val="Normal"/>
    <w:next w:val="Normal"/>
    <w:uiPriority w:val="35"/>
    <w:qFormat/>
    <w:rsid w:val="009A0011"/>
    <w:pPr>
      <w:spacing w:before="120" w:after="120" w:line="360" w:lineRule="auto"/>
    </w:pPr>
    <w:rPr>
      <w:rFonts w:ascii="Times New Roman" w:eastAsia="Times New Roman" w:hAnsi="Times New Roman" w:cs="Times New Roman"/>
      <w:b/>
      <w:bCs/>
      <w:sz w:val="20"/>
      <w:szCs w:val="20"/>
      <w:lang w:val="en-CA"/>
    </w:rPr>
  </w:style>
  <w:style w:type="character" w:styleId="Emphasis">
    <w:name w:val="Emphasis"/>
    <w:basedOn w:val="DefaultParagraphFont"/>
    <w:uiPriority w:val="20"/>
    <w:qFormat/>
    <w:rsid w:val="009A0011"/>
    <w:rPr>
      <w:i/>
      <w:iCs/>
    </w:rPr>
  </w:style>
  <w:style w:type="paragraph" w:customStyle="1" w:styleId="p">
    <w:name w:val="p"/>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EndNoteBibliographyTitle">
    <w:name w:val="EndNote Bibliography Title"/>
    <w:basedOn w:val="Normal"/>
    <w:link w:val="EndNoteBibliographyTitleChar"/>
    <w:rsid w:val="009A0011"/>
    <w:pPr>
      <w:spacing w:after="0" w:line="240" w:lineRule="auto"/>
      <w:jc w:val="center"/>
    </w:pPr>
    <w:rPr>
      <w:rFonts w:ascii="Times New Roman" w:eastAsia="Times New Roman" w:hAnsi="Times New Roman" w:cs="Times New Roman"/>
      <w:sz w:val="24"/>
      <w:szCs w:val="24"/>
    </w:rPr>
  </w:style>
  <w:style w:type="character" w:customStyle="1" w:styleId="EndNoteBibliographyTitleChar">
    <w:name w:val="EndNote Bibliography Title Char"/>
    <w:basedOn w:val="DefaultParagraphFont"/>
    <w:link w:val="EndNoteBibliographyTitle"/>
    <w:rsid w:val="009A0011"/>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9A0011"/>
    <w:pPr>
      <w:spacing w:after="0" w:line="240" w:lineRule="auto"/>
    </w:pPr>
    <w:rPr>
      <w:rFonts w:ascii="Times New Roman" w:eastAsia="Times New Roman" w:hAnsi="Times New Roman" w:cs="Times New Roman"/>
      <w:sz w:val="24"/>
      <w:szCs w:val="24"/>
    </w:rPr>
  </w:style>
  <w:style w:type="character" w:customStyle="1" w:styleId="EndNoteBibliographyChar">
    <w:name w:val="EndNote Bibliography Char"/>
    <w:basedOn w:val="DefaultParagraphFont"/>
    <w:link w:val="EndNoteBibliography"/>
    <w:rsid w:val="009A0011"/>
    <w:rPr>
      <w:rFonts w:ascii="Times New Roman" w:eastAsia="Times New Roman" w:hAnsi="Times New Roman" w:cs="Times New Roman"/>
      <w:sz w:val="24"/>
      <w:szCs w:val="24"/>
    </w:rPr>
  </w:style>
  <w:style w:type="character" w:customStyle="1" w:styleId="contribdegrees">
    <w:name w:val="contribdegrees"/>
    <w:basedOn w:val="DefaultParagraphFont"/>
    <w:rsid w:val="009A0011"/>
  </w:style>
  <w:style w:type="character" w:customStyle="1" w:styleId="publicationcontentepubdate">
    <w:name w:val="publicationcontentepubdate"/>
    <w:basedOn w:val="DefaultParagraphFont"/>
    <w:rsid w:val="009A0011"/>
  </w:style>
  <w:style w:type="character" w:customStyle="1" w:styleId="articletype">
    <w:name w:val="articletype"/>
    <w:basedOn w:val="DefaultParagraphFont"/>
    <w:rsid w:val="009A0011"/>
  </w:style>
  <w:style w:type="character" w:customStyle="1" w:styleId="crossmark">
    <w:name w:val="crossmark"/>
    <w:basedOn w:val="DefaultParagraphFont"/>
    <w:rsid w:val="009A0011"/>
  </w:style>
  <w:style w:type="character" w:customStyle="1" w:styleId="section">
    <w:name w:val="section"/>
    <w:basedOn w:val="DefaultParagraphFont"/>
    <w:rsid w:val="009A0011"/>
  </w:style>
  <w:style w:type="character" w:customStyle="1" w:styleId="nlmcontrib-group">
    <w:name w:val="nlm_contrib-group"/>
    <w:basedOn w:val="DefaultParagraphFont"/>
    <w:rsid w:val="009A0011"/>
  </w:style>
  <w:style w:type="paragraph" w:customStyle="1" w:styleId="authornotefn">
    <w:name w:val="authornote_fn"/>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lmarticle-title">
    <w:name w:val="nlm_article-title"/>
    <w:basedOn w:val="DefaultParagraphFont"/>
    <w:rsid w:val="009A0011"/>
  </w:style>
  <w:style w:type="character" w:customStyle="1" w:styleId="nlmyear">
    <w:name w:val="nlm_year"/>
    <w:basedOn w:val="DefaultParagraphFont"/>
    <w:rsid w:val="009A0011"/>
  </w:style>
  <w:style w:type="character" w:customStyle="1" w:styleId="nlmfpage">
    <w:name w:val="nlm_fpage"/>
    <w:basedOn w:val="DefaultParagraphFont"/>
    <w:rsid w:val="009A0011"/>
  </w:style>
  <w:style w:type="character" w:customStyle="1" w:styleId="nlmlpage">
    <w:name w:val="nlm_lpage"/>
    <w:basedOn w:val="DefaultParagraphFont"/>
    <w:rsid w:val="009A0011"/>
  </w:style>
  <w:style w:type="character" w:customStyle="1" w:styleId="ref-google">
    <w:name w:val="ref-google"/>
    <w:basedOn w:val="DefaultParagraphFont"/>
    <w:rsid w:val="009A0011"/>
  </w:style>
  <w:style w:type="character" w:customStyle="1" w:styleId="ref-xlink">
    <w:name w:val="ref-xlink"/>
    <w:basedOn w:val="DefaultParagraphFont"/>
    <w:rsid w:val="009A0011"/>
  </w:style>
  <w:style w:type="character" w:customStyle="1" w:styleId="nlmpublisher-loc">
    <w:name w:val="nlm_publisher-loc"/>
    <w:basedOn w:val="DefaultParagraphFont"/>
    <w:rsid w:val="009A0011"/>
  </w:style>
  <w:style w:type="character" w:customStyle="1" w:styleId="nlmpublisher-name">
    <w:name w:val="nlm_publisher-name"/>
    <w:basedOn w:val="DefaultParagraphFont"/>
    <w:rsid w:val="009A0011"/>
  </w:style>
  <w:style w:type="character" w:customStyle="1" w:styleId="highwire-citation-authors">
    <w:name w:val="highwire-citation-authors"/>
    <w:basedOn w:val="DefaultParagraphFont"/>
    <w:rsid w:val="009A0011"/>
  </w:style>
  <w:style w:type="character" w:customStyle="1" w:styleId="highwire-citation-author">
    <w:name w:val="highwire-citation-author"/>
    <w:basedOn w:val="DefaultParagraphFont"/>
    <w:rsid w:val="009A0011"/>
  </w:style>
  <w:style w:type="character" w:customStyle="1" w:styleId="nlm-surname">
    <w:name w:val="nlm-surname"/>
    <w:basedOn w:val="DefaultParagraphFont"/>
    <w:rsid w:val="009A0011"/>
  </w:style>
  <w:style w:type="character" w:customStyle="1" w:styleId="citation-et">
    <w:name w:val="citation-et"/>
    <w:basedOn w:val="DefaultParagraphFont"/>
    <w:rsid w:val="009A0011"/>
  </w:style>
  <w:style w:type="character" w:customStyle="1" w:styleId="highwire-cite-metadata-journal">
    <w:name w:val="highwire-cite-metadata-journal"/>
    <w:basedOn w:val="DefaultParagraphFont"/>
    <w:rsid w:val="009A0011"/>
  </w:style>
  <w:style w:type="character" w:customStyle="1" w:styleId="highwire-cite-metadata-year">
    <w:name w:val="highwire-cite-metadata-year"/>
    <w:basedOn w:val="DefaultParagraphFont"/>
    <w:rsid w:val="009A0011"/>
  </w:style>
  <w:style w:type="character" w:customStyle="1" w:styleId="highwire-cite-metadata-volume">
    <w:name w:val="highwire-cite-metadata-volume"/>
    <w:basedOn w:val="DefaultParagraphFont"/>
    <w:rsid w:val="009A0011"/>
  </w:style>
  <w:style w:type="character" w:customStyle="1" w:styleId="highwire-cite-metadata-pages">
    <w:name w:val="highwire-cite-metadata-pages"/>
    <w:basedOn w:val="DefaultParagraphFont"/>
    <w:rsid w:val="009A0011"/>
  </w:style>
  <w:style w:type="paragraph" w:styleId="NoSpacing">
    <w:name w:val="No Spacing"/>
    <w:uiPriority w:val="1"/>
    <w:qFormat/>
    <w:rsid w:val="009A0011"/>
    <w:pPr>
      <w:spacing w:after="0" w:line="240" w:lineRule="auto"/>
    </w:pPr>
    <w:rPr>
      <w:rFonts w:eastAsiaTheme="minorEastAsia"/>
      <w:lang w:eastAsia="zh-CN"/>
    </w:rPr>
  </w:style>
  <w:style w:type="character" w:customStyle="1" w:styleId="modulenameChar">
    <w:name w:val="module name Char"/>
    <w:link w:val="modulename"/>
    <w:locked/>
    <w:rsid w:val="009A0011"/>
    <w:rPr>
      <w:b/>
      <w:caps/>
    </w:rPr>
  </w:style>
  <w:style w:type="paragraph" w:customStyle="1" w:styleId="modulename">
    <w:name w:val="module name"/>
    <w:basedOn w:val="Normal"/>
    <w:link w:val="modulenameChar"/>
    <w:rsid w:val="009A0011"/>
    <w:pPr>
      <w:spacing w:after="0" w:line="240" w:lineRule="auto"/>
    </w:pPr>
    <w:rPr>
      <w:b/>
      <w:caps/>
    </w:rPr>
  </w:style>
  <w:style w:type="character" w:customStyle="1" w:styleId="adaptationnoteChar">
    <w:name w:val="adaptation note Char"/>
    <w:link w:val="adaptationnote"/>
    <w:locked/>
    <w:rsid w:val="009A0011"/>
    <w:rPr>
      <w:rFonts w:ascii="Arial" w:hAnsi="Arial" w:cs="Arial"/>
      <w:b/>
      <w:i/>
    </w:rPr>
  </w:style>
  <w:style w:type="paragraph" w:customStyle="1" w:styleId="adaptationnote">
    <w:name w:val="adaptation note"/>
    <w:basedOn w:val="Normal"/>
    <w:link w:val="adaptationnoteChar"/>
    <w:rsid w:val="009A0011"/>
    <w:pPr>
      <w:spacing w:after="0" w:line="240" w:lineRule="auto"/>
    </w:pPr>
    <w:rPr>
      <w:rFonts w:ascii="Arial" w:hAnsi="Arial" w:cs="Arial"/>
      <w:b/>
      <w:i/>
    </w:rPr>
  </w:style>
  <w:style w:type="paragraph" w:customStyle="1" w:styleId="questionnairename">
    <w:name w:val="questionnaire name"/>
    <w:basedOn w:val="modulename"/>
    <w:rsid w:val="009A0011"/>
    <w:pPr>
      <w:jc w:val="center"/>
    </w:pPr>
    <w:rPr>
      <w:sz w:val="28"/>
    </w:rPr>
  </w:style>
  <w:style w:type="paragraph" w:customStyle="1" w:styleId="1IntvwqstCharCharChar">
    <w:name w:val="1. Intvw qst Char Char Char"/>
    <w:basedOn w:val="Normal"/>
    <w:link w:val="1IntvwqstCharCharChar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CharCharChar1">
    <w:name w:val="1. Intvw qst Char Char Char Char1"/>
    <w:link w:val="1IntvwqstCharCharChar"/>
    <w:rsid w:val="009A0011"/>
    <w:rPr>
      <w:rFonts w:ascii="Arial" w:eastAsia="Times New Roman" w:hAnsi="Arial" w:cs="Times New Roman"/>
      <w:smallCaps/>
      <w:sz w:val="20"/>
      <w:szCs w:val="20"/>
    </w:rPr>
  </w:style>
  <w:style w:type="character" w:customStyle="1" w:styleId="pagenumber0">
    <w:name w:val="pagenumber"/>
    <w:basedOn w:val="DefaultParagraphFont"/>
    <w:rsid w:val="009A0011"/>
  </w:style>
  <w:style w:type="paragraph" w:customStyle="1" w:styleId="loaitem">
    <w:name w:val="loa__item"/>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etal-word">
    <w:name w:val="etal-word"/>
    <w:basedOn w:val="DefaultParagraphFont"/>
    <w:rsid w:val="009A0011"/>
  </w:style>
  <w:style w:type="character" w:customStyle="1" w:styleId="article-headerpublish-datelabel">
    <w:name w:val="article-header__publish-date__label"/>
    <w:basedOn w:val="DefaultParagraphFont"/>
    <w:rsid w:val="009A0011"/>
  </w:style>
  <w:style w:type="character" w:customStyle="1" w:styleId="article-headerpublish-datevalue">
    <w:name w:val="article-header__publish-date__value"/>
    <w:basedOn w:val="DefaultParagraphFont"/>
    <w:rsid w:val="009A0011"/>
  </w:style>
  <w:style w:type="paragraph" w:customStyle="1" w:styleId="EndNoteCategoryHeading">
    <w:name w:val="EndNote Category Heading"/>
    <w:basedOn w:val="Normal"/>
    <w:link w:val="EndNoteCategoryHeadingChar"/>
    <w:rsid w:val="009A0011"/>
    <w:pPr>
      <w:spacing w:before="120" w:after="120" w:line="240" w:lineRule="auto"/>
    </w:pPr>
    <w:rPr>
      <w:rFonts w:ascii="Times New Roman" w:eastAsia="Times New Roman" w:hAnsi="Times New Roman" w:cs="Times New Roman"/>
      <w:b/>
      <w:sz w:val="24"/>
      <w:szCs w:val="24"/>
    </w:rPr>
  </w:style>
  <w:style w:type="character" w:customStyle="1" w:styleId="EndNoteCategoryHeadingChar">
    <w:name w:val="EndNote Category Heading Char"/>
    <w:basedOn w:val="DefaultParagraphFont"/>
    <w:link w:val="EndNoteCategoryHeading"/>
    <w:rsid w:val="009A0011"/>
    <w:rPr>
      <w:rFonts w:ascii="Times New Roman" w:eastAsia="Times New Roman" w:hAnsi="Times New Roman" w:cs="Times New Roman"/>
      <w:b/>
      <w:sz w:val="24"/>
      <w:szCs w:val="24"/>
    </w:rPr>
  </w:style>
  <w:style w:type="paragraph" w:customStyle="1" w:styleId="figuretextbold">
    <w:name w:val="figure text bold"/>
    <w:basedOn w:val="Normal"/>
    <w:rsid w:val="009A0011"/>
    <w:pPr>
      <w:spacing w:before="400" w:line="312" w:lineRule="auto"/>
    </w:pPr>
    <w:rPr>
      <w:rFonts w:ascii="Georgia" w:eastAsia="Times New Roman" w:hAnsi="Georgia" w:cs="Times New Roman"/>
      <w:b/>
      <w:i/>
      <w:iCs/>
      <w:sz w:val="20"/>
      <w:szCs w:val="20"/>
      <w:lang w:val="nb-NO" w:eastAsia="nb-NO"/>
    </w:rPr>
  </w:style>
  <w:style w:type="paragraph" w:customStyle="1" w:styleId="Tabletextitalic">
    <w:name w:val="Table text italic"/>
    <w:basedOn w:val="Tabletext"/>
    <w:rsid w:val="009A0011"/>
    <w:pPr>
      <w:keepNext w:val="0"/>
      <w:tabs>
        <w:tab w:val="left" w:pos="510"/>
      </w:tabs>
      <w:spacing w:before="0" w:after="0"/>
      <w:ind w:left="0" w:firstLine="0"/>
      <w:jc w:val="left"/>
    </w:pPr>
    <w:rPr>
      <w:rFonts w:asciiTheme="minorHAnsi" w:hAnsiTheme="minorHAnsi"/>
      <w:i/>
      <w:sz w:val="22"/>
      <w:szCs w:val="24"/>
      <w:lang w:eastAsia="nb-NO"/>
    </w:rPr>
  </w:style>
  <w:style w:type="paragraph" w:customStyle="1" w:styleId="Tabletextbold">
    <w:name w:val="Table text bold"/>
    <w:basedOn w:val="Tabletext"/>
    <w:qFormat/>
    <w:rsid w:val="009A0011"/>
    <w:pPr>
      <w:keepNext w:val="0"/>
      <w:tabs>
        <w:tab w:val="left" w:pos="510"/>
      </w:tabs>
      <w:spacing w:before="0" w:after="0" w:line="300" w:lineRule="exact"/>
      <w:ind w:left="0" w:firstLine="0"/>
      <w:jc w:val="left"/>
    </w:pPr>
    <w:rPr>
      <w:rFonts w:asciiTheme="minorHAnsi" w:hAnsiTheme="minorHAnsi"/>
      <w:b/>
      <w:sz w:val="22"/>
      <w:szCs w:val="24"/>
      <w:lang w:val="en-US" w:eastAsia="nb-NO"/>
    </w:rPr>
  </w:style>
  <w:style w:type="character" w:customStyle="1" w:styleId="ResponsecategsCharChar">
    <w:name w:val="Response categs..... Char Char"/>
    <w:rsid w:val="009A0011"/>
    <w:rPr>
      <w:rFonts w:ascii="Arial" w:eastAsia="Times New Roman" w:hAnsi="Arial" w:cs="Times New Roman"/>
      <w:sz w:val="20"/>
      <w:szCs w:val="20"/>
    </w:rPr>
  </w:style>
  <w:style w:type="paragraph" w:customStyle="1" w:styleId="1Intvwqst">
    <w:name w:val="1. Intvw qst"/>
    <w:basedOn w:val="Normal"/>
    <w:link w:val="1Intvwqst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1">
    <w:name w:val="1. Intvw qst Char1"/>
    <w:link w:val="1Intvwqst"/>
    <w:rsid w:val="009A0011"/>
    <w:rPr>
      <w:rFonts w:ascii="Arial" w:eastAsia="Times New Roman" w:hAnsi="Arial" w:cs="Times New Roman"/>
      <w:smallCaps/>
      <w:sz w:val="20"/>
      <w:szCs w:val="20"/>
    </w:rPr>
  </w:style>
  <w:style w:type="character" w:customStyle="1" w:styleId="InstructionstointvwChar4">
    <w:name w:val="Instructions to intvw Char4"/>
    <w:link w:val="Instructionstointvw"/>
    <w:rsid w:val="009A0011"/>
    <w:rPr>
      <w:i/>
    </w:rPr>
  </w:style>
  <w:style w:type="paragraph" w:customStyle="1" w:styleId="Instructionstointvw">
    <w:name w:val="Instructions to intvw"/>
    <w:basedOn w:val="Normal"/>
    <w:link w:val="InstructionstointvwChar4"/>
    <w:rsid w:val="009A0011"/>
    <w:pPr>
      <w:spacing w:after="0" w:line="360" w:lineRule="auto"/>
      <w:ind w:left="216" w:hanging="216"/>
    </w:pPr>
    <w:rPr>
      <w:i/>
    </w:rPr>
  </w:style>
  <w:style w:type="paragraph" w:customStyle="1" w:styleId="Style6">
    <w:name w:val="Style6"/>
    <w:basedOn w:val="Normal"/>
    <w:uiPriority w:val="99"/>
    <w:rsid w:val="009A0011"/>
    <w:pPr>
      <w:widowControl w:val="0"/>
      <w:autoSpaceDE w:val="0"/>
      <w:autoSpaceDN w:val="0"/>
      <w:adjustRightInd w:val="0"/>
      <w:spacing w:after="0" w:line="240" w:lineRule="auto"/>
    </w:pPr>
    <w:rPr>
      <w:rFonts w:ascii="Calibri" w:eastAsiaTheme="minorEastAsia" w:hAnsi="Calibri"/>
      <w:sz w:val="24"/>
      <w:szCs w:val="24"/>
    </w:rPr>
  </w:style>
  <w:style w:type="paragraph" w:customStyle="1" w:styleId="Style8">
    <w:name w:val="Style8"/>
    <w:basedOn w:val="Normal"/>
    <w:uiPriority w:val="99"/>
    <w:rsid w:val="009A0011"/>
    <w:pPr>
      <w:widowControl w:val="0"/>
      <w:autoSpaceDE w:val="0"/>
      <w:autoSpaceDN w:val="0"/>
      <w:adjustRightInd w:val="0"/>
      <w:spacing w:after="0" w:line="250" w:lineRule="exact"/>
    </w:pPr>
    <w:rPr>
      <w:rFonts w:ascii="Calibri" w:eastAsiaTheme="minorEastAsia" w:hAnsi="Calibri"/>
      <w:sz w:val="24"/>
      <w:szCs w:val="24"/>
    </w:rPr>
  </w:style>
  <w:style w:type="character" w:customStyle="1" w:styleId="FontStyle82">
    <w:name w:val="Font Style82"/>
    <w:basedOn w:val="DefaultParagraphFont"/>
    <w:uiPriority w:val="99"/>
    <w:rsid w:val="009A0011"/>
    <w:rPr>
      <w:rFonts w:ascii="Calibri" w:hAnsi="Calibri" w:cs="Calibri"/>
      <w:sz w:val="16"/>
      <w:szCs w:val="16"/>
    </w:rPr>
  </w:style>
  <w:style w:type="character" w:customStyle="1" w:styleId="FontStyle83">
    <w:name w:val="Font Style83"/>
    <w:basedOn w:val="DefaultParagraphFont"/>
    <w:uiPriority w:val="99"/>
    <w:rsid w:val="009A0011"/>
    <w:rPr>
      <w:rFonts w:ascii="Calibri" w:hAnsi="Calibri" w:cs="Calibri"/>
      <w:b/>
      <w:bCs/>
      <w:sz w:val="16"/>
      <w:szCs w:val="16"/>
    </w:rPr>
  </w:style>
  <w:style w:type="paragraph" w:customStyle="1" w:styleId="InstructionstointvwCharCharChar">
    <w:name w:val="Instructions to intvw Char Char Char"/>
    <w:basedOn w:val="modulename"/>
    <w:link w:val="InstructionstointvwCharCharCharChar"/>
    <w:rsid w:val="009A0011"/>
    <w:pPr>
      <w:spacing w:line="360" w:lineRule="auto"/>
      <w:ind w:left="216" w:hanging="216"/>
    </w:pPr>
    <w:rPr>
      <w:rFonts w:ascii="Times New Roman" w:eastAsia="Times New Roman" w:hAnsi="Times New Roman" w:cs="Times New Roman"/>
      <w:i/>
      <w:szCs w:val="20"/>
    </w:rPr>
  </w:style>
  <w:style w:type="character" w:customStyle="1" w:styleId="InstructionstointvwCharCharCharChar">
    <w:name w:val="Instructions to intvw Char Char Char Char"/>
    <w:link w:val="InstructionstointvwCharCharChar"/>
    <w:rsid w:val="009A0011"/>
    <w:rPr>
      <w:rFonts w:ascii="Times New Roman" w:eastAsia="Times New Roman" w:hAnsi="Times New Roman" w:cs="Times New Roman"/>
      <w:b/>
      <w:i/>
      <w:caps/>
      <w:szCs w:val="20"/>
    </w:rPr>
  </w:style>
  <w:style w:type="paragraph" w:styleId="TOCHeading">
    <w:name w:val="TOC Heading"/>
    <w:basedOn w:val="Heading1"/>
    <w:next w:val="Normal"/>
    <w:uiPriority w:val="39"/>
    <w:semiHidden/>
    <w:unhideWhenUsed/>
    <w:qFormat/>
    <w:rsid w:val="009A0011"/>
    <w:pPr>
      <w:keepLines/>
      <w:widowControl/>
      <w:autoSpaceDE/>
      <w:autoSpaceDN/>
      <w:adjustRightInd/>
      <w:spacing w:before="480"/>
      <w:outlineLvl w:val="9"/>
    </w:pPr>
    <w:rPr>
      <w:rFonts w:asciiTheme="majorHAnsi" w:eastAsiaTheme="majorEastAsia" w:hAnsiTheme="majorHAnsi" w:cstheme="majorBidi"/>
      <w:color w:val="365F91" w:themeColor="accent1" w:themeShade="BF"/>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65180">
      <w:bodyDiv w:val="1"/>
      <w:marLeft w:val="0"/>
      <w:marRight w:val="0"/>
      <w:marTop w:val="0"/>
      <w:marBottom w:val="0"/>
      <w:divBdr>
        <w:top w:val="none" w:sz="0" w:space="0" w:color="auto"/>
        <w:left w:val="none" w:sz="0" w:space="0" w:color="auto"/>
        <w:bottom w:val="none" w:sz="0" w:space="0" w:color="auto"/>
        <w:right w:val="none" w:sz="0" w:space="0" w:color="auto"/>
      </w:divBdr>
    </w:div>
    <w:div w:id="838078368">
      <w:bodyDiv w:val="1"/>
      <w:marLeft w:val="0"/>
      <w:marRight w:val="0"/>
      <w:marTop w:val="0"/>
      <w:marBottom w:val="0"/>
      <w:divBdr>
        <w:top w:val="none" w:sz="0" w:space="0" w:color="auto"/>
        <w:left w:val="none" w:sz="0" w:space="0" w:color="auto"/>
        <w:bottom w:val="none" w:sz="0" w:space="0" w:color="auto"/>
        <w:right w:val="none" w:sz="0" w:space="0" w:color="auto"/>
      </w:divBdr>
    </w:div>
    <w:div w:id="958758719">
      <w:bodyDiv w:val="1"/>
      <w:marLeft w:val="0"/>
      <w:marRight w:val="0"/>
      <w:marTop w:val="0"/>
      <w:marBottom w:val="0"/>
      <w:divBdr>
        <w:top w:val="none" w:sz="0" w:space="0" w:color="auto"/>
        <w:left w:val="none" w:sz="0" w:space="0" w:color="auto"/>
        <w:bottom w:val="none" w:sz="0" w:space="0" w:color="auto"/>
        <w:right w:val="none" w:sz="0" w:space="0" w:color="auto"/>
      </w:divBdr>
    </w:div>
    <w:div w:id="15810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EC896-5D05-4CA3-A9EC-C4DD5654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Pages>
  <Words>7811</Words>
  <Characters>44528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Aga Khan University</Company>
  <LinksUpToDate>false</LinksUpToDate>
  <CharactersWithSpaces>52235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Asif</dc:creator>
  <cp:lastModifiedBy>Shaikh Asif</cp:lastModifiedBy>
  <cp:revision>105</cp:revision>
  <cp:lastPrinted>2017-11-23T04:12:00Z</cp:lastPrinted>
  <dcterms:created xsi:type="dcterms:W3CDTF">2020-09-07T11:23:00Z</dcterms:created>
  <dcterms:modified xsi:type="dcterms:W3CDTF">2020-10-08T08:55:00Z</dcterms:modified>
</cp:coreProperties>
</file>